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71BE" w14:textId="62DFF17B" w:rsidR="00D66E49" w:rsidRPr="007C135E" w:rsidRDefault="00D66E49" w:rsidP="007C135E">
      <w:pPr>
        <w:bidi w:val="0"/>
        <w:rPr>
          <w:b/>
          <w:bCs/>
          <w:color w:val="FF0000"/>
          <w:sz w:val="28"/>
          <w:szCs w:val="28"/>
          <w:u w:val="single"/>
        </w:rPr>
      </w:pPr>
      <w:r w:rsidRPr="007C135E">
        <w:rPr>
          <w:b/>
          <w:bCs/>
          <w:color w:val="FF0000"/>
          <w:sz w:val="28"/>
          <w:szCs w:val="28"/>
          <w:u w:val="single"/>
        </w:rPr>
        <w:t>Try to find out</w:t>
      </w:r>
      <w:r w:rsidR="000F3CE6">
        <w:rPr>
          <w:b/>
          <w:bCs/>
          <w:color w:val="FF0000"/>
          <w:sz w:val="28"/>
          <w:szCs w:val="28"/>
          <w:u w:val="single"/>
        </w:rPr>
        <w:t xml:space="preserve"> (read </w:t>
      </w:r>
      <w:r w:rsidR="007B3667">
        <w:rPr>
          <w:b/>
          <w:bCs/>
          <w:color w:val="FF0000"/>
          <w:sz w:val="28"/>
          <w:szCs w:val="28"/>
          <w:u w:val="single"/>
        </w:rPr>
        <w:t>papers</w:t>
      </w:r>
      <w:r w:rsidR="000F3CE6">
        <w:rPr>
          <w:b/>
          <w:bCs/>
          <w:color w:val="FF0000"/>
          <w:sz w:val="28"/>
          <w:szCs w:val="28"/>
          <w:u w:val="single"/>
        </w:rPr>
        <w:t>)</w:t>
      </w:r>
      <w:r w:rsidRPr="007C135E">
        <w:rPr>
          <w:b/>
          <w:bCs/>
          <w:color w:val="FF0000"/>
          <w:sz w:val="28"/>
          <w:szCs w:val="28"/>
          <w:u w:val="single"/>
        </w:rPr>
        <w:t xml:space="preserve"> if the movement to the wrong side (e.g. reach to left side while target requires </w:t>
      </w:r>
      <w:r w:rsidR="007C135E" w:rsidRPr="007C135E">
        <w:rPr>
          <w:b/>
          <w:bCs/>
          <w:color w:val="FF0000"/>
          <w:sz w:val="28"/>
          <w:szCs w:val="28"/>
          <w:u w:val="single"/>
        </w:rPr>
        <w:t xml:space="preserve">reach to right side) </w:t>
      </w:r>
      <w:r w:rsidRPr="007C135E">
        <w:rPr>
          <w:b/>
          <w:bCs/>
          <w:color w:val="FF0000"/>
          <w:sz w:val="28"/>
          <w:szCs w:val="28"/>
          <w:u w:val="single"/>
        </w:rPr>
        <w:t>involves different processing than movement to the right one.</w:t>
      </w:r>
    </w:p>
    <w:p w14:paraId="598FF36F" w14:textId="0E72BAF8" w:rsidR="002F350E" w:rsidRDefault="00C24F2B" w:rsidP="00D66E49">
      <w:pPr>
        <w:pStyle w:val="Heading3"/>
        <w:bidi w:val="0"/>
      </w:pPr>
      <w:r>
        <w:t>Methods</w:t>
      </w:r>
    </w:p>
    <w:p w14:paraId="549DD16B" w14:textId="75E5F505" w:rsidR="00C24F2B" w:rsidRDefault="00FE08F0" w:rsidP="00FE08F0">
      <w:pPr>
        <w:pStyle w:val="Heading4"/>
        <w:bidi w:val="0"/>
      </w:pPr>
      <w:r>
        <w:t>Participants</w:t>
      </w:r>
    </w:p>
    <w:p w14:paraId="11F5BAA7" w14:textId="1FA93049" w:rsidR="00904EB9" w:rsidRPr="00904EB9" w:rsidRDefault="00904EB9" w:rsidP="00904EB9">
      <w:pPr>
        <w:pStyle w:val="NoSpacing"/>
        <w:bidi w:val="0"/>
      </w:pPr>
      <w:del w:id="0" w:author="Chen Heller" w:date="2020-11-10T11:40:00Z">
        <w:r w:rsidDel="00E26045">
          <w:delText xml:space="preserve">10 </w:delText>
        </w:r>
      </w:del>
      <w:ins w:id="1" w:author="Chen Heller" w:date="2020-11-10T11:40:00Z">
        <w:r w:rsidR="00E26045">
          <w:t xml:space="preserve">30 </w:t>
        </w:r>
      </w:ins>
      <w:r w:rsidR="00C17FCD">
        <w:t>right-handed</w:t>
      </w:r>
      <w:r w:rsidR="0075387D">
        <w:t xml:space="preserve"> </w:t>
      </w:r>
      <w:r>
        <w:t>students will be recruited as participants for the research.</w:t>
      </w:r>
    </w:p>
    <w:p w14:paraId="28DD3FB2" w14:textId="14312BDB" w:rsidR="00AE6DE7" w:rsidRDefault="00AE6DE7" w:rsidP="00FE08F0">
      <w:pPr>
        <w:pStyle w:val="Heading4"/>
        <w:bidi w:val="0"/>
      </w:pPr>
      <w:r>
        <w:t>Calibration</w:t>
      </w:r>
    </w:p>
    <w:p w14:paraId="4279661D" w14:textId="1E7E39E2" w:rsidR="00457561" w:rsidRPr="00AE6DE7" w:rsidRDefault="00AE6DE7" w:rsidP="00DC5BE2">
      <w:pPr>
        <w:pStyle w:val="NoSpacing"/>
        <w:bidi w:val="0"/>
      </w:pPr>
      <w:r>
        <w:t xml:space="preserve">Each participant will </w:t>
      </w:r>
      <w:r w:rsidR="00EB5816">
        <w:t xml:space="preserve">perform </w:t>
      </w:r>
      <w:r>
        <w:t xml:space="preserve">a series of calibration </w:t>
      </w:r>
      <w:commentRangeStart w:id="2"/>
      <w:commentRangeStart w:id="3"/>
      <w:r>
        <w:t xml:space="preserve">trials </w:t>
      </w:r>
      <w:commentRangeEnd w:id="2"/>
      <w:r w:rsidR="00DC5BE2">
        <w:rPr>
          <w:rStyle w:val="CommentReference"/>
        </w:rPr>
        <w:commentReference w:id="2"/>
      </w:r>
      <w:commentRangeEnd w:id="3"/>
      <w:r w:rsidR="008F238B">
        <w:rPr>
          <w:rStyle w:val="CommentReference"/>
        </w:rPr>
        <w:commentReference w:id="3"/>
      </w:r>
      <w:r w:rsidR="00EB5816">
        <w:t xml:space="preserve">in which </w:t>
      </w:r>
      <w:r w:rsidR="005B509C">
        <w:t>s</w:t>
      </w:r>
      <w:r>
        <w:t xml:space="preserve">he will reach </w:t>
      </w:r>
      <w:r w:rsidR="001B4029">
        <w:t xml:space="preserve">from </w:t>
      </w:r>
      <w:r w:rsidR="00DC5BE2">
        <w:t xml:space="preserve">a </w:t>
      </w:r>
      <w:r w:rsidR="001B4029">
        <w:t>start</w:t>
      </w:r>
      <w:r w:rsidR="00DC5BE2">
        <w:t>ing</w:t>
      </w:r>
      <w:r w:rsidR="001B4029">
        <w:t xml:space="preserve"> point on the table to one of the </w:t>
      </w:r>
      <w:r w:rsidR="00DC5BE2">
        <w:t xml:space="preserve">dots </w:t>
      </w:r>
      <w:r w:rsidR="001B4029">
        <w:t>representing the categories</w:t>
      </w:r>
      <w:r w:rsidR="00DC5BE2">
        <w:t xml:space="preserve"> on the screen</w:t>
      </w:r>
      <w:r w:rsidR="001B4029">
        <w:t>.</w:t>
      </w:r>
    </w:p>
    <w:p w14:paraId="5A7C061C" w14:textId="774EE612" w:rsidR="00FE08F0" w:rsidRDefault="00FE08F0" w:rsidP="00AE6DE7">
      <w:pPr>
        <w:pStyle w:val="Heading4"/>
        <w:bidi w:val="0"/>
      </w:pPr>
      <w:r>
        <w:t>Stimuli</w:t>
      </w:r>
    </w:p>
    <w:p w14:paraId="4661490A" w14:textId="2129FA4E" w:rsidR="002A4B4D" w:rsidRPr="002A4B4D" w:rsidRDefault="00601F78" w:rsidP="00540E91">
      <w:pPr>
        <w:pStyle w:val="NoSpacing"/>
        <w:bidi w:val="0"/>
        <w:rPr>
          <w:rtl/>
        </w:rPr>
      </w:pPr>
      <w:commentRangeStart w:id="4"/>
      <w:r>
        <w:t xml:space="preserve">Forty </w:t>
      </w:r>
      <w:commentRangeEnd w:id="4"/>
      <w:r w:rsidR="006120F0">
        <w:rPr>
          <w:rStyle w:val="CommentReference"/>
        </w:rPr>
        <w:commentReference w:id="4"/>
      </w:r>
      <w:r>
        <w:t xml:space="preserve">5-letter </w:t>
      </w:r>
      <w:r w:rsidR="005E4F3B">
        <w:t xml:space="preserve">imageable Hebrew </w:t>
      </w:r>
      <w:r w:rsidR="008C1953">
        <w:t>noun</w:t>
      </w:r>
      <w:r w:rsidR="007C11E2">
        <w:t>s</w:t>
      </w:r>
      <w:r w:rsidR="008C1953">
        <w:t xml:space="preserve"> with a frequency of at least </w:t>
      </w:r>
      <w:r w:rsidR="005E1423">
        <w:t>1</w:t>
      </w:r>
      <w:r w:rsidR="006A13F2">
        <w:t>0</w:t>
      </w:r>
      <w:r w:rsidR="008C1953">
        <w:t xml:space="preserve"> </w:t>
      </w:r>
      <w:r w:rsidR="00D81544">
        <w:t>per</w:t>
      </w:r>
      <w:r w:rsidR="005E1423">
        <w:t xml:space="preserve"> million</w:t>
      </w:r>
      <w:r w:rsidR="008C1953">
        <w:t xml:space="preserve"> </w:t>
      </w:r>
      <w:r w:rsidR="00B060AF">
        <w:t>(</w:t>
      </w:r>
      <w:r w:rsidR="00B060AF" w:rsidRPr="00ED48CE">
        <w:rPr>
          <w:sz w:val="18"/>
          <w:szCs w:val="18"/>
        </w:rPr>
        <w:t>Cite</w:t>
      </w:r>
      <w:r w:rsidR="00ED48CE" w:rsidRPr="00ED48CE">
        <w:rPr>
          <w:sz w:val="18"/>
          <w:szCs w:val="18"/>
        </w:rPr>
        <w:t xml:space="preserve">: </w:t>
      </w:r>
      <w:r w:rsidR="00200759" w:rsidRPr="00ED48CE">
        <w:rPr>
          <w:sz w:val="18"/>
          <w:szCs w:val="18"/>
        </w:rPr>
        <w:t xml:space="preserve"> </w:t>
      </w:r>
      <w:hyperlink r:id="rId12" w:history="1">
        <w:r w:rsidR="00FA39DA" w:rsidRPr="00D62C8E">
          <w:rPr>
            <w:rStyle w:val="Hyperlink"/>
            <w:sz w:val="18"/>
            <w:szCs w:val="18"/>
          </w:rPr>
          <w:t>http://word-freq.mscc.huji.ac.il/</w:t>
        </w:r>
      </w:hyperlink>
      <w:r w:rsidR="00B060AF">
        <w:t xml:space="preserve">) </w:t>
      </w:r>
      <w:r w:rsidR="008C1953">
        <w:t>will be used as primes</w:t>
      </w:r>
      <w:r w:rsidR="00B72BAD">
        <w:t xml:space="preserve"> and targets</w:t>
      </w:r>
      <w:r w:rsidR="008C1953">
        <w:t>.</w:t>
      </w:r>
      <w:r w:rsidR="00B060AF">
        <w:t xml:space="preserve"> </w:t>
      </w:r>
      <w:r w:rsidR="00A321E4">
        <w:t xml:space="preserve">Half will describe </w:t>
      </w:r>
      <w:del w:id="5" w:author="Chen Heller" w:date="2020-11-17T17:39:00Z">
        <w:r w:rsidR="00A321E4" w:rsidDel="002C0DC1">
          <w:delText>man</w:delText>
        </w:r>
        <w:r w:rsidR="008F238B" w:rsidDel="002C0DC1">
          <w:delText>-</w:delText>
        </w:r>
        <w:r w:rsidR="00A321E4" w:rsidDel="002C0DC1">
          <w:delText>made</w:delText>
        </w:r>
      </w:del>
      <w:ins w:id="6" w:author="Chen Heller" w:date="2020-11-17T17:39:00Z">
        <w:r w:rsidR="002C0DC1">
          <w:t>artificial</w:t>
        </w:r>
      </w:ins>
      <w:r w:rsidR="00A321E4">
        <w:t xml:space="preserve"> products</w:t>
      </w:r>
      <w:r w:rsidR="00057206">
        <w:t xml:space="preserve"> (</w:t>
      </w:r>
      <w:proofErr w:type="gramStart"/>
      <w:r w:rsidR="00057206">
        <w:t>e.g.</w:t>
      </w:r>
      <w:proofErr w:type="gramEnd"/>
      <w:r w:rsidR="00057206">
        <w:t xml:space="preserve"> </w:t>
      </w:r>
      <w:r w:rsidR="00B8142F">
        <w:t>radio, train)</w:t>
      </w:r>
      <w:r w:rsidR="00A321E4">
        <w:t xml:space="preserve"> and half natural</w:t>
      </w:r>
      <w:r w:rsidR="008F238B">
        <w:t xml:space="preserve"> items</w:t>
      </w:r>
      <w:r w:rsidR="00A321E4">
        <w:t xml:space="preserve"> </w:t>
      </w:r>
      <w:r w:rsidR="00B8142F">
        <w:t>(</w:t>
      </w:r>
      <w:r w:rsidR="00534691">
        <w:t xml:space="preserve">e.g. </w:t>
      </w:r>
      <w:r w:rsidR="00B8142F">
        <w:t>fruit)</w:t>
      </w:r>
      <w:r w:rsidR="00BC011B">
        <w:t>.</w:t>
      </w:r>
      <w:r w:rsidR="00426DC6">
        <w:t xml:space="preserve"> </w:t>
      </w:r>
      <w:del w:id="7" w:author="Chen Heller" w:date="2020-11-17T14:17:00Z">
        <w:r w:rsidR="00426DC6" w:rsidDel="00D85544">
          <w:delText xml:space="preserve">All </w:delText>
        </w:r>
      </w:del>
      <w:ins w:id="8" w:author="Chen Heller" w:date="2020-11-17T14:17:00Z">
        <w:r w:rsidR="00D85544">
          <w:t xml:space="preserve">Target </w:t>
        </w:r>
      </w:ins>
      <w:r w:rsidR="00426DC6">
        <w:t xml:space="preserve">words will </w:t>
      </w:r>
      <w:del w:id="9" w:author="Chen Heller" w:date="2020-11-17T14:18:00Z">
        <w:r w:rsidR="00426DC6" w:rsidDel="00D85544">
          <w:delText xml:space="preserve">either </w:delText>
        </w:r>
      </w:del>
      <w:r w:rsidR="00426DC6">
        <w:t xml:space="preserve">be written in typescript </w:t>
      </w:r>
      <w:ins w:id="10" w:author="Chen Heller" w:date="2020-11-17T14:18:00Z">
        <w:r w:rsidR="00D85544">
          <w:t xml:space="preserve">while prime words will be written in </w:t>
        </w:r>
      </w:ins>
      <w:del w:id="11" w:author="Chen Heller" w:date="2020-11-17T14:18:00Z">
        <w:r w:rsidR="00426DC6" w:rsidDel="00D85544">
          <w:delText>o</w:delText>
        </w:r>
        <w:r w:rsidR="00B74E88" w:rsidDel="00D85544">
          <w:delText>r</w:delText>
        </w:r>
        <w:r w:rsidR="00426DC6" w:rsidDel="00D85544">
          <w:delText xml:space="preserve"> in </w:delText>
        </w:r>
        <w:r w:rsidR="000113F6" w:rsidDel="00D85544">
          <w:delText xml:space="preserve">a </w:delText>
        </w:r>
      </w:del>
      <w:r w:rsidR="00426DC6">
        <w:t>handwriting</w:t>
      </w:r>
      <w:r w:rsidR="000113F6">
        <w:t xml:space="preserve"> font</w:t>
      </w:r>
      <w:r w:rsidR="00426DC6">
        <w:t xml:space="preserve">. </w:t>
      </w:r>
      <w:r w:rsidR="00BD0E85">
        <w:t xml:space="preserve"> </w:t>
      </w:r>
      <w:r w:rsidR="00C66F16">
        <w:t xml:space="preserve">Masks will be composed of </w:t>
      </w:r>
      <w:r w:rsidR="00586E9E">
        <w:t xml:space="preserve">a </w:t>
      </w:r>
      <w:commentRangeStart w:id="12"/>
      <w:commentRangeStart w:id="13"/>
      <w:r w:rsidR="00586E9E">
        <w:t xml:space="preserve">semi-random </w:t>
      </w:r>
      <w:r w:rsidR="00C66F16">
        <w:t xml:space="preserve">combination </w:t>
      </w:r>
      <w:commentRangeEnd w:id="12"/>
      <w:r w:rsidR="00A95DF0">
        <w:rPr>
          <w:rStyle w:val="CommentReference"/>
        </w:rPr>
        <w:commentReference w:id="12"/>
      </w:r>
      <w:commentRangeEnd w:id="13"/>
      <w:r w:rsidR="002041CD">
        <w:rPr>
          <w:rStyle w:val="CommentReference"/>
        </w:rPr>
        <w:commentReference w:id="13"/>
      </w:r>
      <w:r w:rsidR="00C66F16">
        <w:t xml:space="preserve">of squares and </w:t>
      </w:r>
      <w:r w:rsidR="00586E9E">
        <w:t xml:space="preserve">diamonds whose line thickness is equal to </w:t>
      </w:r>
      <w:r w:rsidR="00A07104">
        <w:t xml:space="preserve">the word's </w:t>
      </w:r>
      <w:proofErr w:type="gramStart"/>
      <w:r w:rsidR="00A07104">
        <w:t>font</w:t>
      </w:r>
      <w:r w:rsidR="006E182A">
        <w:t>, and</w:t>
      </w:r>
      <w:proofErr w:type="gramEnd"/>
      <w:r w:rsidR="006E182A">
        <w:t xml:space="preserve"> will cover the </w:t>
      </w:r>
      <w:r w:rsidR="00AC7A77">
        <w:t xml:space="preserve">central </w:t>
      </w:r>
      <w:r w:rsidR="006E182A">
        <w:t xml:space="preserve">area </w:t>
      </w:r>
      <w:r w:rsidR="00AC7A77">
        <w:t xml:space="preserve">of the screen </w:t>
      </w:r>
      <w:r w:rsidR="006E182A">
        <w:t>where words can appear</w:t>
      </w:r>
      <w:r w:rsidR="00AC7A77">
        <w:t xml:space="preserve"> (approximately </w:t>
      </w:r>
      <m:oMath>
        <m:r>
          <w:rPr>
            <w:rFonts w:ascii="Cambria Math" w:hAnsi="Cambria Math"/>
          </w:rPr>
          <m:t>2.5°× 1°</m:t>
        </m:r>
      </m:oMath>
      <w:r w:rsidR="00AC7A77">
        <w:t>)</w:t>
      </w:r>
      <w:r w:rsidR="00A07104">
        <w:t>.</w:t>
      </w:r>
      <w:r>
        <w:t xml:space="preserve"> </w:t>
      </w:r>
    </w:p>
    <w:p w14:paraId="737638E1" w14:textId="52473606" w:rsidR="00FE08F0" w:rsidRDefault="00113BDC" w:rsidP="00113BDC">
      <w:pPr>
        <w:pStyle w:val="Heading4"/>
        <w:bidi w:val="0"/>
      </w:pPr>
      <w:r>
        <w:t>Procedure</w:t>
      </w:r>
    </w:p>
    <w:p w14:paraId="424D1E75" w14:textId="4EA8BABF" w:rsidR="00183F4C" w:rsidRPr="002A4B4D" w:rsidDel="00322E2A" w:rsidRDefault="00426DC6" w:rsidP="008B77EC">
      <w:pPr>
        <w:pStyle w:val="NoSpacing"/>
        <w:bidi w:val="0"/>
        <w:rPr>
          <w:del w:id="14" w:author="Chen Heller" w:date="2020-11-10T15:10:00Z"/>
          <w:rtl/>
        </w:rPr>
      </w:pPr>
      <w:del w:id="15" w:author="Chen Heller" w:date="2020-11-17T14:52:00Z">
        <w:r w:rsidDel="00E439A1">
          <w:delText xml:space="preserve">The experiment includes </w:delText>
        </w:r>
      </w:del>
      <w:del w:id="16" w:author="Chen Heller" w:date="2020-11-17T14:22:00Z">
        <w:r w:rsidDel="004F3156">
          <w:delText xml:space="preserve">two </w:delText>
        </w:r>
        <w:r w:rsidR="002041CD" w:rsidDel="004F3156">
          <w:delText>main</w:delText>
        </w:r>
      </w:del>
      <w:del w:id="17" w:author="Chen Heller" w:date="2020-11-17T14:52:00Z">
        <w:r w:rsidDel="00E439A1">
          <w:delText xml:space="preserve"> condition</w:delText>
        </w:r>
      </w:del>
      <w:del w:id="18" w:author="Chen Heller" w:date="2020-11-17T14:22:00Z">
        <w:r w:rsidDel="004F3156">
          <w:delText>s</w:delText>
        </w:r>
      </w:del>
      <w:del w:id="19" w:author="Chen Heller" w:date="2020-11-17T14:52:00Z">
        <w:r w:rsidDel="00E439A1">
          <w:delText xml:space="preserve">:  </w:delText>
        </w:r>
        <w:r w:rsidRPr="00F33951" w:rsidDel="00E439A1">
          <w:rPr>
            <w:strike/>
          </w:rPr>
          <w:delText xml:space="preserve">will be a </w:delText>
        </w:r>
        <w:commentRangeStart w:id="20"/>
        <w:commentRangeStart w:id="21"/>
        <w:r w:rsidRPr="00F33951" w:rsidDel="00E439A1">
          <w:rPr>
            <w:strike/>
          </w:rPr>
          <w:delText xml:space="preserve">2 X 2 </w:delText>
        </w:r>
        <w:commentRangeEnd w:id="20"/>
        <w:r w:rsidRPr="00F33951" w:rsidDel="00E439A1">
          <w:rPr>
            <w:rStyle w:val="CommentReference"/>
            <w:strike/>
          </w:rPr>
          <w:commentReference w:id="20"/>
        </w:r>
        <w:commentRangeEnd w:id="21"/>
        <w:r w:rsidRPr="00F33951" w:rsidDel="00E439A1">
          <w:rPr>
            <w:rStyle w:val="CommentReference"/>
            <w:strike/>
          </w:rPr>
          <w:commentReference w:id="21"/>
        </w:r>
        <w:r w:rsidRPr="00F33951" w:rsidDel="00E439A1">
          <w:rPr>
            <w:strike/>
          </w:rPr>
          <w:delText>factor design</w:delText>
        </w:r>
        <w:r w:rsidDel="00E439A1">
          <w:delText xml:space="preserve"> </w:delText>
        </w:r>
      </w:del>
      <w:r>
        <w:t>Prime-target relation</w:t>
      </w:r>
      <w:ins w:id="22" w:author="Chen Heller" w:date="2020-11-17T14:52:00Z">
        <w:r w:rsidR="00E439A1">
          <w:t xml:space="preserve"> will be manipulated </w:t>
        </w:r>
      </w:ins>
      <w:ins w:id="23" w:author="Chen Heller" w:date="2020-11-17T14:53:00Z">
        <w:r w:rsidR="00151961">
          <w:t xml:space="preserve">so that prime and target will be the same word on </w:t>
        </w:r>
      </w:ins>
      <w:ins w:id="24" w:author="Chen Heller" w:date="2020-11-17T14:54:00Z">
        <w:r w:rsidR="008B77EC">
          <w:t xml:space="preserve">50% of </w:t>
        </w:r>
      </w:ins>
      <w:ins w:id="25" w:author="Chen Heller" w:date="2020-11-17T14:53:00Z">
        <w:r w:rsidR="008B77EC">
          <w:t>the trials</w:t>
        </w:r>
      </w:ins>
      <w:del w:id="26" w:author="Chen Heller" w:date="2020-11-17T14:52:00Z">
        <w:r w:rsidDel="00E439A1">
          <w:delText xml:space="preserve"> (same \ different word)</w:delText>
        </w:r>
      </w:del>
      <w:del w:id="27" w:author="Chen Heller" w:date="2020-11-17T14:24:00Z">
        <w:r w:rsidDel="00560F66">
          <w:delText>,</w:delText>
        </w:r>
      </w:del>
      <w:del w:id="28" w:author="Chen Heller" w:date="2020-11-17T14:23:00Z">
        <w:r w:rsidDel="00773335">
          <w:delText xml:space="preserve"> and Prime-target font change </w:delText>
        </w:r>
        <w:commentRangeStart w:id="29"/>
        <w:commentRangeStart w:id="30"/>
        <w:r w:rsidDel="00773335">
          <w:delText>(typescript \ handwriting)</w:delText>
        </w:r>
        <w:commentRangeEnd w:id="29"/>
        <w:r w:rsidDel="00773335">
          <w:rPr>
            <w:rStyle w:val="CommentReference"/>
          </w:rPr>
          <w:commentReference w:id="29"/>
        </w:r>
        <w:commentRangeEnd w:id="30"/>
        <w:r w:rsidR="00B95348" w:rsidDel="00773335">
          <w:rPr>
            <w:rStyle w:val="CommentReference"/>
          </w:rPr>
          <w:commentReference w:id="30"/>
        </w:r>
      </w:del>
      <w:r>
        <w:t xml:space="preserve">. </w:t>
      </w:r>
      <w:commentRangeStart w:id="31"/>
      <w:commentRangeStart w:id="32"/>
      <w:r>
        <w:t>When prime and target are a different word, they will also belong to different categories (</w:t>
      </w:r>
      <w:proofErr w:type="gramStart"/>
      <w:r>
        <w:t>i.e.</w:t>
      </w:r>
      <w:proofErr w:type="gramEnd"/>
      <w:r>
        <w:t xml:space="preserve"> one natural and the other artificial) and will have no common letters in the same location</w:t>
      </w:r>
      <w:commentRangeEnd w:id="31"/>
      <w:r>
        <w:rPr>
          <w:rStyle w:val="CommentReference"/>
        </w:rPr>
        <w:commentReference w:id="31"/>
      </w:r>
      <w:commentRangeEnd w:id="32"/>
      <w:r w:rsidR="00E84249">
        <w:rPr>
          <w:rStyle w:val="CommentReference"/>
          <w:rtl/>
        </w:rPr>
        <w:commentReference w:id="32"/>
      </w:r>
      <w:r>
        <w:t xml:space="preserve">. </w:t>
      </w:r>
      <w:r w:rsidR="00183F4C">
        <w:t xml:space="preserve">The experiment will include </w:t>
      </w:r>
      <w:r w:rsidR="00D84823">
        <w:t xml:space="preserve">1 training block, </w:t>
      </w:r>
      <w:r w:rsidR="0061257B">
        <w:t>followed</w:t>
      </w:r>
      <w:r w:rsidR="00D84823">
        <w:t xml:space="preserve"> by </w:t>
      </w:r>
      <w:r w:rsidR="0061257B">
        <w:t>12</w:t>
      </w:r>
      <w:r w:rsidR="00D84823">
        <w:t xml:space="preserve"> testing b</w:t>
      </w:r>
      <w:r w:rsidR="00183F4C">
        <w:t xml:space="preserve">locks, each </w:t>
      </w:r>
      <w:r w:rsidR="0061257B">
        <w:t xml:space="preserve">contains 40 </w:t>
      </w:r>
      <w:r w:rsidR="00183F4C">
        <w:t>trials (</w:t>
      </w:r>
      <w:r w:rsidR="005C69C9">
        <w:t xml:space="preserve">120 </w:t>
      </w:r>
      <w:r w:rsidR="00183F4C">
        <w:t>trials for each type, randomly intermixed).</w:t>
      </w:r>
    </w:p>
    <w:p w14:paraId="23964520" w14:textId="77777777" w:rsidR="00183F4C" w:rsidDel="00322E2A" w:rsidRDefault="00183F4C" w:rsidP="00322E2A">
      <w:pPr>
        <w:pStyle w:val="NoSpacing"/>
        <w:bidi w:val="0"/>
        <w:rPr>
          <w:del w:id="33" w:author="Chen Heller" w:date="2020-11-10T15:10:00Z"/>
        </w:rPr>
      </w:pPr>
    </w:p>
    <w:p w14:paraId="6388BC3B" w14:textId="4C46D1CC" w:rsidR="00540E91" w:rsidRPr="00A15391" w:rsidRDefault="00506659" w:rsidP="00314072">
      <w:pPr>
        <w:pStyle w:val="NoSpacing"/>
        <w:bidi w:val="0"/>
      </w:pPr>
      <w:r>
        <w:t>Each trial will be</w:t>
      </w:r>
      <w:r w:rsidR="00D86D53">
        <w:t>g</w:t>
      </w:r>
      <w:r>
        <w:t>in with a long mask (27</w:t>
      </w:r>
      <w:ins w:id="34" w:author="Chen Heller" w:date="2020-11-10T15:13:00Z">
        <w:r w:rsidR="00B35332">
          <w:t>0</w:t>
        </w:r>
      </w:ins>
      <w:del w:id="35" w:author="Chen Heller" w:date="2020-11-10T15:13:00Z">
        <w:r w:rsidDel="00B35332">
          <w:delText>1</w:delText>
        </w:r>
      </w:del>
      <w:r>
        <w:t xml:space="preserve">ms) followed by a short </w:t>
      </w:r>
      <w:r w:rsidR="001B63C7">
        <w:t xml:space="preserve">forward </w:t>
      </w:r>
      <w:r>
        <w:t>mask (</w:t>
      </w:r>
      <w:ins w:id="36" w:author="Chen Heller" w:date="2020-11-10T15:13:00Z">
        <w:r w:rsidR="00B35332">
          <w:t>30</w:t>
        </w:r>
      </w:ins>
      <w:del w:id="37" w:author="Chen Heller" w:date="2020-11-10T15:13:00Z">
        <w:r w:rsidDel="00B35332">
          <w:delText>29</w:delText>
        </w:r>
      </w:del>
      <w:r>
        <w:t>ms)</w:t>
      </w:r>
      <w:r w:rsidR="001B63C7">
        <w:t>,</w:t>
      </w:r>
      <w:r>
        <w:t xml:space="preserve"> a prime </w:t>
      </w:r>
      <w:r w:rsidR="001B63C7">
        <w:t>(</w:t>
      </w:r>
      <w:ins w:id="38" w:author="Chen Heller" w:date="2020-11-10T15:13:00Z">
        <w:r w:rsidR="00B35332">
          <w:t>30</w:t>
        </w:r>
      </w:ins>
      <w:del w:id="39" w:author="Chen Heller" w:date="2020-11-10T15:13:00Z">
        <w:r w:rsidR="001B63C7" w:rsidDel="00B35332">
          <w:delText>29</w:delText>
        </w:r>
      </w:del>
      <w:r w:rsidR="001B63C7">
        <w:t>ms), a backward mask (</w:t>
      </w:r>
      <w:ins w:id="40" w:author="Chen Heller" w:date="2020-11-10T15:13:00Z">
        <w:r w:rsidR="00B35332">
          <w:t>30</w:t>
        </w:r>
      </w:ins>
      <w:del w:id="41" w:author="Chen Heller" w:date="2020-11-10T15:13:00Z">
        <w:r w:rsidR="001B63C7" w:rsidDel="00B35332">
          <w:delText>29</w:delText>
        </w:r>
      </w:del>
      <w:r w:rsidR="001B63C7">
        <w:t>ms)</w:t>
      </w:r>
      <w:r w:rsidR="00414D51">
        <w:t xml:space="preserve"> and</w:t>
      </w:r>
      <w:r w:rsidR="001B63C7">
        <w:t xml:space="preserve"> a target (500ms)</w:t>
      </w:r>
      <w:r w:rsidR="00DE4422">
        <w:t xml:space="preserve">. </w:t>
      </w:r>
      <w:r w:rsidR="002041CD">
        <w:t xml:space="preserve">Then, subjects will be asked to determine if the visible target was </w:t>
      </w:r>
      <w:del w:id="42" w:author="Chen Heller" w:date="2020-11-17T17:39:00Z">
        <w:r w:rsidR="002041CD" w:rsidDel="002C0DC1">
          <w:delText>man-made</w:delText>
        </w:r>
      </w:del>
      <w:ins w:id="43" w:author="Chen Heller" w:date="2020-11-17T17:39:00Z">
        <w:r w:rsidR="002C0DC1">
          <w:t>artificial</w:t>
        </w:r>
      </w:ins>
      <w:r w:rsidR="002041CD">
        <w:t xml:space="preserve"> or natural as fast as they can</w:t>
      </w:r>
      <w:r w:rsidR="00540E91">
        <w:t>. They will be</w:t>
      </w:r>
      <w:r w:rsidR="002041CD">
        <w:t xml:space="preserve"> then </w:t>
      </w:r>
      <w:r w:rsidR="00540E91">
        <w:t xml:space="preserve">presented with </w:t>
      </w:r>
      <w:r w:rsidR="002041CD">
        <w:t>the masked prime and a random distractor word from the noun list</w:t>
      </w:r>
      <w:r w:rsidR="00540E91">
        <w:t xml:space="preserve">, belonging to </w:t>
      </w:r>
      <w:r w:rsidR="002041CD">
        <w:t>the same category as the prime</w:t>
      </w:r>
      <w:r w:rsidR="00540E91">
        <w:t xml:space="preserve">, yet not sharing any </w:t>
      </w:r>
      <w:r w:rsidR="002041CD">
        <w:t>letter</w:t>
      </w:r>
      <w:r w:rsidR="00540E91">
        <w:t xml:space="preserve"> at </w:t>
      </w:r>
      <w:r w:rsidR="002041CD">
        <w:t>the same location as the prime</w:t>
      </w:r>
      <w:r w:rsidR="00183F4C">
        <w:t xml:space="preserve"> (masked word and random distractor’s positions randomly determined in each trial)</w:t>
      </w:r>
      <w:r w:rsidR="002041CD">
        <w:t xml:space="preserve">. </w:t>
      </w:r>
      <w:r w:rsidR="00540E91">
        <w:t xml:space="preserve">They will be asked to determine which of the two words was presented, with no time constraint. </w:t>
      </w:r>
      <w:r w:rsidR="002041CD">
        <w:t xml:space="preserve">Finally, subjects will </w:t>
      </w:r>
      <w:r w:rsidR="00540E91">
        <w:t>use the</w:t>
      </w:r>
      <w:r w:rsidR="002041CD">
        <w:t xml:space="preserve"> Perceptual awareness scale task (PAS</w:t>
      </w:r>
      <w:r w:rsidR="00540E91">
        <w:t xml:space="preserve">; </w:t>
      </w:r>
      <w:r w:rsidR="00540E91" w:rsidRPr="00296BBA">
        <w:rPr>
          <w:sz w:val="20"/>
          <w:szCs w:val="20"/>
        </w:rPr>
        <w:t>cite:</w:t>
      </w:r>
      <w:r w:rsidR="00540E91">
        <w:rPr>
          <w:sz w:val="20"/>
          <w:szCs w:val="20"/>
        </w:rPr>
        <w:t xml:space="preserve"> </w:t>
      </w:r>
      <w:r w:rsidR="00540E91" w:rsidRPr="00296BBA">
        <w:rPr>
          <w:sz w:val="20"/>
          <w:szCs w:val="20"/>
        </w:rPr>
        <w:t>Ramsøy 2004 - Introspection and subliminal perception</w:t>
      </w:r>
      <w:r w:rsidR="00540E91">
        <w:rPr>
          <w:sz w:val="20"/>
          <w:szCs w:val="20"/>
        </w:rPr>
        <w:t xml:space="preserve">, </w:t>
      </w:r>
      <w:r w:rsidR="00540E91" w:rsidRPr="00967672">
        <w:rPr>
          <w:sz w:val="20"/>
          <w:szCs w:val="20"/>
        </w:rPr>
        <w:t>Sandberg 2015 - Using the perceptual awareness scale PAS</w:t>
      </w:r>
      <w:r w:rsidR="002041CD">
        <w:t xml:space="preserve">) </w:t>
      </w:r>
      <w:r w:rsidR="00540E91" w:rsidRPr="00A15391">
        <w:t xml:space="preserve">to report </w:t>
      </w:r>
      <w:r w:rsidR="002041CD" w:rsidRPr="00A15391">
        <w:t>prime</w:t>
      </w:r>
      <w:r w:rsidR="00540E91" w:rsidRPr="00A15391">
        <w:t xml:space="preserve"> visibility, where 1 denotes </w:t>
      </w:r>
      <w:r w:rsidR="00540E91" w:rsidRPr="00A15391">
        <w:rPr>
          <w:rFonts w:hint="eastAsia"/>
        </w:rPr>
        <w:t>“</w:t>
      </w:r>
      <w:r w:rsidR="00540E91" w:rsidRPr="00A15391">
        <w:t>I didn</w:t>
      </w:r>
      <w:r w:rsidR="00540E91" w:rsidRPr="00A15391">
        <w:rPr>
          <w:rFonts w:hint="eastAsia"/>
        </w:rPr>
        <w:t>’</w:t>
      </w:r>
      <w:r w:rsidR="00540E91" w:rsidRPr="00A15391">
        <w:t>t see anything,</w:t>
      </w:r>
      <w:r w:rsidR="00540E91" w:rsidRPr="00A15391">
        <w:rPr>
          <w:rFonts w:hint="eastAsia"/>
        </w:rPr>
        <w:t>”</w:t>
      </w:r>
      <w:r w:rsidR="00540E91" w:rsidRPr="00A15391">
        <w:t xml:space="preserve"> 2 signifies </w:t>
      </w:r>
      <w:r w:rsidR="00540E91" w:rsidRPr="00A15391">
        <w:rPr>
          <w:rFonts w:hint="eastAsia"/>
        </w:rPr>
        <w:t>“</w:t>
      </w:r>
      <w:r w:rsidR="00540E91" w:rsidRPr="00A15391">
        <w:t>I had a vague perception of something but I don’t know what it was</w:t>
      </w:r>
      <w:r w:rsidR="00540E91" w:rsidRPr="00A15391">
        <w:rPr>
          <w:rFonts w:hint="eastAsia"/>
        </w:rPr>
        <w:t>”</w:t>
      </w:r>
      <w:r w:rsidR="00540E91" w:rsidRPr="00A15391">
        <w:t xml:space="preserve">, 3 represents </w:t>
      </w:r>
      <w:r w:rsidR="00540E91" w:rsidRPr="00A15391">
        <w:rPr>
          <w:rFonts w:hint="eastAsia"/>
        </w:rPr>
        <w:t>“</w:t>
      </w:r>
      <w:r w:rsidR="00540E91" w:rsidRPr="00A15391">
        <w:t xml:space="preserve">I saw a clear part of the word”, and 4 stands for </w:t>
      </w:r>
      <w:r w:rsidR="00540E91" w:rsidRPr="00A15391">
        <w:rPr>
          <w:rFonts w:hint="eastAsia"/>
        </w:rPr>
        <w:t>“</w:t>
      </w:r>
      <w:r w:rsidR="00540E91" w:rsidRPr="00A15391">
        <w:t>I saw the entire word clearly.</w:t>
      </w:r>
      <w:r w:rsidR="00540E91" w:rsidRPr="00A15391">
        <w:rPr>
          <w:rFonts w:hint="eastAsia"/>
        </w:rPr>
        <w:t>”</w:t>
      </w:r>
      <w:r w:rsidR="00540E91" w:rsidRPr="00A15391">
        <w:t xml:space="preserve"> </w:t>
      </w:r>
    </w:p>
    <w:p w14:paraId="75E5F2C9" w14:textId="77777777" w:rsidR="00540E91" w:rsidRDefault="00540E91" w:rsidP="00540E91">
      <w:pPr>
        <w:pStyle w:val="NoSpacing"/>
        <w:bidi w:val="0"/>
      </w:pPr>
    </w:p>
    <w:p w14:paraId="24861065" w14:textId="4662244D" w:rsidR="002041CD" w:rsidRDefault="002041CD" w:rsidP="00183F4C">
      <w:pPr>
        <w:pStyle w:val="NoSpacing"/>
        <w:bidi w:val="0"/>
      </w:pPr>
      <w:r>
        <w:t xml:space="preserve">Participants will </w:t>
      </w:r>
      <w:r w:rsidR="00540E91">
        <w:t>respond using a touch screen,</w:t>
      </w:r>
      <w:r>
        <w:t xml:space="preserve"> by lifting </w:t>
      </w:r>
      <w:commentRangeStart w:id="44"/>
      <w:r>
        <w:t xml:space="preserve">their right index finger </w:t>
      </w:r>
      <w:commentRangeEnd w:id="44"/>
      <w:r w:rsidR="00540E91">
        <w:rPr>
          <w:rStyle w:val="CommentReference"/>
        </w:rPr>
        <w:commentReference w:id="44"/>
      </w:r>
      <w:r>
        <w:t xml:space="preserve">from a starting point on the table and touching a dot under the </w:t>
      </w:r>
      <w:r w:rsidR="00183F4C">
        <w:t xml:space="preserve">selected </w:t>
      </w:r>
      <w:r>
        <w:t xml:space="preserve">answer on the screen. Categories in </w:t>
      </w:r>
      <w:r>
        <w:lastRenderedPageBreak/>
        <w:t xml:space="preserve">the </w:t>
      </w:r>
      <w:del w:id="45" w:author="Chen Heller" w:date="2020-11-11T17:16:00Z">
        <w:r w:rsidDel="00EE0D1C">
          <w:delText xml:space="preserve">classification </w:delText>
        </w:r>
      </w:del>
      <w:ins w:id="46" w:author="Chen Heller" w:date="2020-11-11T17:16:00Z">
        <w:r w:rsidR="00EE0D1C">
          <w:t xml:space="preserve">categorization </w:t>
        </w:r>
      </w:ins>
      <w:r>
        <w:t xml:space="preserve">task will be assigned to different sides of the screen </w:t>
      </w:r>
      <w:r w:rsidR="00183F4C">
        <w:t>(counterbalanced between subjects</w:t>
      </w:r>
      <w:r w:rsidR="00D2266E">
        <w:t>).</w:t>
      </w:r>
      <w:r>
        <w:t xml:space="preserve"> </w:t>
      </w:r>
    </w:p>
    <w:p w14:paraId="555207C8" w14:textId="0CA3A497" w:rsidR="005D70D4" w:rsidRDefault="005D70D4" w:rsidP="005D70D4">
      <w:pPr>
        <w:pStyle w:val="NoSpacing"/>
        <w:bidi w:val="0"/>
      </w:pPr>
    </w:p>
    <w:p w14:paraId="65D96DAD" w14:textId="241736D8" w:rsidR="00736E8F" w:rsidRDefault="00736E8F" w:rsidP="00736E8F">
      <w:pPr>
        <w:pStyle w:val="NoSpacing"/>
        <w:bidi w:val="0"/>
      </w:pPr>
    </w:p>
    <w:p w14:paraId="123B4D61" w14:textId="13BBD04A" w:rsidR="0092202A" w:rsidRDefault="0092202A" w:rsidP="0092202A">
      <w:pPr>
        <w:pStyle w:val="NoSpacing"/>
        <w:bidi w:val="0"/>
      </w:pPr>
      <w:commentRangeStart w:id="47"/>
      <w:r w:rsidRPr="00090E1D">
        <w:rPr>
          <w:noProof/>
          <w:rtl/>
        </w:rPr>
        <w:drawing>
          <wp:inline distT="0" distB="0" distL="0" distR="0" wp14:anchorId="09F603D0" wp14:editId="3DFCF07E">
            <wp:extent cx="2811557" cy="1458429"/>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328" cy="1472835"/>
                    </a:xfrm>
                    <a:prstGeom prst="rect">
                      <a:avLst/>
                    </a:prstGeom>
                  </pic:spPr>
                </pic:pic>
              </a:graphicData>
            </a:graphic>
          </wp:inline>
        </w:drawing>
      </w:r>
      <w:commentRangeEnd w:id="47"/>
      <w:r w:rsidR="005041FE">
        <w:rPr>
          <w:rStyle w:val="CommentReference"/>
        </w:rPr>
        <w:commentReference w:id="47"/>
      </w:r>
    </w:p>
    <w:p w14:paraId="27326620" w14:textId="0FE8268C" w:rsidR="007123F8" w:rsidRDefault="007123F8" w:rsidP="007123F8">
      <w:pPr>
        <w:pStyle w:val="Heading3"/>
        <w:bidi w:val="0"/>
      </w:pPr>
      <w:r>
        <w:t>Results</w:t>
      </w:r>
    </w:p>
    <w:p w14:paraId="3FA0A4F8" w14:textId="77777777" w:rsidR="00EA1EAE" w:rsidRDefault="00EA1EAE" w:rsidP="00EA1EAE">
      <w:pPr>
        <w:pStyle w:val="Heading4"/>
        <w:bidi w:val="0"/>
      </w:pPr>
      <w:r>
        <w:t>Target forced choice</w:t>
      </w:r>
    </w:p>
    <w:p w14:paraId="10E59490" w14:textId="531E8556" w:rsidR="00EA1EAE" w:rsidRDefault="00D61DDE">
      <w:pPr>
        <w:pStyle w:val="NoSpacing"/>
        <w:bidi w:val="0"/>
      </w:pPr>
      <w:ins w:id="48" w:author="Chen Heller" w:date="2020-11-17T14:06:00Z">
        <w:r>
          <w:t xml:space="preserve">Participants </w:t>
        </w:r>
      </w:ins>
      <w:ins w:id="49" w:author="Chen Heller" w:date="2020-11-17T14:11:00Z">
        <w:r w:rsidR="007868F8">
          <w:t xml:space="preserve">that </w:t>
        </w:r>
      </w:ins>
      <w:ins w:id="50" w:author="Chen Heller" w:date="2020-11-17T14:12:00Z">
        <w:r w:rsidR="00486DCD">
          <w:t xml:space="preserve">will fail </w:t>
        </w:r>
      </w:ins>
      <w:ins w:id="51" w:author="Chen Heller" w:date="2020-11-17T14:11:00Z">
        <w:r w:rsidR="007868F8">
          <w:t xml:space="preserve">to reach 90% </w:t>
        </w:r>
        <w:r w:rsidR="00486DCD">
          <w:t xml:space="preserve">categorization </w:t>
        </w:r>
        <w:r w:rsidR="007868F8">
          <w:t>accuracy</w:t>
        </w:r>
        <w:r w:rsidR="00486DCD">
          <w:t xml:space="preserve"> </w:t>
        </w:r>
      </w:ins>
      <w:ins w:id="52" w:author="Chen Heller" w:date="2020-11-17T14:12:00Z">
        <w:r w:rsidR="00486DCD">
          <w:t>probably did not understand the task correctly, thus will be excluded from analysis.</w:t>
        </w:r>
        <w:r w:rsidR="00486DCD" w:rsidDel="00486DCD">
          <w:t xml:space="preserve"> </w:t>
        </w:r>
      </w:ins>
      <w:del w:id="53" w:author="Chen Heller" w:date="2020-11-17T14:12:00Z">
        <w:r w:rsidR="00EA1EAE" w:rsidDel="00486DCD">
          <w:delText xml:space="preserve">We expect </w:delText>
        </w:r>
      </w:del>
      <w:del w:id="54" w:author="Chen Heller" w:date="2020-11-11T14:58:00Z">
        <w:r w:rsidR="00CA6ADD" w:rsidDel="00C9660A">
          <w:delText xml:space="preserve">high </w:delText>
        </w:r>
        <w:r w:rsidR="00EA1EAE" w:rsidDel="00C9660A">
          <w:delText xml:space="preserve">accuracy </w:delText>
        </w:r>
      </w:del>
      <w:del w:id="55" w:author="Chen Heller" w:date="2020-11-17T14:12:00Z">
        <w:r w:rsidR="00EA1EAE" w:rsidDel="00486DCD">
          <w:delText>in target categorization</w:delText>
        </w:r>
        <w:r w:rsidR="00CA6ADD" w:rsidDel="00486DCD">
          <w:delText>, indicating subjects understood the task.</w:delText>
        </w:r>
      </w:del>
    </w:p>
    <w:p w14:paraId="52812351" w14:textId="7AF7315C" w:rsidR="00EA1EAE" w:rsidRDefault="00960A07" w:rsidP="00B34343">
      <w:pPr>
        <w:pStyle w:val="NoSpacing"/>
        <w:bidi w:val="0"/>
        <w:rPr>
          <w:ins w:id="56" w:author="Chen Heller" w:date="2020-11-10T18:58:00Z"/>
        </w:rPr>
      </w:pPr>
      <w:commentRangeStart w:id="57"/>
      <w:r>
        <w:t>We expect repetition priming to shorten RT</w:t>
      </w:r>
      <w:r w:rsidR="003A0213">
        <w:t>s</w:t>
      </w:r>
      <w:r w:rsidR="00386EB9">
        <w:t xml:space="preserve"> (compared with non-repetition trials)</w:t>
      </w:r>
      <w:r w:rsidR="003A0213">
        <w:t>, both</w:t>
      </w:r>
      <w:r w:rsidR="00386EB9">
        <w:t xml:space="preserve"> when fonts match and when they </w:t>
      </w:r>
      <w:r w:rsidR="0030479F">
        <w:t>do not</w:t>
      </w:r>
      <w:r w:rsidR="00386EB9">
        <w:t>.</w:t>
      </w:r>
      <w:commentRangeEnd w:id="57"/>
      <w:r w:rsidR="00595BAF">
        <w:rPr>
          <w:rStyle w:val="CommentReference"/>
        </w:rPr>
        <w:commentReference w:id="57"/>
      </w:r>
    </w:p>
    <w:p w14:paraId="33A5ACF6" w14:textId="6E4A5F60" w:rsidR="009A2EDE" w:rsidRDefault="009A2EDE" w:rsidP="009A2EDE">
      <w:pPr>
        <w:pStyle w:val="NoSpacing"/>
        <w:bidi w:val="0"/>
      </w:pPr>
      <w:commentRangeStart w:id="58"/>
      <w:ins w:id="59" w:author="Chen Heller" w:date="2020-11-10T18:58:00Z">
        <w:r>
          <w:t xml:space="preserve">Response to </w:t>
        </w:r>
      </w:ins>
      <w:ins w:id="60" w:author="Chen Heller" w:date="2020-11-10T18:59:00Z">
        <w:r>
          <w:t xml:space="preserve">natural items should be faster than </w:t>
        </w:r>
      </w:ins>
      <w:ins w:id="61" w:author="Chen Heller" w:date="2020-11-17T17:39:00Z">
        <w:r w:rsidR="002C0DC1">
          <w:t>artificial</w:t>
        </w:r>
      </w:ins>
      <w:ins w:id="62" w:author="Chen Heller" w:date="2020-11-10T18:59:00Z">
        <w:r>
          <w:t xml:space="preserve"> </w:t>
        </w:r>
        <w:commentRangeEnd w:id="58"/>
        <w:r>
          <w:rPr>
            <w:rStyle w:val="CommentReference"/>
          </w:rPr>
          <w:commentReference w:id="58"/>
        </w:r>
        <w:r>
          <w:t>(</w:t>
        </w:r>
        <w:r w:rsidRPr="009A2EDE">
          <w:rPr>
            <w:sz w:val="18"/>
            <w:szCs w:val="18"/>
            <w:rPrChange w:id="63" w:author="Chen Heller" w:date="2020-11-10T18:59:00Z">
              <w:rPr/>
            </w:rPrChange>
          </w:rPr>
          <w:t>cite: Dell'Acqua 1999 - Unconscious semantic priming from pictures</w:t>
        </w:r>
        <w:r>
          <w:t>)</w:t>
        </w:r>
      </w:ins>
    </w:p>
    <w:p w14:paraId="581B7A3C" w14:textId="3CE44C26" w:rsidR="007123F8" w:rsidRDefault="00215E02" w:rsidP="00EA1EAE">
      <w:pPr>
        <w:pStyle w:val="Heading4"/>
        <w:bidi w:val="0"/>
      </w:pPr>
      <w:r>
        <w:t>Prime f</w:t>
      </w:r>
      <w:r w:rsidR="007123F8">
        <w:t>orced choice</w:t>
      </w:r>
    </w:p>
    <w:p w14:paraId="57D70FE6" w14:textId="26FFA2D4" w:rsidR="007123F8" w:rsidRDefault="007123F8" w:rsidP="007123F8">
      <w:pPr>
        <w:pStyle w:val="NoSpacing"/>
        <w:bidi w:val="0"/>
        <w:rPr>
          <w:ins w:id="64" w:author="Chen Heller" w:date="2020-11-10T16:22:00Z"/>
          <w:rtl/>
        </w:rPr>
      </w:pPr>
      <w:r>
        <w:t xml:space="preserve">We expect subjects' </w:t>
      </w:r>
      <w:r w:rsidR="009D1EF5">
        <w:t>recognition</w:t>
      </w:r>
      <w:r>
        <w:t xml:space="preserve"> forced choice response to be at chance level, </w:t>
      </w:r>
      <w:commentRangeStart w:id="65"/>
      <w:commentRangeStart w:id="66"/>
      <w:r>
        <w:t>otherwise we will conclude subject is conscious of prime.</w:t>
      </w:r>
      <w:commentRangeEnd w:id="65"/>
      <w:r w:rsidR="003A0213">
        <w:rPr>
          <w:rStyle w:val="CommentReference"/>
        </w:rPr>
        <w:commentReference w:id="65"/>
      </w:r>
      <w:commentRangeEnd w:id="66"/>
      <w:r w:rsidR="00795E0F">
        <w:rPr>
          <w:rStyle w:val="CommentReference"/>
        </w:rPr>
        <w:commentReference w:id="66"/>
      </w:r>
    </w:p>
    <w:p w14:paraId="32BD1674" w14:textId="77777777" w:rsidR="008966D2" w:rsidRDefault="00A85056" w:rsidP="00A85056">
      <w:pPr>
        <w:pStyle w:val="NoSpacing"/>
        <w:bidi w:val="0"/>
        <w:rPr>
          <w:ins w:id="67" w:author="Chen Heller" w:date="2020-11-10T16:26:00Z"/>
        </w:rPr>
      </w:pPr>
      <w:ins w:id="68" w:author="Chen Heller" w:date="2020-11-10T16:22:00Z">
        <w:r>
          <w:t>Dehane = in exp 1 subs detected 7.1% of primed words</w:t>
        </w:r>
      </w:ins>
      <w:ins w:id="69" w:author="Chen Heller" w:date="2020-11-10T16:23:00Z">
        <w:r>
          <w:t xml:space="preserve">, which was </w:t>
        </w:r>
        <w:r w:rsidR="00B10E2C">
          <w:t>statistically</w:t>
        </w:r>
        <w:r w:rsidR="0021061A">
          <w:t xml:space="preserve"> not different </w:t>
        </w:r>
      </w:ins>
    </w:p>
    <w:p w14:paraId="3816721D" w14:textId="6CE3CDD5" w:rsidR="00A85056" w:rsidRDefault="0021061A" w:rsidP="008966D2">
      <w:pPr>
        <w:pStyle w:val="NoSpacing"/>
        <w:bidi w:val="0"/>
        <w:ind w:firstLine="720"/>
        <w:rPr>
          <w:ins w:id="70" w:author="Chen Heller" w:date="2020-11-10T16:26:00Z"/>
        </w:rPr>
      </w:pPr>
      <w:ins w:id="71" w:author="Chen Heller" w:date="2020-11-10T16:23:00Z">
        <w:r>
          <w:t>from new words detection (6%).</w:t>
        </w:r>
      </w:ins>
    </w:p>
    <w:p w14:paraId="7A5C54B1" w14:textId="0A5B87D3" w:rsidR="008966D2" w:rsidRDefault="008966D2" w:rsidP="008966D2">
      <w:pPr>
        <w:pStyle w:val="NoSpacing"/>
        <w:bidi w:val="0"/>
        <w:ind w:firstLine="720"/>
        <w:rPr>
          <w:ins w:id="72" w:author="Chen Heller" w:date="2020-11-10T16:31:00Z"/>
        </w:rPr>
      </w:pPr>
      <w:ins w:id="73" w:author="Chen Heller" w:date="2020-11-10T16:26:00Z">
        <w:r>
          <w:t xml:space="preserve">Exp 1 forced choice didn't </w:t>
        </w:r>
      </w:ins>
      <w:ins w:id="74" w:author="Chen Heller" w:date="2020-11-10T16:31:00Z">
        <w:r w:rsidR="001448F8">
          <w:t>d</w:t>
        </w:r>
      </w:ins>
      <w:ins w:id="75" w:author="Chen Heller" w:date="2020-11-10T16:26:00Z">
        <w:r>
          <w:t>iffer from chance (52.9%, t=1.63, p&gt;0.10</w:t>
        </w:r>
        <w:r w:rsidR="00A42B30">
          <w:t>)</w:t>
        </w:r>
      </w:ins>
      <w:ins w:id="76" w:author="Chen Heller" w:date="2020-11-10T16:27:00Z">
        <w:r w:rsidR="00A42B30">
          <w:t>.</w:t>
        </w:r>
      </w:ins>
    </w:p>
    <w:p w14:paraId="74765555" w14:textId="2E09343D" w:rsidR="008C6CEA" w:rsidRDefault="008C6CEA">
      <w:pPr>
        <w:pStyle w:val="NoSpacing"/>
        <w:bidi w:val="0"/>
        <w:ind w:firstLine="720"/>
        <w:rPr>
          <w:ins w:id="77" w:author="Chen Heller" w:date="2020-11-10T16:23:00Z"/>
          <w:rtl/>
        </w:rPr>
        <w:pPrChange w:id="78" w:author="Chen Heller" w:date="2020-11-10T16:31:00Z">
          <w:pPr>
            <w:pStyle w:val="NoSpacing"/>
            <w:bidi w:val="0"/>
          </w:pPr>
        </w:pPrChange>
      </w:pPr>
      <w:ins w:id="79" w:author="Chen Heller" w:date="2020-11-10T16:31:00Z">
        <w:r>
          <w:t>E</w:t>
        </w:r>
      </w:ins>
      <w:ins w:id="80" w:author="Chen Heller" w:date="2020-11-10T16:32:00Z">
        <w:r>
          <w:t>xp 2 dorced choice didn't differ from chance (53.6%, t=2.1, p&gt;0.10).</w:t>
        </w:r>
      </w:ins>
    </w:p>
    <w:p w14:paraId="0CB320D9" w14:textId="77777777" w:rsidR="0021061A" w:rsidRDefault="0021061A" w:rsidP="0021061A">
      <w:pPr>
        <w:pStyle w:val="NoSpacing"/>
        <w:bidi w:val="0"/>
      </w:pPr>
    </w:p>
    <w:p w14:paraId="0B784C96" w14:textId="01F6A822" w:rsidR="00D73B0E" w:rsidRDefault="00EA1EAE" w:rsidP="00EA1EAE">
      <w:pPr>
        <w:pStyle w:val="Heading4"/>
        <w:bidi w:val="0"/>
      </w:pPr>
      <w:r>
        <w:t>Prime PAS</w:t>
      </w:r>
    </w:p>
    <w:p w14:paraId="38F8C271" w14:textId="2A170EA6" w:rsidR="00672C13" w:rsidRDefault="00140DBB" w:rsidP="00C03963">
      <w:pPr>
        <w:pStyle w:val="NoSpacing"/>
        <w:bidi w:val="0"/>
      </w:pPr>
      <w:r>
        <w:t xml:space="preserve">We </w:t>
      </w:r>
      <w:r w:rsidR="00C03963">
        <w:t>will only include trials in which subjects’ visibility was rated as 1.</w:t>
      </w:r>
    </w:p>
    <w:p w14:paraId="6575FE5F" w14:textId="4E2FBC76" w:rsidR="00D3231C" w:rsidRDefault="00367F4F" w:rsidP="00052C82">
      <w:pPr>
        <w:pStyle w:val="NoSpacing"/>
        <w:numPr>
          <w:ilvl w:val="0"/>
          <w:numId w:val="1"/>
        </w:numPr>
        <w:bidi w:val="0"/>
        <w:rPr>
          <w:strike/>
        </w:rPr>
      </w:pPr>
      <w:r w:rsidRPr="00C03E22">
        <w:rPr>
          <w:strike/>
        </w:rPr>
        <w:t>What happens when subjects get tired? Regarding PAS and regarding forced choice?</w:t>
      </w:r>
    </w:p>
    <w:p w14:paraId="185DCB6B" w14:textId="61518576" w:rsidR="00BD444D" w:rsidRDefault="00BD444D" w:rsidP="00BD444D">
      <w:pPr>
        <w:pStyle w:val="NoSpacing"/>
        <w:bidi w:val="0"/>
        <w:rPr>
          <w:strike/>
        </w:rPr>
      </w:pPr>
    </w:p>
    <w:p w14:paraId="37DCD30F" w14:textId="03447049" w:rsidR="00BD444D" w:rsidRDefault="00BD444D" w:rsidP="00BD444D">
      <w:pPr>
        <w:pStyle w:val="NoSpacing"/>
        <w:rPr>
          <w:rtl/>
        </w:rPr>
      </w:pPr>
      <w:r w:rsidRPr="00BD444D">
        <w:t>Guttman Yad-Brush</w:t>
      </w:r>
    </w:p>
    <w:p w14:paraId="7CA3DD5F" w14:textId="77777777" w:rsidR="00BD444D" w:rsidRDefault="00BD444D" w:rsidP="00BD444D">
      <w:pPr>
        <w:pStyle w:val="NoSpacing"/>
        <w:rPr>
          <w:rtl/>
        </w:rPr>
      </w:pPr>
    </w:p>
    <w:p w14:paraId="3A675C67" w14:textId="77777777" w:rsidR="00BD444D" w:rsidRDefault="00BD444D" w:rsidP="00BD444D">
      <w:pPr>
        <w:pStyle w:val="NoSpacing"/>
        <w:rPr>
          <w:rtl/>
        </w:rPr>
      </w:pPr>
    </w:p>
    <w:p w14:paraId="71E53D93" w14:textId="77777777" w:rsidR="00BD444D" w:rsidRDefault="00BD444D" w:rsidP="00BD444D">
      <w:pPr>
        <w:pStyle w:val="NoSpacing"/>
        <w:rPr>
          <w:rtl/>
        </w:rPr>
      </w:pPr>
    </w:p>
    <w:p w14:paraId="540808DB" w14:textId="77777777" w:rsidR="00BD444D" w:rsidRDefault="00BD444D" w:rsidP="00BD444D">
      <w:pPr>
        <w:pStyle w:val="NoSpacing"/>
        <w:rPr>
          <w:rtl/>
        </w:rPr>
      </w:pPr>
    </w:p>
    <w:p w14:paraId="0F79E58C" w14:textId="0B4D7559" w:rsidR="00BD444D" w:rsidRDefault="00BD444D" w:rsidP="00BD444D">
      <w:pPr>
        <w:pStyle w:val="NoSpacing"/>
        <w:rPr>
          <w:rFonts w:cs="Guttman Yad-Brush"/>
          <w:sz w:val="48"/>
          <w:szCs w:val="48"/>
        </w:rPr>
      </w:pPr>
      <w:r w:rsidRPr="00BD444D">
        <w:rPr>
          <w:rFonts w:cs="Guttman Yad-Brush" w:hint="cs"/>
          <w:sz w:val="48"/>
          <w:szCs w:val="48"/>
          <w:rtl/>
        </w:rPr>
        <w:t>שדגשג</w:t>
      </w:r>
    </w:p>
    <w:p w14:paraId="359B7DB2" w14:textId="2931EF81" w:rsidR="00067A0C" w:rsidRPr="00BD444D" w:rsidRDefault="00067A0C" w:rsidP="00BD444D">
      <w:pPr>
        <w:pStyle w:val="NoSpacing"/>
        <w:rPr>
          <w:rFonts w:cs="Guttman Yad-Brush"/>
          <w:sz w:val="48"/>
          <w:szCs w:val="48"/>
          <w:rtl/>
        </w:rPr>
      </w:pPr>
      <w:r>
        <w:rPr>
          <w:rFonts w:cs="Guttman Yad-Brush"/>
          <w:sz w:val="48"/>
          <w:szCs w:val="48"/>
        </w:rPr>
        <w:t>s</w:t>
      </w:r>
    </w:p>
    <w:sectPr w:rsidR="00067A0C" w:rsidRPr="00BD444D" w:rsidSect="00D75003">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en Heller" w:date="2020-11-08T19:02:00Z" w:initials="CH">
    <w:p w14:paraId="60201724" w14:textId="79A778BD" w:rsidR="00DC5BE2" w:rsidRDefault="00DC5BE2" w:rsidP="00DC5BE2">
      <w:pPr>
        <w:pStyle w:val="CommentText"/>
        <w:bidi w:val="0"/>
      </w:pPr>
      <w:r>
        <w:rPr>
          <w:rStyle w:val="CommentReference"/>
        </w:rPr>
        <w:annotationRef/>
      </w:r>
      <w:r>
        <w:t>Should they calibrate for each of the possible question types? (FC – 2 possible answers, PAS – 4 possible answers).</w:t>
      </w:r>
    </w:p>
  </w:comment>
  <w:comment w:id="3" w:author="Liad Mudrik" w:date="2020-11-09T15:52:00Z" w:initials="LM">
    <w:p w14:paraId="72D54F8F" w14:textId="3DFC6524" w:rsidR="008F238B" w:rsidRPr="00964FF9" w:rsidRDefault="008F238B" w:rsidP="00964FF9">
      <w:pPr>
        <w:pStyle w:val="CommentText"/>
        <w:bidi w:val="0"/>
        <w:rPr>
          <w:color w:val="FF0000"/>
        </w:rPr>
      </w:pPr>
      <w:r w:rsidRPr="00964FF9">
        <w:rPr>
          <w:rStyle w:val="CommentReference"/>
          <w:color w:val="FF0000"/>
        </w:rPr>
        <w:annotationRef/>
      </w:r>
      <w:r w:rsidRPr="00964FF9">
        <w:rPr>
          <w:color w:val="FF0000"/>
        </w:rPr>
        <w:t xml:space="preserve">This is an excellent question, and the calibration procedure should be written way more </w:t>
      </w:r>
      <w:proofErr w:type="gramStart"/>
      <w:r w:rsidRPr="00964FF9">
        <w:rPr>
          <w:color w:val="FF0000"/>
        </w:rPr>
        <w:t>elaborately</w:t>
      </w:r>
      <w:proofErr w:type="gramEnd"/>
      <w:r w:rsidRPr="00964FF9">
        <w:rPr>
          <w:color w:val="FF0000"/>
        </w:rPr>
        <w:t xml:space="preserve"> so we know what the plan is. I don’t have an answer here, as this pertains to the system requirements. Does Uri know, perhaps? </w:t>
      </w:r>
    </w:p>
  </w:comment>
  <w:comment w:id="4" w:author="Chen Heller" w:date="2020-11-08T19:04:00Z" w:initials="CH">
    <w:p w14:paraId="1D292165" w14:textId="7BDD5946" w:rsidR="006120F0" w:rsidRDefault="006120F0" w:rsidP="006120F0">
      <w:pPr>
        <w:pStyle w:val="CommentText"/>
        <w:bidi w:val="0"/>
      </w:pPr>
      <w:r>
        <w:rPr>
          <w:rStyle w:val="CommentReference"/>
        </w:rPr>
        <w:annotationRef/>
      </w:r>
      <w:r w:rsidRPr="00ED48CE">
        <w:rPr>
          <w:sz w:val="18"/>
          <w:szCs w:val="18"/>
        </w:rPr>
        <w:t>make sure each word has the same number of opposite group words with which it doesn't share letters</w:t>
      </w:r>
    </w:p>
  </w:comment>
  <w:comment w:id="12" w:author="Chen Heller" w:date="2020-11-08T19:12:00Z" w:initials="CH">
    <w:p w14:paraId="386BA999" w14:textId="3D86033C" w:rsidR="00A95DF0" w:rsidRDefault="00A95DF0" w:rsidP="00A95DF0">
      <w:pPr>
        <w:pStyle w:val="CommentText"/>
        <w:bidi w:val="0"/>
      </w:pPr>
      <w:r>
        <w:rPr>
          <w:rStyle w:val="CommentReference"/>
        </w:rPr>
        <w:annotationRef/>
      </w:r>
      <w:r>
        <w:t>How will you create them?</w:t>
      </w:r>
    </w:p>
  </w:comment>
  <w:comment w:id="13" w:author="Liad Mudrik" w:date="2020-11-10T00:19:00Z" w:initials="LM">
    <w:p w14:paraId="25BE7EA7" w14:textId="2E98F17E" w:rsidR="002041CD" w:rsidRDefault="002041CD" w:rsidP="00A51190">
      <w:pPr>
        <w:pStyle w:val="CommentText"/>
        <w:bidi w:val="0"/>
      </w:pPr>
      <w:r>
        <w:rPr>
          <w:rStyle w:val="CommentReference"/>
        </w:rPr>
        <w:annotationRef/>
      </w:r>
      <w:r>
        <w:t>Either using photoshop or matlab, whatever would be easier for you</w:t>
      </w:r>
    </w:p>
  </w:comment>
  <w:comment w:id="20" w:author="Chen Heller" w:date="2020-11-08T19:05:00Z" w:initials="CH">
    <w:p w14:paraId="0FF9587E" w14:textId="77777777" w:rsidR="00426DC6" w:rsidRDefault="00426DC6" w:rsidP="00426DC6">
      <w:pPr>
        <w:pStyle w:val="CommentText"/>
        <w:bidi w:val="0"/>
        <w:rPr>
          <w:rtl/>
        </w:rPr>
      </w:pPr>
      <w:r>
        <w:rPr>
          <w:rStyle w:val="CommentReference"/>
        </w:rPr>
        <w:annotationRef/>
      </w:r>
      <w:r w:rsidRPr="00ED48CE">
        <w:rPr>
          <w:color w:val="FF0000"/>
          <w:sz w:val="18"/>
          <w:szCs w:val="18"/>
        </w:rPr>
        <w:t>Should I elaborate</w:t>
      </w:r>
      <w:r>
        <w:rPr>
          <w:color w:val="FF0000"/>
          <w:sz w:val="18"/>
          <w:szCs w:val="18"/>
        </w:rPr>
        <w:t xml:space="preserve"> and add: "on h</w:t>
      </w:r>
      <w:r w:rsidRPr="00ED48CE">
        <w:rPr>
          <w:color w:val="FF0000"/>
          <w:sz w:val="18"/>
          <w:szCs w:val="18"/>
        </w:rPr>
        <w:t xml:space="preserve">alf the trials target and prime </w:t>
      </w:r>
      <w:r>
        <w:rPr>
          <w:color w:val="FF0000"/>
          <w:sz w:val="18"/>
          <w:szCs w:val="18"/>
        </w:rPr>
        <w:t>will be of the same word, half they will be of different word, and same for case.</w:t>
      </w:r>
    </w:p>
  </w:comment>
  <w:comment w:id="21" w:author="Liad Mudrik" w:date="2020-11-09T15:54:00Z" w:initials="LM">
    <w:p w14:paraId="6BC48C6C" w14:textId="5A8C721D" w:rsidR="00426DC6" w:rsidRDefault="00426DC6" w:rsidP="002C1294">
      <w:pPr>
        <w:pStyle w:val="CommentText"/>
        <w:bidi w:val="0"/>
      </w:pPr>
      <w:r>
        <w:rPr>
          <w:rStyle w:val="CommentReference"/>
        </w:rPr>
        <w:annotationRef/>
      </w:r>
      <w:r>
        <w:t>Yes</w:t>
      </w:r>
      <w:r w:rsidR="003D6174">
        <w:t>,</w:t>
      </w:r>
      <w:r>
        <w:t xml:space="preserve"> see my changes. Also note that stimulus type is also a condition, so it’s in fact a 2X2X2…</w:t>
      </w:r>
    </w:p>
  </w:comment>
  <w:comment w:id="29" w:author="Liad Mudrik" w:date="2020-11-09T15:56:00Z" w:initials="LM">
    <w:p w14:paraId="6E4C0358" w14:textId="77777777" w:rsidR="00426DC6" w:rsidRDefault="00426DC6" w:rsidP="00CC38EC">
      <w:pPr>
        <w:pStyle w:val="CommentText"/>
        <w:bidi w:val="0"/>
      </w:pPr>
      <w:r>
        <w:rPr>
          <w:rStyle w:val="CommentReference"/>
        </w:rPr>
        <w:annotationRef/>
      </w:r>
      <w:r>
        <w:t>This is not clear to me: are you manipulating change or are they always different (which is what I thought) and you are manipulating if the prime is typescript and target is handwrite or vice versa?</w:t>
      </w:r>
    </w:p>
  </w:comment>
  <w:comment w:id="30" w:author="Chen Heller" w:date="2020-11-10T14:39:00Z" w:initials="CH">
    <w:p w14:paraId="2E97322A" w14:textId="1EBA12CB" w:rsidR="00CC38EC" w:rsidRDefault="001A1770" w:rsidP="00C33E42">
      <w:pPr>
        <w:pStyle w:val="CommentText"/>
        <w:bidi w:val="0"/>
      </w:pPr>
      <w:r>
        <w:t xml:space="preserve">In the </w:t>
      </w:r>
      <w:r w:rsidR="00C33E42">
        <w:t>original experiment, b</w:t>
      </w:r>
      <w:r w:rsidR="00C33D50">
        <w:t>oth prime size and target size are manipulated</w:t>
      </w:r>
      <w:r>
        <w:t>.</w:t>
      </w:r>
    </w:p>
  </w:comment>
  <w:comment w:id="31" w:author="Liad Mudrik" w:date="2020-11-09T15:58:00Z" w:initials="LM">
    <w:p w14:paraId="75292766" w14:textId="77777777" w:rsidR="00426DC6" w:rsidRDefault="00426DC6" w:rsidP="00BF05D0">
      <w:pPr>
        <w:pStyle w:val="CommentText"/>
        <w:bidi w:val="0"/>
      </w:pPr>
      <w:r>
        <w:rPr>
          <w:rStyle w:val="CommentReference"/>
        </w:rPr>
        <w:annotationRef/>
      </w:r>
      <w:r>
        <w:t>Is this taken from the original study? Would have been more elegant to have the different condition within the same category (so to manipulate only identity), but if this is what they did, we should do the same</w:t>
      </w:r>
    </w:p>
  </w:comment>
  <w:comment w:id="32" w:author="Chen Heller" w:date="2020-11-10T11:55:00Z" w:initials="CH">
    <w:p w14:paraId="2BD30343" w14:textId="359BA397" w:rsidR="00E84249" w:rsidRDefault="00E84249" w:rsidP="00BF05D0">
      <w:pPr>
        <w:pStyle w:val="CommentText"/>
        <w:bidi w:val="0"/>
      </w:pPr>
      <w:r>
        <w:rPr>
          <w:rStyle w:val="CommentReference"/>
        </w:rPr>
        <w:annotationRef/>
      </w:r>
      <w:r>
        <w:t>Yes</w:t>
      </w:r>
      <w:r w:rsidR="00A017B5">
        <w:t>,</w:t>
      </w:r>
      <w:r>
        <w:t xml:space="preserve"> it is taken from the original experiment, I think they were trying to avoid semantic priming confound.</w:t>
      </w:r>
    </w:p>
  </w:comment>
  <w:comment w:id="44" w:author="Liad Mudrik" w:date="2020-11-10T00:35:00Z" w:initials="LM">
    <w:p w14:paraId="17795A22" w14:textId="7D207F10" w:rsidR="00540E91" w:rsidRPr="00964FF9" w:rsidRDefault="00540E91" w:rsidP="00E93496">
      <w:pPr>
        <w:pStyle w:val="CommentText"/>
        <w:bidi w:val="0"/>
        <w:rPr>
          <w:color w:val="FF0000"/>
        </w:rPr>
      </w:pPr>
      <w:r w:rsidRPr="00964FF9">
        <w:rPr>
          <w:rStyle w:val="CommentReference"/>
          <w:color w:val="FF0000"/>
        </w:rPr>
        <w:annotationRef/>
      </w:r>
      <w:r w:rsidRPr="00964FF9">
        <w:rPr>
          <w:color w:val="FF0000"/>
        </w:rPr>
        <w:t>Is this how responses are typically given i</w:t>
      </w:r>
      <w:r w:rsidR="002B3DD7" w:rsidRPr="00964FF9">
        <w:rPr>
          <w:noProof/>
          <w:color w:val="FF0000"/>
        </w:rPr>
        <w:t>n such a setup, or using both hands? What is more sensitive to cognitive processes? I would look into Craig Chapman's work (Uri can refer you to it)</w:t>
      </w:r>
    </w:p>
  </w:comment>
  <w:comment w:id="47" w:author="Chen Heller" w:date="2020-11-08T19:20:00Z" w:initials="CH">
    <w:p w14:paraId="6BD967C9" w14:textId="59D3C8D7" w:rsidR="005041FE" w:rsidRDefault="005041FE" w:rsidP="005041FE">
      <w:pPr>
        <w:pStyle w:val="CommentText"/>
        <w:bidi w:val="0"/>
      </w:pPr>
      <w:r>
        <w:rPr>
          <w:rStyle w:val="CommentReference"/>
        </w:rPr>
        <w:annotationRef/>
      </w:r>
      <w:r>
        <w:t>Make your own procedure visualization</w:t>
      </w:r>
    </w:p>
  </w:comment>
  <w:comment w:id="57" w:author="Chen Heller" w:date="2021-03-02T16:00:00Z" w:initials="CH">
    <w:p w14:paraId="73454D58" w14:textId="77777777" w:rsidR="00595BAF" w:rsidRDefault="00595BAF" w:rsidP="00595BAF">
      <w:pPr>
        <w:pStyle w:val="CommentText"/>
        <w:bidi w:val="0"/>
      </w:pPr>
      <w:r>
        <w:rPr>
          <w:rStyle w:val="CommentReference"/>
        </w:rPr>
        <w:annotationRef/>
      </w:r>
      <w:r>
        <w:t>From Dehaene 2001:</w:t>
      </w:r>
    </w:p>
    <w:p w14:paraId="7D3C2675" w14:textId="3D6A3FF9" w:rsidR="00595BAF" w:rsidRDefault="00595BAF" w:rsidP="00595BAF">
      <w:pPr>
        <w:pStyle w:val="CommentText"/>
        <w:bidi w:val="0"/>
      </w:pPr>
      <w:r w:rsidRPr="00595BAF">
        <w:t>Reaction times were significantly shorter</w:t>
      </w:r>
      <w:r>
        <w:t xml:space="preserve"> </w:t>
      </w:r>
      <w:r w:rsidRPr="00595BAF">
        <w:t>when the prime and target were the same word (</w:t>
      </w:r>
      <w:r w:rsidRPr="00595BAF">
        <w:rPr>
          <w:i/>
          <w:iCs/>
        </w:rPr>
        <w:t>F</w:t>
      </w:r>
      <w:r w:rsidRPr="00595BAF">
        <w:t>1,9 = 36.0,</w:t>
      </w:r>
      <w:r>
        <w:t xml:space="preserve"> </w:t>
      </w:r>
      <w:r w:rsidRPr="00595BAF">
        <w:rPr>
          <w:i/>
          <w:iCs/>
        </w:rPr>
        <w:t xml:space="preserve">p </w:t>
      </w:r>
      <w:r w:rsidRPr="00595BAF">
        <w:t>= 0.0002), independently of whether they appeared in the same</w:t>
      </w:r>
      <w:r>
        <w:t xml:space="preserve"> </w:t>
      </w:r>
      <w:r w:rsidRPr="00595BAF">
        <w:t xml:space="preserve">case (same-case priming, </w:t>
      </w:r>
      <w:r w:rsidRPr="00595BAF">
        <w:rPr>
          <w:i/>
          <w:iCs/>
        </w:rPr>
        <w:t>F</w:t>
      </w:r>
      <w:r w:rsidRPr="00595BAF">
        <w:t xml:space="preserve">1,9 =15.5, </w:t>
      </w:r>
      <w:r w:rsidRPr="00595BAF">
        <w:rPr>
          <w:i/>
          <w:iCs/>
        </w:rPr>
        <w:t xml:space="preserve">p </w:t>
      </w:r>
      <w:r w:rsidRPr="00595BAF">
        <w:t>=</w:t>
      </w:r>
      <w:r>
        <w:t xml:space="preserve"> </w:t>
      </w:r>
      <w:r w:rsidRPr="00595BAF">
        <w:t>0.003; different-case</w:t>
      </w:r>
      <w:r>
        <w:t xml:space="preserve"> </w:t>
      </w:r>
      <w:r w:rsidRPr="00595BAF">
        <w:t xml:space="preserve">priming, </w:t>
      </w:r>
      <w:r w:rsidRPr="00595BAF">
        <w:rPr>
          <w:i/>
          <w:iCs/>
        </w:rPr>
        <w:t>F</w:t>
      </w:r>
      <w:r w:rsidRPr="00595BAF">
        <w:t xml:space="preserve">1,9 = 34.5, </w:t>
      </w:r>
      <w:r w:rsidRPr="00595BAF">
        <w:rPr>
          <w:i/>
          <w:iCs/>
        </w:rPr>
        <w:t xml:space="preserve">p </w:t>
      </w:r>
      <w:r w:rsidRPr="00595BAF">
        <w:t>= 0.0002; interaction of repetition and</w:t>
      </w:r>
      <w:r>
        <w:t xml:space="preserve"> </w:t>
      </w:r>
      <w:r w:rsidRPr="00595BAF">
        <w:t xml:space="preserve">case change, </w:t>
      </w:r>
      <w:r w:rsidRPr="00595BAF">
        <w:rPr>
          <w:i/>
          <w:iCs/>
        </w:rPr>
        <w:t>F</w:t>
      </w:r>
      <w:r w:rsidRPr="00595BAF">
        <w:t>1,9 =1.05, n.s.).</w:t>
      </w:r>
    </w:p>
  </w:comment>
  <w:comment w:id="58" w:author="Chen Heller" w:date="2020-11-10T18:59:00Z" w:initials="CH">
    <w:p w14:paraId="064AFF78" w14:textId="77777777" w:rsidR="00C24B34" w:rsidRDefault="00C24B34" w:rsidP="009A2EDE">
      <w:pPr>
        <w:pStyle w:val="CommentText"/>
        <w:bidi w:val="0"/>
        <w:rPr>
          <w:rStyle w:val="CommentReference"/>
        </w:rPr>
      </w:pPr>
      <w:r>
        <w:rPr>
          <w:rStyle w:val="CommentReference"/>
        </w:rPr>
        <w:t xml:space="preserve">Poses a </w:t>
      </w:r>
      <w:proofErr w:type="gramStart"/>
      <w:r>
        <w:rPr>
          <w:rStyle w:val="CommentReference"/>
        </w:rPr>
        <w:t>problem?</w:t>
      </w:r>
      <w:proofErr w:type="gramEnd"/>
      <w:r>
        <w:rPr>
          <w:rStyle w:val="CommentReference"/>
        </w:rPr>
        <w:t xml:space="preserve"> </w:t>
      </w:r>
    </w:p>
    <w:p w14:paraId="51BC6CEC" w14:textId="77777777" w:rsidR="009A2EDE" w:rsidRDefault="009A2EDE" w:rsidP="00C24B34">
      <w:pPr>
        <w:pStyle w:val="CommentText"/>
        <w:bidi w:val="0"/>
        <w:rPr>
          <w:rStyle w:val="CommentReference"/>
        </w:rPr>
      </w:pPr>
      <w:r>
        <w:rPr>
          <w:rStyle w:val="CommentReference"/>
        </w:rPr>
        <w:annotationRef/>
      </w:r>
      <w:r w:rsidR="00FE629D">
        <w:rPr>
          <w:rStyle w:val="CommentReference"/>
        </w:rPr>
        <w:t xml:space="preserve">If </w:t>
      </w:r>
      <w:r w:rsidR="00C24B34">
        <w:rPr>
          <w:rStyle w:val="CommentReference"/>
        </w:rPr>
        <w:t xml:space="preserve">it </w:t>
      </w:r>
      <w:r w:rsidR="00FE629D">
        <w:rPr>
          <w:rStyle w:val="CommentReference"/>
        </w:rPr>
        <w:t xml:space="preserve">happens only for </w:t>
      </w:r>
      <w:r w:rsidR="00E30DF7">
        <w:rPr>
          <w:rStyle w:val="CommentReference"/>
        </w:rPr>
        <w:t xml:space="preserve">natural </w:t>
      </w:r>
      <w:r w:rsidR="00BB1396">
        <w:rPr>
          <w:rStyle w:val="CommentReference"/>
        </w:rPr>
        <w:t>un</w:t>
      </w:r>
      <w:r w:rsidR="00FE629D">
        <w:rPr>
          <w:rStyle w:val="CommentReference"/>
        </w:rPr>
        <w:t>primed trials, it could hinder priming effect.</w:t>
      </w:r>
    </w:p>
    <w:p w14:paraId="117C77C8" w14:textId="74371A21" w:rsidR="005660FD" w:rsidRDefault="005660FD" w:rsidP="005660FD">
      <w:pPr>
        <w:pStyle w:val="CommentText"/>
        <w:bidi w:val="0"/>
      </w:pPr>
      <w:r>
        <w:rPr>
          <w:rStyle w:val="CommentReference"/>
        </w:rPr>
        <w:t xml:space="preserve">In that paper interaction between priming condition </w:t>
      </w:r>
      <w:r w:rsidR="004E23B1">
        <w:rPr>
          <w:rStyle w:val="CommentReference"/>
        </w:rPr>
        <w:t xml:space="preserve">and </w:t>
      </w:r>
      <w:r w:rsidR="006D0A97">
        <w:rPr>
          <w:rStyle w:val="CommentReference"/>
        </w:rPr>
        <w:t>target category was n.s., thus problem is probably irrelevant.</w:t>
      </w:r>
    </w:p>
  </w:comment>
  <w:comment w:id="65" w:author="Liad Mudrik" w:date="2020-11-10T00:40:00Z" w:initials="LM">
    <w:p w14:paraId="50C24B92" w14:textId="40B59911" w:rsidR="003A0213" w:rsidRPr="004D40BE" w:rsidRDefault="003A0213" w:rsidP="00DC103F">
      <w:pPr>
        <w:pStyle w:val="CommentText"/>
        <w:bidi w:val="0"/>
      </w:pPr>
      <w:r w:rsidRPr="00964FF9">
        <w:rPr>
          <w:rStyle w:val="CommentReference"/>
          <w:color w:val="FF0000"/>
        </w:rPr>
        <w:annotationRef/>
      </w:r>
      <w:r w:rsidRPr="004D40BE">
        <w:t>This is a complicated one; we can either set a threshold (e.g., 65%</w:t>
      </w:r>
      <w:r w:rsidR="00795E0F" w:rsidRPr="004D40BE">
        <w:t>)</w:t>
      </w:r>
      <w:r w:rsidRPr="004D40BE">
        <w:t>, or conduct a binomial test to determine per subject if they are at chance. What did Deheane do? Or didn’t he address that?</w:t>
      </w:r>
    </w:p>
  </w:comment>
  <w:comment w:id="66" w:author="Chen Heller" w:date="2020-11-10T16:34:00Z" w:initials="CH">
    <w:p w14:paraId="1A8A49B1" w14:textId="2BCDC621" w:rsidR="00795E0F" w:rsidRDefault="00795E0F" w:rsidP="00795E0F">
      <w:pPr>
        <w:pStyle w:val="CommentText"/>
        <w:bidi w:val="0"/>
        <w:rPr>
          <w:rStyle w:val="CommentReference"/>
          <w:color w:val="FF0000"/>
        </w:rPr>
      </w:pPr>
      <w:r>
        <w:rPr>
          <w:rStyle w:val="CommentReference"/>
        </w:rPr>
        <w:annotationRef/>
      </w:r>
      <w:r w:rsidR="00D07ECD" w:rsidRPr="004D40BE">
        <w:rPr>
          <w:rStyle w:val="CommentReference"/>
          <w:color w:val="FF0000"/>
        </w:rPr>
        <w:t xml:space="preserve">Deheane </w:t>
      </w:r>
      <w:r w:rsidR="003C2EBA" w:rsidRPr="004D40BE">
        <w:rPr>
          <w:rStyle w:val="CommentReference"/>
          <w:color w:val="FF0000"/>
        </w:rPr>
        <w:t>did not</w:t>
      </w:r>
      <w:r w:rsidR="00D07ECD" w:rsidRPr="004D40BE">
        <w:rPr>
          <w:rStyle w:val="CommentReference"/>
          <w:color w:val="FF0000"/>
        </w:rPr>
        <w:t xml:space="preserve"> </w:t>
      </w:r>
      <w:r w:rsidR="002D4085" w:rsidRPr="004D40BE">
        <w:rPr>
          <w:rStyle w:val="CommentReference"/>
          <w:color w:val="FF0000"/>
        </w:rPr>
        <w:t>inspect</w:t>
      </w:r>
      <w:r w:rsidR="00126822" w:rsidRPr="004D40BE">
        <w:rPr>
          <w:rStyle w:val="CommentReference"/>
          <w:color w:val="FF0000"/>
        </w:rPr>
        <w:t xml:space="preserve"> each subject </w:t>
      </w:r>
      <w:r w:rsidR="002D4085" w:rsidRPr="004D40BE">
        <w:rPr>
          <w:rStyle w:val="CommentReference"/>
          <w:color w:val="FF0000"/>
        </w:rPr>
        <w:t>individually</w:t>
      </w:r>
      <w:r w:rsidR="00421D19">
        <w:rPr>
          <w:rStyle w:val="CommentReference"/>
          <w:color w:val="FF0000"/>
        </w:rPr>
        <w:t>, instead he showed that overall performance was not different from 50%.</w:t>
      </w:r>
    </w:p>
    <w:p w14:paraId="1036BD0D" w14:textId="77777777" w:rsidR="00421D19" w:rsidRPr="004D40BE" w:rsidRDefault="00421D19" w:rsidP="00421D19">
      <w:pPr>
        <w:pStyle w:val="CommentText"/>
        <w:bidi w:val="0"/>
        <w:rPr>
          <w:rStyle w:val="CommentReference"/>
          <w:color w:val="FF0000"/>
        </w:rPr>
      </w:pPr>
    </w:p>
    <w:p w14:paraId="6A009EBD" w14:textId="0B621194" w:rsidR="00126822" w:rsidRPr="004D40BE" w:rsidRDefault="002D4085" w:rsidP="00126822">
      <w:pPr>
        <w:pStyle w:val="CommentText"/>
        <w:bidi w:val="0"/>
        <w:rPr>
          <w:color w:val="FF0000"/>
        </w:rPr>
      </w:pPr>
      <w:r w:rsidRPr="004D40BE">
        <w:rPr>
          <w:rStyle w:val="CommentReference"/>
          <w:color w:val="FF0000"/>
        </w:rPr>
        <w:t xml:space="preserve">Why should we consider using a threshold? </w:t>
      </w:r>
      <w:r w:rsidR="001A5E76" w:rsidRPr="004D40BE">
        <w:rPr>
          <w:rStyle w:val="CommentReference"/>
          <w:color w:val="FF0000"/>
        </w:rPr>
        <w:t>I thought the custom was to compare forced choice score to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01724" w15:done="0"/>
  <w15:commentEx w15:paraId="72D54F8F" w15:paraIdParent="60201724" w15:done="0"/>
  <w15:commentEx w15:paraId="1D292165" w15:done="0"/>
  <w15:commentEx w15:paraId="386BA999" w15:done="0"/>
  <w15:commentEx w15:paraId="25BE7EA7" w15:paraIdParent="386BA999" w15:done="0"/>
  <w15:commentEx w15:paraId="0FF9587E" w15:done="0"/>
  <w15:commentEx w15:paraId="6BC48C6C" w15:paraIdParent="0FF9587E" w15:done="0"/>
  <w15:commentEx w15:paraId="6E4C0358" w15:done="0"/>
  <w15:commentEx w15:paraId="2E97322A" w15:paraIdParent="6E4C0358" w15:done="0"/>
  <w15:commentEx w15:paraId="75292766" w15:done="0"/>
  <w15:commentEx w15:paraId="2BD30343" w15:paraIdParent="75292766" w15:done="0"/>
  <w15:commentEx w15:paraId="17795A22" w15:done="0"/>
  <w15:commentEx w15:paraId="6BD967C9" w15:done="0"/>
  <w15:commentEx w15:paraId="7D3C2675" w15:done="0"/>
  <w15:commentEx w15:paraId="117C77C8" w15:done="0"/>
  <w15:commentEx w15:paraId="50C24B92" w15:done="0"/>
  <w15:commentEx w15:paraId="6A009EBD" w15:paraIdParent="50C24B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2BF62" w16cex:dateUtc="2020-11-08T17:02:00Z"/>
  <w16cex:commentExtensible w16cex:durableId="2353E44F" w16cex:dateUtc="2020-11-09T13:52:00Z"/>
  <w16cex:commentExtensible w16cex:durableId="2352BFC4" w16cex:dateUtc="2020-11-08T17:04:00Z"/>
  <w16cex:commentExtensible w16cex:durableId="2352C1AB" w16cex:dateUtc="2020-11-08T17:12:00Z"/>
  <w16cex:commentExtensible w16cex:durableId="23545B0C" w16cex:dateUtc="2020-11-09T22:19:00Z"/>
  <w16cex:commentExtensible w16cex:durableId="2353E5F7" w16cex:dateUtc="2020-11-08T17:05:00Z"/>
  <w16cex:commentExtensible w16cex:durableId="2353E5F6" w16cex:dateUtc="2020-11-09T13:54:00Z"/>
  <w16cex:commentExtensible w16cex:durableId="2353E522" w16cex:dateUtc="2020-11-09T13:56:00Z"/>
  <w16cex:commentExtensible w16cex:durableId="235524BD" w16cex:dateUtc="2020-11-10T12:39:00Z"/>
  <w16cex:commentExtensible w16cex:durableId="2353E5F5" w16cex:dateUtc="2020-11-09T13:58:00Z"/>
  <w16cex:commentExtensible w16cex:durableId="2354FE37" w16cex:dateUtc="2020-11-10T09:55:00Z"/>
  <w16cex:commentExtensible w16cex:durableId="23545EC7" w16cex:dateUtc="2020-11-09T22:35:00Z"/>
  <w16cex:commentExtensible w16cex:durableId="2352C37D" w16cex:dateUtc="2020-11-08T17:20:00Z"/>
  <w16cex:commentExtensible w16cex:durableId="23E8DF89" w16cex:dateUtc="2021-03-02T14:00:00Z"/>
  <w16cex:commentExtensible w16cex:durableId="235561A1" w16cex:dateUtc="2020-11-10T16:59:00Z"/>
  <w16cex:commentExtensible w16cex:durableId="23545FF4" w16cex:dateUtc="2020-11-09T22:40:00Z"/>
  <w16cex:commentExtensible w16cex:durableId="23553FA4" w16cex:dateUtc="2020-11-10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01724" w16cid:durableId="2352BF62"/>
  <w16cid:commentId w16cid:paraId="72D54F8F" w16cid:durableId="2353E44F"/>
  <w16cid:commentId w16cid:paraId="1D292165" w16cid:durableId="2352BFC4"/>
  <w16cid:commentId w16cid:paraId="386BA999" w16cid:durableId="2352C1AB"/>
  <w16cid:commentId w16cid:paraId="25BE7EA7" w16cid:durableId="23545B0C"/>
  <w16cid:commentId w16cid:paraId="0FF9587E" w16cid:durableId="2353E5F7"/>
  <w16cid:commentId w16cid:paraId="6BC48C6C" w16cid:durableId="2353E5F6"/>
  <w16cid:commentId w16cid:paraId="6E4C0358" w16cid:durableId="2353E522"/>
  <w16cid:commentId w16cid:paraId="2E97322A" w16cid:durableId="235524BD"/>
  <w16cid:commentId w16cid:paraId="75292766" w16cid:durableId="2353E5F5"/>
  <w16cid:commentId w16cid:paraId="2BD30343" w16cid:durableId="2354FE37"/>
  <w16cid:commentId w16cid:paraId="17795A22" w16cid:durableId="23545EC7"/>
  <w16cid:commentId w16cid:paraId="6BD967C9" w16cid:durableId="2352C37D"/>
  <w16cid:commentId w16cid:paraId="7D3C2675" w16cid:durableId="23E8DF89"/>
  <w16cid:commentId w16cid:paraId="117C77C8" w16cid:durableId="235561A1"/>
  <w16cid:commentId w16cid:paraId="50C24B92" w16cid:durableId="23545FF4"/>
  <w16cid:commentId w16cid:paraId="6A009EBD" w16cid:durableId="23553F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D9000" w14:textId="77777777" w:rsidR="00307160" w:rsidRDefault="00307160" w:rsidP="00C24F2B">
      <w:r>
        <w:separator/>
      </w:r>
    </w:p>
  </w:endnote>
  <w:endnote w:type="continuationSeparator" w:id="0">
    <w:p w14:paraId="2C12C45C" w14:textId="77777777" w:rsidR="00307160" w:rsidRDefault="00307160"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ttman Yad-Brush">
    <w:panose1 w:val="02010401010101010101"/>
    <w:charset w:val="B1"/>
    <w:family w:val="auto"/>
    <w:pitch w:val="variable"/>
    <w:sig w:usb0="00000801" w:usb1="4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9AF96" w14:textId="77777777" w:rsidR="00307160" w:rsidRDefault="00307160" w:rsidP="00C24F2B">
      <w:r>
        <w:separator/>
      </w:r>
    </w:p>
  </w:footnote>
  <w:footnote w:type="continuationSeparator" w:id="0">
    <w:p w14:paraId="0E47E035" w14:textId="77777777" w:rsidR="00307160" w:rsidRDefault="00307160"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199A"/>
    <w:rsid w:val="000113F6"/>
    <w:rsid w:val="00031FDA"/>
    <w:rsid w:val="00035EB3"/>
    <w:rsid w:val="00052C82"/>
    <w:rsid w:val="000540D0"/>
    <w:rsid w:val="00057206"/>
    <w:rsid w:val="00067A0C"/>
    <w:rsid w:val="00085B46"/>
    <w:rsid w:val="000B3669"/>
    <w:rsid w:val="000D0EC0"/>
    <w:rsid w:val="000E1C30"/>
    <w:rsid w:val="000E2014"/>
    <w:rsid w:val="000F3CE6"/>
    <w:rsid w:val="00100C8A"/>
    <w:rsid w:val="00110E7A"/>
    <w:rsid w:val="00113BDC"/>
    <w:rsid w:val="001169C6"/>
    <w:rsid w:val="00126822"/>
    <w:rsid w:val="00131334"/>
    <w:rsid w:val="001330A3"/>
    <w:rsid w:val="001349CD"/>
    <w:rsid w:val="00140DBB"/>
    <w:rsid w:val="001448F8"/>
    <w:rsid w:val="0014585C"/>
    <w:rsid w:val="00151961"/>
    <w:rsid w:val="00183F4C"/>
    <w:rsid w:val="00194F90"/>
    <w:rsid w:val="001973D0"/>
    <w:rsid w:val="001A1770"/>
    <w:rsid w:val="001A5E76"/>
    <w:rsid w:val="001B4029"/>
    <w:rsid w:val="001B4591"/>
    <w:rsid w:val="001B63C7"/>
    <w:rsid w:val="001F68A9"/>
    <w:rsid w:val="00200759"/>
    <w:rsid w:val="002041CD"/>
    <w:rsid w:val="0021061A"/>
    <w:rsid w:val="00213718"/>
    <w:rsid w:val="00215E02"/>
    <w:rsid w:val="002171F9"/>
    <w:rsid w:val="002249A5"/>
    <w:rsid w:val="002251BA"/>
    <w:rsid w:val="00232D15"/>
    <w:rsid w:val="002543C4"/>
    <w:rsid w:val="00254B4E"/>
    <w:rsid w:val="00261B3E"/>
    <w:rsid w:val="00264327"/>
    <w:rsid w:val="0027524C"/>
    <w:rsid w:val="00296BBA"/>
    <w:rsid w:val="002A2C5B"/>
    <w:rsid w:val="002A4B4D"/>
    <w:rsid w:val="002B3DD7"/>
    <w:rsid w:val="002C0DC1"/>
    <w:rsid w:val="002C106B"/>
    <w:rsid w:val="002C1294"/>
    <w:rsid w:val="002D4085"/>
    <w:rsid w:val="002E6EAB"/>
    <w:rsid w:val="002F350E"/>
    <w:rsid w:val="0030479F"/>
    <w:rsid w:val="00307160"/>
    <w:rsid w:val="00312F4D"/>
    <w:rsid w:val="00314072"/>
    <w:rsid w:val="00314527"/>
    <w:rsid w:val="00315B3A"/>
    <w:rsid w:val="00322E2A"/>
    <w:rsid w:val="00331EB1"/>
    <w:rsid w:val="00356394"/>
    <w:rsid w:val="00357241"/>
    <w:rsid w:val="00367F4F"/>
    <w:rsid w:val="003703EE"/>
    <w:rsid w:val="00383E69"/>
    <w:rsid w:val="00386EB9"/>
    <w:rsid w:val="003A0213"/>
    <w:rsid w:val="003C2EBA"/>
    <w:rsid w:val="003C38CB"/>
    <w:rsid w:val="003D6174"/>
    <w:rsid w:val="00413779"/>
    <w:rsid w:val="00414D51"/>
    <w:rsid w:val="004214D7"/>
    <w:rsid w:val="004218E1"/>
    <w:rsid w:val="00421D19"/>
    <w:rsid w:val="00426DC6"/>
    <w:rsid w:val="0044325A"/>
    <w:rsid w:val="00445400"/>
    <w:rsid w:val="004474DA"/>
    <w:rsid w:val="00457561"/>
    <w:rsid w:val="00457DEF"/>
    <w:rsid w:val="0047625C"/>
    <w:rsid w:val="004768D6"/>
    <w:rsid w:val="00481C4D"/>
    <w:rsid w:val="00482690"/>
    <w:rsid w:val="00486DCD"/>
    <w:rsid w:val="004A582D"/>
    <w:rsid w:val="004A7559"/>
    <w:rsid w:val="004C40B5"/>
    <w:rsid w:val="004D40BE"/>
    <w:rsid w:val="004E23B1"/>
    <w:rsid w:val="004F16BC"/>
    <w:rsid w:val="004F3156"/>
    <w:rsid w:val="004F38B2"/>
    <w:rsid w:val="004F3C0C"/>
    <w:rsid w:val="005041FE"/>
    <w:rsid w:val="005056F4"/>
    <w:rsid w:val="00506659"/>
    <w:rsid w:val="0050725F"/>
    <w:rsid w:val="00532E1D"/>
    <w:rsid w:val="00534691"/>
    <w:rsid w:val="00540E91"/>
    <w:rsid w:val="0054201D"/>
    <w:rsid w:val="0055279C"/>
    <w:rsid w:val="00560F66"/>
    <w:rsid w:val="00563E64"/>
    <w:rsid w:val="005660FD"/>
    <w:rsid w:val="00581168"/>
    <w:rsid w:val="005832C0"/>
    <w:rsid w:val="00586B59"/>
    <w:rsid w:val="00586E9E"/>
    <w:rsid w:val="00591B0D"/>
    <w:rsid w:val="00595BAF"/>
    <w:rsid w:val="005B06C2"/>
    <w:rsid w:val="005B4DE8"/>
    <w:rsid w:val="005B509C"/>
    <w:rsid w:val="005C0148"/>
    <w:rsid w:val="005C69C9"/>
    <w:rsid w:val="005D70D4"/>
    <w:rsid w:val="005E1423"/>
    <w:rsid w:val="005E4F3B"/>
    <w:rsid w:val="005E5944"/>
    <w:rsid w:val="00601F78"/>
    <w:rsid w:val="006120F0"/>
    <w:rsid w:val="0061257B"/>
    <w:rsid w:val="00635BDD"/>
    <w:rsid w:val="00650481"/>
    <w:rsid w:val="006509AD"/>
    <w:rsid w:val="00653B2C"/>
    <w:rsid w:val="00661C36"/>
    <w:rsid w:val="00672C13"/>
    <w:rsid w:val="006755D0"/>
    <w:rsid w:val="00686CB0"/>
    <w:rsid w:val="006A13F2"/>
    <w:rsid w:val="006D019D"/>
    <w:rsid w:val="006D0A97"/>
    <w:rsid w:val="006D52D7"/>
    <w:rsid w:val="006E182A"/>
    <w:rsid w:val="0070172D"/>
    <w:rsid w:val="00704C66"/>
    <w:rsid w:val="007123F8"/>
    <w:rsid w:val="0073383F"/>
    <w:rsid w:val="00736E8F"/>
    <w:rsid w:val="007379E3"/>
    <w:rsid w:val="00737C52"/>
    <w:rsid w:val="00752645"/>
    <w:rsid w:val="0075387D"/>
    <w:rsid w:val="007541C8"/>
    <w:rsid w:val="00754D78"/>
    <w:rsid w:val="007609F5"/>
    <w:rsid w:val="00773335"/>
    <w:rsid w:val="007868F8"/>
    <w:rsid w:val="00793AAA"/>
    <w:rsid w:val="00795E0F"/>
    <w:rsid w:val="007A3EB3"/>
    <w:rsid w:val="007B232B"/>
    <w:rsid w:val="007B3667"/>
    <w:rsid w:val="007C11E2"/>
    <w:rsid w:val="007C135E"/>
    <w:rsid w:val="007C1BC4"/>
    <w:rsid w:val="007E171E"/>
    <w:rsid w:val="007E343D"/>
    <w:rsid w:val="007E6A5B"/>
    <w:rsid w:val="007F2C99"/>
    <w:rsid w:val="00802906"/>
    <w:rsid w:val="00807338"/>
    <w:rsid w:val="00807854"/>
    <w:rsid w:val="008135C1"/>
    <w:rsid w:val="00825C5B"/>
    <w:rsid w:val="008359E0"/>
    <w:rsid w:val="0083668D"/>
    <w:rsid w:val="00853621"/>
    <w:rsid w:val="00854F2F"/>
    <w:rsid w:val="008561B0"/>
    <w:rsid w:val="008966D2"/>
    <w:rsid w:val="008B77EC"/>
    <w:rsid w:val="008C1953"/>
    <w:rsid w:val="008C6CEA"/>
    <w:rsid w:val="008D07BB"/>
    <w:rsid w:val="008F238B"/>
    <w:rsid w:val="008F4511"/>
    <w:rsid w:val="008F6C3F"/>
    <w:rsid w:val="00904EB9"/>
    <w:rsid w:val="00912D51"/>
    <w:rsid w:val="009171F0"/>
    <w:rsid w:val="00921B64"/>
    <w:rsid w:val="0092202A"/>
    <w:rsid w:val="00935EB5"/>
    <w:rsid w:val="00942B38"/>
    <w:rsid w:val="0095688E"/>
    <w:rsid w:val="00960A07"/>
    <w:rsid w:val="00960DD1"/>
    <w:rsid w:val="00964FF9"/>
    <w:rsid w:val="00967672"/>
    <w:rsid w:val="0098526A"/>
    <w:rsid w:val="00991168"/>
    <w:rsid w:val="009A2EDE"/>
    <w:rsid w:val="009C5F2E"/>
    <w:rsid w:val="009D0958"/>
    <w:rsid w:val="009D1EF5"/>
    <w:rsid w:val="009E2A8F"/>
    <w:rsid w:val="009F3E85"/>
    <w:rsid w:val="009F6C96"/>
    <w:rsid w:val="00A017B5"/>
    <w:rsid w:val="00A07104"/>
    <w:rsid w:val="00A15391"/>
    <w:rsid w:val="00A23CB8"/>
    <w:rsid w:val="00A25EEA"/>
    <w:rsid w:val="00A321E4"/>
    <w:rsid w:val="00A420EA"/>
    <w:rsid w:val="00A42B30"/>
    <w:rsid w:val="00A42CD7"/>
    <w:rsid w:val="00A51190"/>
    <w:rsid w:val="00A517CA"/>
    <w:rsid w:val="00A5297C"/>
    <w:rsid w:val="00A55F3B"/>
    <w:rsid w:val="00A76268"/>
    <w:rsid w:val="00A76373"/>
    <w:rsid w:val="00A81873"/>
    <w:rsid w:val="00A84FA1"/>
    <w:rsid w:val="00A85056"/>
    <w:rsid w:val="00A90EFC"/>
    <w:rsid w:val="00A93951"/>
    <w:rsid w:val="00A95DF0"/>
    <w:rsid w:val="00AA4590"/>
    <w:rsid w:val="00AA734E"/>
    <w:rsid w:val="00AC1F98"/>
    <w:rsid w:val="00AC7A77"/>
    <w:rsid w:val="00AD6F61"/>
    <w:rsid w:val="00AE6DE7"/>
    <w:rsid w:val="00AE6F4E"/>
    <w:rsid w:val="00AF4549"/>
    <w:rsid w:val="00AF7005"/>
    <w:rsid w:val="00B060AF"/>
    <w:rsid w:val="00B075F1"/>
    <w:rsid w:val="00B10E2C"/>
    <w:rsid w:val="00B13B0A"/>
    <w:rsid w:val="00B25107"/>
    <w:rsid w:val="00B34343"/>
    <w:rsid w:val="00B35332"/>
    <w:rsid w:val="00B42E84"/>
    <w:rsid w:val="00B63DA4"/>
    <w:rsid w:val="00B72BAD"/>
    <w:rsid w:val="00B744F1"/>
    <w:rsid w:val="00B74E88"/>
    <w:rsid w:val="00B7749F"/>
    <w:rsid w:val="00B8142F"/>
    <w:rsid w:val="00B84C8D"/>
    <w:rsid w:val="00B87495"/>
    <w:rsid w:val="00B95348"/>
    <w:rsid w:val="00BB1396"/>
    <w:rsid w:val="00BB5E42"/>
    <w:rsid w:val="00BB78AE"/>
    <w:rsid w:val="00BC011B"/>
    <w:rsid w:val="00BD0E85"/>
    <w:rsid w:val="00BD444D"/>
    <w:rsid w:val="00BE5B4B"/>
    <w:rsid w:val="00BF05D0"/>
    <w:rsid w:val="00C03963"/>
    <w:rsid w:val="00C03B72"/>
    <w:rsid w:val="00C03E22"/>
    <w:rsid w:val="00C11B4F"/>
    <w:rsid w:val="00C17FCD"/>
    <w:rsid w:val="00C24B34"/>
    <w:rsid w:val="00C24F2B"/>
    <w:rsid w:val="00C25322"/>
    <w:rsid w:val="00C27A48"/>
    <w:rsid w:val="00C33D50"/>
    <w:rsid w:val="00C33E42"/>
    <w:rsid w:val="00C61CBE"/>
    <w:rsid w:val="00C66F16"/>
    <w:rsid w:val="00C83E51"/>
    <w:rsid w:val="00C9660A"/>
    <w:rsid w:val="00CA1298"/>
    <w:rsid w:val="00CA6ADD"/>
    <w:rsid w:val="00CC38EC"/>
    <w:rsid w:val="00CD0862"/>
    <w:rsid w:val="00CF6B66"/>
    <w:rsid w:val="00CF6F7D"/>
    <w:rsid w:val="00D06247"/>
    <w:rsid w:val="00D07ECD"/>
    <w:rsid w:val="00D109D5"/>
    <w:rsid w:val="00D10EFE"/>
    <w:rsid w:val="00D147F8"/>
    <w:rsid w:val="00D1732C"/>
    <w:rsid w:val="00D2266E"/>
    <w:rsid w:val="00D31B65"/>
    <w:rsid w:val="00D3231C"/>
    <w:rsid w:val="00D61DDE"/>
    <w:rsid w:val="00D66E49"/>
    <w:rsid w:val="00D671CB"/>
    <w:rsid w:val="00D708AD"/>
    <w:rsid w:val="00D73B0E"/>
    <w:rsid w:val="00D75003"/>
    <w:rsid w:val="00D80A66"/>
    <w:rsid w:val="00D81544"/>
    <w:rsid w:val="00D84823"/>
    <w:rsid w:val="00D85544"/>
    <w:rsid w:val="00D86D53"/>
    <w:rsid w:val="00D87160"/>
    <w:rsid w:val="00D9186A"/>
    <w:rsid w:val="00DA7781"/>
    <w:rsid w:val="00DC103F"/>
    <w:rsid w:val="00DC5BE2"/>
    <w:rsid w:val="00DD11A6"/>
    <w:rsid w:val="00DD1ECB"/>
    <w:rsid w:val="00DD64C3"/>
    <w:rsid w:val="00DE1065"/>
    <w:rsid w:val="00DE4422"/>
    <w:rsid w:val="00DF210F"/>
    <w:rsid w:val="00DF68D8"/>
    <w:rsid w:val="00DF7242"/>
    <w:rsid w:val="00E24D9D"/>
    <w:rsid w:val="00E26045"/>
    <w:rsid w:val="00E30DF7"/>
    <w:rsid w:val="00E439A1"/>
    <w:rsid w:val="00E516C2"/>
    <w:rsid w:val="00E6479A"/>
    <w:rsid w:val="00E72484"/>
    <w:rsid w:val="00E77597"/>
    <w:rsid w:val="00E84249"/>
    <w:rsid w:val="00E93496"/>
    <w:rsid w:val="00EA0C0A"/>
    <w:rsid w:val="00EA1EAE"/>
    <w:rsid w:val="00EA238F"/>
    <w:rsid w:val="00EB5816"/>
    <w:rsid w:val="00ED40CC"/>
    <w:rsid w:val="00ED48CE"/>
    <w:rsid w:val="00ED62B3"/>
    <w:rsid w:val="00EE0D1C"/>
    <w:rsid w:val="00EE5D37"/>
    <w:rsid w:val="00EE76D5"/>
    <w:rsid w:val="00EF160C"/>
    <w:rsid w:val="00F158AA"/>
    <w:rsid w:val="00F265E8"/>
    <w:rsid w:val="00F64F0C"/>
    <w:rsid w:val="00F87340"/>
    <w:rsid w:val="00F93E58"/>
    <w:rsid w:val="00FA39DA"/>
    <w:rsid w:val="00FC5026"/>
    <w:rsid w:val="00FE08F0"/>
    <w:rsid w:val="00FE629D"/>
    <w:rsid w:val="00FE7D2C"/>
    <w:rsid w:val="00FF32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C24F2B"/>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semiHidden/>
    <w:unhideWhenUsed/>
    <w:rsid w:val="00DC5BE2"/>
    <w:rPr>
      <w:sz w:val="20"/>
      <w:szCs w:val="20"/>
    </w:rPr>
  </w:style>
  <w:style w:type="character" w:customStyle="1" w:styleId="CommentTextChar">
    <w:name w:val="Comment Text Char"/>
    <w:basedOn w:val="DefaultParagraphFont"/>
    <w:link w:val="CommentText"/>
    <w:uiPriority w:val="99"/>
    <w:semiHidden/>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2</Pages>
  <Words>724</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182</cp:revision>
  <dcterms:created xsi:type="dcterms:W3CDTF">2020-11-01T15:56:00Z</dcterms:created>
  <dcterms:modified xsi:type="dcterms:W3CDTF">2021-08-17T06:39:00Z</dcterms:modified>
</cp:coreProperties>
</file>