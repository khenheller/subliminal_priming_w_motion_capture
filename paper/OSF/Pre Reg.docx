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08EE8" w14:textId="22CA9F35" w:rsidR="002F350E" w:rsidRDefault="001502D3" w:rsidP="001502D3">
      <w:pPr>
        <w:bidi w:val="0"/>
        <w:rPr>
          <w:b/>
          <w:bCs/>
          <w:u w:val="single"/>
        </w:rPr>
      </w:pPr>
      <w:r w:rsidRPr="001502D3">
        <w:rPr>
          <w:b/>
          <w:bCs/>
          <w:u w:val="single"/>
        </w:rPr>
        <w:t>Introduction</w:t>
      </w:r>
    </w:p>
    <w:p w14:paraId="524A7B83" w14:textId="054933FD" w:rsidR="001502D3" w:rsidRPr="00C6671E" w:rsidRDefault="001502D3" w:rsidP="00EE42B8">
      <w:pPr>
        <w:pStyle w:val="ListParagraph"/>
        <w:numPr>
          <w:ilvl w:val="0"/>
          <w:numId w:val="1"/>
        </w:numPr>
        <w:bidi w:val="0"/>
      </w:pPr>
      <w:r w:rsidRPr="00C6671E">
        <w:t>Hypothesis:</w:t>
      </w:r>
    </w:p>
    <w:p w14:paraId="442A36BE" w14:textId="7D5DFC62" w:rsidR="001502D3" w:rsidRDefault="001502D3" w:rsidP="001502D3">
      <w:pPr>
        <w:bidi w:val="0"/>
        <w:rPr>
          <w:b/>
          <w:bCs/>
          <w:u w:val="single"/>
        </w:rPr>
      </w:pPr>
      <w:r>
        <w:rPr>
          <w:b/>
          <w:bCs/>
          <w:u w:val="single"/>
        </w:rPr>
        <w:t>Methods</w:t>
      </w:r>
    </w:p>
    <w:p w14:paraId="19A838F6" w14:textId="5D211A15" w:rsidR="001502D3" w:rsidRPr="00EB7AE8" w:rsidRDefault="00EB7AE8" w:rsidP="00EE42B8">
      <w:pPr>
        <w:pStyle w:val="ListParagraph"/>
        <w:numPr>
          <w:ilvl w:val="0"/>
          <w:numId w:val="1"/>
        </w:numPr>
        <w:bidi w:val="0"/>
      </w:pPr>
      <w:r w:rsidRPr="00EE42B8">
        <w:rPr>
          <w:b/>
          <w:bCs/>
        </w:rPr>
        <w:t xml:space="preserve">Design: </w:t>
      </w:r>
      <w:r w:rsidRPr="00EB7AE8">
        <w:t>independent and dependent variables.</w:t>
      </w:r>
    </w:p>
    <w:p w14:paraId="576414B2" w14:textId="638DD6C1" w:rsidR="00EB7AE8" w:rsidRDefault="00EB7AE8" w:rsidP="00EE42B8">
      <w:pPr>
        <w:pStyle w:val="ListParagraph"/>
        <w:numPr>
          <w:ilvl w:val="0"/>
          <w:numId w:val="1"/>
        </w:numPr>
        <w:bidi w:val="0"/>
        <w:rPr>
          <w:b/>
          <w:bCs/>
        </w:rPr>
      </w:pPr>
      <w:r w:rsidRPr="00EE42B8">
        <w:rPr>
          <w:b/>
          <w:bCs/>
        </w:rPr>
        <w:t>Planned sample</w:t>
      </w:r>
    </w:p>
    <w:p w14:paraId="537486F3" w14:textId="40B76237" w:rsidR="00EE42B8" w:rsidRDefault="00EE42B8" w:rsidP="00EE42B8">
      <w:pPr>
        <w:pStyle w:val="ListParagraph"/>
        <w:numPr>
          <w:ilvl w:val="1"/>
          <w:numId w:val="1"/>
        </w:numPr>
        <w:bidi w:val="0"/>
        <w:rPr>
          <w:b/>
          <w:bCs/>
        </w:rPr>
      </w:pPr>
      <w:r>
        <w:rPr>
          <w:b/>
          <w:bCs/>
        </w:rPr>
        <w:t>Nonparametric estimation of power</w:t>
      </w:r>
    </w:p>
    <w:p w14:paraId="563FA920" w14:textId="4F0D3174" w:rsidR="00EE42B8" w:rsidRDefault="00EE42B8" w:rsidP="00EE42B8">
      <w:pPr>
        <w:pStyle w:val="ListParagraph"/>
        <w:numPr>
          <w:ilvl w:val="1"/>
          <w:numId w:val="1"/>
        </w:numPr>
        <w:bidi w:val="0"/>
        <w:rPr>
          <w:b/>
          <w:bCs/>
        </w:rPr>
      </w:pPr>
      <w:bookmarkStart w:id="0" w:name="_Hlk90812298"/>
      <w:r>
        <w:rPr>
          <w:b/>
          <w:bCs/>
        </w:rPr>
        <w:t>Parametric power estimation</w:t>
      </w:r>
    </w:p>
    <w:p w14:paraId="482F18F0" w14:textId="5C7BFE6B" w:rsidR="00EE42B8" w:rsidRDefault="00EE42B8" w:rsidP="00EE42B8">
      <w:pPr>
        <w:pStyle w:val="ListParagraph"/>
        <w:numPr>
          <w:ilvl w:val="1"/>
          <w:numId w:val="1"/>
        </w:numPr>
        <w:bidi w:val="0"/>
        <w:rPr>
          <w:b/>
          <w:bCs/>
        </w:rPr>
      </w:pPr>
      <w:r>
        <w:rPr>
          <w:b/>
          <w:bCs/>
        </w:rPr>
        <w:t>Exclusion criteria</w:t>
      </w:r>
    </w:p>
    <w:bookmarkEnd w:id="0"/>
    <w:p w14:paraId="52427730" w14:textId="3E20D33C" w:rsidR="00EE42B8" w:rsidRDefault="00073C35" w:rsidP="00073C35">
      <w:pPr>
        <w:pStyle w:val="ListParagraph"/>
        <w:numPr>
          <w:ilvl w:val="0"/>
          <w:numId w:val="1"/>
        </w:numPr>
        <w:bidi w:val="0"/>
        <w:rPr>
          <w:b/>
          <w:bCs/>
        </w:rPr>
      </w:pPr>
      <w:r>
        <w:rPr>
          <w:b/>
          <w:bCs/>
        </w:rPr>
        <w:t>Procedure</w:t>
      </w:r>
    </w:p>
    <w:p w14:paraId="0C5487DB" w14:textId="3853DEB2" w:rsidR="00073C35" w:rsidRDefault="00073C35" w:rsidP="00073C35">
      <w:pPr>
        <w:pStyle w:val="ListParagraph"/>
        <w:numPr>
          <w:ilvl w:val="1"/>
          <w:numId w:val="1"/>
        </w:numPr>
        <w:bidi w:val="0"/>
        <w:rPr>
          <w:b/>
          <w:bCs/>
        </w:rPr>
      </w:pPr>
      <w:r>
        <w:rPr>
          <w:b/>
          <w:bCs/>
        </w:rPr>
        <w:t>Apparatus</w:t>
      </w:r>
    </w:p>
    <w:p w14:paraId="4E9C40E3" w14:textId="049313B5" w:rsidR="00073C35" w:rsidRDefault="00073C35" w:rsidP="00073C35">
      <w:pPr>
        <w:pStyle w:val="ListParagraph"/>
        <w:numPr>
          <w:ilvl w:val="1"/>
          <w:numId w:val="1"/>
        </w:numPr>
        <w:bidi w:val="0"/>
        <w:rPr>
          <w:b/>
          <w:bCs/>
        </w:rPr>
      </w:pPr>
      <w:r>
        <w:rPr>
          <w:b/>
          <w:bCs/>
        </w:rPr>
        <w:t>Materials and stimuli</w:t>
      </w:r>
    </w:p>
    <w:p w14:paraId="1967AD58" w14:textId="726103D1" w:rsidR="00073C35" w:rsidRDefault="00073C35" w:rsidP="00073C35">
      <w:pPr>
        <w:pStyle w:val="ListParagraph"/>
        <w:numPr>
          <w:ilvl w:val="1"/>
          <w:numId w:val="1"/>
        </w:numPr>
        <w:bidi w:val="0"/>
        <w:rPr>
          <w:b/>
          <w:bCs/>
        </w:rPr>
      </w:pPr>
      <w:r>
        <w:rPr>
          <w:b/>
          <w:bCs/>
        </w:rPr>
        <w:t>Procedure</w:t>
      </w:r>
    </w:p>
    <w:p w14:paraId="22AD71B4" w14:textId="7EA224A9" w:rsidR="00073C35" w:rsidRDefault="00C6671E" w:rsidP="00C6671E">
      <w:pPr>
        <w:bidi w:val="0"/>
        <w:rPr>
          <w:b/>
          <w:bCs/>
          <w:u w:val="single"/>
        </w:rPr>
      </w:pPr>
      <w:r w:rsidRPr="00C6671E">
        <w:rPr>
          <w:b/>
          <w:bCs/>
          <w:u w:val="single"/>
        </w:rPr>
        <w:t>Analysis plan</w:t>
      </w:r>
    </w:p>
    <w:p w14:paraId="2D655E75" w14:textId="012148AA" w:rsidR="00C6671E" w:rsidRPr="00C6671E" w:rsidRDefault="00C6671E" w:rsidP="00C6671E">
      <w:pPr>
        <w:pStyle w:val="ListParagraph"/>
        <w:numPr>
          <w:ilvl w:val="0"/>
          <w:numId w:val="1"/>
        </w:numPr>
        <w:bidi w:val="0"/>
      </w:pPr>
      <w:r w:rsidRPr="00C6671E">
        <w:t>Confirmatory analysis</w:t>
      </w:r>
    </w:p>
    <w:p w14:paraId="7BD1C106" w14:textId="537EDED0" w:rsidR="00EB7AE8" w:rsidRDefault="008B7946" w:rsidP="00EB7AE8">
      <w:pPr>
        <w:bidi w:val="0"/>
        <w:rPr>
          <w:b/>
          <w:bCs/>
          <w:u w:val="single"/>
        </w:rPr>
      </w:pPr>
      <w:r w:rsidRPr="008B7946">
        <w:rPr>
          <w:b/>
          <w:bCs/>
          <w:u w:val="single"/>
        </w:rPr>
        <w:t>Bibliography</w:t>
      </w:r>
    </w:p>
    <w:p w14:paraId="6D068030" w14:textId="0AE1AF0A" w:rsidR="008B7946" w:rsidRDefault="008B7946" w:rsidP="008B7946">
      <w:pPr>
        <w:bidi w:val="0"/>
        <w:rPr>
          <w:b/>
          <w:bCs/>
          <w:u w:val="single"/>
        </w:rPr>
      </w:pPr>
    </w:p>
    <w:p w14:paraId="0F04BE78" w14:textId="0AEBF66F" w:rsidR="00794FD3" w:rsidRDefault="00794FD3" w:rsidP="00794FD3">
      <w:pPr>
        <w:pStyle w:val="Heading2"/>
        <w:bidi w:val="0"/>
      </w:pPr>
      <w:r>
        <w:t>Introduction</w:t>
      </w:r>
    </w:p>
    <w:p w14:paraId="1959AAD0" w14:textId="47866C4C" w:rsidR="00673F1D" w:rsidRPr="00673F1D" w:rsidRDefault="00673F1D" w:rsidP="00673F1D">
      <w:pPr>
        <w:pStyle w:val="NoSpacing"/>
        <w:bidi w:val="0"/>
      </w:pPr>
      <w:r>
        <w:t xml:space="preserve">A citation with </w:t>
      </w:r>
      <w:r>
        <w:sym w:font="Wingdings" w:char="F0E0"/>
      </w:r>
      <w:r>
        <w:t xml:space="preserve"> after word means that the articles that come after the arrow are from the paper that appears before the arrow.</w:t>
      </w:r>
    </w:p>
    <w:p w14:paraId="12F3EFCF" w14:textId="01701C5D" w:rsidR="00794FD3" w:rsidRDefault="00794FD3" w:rsidP="00794FD3">
      <w:pPr>
        <w:pStyle w:val="Heading3"/>
        <w:bidi w:val="0"/>
      </w:pPr>
      <w:r>
        <w:t>Background</w:t>
      </w:r>
    </w:p>
    <w:p w14:paraId="6D839AB6" w14:textId="48ABE9C0" w:rsidR="00C84E52" w:rsidRDefault="00633EA5" w:rsidP="00C84E52">
      <w:pPr>
        <w:pStyle w:val="NoSpacing"/>
        <w:bidi w:val="0"/>
      </w:pPr>
      <w:r>
        <w:t xml:space="preserve">Unconscious effects are notoriously </w:t>
      </w:r>
      <w:r w:rsidR="005474C9">
        <w:t>small and week</w:t>
      </w:r>
      <w:r>
        <w:t>.</w:t>
      </w:r>
      <w:r w:rsidR="00A619B3">
        <w:t xml:space="preserve"> </w:t>
      </w:r>
      <w:r w:rsidR="008B693F">
        <w:t xml:space="preserve">This raises a doubt </w:t>
      </w:r>
      <w:r w:rsidR="0053465A">
        <w:t xml:space="preserve">about the </w:t>
      </w:r>
      <w:r w:rsidR="008B693F">
        <w:t>existence of the</w:t>
      </w:r>
      <w:r w:rsidR="00DD7203">
        <w:t xml:space="preserve">se effects. This has been the topic of a </w:t>
      </w:r>
      <w:r w:rsidR="005327E7">
        <w:t xml:space="preserve">burning </w:t>
      </w:r>
      <w:r w:rsidR="00DD7203">
        <w:t xml:space="preserve">debate for </w:t>
      </w:r>
      <w:r w:rsidR="005327E7">
        <w:t xml:space="preserve">the past </w:t>
      </w:r>
      <w:r w:rsidR="00DD7203">
        <w:t>few years.</w:t>
      </w:r>
    </w:p>
    <w:p w14:paraId="087C4ED6" w14:textId="6C56FA70" w:rsidR="00DD7203" w:rsidRDefault="00DD7203" w:rsidP="00DD7203">
      <w:pPr>
        <w:pStyle w:val="NoSpacing"/>
        <w:bidi w:val="0"/>
      </w:pPr>
      <w:r>
        <w:t xml:space="preserve">@@ quote articles that show priming and the articles that </w:t>
      </w:r>
      <w:r w:rsidR="00B56109">
        <w:t>contradict them @@</w:t>
      </w:r>
    </w:p>
    <w:p w14:paraId="08E88A38" w14:textId="2C82480D" w:rsidR="00B57B2F" w:rsidRDefault="00D12556" w:rsidP="00A66931">
      <w:pPr>
        <w:pStyle w:val="NoSpacing"/>
        <w:bidi w:val="0"/>
      </w:pPr>
      <w:r>
        <w:t>-----------------------------------------------------------------------------------------------------------</w:t>
      </w:r>
    </w:p>
    <w:p w14:paraId="7595BDDD" w14:textId="4ACFD294" w:rsidR="009C3928" w:rsidRDefault="009C3928" w:rsidP="00E16AF9">
      <w:pPr>
        <w:pStyle w:val="NoSpacing"/>
        <w:bidi w:val="0"/>
      </w:pPr>
      <w:r>
        <w:t>The difficulty could be due to the measure being used.</w:t>
      </w:r>
    </w:p>
    <w:p w14:paraId="38D0810C" w14:textId="409BD016" w:rsidR="00D12556" w:rsidRDefault="0025643F" w:rsidP="0025643F">
      <w:pPr>
        <w:pStyle w:val="NoSpacing"/>
        <w:bidi w:val="0"/>
      </w:pPr>
      <w:r>
        <w:t xml:space="preserve">Trajectory tracking </w:t>
      </w:r>
      <w:r w:rsidR="00F0716A">
        <w:t xml:space="preserve">has </w:t>
      </w:r>
      <w:r>
        <w:t xml:space="preserve">become a popular tool for revealing the development of cognitive effects </w:t>
      </w:r>
      <w:r w:rsidR="00530F96">
        <w:t xml:space="preserve">and </w:t>
      </w:r>
      <w:r w:rsidR="00D12556">
        <w:t>may be the answer for that. Some studies have utilized the rich nature of the data it produces to probe different cognitive processes.</w:t>
      </w:r>
      <w:r w:rsidR="00530F96">
        <w:t xml:space="preserve"> </w:t>
      </w:r>
    </w:p>
    <w:p w14:paraId="6CD8D765" w14:textId="4AB18BD5" w:rsidR="0093485F" w:rsidRDefault="00F20A81" w:rsidP="00E85E12">
      <w:pPr>
        <w:pStyle w:val="NoSpacing"/>
        <w:bidi w:val="0"/>
      </w:pPr>
      <w:r>
        <w:t xml:space="preserve">One aspect of richness could be the temporal domain. Regular measures usually produce a discrete value </w:t>
      </w:r>
      <w:r w:rsidR="003E0AB4">
        <w:t xml:space="preserve">for each trial, while the cognitive process they measure might be </w:t>
      </w:r>
      <w:r w:rsidR="00CE56CD">
        <w:t>continuous</w:t>
      </w:r>
      <w:r w:rsidR="003E0AB4">
        <w:t>.</w:t>
      </w:r>
      <w:r w:rsidR="00C06693">
        <w:t xml:space="preserve"> </w:t>
      </w:r>
      <w:r w:rsidR="00E85E12">
        <w:t>For example (</w:t>
      </w:r>
      <w:r w:rsidR="00E85E12" w:rsidRPr="00E85E12">
        <w:rPr>
          <w:sz w:val="14"/>
          <w:szCs w:val="14"/>
        </w:rPr>
        <w:t xml:space="preserve">Spivey, M. J., Grosjean, M., &amp; </w:t>
      </w:r>
      <w:proofErr w:type="spellStart"/>
      <w:r w:rsidR="00E85E12" w:rsidRPr="00E85E12">
        <w:rPr>
          <w:sz w:val="14"/>
          <w:szCs w:val="14"/>
        </w:rPr>
        <w:t>Knoblich</w:t>
      </w:r>
      <w:proofErr w:type="spellEnd"/>
      <w:r w:rsidR="00E85E12" w:rsidRPr="00E85E12">
        <w:rPr>
          <w:sz w:val="14"/>
          <w:szCs w:val="14"/>
        </w:rPr>
        <w:t>, G. (2005). Continuous attraction toward phonological competitors</w:t>
      </w:r>
      <w:r w:rsidR="00E85E12">
        <w:t xml:space="preserve">) used trajectory analysis to </w:t>
      </w:r>
      <w:r w:rsidR="009C16A8">
        <w:t xml:space="preserve">show that a distractor </w:t>
      </w:r>
      <w:r w:rsidR="009E28E1">
        <w:t xml:space="preserve">word </w:t>
      </w:r>
      <w:r w:rsidR="009C16A8">
        <w:t xml:space="preserve">that shares </w:t>
      </w:r>
      <w:r w:rsidR="009E28E1">
        <w:t xml:space="preserve">phonetic properties with the target word's beginning </w:t>
      </w:r>
      <w:r w:rsidR="00F209FA">
        <w:t xml:space="preserve">delay </w:t>
      </w:r>
      <w:r w:rsidR="002D34B6">
        <w:t xml:space="preserve">the point when the </w:t>
      </w:r>
      <w:r w:rsidR="0027263D">
        <w:t xml:space="preserve">answer is selected, </w:t>
      </w:r>
      <w:r w:rsidR="0093485F">
        <w:t xml:space="preserve">concluding that </w:t>
      </w:r>
      <w:r w:rsidR="007D536D">
        <w:t>spoken word</w:t>
      </w:r>
      <w:r w:rsidR="0027263D">
        <w:t>s are processed incrementally</w:t>
      </w:r>
      <w:r w:rsidR="00F209FA">
        <w:t>, creating multiple possible representations in every step along the way.</w:t>
      </w:r>
    </w:p>
    <w:p w14:paraId="354B442D" w14:textId="71906906" w:rsidR="00A42203" w:rsidRDefault="00923439" w:rsidP="00A42203">
      <w:pPr>
        <w:pStyle w:val="NoSpacing"/>
        <w:bidi w:val="0"/>
        <w:rPr>
          <w:sz w:val="19"/>
          <w:szCs w:val="19"/>
        </w:rPr>
      </w:pPr>
      <w:r>
        <w:t>Another example could be inspecting the development of evolving semantic processes.</w:t>
      </w:r>
      <w:r w:rsidR="00D55FEE">
        <w:t xml:space="preserve"> </w:t>
      </w:r>
      <w:r w:rsidR="00D55FEE">
        <w:rPr>
          <w:sz w:val="19"/>
          <w:szCs w:val="19"/>
        </w:rPr>
        <w:t>(Farmer et al., 2007a,b).</w:t>
      </w:r>
    </w:p>
    <w:p w14:paraId="4C1A0982" w14:textId="69A303B8" w:rsidR="00A42203" w:rsidRDefault="00A42203" w:rsidP="004A1460">
      <w:pPr>
        <w:bidi w:val="0"/>
      </w:pPr>
      <w:r>
        <w:t>Motion tracking can even be used to reveal private / hidden attitudes.</w:t>
      </w:r>
      <w:r w:rsidR="002C25D5">
        <w:t xml:space="preserve"> For example (</w:t>
      </w:r>
      <w:r w:rsidR="002C25D5" w:rsidRPr="002C25D5">
        <w:rPr>
          <w:sz w:val="14"/>
          <w:szCs w:val="14"/>
        </w:rPr>
        <w:t>The action dynamics of overcoming the truth.</w:t>
      </w:r>
      <w:r w:rsidR="002C25D5">
        <w:t xml:space="preserve">) showed a difference in trajectory between </w:t>
      </w:r>
      <w:proofErr w:type="spellStart"/>
      <w:r w:rsidR="002C25D5">
        <w:t>truthfull</w:t>
      </w:r>
      <w:proofErr w:type="spellEnd"/>
      <w:r w:rsidR="002C25D5">
        <w:t xml:space="preserve"> answers and lies. Another example is </w:t>
      </w:r>
      <w:r w:rsidR="004A1460">
        <w:t>revealing stereotypical thinking with motion tracking (</w:t>
      </w:r>
      <w:r w:rsidR="004A1460" w:rsidRPr="004A1460">
        <w:rPr>
          <w:sz w:val="14"/>
          <w:szCs w:val="14"/>
        </w:rPr>
        <w:t>Motions of the hand expose the partial and parallel activation of stereotypes</w:t>
      </w:r>
      <w:r w:rsidR="004A1460">
        <w:t>).</w:t>
      </w:r>
    </w:p>
    <w:p w14:paraId="2DD29751" w14:textId="0A420145" w:rsidR="00DA6C3B" w:rsidRPr="00A42203" w:rsidRDefault="00DA6C3B" w:rsidP="004740EE">
      <w:pPr>
        <w:bidi w:val="0"/>
      </w:pPr>
      <w:r>
        <w:t xml:space="preserve">A slightly different </w:t>
      </w:r>
      <w:proofErr w:type="spellStart"/>
      <w:r>
        <w:t>directin</w:t>
      </w:r>
      <w:proofErr w:type="spellEnd"/>
      <w:r>
        <w:t xml:space="preserve"> is using trajectory to perform online confidence monitoring (</w:t>
      </w:r>
      <w:proofErr w:type="spellStart"/>
      <w:r w:rsidR="004740EE" w:rsidRPr="004740EE">
        <w:rPr>
          <w:sz w:val="14"/>
          <w:szCs w:val="14"/>
        </w:rPr>
        <w:t>Dotan</w:t>
      </w:r>
      <w:proofErr w:type="spellEnd"/>
      <w:r w:rsidR="004740EE" w:rsidRPr="004740EE">
        <w:rPr>
          <w:sz w:val="14"/>
          <w:szCs w:val="14"/>
        </w:rPr>
        <w:t xml:space="preserve"> 2018 - Online confidence</w:t>
      </w:r>
      <w:r w:rsidR="004740EE" w:rsidRPr="004740EE">
        <w:rPr>
          <w:b/>
          <w:bCs/>
          <w:sz w:val="14"/>
          <w:szCs w:val="14"/>
        </w:rPr>
        <w:t xml:space="preserve"> </w:t>
      </w:r>
      <w:r w:rsidR="004740EE" w:rsidRPr="004740EE">
        <w:rPr>
          <w:sz w:val="14"/>
          <w:szCs w:val="14"/>
        </w:rPr>
        <w:t>monitoring during decision making</w:t>
      </w:r>
      <w:r>
        <w:t xml:space="preserve">). </w:t>
      </w:r>
      <w:r w:rsidR="004740EE">
        <w:t xml:space="preserve">Motion tracking enabled to inspect </w:t>
      </w:r>
      <w:r w:rsidR="007C55B7">
        <w:t xml:space="preserve">the unfolding of the decision but also the fluctuations </w:t>
      </w:r>
      <w:r w:rsidR="0054735E">
        <w:t>(instead of a single discrete value</w:t>
      </w:r>
      <w:r w:rsidR="004C3CEA">
        <w:t xml:space="preserve"> @put more emphasis on this in the sentence@</w:t>
      </w:r>
      <w:r w:rsidR="0054735E">
        <w:t xml:space="preserve">) </w:t>
      </w:r>
      <w:r w:rsidR="007C55B7">
        <w:t xml:space="preserve">in </w:t>
      </w:r>
      <w:r w:rsidR="004740EE">
        <w:t>the confidence</w:t>
      </w:r>
      <w:r w:rsidR="007C55B7">
        <w:t xml:space="preserve"> as the decision is being made. </w:t>
      </w:r>
      <w:r w:rsidR="0054735E">
        <w:t xml:space="preserve">Another advantage is the fact that </w:t>
      </w:r>
      <w:r w:rsidR="00874EF8">
        <w:t xml:space="preserve">this </w:t>
      </w:r>
      <w:r w:rsidR="0054735E">
        <w:t xml:space="preserve">measure of confidence is </w:t>
      </w:r>
      <w:r w:rsidR="00B3609E">
        <w:t>implicit</w:t>
      </w:r>
      <w:r w:rsidR="0054735E">
        <w:t>.</w:t>
      </w:r>
    </w:p>
    <w:p w14:paraId="582C6176" w14:textId="77777777" w:rsidR="003E0AB4" w:rsidRDefault="003E0AB4" w:rsidP="003E0AB4">
      <w:pPr>
        <w:pStyle w:val="NoSpacing"/>
        <w:bidi w:val="0"/>
        <w:rPr>
          <w:rtl/>
        </w:rPr>
      </w:pPr>
    </w:p>
    <w:p w14:paraId="2E4A444B" w14:textId="6C7936C9" w:rsidR="00247790" w:rsidRDefault="00247790" w:rsidP="00247790">
      <w:pPr>
        <w:pStyle w:val="NoSpacing"/>
        <w:bidi w:val="0"/>
      </w:pPr>
      <w:r>
        <w:t>@@</w:t>
      </w:r>
    </w:p>
    <w:p w14:paraId="20FDC8AE" w14:textId="28515CDE" w:rsidR="00247790" w:rsidRDefault="001C2C4F" w:rsidP="001C2C4F">
      <w:pPr>
        <w:pStyle w:val="NoSpacing"/>
        <w:bidi w:val="0"/>
      </w:pPr>
      <w:r>
        <w:t>Articles showing trajectory analysis has a rich nature</w:t>
      </w:r>
      <w:r w:rsidR="00247790">
        <w:t>:</w:t>
      </w:r>
    </w:p>
    <w:p w14:paraId="0176EBFF" w14:textId="4C427502" w:rsidR="0025643F" w:rsidRDefault="00247790" w:rsidP="00247790">
      <w:pPr>
        <w:pStyle w:val="NoSpacing"/>
        <w:numPr>
          <w:ilvl w:val="0"/>
          <w:numId w:val="1"/>
        </w:numPr>
        <w:bidi w:val="0"/>
      </w:pPr>
      <w:r>
        <w:t>I</w:t>
      </w:r>
      <w:r w:rsidR="001C2C4F">
        <w:t>t enables to investigate the temporal dynamics of cognitive processes</w:t>
      </w:r>
    </w:p>
    <w:p w14:paraId="2C8FA8EA" w14:textId="458E7080" w:rsidR="00487FB0" w:rsidRDefault="00487FB0" w:rsidP="00487FB0">
      <w:pPr>
        <w:pStyle w:val="NoSpacing"/>
        <w:numPr>
          <w:ilvl w:val="0"/>
          <w:numId w:val="1"/>
        </w:numPr>
        <w:bidi w:val="0"/>
      </w:pPr>
      <w:r>
        <w:t>Regular measures are discrete while cognitive processes are continues.</w:t>
      </w:r>
    </w:p>
    <w:p w14:paraId="3738378C" w14:textId="2FBF98EF" w:rsidR="00CF45EF" w:rsidRDefault="00A06FFB" w:rsidP="00CF45EF">
      <w:pPr>
        <w:pStyle w:val="NoSpacing"/>
        <w:bidi w:val="0"/>
      </w:pPr>
      <w:r>
        <w:t>Maybe in the introductions of these papers there would an explanation for why trajectory analysis is good, and a citation of papers showing that:</w:t>
      </w:r>
    </w:p>
    <w:p w14:paraId="05F506EB" w14:textId="77777777" w:rsidR="008003FA" w:rsidRPr="008003FA" w:rsidRDefault="008003FA" w:rsidP="008003FA">
      <w:pPr>
        <w:pStyle w:val="NoSpacing"/>
        <w:bidi w:val="0"/>
        <w:rPr>
          <w:rtl/>
        </w:rPr>
      </w:pPr>
      <w:proofErr w:type="spellStart"/>
      <w:r w:rsidRPr="008003FA">
        <w:t>Dotan</w:t>
      </w:r>
      <w:proofErr w:type="spellEnd"/>
      <w:r w:rsidRPr="008003FA">
        <w:t xml:space="preserve"> 2019 - Track it to crack it Dissecting processing stages with finger tracking</w:t>
      </w:r>
    </w:p>
    <w:p w14:paraId="555CE183" w14:textId="2DF3AC1D" w:rsidR="00CF45EF" w:rsidRPr="00CF45EF" w:rsidRDefault="00CF45EF" w:rsidP="008003FA">
      <w:pPr>
        <w:pStyle w:val="NoSpacing"/>
        <w:bidi w:val="0"/>
        <w:rPr>
          <w:rtl/>
        </w:rPr>
      </w:pPr>
      <w:proofErr w:type="spellStart"/>
      <w:r w:rsidRPr="00CF45EF">
        <w:t>Dotan</w:t>
      </w:r>
      <w:proofErr w:type="spellEnd"/>
      <w:r w:rsidRPr="00CF45EF">
        <w:t xml:space="preserve"> 2013 - How do we convert a number into a finger trajectory</w:t>
      </w:r>
    </w:p>
    <w:p w14:paraId="51815965" w14:textId="77777777" w:rsidR="00CF45EF" w:rsidRPr="00CF45EF" w:rsidRDefault="00CF45EF" w:rsidP="00CF45EF">
      <w:pPr>
        <w:pStyle w:val="NoSpacing"/>
        <w:bidi w:val="0"/>
      </w:pPr>
      <w:proofErr w:type="spellStart"/>
      <w:r w:rsidRPr="00CF45EF">
        <w:t>Dotan</w:t>
      </w:r>
      <w:proofErr w:type="spellEnd"/>
      <w:r w:rsidRPr="00CF45EF">
        <w:t xml:space="preserve"> 2016 - On the origins of logarithmic number to position mapping</w:t>
      </w:r>
    </w:p>
    <w:p w14:paraId="2CDFCA93" w14:textId="3103DCB9" w:rsidR="00CF45EF" w:rsidRDefault="00CF45EF" w:rsidP="00CF45EF">
      <w:pPr>
        <w:pStyle w:val="NoSpacing"/>
        <w:bidi w:val="0"/>
      </w:pPr>
    </w:p>
    <w:p w14:paraId="7C37759A" w14:textId="746795DD" w:rsidR="00A06FFB" w:rsidRDefault="00A06FFB" w:rsidP="00A06FFB">
      <w:pPr>
        <w:pStyle w:val="NoSpacing"/>
        <w:bidi w:val="0"/>
      </w:pPr>
      <w:r>
        <w:lastRenderedPageBreak/>
        <w:t>Papers showing the usefulness of trajectory analysis:</w:t>
      </w:r>
    </w:p>
    <w:p w14:paraId="7738FC8C" w14:textId="77777777" w:rsidR="00A06FFB" w:rsidRPr="00A06FFB" w:rsidRDefault="00A06FFB" w:rsidP="00A06FFB">
      <w:pPr>
        <w:pStyle w:val="NoSpacing"/>
        <w:bidi w:val="0"/>
      </w:pPr>
      <w:proofErr w:type="spellStart"/>
      <w:r w:rsidRPr="00A06FFB">
        <w:t>Dotan</w:t>
      </w:r>
      <w:proofErr w:type="spellEnd"/>
      <w:r w:rsidRPr="00A06FFB">
        <w:t xml:space="preserve"> 2018 - Online confidence monitoring during decision making</w:t>
      </w:r>
    </w:p>
    <w:p w14:paraId="0D9F6678" w14:textId="336C193A" w:rsidR="00A06FFB" w:rsidRDefault="003C6EA4" w:rsidP="003C6EA4">
      <w:pPr>
        <w:pStyle w:val="NoSpacing"/>
        <w:bidi w:val="0"/>
      </w:pPr>
      <w:r w:rsidRPr="003C6EA4">
        <w:t xml:space="preserve">Gallivan &amp; Chapman 2014 - Three-dimensional reach trajectories as a probe of real-time decision-making between </w:t>
      </w:r>
    </w:p>
    <w:p w14:paraId="5510A12F" w14:textId="24E45752" w:rsidR="00CE329D" w:rsidRDefault="00CE329D" w:rsidP="00CE329D">
      <w:pPr>
        <w:pStyle w:val="NoSpacing"/>
        <w:bidi w:val="0"/>
      </w:pPr>
      <w:r w:rsidRPr="007736E8">
        <w:t>Freeman et al. - 2011 - Hand in Motion Reveals Mind in Motion</w:t>
      </w:r>
      <w:r>
        <w:t xml:space="preserve"> (good information in my </w:t>
      </w:r>
      <w:r w:rsidR="00480D5B">
        <w:t>abbreviation</w:t>
      </w:r>
      <w:r>
        <w:t>).</w:t>
      </w:r>
    </w:p>
    <w:p w14:paraId="6B6A2C6D" w14:textId="03E2ADE0" w:rsidR="00F9069F" w:rsidRDefault="00247790" w:rsidP="00CF45EF">
      <w:pPr>
        <w:pStyle w:val="NoSpacing"/>
        <w:bidi w:val="0"/>
      </w:pPr>
      <w:r>
        <w:t>@@</w:t>
      </w:r>
    </w:p>
    <w:p w14:paraId="74BDD7D2" w14:textId="77777777" w:rsidR="00F9069F" w:rsidRDefault="00F9069F" w:rsidP="00F9069F">
      <w:pPr>
        <w:pStyle w:val="NoSpacing"/>
        <w:bidi w:val="0"/>
        <w:rPr>
          <w:rtl/>
        </w:rPr>
      </w:pPr>
    </w:p>
    <w:p w14:paraId="648B825F" w14:textId="4B0EA843" w:rsidR="009C3928" w:rsidRDefault="00E16AF9" w:rsidP="009C3928">
      <w:pPr>
        <w:pStyle w:val="NoSpacing"/>
        <w:bidi w:val="0"/>
      </w:pPr>
      <w:r>
        <w:t xml:space="preserve">When considering keyboard response, it can be understood that it represents only the final decision after the subjects have already made </w:t>
      </w:r>
      <w:r w:rsidR="00F83ACC">
        <w:t xml:space="preserve">up </w:t>
      </w:r>
      <w:r>
        <w:t>their mind.</w:t>
      </w:r>
    </w:p>
    <w:p w14:paraId="7C50F863" w14:textId="5D73C406" w:rsidR="00E16AF9" w:rsidRDefault="00E16AF9" w:rsidP="00B7729D">
      <w:pPr>
        <w:pStyle w:val="NoSpacing"/>
        <w:bidi w:val="0"/>
      </w:pPr>
      <w:r>
        <w:t>In contrast, when using motion tracking subjects can start moving before making their final choice and correct their trajectory on the fly. The changes in trajectory will reveal the cognitive conflicts on the way to formulating the final response</w:t>
      </w:r>
      <w:r w:rsidR="00B7729D">
        <w:t xml:space="preserve"> (</w:t>
      </w:r>
      <w:commentRangeStart w:id="1"/>
      <w:r w:rsidR="00B7729D" w:rsidRPr="00B7729D">
        <w:rPr>
          <w:sz w:val="14"/>
          <w:szCs w:val="14"/>
        </w:rPr>
        <w:t>Freeman et al. - 2011 - Hand in Motion Reveals Mind in Motion</w:t>
      </w:r>
      <w:commentRangeEnd w:id="1"/>
      <w:r w:rsidR="00B7729D">
        <w:rPr>
          <w:rStyle w:val="CommentReference"/>
        </w:rPr>
        <w:commentReference w:id="1"/>
      </w:r>
      <w:r w:rsidR="00B7729D">
        <w:t>)</w:t>
      </w:r>
      <w:r>
        <w:t>.</w:t>
      </w:r>
    </w:p>
    <w:p w14:paraId="487789E1" w14:textId="15A4B48E" w:rsidR="00332035" w:rsidRDefault="00332035" w:rsidP="00332035">
      <w:pPr>
        <w:pStyle w:val="NoSpacing"/>
        <w:bidi w:val="0"/>
        <w:rPr>
          <w:rtl/>
        </w:rPr>
      </w:pPr>
      <w:r w:rsidRPr="008B693F">
        <w:t xml:space="preserve">If so, </w:t>
      </w:r>
      <w:r>
        <w:t xml:space="preserve">trajectory tracking </w:t>
      </w:r>
      <w:r w:rsidRPr="008B693F">
        <w:t>might be a preferable venue for researchers studying unconscious processing.</w:t>
      </w:r>
    </w:p>
    <w:p w14:paraId="6C79E456" w14:textId="77777777" w:rsidR="0096606C" w:rsidRDefault="0096606C" w:rsidP="0096606C">
      <w:pPr>
        <w:pStyle w:val="NoSpacing"/>
        <w:bidi w:val="0"/>
      </w:pPr>
      <w:r>
        <w:t>-----------------------------------------------------------------------------------------------------------</w:t>
      </w:r>
    </w:p>
    <w:p w14:paraId="684B2835" w14:textId="50ED4D42" w:rsidR="0025643F" w:rsidRDefault="0024016B" w:rsidP="0025643F">
      <w:pPr>
        <w:pStyle w:val="NoSpacing"/>
        <w:bidi w:val="0"/>
      </w:pPr>
      <w:r>
        <w:t>Indeed, s</w:t>
      </w:r>
      <w:r w:rsidR="0025643F">
        <w:t xml:space="preserve">ome articles have utilized </w:t>
      </w:r>
      <w:r w:rsidR="00853F75">
        <w:t xml:space="preserve">trajectory tracking to </w:t>
      </w:r>
      <w:r w:rsidR="00332035">
        <w:t>investigate unconscious processing.</w:t>
      </w:r>
    </w:p>
    <w:p w14:paraId="4931F876" w14:textId="77777777" w:rsidR="00331955" w:rsidRDefault="004778E8" w:rsidP="0024016B">
      <w:pPr>
        <w:pStyle w:val="NoSpacing"/>
        <w:bidi w:val="0"/>
      </w:pPr>
      <w:r>
        <w:t>In an interesting paper (</w:t>
      </w:r>
      <w:r w:rsidRPr="004778E8">
        <w:rPr>
          <w:sz w:val="14"/>
          <w:szCs w:val="14"/>
        </w:rPr>
        <w:t xml:space="preserve">Exp 1 in: The flexibility of </w:t>
      </w:r>
      <w:proofErr w:type="spellStart"/>
      <w:r w:rsidRPr="004778E8">
        <w:rPr>
          <w:sz w:val="14"/>
          <w:szCs w:val="14"/>
        </w:rPr>
        <w:t>nonconsciously</w:t>
      </w:r>
      <w:proofErr w:type="spellEnd"/>
      <w:r w:rsidRPr="004778E8">
        <w:rPr>
          <w:sz w:val="14"/>
          <w:szCs w:val="14"/>
        </w:rPr>
        <w:t xml:space="preserve"> deployed cognitive processes: evidence from masked congruence priming.</w:t>
      </w:r>
      <w:r>
        <w:t xml:space="preserve">) </w:t>
      </w:r>
      <w:proofErr w:type="spellStart"/>
      <w:r>
        <w:t>who ever</w:t>
      </w:r>
      <w:proofErr w:type="spellEnd"/>
      <w:r>
        <w:t xml:space="preserve"> wrote it</w:t>
      </w:r>
      <w:r w:rsidR="001E37B5">
        <w:t xml:space="preserve"> used motion tracking to reveal unconscious semantic processing of images (see also: </w:t>
      </w:r>
      <w:r w:rsidR="0071446A" w:rsidRPr="0071446A">
        <w:rPr>
          <w:sz w:val="14"/>
          <w:szCs w:val="14"/>
        </w:rPr>
        <w:t xml:space="preserve">Temporal dynamics of masked congruence priming: evidence from reaching trajectories,       </w:t>
      </w:r>
      <w:r w:rsidR="0071446A" w:rsidRPr="0071446A">
        <w:rPr>
          <w:b/>
          <w:bCs/>
          <w:sz w:val="14"/>
          <w:szCs w:val="14"/>
        </w:rPr>
        <w:t>Exp1</w:t>
      </w:r>
      <w:r w:rsidR="0071446A" w:rsidRPr="0071446A">
        <w:rPr>
          <w:sz w:val="14"/>
          <w:szCs w:val="14"/>
        </w:rPr>
        <w:t xml:space="preserve"> in: Engaging the motor system with masked orthographic primes: A kinematic analysis,       </w:t>
      </w:r>
      <w:r w:rsidR="0071446A" w:rsidRPr="0071446A">
        <w:rPr>
          <w:b/>
          <w:bCs/>
          <w:sz w:val="14"/>
          <w:szCs w:val="14"/>
        </w:rPr>
        <w:t>Exp2</w:t>
      </w:r>
      <w:r w:rsidR="0071446A" w:rsidRPr="0071446A">
        <w:rPr>
          <w:sz w:val="14"/>
          <w:szCs w:val="14"/>
        </w:rPr>
        <w:t xml:space="preserve"> in: Engaging the motor system with masked orthographic primes: A kinematic analysis</w:t>
      </w:r>
      <w:r w:rsidR="001E37B5">
        <w:t>). The writers</w:t>
      </w:r>
      <w:r>
        <w:t xml:space="preserve"> presented participants pictures of animals / persons </w:t>
      </w:r>
      <w:r w:rsidR="00443D8D">
        <w:t>and ask them to categorize the images accordingly</w:t>
      </w:r>
      <w:r w:rsidR="00D974A0">
        <w:t xml:space="preserve"> by reaching the appropriate category</w:t>
      </w:r>
      <w:r w:rsidR="00443D8D">
        <w:t>. Each image was preceded by a</w:t>
      </w:r>
      <w:r w:rsidR="00251382">
        <w:t>n unconscious</w:t>
      </w:r>
      <w:r w:rsidR="00443D8D">
        <w:t xml:space="preserve"> prime image of an animal / person</w:t>
      </w:r>
      <w:r w:rsidR="002176B8">
        <w:t>, which when incongruent to the target caused deviations from the optimal path to the target.</w:t>
      </w:r>
    </w:p>
    <w:p w14:paraId="3AB9C2E1" w14:textId="2D092010" w:rsidR="0024016B" w:rsidRDefault="009F4ADE" w:rsidP="00331955">
      <w:pPr>
        <w:pStyle w:val="NoSpacing"/>
        <w:bidi w:val="0"/>
      </w:pPr>
      <w:r>
        <w:t xml:space="preserve">Others have demonstrated conceptual priming by asking participants </w:t>
      </w:r>
      <w:r w:rsidR="00A37D6C">
        <w:t xml:space="preserve">to reach </w:t>
      </w:r>
      <w:r w:rsidR="007C0C86">
        <w:t>the appropriate category (digits / letters) of the target stimuli</w:t>
      </w:r>
      <w:r w:rsidR="001E37B5">
        <w:t xml:space="preserve"> </w:t>
      </w:r>
      <w:r w:rsidR="007C0C86">
        <w:t>which was preceded by an unconscious prime.</w:t>
      </w:r>
      <w:r w:rsidR="00106C8E">
        <w:t xml:space="preserve"> </w:t>
      </w:r>
      <w:r w:rsidR="00F929D6">
        <w:t>Incongruent primes caused greater deviation in the trajectory to the target</w:t>
      </w:r>
      <w:r w:rsidR="002C55A4">
        <w:t xml:space="preserve"> (</w:t>
      </w:r>
      <w:r w:rsidR="00DB3ECE" w:rsidRPr="00DB3ECE">
        <w:rPr>
          <w:sz w:val="14"/>
          <w:szCs w:val="14"/>
        </w:rPr>
        <w:t xml:space="preserve">Exp 2 in: The flexibility of </w:t>
      </w:r>
      <w:proofErr w:type="spellStart"/>
      <w:r w:rsidR="00DB3ECE" w:rsidRPr="00DB3ECE">
        <w:rPr>
          <w:sz w:val="14"/>
          <w:szCs w:val="14"/>
        </w:rPr>
        <w:t>nonconsciously</w:t>
      </w:r>
      <w:proofErr w:type="spellEnd"/>
      <w:r w:rsidR="00DB3ECE" w:rsidRPr="00DB3ECE">
        <w:rPr>
          <w:sz w:val="14"/>
          <w:szCs w:val="14"/>
        </w:rPr>
        <w:t xml:space="preserve"> deployed cognitive processes: evidence from masked congruence priming.</w:t>
      </w:r>
      <w:r w:rsidR="002C55A4">
        <w:t>)</w:t>
      </w:r>
      <w:r w:rsidR="00F929D6">
        <w:t>.</w:t>
      </w:r>
    </w:p>
    <w:p w14:paraId="07F12F95" w14:textId="1629B8B3" w:rsidR="00D72994" w:rsidRDefault="001D46FE" w:rsidP="00F44A2D">
      <w:pPr>
        <w:pStyle w:val="NoSpacing"/>
        <w:bidi w:val="0"/>
      </w:pPr>
      <w:r>
        <w:t>Response priming has been replicated with motion tracking in an exp by (</w:t>
      </w:r>
      <w:r w:rsidRPr="00C33FDC">
        <w:rPr>
          <w:sz w:val="14"/>
          <w:szCs w:val="14"/>
        </w:rPr>
        <w:t xml:space="preserve">Subliminal semantic priming in near absence of attention: A cursor motion study,         </w:t>
      </w:r>
      <w:r w:rsidR="00C33FDC" w:rsidRPr="00C33FDC">
        <w:rPr>
          <w:sz w:val="14"/>
          <w:szCs w:val="14"/>
        </w:rPr>
        <w:t>The role of attention in subliminal semantic processing: A mouse tracking study</w:t>
      </w:r>
      <w:r>
        <w:t>)</w:t>
      </w:r>
      <w:r w:rsidR="00C33FDC">
        <w:t xml:space="preserve"> where subjects had to judge a target digit as smaller / larger than 5 by </w:t>
      </w:r>
      <w:r w:rsidR="005E3611">
        <w:t xml:space="preserve">pressing </w:t>
      </w:r>
      <w:r w:rsidR="00C33FDC">
        <w:t>the correct side of the screen.</w:t>
      </w:r>
      <w:r w:rsidR="005E3611">
        <w:t xml:space="preserve"> </w:t>
      </w:r>
      <w:r w:rsidR="00FC72C0">
        <w:t xml:space="preserve">When the target was preceded by an incongruent prime digit, the trajectory length was bigger. A common measure, used also in that paper is Area Under the Curve (AUC) which measures </w:t>
      </w:r>
      <w:r w:rsidR="00E43123">
        <w:t>the area between the optimal path and the actual path, where areas central to the optimal path indicate</w:t>
      </w:r>
      <w:r w:rsidR="00F60B7C">
        <w:t>s</w:t>
      </w:r>
      <w:r w:rsidR="00E43123">
        <w:t xml:space="preserve"> </w:t>
      </w:r>
      <w:r w:rsidR="00F60B7C">
        <w:t>a conflict between the possible decisions</w:t>
      </w:r>
      <w:r w:rsidR="00E43123">
        <w:t xml:space="preserve"> and </w:t>
      </w:r>
      <w:r w:rsidR="00D01A35">
        <w:t xml:space="preserve">is </w:t>
      </w:r>
      <w:r w:rsidR="00E43123">
        <w:t>considered positive, while areas lateral to the optimal path are considered negative.</w:t>
      </w:r>
      <w:r w:rsidR="00F60B7C">
        <w:t xml:space="preserve"> A larger AUC indicates a greater effect of the prime on the trajectory.</w:t>
      </w:r>
    </w:p>
    <w:p w14:paraId="28C0AF35" w14:textId="77777777" w:rsidR="0096606C" w:rsidRDefault="0096606C" w:rsidP="0096606C">
      <w:pPr>
        <w:pStyle w:val="NoSpacing"/>
        <w:bidi w:val="0"/>
      </w:pPr>
      <w:r>
        <w:t>-----------------------------------------------------------------------------------------------------------</w:t>
      </w:r>
    </w:p>
    <w:p w14:paraId="5F8031C3" w14:textId="061FC1EA" w:rsidR="00332035" w:rsidRDefault="00332035" w:rsidP="00F5096F">
      <w:pPr>
        <w:pStyle w:val="NoSpacing"/>
        <w:bidi w:val="0"/>
      </w:pPr>
      <w:r>
        <w:t xml:space="preserve">Some have even included both </w:t>
      </w:r>
      <w:r w:rsidR="00674E2E">
        <w:t>keyboard and trajectory analysis measures in their research.</w:t>
      </w:r>
    </w:p>
    <w:p w14:paraId="5C881FE5" w14:textId="0B00F77E" w:rsidR="00E53577" w:rsidRDefault="00595968" w:rsidP="001B08B8">
      <w:pPr>
        <w:pStyle w:val="NoSpacing"/>
        <w:bidi w:val="0"/>
        <w:rPr>
          <w:rtl/>
        </w:rPr>
      </w:pPr>
      <w:r>
        <w:t>(</w:t>
      </w:r>
      <w:r w:rsidR="00AD3531" w:rsidRPr="00AD3531">
        <w:rPr>
          <w:sz w:val="14"/>
          <w:szCs w:val="14"/>
        </w:rPr>
        <w:t>On-line control of pointing is modified by unseen visual shapes</w:t>
      </w:r>
      <w:r>
        <w:t xml:space="preserve">) used </w:t>
      </w:r>
      <w:r w:rsidR="0070401A">
        <w:t xml:space="preserve">keyboard response to show that unconscious primes influence </w:t>
      </w:r>
      <w:r w:rsidR="006C05C7">
        <w:t xml:space="preserve">the </w:t>
      </w:r>
      <w:r w:rsidR="004F3D85">
        <w:t xml:space="preserve">onset time of motor responses, and then used </w:t>
      </w:r>
      <w:r>
        <w:t xml:space="preserve">motion tracking to </w:t>
      </w:r>
      <w:r w:rsidR="00682BE9">
        <w:t>expand the finding and show</w:t>
      </w:r>
      <w:r>
        <w:t xml:space="preserve"> that </w:t>
      </w:r>
      <w:r w:rsidR="009406B5">
        <w:t xml:space="preserve">unconscious prime </w:t>
      </w:r>
      <w:r w:rsidR="00F81F7A">
        <w:t xml:space="preserve">also </w:t>
      </w:r>
      <w:r w:rsidR="009406B5">
        <w:t xml:space="preserve">influenced </w:t>
      </w:r>
      <w:r w:rsidR="00F81F7A">
        <w:t xml:space="preserve">the ongoing execution of the motor response. This indicated that the </w:t>
      </w:r>
      <w:r w:rsidR="00182A09">
        <w:t xml:space="preserve">movement trajectories were processed </w:t>
      </w:r>
      <w:r w:rsidR="00BC6BAA">
        <w:t>in a feed forward manner</w:t>
      </w:r>
      <w:r w:rsidR="00182A09">
        <w:t>, initially influenced by an unconscious prime and then by the target when it became available.</w:t>
      </w:r>
      <w:r w:rsidR="0070401A">
        <w:t xml:space="preserve"> </w:t>
      </w:r>
    </w:p>
    <w:p w14:paraId="2B93C3F4" w14:textId="5EB530FC" w:rsidR="0017045A" w:rsidRDefault="0017045A" w:rsidP="00E53577">
      <w:pPr>
        <w:pStyle w:val="NoSpacing"/>
        <w:bidi w:val="0"/>
      </w:pPr>
      <w:r>
        <w:t>(</w:t>
      </w:r>
      <w:r w:rsidR="00052AD9" w:rsidRPr="00052AD9">
        <w:rPr>
          <w:sz w:val="14"/>
          <w:szCs w:val="14"/>
        </w:rPr>
        <w:t>Exp 4 in: Grasping with the eyes: The role of elongation in visual recognition of manipulable objects</w:t>
      </w:r>
      <w:r>
        <w:t>)</w:t>
      </w:r>
      <w:r w:rsidR="002C4C91">
        <w:t xml:space="preserve"> has shown </w:t>
      </w:r>
      <w:r w:rsidR="007E3071">
        <w:t xml:space="preserve">an unconscious semantic priming effect once using a keyboard and again using motion tracking. </w:t>
      </w:r>
      <w:r w:rsidR="00E8674B">
        <w:t xml:space="preserve">Congruent prime </w:t>
      </w:r>
      <w:r w:rsidR="008E402F">
        <w:t xml:space="preserve">pictures of animals / tools </w:t>
      </w:r>
      <w:r w:rsidR="00E8674B">
        <w:t>facilitated the RT in the keyboard experiment</w:t>
      </w:r>
      <w:r w:rsidR="009D3633">
        <w:t xml:space="preserve">, in the motion tracking experiment </w:t>
      </w:r>
      <w:r w:rsidR="00E8674B">
        <w:t xml:space="preserve">incongruent </w:t>
      </w:r>
      <w:r w:rsidR="009D3633">
        <w:t xml:space="preserve">primes </w:t>
      </w:r>
      <w:r w:rsidR="006D68E9">
        <w:t xml:space="preserve">caused a larger </w:t>
      </w:r>
      <w:r w:rsidR="00E8674B">
        <w:t xml:space="preserve">AUC </w:t>
      </w:r>
      <w:r w:rsidR="006D68E9">
        <w:t>than congruent ones.</w:t>
      </w:r>
      <w:r w:rsidR="009D3633">
        <w:t xml:space="preserve"> </w:t>
      </w:r>
      <w:r w:rsidR="00D42B16">
        <w:t>That being</w:t>
      </w:r>
      <w:r w:rsidR="008E402F">
        <w:t xml:space="preserve"> said</w:t>
      </w:r>
      <w:r w:rsidR="00184979">
        <w:t>, this experiment used a small set size of stimulus and as mentioned by the authors the effect found could be explained by the shape of the items instead of their semantic category.</w:t>
      </w:r>
    </w:p>
    <w:p w14:paraId="6439A6FC" w14:textId="77777777" w:rsidR="0096606C" w:rsidRDefault="0096606C" w:rsidP="0096606C">
      <w:pPr>
        <w:pStyle w:val="NoSpacing"/>
        <w:bidi w:val="0"/>
      </w:pPr>
      <w:r>
        <w:t>-----------------------------------------------------------------------------------------------------------</w:t>
      </w:r>
    </w:p>
    <w:p w14:paraId="35F49F23" w14:textId="77777777" w:rsidR="00C223EA" w:rsidRDefault="00C223EA" w:rsidP="00C223EA">
      <w:pPr>
        <w:pStyle w:val="NoSpacing"/>
        <w:bidi w:val="0"/>
      </w:pPr>
      <w:r>
        <w:t>H</w:t>
      </w:r>
      <w:r w:rsidRPr="008B693F">
        <w:t xml:space="preserve">owever, </w:t>
      </w:r>
      <w:r>
        <w:t xml:space="preserve">to date, in the context of unconscious effects, only one study made a direct comparison between this measure and a classic </w:t>
      </w:r>
      <w:r w:rsidRPr="008B693F">
        <w:t xml:space="preserve">dichotomous </w:t>
      </w:r>
      <w:r>
        <w:t xml:space="preserve">keyboard response measure. </w:t>
      </w:r>
    </w:p>
    <w:p w14:paraId="509F89D7" w14:textId="47283D86" w:rsidR="002C3617" w:rsidRDefault="00E3569A" w:rsidP="002C3617">
      <w:pPr>
        <w:pStyle w:val="NoSpacing"/>
        <w:bidi w:val="0"/>
      </w:pPr>
      <w:r>
        <w:t>(</w:t>
      </w:r>
      <w:r w:rsidR="00C223EA" w:rsidRPr="002A5E28">
        <w:rPr>
          <w:sz w:val="10"/>
          <w:szCs w:val="10"/>
        </w:rPr>
        <w:t>Assessing Masked Semantic Priming: Cursor Trajectory versus Response Time Measures</w:t>
      </w:r>
      <w:r>
        <w:t xml:space="preserve">) </w:t>
      </w:r>
      <w:r w:rsidR="00195388">
        <w:t xml:space="preserve">has shown that </w:t>
      </w:r>
      <w:r w:rsidR="00336017">
        <w:t xml:space="preserve">unconscious </w:t>
      </w:r>
      <w:r w:rsidR="00195388">
        <w:t>images of positive / negative items facilitate same / diff</w:t>
      </w:r>
      <w:r w:rsidR="00064F1F">
        <w:t>erent</w:t>
      </w:r>
      <w:r w:rsidR="00195388">
        <w:t xml:space="preserve"> response </w:t>
      </w:r>
      <w:r w:rsidR="00336017">
        <w:t xml:space="preserve">accordingly </w:t>
      </w:r>
      <w:r w:rsidR="00195388">
        <w:t xml:space="preserve">when </w:t>
      </w:r>
      <w:r w:rsidR="00336017">
        <w:t xml:space="preserve">judging </w:t>
      </w:r>
      <w:r w:rsidR="00732A8E">
        <w:t xml:space="preserve">the </w:t>
      </w:r>
      <w:r w:rsidR="00336017">
        <w:t>similarity between two digits.</w:t>
      </w:r>
      <w:r w:rsidR="00A84FD5">
        <w:t xml:space="preserve"> Critically, </w:t>
      </w:r>
      <w:r w:rsidR="0030402E">
        <w:t xml:space="preserve">this effect was marginally significant when recorded with a keyboard, in contrast to a strong effect when </w:t>
      </w:r>
      <w:r w:rsidR="005B74DB">
        <w:t xml:space="preserve">using the AUC parameter in </w:t>
      </w:r>
      <w:r w:rsidR="00064F1F">
        <w:t>a mouse tracking version of the experiment.</w:t>
      </w:r>
    </w:p>
    <w:p w14:paraId="729A346D" w14:textId="40BF60F8" w:rsidR="00C21451" w:rsidRDefault="002C3617" w:rsidP="00DC6F46">
      <w:pPr>
        <w:pStyle w:val="NoSpacing"/>
        <w:bidi w:val="0"/>
      </w:pPr>
      <w:r>
        <w:t>However</w:t>
      </w:r>
      <w:r w:rsidR="006578BB">
        <w:t>,</w:t>
      </w:r>
      <w:r w:rsidR="00B406E0">
        <w:t xml:space="preserve"> this study did not use a subjective measure of awareness</w:t>
      </w:r>
      <w:r w:rsidR="00DE12C3">
        <w:t xml:space="preserve"> in every trial, but rather an objective measure in a separate session from the test session. This means th</w:t>
      </w:r>
      <w:r w:rsidR="00012043">
        <w:t xml:space="preserve">e </w:t>
      </w:r>
      <w:r w:rsidR="00335827">
        <w:t xml:space="preserve">prime visibility in a single trial level </w:t>
      </w:r>
      <w:r w:rsidR="00012043">
        <w:t xml:space="preserve">cannot be assessed. </w:t>
      </w:r>
      <w:r w:rsidR="009F23CF">
        <w:t>In addition</w:t>
      </w:r>
      <w:r w:rsidR="00C6757C">
        <w:t>,</w:t>
      </w:r>
      <w:r w:rsidR="009F23CF">
        <w:t xml:space="preserve"> the number of awareness trials (96) didn't reach the minimal required threshold </w:t>
      </w:r>
      <w:r w:rsidR="00C6757C">
        <w:t xml:space="preserve">(200) </w:t>
      </w:r>
      <w:r w:rsidR="009F23CF">
        <w:t xml:space="preserve">for discovering </w:t>
      </w:r>
      <w:r w:rsidR="00C6757C">
        <w:t>conscious processing of supposedly unconscious stimuli (as shown in recent work in our lab).</w:t>
      </w:r>
      <w:r w:rsidR="005946E9">
        <w:t xml:space="preserve"> Finally, the measure used by the authors to evaluate awareness of the prime was checking for a correlation between d' and the size of the priming </w:t>
      </w:r>
      <w:r w:rsidR="005946E9">
        <w:lastRenderedPageBreak/>
        <w:t xml:space="preserve">effect. This measure has been shown to inflate </w:t>
      </w:r>
      <w:r w:rsidR="00924474">
        <w:t>unconscious effects (</w:t>
      </w:r>
      <w:r w:rsidR="00DC6F46" w:rsidRPr="00DC6F46">
        <w:rPr>
          <w:sz w:val="14"/>
          <w:szCs w:val="14"/>
        </w:rPr>
        <w:t>Correlation analysis to investigate unconscious mental processes: A critical appraisal and mini-tutorial</w:t>
      </w:r>
      <w:r w:rsidR="00924474">
        <w:t xml:space="preserve">). </w:t>
      </w:r>
      <w:r w:rsidR="00DC6F46">
        <w:t xml:space="preserve">They didn't </w:t>
      </w:r>
      <w:r w:rsidR="0047144B">
        <w:t>statistically</w:t>
      </w:r>
      <w:r w:rsidR="00DC6F46">
        <w:t xml:space="preserve"> evaluate the absolute value of d'. </w:t>
      </w:r>
      <w:r w:rsidR="00924474">
        <w:t xml:space="preserve">When examining the single subject's d' it seems </w:t>
      </w:r>
      <w:r w:rsidR="004343F0">
        <w:t xml:space="preserve">it is larger than zero for </w:t>
      </w:r>
      <w:r w:rsidR="00924474">
        <w:t>a large number of subjects</w:t>
      </w:r>
      <w:r w:rsidR="004343F0">
        <w:t>, meaning they</w:t>
      </w:r>
      <w:r w:rsidR="00924474">
        <w:t xml:space="preserve"> were actually aware of the prime.</w:t>
      </w:r>
    </w:p>
    <w:p w14:paraId="596B69D2" w14:textId="1464047E" w:rsidR="00DC4664" w:rsidRDefault="00DC4664" w:rsidP="00DC4664">
      <w:pPr>
        <w:pStyle w:val="NoSpacing"/>
        <w:bidi w:val="0"/>
      </w:pPr>
      <w:r>
        <w:t xml:space="preserve">The conclusion in the paper about semantic priming might also be put into question </w:t>
      </w:r>
      <w:r w:rsidR="005219C7">
        <w:t>considering the unintuitive semantic connection claimed to exist between positive / negative stimuli and same / diff responses.</w:t>
      </w:r>
    </w:p>
    <w:p w14:paraId="6D80EF75" w14:textId="77777777" w:rsidR="00C21451" w:rsidRDefault="00C21451" w:rsidP="00C21451">
      <w:pPr>
        <w:pStyle w:val="NoSpacing"/>
        <w:bidi w:val="0"/>
      </w:pPr>
    </w:p>
    <w:p w14:paraId="6FEB31A6" w14:textId="1D290695" w:rsidR="00C223EA" w:rsidRDefault="006B6558" w:rsidP="00C223EA">
      <w:pPr>
        <w:pStyle w:val="NoSpacing"/>
        <w:bidi w:val="0"/>
      </w:pPr>
      <w:r>
        <w:t>One more</w:t>
      </w:r>
      <w:r w:rsidR="0097133A">
        <w:t xml:space="preserve"> aspect</w:t>
      </w:r>
      <w:r>
        <w:t xml:space="preserve"> to be taken into consideration </w:t>
      </w:r>
      <w:r w:rsidR="0097133A">
        <w:t>is the</w:t>
      </w:r>
      <w:r w:rsidR="001A4B40">
        <w:t xml:space="preserve"> comparison between natural movements of reaching and </w:t>
      </w:r>
      <w:r w:rsidR="0097133A">
        <w:t>limit</w:t>
      </w:r>
      <w:r w:rsidR="001A4B40">
        <w:t xml:space="preserve">ed movements while using </w:t>
      </w:r>
      <w:r w:rsidR="0097133A">
        <w:t>mouse tracking</w:t>
      </w:r>
      <w:r w:rsidR="001A4B40">
        <w:t xml:space="preserve"> to</w:t>
      </w:r>
      <w:r w:rsidR="0097133A">
        <w:t xml:space="preserve"> prob</w:t>
      </w:r>
      <w:r w:rsidR="001A4B40">
        <w:t>e</w:t>
      </w:r>
      <w:r w:rsidR="0097133A">
        <w:t xml:space="preserve"> cognitive processes. R</w:t>
      </w:r>
      <w:r w:rsidR="00C223EA">
        <w:t xml:space="preserve">esponding with a mouse requires subjects to remap the representation of the stimuli in the real world into the 2D screen representations, this transformation could affect the trajectory and timing (@@ read this @@ </w:t>
      </w:r>
      <w:r w:rsidR="00C223EA" w:rsidRPr="00F93571">
        <w:rPr>
          <w:sz w:val="12"/>
          <w:szCs w:val="12"/>
        </w:rPr>
        <w:t>Moher and Song 2019</w:t>
      </w:r>
      <w:r w:rsidR="00C223EA" w:rsidRPr="00F93571">
        <w:rPr>
          <w:sz w:val="12"/>
          <w:szCs w:val="12"/>
        </w:rPr>
        <w:sym w:font="Wingdings" w:char="F0E0"/>
      </w:r>
      <w:r w:rsidR="00C223EA" w:rsidRPr="00F93571">
        <w:rPr>
          <w:sz w:val="16"/>
          <w:szCs w:val="16"/>
        </w:rPr>
        <w:t xml:space="preserve"> </w:t>
      </w:r>
      <w:proofErr w:type="spellStart"/>
      <w:r w:rsidR="00C223EA" w:rsidRPr="009049B2">
        <w:rPr>
          <w:sz w:val="12"/>
          <w:szCs w:val="12"/>
        </w:rPr>
        <w:t>Palluel</w:t>
      </w:r>
      <w:proofErr w:type="spellEnd"/>
      <w:r w:rsidR="00C223EA" w:rsidRPr="009049B2">
        <w:rPr>
          <w:sz w:val="12"/>
          <w:szCs w:val="12"/>
        </w:rPr>
        <w:t xml:space="preserve">-Germain, Boy, </w:t>
      </w:r>
      <w:proofErr w:type="spellStart"/>
      <w:r w:rsidR="00C223EA" w:rsidRPr="009049B2">
        <w:rPr>
          <w:sz w:val="12"/>
          <w:szCs w:val="12"/>
        </w:rPr>
        <w:t>Orliaguet</w:t>
      </w:r>
      <w:proofErr w:type="spellEnd"/>
      <w:r w:rsidR="00C223EA" w:rsidRPr="009049B2">
        <w:rPr>
          <w:sz w:val="12"/>
          <w:szCs w:val="12"/>
        </w:rPr>
        <w:t xml:space="preserve">, &amp; </w:t>
      </w:r>
      <w:proofErr w:type="spellStart"/>
      <w:r w:rsidR="00C223EA" w:rsidRPr="009049B2">
        <w:rPr>
          <w:sz w:val="12"/>
          <w:szCs w:val="12"/>
        </w:rPr>
        <w:t>Coello</w:t>
      </w:r>
      <w:proofErr w:type="spellEnd"/>
      <w:r w:rsidR="00C223EA" w:rsidRPr="009049B2">
        <w:rPr>
          <w:sz w:val="12"/>
          <w:szCs w:val="12"/>
        </w:rPr>
        <w:t>, 2004</w:t>
      </w:r>
      <w:r w:rsidR="00C223EA">
        <w:rPr>
          <w:sz w:val="12"/>
          <w:szCs w:val="12"/>
        </w:rPr>
        <w:t xml:space="preserve"> </w:t>
      </w:r>
      <w:r w:rsidR="00C223EA">
        <w:t xml:space="preserve">@@) and place constraints on the subjects movement </w:t>
      </w:r>
      <w:r w:rsidR="00C223EA" w:rsidRPr="00550518">
        <w:t>(</w:t>
      </w:r>
      <w:r w:rsidR="00C223EA">
        <w:t>@@ Make sure it appears in these papers @@</w:t>
      </w:r>
      <w:r w:rsidR="00C223EA" w:rsidRPr="00F93571">
        <w:rPr>
          <w:sz w:val="12"/>
          <w:szCs w:val="12"/>
        </w:rPr>
        <w:t xml:space="preserve"> Moher and Song 2019</w:t>
      </w:r>
      <w:r w:rsidR="00C223EA" w:rsidRPr="00F93571">
        <w:rPr>
          <w:sz w:val="12"/>
          <w:szCs w:val="12"/>
        </w:rPr>
        <w:sym w:font="Wingdings" w:char="F0E0"/>
      </w:r>
      <w:r w:rsidR="00C223EA">
        <w:rPr>
          <w:sz w:val="12"/>
          <w:szCs w:val="12"/>
        </w:rPr>
        <w:t xml:space="preserve"> </w:t>
      </w:r>
      <w:proofErr w:type="spellStart"/>
      <w:r w:rsidR="00C223EA" w:rsidRPr="009049B2">
        <w:rPr>
          <w:sz w:val="10"/>
          <w:szCs w:val="10"/>
        </w:rPr>
        <w:t>Desmurget</w:t>
      </w:r>
      <w:proofErr w:type="spellEnd"/>
      <w:r w:rsidR="00C223EA" w:rsidRPr="009049B2">
        <w:rPr>
          <w:sz w:val="10"/>
          <w:szCs w:val="10"/>
        </w:rPr>
        <w:t xml:space="preserve">, Jordan, </w:t>
      </w:r>
      <w:proofErr w:type="spellStart"/>
      <w:r w:rsidR="00C223EA" w:rsidRPr="009049B2">
        <w:rPr>
          <w:sz w:val="10"/>
          <w:szCs w:val="10"/>
        </w:rPr>
        <w:t>Prablanc</w:t>
      </w:r>
      <w:proofErr w:type="spellEnd"/>
      <w:r w:rsidR="00C223EA" w:rsidRPr="009049B2">
        <w:rPr>
          <w:sz w:val="10"/>
          <w:szCs w:val="10"/>
        </w:rPr>
        <w:t xml:space="preserve">,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Desmurget</w:t>
      </w:r>
      <w:proofErr w:type="spellEnd"/>
      <w:r w:rsidR="00C223EA" w:rsidRPr="009049B2">
        <w:rPr>
          <w:sz w:val="10"/>
          <w:szCs w:val="10"/>
        </w:rPr>
        <w:t xml:space="preserve">, </w:t>
      </w:r>
      <w:proofErr w:type="spellStart"/>
      <w:r w:rsidR="00C223EA" w:rsidRPr="009049B2">
        <w:rPr>
          <w:sz w:val="10"/>
          <w:szCs w:val="10"/>
        </w:rPr>
        <w:t>Prablanc</w:t>
      </w:r>
      <w:proofErr w:type="spellEnd"/>
      <w:r w:rsidR="00C223EA" w:rsidRPr="009049B2">
        <w:rPr>
          <w:sz w:val="10"/>
          <w:szCs w:val="10"/>
        </w:rPr>
        <w:t xml:space="preserve">, Jordan, &amp; </w:t>
      </w:r>
      <w:proofErr w:type="spellStart"/>
      <w:r w:rsidR="00C223EA" w:rsidRPr="009049B2">
        <w:rPr>
          <w:sz w:val="10"/>
          <w:szCs w:val="10"/>
        </w:rPr>
        <w:t>Jeannerod</w:t>
      </w:r>
      <w:proofErr w:type="spellEnd"/>
      <w:r w:rsidR="00C223EA" w:rsidRPr="009049B2">
        <w:rPr>
          <w:sz w:val="10"/>
          <w:szCs w:val="10"/>
        </w:rPr>
        <w:t xml:space="preserve">, 1997; </w:t>
      </w:r>
      <w:proofErr w:type="spellStart"/>
      <w:r w:rsidR="00C223EA" w:rsidRPr="009049B2">
        <w:rPr>
          <w:sz w:val="10"/>
          <w:szCs w:val="10"/>
        </w:rPr>
        <w:t>Palluel</w:t>
      </w:r>
      <w:proofErr w:type="spellEnd"/>
      <w:r w:rsidR="00C223EA" w:rsidRPr="009049B2">
        <w:rPr>
          <w:sz w:val="10"/>
          <w:szCs w:val="10"/>
        </w:rPr>
        <w:t xml:space="preserve">-Germain, Boy, </w:t>
      </w:r>
      <w:proofErr w:type="spellStart"/>
      <w:r w:rsidR="00C223EA" w:rsidRPr="009049B2">
        <w:rPr>
          <w:sz w:val="10"/>
          <w:szCs w:val="10"/>
        </w:rPr>
        <w:t>Oliaguet</w:t>
      </w:r>
      <w:proofErr w:type="spellEnd"/>
      <w:r w:rsidR="00C223EA" w:rsidRPr="009049B2">
        <w:rPr>
          <w:sz w:val="10"/>
          <w:szCs w:val="10"/>
        </w:rPr>
        <w:t xml:space="preserve">, &amp; </w:t>
      </w:r>
      <w:proofErr w:type="spellStart"/>
      <w:r w:rsidR="00C223EA" w:rsidRPr="009049B2">
        <w:rPr>
          <w:sz w:val="10"/>
          <w:szCs w:val="10"/>
        </w:rPr>
        <w:t>Coello</w:t>
      </w:r>
      <w:proofErr w:type="spellEnd"/>
      <w:r w:rsidR="00C223EA" w:rsidRPr="009049B2">
        <w:rPr>
          <w:sz w:val="10"/>
          <w:szCs w:val="10"/>
        </w:rPr>
        <w:t>, 2004</w:t>
      </w:r>
      <w:r w:rsidR="00C223EA" w:rsidRPr="00550518">
        <w:t>)</w:t>
      </w:r>
      <w:r w:rsidR="00C223EA">
        <w:t xml:space="preserve"> and inhibit process which might be of interest to us from being expressed in the motion.</w:t>
      </w:r>
    </w:p>
    <w:p w14:paraId="4BDF632A" w14:textId="5E658C64" w:rsidR="00AB67F4" w:rsidRDefault="00C223EA" w:rsidP="0004493B">
      <w:pPr>
        <w:pStyle w:val="NoSpacing"/>
        <w:bidi w:val="0"/>
        <w:rPr>
          <w:rtl/>
        </w:rPr>
      </w:pPr>
      <w:r>
        <w:t xml:space="preserve">Indeed, when comparing it to reaching for an answer in the real world, reaching has been shown to have faster movement times, larger movement </w:t>
      </w:r>
      <w:r w:rsidR="00E526EB">
        <w:t>curvatures</w:t>
      </w:r>
      <w:r>
        <w:t xml:space="preserve"> (@@ Read abstract and discussion to check if relevant @@ "larger curvature represents uncertainty about predicted target position" </w:t>
      </w:r>
      <w:r w:rsidRPr="00AD0F26">
        <w:rPr>
          <w:sz w:val="14"/>
          <w:szCs w:val="14"/>
        </w:rPr>
        <w:t>Reaching for known unknowns: Rapid reach decisions accurately reflect the future state of dynamic probabilistic information</w:t>
      </w:r>
      <w:r>
        <w:t xml:space="preserve">), faster velocities and most importantly to respond faster to changes of mind, which makes it optimal for detecting fast </w:t>
      </w:r>
      <w:r w:rsidR="00E526EB">
        <w:t xml:space="preserve">and </w:t>
      </w:r>
      <w:r>
        <w:t xml:space="preserve">short lasting processes such as unconscious priming effects. Even more importantly, it has been shown that changes of mind are less likely to occur when a motor demand of a task is higher (@@ Read this @@ </w:t>
      </w:r>
      <w:r w:rsidRPr="00F93571">
        <w:rPr>
          <w:sz w:val="12"/>
          <w:szCs w:val="12"/>
        </w:rPr>
        <w:t>Moher and Song 2019</w:t>
      </w:r>
      <w:r w:rsidRPr="00F93571">
        <w:rPr>
          <w:sz w:val="12"/>
          <w:szCs w:val="12"/>
        </w:rPr>
        <w:sym w:font="Wingdings" w:char="F0E0"/>
      </w:r>
      <w:r>
        <w:rPr>
          <w:sz w:val="12"/>
          <w:szCs w:val="12"/>
        </w:rPr>
        <w:t xml:space="preserve"> </w:t>
      </w:r>
      <w:r w:rsidRPr="009049B2">
        <w:rPr>
          <w:sz w:val="12"/>
          <w:szCs w:val="12"/>
        </w:rPr>
        <w:t xml:space="preserve">Burk, Ingram, Franklin, </w:t>
      </w:r>
      <w:proofErr w:type="spellStart"/>
      <w:r w:rsidRPr="009049B2">
        <w:rPr>
          <w:sz w:val="12"/>
          <w:szCs w:val="12"/>
        </w:rPr>
        <w:t>Shadlen</w:t>
      </w:r>
      <w:proofErr w:type="spellEnd"/>
      <w:r w:rsidRPr="009049B2">
        <w:rPr>
          <w:sz w:val="12"/>
          <w:szCs w:val="12"/>
        </w:rPr>
        <w:t xml:space="preserve">, &amp;Wolpert, 2014; </w:t>
      </w:r>
      <w:proofErr w:type="spellStart"/>
      <w:r w:rsidRPr="009049B2">
        <w:rPr>
          <w:sz w:val="12"/>
          <w:szCs w:val="12"/>
        </w:rPr>
        <w:t>Moher&amp;Song</w:t>
      </w:r>
      <w:proofErr w:type="spellEnd"/>
      <w:r w:rsidRPr="009049B2">
        <w:rPr>
          <w:sz w:val="12"/>
          <w:szCs w:val="12"/>
        </w:rPr>
        <w:t>, 2014</w:t>
      </w:r>
      <w:r>
        <w:t>),</w:t>
      </w:r>
      <w:r w:rsidR="00B31A46">
        <w:t xml:space="preserve"> </w:t>
      </w:r>
      <w:r>
        <w:t>this means incongruent effects might occur less frequently.</w:t>
      </w:r>
    </w:p>
    <w:p w14:paraId="48425E0A" w14:textId="77777777" w:rsidR="0096606C" w:rsidRDefault="0096606C" w:rsidP="0096606C">
      <w:pPr>
        <w:pStyle w:val="NoSpacing"/>
        <w:bidi w:val="0"/>
      </w:pPr>
      <w:r>
        <w:t>-----------------------------------------------------------------------------------------------------------</w:t>
      </w:r>
    </w:p>
    <w:p w14:paraId="2660661B" w14:textId="66105D71" w:rsidR="00FE1233" w:rsidRDefault="00445949" w:rsidP="00FE1233">
      <w:pPr>
        <w:pStyle w:val="NoSpacing"/>
        <w:bidi w:val="0"/>
      </w:pPr>
      <w:r>
        <w:t xml:space="preserve">In </w:t>
      </w:r>
      <w:r w:rsidR="00A7265F">
        <w:t xml:space="preserve">the current </w:t>
      </w:r>
      <w:r>
        <w:t xml:space="preserve">research </w:t>
      </w:r>
      <w:r w:rsidR="00A7265F">
        <w:t xml:space="preserve">we will compare two measures of unconscious processing: response time given via a keyboard and </w:t>
      </w:r>
      <w:r w:rsidR="00450EE9">
        <w:t xml:space="preserve">reaching area derived from 3D motion tracking of reaching movements. Subjects will perform </w:t>
      </w:r>
      <w:r w:rsidR="008F782F">
        <w:t xml:space="preserve">a </w:t>
      </w:r>
      <w:r w:rsidR="005143DA">
        <w:t xml:space="preserve">semantic </w:t>
      </w:r>
      <w:r w:rsidR="008E5D22">
        <w:t>classification</w:t>
      </w:r>
      <w:r w:rsidR="005143DA">
        <w:t xml:space="preserve"> task (</w:t>
      </w:r>
      <w:r w:rsidR="008F782F">
        <w:t xml:space="preserve">does the target describe an "natural" / "artificial" item) </w:t>
      </w:r>
      <w:r w:rsidR="005143DA">
        <w:t>in which the target word will be preceded by an unconscious prime that can be congruent / incongruent to the target</w:t>
      </w:r>
      <w:r w:rsidR="0076133D">
        <w:t>'s category</w:t>
      </w:r>
      <w:r w:rsidR="005143DA">
        <w:t xml:space="preserve">. </w:t>
      </w:r>
      <w:r w:rsidR="0076133D">
        <w:t xml:space="preserve">Next, </w:t>
      </w:r>
      <w:r w:rsidR="00FE1233">
        <w:t xml:space="preserve">the </w:t>
      </w:r>
      <w:r w:rsidR="0076133D">
        <w:t xml:space="preserve">subject will </w:t>
      </w:r>
      <w:r w:rsidR="00724FE8">
        <w:t>be asked to recognize the prime in a two forced choices task, and finally they will rate the prime's visibility in a PAS scale (</w:t>
      </w:r>
      <w:r w:rsidR="00FE1233">
        <w:t>from 1 for "Didn't see anything" to 4 for "Saw the prime clearly").</w:t>
      </w:r>
      <w:r w:rsidR="00F7752B">
        <w:t xml:space="preserve"> </w:t>
      </w:r>
      <w:r w:rsidR="00217E95">
        <w:t xml:space="preserve">In an unreported pilot study we found out subjects have a hard time providing correct answers in the short time constraints </w:t>
      </w:r>
      <w:r w:rsidR="00635C3D">
        <w:t xml:space="preserve">of the task, thus </w:t>
      </w:r>
      <w:r w:rsidR="00814ECE">
        <w:t xml:space="preserve">the </w:t>
      </w:r>
      <w:r w:rsidR="00F7752B">
        <w:t xml:space="preserve">experiment will be comprised of </w:t>
      </w:r>
      <w:r w:rsidR="002D2FE2">
        <w:t>two sessions</w:t>
      </w:r>
      <w:r w:rsidR="00F7752B">
        <w:t xml:space="preserve"> in two consecutive days. The </w:t>
      </w:r>
      <w:commentRangeStart w:id="2"/>
      <w:r w:rsidR="00F7752B">
        <w:t xml:space="preserve">first day includes only a training session </w:t>
      </w:r>
      <w:commentRangeEnd w:id="2"/>
      <w:r w:rsidR="00770A64">
        <w:rPr>
          <w:rStyle w:val="CommentReference"/>
        </w:rPr>
        <w:commentReference w:id="2"/>
      </w:r>
      <w:r w:rsidR="00F7752B">
        <w:t>without primes</w:t>
      </w:r>
      <w:r w:rsidR="00511F89">
        <w:t xml:space="preserve"> </w:t>
      </w:r>
      <w:r w:rsidR="00E00266">
        <w:t xml:space="preserve">and its purpose is </w:t>
      </w:r>
      <w:r w:rsidR="00511F89">
        <w:t>to allow subjects to hasten their responses in the reaching task while keeping their accuracy high.</w:t>
      </w:r>
      <w:r w:rsidR="00814ECE">
        <w:t xml:space="preserve"> The second day includes a short training and a test session.</w:t>
      </w:r>
    </w:p>
    <w:p w14:paraId="5F631327" w14:textId="1D12F99E" w:rsidR="00770A64" w:rsidRDefault="00770A64" w:rsidP="00770A64">
      <w:pPr>
        <w:pStyle w:val="NoSpacing"/>
        <w:bidi w:val="0"/>
      </w:pPr>
      <w:r>
        <w:t>A different test group will be used for each measure to avoid a practice effect.</w:t>
      </w:r>
    </w:p>
    <w:p w14:paraId="2C7531BE" w14:textId="77777777" w:rsidR="0096606C" w:rsidRDefault="0096606C" w:rsidP="0096606C">
      <w:pPr>
        <w:pStyle w:val="NoSpacing"/>
        <w:bidi w:val="0"/>
      </w:pPr>
      <w:r>
        <w:t>-----------------------------------------------------------------------------------------------------------</w:t>
      </w:r>
    </w:p>
    <w:p w14:paraId="4C9931CF" w14:textId="0DDEA62D" w:rsidR="00D07EA0" w:rsidRDefault="00762753" w:rsidP="00D07EA0">
      <w:pPr>
        <w:pStyle w:val="NoSpacing"/>
        <w:bidi w:val="0"/>
      </w:pPr>
      <w:r>
        <w:t>We used the previous studies results and compared their keyboard response time measure and their trajectories measures.</w:t>
      </w:r>
    </w:p>
    <w:p w14:paraId="3199B57C" w14:textId="669B7C79" w:rsidR="00D570AA" w:rsidRDefault="00A154F0" w:rsidP="00D570AA">
      <w:pPr>
        <w:pStyle w:val="NoSpacing"/>
        <w:bidi w:val="0"/>
      </w:pPr>
      <w:r w:rsidRPr="00A154F0">
        <w:t xml:space="preserve">Almeida et al. </w:t>
      </w:r>
      <w:r>
        <w:t>–</w:t>
      </w:r>
      <w:r w:rsidRPr="00A154F0">
        <w:t xml:space="preserve"> 2014</w:t>
      </w:r>
      <w:r>
        <w:t>:</w:t>
      </w:r>
    </w:p>
    <w:tbl>
      <w:tblPr>
        <w:tblStyle w:val="TableGrid"/>
        <w:tblW w:w="0" w:type="auto"/>
        <w:tblLook w:val="04A0" w:firstRow="1" w:lastRow="0" w:firstColumn="1" w:lastColumn="0" w:noHBand="0" w:noVBand="1"/>
      </w:tblPr>
      <w:tblGrid>
        <w:gridCol w:w="1958"/>
        <w:gridCol w:w="1723"/>
        <w:gridCol w:w="2835"/>
        <w:gridCol w:w="2126"/>
        <w:gridCol w:w="1559"/>
        <w:gridCol w:w="1547"/>
      </w:tblGrid>
      <w:tr w:rsidR="00B265D1" w14:paraId="09FFFE17" w14:textId="77777777" w:rsidTr="008E2F70">
        <w:tc>
          <w:tcPr>
            <w:tcW w:w="1958" w:type="dxa"/>
            <w:tcBorders>
              <w:bottom w:val="single" w:sz="12" w:space="0" w:color="auto"/>
            </w:tcBorders>
            <w:vAlign w:val="center"/>
          </w:tcPr>
          <w:p w14:paraId="34002B4D" w14:textId="517EC477" w:rsidR="00B265D1" w:rsidRPr="00191A5C" w:rsidRDefault="00B265D1" w:rsidP="00F26043">
            <w:pPr>
              <w:pStyle w:val="NoSpacing"/>
              <w:bidi w:val="0"/>
              <w:jc w:val="center"/>
              <w:rPr>
                <w:b/>
                <w:bCs/>
              </w:rPr>
            </w:pPr>
            <w:r w:rsidRPr="00191A5C">
              <w:rPr>
                <w:b/>
                <w:bCs/>
              </w:rPr>
              <w:t>Measure</w:t>
            </w:r>
          </w:p>
        </w:tc>
        <w:tc>
          <w:tcPr>
            <w:tcW w:w="1723" w:type="dxa"/>
            <w:tcBorders>
              <w:bottom w:val="single" w:sz="12" w:space="0" w:color="auto"/>
            </w:tcBorders>
            <w:vAlign w:val="center"/>
          </w:tcPr>
          <w:p w14:paraId="0589FFE5" w14:textId="72DEB808" w:rsidR="00B265D1" w:rsidRPr="00191A5C" w:rsidRDefault="00B265D1" w:rsidP="00F26043">
            <w:pPr>
              <w:pStyle w:val="NoSpacing"/>
              <w:bidi w:val="0"/>
              <w:jc w:val="center"/>
              <w:rPr>
                <w:b/>
                <w:bCs/>
              </w:rPr>
            </w:pPr>
            <w:r w:rsidRPr="00191A5C">
              <w:rPr>
                <w:b/>
                <w:bCs/>
              </w:rPr>
              <w:t>Parameter</w:t>
            </w:r>
          </w:p>
        </w:tc>
        <w:tc>
          <w:tcPr>
            <w:tcW w:w="2835" w:type="dxa"/>
            <w:tcBorders>
              <w:bottom w:val="single" w:sz="12" w:space="0" w:color="auto"/>
            </w:tcBorders>
            <w:vAlign w:val="center"/>
          </w:tcPr>
          <w:p w14:paraId="34E02B7A" w14:textId="1336644A" w:rsidR="00B265D1" w:rsidRPr="00191A5C" w:rsidRDefault="00646EBA" w:rsidP="00F26043">
            <w:pPr>
              <w:pStyle w:val="NoSpacing"/>
              <w:bidi w:val="0"/>
              <w:jc w:val="center"/>
              <w:rPr>
                <w:b/>
                <w:bCs/>
              </w:rPr>
            </w:pPr>
            <w:r w:rsidRPr="00191A5C">
              <w:rPr>
                <w:b/>
                <w:bCs/>
              </w:rPr>
              <w:t>Contrast</w:t>
            </w:r>
            <w:r w:rsidR="00B265D1" w:rsidRPr="00191A5C">
              <w:rPr>
                <w:b/>
                <w:bCs/>
              </w:rPr>
              <w:t xml:space="preserve"> type</w:t>
            </w:r>
          </w:p>
          <w:p w14:paraId="1A2A9C48" w14:textId="4A9C7A82" w:rsidR="00B265D1" w:rsidRPr="00191A5C" w:rsidRDefault="00191A5C" w:rsidP="00F26043">
            <w:pPr>
              <w:pStyle w:val="NoSpacing"/>
              <w:bidi w:val="0"/>
              <w:jc w:val="center"/>
              <w:rPr>
                <w:b/>
                <w:bCs/>
              </w:rPr>
            </w:pPr>
            <m:oMathPara>
              <m:oMath>
                <m:r>
                  <m:rPr>
                    <m:sty m:val="bi"/>
                  </m:rPr>
                  <w:rPr>
                    <w:rFonts w:ascii="Cambria Math" w:hAnsi="Cambria Math"/>
                    <w:sz w:val="14"/>
                    <w:szCs w:val="14"/>
                  </w:rPr>
                  <m:t>(prime→target)-(prime→target)</m:t>
                </m:r>
              </m:oMath>
            </m:oMathPara>
          </w:p>
        </w:tc>
        <w:tc>
          <w:tcPr>
            <w:tcW w:w="2126" w:type="dxa"/>
            <w:tcBorders>
              <w:bottom w:val="single" w:sz="12" w:space="0" w:color="auto"/>
            </w:tcBorders>
            <w:vAlign w:val="center"/>
          </w:tcPr>
          <w:p w14:paraId="7512BD94" w14:textId="77777777" w:rsidR="00B265D1" w:rsidRPr="00191A5C" w:rsidRDefault="00B265D1" w:rsidP="00F26043">
            <w:pPr>
              <w:pStyle w:val="NoSpacing"/>
              <w:bidi w:val="0"/>
              <w:jc w:val="center"/>
              <w:rPr>
                <w:b/>
                <w:bCs/>
              </w:rPr>
            </w:pPr>
            <w:r w:rsidRPr="00191A5C">
              <w:rPr>
                <w:b/>
                <w:bCs/>
              </w:rPr>
              <w:t>Mean difference</w:t>
            </w:r>
          </w:p>
          <w:p w14:paraId="6AFFC32F" w14:textId="77777777" w:rsidR="00B265D1" w:rsidRPr="00191A5C" w:rsidRDefault="00B265D1" w:rsidP="00F26043">
            <w:pPr>
              <w:pStyle w:val="NoSpacing"/>
              <w:bidi w:val="0"/>
              <w:jc w:val="center"/>
              <w:rPr>
                <w:b/>
                <w:bCs/>
                <w:sz w:val="16"/>
                <w:szCs w:val="16"/>
              </w:rPr>
            </w:pPr>
            <w:r w:rsidRPr="00191A5C">
              <w:rPr>
                <w:b/>
                <w:bCs/>
                <w:sz w:val="16"/>
                <w:szCs w:val="16"/>
              </w:rPr>
              <w:t>Congruent – incongruent</w:t>
            </w:r>
          </w:p>
          <w:p w14:paraId="6FBA3073" w14:textId="70EFDBFB" w:rsidR="00B265D1" w:rsidRPr="00191A5C" w:rsidRDefault="00B265D1" w:rsidP="00F26043">
            <w:pPr>
              <w:pStyle w:val="NoSpacing"/>
              <w:bidi w:val="0"/>
              <w:jc w:val="center"/>
              <w:rPr>
                <w:b/>
                <w:bCs/>
              </w:rPr>
            </w:pPr>
            <w:r w:rsidRPr="00191A5C">
              <w:rPr>
                <w:b/>
                <w:bCs/>
                <w:sz w:val="16"/>
                <w:szCs w:val="16"/>
              </w:rPr>
              <w:t>Mean (SEM)</w:t>
            </w:r>
          </w:p>
        </w:tc>
        <w:tc>
          <w:tcPr>
            <w:tcW w:w="1559" w:type="dxa"/>
            <w:tcBorders>
              <w:bottom w:val="single" w:sz="12" w:space="0" w:color="auto"/>
            </w:tcBorders>
            <w:vAlign w:val="center"/>
          </w:tcPr>
          <w:p w14:paraId="54E191C1" w14:textId="3CD71A67" w:rsidR="00B265D1" w:rsidRPr="00191A5C" w:rsidRDefault="00B265D1" w:rsidP="00F26043">
            <w:pPr>
              <w:pStyle w:val="NoSpacing"/>
              <w:bidi w:val="0"/>
              <w:jc w:val="center"/>
              <w:rPr>
                <w:b/>
                <w:bCs/>
              </w:rPr>
            </w:pPr>
            <w:r w:rsidRPr="00191A5C">
              <w:rPr>
                <w:b/>
                <w:bCs/>
              </w:rPr>
              <w:t>t-value</w:t>
            </w:r>
          </w:p>
        </w:tc>
        <w:tc>
          <w:tcPr>
            <w:tcW w:w="1547" w:type="dxa"/>
            <w:tcBorders>
              <w:bottom w:val="single" w:sz="12" w:space="0" w:color="auto"/>
            </w:tcBorders>
            <w:vAlign w:val="center"/>
          </w:tcPr>
          <w:p w14:paraId="6CA17B31" w14:textId="5590EF3D" w:rsidR="00B265D1" w:rsidRPr="00191A5C" w:rsidRDefault="00B265D1" w:rsidP="00F26043">
            <w:pPr>
              <w:pStyle w:val="NoSpacing"/>
              <w:bidi w:val="0"/>
              <w:jc w:val="center"/>
              <w:rPr>
                <w:b/>
                <w:bCs/>
              </w:rPr>
            </w:pPr>
            <w:r w:rsidRPr="00191A5C">
              <w:rPr>
                <w:b/>
                <w:bCs/>
              </w:rPr>
              <w:t xml:space="preserve">Cohen's </w:t>
            </w:r>
            <w:proofErr w:type="spellStart"/>
            <w:r w:rsidRPr="00191A5C">
              <w:rPr>
                <w:b/>
                <w:bCs/>
              </w:rPr>
              <w:t>d</w:t>
            </w:r>
            <w:r w:rsidRPr="00191A5C">
              <w:rPr>
                <w:b/>
                <w:bCs/>
                <w:vertAlign w:val="subscript"/>
              </w:rPr>
              <w:t>z</w:t>
            </w:r>
            <w:proofErr w:type="spellEnd"/>
          </w:p>
        </w:tc>
      </w:tr>
      <w:tr w:rsidR="00A84A9A" w14:paraId="7350ADA3" w14:textId="77777777" w:rsidTr="008E2F70">
        <w:tc>
          <w:tcPr>
            <w:tcW w:w="1958" w:type="dxa"/>
            <w:tcBorders>
              <w:top w:val="single" w:sz="12" w:space="0" w:color="auto"/>
              <w:left w:val="single" w:sz="12" w:space="0" w:color="auto"/>
            </w:tcBorders>
            <w:vAlign w:val="center"/>
          </w:tcPr>
          <w:p w14:paraId="3CC3726D" w14:textId="6DEA5C4D" w:rsidR="00A84A9A" w:rsidRDefault="00A84A9A" w:rsidP="00A84A9A">
            <w:pPr>
              <w:pStyle w:val="NoSpacing"/>
              <w:bidi w:val="0"/>
              <w:jc w:val="center"/>
            </w:pPr>
            <w:r>
              <w:t>Keyboard</w:t>
            </w:r>
          </w:p>
        </w:tc>
        <w:tc>
          <w:tcPr>
            <w:tcW w:w="1723" w:type="dxa"/>
            <w:tcBorders>
              <w:top w:val="single" w:sz="12" w:space="0" w:color="auto"/>
            </w:tcBorders>
            <w:vAlign w:val="center"/>
          </w:tcPr>
          <w:p w14:paraId="310990AC" w14:textId="1538CE16"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56FFDE7D" w14:textId="527A1A35" w:rsidR="00A84A9A" w:rsidRDefault="00A84A9A" w:rsidP="00A84A9A">
            <w:pPr>
              <w:pStyle w:val="NoSpacing"/>
              <w:bidi w:val="0"/>
              <w:jc w:val="center"/>
            </w:pPr>
            <m:oMathPara>
              <m:oMath>
                <m:r>
                  <w:rPr>
                    <w:rFonts w:ascii="Cambria Math" w:hAnsi="Cambria Math"/>
                  </w:rPr>
                  <m:t>(a.→t)-(t_→t)</m:t>
                </m:r>
              </m:oMath>
            </m:oMathPara>
          </w:p>
        </w:tc>
        <w:tc>
          <w:tcPr>
            <w:tcW w:w="2126" w:type="dxa"/>
            <w:tcBorders>
              <w:top w:val="single" w:sz="12" w:space="0" w:color="auto"/>
            </w:tcBorders>
            <w:vAlign w:val="center"/>
          </w:tcPr>
          <w:p w14:paraId="3107509B" w14:textId="52F273C2" w:rsidR="00A84A9A" w:rsidRDefault="00A84A9A" w:rsidP="00A84A9A">
            <w:pPr>
              <w:pStyle w:val="NoSpacing"/>
              <w:bidi w:val="0"/>
              <w:jc w:val="center"/>
            </w:pPr>
            <w:r>
              <w:t>9 (3)</w:t>
            </w:r>
          </w:p>
        </w:tc>
        <w:tc>
          <w:tcPr>
            <w:tcW w:w="1559" w:type="dxa"/>
            <w:tcBorders>
              <w:top w:val="single" w:sz="12" w:space="0" w:color="auto"/>
            </w:tcBorders>
            <w:vAlign w:val="center"/>
          </w:tcPr>
          <w:p w14:paraId="00AC1311" w14:textId="73199D57" w:rsidR="00A84A9A" w:rsidRDefault="00A84A9A" w:rsidP="00A84A9A">
            <w:pPr>
              <w:pStyle w:val="NoSpacing"/>
              <w:bidi w:val="0"/>
              <w:jc w:val="center"/>
            </w:pPr>
            <w:r>
              <w:t>2.86</w:t>
            </w:r>
          </w:p>
        </w:tc>
        <w:tc>
          <w:tcPr>
            <w:tcW w:w="1547" w:type="dxa"/>
            <w:tcBorders>
              <w:top w:val="single" w:sz="12" w:space="0" w:color="auto"/>
              <w:right w:val="single" w:sz="12" w:space="0" w:color="auto"/>
            </w:tcBorders>
            <w:vAlign w:val="center"/>
          </w:tcPr>
          <w:p w14:paraId="646434F6" w14:textId="3E4AD539" w:rsidR="00A84A9A" w:rsidRDefault="00A84A9A" w:rsidP="00A84A9A">
            <w:pPr>
              <w:pStyle w:val="NoSpacing"/>
              <w:bidi w:val="0"/>
              <w:jc w:val="center"/>
            </w:pPr>
            <w:r>
              <w:t>0.53</w:t>
            </w:r>
          </w:p>
        </w:tc>
      </w:tr>
      <w:tr w:rsidR="00A84A9A" w14:paraId="4673409D" w14:textId="77777777" w:rsidTr="008E2F70">
        <w:tc>
          <w:tcPr>
            <w:tcW w:w="1958" w:type="dxa"/>
            <w:tcBorders>
              <w:left w:val="single" w:sz="12" w:space="0" w:color="auto"/>
            </w:tcBorders>
            <w:vAlign w:val="center"/>
          </w:tcPr>
          <w:p w14:paraId="79223D93" w14:textId="58D6517B" w:rsidR="00A84A9A" w:rsidRDefault="00A84A9A" w:rsidP="00A84A9A">
            <w:pPr>
              <w:pStyle w:val="NoSpacing"/>
              <w:bidi w:val="0"/>
              <w:jc w:val="center"/>
            </w:pPr>
            <w:r>
              <w:t>Reach</w:t>
            </w:r>
          </w:p>
        </w:tc>
        <w:tc>
          <w:tcPr>
            <w:tcW w:w="1723" w:type="dxa"/>
            <w:vAlign w:val="center"/>
          </w:tcPr>
          <w:p w14:paraId="31A117E1" w14:textId="069940D1" w:rsidR="00A84A9A" w:rsidRDefault="00A84A9A" w:rsidP="00A84A9A">
            <w:pPr>
              <w:pStyle w:val="NoSpacing"/>
              <w:bidi w:val="0"/>
              <w:jc w:val="center"/>
            </w:pPr>
            <w:r>
              <w:t>AUC (mm</w:t>
            </w:r>
            <w:r>
              <w:rPr>
                <w:vertAlign w:val="superscript"/>
              </w:rPr>
              <w:t>2</w:t>
            </w:r>
            <w:r>
              <w:t>)</w:t>
            </w:r>
          </w:p>
        </w:tc>
        <w:tc>
          <w:tcPr>
            <w:tcW w:w="2835" w:type="dxa"/>
            <w:vAlign w:val="center"/>
          </w:tcPr>
          <w:p w14:paraId="0C1DE6BD" w14:textId="1548D3A5" w:rsidR="00A84A9A" w:rsidRDefault="00A84A9A" w:rsidP="00A84A9A">
            <w:pPr>
              <w:pStyle w:val="NoSpacing"/>
              <w:bidi w:val="0"/>
              <w:jc w:val="center"/>
            </w:pPr>
            <m:oMathPara>
              <m:oMath>
                <m:r>
                  <w:rPr>
                    <w:rFonts w:ascii="Cambria Math" w:hAnsi="Cambria Math"/>
                  </w:rPr>
                  <m:t>(a.→t)-(t_→t)</m:t>
                </m:r>
              </m:oMath>
            </m:oMathPara>
          </w:p>
        </w:tc>
        <w:tc>
          <w:tcPr>
            <w:tcW w:w="2126" w:type="dxa"/>
            <w:vAlign w:val="center"/>
          </w:tcPr>
          <w:p w14:paraId="72298586" w14:textId="5022BFF5" w:rsidR="00A84A9A" w:rsidRDefault="00A84A9A" w:rsidP="00A84A9A">
            <w:pPr>
              <w:pStyle w:val="NoSpacing"/>
              <w:bidi w:val="0"/>
              <w:jc w:val="center"/>
            </w:pPr>
            <w:r>
              <w:t>2.3 (1.4)</w:t>
            </w:r>
          </w:p>
        </w:tc>
        <w:tc>
          <w:tcPr>
            <w:tcW w:w="1559" w:type="dxa"/>
            <w:vAlign w:val="center"/>
          </w:tcPr>
          <w:p w14:paraId="3DF44D9B" w14:textId="3964BF74" w:rsidR="00A84A9A" w:rsidRDefault="00A84A9A" w:rsidP="00A84A9A">
            <w:pPr>
              <w:pStyle w:val="NoSpacing"/>
              <w:bidi w:val="0"/>
              <w:jc w:val="center"/>
            </w:pPr>
            <w:r>
              <w:t>2.334</w:t>
            </w:r>
          </w:p>
        </w:tc>
        <w:tc>
          <w:tcPr>
            <w:tcW w:w="1547" w:type="dxa"/>
            <w:tcBorders>
              <w:right w:val="single" w:sz="12" w:space="0" w:color="auto"/>
            </w:tcBorders>
            <w:vAlign w:val="center"/>
          </w:tcPr>
          <w:p w14:paraId="60520AC0" w14:textId="2045F1B6" w:rsidR="00A84A9A" w:rsidRDefault="00A84A9A" w:rsidP="00A84A9A">
            <w:pPr>
              <w:pStyle w:val="NoSpacing"/>
              <w:bidi w:val="0"/>
              <w:jc w:val="center"/>
            </w:pPr>
            <w:r>
              <w:t>0.38</w:t>
            </w:r>
          </w:p>
        </w:tc>
      </w:tr>
      <w:tr w:rsidR="00A84A9A" w14:paraId="5D565FCA" w14:textId="77777777" w:rsidTr="008E2F70">
        <w:tc>
          <w:tcPr>
            <w:tcW w:w="1958" w:type="dxa"/>
            <w:tcBorders>
              <w:top w:val="single" w:sz="12" w:space="0" w:color="auto"/>
              <w:left w:val="single" w:sz="12" w:space="0" w:color="auto"/>
            </w:tcBorders>
            <w:vAlign w:val="center"/>
          </w:tcPr>
          <w:p w14:paraId="4E82B135" w14:textId="4814A312" w:rsidR="00A84A9A" w:rsidRDefault="00A84A9A" w:rsidP="00A84A9A">
            <w:pPr>
              <w:pStyle w:val="NoSpacing"/>
              <w:bidi w:val="0"/>
              <w:jc w:val="center"/>
            </w:pPr>
            <w:r>
              <w:t>Keyboard</w:t>
            </w:r>
          </w:p>
        </w:tc>
        <w:tc>
          <w:tcPr>
            <w:tcW w:w="1723" w:type="dxa"/>
            <w:tcBorders>
              <w:top w:val="single" w:sz="12" w:space="0" w:color="auto"/>
            </w:tcBorders>
            <w:vAlign w:val="center"/>
          </w:tcPr>
          <w:p w14:paraId="06D526DC" w14:textId="159FA892"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A4068EA" w14:textId="725060D2" w:rsidR="00A84A9A" w:rsidRDefault="00A84A9A" w:rsidP="00A84A9A">
            <w:pPr>
              <w:pStyle w:val="NoSpacing"/>
              <w:bidi w:val="0"/>
              <w:jc w:val="center"/>
            </w:pPr>
            <m:oMathPara>
              <m:oMath>
                <m:r>
                  <w:rPr>
                    <w:rFonts w:ascii="Cambria Math" w:hAnsi="Cambria Math"/>
                  </w:rPr>
                  <m:t>(</m:t>
                </m:r>
                <m:r>
                  <w:rPr>
                    <w:rFonts w:ascii="Cambria Math" w:hAnsi="Cambria Math"/>
                  </w:rPr>
                  <m:t>t_</m:t>
                </m:r>
                <m:r>
                  <w:rPr>
                    <w:rFonts w:ascii="Cambria Math" w:hAnsi="Cambria Math"/>
                  </w:rPr>
                  <m:t>→</m:t>
                </m:r>
                <m:r>
                  <w:rPr>
                    <w:rFonts w:ascii="Cambria Math" w:hAnsi="Cambria Math"/>
                  </w:rPr>
                  <m:t>a</m:t>
                </m:r>
                <m:r>
                  <w:rPr>
                    <w:rFonts w:ascii="Cambria Math" w:hAnsi="Cambria Math"/>
                  </w:rPr>
                  <m:t>)-(</m:t>
                </m:r>
                <m:r>
                  <w:rPr>
                    <w:rFonts w:ascii="Cambria Math" w:hAnsi="Cambria Math"/>
                  </w:rPr>
                  <m:t>a.</m:t>
                </m:r>
                <m:r>
                  <w:rPr>
                    <w:rFonts w:ascii="Cambria Math" w:hAnsi="Cambria Math"/>
                  </w:rPr>
                  <m:t>→</m:t>
                </m:r>
                <m:r>
                  <w:rPr>
                    <w:rFonts w:ascii="Cambria Math" w:hAnsi="Cambria Math"/>
                  </w:rPr>
                  <m:t>a</m:t>
                </m:r>
                <m:r>
                  <w:rPr>
                    <w:rFonts w:ascii="Cambria Math" w:hAnsi="Cambria Math"/>
                  </w:rPr>
                  <m:t>)</m:t>
                </m:r>
              </m:oMath>
            </m:oMathPara>
          </w:p>
        </w:tc>
        <w:tc>
          <w:tcPr>
            <w:tcW w:w="2126" w:type="dxa"/>
            <w:tcBorders>
              <w:top w:val="single" w:sz="12" w:space="0" w:color="auto"/>
            </w:tcBorders>
            <w:vAlign w:val="center"/>
          </w:tcPr>
          <w:p w14:paraId="5405AC2D" w14:textId="5EB6426F" w:rsidR="00A84A9A" w:rsidRDefault="00A84A9A" w:rsidP="00A84A9A">
            <w:pPr>
              <w:pStyle w:val="NoSpacing"/>
              <w:bidi w:val="0"/>
              <w:jc w:val="center"/>
            </w:pPr>
            <w:r>
              <w:t>16 (6)</w:t>
            </w:r>
          </w:p>
        </w:tc>
        <w:tc>
          <w:tcPr>
            <w:tcW w:w="1559" w:type="dxa"/>
            <w:tcBorders>
              <w:top w:val="single" w:sz="12" w:space="0" w:color="auto"/>
            </w:tcBorders>
            <w:vAlign w:val="center"/>
          </w:tcPr>
          <w:p w14:paraId="78AB2C03" w14:textId="47AA3C38" w:rsidR="00A84A9A" w:rsidRDefault="00A84A9A" w:rsidP="00A84A9A">
            <w:pPr>
              <w:pStyle w:val="NoSpacing"/>
              <w:bidi w:val="0"/>
              <w:jc w:val="center"/>
            </w:pPr>
            <w:r>
              <w:t>2.55</w:t>
            </w:r>
          </w:p>
        </w:tc>
        <w:tc>
          <w:tcPr>
            <w:tcW w:w="1547" w:type="dxa"/>
            <w:tcBorders>
              <w:top w:val="single" w:sz="12" w:space="0" w:color="auto"/>
              <w:right w:val="single" w:sz="12" w:space="0" w:color="auto"/>
            </w:tcBorders>
            <w:vAlign w:val="center"/>
          </w:tcPr>
          <w:p w14:paraId="59C45DFC" w14:textId="50A5A4E5" w:rsidR="00A84A9A" w:rsidRDefault="00A84A9A" w:rsidP="00A84A9A">
            <w:pPr>
              <w:pStyle w:val="NoSpacing"/>
              <w:bidi w:val="0"/>
              <w:jc w:val="center"/>
            </w:pPr>
            <w:r>
              <w:t>0.47</w:t>
            </w:r>
          </w:p>
        </w:tc>
      </w:tr>
      <w:tr w:rsidR="00A84A9A" w14:paraId="6ABBAF4B" w14:textId="77777777" w:rsidTr="008E2F70">
        <w:tc>
          <w:tcPr>
            <w:tcW w:w="1958" w:type="dxa"/>
            <w:tcBorders>
              <w:left w:val="single" w:sz="12" w:space="0" w:color="auto"/>
              <w:bottom w:val="single" w:sz="12" w:space="0" w:color="auto"/>
            </w:tcBorders>
            <w:vAlign w:val="center"/>
          </w:tcPr>
          <w:p w14:paraId="55A5C104" w14:textId="4838C58A" w:rsidR="00A84A9A" w:rsidRDefault="00A84A9A" w:rsidP="00A84A9A">
            <w:pPr>
              <w:pStyle w:val="NoSpacing"/>
              <w:bidi w:val="0"/>
              <w:jc w:val="center"/>
            </w:pPr>
            <w:r>
              <w:t>Reach</w:t>
            </w:r>
          </w:p>
        </w:tc>
        <w:tc>
          <w:tcPr>
            <w:tcW w:w="1723" w:type="dxa"/>
            <w:tcBorders>
              <w:bottom w:val="single" w:sz="12" w:space="0" w:color="auto"/>
            </w:tcBorders>
            <w:vAlign w:val="center"/>
          </w:tcPr>
          <w:p w14:paraId="52EAA13A" w14:textId="44FF184C" w:rsidR="00A84A9A" w:rsidRPr="00646EB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0E3801B2" w14:textId="0953FB4C" w:rsidR="00A84A9A" w:rsidRDefault="00A84A9A" w:rsidP="00A84A9A">
            <w:pPr>
              <w:pStyle w:val="NoSpacing"/>
              <w:bidi w:val="0"/>
              <w:jc w:val="center"/>
            </w:pPr>
            <m:oMathPara>
              <m:oMath>
                <m:r>
                  <w:rPr>
                    <w:rFonts w:ascii="Cambria Math" w:hAnsi="Cambria Math"/>
                  </w:rPr>
                  <m:t>(t_→a)-(a.→a)</m:t>
                </m:r>
              </m:oMath>
            </m:oMathPara>
          </w:p>
        </w:tc>
        <w:tc>
          <w:tcPr>
            <w:tcW w:w="2126" w:type="dxa"/>
            <w:tcBorders>
              <w:bottom w:val="single" w:sz="12" w:space="0" w:color="auto"/>
            </w:tcBorders>
            <w:vAlign w:val="center"/>
          </w:tcPr>
          <w:p w14:paraId="15A5B20E" w14:textId="0B5D7B7A" w:rsidR="00A84A9A" w:rsidRDefault="00A84A9A" w:rsidP="00A84A9A">
            <w:pPr>
              <w:pStyle w:val="NoSpacing"/>
              <w:bidi w:val="0"/>
              <w:jc w:val="center"/>
            </w:pPr>
            <w:r>
              <w:t>3 (1.3)</w:t>
            </w:r>
          </w:p>
        </w:tc>
        <w:tc>
          <w:tcPr>
            <w:tcW w:w="1559" w:type="dxa"/>
            <w:tcBorders>
              <w:bottom w:val="single" w:sz="12" w:space="0" w:color="auto"/>
            </w:tcBorders>
            <w:vAlign w:val="center"/>
          </w:tcPr>
          <w:p w14:paraId="10AC72E5" w14:textId="1510A52A" w:rsidR="00A84A9A" w:rsidRDefault="00A84A9A" w:rsidP="00A84A9A">
            <w:pPr>
              <w:pStyle w:val="NoSpacing"/>
              <w:bidi w:val="0"/>
              <w:jc w:val="center"/>
            </w:pPr>
            <w:r>
              <w:t>2.252</w:t>
            </w:r>
          </w:p>
        </w:tc>
        <w:tc>
          <w:tcPr>
            <w:tcW w:w="1547" w:type="dxa"/>
            <w:tcBorders>
              <w:bottom w:val="single" w:sz="12" w:space="0" w:color="auto"/>
              <w:right w:val="single" w:sz="12" w:space="0" w:color="auto"/>
            </w:tcBorders>
            <w:vAlign w:val="center"/>
          </w:tcPr>
          <w:p w14:paraId="42C06A52" w14:textId="44D495AF" w:rsidR="00A84A9A" w:rsidRDefault="00A84A9A" w:rsidP="00A84A9A">
            <w:pPr>
              <w:pStyle w:val="NoSpacing"/>
              <w:bidi w:val="0"/>
              <w:jc w:val="center"/>
            </w:pPr>
            <w:r>
              <w:t>0.37</w:t>
            </w:r>
          </w:p>
        </w:tc>
      </w:tr>
      <w:tr w:rsidR="00A84A9A" w14:paraId="7323E5E5" w14:textId="77777777" w:rsidTr="008E2F70">
        <w:tc>
          <w:tcPr>
            <w:tcW w:w="1958" w:type="dxa"/>
            <w:tcBorders>
              <w:top w:val="single" w:sz="12" w:space="0" w:color="auto"/>
              <w:left w:val="single" w:sz="12" w:space="0" w:color="auto"/>
            </w:tcBorders>
            <w:vAlign w:val="center"/>
          </w:tcPr>
          <w:p w14:paraId="3D40B27A" w14:textId="3C012BD6" w:rsidR="00A84A9A" w:rsidRDefault="00A84A9A" w:rsidP="00A84A9A">
            <w:pPr>
              <w:pStyle w:val="NoSpacing"/>
              <w:bidi w:val="0"/>
              <w:jc w:val="center"/>
            </w:pPr>
            <w:r>
              <w:t>Keyboard</w:t>
            </w:r>
          </w:p>
        </w:tc>
        <w:tc>
          <w:tcPr>
            <w:tcW w:w="1723" w:type="dxa"/>
            <w:tcBorders>
              <w:top w:val="single" w:sz="12" w:space="0" w:color="auto"/>
            </w:tcBorders>
            <w:vAlign w:val="center"/>
          </w:tcPr>
          <w:p w14:paraId="760BD12D" w14:textId="13FB8650" w:rsidR="00A84A9A" w:rsidRDefault="00A84A9A" w:rsidP="00A84A9A">
            <w:pPr>
              <w:pStyle w:val="NoSpacing"/>
              <w:bidi w:val="0"/>
              <w:jc w:val="center"/>
            </w:pPr>
            <w:r>
              <w:t>RT (</w:t>
            </w:r>
            <w:proofErr w:type="spellStart"/>
            <w:r>
              <w:t>ms</w:t>
            </w:r>
            <w:proofErr w:type="spellEnd"/>
            <w:r>
              <w:t>)</w:t>
            </w:r>
          </w:p>
        </w:tc>
        <w:tc>
          <w:tcPr>
            <w:tcW w:w="2835" w:type="dxa"/>
            <w:tcBorders>
              <w:top w:val="single" w:sz="12" w:space="0" w:color="auto"/>
            </w:tcBorders>
            <w:vAlign w:val="center"/>
          </w:tcPr>
          <w:p w14:paraId="3E64A9E7" w14:textId="335C6F2C" w:rsidR="00A84A9A" w:rsidRDefault="00A84A9A" w:rsidP="00A84A9A">
            <w:pPr>
              <w:pStyle w:val="NoSpacing"/>
              <w:bidi w:val="0"/>
              <w:jc w:val="center"/>
            </w:pPr>
            <m:oMathPara>
              <m:oMath>
                <m:r>
                  <w:rPr>
                    <w:rFonts w:ascii="Cambria Math" w:hAnsi="Cambria Math"/>
                  </w:rPr>
                  <m:t>(t_→a)-(a_→a)</m:t>
                </m:r>
              </m:oMath>
            </m:oMathPara>
          </w:p>
        </w:tc>
        <w:tc>
          <w:tcPr>
            <w:tcW w:w="2126" w:type="dxa"/>
            <w:tcBorders>
              <w:top w:val="single" w:sz="12" w:space="0" w:color="auto"/>
            </w:tcBorders>
            <w:vAlign w:val="center"/>
          </w:tcPr>
          <w:p w14:paraId="36D6D4D1" w14:textId="3268B7B7" w:rsidR="00A84A9A" w:rsidRDefault="00A84A9A" w:rsidP="00A84A9A">
            <w:pPr>
              <w:pStyle w:val="NoSpacing"/>
              <w:bidi w:val="0"/>
              <w:jc w:val="center"/>
            </w:pPr>
            <w:r>
              <w:t>13 (6)</w:t>
            </w:r>
          </w:p>
        </w:tc>
        <w:tc>
          <w:tcPr>
            <w:tcW w:w="1559" w:type="dxa"/>
            <w:tcBorders>
              <w:top w:val="single" w:sz="12" w:space="0" w:color="auto"/>
            </w:tcBorders>
            <w:vAlign w:val="center"/>
          </w:tcPr>
          <w:p w14:paraId="6AAF1DDB" w14:textId="62B4237D" w:rsidR="00A84A9A" w:rsidRDefault="00A84A9A" w:rsidP="00A84A9A">
            <w:pPr>
              <w:pStyle w:val="NoSpacing"/>
              <w:bidi w:val="0"/>
              <w:jc w:val="center"/>
            </w:pPr>
            <w:r>
              <w:t>2.06</w:t>
            </w:r>
          </w:p>
        </w:tc>
        <w:tc>
          <w:tcPr>
            <w:tcW w:w="1547" w:type="dxa"/>
            <w:tcBorders>
              <w:top w:val="single" w:sz="12" w:space="0" w:color="auto"/>
              <w:right w:val="single" w:sz="12" w:space="0" w:color="auto"/>
            </w:tcBorders>
            <w:vAlign w:val="center"/>
          </w:tcPr>
          <w:p w14:paraId="5B1942C8" w14:textId="50085480" w:rsidR="00A84A9A" w:rsidRDefault="00A84A9A" w:rsidP="00A84A9A">
            <w:pPr>
              <w:pStyle w:val="NoSpacing"/>
              <w:bidi w:val="0"/>
              <w:jc w:val="center"/>
            </w:pPr>
            <w:r>
              <w:t>0.38</w:t>
            </w:r>
          </w:p>
        </w:tc>
      </w:tr>
      <w:tr w:rsidR="00A84A9A" w14:paraId="62224C6B" w14:textId="77777777" w:rsidTr="008E2F70">
        <w:tc>
          <w:tcPr>
            <w:tcW w:w="1958" w:type="dxa"/>
            <w:tcBorders>
              <w:left w:val="single" w:sz="12" w:space="0" w:color="auto"/>
              <w:bottom w:val="single" w:sz="12" w:space="0" w:color="auto"/>
            </w:tcBorders>
            <w:vAlign w:val="center"/>
          </w:tcPr>
          <w:p w14:paraId="4DDDFE04" w14:textId="2A50ACCB" w:rsidR="00A84A9A" w:rsidRDefault="00A84A9A" w:rsidP="00A84A9A">
            <w:pPr>
              <w:pStyle w:val="NoSpacing"/>
              <w:bidi w:val="0"/>
              <w:jc w:val="center"/>
            </w:pPr>
            <w:r>
              <w:t>Reach</w:t>
            </w:r>
          </w:p>
        </w:tc>
        <w:tc>
          <w:tcPr>
            <w:tcW w:w="1723" w:type="dxa"/>
            <w:tcBorders>
              <w:bottom w:val="single" w:sz="12" w:space="0" w:color="auto"/>
            </w:tcBorders>
            <w:vAlign w:val="center"/>
          </w:tcPr>
          <w:p w14:paraId="5866CAC0" w14:textId="7401B059" w:rsidR="00A84A9A" w:rsidRDefault="00A84A9A" w:rsidP="00A84A9A">
            <w:pPr>
              <w:pStyle w:val="NoSpacing"/>
              <w:bidi w:val="0"/>
              <w:jc w:val="center"/>
            </w:pPr>
            <w:r>
              <w:t>AUC (mm</w:t>
            </w:r>
            <w:r>
              <w:rPr>
                <w:vertAlign w:val="superscript"/>
              </w:rPr>
              <w:t>2</w:t>
            </w:r>
            <w:r>
              <w:t>)</w:t>
            </w:r>
          </w:p>
        </w:tc>
        <w:tc>
          <w:tcPr>
            <w:tcW w:w="2835" w:type="dxa"/>
            <w:tcBorders>
              <w:bottom w:val="single" w:sz="12" w:space="0" w:color="auto"/>
            </w:tcBorders>
            <w:vAlign w:val="center"/>
          </w:tcPr>
          <w:p w14:paraId="7A7D05C8" w14:textId="7FD746E8" w:rsidR="00A84A9A" w:rsidRDefault="00A84A9A" w:rsidP="00A84A9A">
            <w:pPr>
              <w:pStyle w:val="NoSpacing"/>
              <w:bidi w:val="0"/>
              <w:jc w:val="center"/>
            </w:pPr>
            <m:oMathPara>
              <m:oMath>
                <m:r>
                  <w:rPr>
                    <w:rFonts w:ascii="Cambria Math" w:hAnsi="Cambria Math"/>
                  </w:rPr>
                  <m:t>(t_→a)-(a_→a)</m:t>
                </m:r>
              </m:oMath>
            </m:oMathPara>
          </w:p>
        </w:tc>
        <w:tc>
          <w:tcPr>
            <w:tcW w:w="2126" w:type="dxa"/>
            <w:tcBorders>
              <w:bottom w:val="single" w:sz="12" w:space="0" w:color="auto"/>
            </w:tcBorders>
            <w:vAlign w:val="center"/>
          </w:tcPr>
          <w:p w14:paraId="2953C849" w14:textId="72D660C8" w:rsidR="00A84A9A" w:rsidRDefault="00A84A9A" w:rsidP="00A84A9A">
            <w:pPr>
              <w:pStyle w:val="NoSpacing"/>
              <w:bidi w:val="0"/>
              <w:jc w:val="center"/>
            </w:pPr>
            <w:r>
              <w:t>2.4 (1.2)</w:t>
            </w:r>
          </w:p>
        </w:tc>
        <w:tc>
          <w:tcPr>
            <w:tcW w:w="1559" w:type="dxa"/>
            <w:tcBorders>
              <w:bottom w:val="single" w:sz="12" w:space="0" w:color="auto"/>
            </w:tcBorders>
            <w:vAlign w:val="center"/>
          </w:tcPr>
          <w:p w14:paraId="0E377176" w14:textId="1BF09FCC" w:rsidR="00A84A9A" w:rsidRDefault="00A84A9A" w:rsidP="00A84A9A">
            <w:pPr>
              <w:pStyle w:val="NoSpacing"/>
              <w:bidi w:val="0"/>
              <w:jc w:val="center"/>
            </w:pPr>
            <w:r>
              <w:t>2.4</w:t>
            </w:r>
          </w:p>
        </w:tc>
        <w:tc>
          <w:tcPr>
            <w:tcW w:w="1547" w:type="dxa"/>
            <w:tcBorders>
              <w:bottom w:val="single" w:sz="12" w:space="0" w:color="auto"/>
              <w:right w:val="single" w:sz="12" w:space="0" w:color="auto"/>
            </w:tcBorders>
            <w:vAlign w:val="center"/>
          </w:tcPr>
          <w:p w14:paraId="000886A6" w14:textId="335740AB" w:rsidR="00A84A9A" w:rsidRDefault="00A84A9A" w:rsidP="00A84A9A">
            <w:pPr>
              <w:pStyle w:val="NoSpacing"/>
              <w:bidi w:val="0"/>
              <w:jc w:val="center"/>
            </w:pPr>
            <w:r>
              <w:t>0.39</w:t>
            </w:r>
          </w:p>
        </w:tc>
      </w:tr>
    </w:tbl>
    <w:p w14:paraId="21207240" w14:textId="537BADC2" w:rsidR="001375DB" w:rsidRDefault="001375DB" w:rsidP="001375DB">
      <w:pPr>
        <w:pStyle w:val="NoSpacing"/>
        <w:numPr>
          <w:ilvl w:val="0"/>
          <w:numId w:val="1"/>
        </w:numPr>
        <w:bidi w:val="0"/>
      </w:pPr>
      <w:r>
        <w:t>t=tool, a=animal, .=oblong, _=elongated</w:t>
      </w:r>
    </w:p>
    <w:p w14:paraId="4AC5D6EC" w14:textId="19833AC0" w:rsidR="00313FE8" w:rsidRDefault="00313FE8" w:rsidP="00313FE8">
      <w:pPr>
        <w:pStyle w:val="NoSpacing"/>
        <w:numPr>
          <w:ilvl w:val="0"/>
          <w:numId w:val="1"/>
        </w:numPr>
        <w:bidi w:val="0"/>
      </w:pPr>
      <w:r>
        <w:t xml:space="preserve">Cohen's </w:t>
      </w:r>
      <w:proofErr w:type="spellStart"/>
      <w:r>
        <w:t>d</w:t>
      </w:r>
      <w:r>
        <w:rPr>
          <w:vertAlign w:val="subscript"/>
        </w:rPr>
        <w:t>z</w:t>
      </w:r>
      <w:proofErr w:type="spellEnd"/>
      <w:r>
        <w:t xml:space="preserve"> calculated using t-value.</w:t>
      </w:r>
    </w:p>
    <w:p w14:paraId="0A6E167F" w14:textId="61E97007" w:rsidR="00360D21" w:rsidRDefault="00360D21" w:rsidP="00360D21">
      <w:pPr>
        <w:pStyle w:val="NoSpacing"/>
        <w:numPr>
          <w:ilvl w:val="0"/>
          <w:numId w:val="1"/>
        </w:numPr>
        <w:bidi w:val="0"/>
      </w:pPr>
      <w:r>
        <w:t xml:space="preserve">Keyboard RT – </w:t>
      </w:r>
      <w:r w:rsidR="0033542D">
        <w:t>N=29</w:t>
      </w:r>
    </w:p>
    <w:p w14:paraId="08D478A1" w14:textId="6B98F64C" w:rsidR="00854516" w:rsidRDefault="00553FA9" w:rsidP="00854516">
      <w:pPr>
        <w:pStyle w:val="NoSpacing"/>
        <w:numPr>
          <w:ilvl w:val="1"/>
          <w:numId w:val="1"/>
        </w:numPr>
        <w:bidi w:val="0"/>
      </w:pPr>
      <w:r>
        <w:t>Con-</w:t>
      </w:r>
      <w:proofErr w:type="spellStart"/>
      <w:r>
        <w:t>incon</w:t>
      </w:r>
      <w:proofErr w:type="spellEnd"/>
      <w:r>
        <w:t xml:space="preserve"> 1: mean diff (SEM of diff), 9ms </w:t>
      </w:r>
      <w:r w:rsidR="00A4169D">
        <w:t xml:space="preserve"> (3), t = 2.86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a.→t</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t_→t</m:t>
            </m:r>
          </m:sub>
        </m:sSub>
      </m:oMath>
      <w:r w:rsidR="00854516">
        <w:t xml:space="preserve"> </w:t>
      </w:r>
    </w:p>
    <w:p w14:paraId="1841877D" w14:textId="1807AC92" w:rsidR="006A63CC" w:rsidRPr="0033542D" w:rsidRDefault="0033542D" w:rsidP="006A63CC">
      <w:pPr>
        <w:pStyle w:val="NoSpacing"/>
        <w:bidi w:val="0"/>
        <w:ind w:left="1440"/>
      </w:pPr>
      <w:r>
        <w:t xml:space="preserve">Cohen's </w:t>
      </w:r>
      <w:proofErr w:type="spellStart"/>
      <w:r>
        <w:t>d</w:t>
      </w:r>
      <w:r>
        <w:rPr>
          <w:vertAlign w:val="subscript"/>
        </w:rPr>
        <w:t>z</w:t>
      </w:r>
      <w:proofErr w:type="spellEnd"/>
      <w:r>
        <w:t xml:space="preserve"> = </w:t>
      </w:r>
      <w:r w:rsidR="00893D23">
        <w:t>0.53</w:t>
      </w:r>
    </w:p>
    <w:p w14:paraId="694DED2A" w14:textId="6671C74E" w:rsidR="00602C85" w:rsidRDefault="002E1102" w:rsidP="00854516">
      <w:pPr>
        <w:pStyle w:val="NoSpacing"/>
        <w:numPr>
          <w:ilvl w:val="1"/>
          <w:numId w:val="1"/>
        </w:numPr>
        <w:bidi w:val="0"/>
      </w:pPr>
      <w:r>
        <w:t>Con-</w:t>
      </w:r>
      <w:proofErr w:type="spellStart"/>
      <w:r>
        <w:t>incon</w:t>
      </w:r>
      <w:proofErr w:type="spellEnd"/>
      <w:r>
        <w:t xml:space="preserve"> 2:</w:t>
      </w:r>
      <w:r w:rsidR="00E60411">
        <w:t xml:space="preserve"> 13ms (6), t = 2.06</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m:t>
            </m:r>
            <m:r>
              <w:rPr>
                <w:rFonts w:ascii="Cambria Math" w:hAnsi="Cambria Math"/>
              </w:rPr>
              <m:t>→</m:t>
            </m:r>
            <m:r>
              <w:rPr>
                <w:rFonts w:ascii="Cambria Math" w:hAnsi="Cambria Math"/>
              </w:rPr>
              <m:t>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m:t>
            </m:r>
            <m:r>
              <w:rPr>
                <w:rFonts w:ascii="Cambria Math" w:hAnsi="Cambria Math"/>
              </w:rPr>
              <m:t>_→</m:t>
            </m:r>
            <m:r>
              <w:rPr>
                <w:rFonts w:ascii="Cambria Math" w:hAnsi="Cambria Math"/>
              </w:rPr>
              <m:t>a</m:t>
            </m:r>
          </m:sub>
        </m:sSub>
      </m:oMath>
      <w:r w:rsidR="00854516">
        <w:t xml:space="preserve"> </w:t>
      </w:r>
    </w:p>
    <w:p w14:paraId="2C693469" w14:textId="69E4F9DD" w:rsidR="00602C85" w:rsidRDefault="00602C85" w:rsidP="00602C85">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51738CE2" w14:textId="1D522AB5" w:rsidR="00602C85" w:rsidRDefault="002E1102" w:rsidP="00602C85">
      <w:pPr>
        <w:pStyle w:val="NoSpacing"/>
        <w:numPr>
          <w:ilvl w:val="1"/>
          <w:numId w:val="1"/>
        </w:numPr>
        <w:bidi w:val="0"/>
      </w:pPr>
      <w:r>
        <w:t>Con-</w:t>
      </w:r>
      <w:proofErr w:type="spellStart"/>
      <w:r>
        <w:t>incon</w:t>
      </w:r>
      <w:proofErr w:type="spellEnd"/>
      <w:r>
        <w:t xml:space="preserve"> 3:</w:t>
      </w:r>
      <w:r w:rsidR="00E60411">
        <w:t xml:space="preserve"> 16ms (6), t = 2.55</w:t>
      </w:r>
      <w:r w:rsidR="00854516">
        <w:t xml:space="preserve">, </w:t>
      </w:r>
      <m:oMath>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t_</m:t>
            </m:r>
            <m:r>
              <w:rPr>
                <w:rFonts w:ascii="Cambria Math" w:hAnsi="Cambria Math"/>
              </w:rPr>
              <m:t>→</m:t>
            </m:r>
            <m:r>
              <w:rPr>
                <w:rFonts w:ascii="Cambria Math" w:hAnsi="Cambria Math"/>
              </w:rPr>
              <m:t>a</m:t>
            </m:r>
          </m:sub>
        </m:sSub>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a.</m:t>
            </m:r>
            <m:r>
              <w:rPr>
                <w:rFonts w:ascii="Cambria Math" w:hAnsi="Cambria Math"/>
              </w:rPr>
              <m:t>→</m:t>
            </m:r>
            <m:r>
              <w:rPr>
                <w:rFonts w:ascii="Cambria Math" w:hAnsi="Cambria Math"/>
              </w:rPr>
              <m:t>a</m:t>
            </m:r>
          </m:sub>
        </m:sSub>
      </m:oMath>
    </w:p>
    <w:p w14:paraId="2C68459A" w14:textId="0D412728" w:rsidR="002E1102" w:rsidRDefault="00602C85" w:rsidP="00854516">
      <w:pPr>
        <w:pStyle w:val="NoSpacing"/>
        <w:bidi w:val="0"/>
        <w:ind w:left="1440"/>
      </w:pPr>
      <w:r>
        <w:lastRenderedPageBreak/>
        <w:t xml:space="preserve">Cohen's </w:t>
      </w:r>
      <w:proofErr w:type="spellStart"/>
      <w:r>
        <w:t>d</w:t>
      </w:r>
      <w:r w:rsidRPr="00602C85">
        <w:rPr>
          <w:vertAlign w:val="subscript"/>
        </w:rPr>
        <w:t>z</w:t>
      </w:r>
      <w:proofErr w:type="spellEnd"/>
      <w:r>
        <w:t xml:space="preserve"> = </w:t>
      </w:r>
      <w:r w:rsidR="00893D23">
        <w:t>0.47</w:t>
      </w:r>
    </w:p>
    <w:p w14:paraId="4848E9AE" w14:textId="2F1BDD9B" w:rsidR="002E1102" w:rsidRDefault="009C0085" w:rsidP="009C0085">
      <w:pPr>
        <w:pStyle w:val="NoSpacing"/>
        <w:numPr>
          <w:ilvl w:val="0"/>
          <w:numId w:val="1"/>
        </w:numPr>
        <w:bidi w:val="0"/>
      </w:pPr>
      <w:r>
        <w:t xml:space="preserve">AUC – </w:t>
      </w:r>
      <w:r w:rsidR="0033542D">
        <w:t>N=3</w:t>
      </w:r>
      <w:r w:rsidR="00602C85">
        <w:t>7</w:t>
      </w:r>
    </w:p>
    <w:p w14:paraId="2D918DF7" w14:textId="4881EB3E" w:rsidR="00602C85" w:rsidRDefault="002A6AA1" w:rsidP="00602C85">
      <w:pPr>
        <w:pStyle w:val="NoSpacing"/>
        <w:numPr>
          <w:ilvl w:val="1"/>
          <w:numId w:val="1"/>
        </w:numPr>
        <w:bidi w:val="0"/>
      </w:pPr>
      <w:proofErr w:type="spellStart"/>
      <w:r>
        <w:t>Incon</w:t>
      </w:r>
      <w:proofErr w:type="spellEnd"/>
      <w:r>
        <w:t>-con 1:</w:t>
      </w:r>
      <w:r w:rsidR="00951A8D">
        <w:t xml:space="preserve"> 2.3mm</w:t>
      </w:r>
      <w:r w:rsidR="00951A8D">
        <w:rPr>
          <w:vertAlign w:val="superscript"/>
        </w:rPr>
        <w:t>2</w:t>
      </w:r>
      <w:r w:rsidR="00951A8D">
        <w:t xml:space="preserve"> (1.4), t = 2.334</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a.→</m:t>
            </m:r>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t_→</m:t>
            </m:r>
            <m:r>
              <w:rPr>
                <w:rFonts w:ascii="Cambria Math" w:hAnsi="Cambria Math"/>
              </w:rPr>
              <m:t>t</m:t>
            </m:r>
          </m:sub>
        </m:sSub>
      </m:oMath>
    </w:p>
    <w:p w14:paraId="7783F669" w14:textId="6F7986C7" w:rsidR="002A6AA1" w:rsidRDefault="00602C85" w:rsidP="00854516">
      <w:pPr>
        <w:pStyle w:val="NoSpacing"/>
        <w:bidi w:val="0"/>
        <w:ind w:left="1440"/>
      </w:pPr>
      <w:r>
        <w:t xml:space="preserve">Cohen's </w:t>
      </w:r>
      <w:proofErr w:type="spellStart"/>
      <w:r>
        <w:t>d</w:t>
      </w:r>
      <w:r w:rsidRPr="00602C85">
        <w:rPr>
          <w:vertAlign w:val="subscript"/>
        </w:rPr>
        <w:t>z</w:t>
      </w:r>
      <w:proofErr w:type="spellEnd"/>
      <w:r>
        <w:t xml:space="preserve"> = </w:t>
      </w:r>
      <w:r w:rsidR="00893D23">
        <w:t>0.38</w:t>
      </w:r>
    </w:p>
    <w:p w14:paraId="192816BD" w14:textId="77777777" w:rsidR="009A58FB" w:rsidRDefault="009A58FB" w:rsidP="009A58FB">
      <w:pPr>
        <w:pStyle w:val="NoSpacing"/>
        <w:numPr>
          <w:ilvl w:val="1"/>
          <w:numId w:val="1"/>
        </w:numPr>
        <w:bidi w:val="0"/>
      </w:pPr>
      <w:proofErr w:type="spellStart"/>
      <w:r>
        <w:t>Incon</w:t>
      </w:r>
      <w:proofErr w:type="spellEnd"/>
      <w:r>
        <w:t>-con 3: 2.4 mm</w:t>
      </w:r>
      <w:r>
        <w:rPr>
          <w:vertAlign w:val="superscript"/>
        </w:rPr>
        <w:t>2</w:t>
      </w:r>
      <w:r>
        <w:t xml:space="preserve"> (1.2), t = 2.4, </w:t>
      </w:r>
      <m:oMath>
        <m:sSub>
          <m:sSubPr>
            <m:ctrlPr>
              <w:rPr>
                <w:rFonts w:ascii="Cambria Math" w:hAnsi="Cambria Math"/>
                <w:i/>
              </w:rPr>
            </m:ctrlPr>
          </m:sSubPr>
          <m:e>
            <m:r>
              <w:rPr>
                <w:rFonts w:ascii="Cambria Math" w:hAnsi="Cambria Math"/>
              </w:rPr>
              <m:t>AUC</m:t>
            </m:r>
          </m:e>
          <m:sub>
            <m:r>
              <w:rPr>
                <w:rFonts w:ascii="Cambria Math" w:hAnsi="Cambria Math"/>
              </w:rPr>
              <m:t>t_</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m:t>
            </m:r>
            <m:r>
              <w:rPr>
                <w:rFonts w:ascii="Cambria Math" w:hAnsi="Cambria Math"/>
              </w:rPr>
              <m:t>_→a</m:t>
            </m:r>
          </m:sub>
        </m:sSub>
      </m:oMath>
    </w:p>
    <w:p w14:paraId="74BD31B0" w14:textId="41EC26EA" w:rsidR="009A58FB" w:rsidRDefault="009A58FB" w:rsidP="009A58FB">
      <w:pPr>
        <w:pStyle w:val="NoSpacing"/>
        <w:bidi w:val="0"/>
        <w:ind w:left="1440"/>
      </w:pPr>
      <w:r>
        <w:t xml:space="preserve">Cohen's </w:t>
      </w:r>
      <w:proofErr w:type="spellStart"/>
      <w:r>
        <w:t>d</w:t>
      </w:r>
      <w:r w:rsidRPr="00602C85">
        <w:rPr>
          <w:vertAlign w:val="subscript"/>
        </w:rPr>
        <w:t>z</w:t>
      </w:r>
      <w:proofErr w:type="spellEnd"/>
      <w:r>
        <w:t xml:space="preserve"> = 0.39</w:t>
      </w:r>
    </w:p>
    <w:p w14:paraId="239F2921" w14:textId="5D147444" w:rsidR="00602C85" w:rsidRDefault="002A6AA1" w:rsidP="009A58FB">
      <w:pPr>
        <w:pStyle w:val="NoSpacing"/>
        <w:numPr>
          <w:ilvl w:val="1"/>
          <w:numId w:val="1"/>
        </w:numPr>
        <w:bidi w:val="0"/>
      </w:pPr>
      <w:proofErr w:type="spellStart"/>
      <w:r>
        <w:t>Incon</w:t>
      </w:r>
      <w:proofErr w:type="spellEnd"/>
      <w:r>
        <w:t xml:space="preserve">-con </w:t>
      </w:r>
      <w:r>
        <w:t>2</w:t>
      </w:r>
      <w:r>
        <w:t>:</w:t>
      </w:r>
      <w:r w:rsidR="00951A8D">
        <w:t xml:space="preserve"> </w:t>
      </w:r>
      <w:r w:rsidR="00EB22FA">
        <w:t>3</w:t>
      </w:r>
      <w:r w:rsidR="00951A8D">
        <w:t>mm</w:t>
      </w:r>
      <w:r w:rsidR="00951A8D">
        <w:rPr>
          <w:vertAlign w:val="superscript"/>
        </w:rPr>
        <w:t>2</w:t>
      </w:r>
      <w:r w:rsidR="00951A8D">
        <w:t xml:space="preserve"> (</w:t>
      </w:r>
      <w:r w:rsidR="00EB22FA">
        <w:t>1.3</w:t>
      </w:r>
      <w:r w:rsidR="00951A8D">
        <w:t>), t = 2.</w:t>
      </w:r>
      <w:r w:rsidR="00EB22FA">
        <w:t>252</w:t>
      </w:r>
      <w:r w:rsidR="00854516">
        <w:t xml:space="preserve">, </w:t>
      </w:r>
      <m:oMath>
        <m:sSub>
          <m:sSubPr>
            <m:ctrlPr>
              <w:rPr>
                <w:rFonts w:ascii="Cambria Math" w:hAnsi="Cambria Math"/>
                <w:i/>
              </w:rPr>
            </m:ctrlPr>
          </m:sSubPr>
          <m:e>
            <m:r>
              <w:rPr>
                <w:rFonts w:ascii="Cambria Math" w:hAnsi="Cambria Math"/>
              </w:rPr>
              <m:t>AUC</m:t>
            </m:r>
          </m:e>
          <m:sub>
            <m:r>
              <w:rPr>
                <w:rFonts w:ascii="Cambria Math" w:hAnsi="Cambria Math"/>
              </w:rPr>
              <m:t>t_</m:t>
            </m:r>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AUC</m:t>
            </m:r>
          </m:e>
          <m:sub>
            <m:r>
              <w:rPr>
                <w:rFonts w:ascii="Cambria Math" w:hAnsi="Cambria Math"/>
              </w:rPr>
              <m:t>a.</m:t>
            </m:r>
            <m:r>
              <w:rPr>
                <w:rFonts w:ascii="Cambria Math" w:hAnsi="Cambria Math"/>
              </w:rPr>
              <m:t>→a</m:t>
            </m:r>
          </m:sub>
        </m:sSub>
      </m:oMath>
    </w:p>
    <w:p w14:paraId="4C3B353E" w14:textId="724545ED" w:rsidR="00E8712A" w:rsidRDefault="00602C85" w:rsidP="00D4304D">
      <w:pPr>
        <w:pStyle w:val="NoSpacing"/>
        <w:bidi w:val="0"/>
        <w:ind w:left="1440"/>
      </w:pPr>
      <w:r>
        <w:t xml:space="preserve">Cohen's </w:t>
      </w:r>
      <w:proofErr w:type="spellStart"/>
      <w:r>
        <w:t>d</w:t>
      </w:r>
      <w:r w:rsidRPr="00602C85">
        <w:rPr>
          <w:vertAlign w:val="subscript"/>
        </w:rPr>
        <w:t>z</w:t>
      </w:r>
      <w:proofErr w:type="spellEnd"/>
      <w:r>
        <w:t xml:space="preserve"> = </w:t>
      </w:r>
      <w:r w:rsidR="00893D23">
        <w:t>0.37</w:t>
      </w:r>
    </w:p>
    <w:p w14:paraId="2646087D" w14:textId="77777777" w:rsidR="004B6F45" w:rsidRDefault="004B6F45" w:rsidP="004B6F45">
      <w:pPr>
        <w:pStyle w:val="NoSpacing"/>
        <w:bidi w:val="0"/>
      </w:pPr>
    </w:p>
    <w:p w14:paraId="120C32E0" w14:textId="15B8AF3F" w:rsidR="00D07EA0" w:rsidRDefault="00790B9A" w:rsidP="00E8712A">
      <w:pPr>
        <w:pStyle w:val="NoSpacing"/>
        <w:bidi w:val="0"/>
      </w:pPr>
      <w:proofErr w:type="spellStart"/>
      <w:r w:rsidRPr="00790B9A">
        <w:t>Cressman</w:t>
      </w:r>
      <w:proofErr w:type="spellEnd"/>
      <w:r w:rsidRPr="00790B9A">
        <w:t xml:space="preserve"> et al. </w:t>
      </w:r>
      <w:r w:rsidR="00FA035E">
        <w:t>–</w:t>
      </w:r>
      <w:r w:rsidRPr="00790B9A">
        <w:t xml:space="preserve"> 2007</w:t>
      </w:r>
      <w:r>
        <w:t>:</w:t>
      </w:r>
    </w:p>
    <w:tbl>
      <w:tblPr>
        <w:tblStyle w:val="TableGrid"/>
        <w:tblW w:w="0" w:type="auto"/>
        <w:tblLook w:val="04A0" w:firstRow="1" w:lastRow="0" w:firstColumn="1" w:lastColumn="0" w:noHBand="0" w:noVBand="1"/>
      </w:tblPr>
      <w:tblGrid>
        <w:gridCol w:w="1958"/>
        <w:gridCol w:w="2148"/>
        <w:gridCol w:w="1768"/>
        <w:gridCol w:w="1958"/>
        <w:gridCol w:w="1958"/>
        <w:gridCol w:w="1958"/>
      </w:tblGrid>
      <w:tr w:rsidR="003775D2" w14:paraId="5BE3CFBB" w14:textId="77777777" w:rsidTr="00B73E79">
        <w:tc>
          <w:tcPr>
            <w:tcW w:w="1958" w:type="dxa"/>
            <w:tcBorders>
              <w:bottom w:val="single" w:sz="12" w:space="0" w:color="auto"/>
            </w:tcBorders>
          </w:tcPr>
          <w:p w14:paraId="2DFA56AB" w14:textId="036262ED" w:rsidR="003775D2" w:rsidRPr="00191A5C" w:rsidRDefault="003775D2" w:rsidP="003B016A">
            <w:pPr>
              <w:pStyle w:val="NoSpacing"/>
              <w:bidi w:val="0"/>
              <w:jc w:val="center"/>
              <w:rPr>
                <w:b/>
                <w:bCs/>
              </w:rPr>
            </w:pPr>
            <w:r w:rsidRPr="00191A5C">
              <w:rPr>
                <w:b/>
                <w:bCs/>
              </w:rPr>
              <w:t>Measure</w:t>
            </w:r>
          </w:p>
        </w:tc>
        <w:tc>
          <w:tcPr>
            <w:tcW w:w="2148" w:type="dxa"/>
            <w:tcBorders>
              <w:bottom w:val="single" w:sz="12" w:space="0" w:color="auto"/>
            </w:tcBorders>
          </w:tcPr>
          <w:p w14:paraId="77DB9989" w14:textId="533F1E75" w:rsidR="003775D2" w:rsidRPr="00191A5C" w:rsidRDefault="003775D2" w:rsidP="003B016A">
            <w:pPr>
              <w:pStyle w:val="NoSpacing"/>
              <w:bidi w:val="0"/>
              <w:jc w:val="center"/>
              <w:rPr>
                <w:b/>
                <w:bCs/>
              </w:rPr>
            </w:pPr>
            <w:r w:rsidRPr="00191A5C">
              <w:rPr>
                <w:b/>
                <w:bCs/>
              </w:rPr>
              <w:t>Parameter</w:t>
            </w:r>
          </w:p>
        </w:tc>
        <w:tc>
          <w:tcPr>
            <w:tcW w:w="1768" w:type="dxa"/>
            <w:tcBorders>
              <w:bottom w:val="single" w:sz="12" w:space="0" w:color="auto"/>
            </w:tcBorders>
          </w:tcPr>
          <w:p w14:paraId="3E9E1E8C" w14:textId="25115F7F" w:rsidR="003775D2" w:rsidRPr="00191A5C" w:rsidRDefault="003775D2" w:rsidP="003B016A">
            <w:pPr>
              <w:pStyle w:val="NoSpacing"/>
              <w:bidi w:val="0"/>
              <w:jc w:val="center"/>
              <w:rPr>
                <w:b/>
                <w:bCs/>
              </w:rPr>
            </w:pPr>
            <w:r w:rsidRPr="00191A5C">
              <w:rPr>
                <w:b/>
                <w:bCs/>
              </w:rPr>
              <w:t>Congruent</w:t>
            </w:r>
            <w:r w:rsidR="00834AAA" w:rsidRPr="00191A5C">
              <w:rPr>
                <w:b/>
                <w:bCs/>
              </w:rPr>
              <w:t xml:space="preserve"> </w:t>
            </w:r>
            <w:r w:rsidR="00191A5C">
              <w:rPr>
                <w:b/>
                <w:bCs/>
              </w:rPr>
              <w:t>M</w:t>
            </w:r>
            <w:r w:rsidR="00834AAA" w:rsidRPr="00191A5C">
              <w:rPr>
                <w:b/>
                <w:bCs/>
                <w:sz w:val="20"/>
                <w:szCs w:val="20"/>
              </w:rPr>
              <w:t>ean</w:t>
            </w:r>
            <w:r w:rsidR="00191A5C">
              <w:rPr>
                <w:b/>
                <w:bCs/>
                <w:sz w:val="20"/>
                <w:szCs w:val="20"/>
              </w:rPr>
              <w:t xml:space="preserve"> </w:t>
            </w:r>
            <w:r w:rsidR="00834AAA" w:rsidRPr="00191A5C">
              <w:rPr>
                <w:b/>
                <w:bCs/>
                <w:sz w:val="20"/>
                <w:szCs w:val="20"/>
              </w:rPr>
              <w:t>(SE)</w:t>
            </w:r>
          </w:p>
        </w:tc>
        <w:tc>
          <w:tcPr>
            <w:tcW w:w="1958" w:type="dxa"/>
            <w:tcBorders>
              <w:bottom w:val="single" w:sz="12" w:space="0" w:color="auto"/>
            </w:tcBorders>
          </w:tcPr>
          <w:p w14:paraId="162928E8" w14:textId="77777777" w:rsidR="003775D2" w:rsidRPr="00191A5C" w:rsidRDefault="003775D2" w:rsidP="003B016A">
            <w:pPr>
              <w:pStyle w:val="NoSpacing"/>
              <w:bidi w:val="0"/>
              <w:jc w:val="center"/>
              <w:rPr>
                <w:b/>
                <w:bCs/>
              </w:rPr>
            </w:pPr>
            <w:r w:rsidRPr="00191A5C">
              <w:rPr>
                <w:b/>
                <w:bCs/>
              </w:rPr>
              <w:t>Incongruent</w:t>
            </w:r>
          </w:p>
          <w:p w14:paraId="5306AB6A" w14:textId="01342EE5" w:rsidR="00834AAA" w:rsidRPr="00191A5C" w:rsidRDefault="00191A5C" w:rsidP="003B016A">
            <w:pPr>
              <w:pStyle w:val="NoSpacing"/>
              <w:bidi w:val="0"/>
              <w:jc w:val="center"/>
              <w:rPr>
                <w:b/>
                <w:bCs/>
              </w:rPr>
            </w:pPr>
            <w:r>
              <w:rPr>
                <w:b/>
                <w:bCs/>
                <w:sz w:val="20"/>
                <w:szCs w:val="20"/>
              </w:rPr>
              <w:t>M</w:t>
            </w:r>
            <w:r w:rsidR="00834AAA" w:rsidRPr="00191A5C">
              <w:rPr>
                <w:b/>
                <w:bCs/>
                <w:sz w:val="20"/>
                <w:szCs w:val="20"/>
              </w:rPr>
              <w:t>ean</w:t>
            </w:r>
            <w:r w:rsidR="008E2F70">
              <w:rPr>
                <w:b/>
                <w:bCs/>
                <w:sz w:val="20"/>
                <w:szCs w:val="20"/>
              </w:rPr>
              <w:t xml:space="preserve"> </w:t>
            </w:r>
            <w:r w:rsidR="00834AAA" w:rsidRPr="00191A5C">
              <w:rPr>
                <w:b/>
                <w:bCs/>
                <w:sz w:val="20"/>
                <w:szCs w:val="20"/>
              </w:rPr>
              <w:t>(SE)</w:t>
            </w:r>
          </w:p>
        </w:tc>
        <w:tc>
          <w:tcPr>
            <w:tcW w:w="1958" w:type="dxa"/>
            <w:tcBorders>
              <w:bottom w:val="single" w:sz="12" w:space="0" w:color="auto"/>
            </w:tcBorders>
          </w:tcPr>
          <w:p w14:paraId="41EAD115" w14:textId="33947174" w:rsidR="003775D2" w:rsidRPr="00191A5C" w:rsidRDefault="003775D2" w:rsidP="003B016A">
            <w:pPr>
              <w:pStyle w:val="NoSpacing"/>
              <w:bidi w:val="0"/>
              <w:jc w:val="center"/>
              <w:rPr>
                <w:b/>
                <w:bCs/>
                <w:vertAlign w:val="subscript"/>
              </w:rPr>
            </w:pPr>
            <w:r w:rsidRPr="00191A5C">
              <w:rPr>
                <w:b/>
                <w:bCs/>
              </w:rPr>
              <w:t xml:space="preserve">Cohen's </w:t>
            </w:r>
            <w:proofErr w:type="spellStart"/>
            <w:r w:rsidRPr="00191A5C">
              <w:rPr>
                <w:b/>
                <w:bCs/>
              </w:rPr>
              <w:t>d</w:t>
            </w:r>
            <w:r w:rsidRPr="00191A5C">
              <w:rPr>
                <w:b/>
                <w:bCs/>
                <w:vertAlign w:val="subscript"/>
              </w:rPr>
              <w:t>av</w:t>
            </w:r>
            <w:proofErr w:type="spellEnd"/>
          </w:p>
        </w:tc>
        <w:tc>
          <w:tcPr>
            <w:tcW w:w="1958" w:type="dxa"/>
            <w:tcBorders>
              <w:bottom w:val="single" w:sz="12" w:space="0" w:color="auto"/>
            </w:tcBorders>
          </w:tcPr>
          <w:p w14:paraId="6863E8B8" w14:textId="1CA200F0" w:rsidR="003775D2" w:rsidRPr="00191A5C" w:rsidRDefault="003775D2" w:rsidP="003B016A">
            <w:pPr>
              <w:pStyle w:val="NoSpacing"/>
              <w:bidi w:val="0"/>
              <w:jc w:val="center"/>
              <w:rPr>
                <w:b/>
                <w:bCs/>
                <w:vertAlign w:val="subscript"/>
              </w:rPr>
            </w:pPr>
            <w:r w:rsidRPr="00191A5C">
              <w:rPr>
                <w:b/>
                <w:bCs/>
              </w:rPr>
              <w:t xml:space="preserve">Hedge's </w:t>
            </w:r>
            <w:proofErr w:type="spellStart"/>
            <w:r w:rsidRPr="00191A5C">
              <w:rPr>
                <w:b/>
                <w:bCs/>
              </w:rPr>
              <w:t>g</w:t>
            </w:r>
            <w:r w:rsidRPr="00191A5C">
              <w:rPr>
                <w:b/>
                <w:bCs/>
                <w:vertAlign w:val="subscript"/>
              </w:rPr>
              <w:t>av</w:t>
            </w:r>
            <w:proofErr w:type="spellEnd"/>
          </w:p>
        </w:tc>
      </w:tr>
      <w:tr w:rsidR="003775D2" w14:paraId="5FFDB9F2" w14:textId="77777777" w:rsidTr="00B73E79">
        <w:tc>
          <w:tcPr>
            <w:tcW w:w="1958" w:type="dxa"/>
            <w:tcBorders>
              <w:top w:val="single" w:sz="12" w:space="0" w:color="auto"/>
              <w:left w:val="single" w:sz="12" w:space="0" w:color="auto"/>
              <w:bottom w:val="single" w:sz="12" w:space="0" w:color="auto"/>
            </w:tcBorders>
            <w:vAlign w:val="center"/>
          </w:tcPr>
          <w:p w14:paraId="4DA5208F" w14:textId="7E2648FB" w:rsidR="003775D2" w:rsidRDefault="003775D2" w:rsidP="00963FDF">
            <w:pPr>
              <w:pStyle w:val="NoSpacing"/>
              <w:bidi w:val="0"/>
              <w:jc w:val="center"/>
            </w:pPr>
            <w:r>
              <w:t>Keyboard</w:t>
            </w:r>
          </w:p>
        </w:tc>
        <w:tc>
          <w:tcPr>
            <w:tcW w:w="2148" w:type="dxa"/>
            <w:tcBorders>
              <w:top w:val="single" w:sz="12" w:space="0" w:color="auto"/>
              <w:bottom w:val="single" w:sz="12" w:space="0" w:color="auto"/>
            </w:tcBorders>
            <w:vAlign w:val="center"/>
          </w:tcPr>
          <w:p w14:paraId="4BF52F48" w14:textId="77777777" w:rsidR="003775D2" w:rsidRDefault="003775D2" w:rsidP="00963FDF">
            <w:pPr>
              <w:pStyle w:val="NoSpacing"/>
              <w:bidi w:val="0"/>
              <w:jc w:val="center"/>
            </w:pPr>
            <w:r>
              <w:t>RT</w:t>
            </w:r>
            <w:r w:rsidR="00834AAA">
              <w:t xml:space="preserve"> (</w:t>
            </w:r>
            <w:proofErr w:type="spellStart"/>
            <w:r w:rsidR="00834AAA">
              <w:t>ms</w:t>
            </w:r>
            <w:proofErr w:type="spellEnd"/>
            <w:r w:rsidR="00834AAA">
              <w:t>)</w:t>
            </w:r>
          </w:p>
          <w:p w14:paraId="52DEEFCE" w14:textId="57895E58" w:rsidR="003B016A" w:rsidRDefault="003B016A" w:rsidP="00963FDF">
            <w:pPr>
              <w:pStyle w:val="NoSpacing"/>
              <w:bidi w:val="0"/>
              <w:jc w:val="center"/>
            </w:pPr>
          </w:p>
        </w:tc>
        <w:tc>
          <w:tcPr>
            <w:tcW w:w="1768" w:type="dxa"/>
            <w:tcBorders>
              <w:top w:val="single" w:sz="12" w:space="0" w:color="auto"/>
              <w:bottom w:val="single" w:sz="12" w:space="0" w:color="auto"/>
            </w:tcBorders>
            <w:vAlign w:val="center"/>
          </w:tcPr>
          <w:p w14:paraId="4DA29437" w14:textId="7F472E31" w:rsidR="003775D2" w:rsidRDefault="00834AAA" w:rsidP="00963FDF">
            <w:pPr>
              <w:pStyle w:val="NoSpacing"/>
              <w:bidi w:val="0"/>
              <w:jc w:val="center"/>
            </w:pPr>
            <w:r>
              <w:t>333.2 (9.5)</w:t>
            </w:r>
          </w:p>
        </w:tc>
        <w:tc>
          <w:tcPr>
            <w:tcW w:w="1958" w:type="dxa"/>
            <w:tcBorders>
              <w:top w:val="single" w:sz="12" w:space="0" w:color="auto"/>
              <w:bottom w:val="single" w:sz="12" w:space="0" w:color="auto"/>
            </w:tcBorders>
            <w:vAlign w:val="center"/>
          </w:tcPr>
          <w:p w14:paraId="711CEEC6" w14:textId="5074ACD3" w:rsidR="003775D2" w:rsidRDefault="00834AAA" w:rsidP="00963FDF">
            <w:pPr>
              <w:pStyle w:val="NoSpacing"/>
              <w:bidi w:val="0"/>
              <w:jc w:val="center"/>
            </w:pPr>
            <w:r>
              <w:t>389.9 (7.1)</w:t>
            </w:r>
          </w:p>
        </w:tc>
        <w:tc>
          <w:tcPr>
            <w:tcW w:w="1958" w:type="dxa"/>
            <w:tcBorders>
              <w:top w:val="single" w:sz="12" w:space="0" w:color="auto"/>
              <w:bottom w:val="single" w:sz="12" w:space="0" w:color="auto"/>
            </w:tcBorders>
            <w:vAlign w:val="center"/>
          </w:tcPr>
          <w:p w14:paraId="7E01183D" w14:textId="0C5E140E" w:rsidR="003775D2" w:rsidRDefault="00834AAA" w:rsidP="00963FDF">
            <w:pPr>
              <w:pStyle w:val="NoSpacing"/>
              <w:bidi w:val="0"/>
              <w:jc w:val="center"/>
            </w:pPr>
            <w:r>
              <w:t>2.16</w:t>
            </w:r>
          </w:p>
        </w:tc>
        <w:tc>
          <w:tcPr>
            <w:tcW w:w="1958" w:type="dxa"/>
            <w:tcBorders>
              <w:top w:val="single" w:sz="12" w:space="0" w:color="auto"/>
              <w:bottom w:val="single" w:sz="12" w:space="0" w:color="auto"/>
              <w:right w:val="single" w:sz="12" w:space="0" w:color="auto"/>
            </w:tcBorders>
            <w:vAlign w:val="center"/>
          </w:tcPr>
          <w:p w14:paraId="0B0BD52C" w14:textId="2C352520" w:rsidR="003775D2" w:rsidRDefault="00834AAA" w:rsidP="00963FDF">
            <w:pPr>
              <w:pStyle w:val="NoSpacing"/>
              <w:bidi w:val="0"/>
              <w:jc w:val="center"/>
            </w:pPr>
            <w:r>
              <w:t>2.06</w:t>
            </w:r>
          </w:p>
        </w:tc>
      </w:tr>
      <w:tr w:rsidR="003775D2" w14:paraId="69FD533E" w14:textId="77777777" w:rsidTr="00B73E79">
        <w:tc>
          <w:tcPr>
            <w:tcW w:w="1958" w:type="dxa"/>
            <w:tcBorders>
              <w:top w:val="single" w:sz="12" w:space="0" w:color="auto"/>
              <w:left w:val="single" w:sz="12" w:space="0" w:color="auto"/>
            </w:tcBorders>
            <w:vAlign w:val="center"/>
          </w:tcPr>
          <w:p w14:paraId="23D36543" w14:textId="39D1F4F1" w:rsidR="003775D2" w:rsidRDefault="004A1DCD" w:rsidP="00963FDF">
            <w:pPr>
              <w:pStyle w:val="NoSpacing"/>
              <w:bidi w:val="0"/>
              <w:jc w:val="center"/>
            </w:pPr>
            <w:r>
              <w:t>Motion tracking</w:t>
            </w:r>
          </w:p>
        </w:tc>
        <w:tc>
          <w:tcPr>
            <w:tcW w:w="2148" w:type="dxa"/>
            <w:tcBorders>
              <w:top w:val="single" w:sz="12" w:space="0" w:color="auto"/>
            </w:tcBorders>
            <w:vAlign w:val="center"/>
          </w:tcPr>
          <w:p w14:paraId="2CA52BAD" w14:textId="77777777" w:rsidR="003775D2" w:rsidRDefault="00834AAA" w:rsidP="00963FDF">
            <w:pPr>
              <w:pStyle w:val="NoSpacing"/>
              <w:bidi w:val="0"/>
              <w:jc w:val="center"/>
            </w:pPr>
            <w:r>
              <w:t>M</w:t>
            </w:r>
            <w:r w:rsidR="00DC5B1E">
              <w:t>T (</w:t>
            </w:r>
            <w:proofErr w:type="spellStart"/>
            <w:r w:rsidR="00DC5B1E">
              <w:t>ms</w:t>
            </w:r>
            <w:proofErr w:type="spellEnd"/>
            <w:r w:rsidR="00DC5B1E">
              <w:t>)</w:t>
            </w:r>
          </w:p>
          <w:p w14:paraId="7FE087D7" w14:textId="274F6A13" w:rsidR="003B016A" w:rsidRDefault="003B016A" w:rsidP="00963FDF">
            <w:pPr>
              <w:pStyle w:val="NoSpacing"/>
              <w:bidi w:val="0"/>
              <w:jc w:val="center"/>
            </w:pPr>
          </w:p>
        </w:tc>
        <w:tc>
          <w:tcPr>
            <w:tcW w:w="1768" w:type="dxa"/>
            <w:tcBorders>
              <w:top w:val="single" w:sz="12" w:space="0" w:color="auto"/>
            </w:tcBorders>
            <w:vAlign w:val="center"/>
          </w:tcPr>
          <w:p w14:paraId="63C82E67" w14:textId="64801FF7" w:rsidR="003775D2" w:rsidRDefault="00DC5B1E" w:rsidP="00963FDF">
            <w:pPr>
              <w:pStyle w:val="NoSpacing"/>
              <w:bidi w:val="0"/>
              <w:jc w:val="center"/>
            </w:pPr>
            <w:r>
              <w:t>515 (12.1)</w:t>
            </w:r>
          </w:p>
        </w:tc>
        <w:tc>
          <w:tcPr>
            <w:tcW w:w="1958" w:type="dxa"/>
            <w:tcBorders>
              <w:top w:val="single" w:sz="12" w:space="0" w:color="auto"/>
            </w:tcBorders>
            <w:vAlign w:val="center"/>
          </w:tcPr>
          <w:p w14:paraId="11A90375" w14:textId="250E8E92" w:rsidR="003775D2" w:rsidRDefault="00DC5B1E" w:rsidP="00963FDF">
            <w:pPr>
              <w:pStyle w:val="NoSpacing"/>
              <w:bidi w:val="0"/>
              <w:jc w:val="center"/>
            </w:pPr>
            <w:r>
              <w:t>571.7 (10.9)</w:t>
            </w:r>
          </w:p>
        </w:tc>
        <w:tc>
          <w:tcPr>
            <w:tcW w:w="1958" w:type="dxa"/>
            <w:tcBorders>
              <w:top w:val="single" w:sz="12" w:space="0" w:color="auto"/>
            </w:tcBorders>
            <w:vAlign w:val="center"/>
          </w:tcPr>
          <w:p w14:paraId="1BF65169" w14:textId="2D868C9B" w:rsidR="003775D2" w:rsidRDefault="00DC5B1E" w:rsidP="00963FDF">
            <w:pPr>
              <w:pStyle w:val="NoSpacing"/>
              <w:bidi w:val="0"/>
              <w:jc w:val="center"/>
            </w:pPr>
            <w:r>
              <w:t>1.53</w:t>
            </w:r>
          </w:p>
        </w:tc>
        <w:tc>
          <w:tcPr>
            <w:tcW w:w="1958" w:type="dxa"/>
            <w:tcBorders>
              <w:top w:val="single" w:sz="12" w:space="0" w:color="auto"/>
              <w:right w:val="single" w:sz="12" w:space="0" w:color="auto"/>
            </w:tcBorders>
            <w:vAlign w:val="center"/>
          </w:tcPr>
          <w:p w14:paraId="539DDB92" w14:textId="79D1B151" w:rsidR="003775D2" w:rsidRDefault="00DC5B1E" w:rsidP="00963FDF">
            <w:pPr>
              <w:pStyle w:val="NoSpacing"/>
              <w:bidi w:val="0"/>
              <w:jc w:val="center"/>
            </w:pPr>
            <w:r>
              <w:t>1.47</w:t>
            </w:r>
          </w:p>
        </w:tc>
      </w:tr>
      <w:tr w:rsidR="003775D2" w14:paraId="55AB1B40" w14:textId="77777777" w:rsidTr="00B73E79">
        <w:tc>
          <w:tcPr>
            <w:tcW w:w="1958" w:type="dxa"/>
            <w:tcBorders>
              <w:left w:val="single" w:sz="12" w:space="0" w:color="auto"/>
            </w:tcBorders>
            <w:vAlign w:val="center"/>
          </w:tcPr>
          <w:p w14:paraId="366F5E3F" w14:textId="0FC6067F" w:rsidR="003775D2" w:rsidRDefault="004A1DCD" w:rsidP="00963FDF">
            <w:pPr>
              <w:pStyle w:val="NoSpacing"/>
              <w:bidi w:val="0"/>
              <w:jc w:val="center"/>
            </w:pPr>
            <w:r>
              <w:t>Motion tracking</w:t>
            </w:r>
          </w:p>
        </w:tc>
        <w:tc>
          <w:tcPr>
            <w:tcW w:w="2148" w:type="dxa"/>
            <w:vAlign w:val="center"/>
          </w:tcPr>
          <w:p w14:paraId="697F5FDD" w14:textId="78A87E6C" w:rsidR="003775D2" w:rsidRDefault="00DC5B1E" w:rsidP="00963FDF">
            <w:pPr>
              <w:pStyle w:val="NoSpacing"/>
              <w:bidi w:val="0"/>
              <w:jc w:val="center"/>
            </w:pPr>
            <w:r w:rsidRPr="00F57228">
              <w:rPr>
                <w:sz w:val="20"/>
                <w:szCs w:val="20"/>
              </w:rPr>
              <w:t>Correcting</w:t>
            </w:r>
            <w:r w:rsidR="00F57228">
              <w:rPr>
                <w:sz w:val="20"/>
                <w:szCs w:val="20"/>
              </w:rPr>
              <w:t xml:space="preserve"> </w:t>
            </w:r>
            <w:r w:rsidRPr="00F57228">
              <w:rPr>
                <w:sz w:val="20"/>
                <w:szCs w:val="20"/>
              </w:rPr>
              <w:t>movement</w:t>
            </w:r>
            <w:r>
              <w:t xml:space="preserve"> onset</w:t>
            </w:r>
            <w:r w:rsidR="003B016A">
              <w:t xml:space="preserve"> (</w:t>
            </w:r>
            <w:proofErr w:type="spellStart"/>
            <w:r w:rsidR="003B016A">
              <w:t>ms</w:t>
            </w:r>
            <w:proofErr w:type="spellEnd"/>
            <w:r w:rsidR="003B016A">
              <w:t>)</w:t>
            </w:r>
          </w:p>
        </w:tc>
        <w:tc>
          <w:tcPr>
            <w:tcW w:w="1768" w:type="dxa"/>
            <w:vAlign w:val="center"/>
          </w:tcPr>
          <w:p w14:paraId="568D9E57" w14:textId="713C1673" w:rsidR="003775D2" w:rsidRDefault="00B72BE1" w:rsidP="00963FDF">
            <w:pPr>
              <w:pStyle w:val="NoSpacing"/>
              <w:bidi w:val="0"/>
              <w:jc w:val="center"/>
            </w:pPr>
            <w:r>
              <w:t>277.3 (4.4)</w:t>
            </w:r>
          </w:p>
        </w:tc>
        <w:tc>
          <w:tcPr>
            <w:tcW w:w="1958" w:type="dxa"/>
            <w:vAlign w:val="center"/>
          </w:tcPr>
          <w:p w14:paraId="12004F84" w14:textId="689EDC01" w:rsidR="003775D2" w:rsidRDefault="00B72BE1" w:rsidP="00963FDF">
            <w:pPr>
              <w:pStyle w:val="NoSpacing"/>
              <w:bidi w:val="0"/>
              <w:jc w:val="center"/>
            </w:pPr>
            <w:r>
              <w:t>333 (4.6)</w:t>
            </w:r>
          </w:p>
        </w:tc>
        <w:tc>
          <w:tcPr>
            <w:tcW w:w="1958" w:type="dxa"/>
            <w:vAlign w:val="center"/>
          </w:tcPr>
          <w:p w14:paraId="30F7419D" w14:textId="391F9C61" w:rsidR="003775D2" w:rsidRDefault="00B72BE1" w:rsidP="00963FDF">
            <w:pPr>
              <w:pStyle w:val="NoSpacing"/>
              <w:bidi w:val="0"/>
              <w:jc w:val="center"/>
            </w:pPr>
            <w:r>
              <w:t>3.91</w:t>
            </w:r>
          </w:p>
        </w:tc>
        <w:tc>
          <w:tcPr>
            <w:tcW w:w="1958" w:type="dxa"/>
            <w:tcBorders>
              <w:right w:val="single" w:sz="12" w:space="0" w:color="auto"/>
            </w:tcBorders>
            <w:vAlign w:val="center"/>
          </w:tcPr>
          <w:p w14:paraId="189CE287" w14:textId="76015381" w:rsidR="003775D2" w:rsidRDefault="00B72BE1" w:rsidP="00963FDF">
            <w:pPr>
              <w:pStyle w:val="NoSpacing"/>
              <w:bidi w:val="0"/>
              <w:jc w:val="center"/>
            </w:pPr>
            <w:r>
              <w:t>3.74</w:t>
            </w:r>
          </w:p>
        </w:tc>
      </w:tr>
      <w:tr w:rsidR="003775D2" w14:paraId="0567CA19" w14:textId="77777777" w:rsidTr="00B73E79">
        <w:tc>
          <w:tcPr>
            <w:tcW w:w="1958" w:type="dxa"/>
            <w:tcBorders>
              <w:left w:val="single" w:sz="12" w:space="0" w:color="auto"/>
            </w:tcBorders>
            <w:vAlign w:val="center"/>
          </w:tcPr>
          <w:p w14:paraId="204147A9" w14:textId="3CD9E0BD" w:rsidR="003775D2" w:rsidRDefault="004A1DCD" w:rsidP="00963FDF">
            <w:pPr>
              <w:pStyle w:val="NoSpacing"/>
              <w:bidi w:val="0"/>
              <w:jc w:val="center"/>
            </w:pPr>
            <w:r>
              <w:t>Motion tracking</w:t>
            </w:r>
          </w:p>
        </w:tc>
        <w:tc>
          <w:tcPr>
            <w:tcW w:w="2148" w:type="dxa"/>
            <w:vAlign w:val="center"/>
          </w:tcPr>
          <w:p w14:paraId="0366D6F8" w14:textId="1264303A" w:rsidR="003775D2" w:rsidRDefault="00DC5B1E" w:rsidP="00963FDF">
            <w:pPr>
              <w:pStyle w:val="NoSpacing"/>
              <w:bidi w:val="0"/>
              <w:jc w:val="center"/>
            </w:pPr>
            <w:r w:rsidRPr="00F57228">
              <w:rPr>
                <w:sz w:val="20"/>
                <w:szCs w:val="20"/>
              </w:rPr>
              <w:t xml:space="preserve">Correcting movement </w:t>
            </w:r>
            <w:r>
              <w:t>length</w:t>
            </w:r>
            <w:r w:rsidR="003B016A">
              <w:t xml:space="preserve"> (mm)</w:t>
            </w:r>
          </w:p>
        </w:tc>
        <w:tc>
          <w:tcPr>
            <w:tcW w:w="1768" w:type="dxa"/>
            <w:vAlign w:val="center"/>
          </w:tcPr>
          <w:p w14:paraId="1B51A0E4" w14:textId="70ECF8A1" w:rsidR="003775D2" w:rsidRDefault="00B72BE1" w:rsidP="00963FDF">
            <w:pPr>
              <w:pStyle w:val="NoSpacing"/>
              <w:bidi w:val="0"/>
              <w:jc w:val="center"/>
            </w:pPr>
            <w:r>
              <w:t>70 (SD=15.3)</w:t>
            </w:r>
          </w:p>
        </w:tc>
        <w:tc>
          <w:tcPr>
            <w:tcW w:w="1958" w:type="dxa"/>
            <w:vAlign w:val="center"/>
          </w:tcPr>
          <w:p w14:paraId="25961888" w14:textId="7F894608" w:rsidR="003775D2" w:rsidRDefault="00B72BE1" w:rsidP="00963FDF">
            <w:pPr>
              <w:pStyle w:val="NoSpacing"/>
              <w:bidi w:val="0"/>
              <w:jc w:val="center"/>
            </w:pPr>
            <w:r>
              <w:t>79.2 (SD=14.9)</w:t>
            </w:r>
          </w:p>
        </w:tc>
        <w:tc>
          <w:tcPr>
            <w:tcW w:w="1958" w:type="dxa"/>
            <w:vAlign w:val="center"/>
          </w:tcPr>
          <w:p w14:paraId="0A37DABF" w14:textId="728778B7" w:rsidR="003775D2" w:rsidRDefault="00B72BE1" w:rsidP="00963FDF">
            <w:pPr>
              <w:pStyle w:val="NoSpacing"/>
              <w:bidi w:val="0"/>
              <w:jc w:val="center"/>
            </w:pPr>
            <w:r>
              <w:t>0.6</w:t>
            </w:r>
          </w:p>
        </w:tc>
        <w:tc>
          <w:tcPr>
            <w:tcW w:w="1958" w:type="dxa"/>
            <w:tcBorders>
              <w:right w:val="single" w:sz="12" w:space="0" w:color="auto"/>
            </w:tcBorders>
            <w:vAlign w:val="center"/>
          </w:tcPr>
          <w:p w14:paraId="1BCF93DA" w14:textId="5DB3D12F" w:rsidR="003775D2" w:rsidRDefault="00B72BE1" w:rsidP="00963FDF">
            <w:pPr>
              <w:pStyle w:val="NoSpacing"/>
              <w:bidi w:val="0"/>
              <w:jc w:val="center"/>
            </w:pPr>
            <w:r>
              <w:t>0.58</w:t>
            </w:r>
          </w:p>
        </w:tc>
      </w:tr>
      <w:tr w:rsidR="00834AAA" w14:paraId="32C1B387" w14:textId="77777777" w:rsidTr="00B73E79">
        <w:tc>
          <w:tcPr>
            <w:tcW w:w="1958" w:type="dxa"/>
            <w:tcBorders>
              <w:left w:val="single" w:sz="12" w:space="0" w:color="auto"/>
              <w:bottom w:val="single" w:sz="12" w:space="0" w:color="auto"/>
            </w:tcBorders>
            <w:vAlign w:val="center"/>
          </w:tcPr>
          <w:p w14:paraId="376BD17D" w14:textId="56A0A116" w:rsidR="00834AAA" w:rsidRDefault="004A1DCD" w:rsidP="00963FDF">
            <w:pPr>
              <w:pStyle w:val="NoSpacing"/>
              <w:bidi w:val="0"/>
              <w:jc w:val="center"/>
            </w:pPr>
            <w:r>
              <w:t>Motion tracking</w:t>
            </w:r>
          </w:p>
        </w:tc>
        <w:tc>
          <w:tcPr>
            <w:tcW w:w="2148" w:type="dxa"/>
            <w:tcBorders>
              <w:bottom w:val="single" w:sz="12" w:space="0" w:color="auto"/>
            </w:tcBorders>
            <w:vAlign w:val="center"/>
          </w:tcPr>
          <w:p w14:paraId="3E5072D0" w14:textId="44FC8A38" w:rsidR="00834AAA" w:rsidRDefault="00DC5B1E" w:rsidP="00963FDF">
            <w:pPr>
              <w:pStyle w:val="NoSpacing"/>
              <w:bidi w:val="0"/>
              <w:jc w:val="center"/>
            </w:pPr>
            <w:r w:rsidRPr="00F57228">
              <w:rPr>
                <w:sz w:val="20"/>
                <w:szCs w:val="20"/>
              </w:rPr>
              <w:t xml:space="preserve">Correcting movement </w:t>
            </w:r>
            <w:r>
              <w:t>velocity</w:t>
            </w:r>
            <w:r w:rsidR="003B016A">
              <w:t xml:space="preserve"> (mm/s)</w:t>
            </w:r>
          </w:p>
        </w:tc>
        <w:tc>
          <w:tcPr>
            <w:tcW w:w="1768" w:type="dxa"/>
            <w:tcBorders>
              <w:bottom w:val="single" w:sz="12" w:space="0" w:color="auto"/>
            </w:tcBorders>
            <w:vAlign w:val="center"/>
          </w:tcPr>
          <w:p w14:paraId="2F517D90" w14:textId="468CE4E0" w:rsidR="00834AAA" w:rsidRDefault="003B016A" w:rsidP="00963FDF">
            <w:pPr>
              <w:pStyle w:val="NoSpacing"/>
              <w:bidi w:val="0"/>
              <w:jc w:val="center"/>
            </w:pPr>
            <w:r>
              <w:t>475.7 (SD=38.9)</w:t>
            </w:r>
          </w:p>
        </w:tc>
        <w:tc>
          <w:tcPr>
            <w:tcW w:w="1958" w:type="dxa"/>
            <w:tcBorders>
              <w:bottom w:val="single" w:sz="12" w:space="0" w:color="auto"/>
            </w:tcBorders>
            <w:vAlign w:val="center"/>
          </w:tcPr>
          <w:p w14:paraId="644ADBA5" w14:textId="7F508681" w:rsidR="00834AAA" w:rsidRDefault="003B016A" w:rsidP="00963FDF">
            <w:pPr>
              <w:pStyle w:val="NoSpacing"/>
              <w:bidi w:val="0"/>
              <w:jc w:val="center"/>
            </w:pPr>
            <w:r>
              <w:t>533.3 (SD = 64.8)</w:t>
            </w:r>
          </w:p>
        </w:tc>
        <w:tc>
          <w:tcPr>
            <w:tcW w:w="1958" w:type="dxa"/>
            <w:tcBorders>
              <w:bottom w:val="single" w:sz="12" w:space="0" w:color="auto"/>
            </w:tcBorders>
            <w:vAlign w:val="center"/>
          </w:tcPr>
          <w:p w14:paraId="26D93D15" w14:textId="1CD1E61E" w:rsidR="00834AAA" w:rsidRDefault="003B016A" w:rsidP="00963FDF">
            <w:pPr>
              <w:pStyle w:val="NoSpacing"/>
              <w:bidi w:val="0"/>
              <w:jc w:val="center"/>
            </w:pPr>
            <w:r>
              <w:t>1.11</w:t>
            </w:r>
          </w:p>
        </w:tc>
        <w:tc>
          <w:tcPr>
            <w:tcW w:w="1958" w:type="dxa"/>
            <w:tcBorders>
              <w:bottom w:val="single" w:sz="12" w:space="0" w:color="auto"/>
              <w:right w:val="single" w:sz="12" w:space="0" w:color="auto"/>
            </w:tcBorders>
            <w:vAlign w:val="center"/>
          </w:tcPr>
          <w:p w14:paraId="770916EF" w14:textId="0C44C592" w:rsidR="00834AAA" w:rsidRDefault="003B016A" w:rsidP="00963FDF">
            <w:pPr>
              <w:pStyle w:val="NoSpacing"/>
              <w:bidi w:val="0"/>
              <w:jc w:val="center"/>
            </w:pPr>
            <w:r>
              <w:t>1.06</w:t>
            </w:r>
          </w:p>
        </w:tc>
      </w:tr>
    </w:tbl>
    <w:p w14:paraId="296DF388" w14:textId="77777777" w:rsidR="003775D2" w:rsidRDefault="003775D2" w:rsidP="003775D2">
      <w:pPr>
        <w:pStyle w:val="NoSpacing"/>
        <w:bidi w:val="0"/>
      </w:pPr>
    </w:p>
    <w:p w14:paraId="3C92A5F0" w14:textId="05343CA3" w:rsidR="00D07EA0" w:rsidRDefault="00D07EA0" w:rsidP="00D07EA0">
      <w:pPr>
        <w:pStyle w:val="NoSpacing"/>
        <w:numPr>
          <w:ilvl w:val="0"/>
          <w:numId w:val="1"/>
        </w:numPr>
        <w:bidi w:val="0"/>
      </w:pPr>
      <w:r>
        <w:t>Keyboard RT</w:t>
      </w:r>
      <w:r w:rsidR="005B6009">
        <w:t xml:space="preserve"> – </w:t>
      </w:r>
      <w:r w:rsidR="00F50ADF">
        <w:t xml:space="preserve">Cohen's </w:t>
      </w:r>
      <w:proofErr w:type="spellStart"/>
      <w:r w:rsidR="00F50ADF" w:rsidRPr="00F50ADF">
        <w:t>d</w:t>
      </w:r>
      <w:r w:rsidR="00F50ADF" w:rsidRPr="00F50ADF">
        <w:rPr>
          <w:vertAlign w:val="subscript"/>
        </w:rPr>
        <w:t>av</w:t>
      </w:r>
      <w:proofErr w:type="spellEnd"/>
      <w:r w:rsidR="00F50ADF">
        <w:t xml:space="preserve"> = 2.16, </w:t>
      </w:r>
      <w:r w:rsidR="005B6009" w:rsidRPr="00F50ADF">
        <w:t>Hedge's</w:t>
      </w:r>
      <w:r w:rsidR="005B6009">
        <w:t xml:space="preserve"> </w:t>
      </w:r>
      <w:proofErr w:type="spellStart"/>
      <w:r w:rsidR="005B6009">
        <w:t>g</w:t>
      </w:r>
      <w:r w:rsidR="005B6009">
        <w:rPr>
          <w:vertAlign w:val="subscript"/>
        </w:rPr>
        <w:t>av</w:t>
      </w:r>
      <w:proofErr w:type="spellEnd"/>
      <w:r w:rsidR="005B6009">
        <w:t xml:space="preserve"> = </w:t>
      </w:r>
      <w:r w:rsidR="00F50ADF">
        <w:t>2.06</w:t>
      </w:r>
    </w:p>
    <w:p w14:paraId="1A1C2CB8" w14:textId="5710066B" w:rsidR="00D07EA0" w:rsidRDefault="00D07EA0" w:rsidP="00D07EA0">
      <w:pPr>
        <w:pStyle w:val="NoSpacing"/>
        <w:numPr>
          <w:ilvl w:val="1"/>
          <w:numId w:val="1"/>
        </w:numPr>
        <w:bidi w:val="0"/>
      </w:pPr>
      <w:r>
        <w:t>Congruent</w:t>
      </w:r>
      <w:r w:rsidR="005B6009">
        <w:t>: mean (SE), 333.2ms (9.5)</w:t>
      </w:r>
    </w:p>
    <w:p w14:paraId="01875EF1" w14:textId="2580F158" w:rsidR="00D07EA0" w:rsidRDefault="00D07EA0" w:rsidP="00D07EA0">
      <w:pPr>
        <w:pStyle w:val="NoSpacing"/>
        <w:numPr>
          <w:ilvl w:val="1"/>
          <w:numId w:val="1"/>
        </w:numPr>
        <w:bidi w:val="0"/>
      </w:pPr>
      <w:r>
        <w:t>Incongruent</w:t>
      </w:r>
      <w:r w:rsidR="005B6009">
        <w:t>: 389.9ms (7.1)</w:t>
      </w:r>
    </w:p>
    <w:p w14:paraId="07DE0990" w14:textId="44174F92" w:rsidR="000C2AD7" w:rsidRDefault="000C2AD7" w:rsidP="000C2AD7">
      <w:pPr>
        <w:pStyle w:val="NoSpacing"/>
        <w:numPr>
          <w:ilvl w:val="0"/>
          <w:numId w:val="1"/>
        </w:numPr>
        <w:bidi w:val="0"/>
      </w:pPr>
      <w:r>
        <w:t xml:space="preserve">Reach MT – Cohen's </w:t>
      </w:r>
      <w:proofErr w:type="spellStart"/>
      <w:r w:rsidRPr="00F50ADF">
        <w:t>d</w:t>
      </w:r>
      <w:r w:rsidRPr="00F50ADF">
        <w:rPr>
          <w:vertAlign w:val="subscript"/>
        </w:rPr>
        <w:t>av</w:t>
      </w:r>
      <w:proofErr w:type="spellEnd"/>
      <w:r>
        <w:t xml:space="preserve"> = </w:t>
      </w:r>
      <w:r w:rsidR="00BA599E">
        <w:t>1.53</w:t>
      </w:r>
      <w:r>
        <w:t xml:space="preserve">, </w:t>
      </w:r>
      <w:r w:rsidRPr="00F50ADF">
        <w:t>Hedge's</w:t>
      </w:r>
      <w:r>
        <w:t xml:space="preserve"> </w:t>
      </w:r>
      <w:proofErr w:type="spellStart"/>
      <w:r>
        <w:t>g</w:t>
      </w:r>
      <w:r>
        <w:rPr>
          <w:vertAlign w:val="subscript"/>
        </w:rPr>
        <w:t>av</w:t>
      </w:r>
      <w:proofErr w:type="spellEnd"/>
      <w:r>
        <w:t xml:space="preserve"> = </w:t>
      </w:r>
      <w:r w:rsidR="00BA599E">
        <w:t>1.47</w:t>
      </w:r>
    </w:p>
    <w:p w14:paraId="6C217FD3" w14:textId="2BD15218" w:rsidR="000C2AD7" w:rsidRDefault="000C2AD7" w:rsidP="000C2AD7">
      <w:pPr>
        <w:pStyle w:val="NoSpacing"/>
        <w:numPr>
          <w:ilvl w:val="1"/>
          <w:numId w:val="1"/>
        </w:numPr>
        <w:bidi w:val="0"/>
      </w:pPr>
      <w:r>
        <w:t xml:space="preserve">Congruent: </w:t>
      </w:r>
      <w:r w:rsidR="000C5AB6">
        <w:t xml:space="preserve">515ms </w:t>
      </w:r>
      <w:r>
        <w:t>(</w:t>
      </w:r>
      <w:r w:rsidR="000C5AB6">
        <w:t>12.1</w:t>
      </w:r>
      <w:r>
        <w:t>)</w:t>
      </w:r>
    </w:p>
    <w:p w14:paraId="2E2A628D" w14:textId="048CA6A3" w:rsidR="000C2AD7" w:rsidRDefault="000C2AD7" w:rsidP="000C2AD7">
      <w:pPr>
        <w:pStyle w:val="NoSpacing"/>
        <w:numPr>
          <w:ilvl w:val="1"/>
          <w:numId w:val="1"/>
        </w:numPr>
        <w:bidi w:val="0"/>
      </w:pPr>
      <w:r>
        <w:t xml:space="preserve">Incongruent: </w:t>
      </w:r>
      <w:r w:rsidR="000C5AB6">
        <w:t xml:space="preserve">571.7ms </w:t>
      </w:r>
      <w:r>
        <w:t>(</w:t>
      </w:r>
      <w:r w:rsidR="000C5AB6">
        <w:t>10.9</w:t>
      </w:r>
      <w:r>
        <w:t>)</w:t>
      </w:r>
    </w:p>
    <w:p w14:paraId="6D29BAA4" w14:textId="28A90D26" w:rsidR="000C2AD7" w:rsidRDefault="00BA599E" w:rsidP="000C2AD7">
      <w:pPr>
        <w:pStyle w:val="NoSpacing"/>
        <w:numPr>
          <w:ilvl w:val="0"/>
          <w:numId w:val="1"/>
        </w:numPr>
        <w:bidi w:val="0"/>
      </w:pPr>
      <w:r>
        <w:t xml:space="preserve">Correcting </w:t>
      </w:r>
      <w:proofErr w:type="spellStart"/>
      <w:r>
        <w:t>mvmnt</w:t>
      </w:r>
      <w:proofErr w:type="spellEnd"/>
      <w:r>
        <w:t xml:space="preserve"> onset</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E04AC8">
        <w:t>3.91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E04AC8">
        <w:t>3.74</w:t>
      </w:r>
    </w:p>
    <w:p w14:paraId="74EA0602" w14:textId="204A82A9" w:rsidR="000C2AD7" w:rsidRDefault="000C2AD7" w:rsidP="000C2AD7">
      <w:pPr>
        <w:pStyle w:val="NoSpacing"/>
        <w:numPr>
          <w:ilvl w:val="1"/>
          <w:numId w:val="1"/>
        </w:numPr>
        <w:bidi w:val="0"/>
      </w:pPr>
      <w:r>
        <w:t xml:space="preserve">Congruent: </w:t>
      </w:r>
      <w:r w:rsidR="00BA599E">
        <w:t>277.3ms (4.4)</w:t>
      </w:r>
    </w:p>
    <w:p w14:paraId="50F5723D" w14:textId="1D56005B" w:rsidR="000C2AD7" w:rsidRDefault="000C2AD7" w:rsidP="000C2AD7">
      <w:pPr>
        <w:pStyle w:val="NoSpacing"/>
        <w:numPr>
          <w:ilvl w:val="1"/>
          <w:numId w:val="1"/>
        </w:numPr>
        <w:bidi w:val="0"/>
      </w:pPr>
      <w:r>
        <w:t xml:space="preserve">Incongruent: </w:t>
      </w:r>
      <w:r w:rsidR="00BA599E">
        <w:t>333ms (4.6)</w:t>
      </w:r>
    </w:p>
    <w:p w14:paraId="6CED4E67" w14:textId="25560F1E" w:rsidR="000C2AD7" w:rsidRDefault="00C222EE" w:rsidP="000C2AD7">
      <w:pPr>
        <w:pStyle w:val="NoSpacing"/>
        <w:numPr>
          <w:ilvl w:val="0"/>
          <w:numId w:val="1"/>
        </w:numPr>
        <w:bidi w:val="0"/>
      </w:pPr>
      <w:r>
        <w:t xml:space="preserve">Correcting </w:t>
      </w:r>
      <w:proofErr w:type="spellStart"/>
      <w:r>
        <w:t>mvmnt</w:t>
      </w:r>
      <w:proofErr w:type="spellEnd"/>
      <w:r>
        <w:t xml:space="preserve"> length</w:t>
      </w:r>
      <w:r w:rsidR="000C2AD7">
        <w:t xml:space="preserve"> – Cohen's </w:t>
      </w:r>
      <w:proofErr w:type="spellStart"/>
      <w:r w:rsidR="000C2AD7" w:rsidRPr="00F50ADF">
        <w:t>d</w:t>
      </w:r>
      <w:r w:rsidR="000C2AD7" w:rsidRPr="00F50ADF">
        <w:rPr>
          <w:vertAlign w:val="subscript"/>
        </w:rPr>
        <w:t>av</w:t>
      </w:r>
      <w:proofErr w:type="spellEnd"/>
      <w:r w:rsidR="000C2AD7">
        <w:t xml:space="preserve"> =</w:t>
      </w:r>
      <w:r w:rsidR="00212485">
        <w:t xml:space="preserve"> 0.6</w:t>
      </w:r>
      <w:r w:rsidR="000C2AD7">
        <w:t xml:space="preserve"> ,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212485">
        <w:t>0.58</w:t>
      </w:r>
    </w:p>
    <w:p w14:paraId="66E5C039" w14:textId="11E6B9E4" w:rsidR="000C2AD7" w:rsidRDefault="000C2AD7" w:rsidP="000C2AD7">
      <w:pPr>
        <w:pStyle w:val="NoSpacing"/>
        <w:numPr>
          <w:ilvl w:val="1"/>
          <w:numId w:val="1"/>
        </w:numPr>
        <w:bidi w:val="0"/>
      </w:pPr>
      <w:r>
        <w:t xml:space="preserve">Congruent: </w:t>
      </w:r>
      <w:r w:rsidR="007F7B92">
        <w:t>70mm (SD=15.3)</w:t>
      </w:r>
    </w:p>
    <w:p w14:paraId="170C3FD3" w14:textId="159C3D81" w:rsidR="000C2AD7" w:rsidRDefault="000C2AD7" w:rsidP="000C2AD7">
      <w:pPr>
        <w:pStyle w:val="NoSpacing"/>
        <w:numPr>
          <w:ilvl w:val="1"/>
          <w:numId w:val="1"/>
        </w:numPr>
        <w:bidi w:val="0"/>
      </w:pPr>
      <w:r>
        <w:t xml:space="preserve">Incongruent: </w:t>
      </w:r>
      <w:r w:rsidR="007F7B92">
        <w:t>79.2mm (SD=14.9)</w:t>
      </w:r>
    </w:p>
    <w:p w14:paraId="6764D706" w14:textId="7249D3F1" w:rsidR="000C2AD7" w:rsidRDefault="00C222EE" w:rsidP="000C2AD7">
      <w:pPr>
        <w:pStyle w:val="NoSpacing"/>
        <w:numPr>
          <w:ilvl w:val="0"/>
          <w:numId w:val="1"/>
        </w:numPr>
        <w:bidi w:val="0"/>
      </w:pPr>
      <w:r>
        <w:t xml:space="preserve">Correcting </w:t>
      </w:r>
      <w:proofErr w:type="spellStart"/>
      <w:r>
        <w:t>mvmnt</w:t>
      </w:r>
      <w:proofErr w:type="spellEnd"/>
      <w:r>
        <w:t xml:space="preserve"> velocity</w:t>
      </w:r>
      <w:r w:rsidR="000C2AD7">
        <w:t xml:space="preserve"> – Cohen's </w:t>
      </w:r>
      <w:proofErr w:type="spellStart"/>
      <w:r w:rsidR="000C2AD7" w:rsidRPr="00F50ADF">
        <w:t>d</w:t>
      </w:r>
      <w:r w:rsidR="000C2AD7" w:rsidRPr="00F50ADF">
        <w:rPr>
          <w:vertAlign w:val="subscript"/>
        </w:rPr>
        <w:t>av</w:t>
      </w:r>
      <w:proofErr w:type="spellEnd"/>
      <w:r w:rsidR="000C2AD7">
        <w:t xml:space="preserve"> = </w:t>
      </w:r>
      <w:r w:rsidR="003016DB">
        <w:t>1.11</w:t>
      </w:r>
      <w:r w:rsidR="000C2AD7">
        <w:t xml:space="preserve">, </w:t>
      </w:r>
      <w:r w:rsidR="000C2AD7" w:rsidRPr="00F50ADF">
        <w:t>Hedge's</w:t>
      </w:r>
      <w:r w:rsidR="000C2AD7">
        <w:t xml:space="preserve"> </w:t>
      </w:r>
      <w:proofErr w:type="spellStart"/>
      <w:r w:rsidR="000C2AD7">
        <w:t>g</w:t>
      </w:r>
      <w:r w:rsidR="000C2AD7">
        <w:rPr>
          <w:vertAlign w:val="subscript"/>
        </w:rPr>
        <w:t>av</w:t>
      </w:r>
      <w:proofErr w:type="spellEnd"/>
      <w:r w:rsidR="000C2AD7">
        <w:t xml:space="preserve"> = </w:t>
      </w:r>
      <w:r w:rsidR="003016DB">
        <w:t>1.06</w:t>
      </w:r>
    </w:p>
    <w:p w14:paraId="2299EB35" w14:textId="59B84DA7" w:rsidR="000C2AD7" w:rsidRDefault="000C2AD7" w:rsidP="000C2AD7">
      <w:pPr>
        <w:pStyle w:val="NoSpacing"/>
        <w:numPr>
          <w:ilvl w:val="1"/>
          <w:numId w:val="1"/>
        </w:numPr>
        <w:bidi w:val="0"/>
      </w:pPr>
      <w:r>
        <w:t xml:space="preserve">Congruent: </w:t>
      </w:r>
      <w:r w:rsidR="00201DBA">
        <w:t>475.7 mm/s (SD = 38.9)</w:t>
      </w:r>
    </w:p>
    <w:p w14:paraId="17A37662" w14:textId="61FAEA73" w:rsidR="000C2AD7" w:rsidRDefault="000C2AD7" w:rsidP="00B20B1A">
      <w:pPr>
        <w:pStyle w:val="NoSpacing"/>
        <w:numPr>
          <w:ilvl w:val="1"/>
          <w:numId w:val="1"/>
        </w:numPr>
        <w:bidi w:val="0"/>
      </w:pPr>
      <w:r>
        <w:t xml:space="preserve">Incongruent: </w:t>
      </w:r>
      <w:r w:rsidR="00201DBA">
        <w:t>533.3 mm/s (SD = 64.8)</w:t>
      </w:r>
    </w:p>
    <w:p w14:paraId="61A6C90F" w14:textId="1319C511" w:rsidR="00762753" w:rsidRPr="0059541E" w:rsidRDefault="00762753" w:rsidP="00762753">
      <w:pPr>
        <w:pStyle w:val="NoSpacing"/>
        <w:bidi w:val="0"/>
        <w:rPr>
          <w:strike/>
        </w:rPr>
      </w:pPr>
      <w:r w:rsidRPr="0059541E">
        <w:rPr>
          <w:strike/>
        </w:rPr>
        <w:t xml:space="preserve">Indeed it shows that </w:t>
      </w:r>
      <w:r w:rsidR="00945393" w:rsidRPr="0059541E">
        <w:rPr>
          <w:strike/>
        </w:rPr>
        <w:t>trajectory measures bring about a greater effect size.</w:t>
      </w:r>
    </w:p>
    <w:p w14:paraId="5EA9D00D" w14:textId="1B6CB31C" w:rsidR="008D2312" w:rsidRPr="0059541E" w:rsidRDefault="008D2312" w:rsidP="008D2312">
      <w:pPr>
        <w:pStyle w:val="NoSpacing"/>
        <w:bidi w:val="0"/>
        <w:rPr>
          <w:strike/>
          <w:rtl/>
        </w:rPr>
      </w:pPr>
      <w:r w:rsidRPr="0059541E">
        <w:rPr>
          <w:strike/>
        </w:rPr>
        <w:t xml:space="preserve">This </w:t>
      </w:r>
      <w:r w:rsidR="004C2D5B" w:rsidRPr="0059541E">
        <w:rPr>
          <w:strike/>
        </w:rPr>
        <w:t xml:space="preserve">supports </w:t>
      </w:r>
      <w:r w:rsidRPr="0059541E">
        <w:rPr>
          <w:strike/>
        </w:rPr>
        <w:t>our hypothesis.</w:t>
      </w:r>
    </w:p>
    <w:p w14:paraId="405DA432" w14:textId="5B39D23B" w:rsidR="00445949" w:rsidRDefault="0076133D" w:rsidP="00FE1233">
      <w:pPr>
        <w:pStyle w:val="NoSpacing"/>
        <w:bidi w:val="0"/>
      </w:pPr>
      <w:r>
        <w:t xml:space="preserve"> </w:t>
      </w:r>
    </w:p>
    <w:p w14:paraId="0103A790" w14:textId="1D41AEDB" w:rsidR="00FF2E85" w:rsidRDefault="00CD48F9" w:rsidP="00FF2E85">
      <w:pPr>
        <w:pStyle w:val="NoSpacing"/>
        <w:bidi w:val="0"/>
      </w:pPr>
      <w:r>
        <w:t xml:space="preserve">@@ When writing your thesis @@ </w:t>
      </w:r>
      <w:r w:rsidR="002B358A">
        <w:t>@@ Explain about our pilot studies, how did we start, what did we change in each one and why, how does it help us produce greater effects @@</w:t>
      </w:r>
    </w:p>
    <w:p w14:paraId="7BDDC06D" w14:textId="6437EF1F" w:rsidR="000668AF" w:rsidRDefault="000668AF" w:rsidP="000668AF">
      <w:pPr>
        <w:pStyle w:val="NoSpacing"/>
        <w:bidi w:val="0"/>
      </w:pPr>
    </w:p>
    <w:p w14:paraId="3EA9727D" w14:textId="79D99539" w:rsidR="00794FD3" w:rsidRDefault="00794FD3" w:rsidP="00794FD3">
      <w:pPr>
        <w:pStyle w:val="Heading3"/>
        <w:bidi w:val="0"/>
      </w:pPr>
      <w:r>
        <w:t>Hypothesis</w:t>
      </w:r>
    </w:p>
    <w:p w14:paraId="1EE874DF" w14:textId="1834011D" w:rsidR="00DF5892" w:rsidRDefault="009E629A" w:rsidP="00DF5892">
      <w:pPr>
        <w:pStyle w:val="NoSpacing"/>
        <w:bidi w:val="0"/>
        <w:rPr>
          <w:rtl/>
        </w:rPr>
      </w:pPr>
      <w:r>
        <w:t xml:space="preserve">In-line with previous comparisons between motion tracking and keyboard responses, we expect </w:t>
      </w:r>
      <w:r w:rsidR="00DF5892" w:rsidRPr="008B693F">
        <w:t xml:space="preserve">motion tracking </w:t>
      </w:r>
      <w:r>
        <w:t xml:space="preserve">to </w:t>
      </w:r>
      <w:r w:rsidR="00220725">
        <w:t>detect</w:t>
      </w:r>
      <w:r w:rsidR="00DF5892" w:rsidRPr="008B693F">
        <w:t xml:space="preserve"> a greater </w:t>
      </w:r>
      <w:r w:rsidR="00DB5254">
        <w:t xml:space="preserve">incongruency </w:t>
      </w:r>
      <w:r w:rsidR="00DF5892" w:rsidRPr="008B693F">
        <w:t>effect</w:t>
      </w:r>
      <w:r w:rsidR="00E41D5F">
        <w:t xml:space="preserve"> (when comparing the effect size of both measures)</w:t>
      </w:r>
      <w:r w:rsidR="00DB5254">
        <w:t>.</w:t>
      </w:r>
    </w:p>
    <w:p w14:paraId="73D29738" w14:textId="41C245EE" w:rsidR="00794FD3" w:rsidRDefault="001859AE" w:rsidP="001859AE">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5957C591" w:rsidR="00616FF2" w:rsidRDefault="00616FF2" w:rsidP="00616FF2">
      <w:pPr>
        <w:pStyle w:val="NoSpacing"/>
        <w:numPr>
          <w:ilvl w:val="0"/>
          <w:numId w:val="2"/>
        </w:numPr>
        <w:bidi w:val="0"/>
      </w:pPr>
      <w:r w:rsidRPr="005205B3">
        <w:lastRenderedPageBreak/>
        <w:t>Congruency:</w:t>
      </w:r>
      <w:r w:rsidRPr="00616FF2">
        <w:t xml:space="preserve"> </w:t>
      </w:r>
      <w:r>
        <w:t>A within subject variable of two levels:</w:t>
      </w:r>
    </w:p>
    <w:p w14:paraId="17432FEF" w14:textId="2D769E3F" w:rsidR="00616FF2" w:rsidRDefault="00616FF2" w:rsidP="00616FF2">
      <w:pPr>
        <w:pStyle w:val="NoSpacing"/>
        <w:numPr>
          <w:ilvl w:val="1"/>
          <w:numId w:val="2"/>
        </w:numPr>
        <w:bidi w:val="0"/>
      </w:pPr>
      <w:r>
        <w:t>Congruent: prime and target are the same word.</w:t>
      </w:r>
    </w:p>
    <w:p w14:paraId="3AA19587" w14:textId="0A75A022" w:rsidR="00606190" w:rsidRDefault="00606190" w:rsidP="00606190">
      <w:pPr>
        <w:pStyle w:val="NoSpacing"/>
        <w:numPr>
          <w:ilvl w:val="1"/>
          <w:numId w:val="2"/>
        </w:numPr>
        <w:bidi w:val="0"/>
      </w:pPr>
      <w:r>
        <w:t xml:space="preserve">Incongruent: Prime and target are from </w:t>
      </w:r>
      <w:r w:rsidR="001E41A6">
        <w:t xml:space="preserve">a </w:t>
      </w:r>
      <w:r>
        <w:t xml:space="preserve">different </w:t>
      </w:r>
      <w:r w:rsidR="004C38B7">
        <w:t xml:space="preserve">semantic </w:t>
      </w:r>
      <w:r>
        <w:t>categ</w:t>
      </w:r>
      <w:r w:rsidR="00B810D1">
        <w:t>o</w:t>
      </w:r>
      <w:r>
        <w:t>r</w:t>
      </w:r>
      <w:r w:rsidR="001E41A6">
        <w:t>y</w:t>
      </w:r>
      <w:r w:rsidR="004C38B7">
        <w:t xml:space="preserve"> and do not share letters in common locations.</w:t>
      </w:r>
    </w:p>
    <w:p w14:paraId="7DB0F0A0" w14:textId="416BCB84" w:rsidR="005205B3" w:rsidRDefault="00616FF2" w:rsidP="00616FF2">
      <w:pPr>
        <w:pStyle w:val="NoSpacing"/>
        <w:numPr>
          <w:ilvl w:val="0"/>
          <w:numId w:val="2"/>
        </w:numPr>
        <w:bidi w:val="0"/>
      </w:pPr>
      <w:commentRangeStart w:id="3"/>
      <w:r>
        <w:t>Item type: A within subject variable of two levels:</w:t>
      </w:r>
      <w:commentRangeEnd w:id="3"/>
      <w:r w:rsidR="00E81309">
        <w:rPr>
          <w:rStyle w:val="CommentReference"/>
        </w:rPr>
        <w:commentReference w:id="3"/>
      </w:r>
    </w:p>
    <w:p w14:paraId="3FE0BFB9" w14:textId="43D957FC" w:rsidR="002024D8" w:rsidRDefault="002024D8" w:rsidP="002024D8">
      <w:pPr>
        <w:pStyle w:val="NoSpacing"/>
        <w:numPr>
          <w:ilvl w:val="1"/>
          <w:numId w:val="2"/>
        </w:numPr>
        <w:bidi w:val="0"/>
      </w:pPr>
      <w:r>
        <w:t xml:space="preserve">Natural: target and / or prime </w:t>
      </w:r>
      <w:r w:rsidR="00054920">
        <w:t xml:space="preserve">represent a natural item (e.g. </w:t>
      </w:r>
      <w:r w:rsidR="00A12F72">
        <w:t>"Plant", "Cloud")</w:t>
      </w:r>
      <w:r w:rsidR="00054920">
        <w:t>.</w:t>
      </w:r>
    </w:p>
    <w:p w14:paraId="041132EC" w14:textId="37EA13E7" w:rsidR="00A12F72" w:rsidRDefault="00A12F72" w:rsidP="00A12F72">
      <w:pPr>
        <w:pStyle w:val="NoSpacing"/>
        <w:numPr>
          <w:ilvl w:val="1"/>
          <w:numId w:val="2"/>
        </w:numPr>
        <w:bidi w:val="0"/>
      </w:pPr>
      <w:r>
        <w:t xml:space="preserve">Artificial: target and / or prime represent an artificial </w:t>
      </w:r>
      <w:r w:rsidR="00CC34A1">
        <w:t xml:space="preserve">product </w:t>
      </w:r>
      <w:r>
        <w:t>(e.g. "</w:t>
      </w:r>
      <w:r w:rsidR="00F02B37">
        <w:t>Radio</w:t>
      </w:r>
      <w:r>
        <w:t>", "</w:t>
      </w:r>
      <w:r w:rsidR="00F02B37">
        <w:t>Phone</w:t>
      </w:r>
      <w:r>
        <w:t>").</w:t>
      </w:r>
    </w:p>
    <w:p w14:paraId="2A0A56D1" w14:textId="00070E3B" w:rsidR="006B3C65" w:rsidRDefault="006B3C65" w:rsidP="006B3C65">
      <w:pPr>
        <w:pStyle w:val="NoSpacing"/>
        <w:numPr>
          <w:ilvl w:val="0"/>
          <w:numId w:val="2"/>
        </w:numPr>
        <w:bidi w:val="0"/>
      </w:pPr>
      <w:r>
        <w:t>Response measure: A between subject variable of two levels:</w:t>
      </w:r>
    </w:p>
    <w:p w14:paraId="29B9A1BC" w14:textId="03156C5E" w:rsidR="006B3C65" w:rsidRDefault="006B3C65" w:rsidP="006B3C65">
      <w:pPr>
        <w:pStyle w:val="NoSpacing"/>
        <w:numPr>
          <w:ilvl w:val="1"/>
          <w:numId w:val="2"/>
        </w:numPr>
        <w:bidi w:val="0"/>
      </w:pPr>
      <w:r>
        <w:t>Motion tracking:</w:t>
      </w:r>
      <w:r w:rsidR="00E7586E">
        <w:t xml:space="preserve"> Subjects</w:t>
      </w:r>
      <w:r w:rsidR="007942E5">
        <w:t xml:space="preserve"> </w:t>
      </w:r>
      <w:r w:rsidR="00E7586E">
        <w:t>choose the correct answer on by reaching and touching it on the screen.</w:t>
      </w:r>
    </w:p>
    <w:p w14:paraId="507D78EE" w14:textId="64C3F511" w:rsidR="006B3C65" w:rsidRPr="005205B3" w:rsidRDefault="006B3C65" w:rsidP="006B3C65">
      <w:pPr>
        <w:pStyle w:val="NoSpacing"/>
        <w:numPr>
          <w:ilvl w:val="1"/>
          <w:numId w:val="2"/>
        </w:numPr>
        <w:bidi w:val="0"/>
      </w:pPr>
      <w:r>
        <w:t>Key press response:</w:t>
      </w:r>
      <w:r w:rsidR="00E7586E">
        <w:t xml:space="preserve"> Subject</w:t>
      </w:r>
      <w:r w:rsidR="007942E5">
        <w:t>s</w:t>
      </w:r>
      <w:r w:rsidR="00E7586E">
        <w:t xml:space="preserve"> choose the answer </w:t>
      </w:r>
      <w:r w:rsidR="007942E5">
        <w:t xml:space="preserve">on the left / right half of the screen </w:t>
      </w:r>
      <w:r w:rsidR="00E7586E">
        <w:t xml:space="preserve">by pressing </w:t>
      </w:r>
      <w:r w:rsidR="007942E5">
        <w:t>"F" / "J" accordingly.</w:t>
      </w:r>
    </w:p>
    <w:p w14:paraId="165ED999" w14:textId="2992DFF6" w:rsidR="001859AE" w:rsidRPr="005205B3" w:rsidRDefault="001859AE" w:rsidP="005205B3">
      <w:pPr>
        <w:pStyle w:val="NoSpacing"/>
        <w:bidi w:val="0"/>
        <w:ind w:firstLine="360"/>
      </w:pPr>
      <w:r w:rsidRPr="005205B3">
        <w:t>DP:</w:t>
      </w:r>
    </w:p>
    <w:p w14:paraId="636FDAF8" w14:textId="2DFF978A" w:rsidR="00445C3C" w:rsidRDefault="00E81309" w:rsidP="00616FF2">
      <w:pPr>
        <w:pStyle w:val="NoSpacing"/>
        <w:numPr>
          <w:ilvl w:val="0"/>
          <w:numId w:val="3"/>
        </w:numPr>
        <w:bidi w:val="0"/>
      </w:pPr>
      <w:r>
        <w:t>Area under the curve (AUC)</w:t>
      </w:r>
      <w:r w:rsidR="00975EFE">
        <w:t>:</w:t>
      </w:r>
      <w:r w:rsidR="00445C3C">
        <w:t xml:space="preserve"> Area between</w:t>
      </w:r>
      <w:r w:rsidR="00C82F6E">
        <w:t xml:space="preserve"> the actual trajectory and the optimal path (a straight line connecting the start and end points). Are</w:t>
      </w:r>
      <w:r w:rsidR="00D84817">
        <w:t>a</w:t>
      </w:r>
      <w:r w:rsidR="00C82F6E">
        <w:t xml:space="preserve"> central to the optimal path is considered positive, while area lateral to it is considered negative.</w:t>
      </w:r>
      <w:r w:rsidR="00D84817">
        <w:t xml:space="preserve"> </w:t>
      </w:r>
      <w:r w:rsidR="00274BE2">
        <w:t>The area is evaluated for each trial separately.</w:t>
      </w:r>
    </w:p>
    <w:p w14:paraId="403E1B7A" w14:textId="4FD4A00A" w:rsidR="00D57C32" w:rsidRDefault="001211F8" w:rsidP="00D57C32">
      <w:pPr>
        <w:pStyle w:val="NoSpacing"/>
        <w:numPr>
          <w:ilvl w:val="0"/>
          <w:numId w:val="3"/>
        </w:numPr>
        <w:bidi w:val="0"/>
      </w:pPr>
      <w:r>
        <w:t xml:space="preserve">Reach area: </w:t>
      </w:r>
      <w:r w:rsidR="00CE0332">
        <w:t>A</w:t>
      </w:r>
      <w:r w:rsidR="00B945EF">
        <w:t xml:space="preserve">rea between the average </w:t>
      </w:r>
      <w:r w:rsidR="00274BE2">
        <w:t xml:space="preserve">path </w:t>
      </w:r>
      <w:r w:rsidR="00483E6D">
        <w:t xml:space="preserve">to </w:t>
      </w:r>
      <w:r w:rsidR="00274BE2">
        <w:t xml:space="preserve">a left target and </w:t>
      </w:r>
      <w:r w:rsidR="00483E6D">
        <w:t xml:space="preserve">an </w:t>
      </w:r>
      <w:r w:rsidR="00274BE2">
        <w:t>average path to a right target</w:t>
      </w:r>
      <w:r w:rsidR="009F3561">
        <w:t xml:space="preserve"> in a single condition (congruent / incongruent).</w:t>
      </w:r>
      <w:r w:rsidR="00483E6D">
        <w:t xml:space="preserve"> Path is averaged across trials in a single condition.</w:t>
      </w:r>
    </w:p>
    <w:p w14:paraId="2B0C92CD" w14:textId="214EE77B" w:rsidR="00EF03D2" w:rsidRDefault="00EF03D2" w:rsidP="00EF03D2">
      <w:pPr>
        <w:pStyle w:val="NoSpacing"/>
        <w:numPr>
          <w:ilvl w:val="0"/>
          <w:numId w:val="3"/>
        </w:numPr>
        <w:bidi w:val="0"/>
      </w:pPr>
      <w:r>
        <w:t xml:space="preserve">Response time: The time it takes a subject to </w:t>
      </w:r>
      <w:r w:rsidR="00E62E19">
        <w:t>classify</w:t>
      </w:r>
      <w:r>
        <w:t xml:space="preserve"> the target as natural / artificial, measured from target display</w:t>
      </w:r>
      <w:r w:rsidR="009D4FA3">
        <w:t xml:space="preserve"> until keyboard response</w:t>
      </w:r>
      <w:r>
        <w:t>.</w:t>
      </w:r>
    </w:p>
    <w:p w14:paraId="357BEB17" w14:textId="2B65EBBC" w:rsidR="00616FF2" w:rsidRDefault="00616FF2" w:rsidP="004110A8">
      <w:pPr>
        <w:pStyle w:val="NoSpacing"/>
        <w:bidi w:val="0"/>
      </w:pPr>
    </w:p>
    <w:p w14:paraId="02A69F03" w14:textId="37A2A8B6" w:rsidR="001859AE" w:rsidRDefault="0038747C" w:rsidP="0038747C">
      <w:pPr>
        <w:pStyle w:val="Heading3"/>
        <w:bidi w:val="0"/>
      </w:pPr>
      <w:r>
        <w:t>Planned sample</w:t>
      </w:r>
    </w:p>
    <w:p w14:paraId="15B2FCB4" w14:textId="7CD7DC56" w:rsidR="00306835" w:rsidRPr="00306835" w:rsidRDefault="00306835" w:rsidP="00306835">
      <w:pPr>
        <w:pStyle w:val="NoSpacing"/>
        <w:bidi w:val="0"/>
        <w:rPr>
          <w:iCs/>
        </w:rPr>
      </w:pPr>
      <w:r w:rsidRPr="00306835">
        <w:rPr>
          <w:iCs/>
        </w:rPr>
        <w:t xml:space="preserve">All subjects will be right-handed, </w:t>
      </w:r>
      <w:r w:rsidR="00126291">
        <w:rPr>
          <w:iCs/>
        </w:rPr>
        <w:t xml:space="preserve">native Hebrew speakers who aren't color blind have </w:t>
      </w:r>
      <w:r w:rsidRPr="00306835">
        <w:rPr>
          <w:iCs/>
        </w:rPr>
        <w:t>normal or corrected-to-normal vision using contact lenses (</w:t>
      </w:r>
      <w:r w:rsidR="00B84FB4">
        <w:rPr>
          <w:iCs/>
        </w:rPr>
        <w:t xml:space="preserve">the reflection on glasses could </w:t>
      </w:r>
      <w:r w:rsidR="00AA3245">
        <w:rPr>
          <w:iCs/>
        </w:rPr>
        <w:t xml:space="preserve">create </w:t>
      </w:r>
      <w:r w:rsidR="00B84FB4">
        <w:rPr>
          <w:iCs/>
        </w:rPr>
        <w:t>problems with the motion tracking system</w:t>
      </w:r>
      <w:r w:rsidRPr="00306835">
        <w:rPr>
          <w:iCs/>
        </w:rPr>
        <w:t xml:space="preserve">). Only subjects declaring that they have no neurological, attentional, or mental disorders, and not taking psychiatric medicines, will be included. </w:t>
      </w:r>
    </w:p>
    <w:p w14:paraId="762F3165" w14:textId="6269FB74" w:rsidR="0038747C" w:rsidRDefault="00306835" w:rsidP="00CA72AA">
      <w:pPr>
        <w:pStyle w:val="NoSpacing"/>
        <w:bidi w:val="0"/>
        <w:rPr>
          <w:iCs/>
        </w:rPr>
      </w:pPr>
      <w:r w:rsidRPr="00306835">
        <w:rPr>
          <w:iCs/>
        </w:rPr>
        <w:t xml:space="preserve">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of high cognition in Tel-Aviv University, from students or other young adults at the ages of 18-35, </w:t>
      </w:r>
      <w:r w:rsidR="00CA72AA">
        <w:rPr>
          <w:iCs/>
        </w:rPr>
        <w:t xml:space="preserve">in two session on two </w:t>
      </w:r>
      <w:r w:rsidR="00D32AB2">
        <w:rPr>
          <w:iCs/>
        </w:rPr>
        <w:t>consecutive</w:t>
      </w:r>
      <w:r w:rsidR="00CA72AA">
        <w:rPr>
          <w:iCs/>
        </w:rPr>
        <w:t xml:space="preserve"> days, the first lasting 30 minutes and the second lasting 90 minutes.</w:t>
      </w:r>
    </w:p>
    <w:p w14:paraId="16E06F67" w14:textId="18347494" w:rsidR="00D137A8" w:rsidRDefault="00D137A8" w:rsidP="00D137A8">
      <w:pPr>
        <w:pStyle w:val="NoSpacing"/>
        <w:bidi w:val="0"/>
        <w:rPr>
          <w:iCs/>
        </w:rPr>
      </w:pPr>
      <w:r>
        <w:rPr>
          <w:iCs/>
        </w:rPr>
        <w:t>Subjects will be reimbursed with course credit or cash payment.</w:t>
      </w:r>
    </w:p>
    <w:p w14:paraId="2F69052B" w14:textId="63C9AA0A" w:rsidR="009121FE" w:rsidRDefault="009121FE" w:rsidP="009121FE">
      <w:pPr>
        <w:pStyle w:val="Heading3"/>
        <w:bidi w:val="0"/>
      </w:pPr>
      <w:r>
        <w:t>Sample size estimation</w:t>
      </w:r>
    </w:p>
    <w:p w14:paraId="4A8D309A" w14:textId="77777777" w:rsidR="00F15750" w:rsidRPr="00F15750" w:rsidRDefault="00F15750" w:rsidP="00F15750">
      <w:pPr>
        <w:pStyle w:val="NoSpacing"/>
        <w:bidi w:val="0"/>
      </w:pPr>
    </w:p>
    <w:p w14:paraId="0657A5B0" w14:textId="221C4697" w:rsidR="009121FE" w:rsidRDefault="009121FE" w:rsidP="009121FE">
      <w:pPr>
        <w:pStyle w:val="Heading4"/>
        <w:bidi w:val="0"/>
        <w:rPr>
          <w:rtl/>
        </w:rPr>
      </w:pPr>
      <w:r>
        <w:t>Non-parametric sample size estimation</w:t>
      </w:r>
    </w:p>
    <w:p w14:paraId="31CCDD28" w14:textId="4F25CFAD" w:rsidR="00143905" w:rsidRPr="00143905" w:rsidRDefault="004B6F45" w:rsidP="00143905">
      <w:pPr>
        <w:pStyle w:val="NoSpacing"/>
        <w:bidi w:val="0"/>
      </w:pPr>
      <w:hyperlink r:id="rId9" w:history="1">
        <w:r w:rsidR="00143905" w:rsidRPr="00143905">
          <w:rPr>
            <w:rStyle w:val="Hyperlink"/>
          </w:rPr>
          <w:t>Power analysis guide with G*Power</w:t>
        </w:r>
      </w:hyperlink>
    </w:p>
    <w:p w14:paraId="5AB17765" w14:textId="77777777" w:rsidR="005F7F57" w:rsidRDefault="005F7F57" w:rsidP="0062280E">
      <w:pPr>
        <w:pStyle w:val="NoSpacing"/>
        <w:bidi w:val="0"/>
      </w:pPr>
      <w:r>
        <w:t>To estimate the required sample size for receiving a power of 0.8 we used resampling of the data.</w:t>
      </w:r>
    </w:p>
    <w:p w14:paraId="413B7419" w14:textId="4726C453" w:rsidR="00E41777" w:rsidRPr="00E4387F" w:rsidRDefault="00E41777" w:rsidP="00305844">
      <w:pPr>
        <w:pStyle w:val="NoSpacing"/>
        <w:bidi w:val="0"/>
      </w:pPr>
      <w:r>
        <w:t xml:space="preserve">We sampled </w:t>
      </w:r>
      <w:r w:rsidR="00305844">
        <w:t xml:space="preserve">with replacement </w:t>
      </w:r>
      <w:r w:rsidR="000F6614">
        <w:rPr>
          <w:i/>
          <w:iCs/>
        </w:rPr>
        <w:t>n</w:t>
      </w:r>
      <w:r w:rsidR="000F6614">
        <w:t xml:space="preserve"> subjects out of the </w:t>
      </w:r>
      <w:r w:rsidR="00305844" w:rsidRPr="00305844">
        <w:rPr>
          <w:i/>
          <w:iCs/>
        </w:rPr>
        <w:t>N</w:t>
      </w:r>
      <w:r w:rsidR="00305844">
        <w:rPr>
          <w:i/>
          <w:iCs/>
        </w:rPr>
        <w:t xml:space="preserve"> </w:t>
      </w:r>
      <w:r w:rsidR="00305844">
        <w:t xml:space="preserve">= 20 </w:t>
      </w:r>
      <w:r w:rsidR="000F6614">
        <w:t xml:space="preserve">available subjects from the pilot study, and calculated the effect size and </w:t>
      </w:r>
      <w:r w:rsidR="00305844">
        <w:rPr>
          <w:i/>
          <w:iCs/>
        </w:rPr>
        <w:t xml:space="preserve">p-value </w:t>
      </w:r>
      <w:r w:rsidR="00305844">
        <w:t xml:space="preserve">on that sample. </w:t>
      </w:r>
      <w:r>
        <w:t>This was done 10</w:t>
      </w:r>
      <w:r w:rsidR="00C127ED">
        <w:rPr>
          <w:vertAlign w:val="superscript"/>
        </w:rPr>
        <w:t>4</w:t>
      </w:r>
      <w:r>
        <w:t xml:space="preserve"> times for each sample size</w:t>
      </w:r>
      <w:r w:rsidR="00804CAC">
        <w:t xml:space="preserve"> from 1 to 20,</w:t>
      </w:r>
      <w:r w:rsidR="00E4387F">
        <w:t xml:space="preserve"> and the percent of significant </w:t>
      </w:r>
      <w:r w:rsidR="00E4387F">
        <w:rPr>
          <w:i/>
          <w:iCs/>
        </w:rPr>
        <w:t>p-values</w:t>
      </w:r>
      <w:r w:rsidR="00E4387F">
        <w:t xml:space="preserve"> was </w:t>
      </w:r>
      <w:r w:rsidR="000F6614">
        <w:t>computed</w:t>
      </w:r>
      <w:r w:rsidR="0072706A">
        <w:t xml:space="preserve"> for each sample size</w:t>
      </w:r>
      <w:r w:rsidR="000F6614">
        <w:t>.</w:t>
      </w:r>
      <w:r w:rsidR="0072706A">
        <w:t xml:space="preserve"> This estimate was used as power.</w:t>
      </w:r>
    </w:p>
    <w:p w14:paraId="24D42FBA" w14:textId="4BFBCDB5" w:rsidR="0062280E" w:rsidRPr="00A85FC7" w:rsidRDefault="0062280E" w:rsidP="002A7E6D">
      <w:pPr>
        <w:pStyle w:val="NoSpacing"/>
        <w:bidi w:val="0"/>
      </w:pPr>
    </w:p>
    <w:p w14:paraId="5899E4BA" w14:textId="58017AA9" w:rsidR="009121FE" w:rsidRDefault="009121FE" w:rsidP="009121FE">
      <w:pPr>
        <w:pStyle w:val="Heading4"/>
        <w:bidi w:val="0"/>
      </w:pPr>
      <w:r>
        <w:t>Parametric power estimation</w:t>
      </w:r>
    </w:p>
    <w:p w14:paraId="3EE4F497" w14:textId="2EC32D2D" w:rsidR="009121FE" w:rsidRDefault="009121FE" w:rsidP="009121FE">
      <w:pPr>
        <w:pStyle w:val="Heading3"/>
        <w:bidi w:val="0"/>
        <w:rPr>
          <w:rtl/>
        </w:rPr>
      </w:pPr>
      <w:r>
        <w:t>Exclusion criteria</w:t>
      </w:r>
    </w:p>
    <w:p w14:paraId="511A9B0C" w14:textId="1A179627" w:rsidR="008B49C6" w:rsidRDefault="008B49C6" w:rsidP="007410A9">
      <w:pPr>
        <w:pStyle w:val="NoSpacing"/>
        <w:bidi w:val="0"/>
      </w:pPr>
      <w:r>
        <w:t>@@ Add exclusion criteria after adding the keyboard experiment @@</w:t>
      </w:r>
    </w:p>
    <w:p w14:paraId="41FD3D19" w14:textId="52D85AA7" w:rsidR="007410A9" w:rsidRDefault="007410A9" w:rsidP="008B49C6">
      <w:pPr>
        <w:pStyle w:val="NoSpacing"/>
        <w:bidi w:val="0"/>
      </w:pPr>
      <w:r>
        <w:t>The following trials will be excluded:</w:t>
      </w:r>
    </w:p>
    <w:p w14:paraId="0BE7262E" w14:textId="6850B5CD" w:rsidR="00524DA7" w:rsidRDefault="00787BAE" w:rsidP="003E0531">
      <w:pPr>
        <w:pStyle w:val="NoSpacing"/>
        <w:numPr>
          <w:ilvl w:val="0"/>
          <w:numId w:val="5"/>
        </w:numPr>
        <w:bidi w:val="0"/>
      </w:pPr>
      <w:r>
        <w:t xml:space="preserve">Trials in which there was a technical malfunction </w:t>
      </w:r>
      <w:r w:rsidR="00524DA7">
        <w:t xml:space="preserve">with </w:t>
      </w:r>
      <w:r>
        <w:t xml:space="preserve">the </w:t>
      </w:r>
      <w:r w:rsidR="00986846">
        <w:t xml:space="preserve">setup </w:t>
      </w:r>
      <w:r>
        <w:t xml:space="preserve">or </w:t>
      </w:r>
      <w:r w:rsidR="00524DA7">
        <w:t>recording:</w:t>
      </w:r>
    </w:p>
    <w:p w14:paraId="75F0096C" w14:textId="5EAC1D26" w:rsidR="007410A9" w:rsidRDefault="00BF5FC2" w:rsidP="00524DA7">
      <w:pPr>
        <w:pStyle w:val="NoSpacing"/>
        <w:numPr>
          <w:ilvl w:val="1"/>
          <w:numId w:val="5"/>
        </w:numPr>
        <w:bidi w:val="0"/>
      </w:pPr>
      <w:r>
        <w:t>O</w:t>
      </w:r>
      <w:r w:rsidR="00A27698">
        <w:t xml:space="preserve">ver </w:t>
      </w:r>
      <w:r w:rsidR="006D2071">
        <w:t>100ms of missing samples</w:t>
      </w:r>
      <w:r w:rsidR="0042302C">
        <w:t xml:space="preserve"> in the trajectory</w:t>
      </w:r>
      <w:r w:rsidR="00CF4FE3">
        <w:t>.</w:t>
      </w:r>
    </w:p>
    <w:p w14:paraId="47FF9ACB" w14:textId="4AE00B13" w:rsidR="003E0531" w:rsidRDefault="00BF5FC2" w:rsidP="00524DA7">
      <w:pPr>
        <w:pStyle w:val="NoSpacing"/>
        <w:numPr>
          <w:ilvl w:val="1"/>
          <w:numId w:val="5"/>
        </w:numPr>
        <w:bidi w:val="0"/>
      </w:pPr>
      <w:r>
        <w:t>L</w:t>
      </w:r>
      <w:r w:rsidR="00CF4FE3">
        <w:t xml:space="preserve">ess than 100ms of </w:t>
      </w:r>
      <w:r w:rsidR="009F5165">
        <w:t xml:space="preserve">existing </w:t>
      </w:r>
      <w:r w:rsidR="0042302C">
        <w:t xml:space="preserve">samples in the </w:t>
      </w:r>
      <w:r w:rsidR="00CF4FE3">
        <w:t>trajectory.</w:t>
      </w:r>
    </w:p>
    <w:p w14:paraId="1015AF92" w14:textId="490F809D" w:rsidR="00986846" w:rsidRDefault="00986846" w:rsidP="00986846">
      <w:pPr>
        <w:pStyle w:val="NoSpacing"/>
        <w:numPr>
          <w:ilvl w:val="1"/>
          <w:numId w:val="5"/>
        </w:numPr>
        <w:bidi w:val="0"/>
      </w:pPr>
      <w:r>
        <w:t>Stimuli presentation time deviated from desired duration by more than 2ms.</w:t>
      </w:r>
    </w:p>
    <w:p w14:paraId="2AD01B2C" w14:textId="047EB972" w:rsidR="00524DA7" w:rsidRDefault="00237C30" w:rsidP="00524DA7">
      <w:pPr>
        <w:pStyle w:val="NoSpacing"/>
        <w:numPr>
          <w:ilvl w:val="0"/>
          <w:numId w:val="5"/>
        </w:numPr>
        <w:bidi w:val="0"/>
      </w:pPr>
      <w:r>
        <w:t>Trials in which the subject provided a p</w:t>
      </w:r>
      <w:r w:rsidR="00524DA7">
        <w:t>roblematic response:</w:t>
      </w:r>
    </w:p>
    <w:p w14:paraId="4B3CB249" w14:textId="41992292" w:rsidR="00A51F26" w:rsidRDefault="00BF5FC2" w:rsidP="00524DA7">
      <w:pPr>
        <w:pStyle w:val="NoSpacing"/>
        <w:numPr>
          <w:ilvl w:val="1"/>
          <w:numId w:val="5"/>
        </w:numPr>
        <w:bidi w:val="0"/>
      </w:pPr>
      <w:r>
        <w:t>S</w:t>
      </w:r>
      <w:r w:rsidR="00DB750F">
        <w:t xml:space="preserve">hort reach distance: the reach on the </w:t>
      </w:r>
      <w:r w:rsidR="00DB750F">
        <w:rPr>
          <w:i/>
          <w:iCs/>
        </w:rPr>
        <w:t xml:space="preserve">Z </w:t>
      </w:r>
      <w:r w:rsidR="00DB750F">
        <w:t xml:space="preserve">axis is shorter than </w:t>
      </w:r>
      <w:r w:rsidR="00EF0289">
        <w:t>the distance between the starting point and the screen minus the finger size.</w:t>
      </w:r>
    </w:p>
    <w:p w14:paraId="1CD36949" w14:textId="1E028C63" w:rsidR="00EF0289" w:rsidRDefault="004326CB" w:rsidP="00524DA7">
      <w:pPr>
        <w:pStyle w:val="NoSpacing"/>
        <w:numPr>
          <w:ilvl w:val="1"/>
          <w:numId w:val="5"/>
        </w:numPr>
        <w:bidi w:val="0"/>
      </w:pPr>
      <w:r>
        <w:lastRenderedPageBreak/>
        <w:t xml:space="preserve">Missed </w:t>
      </w:r>
      <w:r w:rsidR="008F1DD1">
        <w:t xml:space="preserve">both </w:t>
      </w:r>
      <w:r>
        <w:t>target</w:t>
      </w:r>
      <w:r w:rsidR="008F1DD1">
        <w:t>s:</w:t>
      </w:r>
      <w:r>
        <w:t xml:space="preserve"> </w:t>
      </w:r>
      <w:r w:rsidR="0034574D">
        <w:t xml:space="preserve">touch point </w:t>
      </w:r>
      <w:r w:rsidR="00062E2B">
        <w:t>is outside a 12cm radius circle surrounding each target</w:t>
      </w:r>
      <w:r w:rsidR="00CF24F9">
        <w:t xml:space="preserve"> </w:t>
      </w:r>
      <w:proofErr w:type="spellStart"/>
      <w:r w:rsidR="00CF24F9">
        <w:t>laying</w:t>
      </w:r>
      <w:proofErr w:type="spellEnd"/>
      <w:r w:rsidR="00CF24F9">
        <w:t xml:space="preserve"> flat on the screen</w:t>
      </w:r>
      <w:r w:rsidR="00062E2B">
        <w:t>.</w:t>
      </w:r>
    </w:p>
    <w:p w14:paraId="72CFEF31" w14:textId="7EF877A9" w:rsidR="00524DA7" w:rsidRDefault="00237C30" w:rsidP="00524DA7">
      <w:pPr>
        <w:pStyle w:val="NoSpacing"/>
        <w:numPr>
          <w:ilvl w:val="1"/>
          <w:numId w:val="5"/>
        </w:numPr>
        <w:bidi w:val="0"/>
      </w:pPr>
      <w:r>
        <w:t>M</w:t>
      </w:r>
      <w:r w:rsidR="00524DA7">
        <w:t>oved too early (less than 100ms after target display, implying a planned response), too late (more than 320ms after target was displayed) or too slow (time to reach the screen from movement onset was longer than 420ms).</w:t>
      </w:r>
    </w:p>
    <w:p w14:paraId="62D07972" w14:textId="1A1B35C9" w:rsidR="00524DA7" w:rsidRDefault="00986846" w:rsidP="00986846">
      <w:pPr>
        <w:pStyle w:val="NoSpacing"/>
        <w:numPr>
          <w:ilvl w:val="1"/>
          <w:numId w:val="5"/>
        </w:numPr>
        <w:bidi w:val="0"/>
      </w:pPr>
      <w:r>
        <w:t>W</w:t>
      </w:r>
      <w:r w:rsidR="00524DA7">
        <w:t xml:space="preserve">rong answer </w:t>
      </w:r>
      <w:r w:rsidR="00902AB7">
        <w:t xml:space="preserve">in </w:t>
      </w:r>
      <w:r w:rsidR="00E62E19">
        <w:t>classifying</w:t>
      </w:r>
      <w:r w:rsidR="00524DA7">
        <w:t xml:space="preserve"> the target. Cognitive processes on correct and incorrect answers may be different. @@ Find a citation for this or ask Craig @@</w:t>
      </w:r>
    </w:p>
    <w:p w14:paraId="1921DCBA" w14:textId="24C0D9E8" w:rsidR="007410A9" w:rsidRDefault="007410A9" w:rsidP="006870AE">
      <w:pPr>
        <w:pStyle w:val="NoSpacing"/>
        <w:bidi w:val="0"/>
      </w:pPr>
      <w:r>
        <w:t>The following subjects will be excluded:</w:t>
      </w:r>
    </w:p>
    <w:p w14:paraId="08465FDF" w14:textId="12DE503D" w:rsidR="00D93893" w:rsidRDefault="00D93893" w:rsidP="00D93893">
      <w:pPr>
        <w:pStyle w:val="NoSpacing"/>
        <w:bidi w:val="0"/>
      </w:pPr>
      <w:r>
        <w:t>During data collection:</w:t>
      </w:r>
    </w:p>
    <w:p w14:paraId="3129C4E2" w14:textId="4DB917B7" w:rsidR="00D93893" w:rsidRPr="00E50B3E" w:rsidRDefault="008B49C6" w:rsidP="009A4337">
      <w:pPr>
        <w:pStyle w:val="NoSpacing"/>
        <w:numPr>
          <w:ilvl w:val="0"/>
          <w:numId w:val="6"/>
        </w:numPr>
        <w:bidi w:val="0"/>
        <w:rPr>
          <w:color w:val="FF0000"/>
        </w:rPr>
      </w:pPr>
      <w:r>
        <w:t>Who</w:t>
      </w:r>
      <w:r w:rsidR="00582F6E">
        <w:t xml:space="preserve"> failed to respon</w:t>
      </w:r>
      <w:r w:rsidR="0073336F">
        <w:t>d</w:t>
      </w:r>
      <w:r w:rsidR="00582F6E">
        <w:t xml:space="preserve"> within the time constraints on at least 30% of the trails on the training day. This implies the subject won't be able to </w:t>
      </w:r>
      <w:r w:rsidR="00914260">
        <w:t>handle the required response times on the test day</w:t>
      </w:r>
      <w:r w:rsidR="00F0399D">
        <w:t>, and thus he will be disqualified</w:t>
      </w:r>
      <w:r w:rsidR="00914260">
        <w:t>.</w:t>
      </w:r>
      <w:r w:rsidR="007D7B86">
        <w:t xml:space="preserve"> </w:t>
      </w:r>
      <w:r w:rsidR="007D7B86" w:rsidRPr="00E50B3E">
        <w:rPr>
          <w:color w:val="FF0000"/>
        </w:rPr>
        <w:t xml:space="preserve">@@ Add this criterion to the analysis </w:t>
      </w:r>
      <w:r w:rsidR="008E5BA2" w:rsidRPr="00E50B3E">
        <w:rPr>
          <w:color w:val="FF0000"/>
        </w:rPr>
        <w:t xml:space="preserve">(Put a threshold of 30% in code) </w:t>
      </w:r>
      <w:r w:rsidR="007D7B86" w:rsidRPr="00E50B3E">
        <w:rPr>
          <w:color w:val="FF0000"/>
        </w:rPr>
        <w:t xml:space="preserve">(Insert the </w:t>
      </w:r>
      <w:r w:rsidR="001C5AEC" w:rsidRPr="00E50B3E">
        <w:rPr>
          <w:color w:val="FF0000"/>
        </w:rPr>
        <w:t>checkDay1 to the tests or something to make sure you run it after every subjects) @@</w:t>
      </w:r>
    </w:p>
    <w:p w14:paraId="43DE909A" w14:textId="77777777" w:rsidR="00D93893" w:rsidRDefault="00D93893" w:rsidP="00D93893">
      <w:pPr>
        <w:pStyle w:val="NoSpacing"/>
        <w:bidi w:val="0"/>
      </w:pPr>
      <w:r>
        <w:t>After data collection:</w:t>
      </w:r>
    </w:p>
    <w:p w14:paraId="5F9C013C" w14:textId="1F0580C5" w:rsidR="009A4337" w:rsidRDefault="00CD5582" w:rsidP="00D93893">
      <w:pPr>
        <w:pStyle w:val="NoSpacing"/>
        <w:numPr>
          <w:ilvl w:val="0"/>
          <w:numId w:val="6"/>
        </w:numPr>
        <w:bidi w:val="0"/>
      </w:pPr>
      <w:r>
        <w:rPr>
          <w:rFonts w:hint="cs"/>
        </w:rPr>
        <w:t>W</w:t>
      </w:r>
      <w:r>
        <w:t xml:space="preserve">ho has less than </w:t>
      </w:r>
      <w:r w:rsidR="00911687">
        <w:t>30</w:t>
      </w:r>
      <w:r>
        <w:t xml:space="preserve"> valid (that weren't excluded) trials</w:t>
      </w:r>
      <w:r w:rsidR="00911687">
        <w:t xml:space="preserve"> in each </w:t>
      </w:r>
      <w:r w:rsidR="00963CBF">
        <w:t>level of the congruency IV</w:t>
      </w:r>
      <w:r>
        <w:t>.</w:t>
      </w:r>
    </w:p>
    <w:p w14:paraId="465D7BA9" w14:textId="5D59B666" w:rsidR="00CD5582" w:rsidRDefault="00893FDB" w:rsidP="00CD5582">
      <w:pPr>
        <w:pStyle w:val="NoSpacing"/>
        <w:numPr>
          <w:ilvl w:val="0"/>
          <w:numId w:val="6"/>
        </w:numPr>
        <w:bidi w:val="0"/>
      </w:pPr>
      <w:r>
        <w:t xml:space="preserve">Who's answer at </w:t>
      </w:r>
      <w:r w:rsidR="00E62E19">
        <w:t>classifying</w:t>
      </w:r>
      <w:r>
        <w:t xml:space="preserve"> the target are found to be at chance level in a binomial test.</w:t>
      </w:r>
    </w:p>
    <w:p w14:paraId="20FFB103" w14:textId="33A5E24D" w:rsidR="00893FDB" w:rsidRDefault="001D60A5" w:rsidP="001D60A5">
      <w:pPr>
        <w:pStyle w:val="NoSpacing"/>
        <w:numPr>
          <w:ilvl w:val="0"/>
          <w:numId w:val="6"/>
        </w:numPr>
        <w:bidi w:val="0"/>
      </w:pPr>
      <w:r>
        <w:t>Who's answer at recognizing the prime are found to be better than chance level in a binomial test.</w:t>
      </w:r>
    </w:p>
    <w:p w14:paraId="7DE76D06" w14:textId="79DFEB84" w:rsidR="00BC6608" w:rsidRDefault="00BC6608" w:rsidP="00BC6608">
      <w:pPr>
        <w:pStyle w:val="Heading3"/>
        <w:bidi w:val="0"/>
      </w:pPr>
      <w:r>
        <w:t>Procedure</w:t>
      </w:r>
    </w:p>
    <w:p w14:paraId="581AC3E8" w14:textId="42A3402C" w:rsidR="00BC6608" w:rsidRDefault="00BC6608" w:rsidP="00BC6608">
      <w:pPr>
        <w:pStyle w:val="Heading4"/>
        <w:bidi w:val="0"/>
      </w:pPr>
      <w:r>
        <w:t>Apparatus</w:t>
      </w:r>
    </w:p>
    <w:p w14:paraId="511DDE88" w14:textId="2FE5EF61" w:rsidR="00BC6608" w:rsidRDefault="008E156D" w:rsidP="00E403D0">
      <w:pPr>
        <w:pStyle w:val="NoSpacing"/>
        <w:bidi w:val="0"/>
        <w:rPr>
          <w:rFonts w:cstheme="minorHAnsi"/>
        </w:rPr>
      </w:pPr>
      <w:r>
        <w:t>The stimul</w:t>
      </w:r>
      <w:r w:rsidR="00420705">
        <w:t>us</w:t>
      </w:r>
      <w:r>
        <w:t xml:space="preserve"> is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r w:rsidR="00420705">
        <w:rPr>
          <w:rFonts w:cstheme="minorHAnsi"/>
        </w:rPr>
        <w:t xml:space="preserve"> 2018b</w:t>
      </w:r>
      <w:r w:rsidR="00E9000B">
        <w:rPr>
          <w:rFonts w:cstheme="minorHAnsi"/>
        </w:rPr>
        <w:t xml:space="preserve"> @@ Cite @@ and </w:t>
      </w:r>
      <w:proofErr w:type="spellStart"/>
      <w:r w:rsidR="00E9000B">
        <w:rPr>
          <w:rFonts w:cstheme="minorHAnsi"/>
        </w:rPr>
        <w:t>Psychtoolbox</w:t>
      </w:r>
      <w:proofErr w:type="spellEnd"/>
      <w:r w:rsidR="00E9000B">
        <w:rPr>
          <w:rFonts w:cstheme="minorHAnsi"/>
        </w:rPr>
        <w:t xml:space="preserve"> @@ version?@@ @@ Cite @@. The monitor </w:t>
      </w:r>
      <w:r w:rsidR="00971EE0">
        <w:rPr>
          <w:rFonts w:cstheme="minorHAnsi"/>
        </w:rPr>
        <w:t xml:space="preserve">is used with 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 which synchronizes the stimuli display to the screen's refresh rate.</w:t>
      </w:r>
      <w:r w:rsidR="00FC77FF">
        <w:rPr>
          <w:rFonts w:cstheme="minorHAnsi"/>
        </w:rPr>
        <w:t xml:space="preserve"> A Perspex cover is placed over the screen to protect it when participants are reaching for it. The cover was 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to avoid reflections. The subjects sit approximately 60 cm from the screen</w:t>
      </w:r>
      <w:r w:rsidR="00BF4829">
        <w:rPr>
          <w:rFonts w:cstheme="minorHAnsi"/>
        </w:rPr>
        <w:t xml:space="preserve"> and place their finger on a marked starting point which is located on the table 35cm away from the screen, in line with its center</w:t>
      </w:r>
      <w:r w:rsidR="00E57708">
        <w:rPr>
          <w:rFonts w:cstheme="minorHAnsi"/>
        </w:rPr>
        <w:t xml:space="preserve">. The stimuli is displayed </w:t>
      </w:r>
      <w:r w:rsidR="00601D6F">
        <w:rPr>
          <w:rFonts w:cstheme="minorHAnsi"/>
        </w:rPr>
        <w:t xml:space="preserve">24cm above the table and the </w:t>
      </w:r>
      <w:proofErr w:type="spellStart"/>
      <w:r w:rsidR="00E62E19">
        <w:rPr>
          <w:rFonts w:cstheme="minorHAnsi"/>
        </w:rPr>
        <w:t>calssification</w:t>
      </w:r>
      <w:proofErr w:type="spellEnd"/>
      <w:r w:rsidR="00BD20ED">
        <w:rPr>
          <w:rFonts w:cstheme="minorHAnsi"/>
        </w:rPr>
        <w:t xml:space="preserve"> answers </w:t>
      </w:r>
      <w:r w:rsidR="00FE6A58">
        <w:rPr>
          <w:rFonts w:cstheme="minorHAnsi"/>
        </w:rPr>
        <w:t>will be displayed 10 cm to the left and to the right of it</w:t>
      </w:r>
      <w:r w:rsidR="00BD20ED">
        <w:rPr>
          <w:rFonts w:cstheme="minorHAnsi"/>
        </w:rPr>
        <w:t>.</w:t>
      </w:r>
      <w:r w:rsidR="00BF4829">
        <w:rPr>
          <w:rFonts w:cstheme="minorHAnsi"/>
        </w:rPr>
        <w:t xml:space="preserve"> Subjects wear a Velcro </w:t>
      </w:r>
      <w:r w:rsidR="00E403D0">
        <w:rPr>
          <w:rFonts w:cstheme="minorHAnsi"/>
        </w:rPr>
        <w:t xml:space="preserve">ring on their index finger to which a reflective marker is attached. 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s @@ cite @@</w:t>
      </w:r>
      <w:r w:rsidR="000444F1">
        <w:rPr>
          <w:rFonts w:cstheme="minorHAnsi"/>
        </w:rPr>
        <w:t xml:space="preserve"> tracks the marker's location using Motive 2.2.0 software @@ cite @@</w:t>
      </w:r>
      <w:r w:rsidR="00C202B1">
        <w:rPr>
          <w:rFonts w:cstheme="minorHAnsi"/>
        </w:rPr>
        <w:t xml:space="preserve"> at a sampling rate of 120Hz. The coordinates are broadcasted online to a </w:t>
      </w:r>
      <w:proofErr w:type="spellStart"/>
      <w:r w:rsidR="00C202B1">
        <w:rPr>
          <w:rFonts w:cstheme="minorHAnsi"/>
        </w:rPr>
        <w:t>NatNet</w:t>
      </w:r>
      <w:proofErr w:type="spellEnd"/>
      <w:r w:rsidR="00C202B1">
        <w:rPr>
          <w:rFonts w:cstheme="minorHAnsi"/>
        </w:rPr>
        <w:t xml:space="preserve"> client </w:t>
      </w:r>
      <w:r w:rsidR="00085035">
        <w:rPr>
          <w:rFonts w:cstheme="minorHAnsi"/>
        </w:rPr>
        <w:t xml:space="preserve">@@ cite @@ </w:t>
      </w:r>
      <w:r w:rsidR="00C202B1">
        <w:rPr>
          <w:rFonts w:cstheme="minorHAnsi"/>
        </w:rPr>
        <w:t>on the experiment</w:t>
      </w:r>
      <w:r w:rsidR="00085035">
        <w:rPr>
          <w:rFonts w:cstheme="minorHAnsi"/>
        </w:rPr>
        <w:t xml:space="preserve">al computer and recorded with </w:t>
      </w:r>
      <w:proofErr w:type="spellStart"/>
      <w:r w:rsidR="00085035">
        <w:rPr>
          <w:rFonts w:cstheme="minorHAnsi"/>
        </w:rPr>
        <w:t>Matlab</w:t>
      </w:r>
      <w:proofErr w:type="spellEnd"/>
      <w:r w:rsidR="00085035">
        <w:rPr>
          <w:rFonts w:cstheme="minorHAnsi"/>
        </w:rPr>
        <w:t>.</w:t>
      </w:r>
    </w:p>
    <w:p w14:paraId="2B86FCD9" w14:textId="57863DCE" w:rsidR="00B24B04" w:rsidRDefault="00797A81" w:rsidP="00797A81">
      <w:pPr>
        <w:pStyle w:val="Heading4"/>
        <w:bidi w:val="0"/>
      </w:pPr>
      <w:r>
        <w:t>Materials and stimuli</w:t>
      </w:r>
    </w:p>
    <w:p w14:paraId="53FDEFFC" w14:textId="01D373D7" w:rsidR="00797A81" w:rsidRDefault="004F170F" w:rsidP="00797A81">
      <w:pPr>
        <w:pStyle w:val="NoSpacing"/>
        <w:bidi w:val="0"/>
      </w:pPr>
      <w:r>
        <w:t xml:space="preserve">Sixty 4-letter Hebrew </w:t>
      </w:r>
      <w:r w:rsidR="00AA1C64">
        <w:t xml:space="preserve">words </w:t>
      </w:r>
      <w:r>
        <w:t xml:space="preserve">will be used as targets on the </w:t>
      </w:r>
      <w:r w:rsidR="00A76B1F">
        <w:t xml:space="preserve">training </w:t>
      </w:r>
      <w:r>
        <w:t>day</w:t>
      </w:r>
      <w:r w:rsidR="00A76B1F">
        <w:t xml:space="preserve"> of the experiment, and o</w:t>
      </w:r>
      <w:r w:rsidR="003D425D">
        <w:t xml:space="preserve">ne hundred 5-letter </w:t>
      </w:r>
      <w:r w:rsidR="00AA1C64">
        <w:t xml:space="preserve">words </w:t>
      </w:r>
      <w:r>
        <w:t xml:space="preserve">will be used as primes and targets on the </w:t>
      </w:r>
      <w:r w:rsidR="00A76B1F">
        <w:t xml:space="preserve">test day. All </w:t>
      </w:r>
      <w:r w:rsidR="00AA1C64">
        <w:t xml:space="preserve">words will be imageable </w:t>
      </w:r>
      <w:r w:rsidR="00A76B1F">
        <w:t xml:space="preserve">nouns </w:t>
      </w:r>
      <w:r w:rsidR="00AA1C64">
        <w:t xml:space="preserve">with </w:t>
      </w:r>
      <w:r w:rsidR="003D425D">
        <w:t>a frequency of at least 10 per million (</w:t>
      </w:r>
      <w:r w:rsidR="003D425D" w:rsidRPr="00ED48CE">
        <w:rPr>
          <w:sz w:val="18"/>
          <w:szCs w:val="18"/>
        </w:rPr>
        <w:t xml:space="preserve">Cite:  </w:t>
      </w:r>
      <w:hyperlink r:id="rId10" w:history="1">
        <w:r w:rsidR="003D425D" w:rsidRPr="00D62C8E">
          <w:rPr>
            <w:rStyle w:val="Hyperlink"/>
            <w:sz w:val="18"/>
            <w:szCs w:val="18"/>
          </w:rPr>
          <w:t>http://word-freq.mscc.huji.ac.il/</w:t>
        </w:r>
      </w:hyperlink>
      <w:r w:rsidR="003D425D">
        <w:t>)</w:t>
      </w:r>
      <w:r w:rsidR="00AA1C64">
        <w:t>.</w:t>
      </w:r>
      <w:r w:rsidR="003D425D">
        <w:t xml:space="preserve"> Half will describe artificial products (e.g. radio, train) and half natural items (e.g. fruit). Target words will be written in typescript while prime words will be written in handwriting font.  Masks will be composed of a semi-random combination of squares and diamonds whose line thickness is equal to the word's font</w:t>
      </w:r>
      <w:r w:rsidR="002543C5">
        <w:t xml:space="preserve"> </w:t>
      </w:r>
      <w:r w:rsidR="003D425D">
        <w:t xml:space="preserve">and will cover the central area of the screen where words can appear (approximately </w:t>
      </w:r>
      <m:oMath>
        <m:r>
          <w:rPr>
            <w:rFonts w:ascii="Cambria Math" w:hAnsi="Cambria Math"/>
          </w:rPr>
          <m:t>2.5°× 1°</m:t>
        </m:r>
      </m:oMath>
      <w:r w:rsidR="003D425D">
        <w:t>)</w:t>
      </w:r>
      <w:r w:rsidR="007D3EDA">
        <w:t>.</w:t>
      </w:r>
    </w:p>
    <w:p w14:paraId="3E2512A0" w14:textId="30362110" w:rsidR="0024295B" w:rsidRDefault="0024295B" w:rsidP="0024295B">
      <w:pPr>
        <w:pStyle w:val="NoSpacing"/>
        <w:bidi w:val="0"/>
      </w:pPr>
      <w:r>
        <w:t>@@@@@ Write something about the fact that each word is represented equally in each condition @@@@@</w:t>
      </w:r>
    </w:p>
    <w:p w14:paraId="5D8C45F9" w14:textId="3668DDC0" w:rsidR="00DC4EC1" w:rsidRDefault="00DC4EC1" w:rsidP="00DC4EC1">
      <w:pPr>
        <w:pStyle w:val="NoSpacing"/>
        <w:bidi w:val="0"/>
        <w:rPr>
          <w:b/>
          <w:bCs/>
          <w:u w:val="single"/>
        </w:rPr>
      </w:pPr>
      <w:r>
        <w:rPr>
          <w:b/>
          <w:bCs/>
          <w:u w:val="single"/>
        </w:rPr>
        <w:t xml:space="preserve">Target </w:t>
      </w:r>
      <w:proofErr w:type="spellStart"/>
      <w:r w:rsidR="00E62E19">
        <w:rPr>
          <w:b/>
          <w:bCs/>
          <w:u w:val="single"/>
        </w:rPr>
        <w:t>Calssification</w:t>
      </w:r>
      <w:proofErr w:type="spellEnd"/>
    </w:p>
    <w:p w14:paraId="1C3ED183" w14:textId="784AAC88" w:rsidR="00F7360E" w:rsidRPr="00F7360E" w:rsidRDefault="00F7360E" w:rsidP="00F7360E">
      <w:pPr>
        <w:pStyle w:val="NoSpacing"/>
        <w:bidi w:val="0"/>
      </w:pPr>
      <w:r>
        <w:t>Subjects will classify the target word as describing a natural / artificial item</w:t>
      </w:r>
      <w:r w:rsidR="00233A76">
        <w:t xml:space="preserve"> by selecting the side of the screen with the appropriate category.</w:t>
      </w:r>
      <w:r w:rsidR="00E62E19">
        <w:t xml:space="preserve"> "Motion" group will use reaching to do so while "Keyboard" group will use "F"/"J" keys.</w:t>
      </w:r>
    </w:p>
    <w:p w14:paraId="37BAD6EA" w14:textId="3BE452A0" w:rsidR="00DC4EC1" w:rsidRDefault="00DC4EC1" w:rsidP="00DC4EC1">
      <w:pPr>
        <w:pStyle w:val="NoSpacing"/>
        <w:bidi w:val="0"/>
        <w:rPr>
          <w:b/>
          <w:bCs/>
          <w:u w:val="single"/>
        </w:rPr>
      </w:pPr>
      <w:r>
        <w:rPr>
          <w:b/>
          <w:bCs/>
          <w:u w:val="single"/>
        </w:rPr>
        <w:t>Prime Recognition</w:t>
      </w:r>
    </w:p>
    <w:p w14:paraId="41428AC8" w14:textId="46F49F7E" w:rsidR="00DC4EC1" w:rsidRPr="00DC4EC1" w:rsidRDefault="00FD1445" w:rsidP="00DC4EC1">
      <w:pPr>
        <w:pStyle w:val="NoSpacing"/>
        <w:bidi w:val="0"/>
      </w:pPr>
      <w:r>
        <w:t>An o</w:t>
      </w:r>
      <w:r w:rsidR="00DC4EC1">
        <w:t xml:space="preserve">bjective measure of </w:t>
      </w:r>
      <w:r>
        <w:t xml:space="preserve">prime awareness. Subjects will have to </w:t>
      </w:r>
      <w:r w:rsidR="000950ED">
        <w:t>identify the prime in a 2 forced choice task between the prime word and a distractor word. "Motion" subjects will respond by reaching the chosen answer, while "Keyboard" subjects will press "F"/"J" to choose the word on the left/right</w:t>
      </w:r>
      <w:r>
        <w:t xml:space="preserve"> </w:t>
      </w:r>
      <w:r w:rsidR="000950ED">
        <w:t>side of the screen.</w:t>
      </w:r>
    </w:p>
    <w:p w14:paraId="31172241" w14:textId="0149B063" w:rsidR="00DC4EC1" w:rsidRDefault="00DC4EC1" w:rsidP="00DC4EC1">
      <w:pPr>
        <w:pStyle w:val="NoSpacing"/>
        <w:bidi w:val="0"/>
        <w:rPr>
          <w:b/>
          <w:bCs/>
          <w:u w:val="single"/>
        </w:rPr>
      </w:pPr>
      <w:r>
        <w:rPr>
          <w:b/>
          <w:bCs/>
          <w:u w:val="single"/>
        </w:rPr>
        <w:t>Perceptual Awareness Scale</w:t>
      </w:r>
    </w:p>
    <w:p w14:paraId="030070C1" w14:textId="42FABE4D" w:rsidR="00770874" w:rsidRPr="00770874" w:rsidRDefault="00770874" w:rsidP="00770874">
      <w:pPr>
        <w:pStyle w:val="NoSpacing"/>
        <w:bidi w:val="0"/>
      </w:pPr>
      <w:r>
        <w:t xml:space="preserve">A Subjective measure of prime awareness. Subjects will use the keyboard numbers 1-4 to rate </w:t>
      </w:r>
      <w:r w:rsidR="00543282">
        <w:t xml:space="preserve">how well did they see the prime </w:t>
      </w:r>
      <w:r>
        <w:t>from 1 ("didn't see anything") to 4 ("Saw the prime clearly").</w:t>
      </w:r>
    </w:p>
    <w:p w14:paraId="0C8C6AC5" w14:textId="3C07BB80" w:rsidR="00501148" w:rsidRDefault="001F36F7" w:rsidP="001F36F7">
      <w:pPr>
        <w:pStyle w:val="Heading4"/>
        <w:bidi w:val="0"/>
      </w:pPr>
      <w:r>
        <w:lastRenderedPageBreak/>
        <w:t>Procedure</w:t>
      </w:r>
    </w:p>
    <w:p w14:paraId="7B2BE473" w14:textId="2E5E8443" w:rsidR="00E436EF" w:rsidRDefault="00C03763" w:rsidP="009A539B">
      <w:pPr>
        <w:pStyle w:val="NoSpacing"/>
        <w:bidi w:val="0"/>
      </w:pPr>
      <w:r>
        <w:t xml:space="preserve">The experiment will be held in two sessions in two consecutive days, the first day is a training day and the second is the test day, </w:t>
      </w:r>
      <w:r w:rsidR="00AB71EF">
        <w:t xml:space="preserve">their duration is </w:t>
      </w:r>
      <w:r>
        <w:t>approximately 30min and 90 minutes accordingly.</w:t>
      </w:r>
    </w:p>
    <w:p w14:paraId="61DD80EA" w14:textId="673FC008" w:rsidR="007E32FE" w:rsidRDefault="007E32FE" w:rsidP="004A00D3">
      <w:pPr>
        <w:pStyle w:val="NoSpacing"/>
        <w:bidi w:val="0"/>
      </w:pPr>
      <w:r>
        <w:t xml:space="preserve">Subjects will be </w:t>
      </w:r>
      <w:r w:rsidR="001C3186">
        <w:t xml:space="preserve">randomly </w:t>
      </w:r>
      <w:r>
        <w:t>assigned to a "</w:t>
      </w:r>
      <w:r w:rsidR="0059092A">
        <w:t>M</w:t>
      </w:r>
      <w:r>
        <w:t>otion" / "</w:t>
      </w:r>
      <w:r w:rsidR="0059092A">
        <w:t>K</w:t>
      </w:r>
      <w:r>
        <w:t>eyboard" group</w:t>
      </w:r>
      <w:r w:rsidR="001C3186">
        <w:t xml:space="preserve">, each will use a different measure to respond on the tasks. "Keyboard" group will place their index finger on "F" and "J" keys and use them </w:t>
      </w:r>
      <w:r w:rsidR="0059092A">
        <w:t xml:space="preserve">to select an answer on the left/right half of the screen accordingly. "Motion" group </w:t>
      </w:r>
      <w:r w:rsidR="004A00D3">
        <w:t xml:space="preserve">will wear a reflective marker on their right index finger and use it to </w:t>
      </w:r>
      <w:r w:rsidR="00C847D9">
        <w:t xml:space="preserve">reach the screen and touch the answer </w:t>
      </w:r>
      <w:r w:rsidR="004A00D3">
        <w:t xml:space="preserve">they choose. After each response they will return </w:t>
      </w:r>
      <w:r w:rsidR="003012A6">
        <w:t xml:space="preserve">their finger to the starting point, </w:t>
      </w:r>
      <w:r w:rsidR="00A722A4">
        <w:t xml:space="preserve">thereupon </w:t>
      </w:r>
      <w:r w:rsidR="00D45069">
        <w:t>the next task will begin.</w:t>
      </w:r>
    </w:p>
    <w:p w14:paraId="13B6EB9E" w14:textId="2E85A2C7" w:rsidR="00FE7EB0" w:rsidRDefault="00F1394F" w:rsidP="00F1394F">
      <w:pPr>
        <w:pStyle w:val="NoSpacing"/>
        <w:bidi w:val="0"/>
      </w:pPr>
      <w:r>
        <w:t xml:space="preserve">In the </w:t>
      </w:r>
      <w:r w:rsidR="00E62E19">
        <w:t>classification</w:t>
      </w:r>
      <w:r>
        <w:t xml:space="preserve"> task a</w:t>
      </w:r>
      <w:r w:rsidR="00FE7EB0">
        <w:t xml:space="preserve"> </w:t>
      </w:r>
      <w:r w:rsidR="00F6152C">
        <w:t xml:space="preserve">notification </w:t>
      </w:r>
      <w:r w:rsidR="00FE7EB0">
        <w:t xml:space="preserve">will be given if subjects provided </w:t>
      </w:r>
      <w:r w:rsidR="00F6152C">
        <w:t>a wrong answer</w:t>
      </w:r>
      <w:r w:rsidR="00E77140">
        <w:t xml:space="preserve"> or responded too </w:t>
      </w:r>
      <w:r w:rsidR="00F6152C">
        <w:t>early (&lt;100ms)</w:t>
      </w:r>
      <w:r w:rsidR="00E77140">
        <w:t>.</w:t>
      </w:r>
      <w:r>
        <w:t xml:space="preserve"> </w:t>
      </w:r>
      <w:r w:rsidR="0086719B">
        <w:t xml:space="preserve">"Keyboard" </w:t>
      </w:r>
      <w:r w:rsidR="009F78D0">
        <w:t xml:space="preserve">Subjects will be prompted if they responded too </w:t>
      </w:r>
      <w:r w:rsidR="0009654D">
        <w:t>late (&gt;7</w:t>
      </w:r>
      <w:r w:rsidR="00B32D37">
        <w:t>4</w:t>
      </w:r>
      <w:r w:rsidR="0009654D">
        <w:t>0ms)</w:t>
      </w:r>
      <w:r w:rsidR="009F78D0">
        <w:t xml:space="preserve"> @@ What is the correct timing limitation @@ while "Motion" subjects will be prompted if the</w:t>
      </w:r>
      <w:r w:rsidR="00D23BB4">
        <w:t xml:space="preserve">ir movement onset was </w:t>
      </w:r>
      <w:r w:rsidR="009F78D0">
        <w:t>too late (&gt;</w:t>
      </w:r>
      <w:r w:rsidR="00D23BB4">
        <w:t>3</w:t>
      </w:r>
      <w:r w:rsidR="00B32D37">
        <w:t>2</w:t>
      </w:r>
      <w:r w:rsidR="00D23BB4">
        <w:t xml:space="preserve">0ms) or the movement duration </w:t>
      </w:r>
      <w:r w:rsidR="00B2089C">
        <w:t xml:space="preserve">was </w:t>
      </w:r>
      <w:r w:rsidR="00D23BB4">
        <w:t>too long (&gt;4</w:t>
      </w:r>
      <w:r w:rsidR="00B32D37">
        <w:t>2</w:t>
      </w:r>
      <w:r w:rsidR="00D23BB4">
        <w:t>0ms).</w:t>
      </w:r>
      <w:r w:rsidR="006226FB">
        <w:t xml:space="preserve"> The prime recognition and PAS tasks will not be time constrained.</w:t>
      </w:r>
    </w:p>
    <w:p w14:paraId="03E118FB" w14:textId="7C931234" w:rsidR="003A2EFA" w:rsidRPr="00E436EF" w:rsidRDefault="003A2EFA" w:rsidP="003A2EFA">
      <w:pPr>
        <w:pStyle w:val="NoSpacing"/>
        <w:bidi w:val="0"/>
        <w:rPr>
          <w:rtl/>
        </w:rPr>
      </w:pPr>
      <w:r>
        <w:t>@@ What are the timing constraints for a regular priming keyboard experiment? @@</w:t>
      </w:r>
    </w:p>
    <w:p w14:paraId="316FFD3A" w14:textId="77777777" w:rsidR="00215FCA" w:rsidRDefault="00215FCA" w:rsidP="00E436EF">
      <w:pPr>
        <w:pStyle w:val="NoSpacing"/>
        <w:bidi w:val="0"/>
        <w:rPr>
          <w:b/>
          <w:bCs/>
          <w:u w:val="single"/>
        </w:rPr>
      </w:pPr>
    </w:p>
    <w:p w14:paraId="0FB0DF24" w14:textId="0F61AE7F" w:rsidR="009A539B" w:rsidRDefault="009A539B" w:rsidP="00215FCA">
      <w:pPr>
        <w:pStyle w:val="NoSpacing"/>
        <w:bidi w:val="0"/>
        <w:rPr>
          <w:b/>
          <w:bCs/>
          <w:u w:val="single"/>
        </w:rPr>
      </w:pPr>
      <w:r w:rsidRPr="009A539B">
        <w:rPr>
          <w:b/>
          <w:bCs/>
          <w:u w:val="single"/>
        </w:rPr>
        <w:t>Training day</w:t>
      </w:r>
    </w:p>
    <w:p w14:paraId="23F952F2" w14:textId="63C23D58" w:rsidR="009A539B" w:rsidRDefault="00454A7A" w:rsidP="009A539B">
      <w:pPr>
        <w:pStyle w:val="NoSpacing"/>
        <w:bidi w:val="0"/>
      </w:pPr>
      <w:r>
        <w:t xml:space="preserve">The first day consists of target </w:t>
      </w:r>
      <w:r w:rsidR="00E62E19">
        <w:t>classification</w:t>
      </w:r>
      <w:r>
        <w:t xml:space="preserve"> trials</w:t>
      </w:r>
      <w:r w:rsidR="00040C5C">
        <w:t xml:space="preserve">, each trial will begin with a </w:t>
      </w:r>
      <w:r w:rsidR="008D674B">
        <w:t xml:space="preserve">fixation cross (1000ms) followed by a </w:t>
      </w:r>
      <w:r w:rsidR="00BE1999">
        <w:t xml:space="preserve">sequence of three masks </w:t>
      </w:r>
      <w:r w:rsidR="00040C5C">
        <w:t>(270ms</w:t>
      </w:r>
      <w:r w:rsidR="00BE1999">
        <w:t>, 30ms, 30ms</w:t>
      </w:r>
      <w:r w:rsidR="00040C5C">
        <w:t xml:space="preserve">) </w:t>
      </w:r>
      <w:r w:rsidR="008D674B">
        <w:t xml:space="preserve">and finally </w:t>
      </w:r>
      <w:r w:rsidR="00040C5C">
        <w:t xml:space="preserve">a target (500ms). Then, subjects will determine </w:t>
      </w:r>
      <w:r w:rsidR="004122C8">
        <w:t xml:space="preserve">as fast as they can </w:t>
      </w:r>
      <w:r w:rsidR="00040C5C">
        <w:t xml:space="preserve">if the target </w:t>
      </w:r>
      <w:r w:rsidR="004122C8">
        <w:t xml:space="preserve">describes an </w:t>
      </w:r>
      <w:r w:rsidR="00040C5C">
        <w:t xml:space="preserve">artificial or natural </w:t>
      </w:r>
      <w:r w:rsidR="004122C8">
        <w:t>item.</w:t>
      </w:r>
      <w:r>
        <w:t xml:space="preserve"> The subjects will perform 240 such trials, divided to </w:t>
      </w:r>
      <w:r w:rsidR="00FB67DD">
        <w:t>6 blocks of 40 trials each, and will be given a break between each block.</w:t>
      </w:r>
      <w:r w:rsidR="00F10C6C">
        <w:t xml:space="preserve"> </w:t>
      </w:r>
    </w:p>
    <w:p w14:paraId="2E944CAD" w14:textId="77777777" w:rsidR="001C237E" w:rsidRPr="009A539B" w:rsidRDefault="001C237E" w:rsidP="001C237E">
      <w:pPr>
        <w:pStyle w:val="NoSpacing"/>
        <w:bidi w:val="0"/>
      </w:pPr>
    </w:p>
    <w:p w14:paraId="0949B1CA" w14:textId="1E2D6A46" w:rsidR="009A539B" w:rsidRDefault="009A539B" w:rsidP="009A539B">
      <w:pPr>
        <w:pStyle w:val="NoSpacing"/>
        <w:bidi w:val="0"/>
        <w:rPr>
          <w:b/>
          <w:bCs/>
          <w:u w:val="single"/>
        </w:rPr>
      </w:pPr>
      <w:r w:rsidRPr="009A539B">
        <w:rPr>
          <w:b/>
          <w:bCs/>
          <w:u w:val="single"/>
        </w:rPr>
        <w:t>Test day</w:t>
      </w:r>
    </w:p>
    <w:p w14:paraId="296D5546" w14:textId="4AF51F2E" w:rsidR="00D6655A" w:rsidRDefault="00D6655A" w:rsidP="009A539B">
      <w:pPr>
        <w:pStyle w:val="NoSpacing"/>
        <w:bidi w:val="0"/>
      </w:pPr>
      <w:r>
        <w:t xml:space="preserve">The second day will contain 2 practice blocks and 12 test blocks. </w:t>
      </w:r>
      <w:r w:rsidR="007B6BE6">
        <w:t xml:space="preserve">Both practice blocks will contain the same 5-letter words but in a different order. </w:t>
      </w:r>
      <w:r w:rsidR="005B1CAD">
        <w:t xml:space="preserve">The test blocks will contain 5-letter words taken from a different list. </w:t>
      </w:r>
      <w:r>
        <w:t xml:space="preserve">The </w:t>
      </w:r>
      <w:r w:rsidR="007B6BE6">
        <w:t xml:space="preserve">word order in the practice blocks </w:t>
      </w:r>
      <w:r>
        <w:t>Each block will contain 40 trials</w:t>
      </w:r>
    </w:p>
    <w:p w14:paraId="74900E46" w14:textId="621DB9CA" w:rsidR="00433A9E" w:rsidRDefault="00F40514" w:rsidP="00D6655A">
      <w:pPr>
        <w:pStyle w:val="NoSpacing"/>
        <w:bidi w:val="0"/>
      </w:pPr>
      <w:r>
        <w:t xml:space="preserve">The second day will start with a single </w:t>
      </w:r>
      <w:r w:rsidR="00285F25">
        <w:t>training block</w:t>
      </w:r>
      <w:r w:rsidR="000B242B">
        <w:t xml:space="preserve"> of 40 trials</w:t>
      </w:r>
      <w:r w:rsidR="00285F25">
        <w:t xml:space="preserve"> </w:t>
      </w:r>
      <w:r w:rsidR="00433A9E">
        <w:t xml:space="preserve">similar to </w:t>
      </w:r>
      <w:r w:rsidR="000B242B">
        <w:t xml:space="preserve">those in the </w:t>
      </w:r>
      <w:r w:rsidR="00433A9E">
        <w:t xml:space="preserve">first day but </w:t>
      </w:r>
      <w:r w:rsidR="000B242B">
        <w:t xml:space="preserve">with </w:t>
      </w:r>
      <w:r w:rsidR="00433A9E">
        <w:t>5-letter words.</w:t>
      </w:r>
    </w:p>
    <w:p w14:paraId="370508E0" w14:textId="6CA0E8AB" w:rsidR="007B168F" w:rsidRDefault="007B168F" w:rsidP="007B168F">
      <w:pPr>
        <w:pStyle w:val="NoSpacing"/>
        <w:bidi w:val="0"/>
      </w:pPr>
      <w:r>
        <w:t>Then the subjects will have a sin</w:t>
      </w:r>
      <w:r w:rsidR="00D6655A">
        <w:t>g</w:t>
      </w:r>
      <w:r>
        <w:t>le practice block similar to the actual test blocks, after which they will perform 12 test blocks.</w:t>
      </w:r>
    </w:p>
    <w:p w14:paraId="740AEC72" w14:textId="77777777" w:rsidR="00D6655A" w:rsidRDefault="00D6655A" w:rsidP="00D6655A">
      <w:pPr>
        <w:pStyle w:val="NoSpacing"/>
        <w:bidi w:val="0"/>
      </w:pPr>
    </w:p>
    <w:p w14:paraId="77DA10CD" w14:textId="7A54EAB2" w:rsidR="00285F25" w:rsidRDefault="000B242B" w:rsidP="00433A9E">
      <w:pPr>
        <w:pStyle w:val="NoSpacing"/>
        <w:bidi w:val="0"/>
      </w:pPr>
      <w:r>
        <w:t xml:space="preserve">Next the subjects will perform a training block and After which the subjects will perform another training block </w:t>
      </w:r>
      <w:r w:rsidR="00285F25">
        <w:t xml:space="preserve">of </w:t>
      </w:r>
      <w:r w:rsidR="002D70C3">
        <w:t>target classification</w:t>
      </w:r>
      <w:r w:rsidR="00285F25">
        <w:t xml:space="preserve"> similar</w:t>
      </w:r>
      <w:r w:rsidR="00CE62D8">
        <w:t xml:space="preserve">ly to the first day. </w:t>
      </w:r>
      <w:r w:rsidR="003B0423">
        <w:t xml:space="preserve">After which the subjects will perform another practice block which will be similar to the </w:t>
      </w:r>
      <w:r w:rsidR="00433A9E">
        <w:t xml:space="preserve">test trials: </w:t>
      </w:r>
      <w:r w:rsidR="00CE62D8">
        <w:t>The words for this task will be taken from but with new words comprised of 5 letters and</w:t>
      </w:r>
      <w:r w:rsidR="002D70C3">
        <w:t>,</w:t>
      </w:r>
      <w:r w:rsidR="00285F25">
        <w:t xml:space="preserve"> after which the subjects will perform a block of target </w:t>
      </w:r>
    </w:p>
    <w:p w14:paraId="5D829CF2" w14:textId="1EF6E24D" w:rsidR="00E0043E" w:rsidRDefault="002D70C3" w:rsidP="00285F25">
      <w:pPr>
        <w:pStyle w:val="NoSpacing"/>
        <w:bidi w:val="0"/>
      </w:pPr>
      <w:r>
        <w:t>similar to those used in day 1 but with different 5-letter words.</w:t>
      </w:r>
      <w:r w:rsidR="00D13158">
        <w:t xml:space="preserve"> </w:t>
      </w:r>
    </w:p>
    <w:p w14:paraId="005456C7" w14:textId="3E91C99D" w:rsidR="00E0043E" w:rsidRDefault="00E0043E" w:rsidP="00E0043E">
      <w:pPr>
        <w:pStyle w:val="NoSpacing"/>
        <w:bidi w:val="0"/>
      </w:pPr>
      <w:r>
        <w:t>@@@@@@@@@@@@@@@@@@@@@@@@@@@@@@@@@@@@@@@@@@@@@@@@@@@@@@@@@@@@@@@@@@@@@@@@@@@@@@@@@@@@@@@@@@@@@@@@@@@@@@@@@@@@</w:t>
      </w:r>
    </w:p>
    <w:p w14:paraId="18E8BCFA" w14:textId="14D463DA" w:rsidR="00E0043E" w:rsidRDefault="00E0043E" w:rsidP="00AB3043">
      <w:pPr>
        <w:pStyle w:val="NoSpacing"/>
        <w:bidi w:val="0"/>
      </w:pPr>
      <w:r>
        <w:t xml:space="preserve">Specify </w:t>
      </w:r>
      <w:r w:rsidR="00AB3043">
        <w:t xml:space="preserve">in "materials and stimuli" </w:t>
      </w:r>
      <w:r>
        <w:t xml:space="preserve">how you </w:t>
      </w:r>
      <w:r w:rsidR="00A633FF">
        <w:t xml:space="preserve">created the </w:t>
      </w:r>
      <w:r>
        <w:t>trial lists</w:t>
      </w:r>
      <w:r w:rsidR="00A633FF">
        <w:t>.</w:t>
      </w:r>
      <w:r w:rsidR="00AB3043">
        <w:t xml:space="preserve"> </w:t>
      </w:r>
      <w:r w:rsidR="00377C31">
        <w:t>Then continue writing about the test day.</w:t>
      </w:r>
      <w:r w:rsidR="00A633FF">
        <w:t xml:space="preserve"> Look in Trello </w:t>
      </w:r>
      <w:r w:rsidR="00A633FF">
        <w:sym w:font="Wingdings" w:char="F0E0"/>
      </w:r>
      <w:r w:rsidR="00A633FF">
        <w:t xml:space="preserve"> pre-reg </w:t>
      </w:r>
      <w:r w:rsidR="00A633FF">
        <w:sym w:font="Wingdings" w:char="F0E0"/>
      </w:r>
      <w:r w:rsidR="00A633FF">
        <w:t xml:space="preserve"> stimuli</w:t>
      </w:r>
      <w:r w:rsidR="00AB3043">
        <w:t>: read your comment title</w:t>
      </w:r>
      <w:r w:rsidR="007A6345">
        <w:t>d</w:t>
      </w:r>
      <w:r w:rsidR="00AB3043">
        <w:t xml:space="preserve"> "trial randomization"</w:t>
      </w:r>
    </w:p>
    <w:p w14:paraId="0A20A4ED" w14:textId="64B89994" w:rsidR="00F40514" w:rsidRDefault="00D13158" w:rsidP="00E0043E">
      <w:pPr>
        <w:pStyle w:val="NoSpacing"/>
        <w:bidi w:val="0"/>
        <w:rPr>
          <w:rtl/>
        </w:rPr>
      </w:pPr>
      <w:r>
        <w:t>@@@@@@@@@@@@@@@@@@@@@@@@@@@@@@@@@@@@@@@@@@@@@@@@@@@@@@@@@@@@@@@@@@@@@@@@@@@@@@@@@@@@@@@@@@@@@@@@@@@@@@@@@@@@@@@@@@@@@@@@@@@@@@@@@@@@@@@@@@@@@@@@@@@@@@@@@@@@@</w:t>
      </w:r>
    </w:p>
    <w:p w14:paraId="13302FDF" w14:textId="4F5BA6F3" w:rsidR="00B2345C" w:rsidRDefault="003C467E" w:rsidP="00F40514">
      <w:pPr>
        <w:pStyle w:val="NoSpacing"/>
        <w:bidi w:val="0"/>
      </w:pPr>
      <w:r>
        <w:t xml:space="preserve">On the test day subjects will perform </w:t>
      </w:r>
      <w:r w:rsidR="00242224">
        <w:t xml:space="preserve">a </w:t>
      </w:r>
      <w:r>
        <w:t xml:space="preserve">target </w:t>
      </w:r>
      <w:r w:rsidR="00E62E19">
        <w:t>classification</w:t>
      </w:r>
      <w:r w:rsidR="00242224">
        <w:t xml:space="preserve"> task</w:t>
      </w:r>
      <w:r>
        <w:t>,</w:t>
      </w:r>
      <w:r w:rsidR="00242224">
        <w:t xml:space="preserve"> a</w:t>
      </w:r>
      <w:r>
        <w:t xml:space="preserve"> prime recognition </w:t>
      </w:r>
      <w:r w:rsidR="00242224">
        <w:t xml:space="preserve">task and a </w:t>
      </w:r>
      <w:r w:rsidR="00F40514">
        <w:t>PAS task.</w:t>
      </w:r>
    </w:p>
    <w:p w14:paraId="0A93FACA" w14:textId="77777777" w:rsidR="00B2345C" w:rsidRDefault="00B2345C" w:rsidP="00B2345C">
      <w:pPr>
        <w:pStyle w:val="NoSpacing"/>
        <w:bidi w:val="0"/>
      </w:pPr>
    </w:p>
    <w:p w14:paraId="4F52B680" w14:textId="6F93C66D" w:rsidR="009A539B" w:rsidRPr="009A539B" w:rsidRDefault="007E32FE" w:rsidP="00B2345C">
      <w:pPr>
        <w:pStyle w:val="NoSpacing"/>
        <w:bidi w:val="0"/>
        <w:rPr>
          <w:rtl/>
        </w:rPr>
      </w:pPr>
      <w:r>
        <w:t>Pas in answered with keyboard in both groups.</w:t>
      </w:r>
    </w:p>
    <w:p w14:paraId="3CD998B0" w14:textId="77777777" w:rsidR="009A539B" w:rsidRPr="009A539B" w:rsidRDefault="009A539B" w:rsidP="009A539B">
      <w:pPr>
        <w:pStyle w:val="NoSpacing"/>
        <w:bidi w:val="0"/>
        <w:rPr>
          <w:rtl/>
        </w:rPr>
      </w:pPr>
    </w:p>
    <w:p w14:paraId="3625CFC6" w14:textId="151A7844" w:rsidR="00B43A18" w:rsidRPr="001F36F7" w:rsidRDefault="00B43A18" w:rsidP="00B43A18">
      <w:pPr>
        <w:pStyle w:val="NoSpacing"/>
        <w:bidi w:val="0"/>
        <w:rPr>
          <w:rtl/>
        </w:rPr>
      </w:pPr>
      <w:r>
        <w:t>** The procedure should describe keyboard exp as well.</w:t>
      </w:r>
    </w:p>
    <w:sectPr w:rsidR="00B43A18" w:rsidRPr="001F36F7"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1-03T10:03:00Z" w:initials="CH">
    <w:p w14:paraId="57D9E479" w14:textId="77777777" w:rsidR="00B7729D" w:rsidRDefault="00B7729D" w:rsidP="00B7729D">
      <w:pPr>
        <w:pStyle w:val="CommentText"/>
        <w:bidi w:val="0"/>
      </w:pPr>
      <w:r>
        <w:rPr>
          <w:rStyle w:val="CommentReference"/>
        </w:rPr>
        <w:annotationRef/>
      </w:r>
      <w:r>
        <w:t>This is a review paper which claims that hand movements represent cognitive conflicts.</w:t>
      </w:r>
    </w:p>
    <w:p w14:paraId="6526A96C" w14:textId="77777777" w:rsidR="00B7729D" w:rsidRDefault="00B7729D" w:rsidP="00B7729D">
      <w:pPr>
        <w:pStyle w:val="CommentText"/>
        <w:bidi w:val="0"/>
      </w:pPr>
      <w:r>
        <w:t>Is it ok to cite it? Or should I cite a specific research paper?</w:t>
      </w:r>
    </w:p>
    <w:p w14:paraId="1F8FA880" w14:textId="004274E6" w:rsidR="009228B2" w:rsidRDefault="009228B2" w:rsidP="009228B2">
      <w:pPr>
        <w:pStyle w:val="CommentText"/>
        <w:bidi w:val="0"/>
      </w:pPr>
      <w:r>
        <w:t>If I need a specific one I can cite (</w:t>
      </w:r>
      <w:r w:rsidRPr="009228B2">
        <w:rPr>
          <w:sz w:val="16"/>
          <w:szCs w:val="16"/>
        </w:rPr>
        <w:t>Gallivan &amp; Chapman 2014 - Three-dimensional reach trajectories as a probe of real-time decision-making between multiple competing targets</w:t>
      </w:r>
      <w:r>
        <w:t>).</w:t>
      </w:r>
    </w:p>
  </w:comment>
  <w:comment w:id="2" w:author="Chen Heller" w:date="2021-12-19T12:24:00Z" w:initials="CH">
    <w:p w14:paraId="44CC2BE7" w14:textId="775C39C7" w:rsidR="00770A64" w:rsidRDefault="00770A64" w:rsidP="00770A64">
      <w:pPr>
        <w:pStyle w:val="CommentText"/>
        <w:bidi w:val="0"/>
      </w:pPr>
      <w:r>
        <w:rPr>
          <w:rStyle w:val="CommentReference"/>
        </w:rPr>
        <w:annotationRef/>
      </w:r>
      <w:r>
        <w:t>Will we include a training day for the keyboard response as well?</w:t>
      </w:r>
    </w:p>
  </w:comment>
  <w:comment w:id="3" w:author="Chen Heller" w:date="2021-12-19T10:21:00Z" w:initials="CH">
    <w:p w14:paraId="32F799BE" w14:textId="53EC032E" w:rsidR="00E81309" w:rsidRDefault="00E81309" w:rsidP="00E81309">
      <w:pPr>
        <w:pStyle w:val="CommentText"/>
        <w:bidi w:val="0"/>
      </w:pPr>
      <w:r>
        <w:rPr>
          <w:rStyle w:val="CommentReference"/>
        </w:rPr>
        <w:annotationRef/>
      </w:r>
      <w:r>
        <w:t>Should we even mention it? We are not expecting to see how it affects our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8FA880" w15:done="0"/>
  <w15:commentEx w15:paraId="44CC2BE7" w15:done="0"/>
  <w15:commentEx w15:paraId="32F79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880" w16cex:dateUtc="2022-01-03T08:03:00Z"/>
  <w16cex:commentExtensible w16cex:durableId="2569A2EE" w16cex:dateUtc="2021-12-19T10:24:00Z"/>
  <w16cex:commentExtensible w16cex:durableId="25698642" w16cex:dateUtc="2021-12-19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8FA880" w16cid:durableId="257D4880"/>
  <w16cid:commentId w16cid:paraId="44CC2BE7" w16cid:durableId="2569A2EE"/>
  <w16cid:commentId w16cid:paraId="32F799BE" w16cid:durableId="256986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3463A"/>
    <w:multiLevelType w:val="hybridMultilevel"/>
    <w:tmpl w:val="2EDADF6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oNotDisplayPageBoundaries/>
  <w:gutterAtTop/>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12043"/>
    <w:rsid w:val="00040C5C"/>
    <w:rsid w:val="000444F1"/>
    <w:rsid w:val="0004493B"/>
    <w:rsid w:val="00044F69"/>
    <w:rsid w:val="0004748E"/>
    <w:rsid w:val="00052AD9"/>
    <w:rsid w:val="00054920"/>
    <w:rsid w:val="00062E2B"/>
    <w:rsid w:val="00064083"/>
    <w:rsid w:val="00064F1F"/>
    <w:rsid w:val="00065BEA"/>
    <w:rsid w:val="000668AF"/>
    <w:rsid w:val="00073C35"/>
    <w:rsid w:val="000822F3"/>
    <w:rsid w:val="00085035"/>
    <w:rsid w:val="000950ED"/>
    <w:rsid w:val="0009654D"/>
    <w:rsid w:val="000B242B"/>
    <w:rsid w:val="000B6720"/>
    <w:rsid w:val="000B69FA"/>
    <w:rsid w:val="000C0DA1"/>
    <w:rsid w:val="000C2AD7"/>
    <w:rsid w:val="000C54F0"/>
    <w:rsid w:val="000C5AB6"/>
    <w:rsid w:val="000C63B5"/>
    <w:rsid w:val="000D312B"/>
    <w:rsid w:val="000F49A0"/>
    <w:rsid w:val="000F6614"/>
    <w:rsid w:val="00106995"/>
    <w:rsid w:val="00106C8E"/>
    <w:rsid w:val="0012016E"/>
    <w:rsid w:val="001211F8"/>
    <w:rsid w:val="00126291"/>
    <w:rsid w:val="00130D0B"/>
    <w:rsid w:val="001375DB"/>
    <w:rsid w:val="00140D1D"/>
    <w:rsid w:val="00143905"/>
    <w:rsid w:val="00143906"/>
    <w:rsid w:val="0014730C"/>
    <w:rsid w:val="001502D3"/>
    <w:rsid w:val="00153085"/>
    <w:rsid w:val="0017045A"/>
    <w:rsid w:val="00182A09"/>
    <w:rsid w:val="0018433E"/>
    <w:rsid w:val="00184979"/>
    <w:rsid w:val="001859AE"/>
    <w:rsid w:val="00191A5C"/>
    <w:rsid w:val="0019507F"/>
    <w:rsid w:val="00195388"/>
    <w:rsid w:val="001A1DD5"/>
    <w:rsid w:val="001A4B40"/>
    <w:rsid w:val="001B08B8"/>
    <w:rsid w:val="001B6BAB"/>
    <w:rsid w:val="001B6D8A"/>
    <w:rsid w:val="001C237E"/>
    <w:rsid w:val="001C2C4F"/>
    <w:rsid w:val="001C3186"/>
    <w:rsid w:val="001C5AEC"/>
    <w:rsid w:val="001D46FE"/>
    <w:rsid w:val="001D60A5"/>
    <w:rsid w:val="001E37B5"/>
    <w:rsid w:val="001E41A6"/>
    <w:rsid w:val="001E6EEE"/>
    <w:rsid w:val="001F36F7"/>
    <w:rsid w:val="001F584C"/>
    <w:rsid w:val="00201D1C"/>
    <w:rsid w:val="00201DBA"/>
    <w:rsid w:val="002024D8"/>
    <w:rsid w:val="00204DD1"/>
    <w:rsid w:val="00212485"/>
    <w:rsid w:val="002148B6"/>
    <w:rsid w:val="00215FCA"/>
    <w:rsid w:val="002176B8"/>
    <w:rsid w:val="00217E95"/>
    <w:rsid w:val="00220725"/>
    <w:rsid w:val="0023007B"/>
    <w:rsid w:val="00231969"/>
    <w:rsid w:val="00233A76"/>
    <w:rsid w:val="0023680B"/>
    <w:rsid w:val="00237C30"/>
    <w:rsid w:val="0024016B"/>
    <w:rsid w:val="00242224"/>
    <w:rsid w:val="0024295B"/>
    <w:rsid w:val="00247790"/>
    <w:rsid w:val="00251382"/>
    <w:rsid w:val="002543C5"/>
    <w:rsid w:val="0025643F"/>
    <w:rsid w:val="002638EB"/>
    <w:rsid w:val="002662A4"/>
    <w:rsid w:val="00267C22"/>
    <w:rsid w:val="0027263D"/>
    <w:rsid w:val="00274BE2"/>
    <w:rsid w:val="00285F25"/>
    <w:rsid w:val="00292639"/>
    <w:rsid w:val="002A5E28"/>
    <w:rsid w:val="002A6AA1"/>
    <w:rsid w:val="002A7E6D"/>
    <w:rsid w:val="002B358A"/>
    <w:rsid w:val="002B6D04"/>
    <w:rsid w:val="002C25D5"/>
    <w:rsid w:val="002C3617"/>
    <w:rsid w:val="002C4C91"/>
    <w:rsid w:val="002C55A4"/>
    <w:rsid w:val="002C669B"/>
    <w:rsid w:val="002D2FE2"/>
    <w:rsid w:val="002D34B6"/>
    <w:rsid w:val="002D70C3"/>
    <w:rsid w:val="002E08F4"/>
    <w:rsid w:val="002E0D2E"/>
    <w:rsid w:val="002E1102"/>
    <w:rsid w:val="002F350E"/>
    <w:rsid w:val="003012A6"/>
    <w:rsid w:val="003016DB"/>
    <w:rsid w:val="00301A63"/>
    <w:rsid w:val="0030402E"/>
    <w:rsid w:val="00305844"/>
    <w:rsid w:val="00306835"/>
    <w:rsid w:val="0030707E"/>
    <w:rsid w:val="00313FE8"/>
    <w:rsid w:val="00321787"/>
    <w:rsid w:val="00330BDA"/>
    <w:rsid w:val="00331955"/>
    <w:rsid w:val="00332035"/>
    <w:rsid w:val="00332D6B"/>
    <w:rsid w:val="0033542D"/>
    <w:rsid w:val="00335827"/>
    <w:rsid w:val="00336017"/>
    <w:rsid w:val="0034574D"/>
    <w:rsid w:val="00360D21"/>
    <w:rsid w:val="003636F0"/>
    <w:rsid w:val="003775D2"/>
    <w:rsid w:val="00377C31"/>
    <w:rsid w:val="00380B05"/>
    <w:rsid w:val="003828E5"/>
    <w:rsid w:val="0038747C"/>
    <w:rsid w:val="003942A6"/>
    <w:rsid w:val="003A1400"/>
    <w:rsid w:val="003A2EFA"/>
    <w:rsid w:val="003B016A"/>
    <w:rsid w:val="003B02E8"/>
    <w:rsid w:val="003B0423"/>
    <w:rsid w:val="003B4254"/>
    <w:rsid w:val="003B4F87"/>
    <w:rsid w:val="003C467E"/>
    <w:rsid w:val="003C6EA4"/>
    <w:rsid w:val="003D0C13"/>
    <w:rsid w:val="003D425D"/>
    <w:rsid w:val="003E0531"/>
    <w:rsid w:val="003E0AB4"/>
    <w:rsid w:val="004110A8"/>
    <w:rsid w:val="004122C8"/>
    <w:rsid w:val="00420705"/>
    <w:rsid w:val="0042302C"/>
    <w:rsid w:val="00426FA5"/>
    <w:rsid w:val="004326CB"/>
    <w:rsid w:val="00433A9E"/>
    <w:rsid w:val="004343F0"/>
    <w:rsid w:val="00434BBD"/>
    <w:rsid w:val="00443D8D"/>
    <w:rsid w:val="00445949"/>
    <w:rsid w:val="00445C3C"/>
    <w:rsid w:val="00450EE9"/>
    <w:rsid w:val="0045493F"/>
    <w:rsid w:val="00454A7A"/>
    <w:rsid w:val="004634AC"/>
    <w:rsid w:val="0047144B"/>
    <w:rsid w:val="004740EE"/>
    <w:rsid w:val="004778E8"/>
    <w:rsid w:val="00480D5B"/>
    <w:rsid w:val="00483E6D"/>
    <w:rsid w:val="00487FB0"/>
    <w:rsid w:val="00494015"/>
    <w:rsid w:val="00495286"/>
    <w:rsid w:val="0049633B"/>
    <w:rsid w:val="004A00D3"/>
    <w:rsid w:val="004A1460"/>
    <w:rsid w:val="004A1DCD"/>
    <w:rsid w:val="004A4E29"/>
    <w:rsid w:val="004B1239"/>
    <w:rsid w:val="004B6F45"/>
    <w:rsid w:val="004C2D5B"/>
    <w:rsid w:val="004C38B7"/>
    <w:rsid w:val="004C3CEA"/>
    <w:rsid w:val="004E5546"/>
    <w:rsid w:val="004F170F"/>
    <w:rsid w:val="004F3D85"/>
    <w:rsid w:val="00501148"/>
    <w:rsid w:val="00511F89"/>
    <w:rsid w:val="005143DA"/>
    <w:rsid w:val="005177C7"/>
    <w:rsid w:val="005205B3"/>
    <w:rsid w:val="005219C7"/>
    <w:rsid w:val="00524DA7"/>
    <w:rsid w:val="00530E27"/>
    <w:rsid w:val="00530F96"/>
    <w:rsid w:val="005327E7"/>
    <w:rsid w:val="005334F4"/>
    <w:rsid w:val="0053465A"/>
    <w:rsid w:val="00543282"/>
    <w:rsid w:val="00545395"/>
    <w:rsid w:val="00546B6E"/>
    <w:rsid w:val="0054735E"/>
    <w:rsid w:val="005474C9"/>
    <w:rsid w:val="00550518"/>
    <w:rsid w:val="00553FA9"/>
    <w:rsid w:val="00582F6E"/>
    <w:rsid w:val="005838E8"/>
    <w:rsid w:val="0059092A"/>
    <w:rsid w:val="005946E9"/>
    <w:rsid w:val="0059541E"/>
    <w:rsid w:val="00595968"/>
    <w:rsid w:val="00597247"/>
    <w:rsid w:val="005B1CAD"/>
    <w:rsid w:val="005B6009"/>
    <w:rsid w:val="005B74DB"/>
    <w:rsid w:val="005C6048"/>
    <w:rsid w:val="005D4DFE"/>
    <w:rsid w:val="005E1C37"/>
    <w:rsid w:val="005E3611"/>
    <w:rsid w:val="005F0E6A"/>
    <w:rsid w:val="005F36F8"/>
    <w:rsid w:val="005F7F57"/>
    <w:rsid w:val="00601D6F"/>
    <w:rsid w:val="00602C85"/>
    <w:rsid w:val="00604C37"/>
    <w:rsid w:val="00606190"/>
    <w:rsid w:val="00615500"/>
    <w:rsid w:val="00616FF2"/>
    <w:rsid w:val="006226FB"/>
    <w:rsid w:val="0062280E"/>
    <w:rsid w:val="0062466C"/>
    <w:rsid w:val="00633EA5"/>
    <w:rsid w:val="00635C3D"/>
    <w:rsid w:val="00636EC8"/>
    <w:rsid w:val="00646EBA"/>
    <w:rsid w:val="006578BB"/>
    <w:rsid w:val="0066296F"/>
    <w:rsid w:val="00670868"/>
    <w:rsid w:val="00671FD5"/>
    <w:rsid w:val="00673F1D"/>
    <w:rsid w:val="00674E2E"/>
    <w:rsid w:val="00682BE9"/>
    <w:rsid w:val="006870AE"/>
    <w:rsid w:val="006910DE"/>
    <w:rsid w:val="0069755A"/>
    <w:rsid w:val="006A63CC"/>
    <w:rsid w:val="006B3C65"/>
    <w:rsid w:val="006B6558"/>
    <w:rsid w:val="006C05C7"/>
    <w:rsid w:val="006D2071"/>
    <w:rsid w:val="006D68E9"/>
    <w:rsid w:val="006F4229"/>
    <w:rsid w:val="00701F3C"/>
    <w:rsid w:val="0070401A"/>
    <w:rsid w:val="0070430D"/>
    <w:rsid w:val="0071446A"/>
    <w:rsid w:val="007205A0"/>
    <w:rsid w:val="00724FE8"/>
    <w:rsid w:val="0072706A"/>
    <w:rsid w:val="00732A8E"/>
    <w:rsid w:val="0073336F"/>
    <w:rsid w:val="007410A9"/>
    <w:rsid w:val="0074419C"/>
    <w:rsid w:val="007463DE"/>
    <w:rsid w:val="00754CA2"/>
    <w:rsid w:val="007606D7"/>
    <w:rsid w:val="0076133D"/>
    <w:rsid w:val="00762753"/>
    <w:rsid w:val="007662AE"/>
    <w:rsid w:val="00770874"/>
    <w:rsid w:val="00770A64"/>
    <w:rsid w:val="00787BAE"/>
    <w:rsid w:val="00790B9A"/>
    <w:rsid w:val="007942E5"/>
    <w:rsid w:val="00794FD3"/>
    <w:rsid w:val="00797A81"/>
    <w:rsid w:val="007A391D"/>
    <w:rsid w:val="007A5368"/>
    <w:rsid w:val="007A5CEA"/>
    <w:rsid w:val="007A6345"/>
    <w:rsid w:val="007B168F"/>
    <w:rsid w:val="007B2F32"/>
    <w:rsid w:val="007B6BE6"/>
    <w:rsid w:val="007C0C86"/>
    <w:rsid w:val="007C27CF"/>
    <w:rsid w:val="007C55B7"/>
    <w:rsid w:val="007D2687"/>
    <w:rsid w:val="007D3EDA"/>
    <w:rsid w:val="007D536D"/>
    <w:rsid w:val="007D7B86"/>
    <w:rsid w:val="007E3071"/>
    <w:rsid w:val="007E32FE"/>
    <w:rsid w:val="007F3C94"/>
    <w:rsid w:val="007F7B92"/>
    <w:rsid w:val="008003FA"/>
    <w:rsid w:val="008033E5"/>
    <w:rsid w:val="00803EBC"/>
    <w:rsid w:val="00804CAC"/>
    <w:rsid w:val="00814ECE"/>
    <w:rsid w:val="00827F90"/>
    <w:rsid w:val="00834AAA"/>
    <w:rsid w:val="0083570C"/>
    <w:rsid w:val="00840BCB"/>
    <w:rsid w:val="00853F75"/>
    <w:rsid w:val="00854516"/>
    <w:rsid w:val="00866602"/>
    <w:rsid w:val="0086719B"/>
    <w:rsid w:val="008731D0"/>
    <w:rsid w:val="00874EF8"/>
    <w:rsid w:val="008811DF"/>
    <w:rsid w:val="00886F48"/>
    <w:rsid w:val="008938E4"/>
    <w:rsid w:val="00893D23"/>
    <w:rsid w:val="00893FDB"/>
    <w:rsid w:val="008A38F5"/>
    <w:rsid w:val="008B49C6"/>
    <w:rsid w:val="008B693F"/>
    <w:rsid w:val="008B7946"/>
    <w:rsid w:val="008D2312"/>
    <w:rsid w:val="008D2BEF"/>
    <w:rsid w:val="008D674B"/>
    <w:rsid w:val="008E156D"/>
    <w:rsid w:val="008E2F70"/>
    <w:rsid w:val="008E402F"/>
    <w:rsid w:val="008E5BA2"/>
    <w:rsid w:val="008E5D22"/>
    <w:rsid w:val="008F1DD1"/>
    <w:rsid w:val="008F782F"/>
    <w:rsid w:val="00902AB7"/>
    <w:rsid w:val="009057F1"/>
    <w:rsid w:val="00910AEC"/>
    <w:rsid w:val="00911687"/>
    <w:rsid w:val="009121FE"/>
    <w:rsid w:val="00914260"/>
    <w:rsid w:val="009228B2"/>
    <w:rsid w:val="00923439"/>
    <w:rsid w:val="00924474"/>
    <w:rsid w:val="0093485F"/>
    <w:rsid w:val="009406B5"/>
    <w:rsid w:val="00945393"/>
    <w:rsid w:val="00951A8D"/>
    <w:rsid w:val="00957B03"/>
    <w:rsid w:val="00963CBF"/>
    <w:rsid w:val="00963FDF"/>
    <w:rsid w:val="0096606C"/>
    <w:rsid w:val="0097133A"/>
    <w:rsid w:val="00971EE0"/>
    <w:rsid w:val="009753A6"/>
    <w:rsid w:val="00975EFE"/>
    <w:rsid w:val="00977B65"/>
    <w:rsid w:val="00982768"/>
    <w:rsid w:val="00982BC8"/>
    <w:rsid w:val="00986846"/>
    <w:rsid w:val="00997D0D"/>
    <w:rsid w:val="009A0170"/>
    <w:rsid w:val="009A4337"/>
    <w:rsid w:val="009A539B"/>
    <w:rsid w:val="009A58FB"/>
    <w:rsid w:val="009B3C44"/>
    <w:rsid w:val="009C0085"/>
    <w:rsid w:val="009C16A8"/>
    <w:rsid w:val="009C3928"/>
    <w:rsid w:val="009C6CD8"/>
    <w:rsid w:val="009D3633"/>
    <w:rsid w:val="009D36C1"/>
    <w:rsid w:val="009D3EA9"/>
    <w:rsid w:val="009D4FA3"/>
    <w:rsid w:val="009E1E03"/>
    <w:rsid w:val="009E28E1"/>
    <w:rsid w:val="009E629A"/>
    <w:rsid w:val="009F23CF"/>
    <w:rsid w:val="009F3561"/>
    <w:rsid w:val="009F4ADE"/>
    <w:rsid w:val="009F5165"/>
    <w:rsid w:val="009F5401"/>
    <w:rsid w:val="009F6939"/>
    <w:rsid w:val="009F6ABF"/>
    <w:rsid w:val="009F78D0"/>
    <w:rsid w:val="00A06FFB"/>
    <w:rsid w:val="00A12F72"/>
    <w:rsid w:val="00A154F0"/>
    <w:rsid w:val="00A27698"/>
    <w:rsid w:val="00A37D6C"/>
    <w:rsid w:val="00A4169D"/>
    <w:rsid w:val="00A42203"/>
    <w:rsid w:val="00A51F26"/>
    <w:rsid w:val="00A57C86"/>
    <w:rsid w:val="00A619B3"/>
    <w:rsid w:val="00A633FF"/>
    <w:rsid w:val="00A66931"/>
    <w:rsid w:val="00A722A4"/>
    <w:rsid w:val="00A7265F"/>
    <w:rsid w:val="00A758F6"/>
    <w:rsid w:val="00A76B1F"/>
    <w:rsid w:val="00A84A9A"/>
    <w:rsid w:val="00A84FD5"/>
    <w:rsid w:val="00A85388"/>
    <w:rsid w:val="00A85FC7"/>
    <w:rsid w:val="00AA1C64"/>
    <w:rsid w:val="00AA3245"/>
    <w:rsid w:val="00AA3972"/>
    <w:rsid w:val="00AB3043"/>
    <w:rsid w:val="00AB67F4"/>
    <w:rsid w:val="00AB71EF"/>
    <w:rsid w:val="00AD0F26"/>
    <w:rsid w:val="00AD3531"/>
    <w:rsid w:val="00AD6073"/>
    <w:rsid w:val="00AF2533"/>
    <w:rsid w:val="00B140CD"/>
    <w:rsid w:val="00B2089C"/>
    <w:rsid w:val="00B20B1A"/>
    <w:rsid w:val="00B21A9E"/>
    <w:rsid w:val="00B2345C"/>
    <w:rsid w:val="00B24B04"/>
    <w:rsid w:val="00B25E1E"/>
    <w:rsid w:val="00B265D1"/>
    <w:rsid w:val="00B31A46"/>
    <w:rsid w:val="00B32D37"/>
    <w:rsid w:val="00B34999"/>
    <w:rsid w:val="00B3609E"/>
    <w:rsid w:val="00B406E0"/>
    <w:rsid w:val="00B43A18"/>
    <w:rsid w:val="00B502BB"/>
    <w:rsid w:val="00B50F34"/>
    <w:rsid w:val="00B51152"/>
    <w:rsid w:val="00B56109"/>
    <w:rsid w:val="00B570BC"/>
    <w:rsid w:val="00B57B2F"/>
    <w:rsid w:val="00B63DA4"/>
    <w:rsid w:val="00B728E6"/>
    <w:rsid w:val="00B72BE1"/>
    <w:rsid w:val="00B73E79"/>
    <w:rsid w:val="00B7729D"/>
    <w:rsid w:val="00B810D1"/>
    <w:rsid w:val="00B84BFD"/>
    <w:rsid w:val="00B84FB4"/>
    <w:rsid w:val="00B8567F"/>
    <w:rsid w:val="00B8668C"/>
    <w:rsid w:val="00B945EF"/>
    <w:rsid w:val="00B97F3D"/>
    <w:rsid w:val="00BA599E"/>
    <w:rsid w:val="00BC0343"/>
    <w:rsid w:val="00BC1049"/>
    <w:rsid w:val="00BC6608"/>
    <w:rsid w:val="00BC6BAA"/>
    <w:rsid w:val="00BD1936"/>
    <w:rsid w:val="00BD20ED"/>
    <w:rsid w:val="00BD53DA"/>
    <w:rsid w:val="00BE1999"/>
    <w:rsid w:val="00BF4829"/>
    <w:rsid w:val="00BF5FC2"/>
    <w:rsid w:val="00C03763"/>
    <w:rsid w:val="00C06693"/>
    <w:rsid w:val="00C127ED"/>
    <w:rsid w:val="00C14A5E"/>
    <w:rsid w:val="00C202B1"/>
    <w:rsid w:val="00C21451"/>
    <w:rsid w:val="00C222EE"/>
    <w:rsid w:val="00C223EA"/>
    <w:rsid w:val="00C234BF"/>
    <w:rsid w:val="00C2378E"/>
    <w:rsid w:val="00C26B76"/>
    <w:rsid w:val="00C33FDC"/>
    <w:rsid w:val="00C6671E"/>
    <w:rsid w:val="00C6757C"/>
    <w:rsid w:val="00C72295"/>
    <w:rsid w:val="00C73DED"/>
    <w:rsid w:val="00C82F6E"/>
    <w:rsid w:val="00C847D9"/>
    <w:rsid w:val="00C84E52"/>
    <w:rsid w:val="00C9432A"/>
    <w:rsid w:val="00CA72AA"/>
    <w:rsid w:val="00CB65D8"/>
    <w:rsid w:val="00CB72CC"/>
    <w:rsid w:val="00CC34A1"/>
    <w:rsid w:val="00CD48F9"/>
    <w:rsid w:val="00CD5582"/>
    <w:rsid w:val="00CE0332"/>
    <w:rsid w:val="00CE329D"/>
    <w:rsid w:val="00CE56CD"/>
    <w:rsid w:val="00CE62D8"/>
    <w:rsid w:val="00CE6DF6"/>
    <w:rsid w:val="00CF24F9"/>
    <w:rsid w:val="00CF45EF"/>
    <w:rsid w:val="00CF4FE3"/>
    <w:rsid w:val="00D01079"/>
    <w:rsid w:val="00D01A35"/>
    <w:rsid w:val="00D07EA0"/>
    <w:rsid w:val="00D12249"/>
    <w:rsid w:val="00D12556"/>
    <w:rsid w:val="00D12C81"/>
    <w:rsid w:val="00D13158"/>
    <w:rsid w:val="00D137A8"/>
    <w:rsid w:val="00D16C57"/>
    <w:rsid w:val="00D21534"/>
    <w:rsid w:val="00D23BB4"/>
    <w:rsid w:val="00D24160"/>
    <w:rsid w:val="00D32AB2"/>
    <w:rsid w:val="00D41916"/>
    <w:rsid w:val="00D42B16"/>
    <w:rsid w:val="00D4304D"/>
    <w:rsid w:val="00D45069"/>
    <w:rsid w:val="00D527B8"/>
    <w:rsid w:val="00D55FEE"/>
    <w:rsid w:val="00D570AA"/>
    <w:rsid w:val="00D57C32"/>
    <w:rsid w:val="00D6655A"/>
    <w:rsid w:val="00D7120E"/>
    <w:rsid w:val="00D72994"/>
    <w:rsid w:val="00D84817"/>
    <w:rsid w:val="00D93893"/>
    <w:rsid w:val="00D974A0"/>
    <w:rsid w:val="00DA3804"/>
    <w:rsid w:val="00DA6C3B"/>
    <w:rsid w:val="00DB3ECE"/>
    <w:rsid w:val="00DB5254"/>
    <w:rsid w:val="00DB750F"/>
    <w:rsid w:val="00DC4664"/>
    <w:rsid w:val="00DC4EC1"/>
    <w:rsid w:val="00DC5B1E"/>
    <w:rsid w:val="00DC6F46"/>
    <w:rsid w:val="00DD7203"/>
    <w:rsid w:val="00DE12C3"/>
    <w:rsid w:val="00DE3055"/>
    <w:rsid w:val="00DF2CA6"/>
    <w:rsid w:val="00DF5892"/>
    <w:rsid w:val="00E00266"/>
    <w:rsid w:val="00E0043E"/>
    <w:rsid w:val="00E01CE7"/>
    <w:rsid w:val="00E02CD5"/>
    <w:rsid w:val="00E04AC8"/>
    <w:rsid w:val="00E0506E"/>
    <w:rsid w:val="00E16AF9"/>
    <w:rsid w:val="00E25F37"/>
    <w:rsid w:val="00E3569A"/>
    <w:rsid w:val="00E403D0"/>
    <w:rsid w:val="00E41777"/>
    <w:rsid w:val="00E41D5F"/>
    <w:rsid w:val="00E43123"/>
    <w:rsid w:val="00E436EF"/>
    <w:rsid w:val="00E4387F"/>
    <w:rsid w:val="00E50B3E"/>
    <w:rsid w:val="00E526EB"/>
    <w:rsid w:val="00E53577"/>
    <w:rsid w:val="00E57708"/>
    <w:rsid w:val="00E60411"/>
    <w:rsid w:val="00E62E19"/>
    <w:rsid w:val="00E63CC3"/>
    <w:rsid w:val="00E7586E"/>
    <w:rsid w:val="00E77140"/>
    <w:rsid w:val="00E81309"/>
    <w:rsid w:val="00E85E12"/>
    <w:rsid w:val="00E8674B"/>
    <w:rsid w:val="00E8712A"/>
    <w:rsid w:val="00E9000B"/>
    <w:rsid w:val="00EB00D4"/>
    <w:rsid w:val="00EB22FA"/>
    <w:rsid w:val="00EB7AE8"/>
    <w:rsid w:val="00ED4AA5"/>
    <w:rsid w:val="00EE42B8"/>
    <w:rsid w:val="00EE75C1"/>
    <w:rsid w:val="00EF0289"/>
    <w:rsid w:val="00EF03D2"/>
    <w:rsid w:val="00EF54D7"/>
    <w:rsid w:val="00F02B37"/>
    <w:rsid w:val="00F0399D"/>
    <w:rsid w:val="00F05045"/>
    <w:rsid w:val="00F0716A"/>
    <w:rsid w:val="00F10C6C"/>
    <w:rsid w:val="00F1394F"/>
    <w:rsid w:val="00F15750"/>
    <w:rsid w:val="00F209FA"/>
    <w:rsid w:val="00F20A81"/>
    <w:rsid w:val="00F26043"/>
    <w:rsid w:val="00F27E13"/>
    <w:rsid w:val="00F40514"/>
    <w:rsid w:val="00F44A2D"/>
    <w:rsid w:val="00F5096F"/>
    <w:rsid w:val="00F50ADF"/>
    <w:rsid w:val="00F50D60"/>
    <w:rsid w:val="00F52676"/>
    <w:rsid w:val="00F57228"/>
    <w:rsid w:val="00F60B7C"/>
    <w:rsid w:val="00F60B9C"/>
    <w:rsid w:val="00F6152C"/>
    <w:rsid w:val="00F70A1F"/>
    <w:rsid w:val="00F725D5"/>
    <w:rsid w:val="00F7360E"/>
    <w:rsid w:val="00F7752B"/>
    <w:rsid w:val="00F81F7A"/>
    <w:rsid w:val="00F83ACC"/>
    <w:rsid w:val="00F873D0"/>
    <w:rsid w:val="00F9069F"/>
    <w:rsid w:val="00F929D6"/>
    <w:rsid w:val="00F93571"/>
    <w:rsid w:val="00FA035E"/>
    <w:rsid w:val="00FA0466"/>
    <w:rsid w:val="00FA5119"/>
    <w:rsid w:val="00FB67DD"/>
    <w:rsid w:val="00FC72C0"/>
    <w:rsid w:val="00FC77FF"/>
    <w:rsid w:val="00FD1445"/>
    <w:rsid w:val="00FE1233"/>
    <w:rsid w:val="00FE64C7"/>
    <w:rsid w:val="00FE6A58"/>
    <w:rsid w:val="00FE7EB0"/>
    <w:rsid w:val="00FF2E85"/>
    <w:rsid w:val="00FF3C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83"/>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semiHidden/>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semiHidden/>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word-freq.mscc.huji.ac.il/" TargetMode="External"/><Relationship Id="rId4" Type="http://schemas.openxmlformats.org/officeDocument/2006/relationships/webSettings" Target="webSettings.xml"/><Relationship Id="rId9" Type="http://schemas.openxmlformats.org/officeDocument/2006/relationships/hyperlink" Target="https://osf.io/zqp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3223</TotalTime>
  <Pages>7</Pages>
  <Words>4400</Words>
  <Characters>22001</Characters>
  <Application>Microsoft Office Word</Application>
  <DocSecurity>0</DocSecurity>
  <Lines>183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261</cp:revision>
  <dcterms:created xsi:type="dcterms:W3CDTF">2021-12-13T14:51:00Z</dcterms:created>
  <dcterms:modified xsi:type="dcterms:W3CDTF">2022-01-13T12:49:00Z</dcterms:modified>
</cp:coreProperties>
</file>