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451D" w14:textId="04A40D62" w:rsidR="00E81978" w:rsidRPr="009D3CC3" w:rsidRDefault="00000000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FBE8DFCB9BC0401EBB68EC4B0CF71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401EB" w:rsidRPr="007401EB">
            <w:rPr>
              <w:b/>
              <w:bCs/>
            </w:rPr>
            <w:t>Show some sensitivity! Using motion tracking to improve unconscious measures - Addendum 03.08.2022</w:t>
          </w:r>
        </w:sdtContent>
      </w:sdt>
    </w:p>
    <w:p w14:paraId="21BC2242" w14:textId="2B399F19" w:rsidR="00B823AA" w:rsidRPr="00032C23" w:rsidRDefault="000A1132" w:rsidP="00B823AA">
      <w:pPr>
        <w:pStyle w:val="Title2"/>
        <w:rPr>
          <w:vertAlign w:val="superscript"/>
        </w:rPr>
      </w:pPr>
      <w:r>
        <w:t>Khen Heller</w:t>
      </w:r>
      <w:r w:rsidR="006D6EF5">
        <w:rPr>
          <w:vertAlign w:val="superscript"/>
        </w:rPr>
        <w:t>1</w:t>
      </w:r>
      <w:r>
        <w:t xml:space="preserve">, </w:t>
      </w:r>
      <w:r w:rsidR="006D6EF5">
        <w:t>Craig S. Chapman</w:t>
      </w:r>
      <w:r w:rsidR="00032C23">
        <w:rPr>
          <w:vertAlign w:val="superscript"/>
        </w:rPr>
        <w:t>2,3</w:t>
      </w:r>
      <w:r w:rsidR="00032C23">
        <w:t xml:space="preserve"> and Liad Mudrik</w:t>
      </w:r>
      <w:r w:rsidR="00032C23">
        <w:rPr>
          <w:vertAlign w:val="superscript"/>
        </w:rPr>
        <w:t>1,4</w:t>
      </w:r>
    </w:p>
    <w:p w14:paraId="652D4692" w14:textId="3FE588C5" w:rsidR="00AD72F5" w:rsidRDefault="00AD72F5" w:rsidP="006D6EF5">
      <w:pPr>
        <w:pStyle w:val="Title2"/>
      </w:pPr>
      <w:r>
        <w:rPr>
          <w:vertAlign w:val="superscript"/>
        </w:rPr>
        <w:t xml:space="preserve">1 </w:t>
      </w:r>
      <w:r w:rsidR="006D6EF5" w:rsidRPr="006D6EF5">
        <w:t>Sagol School of Neuroscience, Tel Aviv University</w:t>
      </w:r>
    </w:p>
    <w:p w14:paraId="3ADF117D" w14:textId="5562F5AE" w:rsidR="00AD72F5" w:rsidRDefault="00032C23" w:rsidP="006D6EF5">
      <w:pPr>
        <w:pStyle w:val="Title2"/>
      </w:pPr>
      <w:r>
        <w:rPr>
          <w:vertAlign w:val="superscript"/>
        </w:rPr>
        <w:t>2</w:t>
      </w:r>
      <w:r w:rsidR="00AD72F5">
        <w:rPr>
          <w:vertAlign w:val="superscript"/>
        </w:rPr>
        <w:t xml:space="preserve"> </w:t>
      </w:r>
      <w:r w:rsidR="006D6EF5" w:rsidRPr="006D6EF5">
        <w:t>Faculty of Kinesiology, Sport, and Recreation, University of Alberta, Edmonton, AB, Canada</w:t>
      </w:r>
    </w:p>
    <w:p w14:paraId="4D21CF04" w14:textId="0FE310E9" w:rsidR="00E81978" w:rsidRDefault="00032C23" w:rsidP="00166E53">
      <w:pPr>
        <w:pStyle w:val="Title2"/>
      </w:pPr>
      <w:r>
        <w:rPr>
          <w:vertAlign w:val="superscript"/>
        </w:rPr>
        <w:t>3</w:t>
      </w:r>
      <w:r w:rsidR="00AD72F5">
        <w:rPr>
          <w:vertAlign w:val="superscript"/>
        </w:rPr>
        <w:t xml:space="preserve"> </w:t>
      </w:r>
      <w:r w:rsidR="006D6EF5" w:rsidRPr="006D6EF5">
        <w:t>Neuroscience and Mental Health Institute University of Alberta Edmonton, Alberta, Canada</w:t>
      </w:r>
    </w:p>
    <w:p w14:paraId="05F7E02D" w14:textId="6B353D59" w:rsidR="00032C23" w:rsidRDefault="00032C23" w:rsidP="00032C23">
      <w:pPr>
        <w:pStyle w:val="Title2"/>
      </w:pPr>
      <w:r>
        <w:rPr>
          <w:vertAlign w:val="superscript"/>
        </w:rPr>
        <w:t xml:space="preserve">4 </w:t>
      </w:r>
      <w:r w:rsidRPr="006D6EF5">
        <w:t>School of Psychological Sciences, Tel Aviv University</w:t>
      </w:r>
    </w:p>
    <w:p w14:paraId="266E41B7" w14:textId="77777777" w:rsidR="00032C23" w:rsidRDefault="00032C23" w:rsidP="00166E53">
      <w:pPr>
        <w:pStyle w:val="Title2"/>
      </w:pPr>
    </w:p>
    <w:p w14:paraId="4184FB39" w14:textId="77777777" w:rsidR="00166E53" w:rsidRDefault="00166E53" w:rsidP="00166E53">
      <w:pPr>
        <w:pStyle w:val="Title2"/>
      </w:pPr>
    </w:p>
    <w:p w14:paraId="6004E406" w14:textId="14F7D31A" w:rsidR="00E81978" w:rsidRDefault="00E74F28" w:rsidP="00530710">
      <w:pPr>
        <w:pStyle w:val="Heading1"/>
        <w:numPr>
          <w:ilvl w:val="0"/>
          <w:numId w:val="17"/>
        </w:numPr>
      </w:pPr>
      <w:r>
        <w:t>Changes</w:t>
      </w:r>
    </w:p>
    <w:p w14:paraId="1C6D0381" w14:textId="29860EF4" w:rsidR="00CC572D" w:rsidRDefault="006B4A31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The term "Movement time" was changed to "Movement duration" as it better describes </w:t>
      </w:r>
      <w:r w:rsidR="00CC572D">
        <w:rPr>
          <w:lang w:bidi="he-IL"/>
        </w:rPr>
        <w:t xml:space="preserve">the intended </w:t>
      </w:r>
      <w:r w:rsidR="00E74F28">
        <w:rPr>
          <w:lang w:bidi="he-IL"/>
        </w:rPr>
        <w:t>time period</w:t>
      </w:r>
      <w:r w:rsidR="00580595">
        <w:rPr>
          <w:lang w:bidi="he-IL"/>
        </w:rPr>
        <w:t xml:space="preserve"> (p</w:t>
      </w:r>
      <w:r w:rsidR="00472608">
        <w:rPr>
          <w:lang w:bidi="he-IL"/>
        </w:rPr>
        <w:t>.</w:t>
      </w:r>
      <w:r w:rsidR="00580595">
        <w:rPr>
          <w:lang w:bidi="he-IL"/>
        </w:rPr>
        <w:t xml:space="preserve"> 5, line </w:t>
      </w:r>
      <w:r w:rsidR="00072484">
        <w:rPr>
          <w:lang w:bidi="he-IL"/>
        </w:rPr>
        <w:t>4; p</w:t>
      </w:r>
      <w:r w:rsidR="00472608">
        <w:rPr>
          <w:lang w:bidi="he-IL"/>
        </w:rPr>
        <w:t>.</w:t>
      </w:r>
      <w:r w:rsidR="00072484">
        <w:rPr>
          <w:lang w:bidi="he-IL"/>
        </w:rPr>
        <w:t xml:space="preserve"> 8, line 7; </w:t>
      </w:r>
      <w:r w:rsidR="001F0B42">
        <w:rPr>
          <w:lang w:bidi="he-IL"/>
        </w:rPr>
        <w:t>p</w:t>
      </w:r>
      <w:r w:rsidR="00472608">
        <w:rPr>
          <w:lang w:bidi="he-IL"/>
        </w:rPr>
        <w:t>.</w:t>
      </w:r>
      <w:r w:rsidR="001F0B42">
        <w:rPr>
          <w:lang w:bidi="he-IL"/>
        </w:rPr>
        <w:t xml:space="preserve"> 12, line 2,6; </w:t>
      </w:r>
      <w:r w:rsidR="00472608">
        <w:rPr>
          <w:lang w:bidi="he-IL"/>
        </w:rPr>
        <w:t>p. 16, line 12</w:t>
      </w:r>
      <w:r w:rsidR="00105737">
        <w:rPr>
          <w:lang w:bidi="he-IL"/>
        </w:rPr>
        <w:t>)</w:t>
      </w:r>
      <w:r w:rsidR="00E74F28">
        <w:rPr>
          <w:lang w:bidi="he-IL"/>
        </w:rPr>
        <w:t>.</w:t>
      </w:r>
    </w:p>
    <w:p w14:paraId="05330E75" w14:textId="08F87D59" w:rsidR="007E0E03" w:rsidRDefault="00CC572D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>The criteri</w:t>
      </w:r>
      <w:r w:rsidR="00D44B6F">
        <w:rPr>
          <w:lang w:bidi="he-IL"/>
        </w:rPr>
        <w:t>on</w:t>
      </w:r>
      <w:r>
        <w:rPr>
          <w:lang w:bidi="he-IL"/>
        </w:rPr>
        <w:t xml:space="preserve"> for non-colorblind participants was removed since the </w:t>
      </w:r>
      <w:r w:rsidR="007E0E03">
        <w:rPr>
          <w:lang w:bidi="he-IL"/>
        </w:rPr>
        <w:t xml:space="preserve">presented stimuli </w:t>
      </w:r>
      <w:del w:id="0" w:author="Liad Mudrik" w:date="2022-08-04T06:00:00Z">
        <w:r w:rsidR="007E0E03" w:rsidDel="001443F5">
          <w:rPr>
            <w:lang w:bidi="he-IL"/>
          </w:rPr>
          <w:delText xml:space="preserve">is </w:delText>
        </w:r>
      </w:del>
      <w:ins w:id="1" w:author="Liad Mudrik" w:date="2022-08-04T06:00:00Z">
        <w:r w:rsidR="001443F5">
          <w:rPr>
            <w:lang w:bidi="he-IL"/>
          </w:rPr>
          <w:t>are colored</w:t>
        </w:r>
        <w:r w:rsidR="001443F5">
          <w:rPr>
            <w:lang w:bidi="he-IL"/>
          </w:rPr>
          <w:t xml:space="preserve"> </w:t>
        </w:r>
      </w:ins>
      <w:r w:rsidR="007E0E03">
        <w:rPr>
          <w:lang w:bidi="he-IL"/>
        </w:rPr>
        <w:t>black and grey (p</w:t>
      </w:r>
      <w:r w:rsidR="00105737">
        <w:rPr>
          <w:lang w:bidi="he-IL"/>
        </w:rPr>
        <w:t>.</w:t>
      </w:r>
      <w:r w:rsidR="007E0E03">
        <w:rPr>
          <w:lang w:bidi="he-IL"/>
        </w:rPr>
        <w:t xml:space="preserve"> 6</w:t>
      </w:r>
      <w:r w:rsidR="00105737">
        <w:rPr>
          <w:lang w:bidi="he-IL"/>
        </w:rPr>
        <w:t>, line 16</w:t>
      </w:r>
      <w:r w:rsidR="007E0E03">
        <w:rPr>
          <w:lang w:bidi="he-IL"/>
        </w:rPr>
        <w:t>).</w:t>
      </w:r>
    </w:p>
    <w:p w14:paraId="5A4DFD82" w14:textId="1B3893F7" w:rsidR="00530710" w:rsidRDefault="00C45412" w:rsidP="00083280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Movement onset and offset were differentiated from </w:t>
      </w:r>
      <w:ins w:id="2" w:author="Liad Mudrik" w:date="2022-08-04T06:00:00Z">
        <w:r w:rsidR="001443F5">
          <w:rPr>
            <w:lang w:bidi="he-IL"/>
          </w:rPr>
          <w:t>R</w:t>
        </w:r>
      </w:ins>
      <w:del w:id="3" w:author="Liad Mudrik" w:date="2022-08-04T06:00:00Z">
        <w:r w:rsidDel="001443F5">
          <w:rPr>
            <w:lang w:bidi="he-IL"/>
          </w:rPr>
          <w:delText>r</w:delText>
        </w:r>
      </w:del>
      <w:r>
        <w:rPr>
          <w:lang w:bidi="he-IL"/>
        </w:rPr>
        <w:t xml:space="preserve">eaching onset and offset. </w:t>
      </w:r>
      <w:r w:rsidR="004F5097">
        <w:rPr>
          <w:lang w:bidi="he-IL"/>
        </w:rPr>
        <w:t xml:space="preserve">Movement </w:t>
      </w:r>
      <w:r w:rsidR="004F5097">
        <w:t xml:space="preserve">onset is the time from target presentation until the participant's finger moved 1cm away from the starting point (Euclidean distance), and </w:t>
      </w:r>
      <w:ins w:id="4" w:author="Liad Mudrik" w:date="2022-08-04T06:00:00Z">
        <w:r w:rsidR="001443F5">
          <w:t>M</w:t>
        </w:r>
      </w:ins>
      <w:del w:id="5" w:author="Liad Mudrik" w:date="2022-08-04T06:00:00Z">
        <w:r w:rsidR="004F5097" w:rsidDel="001443F5">
          <w:delText>m</w:delText>
        </w:r>
      </w:del>
      <w:r w:rsidR="004F5097">
        <w:t>ovement offset</w:t>
      </w:r>
      <w:ins w:id="6" w:author="Liad Mudrik" w:date="2022-08-04T06:00:00Z">
        <w:r w:rsidR="001443F5">
          <w:t xml:space="preserve">is </w:t>
        </w:r>
      </w:ins>
      <w:r w:rsidR="004F5097">
        <w:t xml:space="preserve"> </w:t>
      </w:r>
      <w:r w:rsidR="00534EBD">
        <w:t>the time</w:t>
      </w:r>
      <w:r w:rsidR="00B929AC">
        <w:t xml:space="preserve"> </w:t>
      </w:r>
      <w:r w:rsidR="00534EBD">
        <w:t xml:space="preserve">when </w:t>
      </w:r>
      <w:r w:rsidR="00B929AC">
        <w:t xml:space="preserve">the finger is 0.7cm away from the screen or closer (on the Z axis). On the other hand, </w:t>
      </w:r>
      <w:ins w:id="7" w:author="Liad Mudrik" w:date="2022-08-04T06:00:00Z">
        <w:r w:rsidR="001443F5">
          <w:t>R</w:t>
        </w:r>
      </w:ins>
      <w:del w:id="8" w:author="Liad Mudrik" w:date="2022-08-04T06:00:00Z">
        <w:r w:rsidR="00B929AC" w:rsidDel="001443F5">
          <w:delText>r</w:delText>
        </w:r>
      </w:del>
      <w:r w:rsidR="00B929AC">
        <w:t xml:space="preserve">eaching onset </w:t>
      </w:r>
      <w:r w:rsidR="00534EBD">
        <w:t xml:space="preserve">is </w:t>
      </w:r>
      <w:r w:rsidR="00B929AC">
        <w:t xml:space="preserve">indicated by four consecutive samples having a velocity </w:t>
      </w:r>
      <w:r w:rsidR="00B929AC">
        <w:lastRenderedPageBreak/>
        <w:t xml:space="preserve">greater than 20mm/s and a total acceleration of at least 20mm/s^2. </w:t>
      </w:r>
      <w:r w:rsidR="00B929AC" w:rsidRPr="00B85B1C">
        <w:t>Reaching offset</w:t>
      </w:r>
      <w:r w:rsidR="00B929AC">
        <w:t xml:space="preserve"> </w:t>
      </w:r>
      <w:r w:rsidR="00B85B1C">
        <w:t xml:space="preserve">is </w:t>
      </w:r>
      <w:r w:rsidR="00B929AC">
        <w:t>determined as the point along the trajectory that is closest to the screen</w:t>
      </w:r>
      <w:r w:rsidR="0088639B">
        <w:t xml:space="preserve"> (p. 7, line 19</w:t>
      </w:r>
      <w:r w:rsidR="00B463F7">
        <w:t>-20</w:t>
      </w:r>
      <w:r w:rsidR="0088639B">
        <w:t>,23; p.8, line 5</w:t>
      </w:r>
      <w:r w:rsidR="00822E0D">
        <w:t>-7</w:t>
      </w:r>
      <w:r w:rsidR="00FF5B55">
        <w:t>; p.12, line 2; p.13, line 1</w:t>
      </w:r>
      <w:r w:rsidR="00931CDA">
        <w:t>2</w:t>
      </w:r>
      <w:r w:rsidR="00B463F7">
        <w:t>-16)</w:t>
      </w:r>
      <w:r w:rsidR="00B85B1C">
        <w:t>.</w:t>
      </w:r>
    </w:p>
    <w:p w14:paraId="4B835227" w14:textId="2852711E" w:rsidR="00EC44E4" w:rsidRDefault="0093277A" w:rsidP="004670C5">
      <w:pPr>
        <w:pStyle w:val="ListParagraph"/>
        <w:numPr>
          <w:ilvl w:val="0"/>
          <w:numId w:val="37"/>
        </w:numPr>
        <w:rPr>
          <w:lang w:bidi="he-IL"/>
        </w:rPr>
      </w:pPr>
      <w:r>
        <w:t xml:space="preserve">A specification of the trials </w:t>
      </w:r>
      <w:r w:rsidR="00931CDA">
        <w:t xml:space="preserve">with </w:t>
      </w:r>
      <w:r>
        <w:t xml:space="preserve">which the average movement duration is </w:t>
      </w:r>
      <w:r w:rsidR="00931CDA">
        <w:t xml:space="preserve">estimated </w:t>
      </w:r>
      <w:r>
        <w:t>was added to e</w:t>
      </w:r>
      <w:r w:rsidR="0069503E">
        <w:t>xclusion criteri</w:t>
      </w:r>
      <w:r w:rsidR="00DB5C29">
        <w:t>on</w:t>
      </w:r>
      <w:r w:rsidR="0069503E">
        <w:t xml:space="preserve"> </w:t>
      </w:r>
      <w:r w:rsidR="00DF7ED1">
        <w:t xml:space="preserve">number </w:t>
      </w:r>
      <w:r w:rsidR="0069503E">
        <w:t>3-iii</w:t>
      </w:r>
      <w:r>
        <w:t>.</w:t>
      </w:r>
      <w:r w:rsidR="0069503E">
        <w:t xml:space="preserve"> </w:t>
      </w:r>
      <w:r w:rsidR="00492031">
        <w:t xml:space="preserve">These would be trials </w:t>
      </w:r>
      <w:r w:rsidR="005C60DA">
        <w:t>that were properly recorded, started on time</w:t>
      </w:r>
      <w:r w:rsidR="005614F0">
        <w:t>,</w:t>
      </w:r>
      <w:r w:rsidR="005C60DA">
        <w:t xml:space="preserve"> were completed on time, and were answered correctly</w:t>
      </w:r>
      <w:r w:rsidR="00F24B68">
        <w:t xml:space="preserve"> (p.8, line </w:t>
      </w:r>
      <w:r w:rsidR="00DB5C29">
        <w:t>7</w:t>
      </w:r>
      <w:r w:rsidR="00F24B68">
        <w:t>-1</w:t>
      </w:r>
      <w:r w:rsidR="00DB5C29">
        <w:t>0</w:t>
      </w:r>
      <w:r w:rsidR="00F24B68">
        <w:t>).</w:t>
      </w:r>
    </w:p>
    <w:p w14:paraId="49244EE4" w14:textId="08AAFD67" w:rsidR="00014331" w:rsidRDefault="00014331" w:rsidP="00E85E70">
      <w:pPr>
        <w:pStyle w:val="ListParagraph"/>
        <w:numPr>
          <w:ilvl w:val="0"/>
          <w:numId w:val="37"/>
        </w:numPr>
        <w:rPr>
          <w:lang w:bidi="he-IL"/>
        </w:rPr>
      </w:pPr>
      <w:commentRangeStart w:id="9"/>
      <w:commentRangeStart w:id="10"/>
      <w:r>
        <w:rPr>
          <w:lang w:bidi="he-IL"/>
        </w:rPr>
        <w:t>Since the participant's answer can be reliably extracted only when a trial h</w:t>
      </w:r>
      <w:r>
        <w:t xml:space="preserve">as no missing data, when the target was not missed and the reaching distance was not short, </w:t>
      </w:r>
      <w:commentRangeEnd w:id="9"/>
      <w:r w:rsidR="001443F5">
        <w:rPr>
          <w:rStyle w:val="CommentReference"/>
        </w:rPr>
        <w:commentReference w:id="9"/>
      </w:r>
      <w:commentRangeEnd w:id="10"/>
      <w:r w:rsidR="001443F5">
        <w:rPr>
          <w:rStyle w:val="CommentReference"/>
        </w:rPr>
        <w:commentReference w:id="10"/>
      </w:r>
    </w:p>
    <w:p w14:paraId="6EA39B9A" w14:textId="25B0086D" w:rsidR="00841EAF" w:rsidRPr="00530710" w:rsidRDefault="008F5E69" w:rsidP="00E85E70">
      <w:pPr>
        <w:pStyle w:val="ListParagraph"/>
        <w:numPr>
          <w:ilvl w:val="0"/>
          <w:numId w:val="37"/>
        </w:numPr>
        <w:rPr>
          <w:rtl/>
          <w:lang w:bidi="he-IL"/>
        </w:rPr>
      </w:pPr>
      <w:r>
        <w:rPr>
          <w:lang w:bidi="he-IL"/>
        </w:rPr>
        <w:t>A s</w:t>
      </w:r>
      <w:r w:rsidR="00450D71">
        <w:rPr>
          <w:lang w:bidi="he-IL"/>
        </w:rPr>
        <w:t xml:space="preserve">pecification of the trials </w:t>
      </w:r>
      <w:del w:id="11" w:author="Liad Mudrik" w:date="2022-08-04T06:01:00Z">
        <w:r w:rsidR="00DB5C29" w:rsidDel="001443F5">
          <w:rPr>
            <w:lang w:bidi="he-IL"/>
          </w:rPr>
          <w:delText xml:space="preserve">with </w:delText>
        </w:r>
      </w:del>
      <w:ins w:id="12" w:author="Liad Mudrik" w:date="2022-08-04T06:01:00Z">
        <w:r w:rsidR="001443F5">
          <w:rPr>
            <w:lang w:bidi="he-IL"/>
          </w:rPr>
          <w:t>for</w:t>
        </w:r>
        <w:r w:rsidR="001443F5">
          <w:rPr>
            <w:lang w:bidi="he-IL"/>
          </w:rPr>
          <w:t xml:space="preserve"> </w:t>
        </w:r>
      </w:ins>
      <w:r w:rsidR="00450D71">
        <w:rPr>
          <w:lang w:bidi="he-IL"/>
        </w:rPr>
        <w:t xml:space="preserve">which performance should be estimated when </w:t>
      </w:r>
      <w:r>
        <w:rPr>
          <w:lang w:bidi="he-IL"/>
        </w:rPr>
        <w:t xml:space="preserve">implementing the participant </w:t>
      </w:r>
      <w:r w:rsidR="00450D71">
        <w:rPr>
          <w:lang w:bidi="he-IL"/>
        </w:rPr>
        <w:t>exclusion criteri</w:t>
      </w:r>
      <w:r w:rsidR="00DB5C29">
        <w:rPr>
          <w:lang w:bidi="he-IL"/>
        </w:rPr>
        <w:t>on</w:t>
      </w:r>
      <w:r w:rsidR="00DF7ED1">
        <w:rPr>
          <w:lang w:bidi="he-IL"/>
        </w:rPr>
        <w:t xml:space="preserve"> </w:t>
      </w:r>
      <w:del w:id="13" w:author="Liad Mudrik" w:date="2022-08-04T06:01:00Z">
        <w:r w:rsidR="00DF7ED1" w:rsidDel="001443F5">
          <w:rPr>
            <w:lang w:bidi="he-IL"/>
          </w:rPr>
          <w:delText xml:space="preserve">number </w:delText>
        </w:r>
      </w:del>
      <w:r w:rsidR="00014331">
        <w:rPr>
          <w:rFonts w:hint="cs"/>
          <w:rtl/>
          <w:lang w:bidi="he-IL"/>
        </w:rPr>
        <w:t>2</w:t>
      </w:r>
      <w:del w:id="14" w:author="Liad Mudrik" w:date="2022-08-04T06:01:00Z">
        <w:r w:rsidDel="001443F5">
          <w:rPr>
            <w:lang w:bidi="he-IL"/>
          </w:rPr>
          <w:delText>,</w:delText>
        </w:r>
      </w:del>
      <w:r>
        <w:rPr>
          <w:lang w:bidi="he-IL"/>
        </w:rPr>
        <w:t xml:space="preserve"> was added.</w:t>
      </w:r>
      <w:r w:rsidR="00450D71">
        <w:rPr>
          <w:lang w:bidi="he-IL"/>
        </w:rPr>
        <w:t xml:space="preserve"> </w:t>
      </w:r>
      <w:r w:rsidR="00BC6C4F">
        <w:rPr>
          <w:lang w:bidi="he-IL"/>
        </w:rPr>
        <w:t xml:space="preserve">The </w:t>
      </w:r>
      <w:r w:rsidR="00714CA4">
        <w:rPr>
          <w:lang w:bidi="he-IL"/>
        </w:rPr>
        <w:t>participant's</w:t>
      </w:r>
      <w:r w:rsidR="00BC6C4F">
        <w:rPr>
          <w:lang w:bidi="he-IL"/>
        </w:rPr>
        <w:t xml:space="preserve"> answer can be </w:t>
      </w:r>
      <w:r w:rsidR="009D3B90">
        <w:rPr>
          <w:lang w:bidi="he-IL"/>
        </w:rPr>
        <w:t xml:space="preserve">reliably </w:t>
      </w:r>
      <w:r w:rsidR="00BC6C4F">
        <w:rPr>
          <w:lang w:bidi="he-IL"/>
        </w:rPr>
        <w:t xml:space="preserve">extracted </w:t>
      </w:r>
      <w:r w:rsidR="009D3B90">
        <w:rPr>
          <w:lang w:bidi="he-IL"/>
        </w:rPr>
        <w:t xml:space="preserve">only </w:t>
      </w:r>
      <w:r w:rsidR="00BC6C4F">
        <w:rPr>
          <w:lang w:bidi="he-IL"/>
        </w:rPr>
        <w:t xml:space="preserve">when a trial </w:t>
      </w:r>
      <w:r w:rsidR="0076692C">
        <w:rPr>
          <w:lang w:bidi="he-IL"/>
        </w:rPr>
        <w:t>h</w:t>
      </w:r>
      <w:r w:rsidR="0076692C">
        <w:t>a</w:t>
      </w:r>
      <w:r w:rsidR="00714CA4">
        <w:t>s</w:t>
      </w:r>
      <w:r w:rsidR="0076692C">
        <w:t xml:space="preserve"> no missing data, </w:t>
      </w:r>
      <w:r w:rsidR="00714CA4">
        <w:t xml:space="preserve">when the </w:t>
      </w:r>
      <w:r w:rsidR="0076692C">
        <w:t>target was not missed and the reaching distance was not short</w:t>
      </w:r>
      <w:r w:rsidR="005660D5">
        <w:t>. Therefore</w:t>
      </w:r>
      <w:ins w:id="15" w:author="Liad Mudrik" w:date="2022-08-04T06:02:00Z">
        <w:r w:rsidR="001443F5">
          <w:t>,</w:t>
        </w:r>
      </w:ins>
      <w:r w:rsidR="005660D5">
        <w:t xml:space="preserve"> only these trials </w:t>
      </w:r>
      <w:r w:rsidR="008549BD">
        <w:t xml:space="preserve">should be </w:t>
      </w:r>
      <w:r w:rsidR="005660D5">
        <w:t xml:space="preserve">included </w:t>
      </w:r>
      <w:r w:rsidR="005B039A">
        <w:t xml:space="preserve">when estimating </w:t>
      </w:r>
      <w:r w:rsidR="005660D5">
        <w:t xml:space="preserve">performance </w:t>
      </w:r>
      <w:r w:rsidR="00F24B68">
        <w:t>(p. 8, line 1</w:t>
      </w:r>
      <w:r w:rsidR="001705D1">
        <w:t>8</w:t>
      </w:r>
      <w:r w:rsidR="00F24B68">
        <w:t>-20)</w:t>
      </w:r>
      <w:r w:rsidR="00E85E70">
        <w:rPr>
          <w:lang w:bidi="he-IL"/>
        </w:rPr>
        <w:t>.</w:t>
      </w:r>
    </w:p>
    <w:sectPr w:rsidR="00841EAF" w:rsidRPr="00530710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Liad Mudrik" w:date="2022-08-04T06:01:00Z" w:initials="LM">
    <w:p w14:paraId="62484952" w14:textId="77777777" w:rsidR="001443F5" w:rsidRDefault="001443F5" w:rsidP="006C766A">
      <w:pPr>
        <w:jc w:val="left"/>
      </w:pPr>
      <w:r>
        <w:rPr>
          <w:rStyle w:val="CommentReference"/>
        </w:rPr>
        <w:annotationRef/>
      </w:r>
      <w:r>
        <w:rPr>
          <w:sz w:val="22"/>
          <w:szCs w:val="20"/>
        </w:rPr>
        <w:t>?? the sentence is incomplete</w:t>
      </w:r>
    </w:p>
  </w:comment>
  <w:comment w:id="10" w:author="Liad Mudrik" w:date="2022-08-04T06:02:00Z" w:initials="LM">
    <w:p w14:paraId="3D427C05" w14:textId="77777777" w:rsidR="001443F5" w:rsidRDefault="001443F5" w:rsidP="00CC30AC">
      <w:pPr>
        <w:jc w:val="left"/>
      </w:pPr>
      <w:r>
        <w:rPr>
          <w:rStyle w:val="CommentReference"/>
        </w:rPr>
        <w:annotationRef/>
      </w:r>
      <w:r>
        <w:rPr>
          <w:sz w:val="22"/>
          <w:szCs w:val="20"/>
        </w:rPr>
        <w:t>maybe this was supposed to be the beginning of f? and so should simply be deleted?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84952" w15:done="0"/>
  <w15:commentEx w15:paraId="3D427C05" w15:paraIdParent="624849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5DF38" w16cex:dateUtc="2022-08-04T13:01:00Z"/>
  <w16cex:commentExtensible w16cex:durableId="2695DF80" w16cex:dateUtc="2022-08-04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84952" w16cid:durableId="2695DF38"/>
  <w16cid:commentId w16cid:paraId="3D427C05" w16cid:durableId="2695DF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93F9" w14:textId="77777777" w:rsidR="00CE3ACF" w:rsidRDefault="00CE3ACF">
      <w:pPr>
        <w:spacing w:line="240" w:lineRule="auto"/>
      </w:pPr>
      <w:r>
        <w:separator/>
      </w:r>
    </w:p>
    <w:p w14:paraId="7674853B" w14:textId="77777777" w:rsidR="00CE3ACF" w:rsidRDefault="00CE3ACF"/>
  </w:endnote>
  <w:endnote w:type="continuationSeparator" w:id="0">
    <w:p w14:paraId="700B2539" w14:textId="77777777" w:rsidR="00CE3ACF" w:rsidRDefault="00CE3ACF">
      <w:pPr>
        <w:spacing w:line="240" w:lineRule="auto"/>
      </w:pPr>
      <w:r>
        <w:continuationSeparator/>
      </w:r>
    </w:p>
    <w:p w14:paraId="769FE162" w14:textId="77777777" w:rsidR="00CE3ACF" w:rsidRDefault="00CE3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1725" w14:textId="77777777" w:rsidR="00CE3ACF" w:rsidRDefault="00CE3ACF">
      <w:pPr>
        <w:spacing w:line="240" w:lineRule="auto"/>
      </w:pPr>
      <w:r>
        <w:separator/>
      </w:r>
    </w:p>
    <w:p w14:paraId="356BDA95" w14:textId="77777777" w:rsidR="00CE3ACF" w:rsidRDefault="00CE3ACF"/>
  </w:footnote>
  <w:footnote w:type="continuationSeparator" w:id="0">
    <w:p w14:paraId="64A6DD07" w14:textId="77777777" w:rsidR="00CE3ACF" w:rsidRDefault="00CE3ACF">
      <w:pPr>
        <w:spacing w:line="240" w:lineRule="auto"/>
      </w:pPr>
      <w:r>
        <w:continuationSeparator/>
      </w:r>
    </w:p>
    <w:p w14:paraId="707A342D" w14:textId="77777777" w:rsidR="00CE3ACF" w:rsidRDefault="00CE3A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9A0B" w14:textId="3DA0F9B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641A903BC6F40E082D94FC00AD43FD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A521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2C88" w14:textId="3A7D04A2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1E5DEB92288F46909AF943F5E3F9CB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91169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4315A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9EE12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E906C6"/>
    <w:multiLevelType w:val="hybridMultilevel"/>
    <w:tmpl w:val="141615D6"/>
    <w:lvl w:ilvl="0" w:tplc="4142E0B8">
      <w:start w:val="1"/>
      <w:numFmt w:val="lowerRoman"/>
      <w:pStyle w:val="ListNumbertwo"/>
      <w:lvlText w:val="%1."/>
      <w:lvlJc w:val="right"/>
      <w:pPr>
        <w:ind w:left="1440" w:hanging="1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20D6C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1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97AA8"/>
    <w:multiLevelType w:val="hybridMultilevel"/>
    <w:tmpl w:val="37229058"/>
    <w:lvl w:ilvl="0" w:tplc="01FC5B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40C"/>
    <w:multiLevelType w:val="hybridMultilevel"/>
    <w:tmpl w:val="93DCE736"/>
    <w:lvl w:ilvl="0" w:tplc="78EA4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463A"/>
    <w:multiLevelType w:val="hybridMultilevel"/>
    <w:tmpl w:val="DE68D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2864DD6C">
      <w:start w:val="40"/>
      <w:numFmt w:val="bullet"/>
      <w:lvlText w:val="-"/>
      <w:lvlJc w:val="left"/>
      <w:pPr>
        <w:ind w:left="3240" w:hanging="360"/>
      </w:pPr>
      <w:rPr>
        <w:rFonts w:ascii="Calibri" w:eastAsia="David" w:hAnsi="Calibri" w:cs="Calibri" w:hint="default"/>
      </w:rPr>
    </w:lvl>
    <w:lvl w:ilvl="4" w:tplc="F7007C1C">
      <w:start w:val="40"/>
      <w:numFmt w:val="bullet"/>
      <w:lvlText w:val=""/>
      <w:lvlJc w:val="left"/>
      <w:pPr>
        <w:ind w:left="3960" w:hanging="360"/>
      </w:pPr>
      <w:rPr>
        <w:rFonts w:ascii="Symbol" w:eastAsia="David" w:hAnsi="Symbol" w:cs="David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4370E"/>
    <w:multiLevelType w:val="hybridMultilevel"/>
    <w:tmpl w:val="83864F1E"/>
    <w:lvl w:ilvl="0" w:tplc="FF90E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717779">
    <w:abstractNumId w:val="9"/>
  </w:num>
  <w:num w:numId="2" w16cid:durableId="7952213">
    <w:abstractNumId w:val="7"/>
  </w:num>
  <w:num w:numId="3" w16cid:durableId="68890579">
    <w:abstractNumId w:val="6"/>
  </w:num>
  <w:num w:numId="4" w16cid:durableId="452484388">
    <w:abstractNumId w:val="5"/>
  </w:num>
  <w:num w:numId="5" w16cid:durableId="2014260739">
    <w:abstractNumId w:val="4"/>
  </w:num>
  <w:num w:numId="6" w16cid:durableId="1878810304">
    <w:abstractNumId w:val="8"/>
  </w:num>
  <w:num w:numId="7" w16cid:durableId="1613976749">
    <w:abstractNumId w:val="3"/>
  </w:num>
  <w:num w:numId="8" w16cid:durableId="920217115">
    <w:abstractNumId w:val="2"/>
  </w:num>
  <w:num w:numId="9" w16cid:durableId="1293563453">
    <w:abstractNumId w:val="1"/>
  </w:num>
  <w:num w:numId="10" w16cid:durableId="873078545">
    <w:abstractNumId w:val="0"/>
  </w:num>
  <w:num w:numId="11" w16cid:durableId="991643033">
    <w:abstractNumId w:val="9"/>
    <w:lvlOverride w:ilvl="0">
      <w:startOverride w:val="1"/>
    </w:lvlOverride>
  </w:num>
  <w:num w:numId="12" w16cid:durableId="394551843">
    <w:abstractNumId w:val="22"/>
  </w:num>
  <w:num w:numId="13" w16cid:durableId="856845651">
    <w:abstractNumId w:val="19"/>
  </w:num>
  <w:num w:numId="14" w16cid:durableId="904878092">
    <w:abstractNumId w:val="18"/>
  </w:num>
  <w:num w:numId="15" w16cid:durableId="1246652210">
    <w:abstractNumId w:val="21"/>
  </w:num>
  <w:num w:numId="16" w16cid:durableId="1666667469">
    <w:abstractNumId w:val="12"/>
  </w:num>
  <w:num w:numId="17" w16cid:durableId="496002451">
    <w:abstractNumId w:val="13"/>
  </w:num>
  <w:num w:numId="18" w16cid:durableId="1185442228">
    <w:abstractNumId w:val="17"/>
  </w:num>
  <w:num w:numId="19" w16cid:durableId="512888573">
    <w:abstractNumId w:val="16"/>
  </w:num>
  <w:num w:numId="20" w16cid:durableId="265046440">
    <w:abstractNumId w:val="11"/>
  </w:num>
  <w:num w:numId="21" w16cid:durableId="68551247">
    <w:abstractNumId w:val="9"/>
  </w:num>
  <w:num w:numId="22" w16cid:durableId="1082337974">
    <w:abstractNumId w:val="8"/>
  </w:num>
  <w:num w:numId="23" w16cid:durableId="484902213">
    <w:abstractNumId w:val="14"/>
  </w:num>
  <w:num w:numId="24" w16cid:durableId="1215120586">
    <w:abstractNumId w:val="20"/>
  </w:num>
  <w:num w:numId="25" w16cid:durableId="886600561">
    <w:abstractNumId w:val="10"/>
  </w:num>
  <w:num w:numId="26" w16cid:durableId="774249314">
    <w:abstractNumId w:val="10"/>
    <w:lvlOverride w:ilvl="0">
      <w:startOverride w:val="1"/>
    </w:lvlOverride>
  </w:num>
  <w:num w:numId="27" w16cid:durableId="976758215">
    <w:abstractNumId w:val="10"/>
    <w:lvlOverride w:ilvl="0">
      <w:startOverride w:val="1"/>
    </w:lvlOverride>
  </w:num>
  <w:num w:numId="28" w16cid:durableId="555899485">
    <w:abstractNumId w:val="8"/>
    <w:lvlOverride w:ilvl="0">
      <w:startOverride w:val="1"/>
    </w:lvlOverride>
  </w:num>
  <w:num w:numId="29" w16cid:durableId="1405030127">
    <w:abstractNumId w:val="8"/>
    <w:lvlOverride w:ilvl="0">
      <w:startOverride w:val="1"/>
    </w:lvlOverride>
  </w:num>
  <w:num w:numId="30" w16cid:durableId="692077137">
    <w:abstractNumId w:val="8"/>
    <w:lvlOverride w:ilvl="0">
      <w:startOverride w:val="1"/>
    </w:lvlOverride>
  </w:num>
  <w:num w:numId="31" w16cid:durableId="466817684">
    <w:abstractNumId w:val="8"/>
    <w:lvlOverride w:ilvl="0">
      <w:startOverride w:val="1"/>
    </w:lvlOverride>
  </w:num>
  <w:num w:numId="32" w16cid:durableId="1407071067">
    <w:abstractNumId w:val="10"/>
    <w:lvlOverride w:ilvl="0">
      <w:startOverride w:val="1"/>
    </w:lvlOverride>
  </w:num>
  <w:num w:numId="33" w16cid:durableId="927731731">
    <w:abstractNumId w:val="10"/>
    <w:lvlOverride w:ilvl="0">
      <w:startOverride w:val="1"/>
    </w:lvlOverride>
  </w:num>
  <w:num w:numId="34" w16cid:durableId="1788161418">
    <w:abstractNumId w:val="10"/>
    <w:lvlOverride w:ilvl="0">
      <w:startOverride w:val="1"/>
    </w:lvlOverride>
  </w:num>
  <w:num w:numId="35" w16cid:durableId="2037660062">
    <w:abstractNumId w:val="8"/>
    <w:lvlOverride w:ilvl="0">
      <w:startOverride w:val="1"/>
    </w:lvlOverride>
  </w:num>
  <w:num w:numId="36" w16cid:durableId="916673086">
    <w:abstractNumId w:val="8"/>
    <w:lvlOverride w:ilvl="0">
      <w:startOverride w:val="1"/>
    </w:lvlOverride>
  </w:num>
  <w:num w:numId="37" w16cid:durableId="149005034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d Mudrik">
    <w15:presenceInfo w15:providerId="AD" w15:userId="S::mudrikli@tauex.tau.ac.il::75eea215-65b1-47fb-bdfe-0e506126c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attachedTemplate r:id="rId1"/>
  <w:trackRevisions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32"/>
    <w:rsid w:val="00002B0F"/>
    <w:rsid w:val="00005F1D"/>
    <w:rsid w:val="00014331"/>
    <w:rsid w:val="00031FE9"/>
    <w:rsid w:val="00032C23"/>
    <w:rsid w:val="00034D2B"/>
    <w:rsid w:val="00042F66"/>
    <w:rsid w:val="0005326B"/>
    <w:rsid w:val="00061EDE"/>
    <w:rsid w:val="00066F03"/>
    <w:rsid w:val="00072484"/>
    <w:rsid w:val="00072A19"/>
    <w:rsid w:val="0007315D"/>
    <w:rsid w:val="000744BB"/>
    <w:rsid w:val="000762B5"/>
    <w:rsid w:val="00096D37"/>
    <w:rsid w:val="000A1132"/>
    <w:rsid w:val="000A129B"/>
    <w:rsid w:val="000A2CF4"/>
    <w:rsid w:val="000A521F"/>
    <w:rsid w:val="000C1F08"/>
    <w:rsid w:val="000D20AC"/>
    <w:rsid w:val="000D3F41"/>
    <w:rsid w:val="000D73F3"/>
    <w:rsid w:val="000D7BE4"/>
    <w:rsid w:val="00103D37"/>
    <w:rsid w:val="0010515D"/>
    <w:rsid w:val="00105737"/>
    <w:rsid w:val="00106409"/>
    <w:rsid w:val="001102CA"/>
    <w:rsid w:val="001128C8"/>
    <w:rsid w:val="0013696E"/>
    <w:rsid w:val="0013784E"/>
    <w:rsid w:val="001429A2"/>
    <w:rsid w:val="001443F5"/>
    <w:rsid w:val="001476F6"/>
    <w:rsid w:val="001500D3"/>
    <w:rsid w:val="00151CE3"/>
    <w:rsid w:val="00153440"/>
    <w:rsid w:val="00162735"/>
    <w:rsid w:val="00166E53"/>
    <w:rsid w:val="001705D1"/>
    <w:rsid w:val="00177D67"/>
    <w:rsid w:val="0019773B"/>
    <w:rsid w:val="001A1B43"/>
    <w:rsid w:val="001A4EF4"/>
    <w:rsid w:val="001A6D2C"/>
    <w:rsid w:val="001C49FE"/>
    <w:rsid w:val="001D309E"/>
    <w:rsid w:val="001D71F0"/>
    <w:rsid w:val="001E5B58"/>
    <w:rsid w:val="001F0404"/>
    <w:rsid w:val="001F0B42"/>
    <w:rsid w:val="001F74BC"/>
    <w:rsid w:val="002043EA"/>
    <w:rsid w:val="002050FE"/>
    <w:rsid w:val="002065AA"/>
    <w:rsid w:val="00212685"/>
    <w:rsid w:val="00214E92"/>
    <w:rsid w:val="0021761B"/>
    <w:rsid w:val="00226F0E"/>
    <w:rsid w:val="00232F70"/>
    <w:rsid w:val="00236C96"/>
    <w:rsid w:val="0025250E"/>
    <w:rsid w:val="002532F4"/>
    <w:rsid w:val="00257BA5"/>
    <w:rsid w:val="0026494C"/>
    <w:rsid w:val="00282285"/>
    <w:rsid w:val="0029108B"/>
    <w:rsid w:val="002A2C99"/>
    <w:rsid w:val="002A41DA"/>
    <w:rsid w:val="002A4F18"/>
    <w:rsid w:val="002B10C6"/>
    <w:rsid w:val="002C03B0"/>
    <w:rsid w:val="002E0B92"/>
    <w:rsid w:val="002E6CE3"/>
    <w:rsid w:val="002F6D87"/>
    <w:rsid w:val="003026C5"/>
    <w:rsid w:val="00314CD9"/>
    <w:rsid w:val="003162C5"/>
    <w:rsid w:val="003222C1"/>
    <w:rsid w:val="0032504F"/>
    <w:rsid w:val="00330363"/>
    <w:rsid w:val="003373E1"/>
    <w:rsid w:val="003418A3"/>
    <w:rsid w:val="00341C0A"/>
    <w:rsid w:val="0034297D"/>
    <w:rsid w:val="0035224A"/>
    <w:rsid w:val="00355DCA"/>
    <w:rsid w:val="0036695C"/>
    <w:rsid w:val="003819E9"/>
    <w:rsid w:val="00396338"/>
    <w:rsid w:val="00396EE7"/>
    <w:rsid w:val="00397BA2"/>
    <w:rsid w:val="003B10DE"/>
    <w:rsid w:val="003B1E98"/>
    <w:rsid w:val="003C157F"/>
    <w:rsid w:val="003C5597"/>
    <w:rsid w:val="003F4DD6"/>
    <w:rsid w:val="003F7C13"/>
    <w:rsid w:val="0041384E"/>
    <w:rsid w:val="00424E7A"/>
    <w:rsid w:val="0042645A"/>
    <w:rsid w:val="00426BDA"/>
    <w:rsid w:val="00426BEB"/>
    <w:rsid w:val="00442474"/>
    <w:rsid w:val="00443BF9"/>
    <w:rsid w:val="00450D71"/>
    <w:rsid w:val="004676D6"/>
    <w:rsid w:val="00472608"/>
    <w:rsid w:val="004777FB"/>
    <w:rsid w:val="00492031"/>
    <w:rsid w:val="004D4D86"/>
    <w:rsid w:val="004D5BBE"/>
    <w:rsid w:val="004E26F7"/>
    <w:rsid w:val="004F2581"/>
    <w:rsid w:val="004F5097"/>
    <w:rsid w:val="005023EA"/>
    <w:rsid w:val="005100B6"/>
    <w:rsid w:val="00510C52"/>
    <w:rsid w:val="00530710"/>
    <w:rsid w:val="00534EBD"/>
    <w:rsid w:val="00535990"/>
    <w:rsid w:val="00551A02"/>
    <w:rsid w:val="00551E31"/>
    <w:rsid w:val="005534FA"/>
    <w:rsid w:val="00555638"/>
    <w:rsid w:val="005614F0"/>
    <w:rsid w:val="005624F4"/>
    <w:rsid w:val="005660D5"/>
    <w:rsid w:val="00573F6E"/>
    <w:rsid w:val="00580595"/>
    <w:rsid w:val="00587C7A"/>
    <w:rsid w:val="00597139"/>
    <w:rsid w:val="005A0E06"/>
    <w:rsid w:val="005A700A"/>
    <w:rsid w:val="005B039A"/>
    <w:rsid w:val="005B1093"/>
    <w:rsid w:val="005B4204"/>
    <w:rsid w:val="005C19B9"/>
    <w:rsid w:val="005C60DA"/>
    <w:rsid w:val="005D1D5D"/>
    <w:rsid w:val="005D3A03"/>
    <w:rsid w:val="00603522"/>
    <w:rsid w:val="00614EF3"/>
    <w:rsid w:val="00617F93"/>
    <w:rsid w:val="00626612"/>
    <w:rsid w:val="00642C87"/>
    <w:rsid w:val="00655094"/>
    <w:rsid w:val="006550E4"/>
    <w:rsid w:val="00657638"/>
    <w:rsid w:val="00660FF6"/>
    <w:rsid w:val="0066392F"/>
    <w:rsid w:val="0067243A"/>
    <w:rsid w:val="006778A1"/>
    <w:rsid w:val="00686E20"/>
    <w:rsid w:val="00687842"/>
    <w:rsid w:val="0069503E"/>
    <w:rsid w:val="006955BA"/>
    <w:rsid w:val="006A667C"/>
    <w:rsid w:val="006B01B7"/>
    <w:rsid w:val="006B4A31"/>
    <w:rsid w:val="006D6EF5"/>
    <w:rsid w:val="006E1278"/>
    <w:rsid w:val="006F0D1E"/>
    <w:rsid w:val="00700962"/>
    <w:rsid w:val="00703484"/>
    <w:rsid w:val="007076A1"/>
    <w:rsid w:val="00710690"/>
    <w:rsid w:val="007107E2"/>
    <w:rsid w:val="007119BC"/>
    <w:rsid w:val="00713019"/>
    <w:rsid w:val="00714CA4"/>
    <w:rsid w:val="0071737B"/>
    <w:rsid w:val="00725B9E"/>
    <w:rsid w:val="0073150C"/>
    <w:rsid w:val="007401EB"/>
    <w:rsid w:val="00745BD4"/>
    <w:rsid w:val="0075680F"/>
    <w:rsid w:val="00764D5F"/>
    <w:rsid w:val="0076692C"/>
    <w:rsid w:val="007764FB"/>
    <w:rsid w:val="00781DC4"/>
    <w:rsid w:val="00782536"/>
    <w:rsid w:val="00796528"/>
    <w:rsid w:val="007A260D"/>
    <w:rsid w:val="007A649B"/>
    <w:rsid w:val="007A7739"/>
    <w:rsid w:val="007B02D8"/>
    <w:rsid w:val="007B3757"/>
    <w:rsid w:val="007C1430"/>
    <w:rsid w:val="007D05C9"/>
    <w:rsid w:val="007D76A0"/>
    <w:rsid w:val="007E0E03"/>
    <w:rsid w:val="007E1F72"/>
    <w:rsid w:val="007F0FCD"/>
    <w:rsid w:val="008002C0"/>
    <w:rsid w:val="008107AA"/>
    <w:rsid w:val="0081142B"/>
    <w:rsid w:val="00816937"/>
    <w:rsid w:val="00822E0D"/>
    <w:rsid w:val="0082437F"/>
    <w:rsid w:val="00831C88"/>
    <w:rsid w:val="00841EAF"/>
    <w:rsid w:val="00842771"/>
    <w:rsid w:val="008436B2"/>
    <w:rsid w:val="00845669"/>
    <w:rsid w:val="008549BD"/>
    <w:rsid w:val="0086789F"/>
    <w:rsid w:val="0087399F"/>
    <w:rsid w:val="00880837"/>
    <w:rsid w:val="0088639B"/>
    <w:rsid w:val="0088666F"/>
    <w:rsid w:val="008A38D1"/>
    <w:rsid w:val="008C5323"/>
    <w:rsid w:val="008D12A5"/>
    <w:rsid w:val="008D55B7"/>
    <w:rsid w:val="008D7AFA"/>
    <w:rsid w:val="008F3023"/>
    <w:rsid w:val="008F5DAA"/>
    <w:rsid w:val="008F5E69"/>
    <w:rsid w:val="00905DB5"/>
    <w:rsid w:val="00905FC8"/>
    <w:rsid w:val="00912BCC"/>
    <w:rsid w:val="00912E71"/>
    <w:rsid w:val="00915B63"/>
    <w:rsid w:val="0092735A"/>
    <w:rsid w:val="00931CDA"/>
    <w:rsid w:val="0093277A"/>
    <w:rsid w:val="009510F4"/>
    <w:rsid w:val="00951D8D"/>
    <w:rsid w:val="00960D95"/>
    <w:rsid w:val="009728A9"/>
    <w:rsid w:val="00991169"/>
    <w:rsid w:val="00991EBF"/>
    <w:rsid w:val="009A2CE2"/>
    <w:rsid w:val="009A4009"/>
    <w:rsid w:val="009A40F5"/>
    <w:rsid w:val="009A6A3B"/>
    <w:rsid w:val="009B3058"/>
    <w:rsid w:val="009B5C6C"/>
    <w:rsid w:val="009C1DF3"/>
    <w:rsid w:val="009C282D"/>
    <w:rsid w:val="009D0B1F"/>
    <w:rsid w:val="009D3B90"/>
    <w:rsid w:val="009D3CC3"/>
    <w:rsid w:val="009D44C6"/>
    <w:rsid w:val="009E7B80"/>
    <w:rsid w:val="009E7D86"/>
    <w:rsid w:val="009F6C2B"/>
    <w:rsid w:val="00A06338"/>
    <w:rsid w:val="00A10BB3"/>
    <w:rsid w:val="00A12689"/>
    <w:rsid w:val="00A31996"/>
    <w:rsid w:val="00A35A93"/>
    <w:rsid w:val="00A4042C"/>
    <w:rsid w:val="00A425E2"/>
    <w:rsid w:val="00A426BA"/>
    <w:rsid w:val="00A431EC"/>
    <w:rsid w:val="00A530C0"/>
    <w:rsid w:val="00A74787"/>
    <w:rsid w:val="00A8188B"/>
    <w:rsid w:val="00A84020"/>
    <w:rsid w:val="00A90218"/>
    <w:rsid w:val="00A942E7"/>
    <w:rsid w:val="00A9639A"/>
    <w:rsid w:val="00AA3A71"/>
    <w:rsid w:val="00AB0CE4"/>
    <w:rsid w:val="00AB47C3"/>
    <w:rsid w:val="00AC4C9B"/>
    <w:rsid w:val="00AC6F47"/>
    <w:rsid w:val="00AD0104"/>
    <w:rsid w:val="00AD3475"/>
    <w:rsid w:val="00AD4D99"/>
    <w:rsid w:val="00AD72F5"/>
    <w:rsid w:val="00AD78BA"/>
    <w:rsid w:val="00AE3F7D"/>
    <w:rsid w:val="00AF3FAE"/>
    <w:rsid w:val="00B04244"/>
    <w:rsid w:val="00B0647D"/>
    <w:rsid w:val="00B12586"/>
    <w:rsid w:val="00B13AA3"/>
    <w:rsid w:val="00B16590"/>
    <w:rsid w:val="00B26380"/>
    <w:rsid w:val="00B44A0E"/>
    <w:rsid w:val="00B44BE6"/>
    <w:rsid w:val="00B45D24"/>
    <w:rsid w:val="00B463F7"/>
    <w:rsid w:val="00B74A4D"/>
    <w:rsid w:val="00B76829"/>
    <w:rsid w:val="00B823AA"/>
    <w:rsid w:val="00B8324D"/>
    <w:rsid w:val="00B85B1C"/>
    <w:rsid w:val="00B929AC"/>
    <w:rsid w:val="00B92C54"/>
    <w:rsid w:val="00BA339C"/>
    <w:rsid w:val="00BA45DB"/>
    <w:rsid w:val="00BA5C90"/>
    <w:rsid w:val="00BB04E2"/>
    <w:rsid w:val="00BB4A9B"/>
    <w:rsid w:val="00BB4F70"/>
    <w:rsid w:val="00BC6C4F"/>
    <w:rsid w:val="00BE4E12"/>
    <w:rsid w:val="00BF4184"/>
    <w:rsid w:val="00BF5AF6"/>
    <w:rsid w:val="00C0601E"/>
    <w:rsid w:val="00C140DD"/>
    <w:rsid w:val="00C16074"/>
    <w:rsid w:val="00C160AF"/>
    <w:rsid w:val="00C222B3"/>
    <w:rsid w:val="00C263DD"/>
    <w:rsid w:val="00C2727A"/>
    <w:rsid w:val="00C31D30"/>
    <w:rsid w:val="00C35770"/>
    <w:rsid w:val="00C45412"/>
    <w:rsid w:val="00C457BA"/>
    <w:rsid w:val="00C55B9C"/>
    <w:rsid w:val="00C71F2F"/>
    <w:rsid w:val="00C919D7"/>
    <w:rsid w:val="00CB6D92"/>
    <w:rsid w:val="00CC1711"/>
    <w:rsid w:val="00CC2CE0"/>
    <w:rsid w:val="00CC572D"/>
    <w:rsid w:val="00CC62A0"/>
    <w:rsid w:val="00CD6E39"/>
    <w:rsid w:val="00CE171F"/>
    <w:rsid w:val="00CE3867"/>
    <w:rsid w:val="00CE3ACF"/>
    <w:rsid w:val="00CF36CD"/>
    <w:rsid w:val="00CF6E91"/>
    <w:rsid w:val="00CF7D94"/>
    <w:rsid w:val="00D02C94"/>
    <w:rsid w:val="00D37EF8"/>
    <w:rsid w:val="00D44B6F"/>
    <w:rsid w:val="00D45F08"/>
    <w:rsid w:val="00D5049B"/>
    <w:rsid w:val="00D53187"/>
    <w:rsid w:val="00D56CA2"/>
    <w:rsid w:val="00D65DC0"/>
    <w:rsid w:val="00D73E14"/>
    <w:rsid w:val="00D84702"/>
    <w:rsid w:val="00D85B68"/>
    <w:rsid w:val="00D86C88"/>
    <w:rsid w:val="00D951AE"/>
    <w:rsid w:val="00D96B2B"/>
    <w:rsid w:val="00DA429B"/>
    <w:rsid w:val="00DA5377"/>
    <w:rsid w:val="00DB5C29"/>
    <w:rsid w:val="00DC0085"/>
    <w:rsid w:val="00DF1B50"/>
    <w:rsid w:val="00DF7ED1"/>
    <w:rsid w:val="00E174B1"/>
    <w:rsid w:val="00E47EE5"/>
    <w:rsid w:val="00E526F1"/>
    <w:rsid w:val="00E56642"/>
    <w:rsid w:val="00E6004D"/>
    <w:rsid w:val="00E74D01"/>
    <w:rsid w:val="00E74F28"/>
    <w:rsid w:val="00E760C7"/>
    <w:rsid w:val="00E807B7"/>
    <w:rsid w:val="00E81978"/>
    <w:rsid w:val="00E85363"/>
    <w:rsid w:val="00E85E70"/>
    <w:rsid w:val="00EB3F6A"/>
    <w:rsid w:val="00EC0B9C"/>
    <w:rsid w:val="00EC1E8D"/>
    <w:rsid w:val="00EC44E4"/>
    <w:rsid w:val="00EC46B1"/>
    <w:rsid w:val="00ED77BA"/>
    <w:rsid w:val="00EE3015"/>
    <w:rsid w:val="00EE6B27"/>
    <w:rsid w:val="00EE78EC"/>
    <w:rsid w:val="00F06283"/>
    <w:rsid w:val="00F07C2B"/>
    <w:rsid w:val="00F13DC5"/>
    <w:rsid w:val="00F20A19"/>
    <w:rsid w:val="00F23576"/>
    <w:rsid w:val="00F24B68"/>
    <w:rsid w:val="00F25DB2"/>
    <w:rsid w:val="00F27E5B"/>
    <w:rsid w:val="00F379B7"/>
    <w:rsid w:val="00F42D48"/>
    <w:rsid w:val="00F525FA"/>
    <w:rsid w:val="00F56DA3"/>
    <w:rsid w:val="00F6071B"/>
    <w:rsid w:val="00F66DF6"/>
    <w:rsid w:val="00F73392"/>
    <w:rsid w:val="00F743CC"/>
    <w:rsid w:val="00F97935"/>
    <w:rsid w:val="00FA68AD"/>
    <w:rsid w:val="00FB7C27"/>
    <w:rsid w:val="00FF2002"/>
    <w:rsid w:val="00FF2CC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C15C"/>
  <w15:chartTrackingRefBased/>
  <w15:docId w15:val="{0EBBDC39-2521-466C-A226-3D0F8D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C8"/>
    <w:pPr>
      <w:jc w:val="both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7399F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7399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7399F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7399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87399F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7399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7399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7399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7399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87399F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87399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7399F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87399F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rsid w:val="001128C8"/>
    <w:pPr>
      <w:ind w:firstLine="0"/>
      <w:jc w:val="both"/>
    </w:pPr>
  </w:style>
  <w:style w:type="character" w:customStyle="1" w:styleId="Heading1Char">
    <w:name w:val="Heading 1 Char"/>
    <w:basedOn w:val="DefaultParagraphFont"/>
    <w:link w:val="Heading1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87399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7399F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8739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87399F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87399F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7399F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399F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9F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9F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9F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9F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3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399F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87399F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link w:val="ListNumberChar"/>
    <w:uiPriority w:val="9"/>
    <w:unhideWhenUsed/>
    <w:qFormat/>
    <w:rsid w:val="0087399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7399F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7399F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7399F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87399F"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87399F"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7399F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99F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399F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399F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99F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87399F"/>
    <w:pPr>
      <w:ind w:firstLine="0"/>
      <w:jc w:val="center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1128C8"/>
  </w:style>
  <w:style w:type="paragraph" w:customStyle="1" w:styleId="ListNumbertwo">
    <w:name w:val="List Number two"/>
    <w:basedOn w:val="ListNumber"/>
    <w:link w:val="ListNumbertwoChar"/>
    <w:qFormat/>
    <w:rsid w:val="00A10BB3"/>
    <w:pPr>
      <w:numPr>
        <w:numId w:val="25"/>
      </w:numPr>
    </w:pPr>
  </w:style>
  <w:style w:type="character" w:customStyle="1" w:styleId="ListNumberChar">
    <w:name w:val="List Number Char"/>
    <w:basedOn w:val="DefaultParagraphFont"/>
    <w:link w:val="ListNumber"/>
    <w:uiPriority w:val="9"/>
    <w:rsid w:val="00573F6E"/>
    <w:rPr>
      <w:kern w:val="24"/>
    </w:rPr>
  </w:style>
  <w:style w:type="character" w:customStyle="1" w:styleId="ListNumbertwoChar">
    <w:name w:val="List Number two Char"/>
    <w:basedOn w:val="ListNumberChar"/>
    <w:link w:val="ListNumbertwo"/>
    <w:rsid w:val="00A10BB3"/>
    <w:rPr>
      <w:kern w:val="24"/>
    </w:rPr>
  </w:style>
  <w:style w:type="paragraph" w:styleId="Revision">
    <w:name w:val="Revision"/>
    <w:hidden/>
    <w:uiPriority w:val="99"/>
    <w:semiHidden/>
    <w:rsid w:val="00D65DC0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8DFCB9BC0401EBB68EC4B0CF7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86AD-DA50-46D4-8828-765C1274F1C6}"/>
      </w:docPartPr>
      <w:docPartBody>
        <w:p w:rsidR="005C1A00" w:rsidRDefault="002B711B">
          <w:pPr>
            <w:pStyle w:val="FBE8DFCB9BC0401EBB68EC4B0CF71140"/>
          </w:pPr>
          <w:r>
            <w:t>[Title Here, up to 12 Words, on One to Two Lines]</w:t>
          </w:r>
        </w:p>
      </w:docPartBody>
    </w:docPart>
    <w:docPart>
      <w:docPartPr>
        <w:name w:val="C641A903BC6F40E082D94FC00AD4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6EBC-2E97-4CDD-A118-011D4628D768}"/>
      </w:docPartPr>
      <w:docPartBody>
        <w:p w:rsidR="005C1A00" w:rsidRDefault="002B711B">
          <w:pPr>
            <w:pStyle w:val="C641A903BC6F40E082D94FC00AD43FDF"/>
          </w:pPr>
          <w:r w:rsidRPr="005D3A03">
            <w:t>Figures title:</w:t>
          </w:r>
        </w:p>
      </w:docPartBody>
    </w:docPart>
    <w:docPart>
      <w:docPartPr>
        <w:name w:val="1E5DEB92288F46909AF943F5E3F9C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FA09-C363-4C3F-BFCB-BC8A27CF03F1}"/>
      </w:docPartPr>
      <w:docPartBody>
        <w:p w:rsidR="005C1A00" w:rsidRDefault="002B711B">
          <w:pPr>
            <w:pStyle w:val="1E5DEB92288F46909AF943F5E3F9CB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1B"/>
    <w:rsid w:val="0001385F"/>
    <w:rsid w:val="002B711B"/>
    <w:rsid w:val="002D77AF"/>
    <w:rsid w:val="0035176E"/>
    <w:rsid w:val="003807F4"/>
    <w:rsid w:val="005C1A00"/>
    <w:rsid w:val="00642408"/>
    <w:rsid w:val="0080069B"/>
    <w:rsid w:val="008E1129"/>
    <w:rsid w:val="00A70F23"/>
    <w:rsid w:val="00C27FD0"/>
    <w:rsid w:val="00D45E09"/>
    <w:rsid w:val="00DD1C00"/>
    <w:rsid w:val="00E06782"/>
    <w:rsid w:val="00E70FE8"/>
    <w:rsid w:val="00ED4C46"/>
    <w:rsid w:val="00F95EAF"/>
    <w:rsid w:val="00F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8DFCB9BC0401EBB68EC4B0CF71140">
    <w:name w:val="FBE8DFCB9BC0401EBB68EC4B0CF71140"/>
    <w:pPr>
      <w:bidi/>
    </w:p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41A903BC6F40E082D94FC00AD43FDF">
    <w:name w:val="C641A903BC6F40E082D94FC00AD43FDF"/>
    <w:pPr>
      <w:bidi/>
    </w:pPr>
  </w:style>
  <w:style w:type="paragraph" w:customStyle="1" w:styleId="1E5DEB92288F46909AF943F5E3F9CB68">
    <w:name w:val="1E5DEB92288F46909AF943F5E3F9C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Motion tracking to improve unconcsious measures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F075-6162-4855-A286-81F3E75F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C:\Users\Chen\AppData\Roaming\Microsoft\Templates\APA style report (6th edition).dotx</Template>
  <TotalTime>1430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some sensitivity! Using motion tracking to improve unconscious measures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some sensitivity! Using motion tracking to improve unconscious measures - Addendum 03.08.2022</dc:title>
  <dc:subject/>
  <dc:creator>Chen</dc:creator>
  <cp:keywords/>
  <dc:description/>
  <cp:lastModifiedBy>Liad Mudrik</cp:lastModifiedBy>
  <cp:revision>93</cp:revision>
  <dcterms:created xsi:type="dcterms:W3CDTF">2022-06-21T11:35:00Z</dcterms:created>
  <dcterms:modified xsi:type="dcterms:W3CDTF">2022-08-04T13:02:00Z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id="emOthuMY"/&gt;&lt;style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