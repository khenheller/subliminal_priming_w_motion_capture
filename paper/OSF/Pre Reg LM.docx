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59DE0C7D" w:rsidR="00794FD3" w:rsidRDefault="00794FD3" w:rsidP="00A57AFB">
      <w:pPr>
        <w:pStyle w:val="Heading2"/>
        <w:bidi w:val="0"/>
      </w:pPr>
      <w:r>
        <w:t>Introduction</w:t>
      </w:r>
    </w:p>
    <w:p w14:paraId="7F00F317" w14:textId="0F7F40FD" w:rsidR="0073198A" w:rsidRDefault="006E00D4" w:rsidP="00B241B2">
      <w:pPr>
        <w:pStyle w:val="NoSpacing"/>
        <w:bidi w:val="0"/>
      </w:pPr>
      <w:del w:id="0" w:author="Liad Mudrik" w:date="2022-04-16T11:53:00Z">
        <w:r w:rsidDel="00855C6D">
          <w:delText xml:space="preserve">UC </w:delText>
        </w:r>
      </w:del>
      <w:ins w:id="1" w:author="Liad Mudrik" w:date="2022-04-16T11:53:00Z">
        <w:r w:rsidR="00855C6D">
          <w:t>The scope of unconscious</w:t>
        </w:r>
        <w:r w:rsidR="00855C6D">
          <w:t xml:space="preserve"> </w:t>
        </w:r>
      </w:ins>
      <w:r>
        <w:t xml:space="preserve">processing is </w:t>
      </w:r>
      <w:del w:id="2" w:author="Liad Mudrik" w:date="2022-04-16T11:53:00Z">
        <w:r w:rsidDel="00855C6D">
          <w:delText xml:space="preserve">a </w:delText>
        </w:r>
      </w:del>
      <w:r>
        <w:t xml:space="preserve">highly controversial </w:t>
      </w:r>
      <w:del w:id="3" w:author="Liad Mudrik" w:date="2022-04-16T11:53:00Z">
        <w:r w:rsidDel="00855C6D">
          <w:delText>subject</w:delText>
        </w:r>
        <w:r w:rsidR="00D4657B" w:rsidDel="00855C6D">
          <w:delText xml:space="preserve"> </w:delText>
        </w:r>
      </w:del>
      <w:commentRangeStart w:id="4"/>
      <w:r w:rsidR="00D4657B">
        <w:t>@</w:t>
      </w:r>
      <w:r w:rsidR="00BF3735">
        <w:t>Cite</w:t>
      </w:r>
      <w:r w:rsidR="00D4657B">
        <w:t>@</w:t>
      </w:r>
      <w:r>
        <w:t xml:space="preserve">. </w:t>
      </w:r>
      <w:commentRangeEnd w:id="4"/>
      <w:r w:rsidR="00CE6237">
        <w:rPr>
          <w:rStyle w:val="CommentReference"/>
        </w:rPr>
        <w:commentReference w:id="4"/>
      </w:r>
      <w:ins w:id="5" w:author="Liad Mudrik" w:date="2022-04-16T11:54:00Z">
        <w:r w:rsidR="00855C6D">
          <w:t xml:space="preserve">Although </w:t>
        </w:r>
      </w:ins>
      <w:del w:id="6" w:author="Liad Mudrik" w:date="2022-04-16T11:54:00Z">
        <w:r w:rsidDel="00855C6D">
          <w:delText xml:space="preserve">When processed </w:delText>
        </w:r>
      </w:del>
      <w:r>
        <w:t xml:space="preserve">unconsciously </w:t>
      </w:r>
      <w:ins w:id="7" w:author="Liad Mudrik" w:date="2022-04-16T11:54:00Z">
        <w:r w:rsidR="00855C6D">
          <w:t xml:space="preserve">processed </w:t>
        </w:r>
      </w:ins>
      <w:del w:id="8" w:author="Liad Mudrik" w:date="2022-04-16T11:54:00Z">
        <w:r w:rsidDel="00855C6D">
          <w:delText xml:space="preserve">a </w:delText>
        </w:r>
      </w:del>
      <w:r>
        <w:t>stimul</w:t>
      </w:r>
      <w:ins w:id="9" w:author="Liad Mudrik" w:date="2022-04-16T11:54:00Z">
        <w:r w:rsidR="00855C6D">
          <w:t>i have been repeatedly shown to</w:t>
        </w:r>
      </w:ins>
      <w:del w:id="10" w:author="Liad Mudrik" w:date="2022-04-16T11:54:00Z">
        <w:r w:rsidDel="00855C6D">
          <w:delText>us</w:delText>
        </w:r>
      </w:del>
      <w:r>
        <w:t xml:space="preserve"> </w:t>
      </w:r>
      <w:del w:id="11" w:author="Liad Mudrik" w:date="2022-04-16T11:54:00Z">
        <w:r w:rsidDel="00855C6D">
          <w:delText xml:space="preserve">can </w:delText>
        </w:r>
      </w:del>
      <w:r>
        <w:t xml:space="preserve">evoke both behavioral and </w:t>
      </w:r>
      <w:del w:id="12" w:author="Liad Mudrik" w:date="2022-04-16T11:54:00Z">
        <w:r w:rsidDel="00855C6D">
          <w:delText xml:space="preserve">internal </w:delText>
        </w:r>
      </w:del>
      <w:ins w:id="13" w:author="Liad Mudrik" w:date="2022-04-16T11:54:00Z">
        <w:r w:rsidR="00855C6D">
          <w:t>neural</w:t>
        </w:r>
        <w:r w:rsidR="00855C6D">
          <w:t xml:space="preserve"> </w:t>
        </w:r>
      </w:ins>
      <w:r>
        <w:t>changes</w:t>
      </w:r>
      <w:r w:rsidR="0099372E">
        <w:t xml:space="preserve"> @</w:t>
      </w:r>
      <w:r w:rsidR="00A765B0">
        <w:t>Cite</w:t>
      </w:r>
      <w:r w:rsidR="0099372E">
        <w:t>@</w:t>
      </w:r>
      <w:r>
        <w:t xml:space="preserve">, </w:t>
      </w:r>
      <w:del w:id="14" w:author="Liad Mudrik" w:date="2022-04-16T11:55:00Z">
        <w:r w:rsidDel="00E76060">
          <w:delText xml:space="preserve">however </w:delText>
        </w:r>
      </w:del>
      <w:ins w:id="15" w:author="Liad Mudrik" w:date="2022-04-16T11:55:00Z">
        <w:r w:rsidR="00E76060">
          <w:t>yet</w:t>
        </w:r>
        <w:r w:rsidR="00E76060">
          <w:t xml:space="preserve"> </w:t>
        </w:r>
        <w:r w:rsidR="00E76060">
          <w:t>some of these findings have been criticized on different grounds (REF)</w:t>
        </w:r>
      </w:ins>
      <w:ins w:id="16" w:author="Liad Mudrik" w:date="2022-04-16T11:56:00Z">
        <w:r w:rsidR="00E76060">
          <w:t xml:space="preserve">, and </w:t>
        </w:r>
      </w:ins>
      <w:del w:id="17" w:author="Liad Mudrik" w:date="2022-04-16T11:56:00Z">
        <w:r w:rsidDel="00E76060">
          <w:delText xml:space="preserve">these changes </w:delText>
        </w:r>
      </w:del>
      <w:del w:id="18" w:author="Liad Mudrik" w:date="2022-04-16T11:55:00Z">
        <w:r w:rsidDel="00E76060">
          <w:delText xml:space="preserve">would </w:delText>
        </w:r>
      </w:del>
      <w:ins w:id="19" w:author="Liad Mudrik" w:date="2022-04-16T11:55:00Z">
        <w:r w:rsidR="00E76060">
          <w:t xml:space="preserve">are </w:t>
        </w:r>
      </w:ins>
      <w:ins w:id="20" w:author="Liad Mudrik" w:date="2022-04-16T11:56:00Z">
        <w:r w:rsidR="00E76060">
          <w:t xml:space="preserve">generally </w:t>
        </w:r>
      </w:ins>
      <w:ins w:id="21" w:author="Liad Mudrik" w:date="2022-04-16T11:55:00Z">
        <w:r w:rsidR="00E76060">
          <w:t>not easy to detect</w:t>
        </w:r>
      </w:ins>
      <w:ins w:id="22" w:author="Liad Mudrik" w:date="2022-04-16T11:56:00Z">
        <w:r w:rsidR="0018505F">
          <w:t xml:space="preserve"> given the typically weak signals</w:t>
        </w:r>
      </w:ins>
      <w:ins w:id="23" w:author="Liad Mudrik" w:date="2022-04-16T11:55:00Z">
        <w:r w:rsidR="00E76060">
          <w:t xml:space="preserve"> </w:t>
        </w:r>
      </w:ins>
      <w:del w:id="24" w:author="Liad Mudrik" w:date="2022-04-16T11:55:00Z">
        <w:r w:rsidDel="00E76060">
          <w:delText>usually be hardly detectable in experiments</w:delText>
        </w:r>
        <w:r w:rsidR="0099372E" w:rsidDel="00E76060">
          <w:delText xml:space="preserve"> </w:delText>
        </w:r>
      </w:del>
      <w:r w:rsidR="0099372E">
        <w:t>@</w:t>
      </w:r>
      <w:r w:rsidR="00A765B0">
        <w:t>Cite</w:t>
      </w:r>
      <w:r w:rsidR="0099372E">
        <w:t>@</w:t>
      </w:r>
      <w:r>
        <w:t xml:space="preserve">. </w:t>
      </w:r>
      <w:commentRangeStart w:id="25"/>
      <w:del w:id="26" w:author="Liad Mudrik" w:date="2022-04-16T11:57:00Z">
        <w:r w:rsidDel="00242931">
          <w:delText xml:space="preserve">The </w:delText>
        </w:r>
      </w:del>
      <w:ins w:id="27" w:author="Liad Mudrik" w:date="2022-04-16T11:57:00Z">
        <w:r w:rsidR="00242931">
          <w:t>A prominent complication stemming from this</w:t>
        </w:r>
        <w:r w:rsidR="00242931">
          <w:t xml:space="preserve"> </w:t>
        </w:r>
      </w:ins>
      <w:r>
        <w:t xml:space="preserve">difficulty </w:t>
      </w:r>
      <w:ins w:id="28" w:author="Liad Mudrik" w:date="2022-04-16T11:57:00Z">
        <w:r w:rsidR="00242931">
          <w:t>to detect unconscious effects relates to the most appropriate interpretation for such findings</w:t>
        </w:r>
      </w:ins>
      <w:del w:id="29" w:author="Liad Mudrik" w:date="2022-04-16T11:57:00Z">
        <w:r w:rsidDel="00242931">
          <w:delText xml:space="preserve">in detecting them </w:delText>
        </w:r>
        <w:r w:rsidR="000A0E27" w:rsidDel="00242931">
          <w:delText xml:space="preserve">complicates </w:delText>
        </w:r>
        <w:r w:rsidR="00BF45E4" w:rsidDel="00242931">
          <w:delText>reach</w:delText>
        </w:r>
        <w:r w:rsidR="000A0E27" w:rsidDel="00242931">
          <w:delText>ing</w:delText>
        </w:r>
        <w:r w:rsidR="00BF45E4" w:rsidDel="00242931">
          <w:delText xml:space="preserve"> unequivocal conclusions</w:delText>
        </w:r>
      </w:del>
      <w:r>
        <w:t xml:space="preserve">. </w:t>
      </w:r>
      <w:r w:rsidR="000A0E27">
        <w:t>For example</w:t>
      </w:r>
      <w:r>
        <w:t xml:space="preserve">, small positive effects </w:t>
      </w:r>
      <w:r w:rsidR="000A0E27">
        <w:t xml:space="preserve">can </w:t>
      </w:r>
      <w:r w:rsidR="00BF45E4">
        <w:t xml:space="preserve">be attributed to the use of a </w:t>
      </w:r>
      <w:r>
        <w:t>non-exhaustive awareness measure</w:t>
      </w:r>
      <w:r w:rsidR="0099372E">
        <w:t xml:space="preserve"> </w:t>
      </w:r>
      <w:ins w:id="30" w:author="Liad Mudrik" w:date="2022-04-16T11:58:00Z">
        <w:r w:rsidR="004B4A16">
          <w:t xml:space="preserve">(i.e., contamination by aware processes) </w:t>
        </w:r>
      </w:ins>
      <w:commentRangeStart w:id="31"/>
      <w:r w:rsidR="0099372E">
        <w:t>@</w:t>
      </w:r>
      <w:r w:rsidR="00A13031">
        <w:t>Cite</w:t>
      </w:r>
      <w:r w:rsidR="0099372E">
        <w:t>@</w:t>
      </w:r>
      <w:commentRangeEnd w:id="31"/>
      <w:r w:rsidR="00A13031">
        <w:rPr>
          <w:rStyle w:val="CommentReference"/>
        </w:rPr>
        <w:commentReference w:id="31"/>
      </w:r>
      <w:r>
        <w:t xml:space="preserve">, </w:t>
      </w:r>
      <w:r w:rsidR="00BF45E4">
        <w:t xml:space="preserve">while null results </w:t>
      </w:r>
      <w:r w:rsidR="000A0E27">
        <w:t xml:space="preserve">can </w:t>
      </w:r>
      <w:r w:rsidR="00BF45E4">
        <w:t xml:space="preserve">be attributed to </w:t>
      </w:r>
      <w:r w:rsidR="005F4D14">
        <w:t xml:space="preserve">the use of a non-sensitive </w:t>
      </w:r>
      <w:r>
        <w:t>performance measure</w:t>
      </w:r>
      <w:commentRangeEnd w:id="25"/>
      <w:r w:rsidR="00845FD8">
        <w:rPr>
          <w:rStyle w:val="CommentReference"/>
        </w:rPr>
        <w:commentReference w:id="25"/>
      </w:r>
      <w:r w:rsidR="0099372E">
        <w:t xml:space="preserve"> @</w:t>
      </w:r>
      <w:r w:rsidR="00A765B0">
        <w:t>Cite</w:t>
      </w:r>
      <w:r w:rsidR="0099372E">
        <w:t>@</w:t>
      </w:r>
      <w:r w:rsidR="005F4D14">
        <w:t>.</w:t>
      </w:r>
      <w:r w:rsidR="00A91A00">
        <w:t xml:space="preserve"> </w:t>
      </w:r>
      <w:del w:id="32" w:author="Liad Mudrik" w:date="2022-04-16T11:58:00Z">
        <w:r w:rsidDel="00223CC9">
          <w:delText xml:space="preserve">The </w:delText>
        </w:r>
      </w:del>
      <w:ins w:id="33" w:author="Liad Mudrik" w:date="2022-04-16T11:58:00Z">
        <w:r w:rsidR="00223CC9">
          <w:t>Such</w:t>
        </w:r>
        <w:r w:rsidR="00223CC9">
          <w:t xml:space="preserve"> </w:t>
        </w:r>
        <w:r w:rsidR="00223CC9">
          <w:t xml:space="preserve">contradicting </w:t>
        </w:r>
      </w:ins>
      <w:del w:id="34" w:author="Liad Mudrik" w:date="2022-04-16T11:58:00Z">
        <w:r w:rsidDel="00223CC9">
          <w:delText xml:space="preserve">discrepancy between </w:delText>
        </w:r>
        <w:r w:rsidR="00C76754" w:rsidDel="00223CC9">
          <w:delText xml:space="preserve">the </w:delText>
        </w:r>
      </w:del>
      <w:r>
        <w:t>interpretations make</w:t>
      </w:r>
      <w:del w:id="35" w:author="Liad Mudrik" w:date="2022-04-16T11:58:00Z">
        <w:r w:rsidDel="00174642">
          <w:delText>s</w:delText>
        </w:r>
      </w:del>
      <w:r>
        <w:t xml:space="preserve"> the field highly debated</w:t>
      </w:r>
      <w:r w:rsidR="0099372E">
        <w:t xml:space="preserve"> @</w:t>
      </w:r>
      <w:r w:rsidR="00A765B0">
        <w:t>Cite</w:t>
      </w:r>
      <w:r w:rsidR="0099372E">
        <w:t>@</w:t>
      </w:r>
      <w:r>
        <w:t>.</w:t>
      </w:r>
    </w:p>
    <w:p w14:paraId="12EC8885" w14:textId="67EE7AD4" w:rsidR="00EA6745" w:rsidRDefault="00C45827" w:rsidP="0073198A">
      <w:pPr>
        <w:pStyle w:val="NoSpacing"/>
        <w:bidi w:val="0"/>
        <w:rPr>
          <w:ins w:id="36" w:author="Liad Mudrik" w:date="2022-04-16T12:03:00Z"/>
        </w:rPr>
      </w:pPr>
      <w:r>
        <w:t xml:space="preserve">The goal of our research is </w:t>
      </w:r>
      <w:ins w:id="37" w:author="Liad Mudrik" w:date="2022-04-16T11:58:00Z">
        <w:r w:rsidR="00C03304">
          <w:t xml:space="preserve">accordingly </w:t>
        </w:r>
      </w:ins>
      <w:r>
        <w:t xml:space="preserve">to </w:t>
      </w:r>
      <w:ins w:id="38" w:author="Liad Mudrik" w:date="2022-04-16T11:59:00Z">
        <w:r w:rsidR="00C03304">
          <w:t xml:space="preserve">look for ways to enhance the measured signals and obtain stronger effects size. We thus examine </w:t>
        </w:r>
      </w:ins>
      <w:del w:id="39" w:author="Liad Mudrik" w:date="2022-04-16T11:59:00Z">
        <w:r w:rsidDel="00C03304">
          <w:delText xml:space="preserve">promote </w:delText>
        </w:r>
      </w:del>
      <w:r>
        <w:t>the usage of motion tracking as a performance measure</w:t>
      </w:r>
      <w:ins w:id="40" w:author="Liad Mudrik" w:date="2022-04-16T11:59:00Z">
        <w:r w:rsidR="00674AFD">
          <w:t xml:space="preserve">, and ask if </w:t>
        </w:r>
      </w:ins>
      <w:del w:id="41" w:author="Liad Mudrik" w:date="2022-04-16T11:59:00Z">
        <w:r w:rsidDel="00674AFD">
          <w:delText xml:space="preserve"> by establishing </w:delText>
        </w:r>
      </w:del>
      <w:r>
        <w:t>it</w:t>
      </w:r>
      <w:ins w:id="42" w:author="Liad Mudrik" w:date="2022-04-16T11:59:00Z">
        <w:r w:rsidR="00674AFD">
          <w:t xml:space="preserve"> i</w:t>
        </w:r>
      </w:ins>
      <w:r>
        <w:t>s</w:t>
      </w:r>
      <w:ins w:id="43" w:author="Liad Mudrik" w:date="2022-04-16T11:59:00Z">
        <w:r w:rsidR="00674AFD">
          <w:t xml:space="preserve"> superior </w:t>
        </w:r>
      </w:ins>
      <w:del w:id="44" w:author="Liad Mudrik" w:date="2022-04-16T11:59:00Z">
        <w:r w:rsidDel="00674AFD">
          <w:delText xml:space="preserve"> advantages </w:delText>
        </w:r>
      </w:del>
      <w:r>
        <w:t xml:space="preserve">over the </w:t>
      </w:r>
      <w:del w:id="45" w:author="Liad Mudrik" w:date="2022-04-16T11:59:00Z">
        <w:r w:rsidDel="001E2BB4">
          <w:delText>currently prominent</w:delText>
        </w:r>
      </w:del>
      <w:ins w:id="46" w:author="Liad Mudrik" w:date="2022-04-16T11:59:00Z">
        <w:r w:rsidR="001E2BB4">
          <w:t>widel</w:t>
        </w:r>
      </w:ins>
      <w:ins w:id="47" w:author="Liad Mudrik" w:date="2022-04-16T12:00:00Z">
        <w:r w:rsidR="001E2BB4">
          <w:t>y-used</w:t>
        </w:r>
      </w:ins>
      <w:r>
        <w:t xml:space="preserve"> keyboard </w:t>
      </w:r>
      <w:ins w:id="48" w:author="Liad Mudrik" w:date="2022-04-16T12:00:00Z">
        <w:r w:rsidR="00246C6D">
          <w:t xml:space="preserve">response and response time (RT) </w:t>
        </w:r>
      </w:ins>
      <w:r>
        <w:t>measure.</w:t>
      </w:r>
      <w:r w:rsidR="006F2386">
        <w:t xml:space="preserve"> </w:t>
      </w:r>
      <w:moveToRangeStart w:id="49" w:author="Liad Mudrik" w:date="2022-04-16T12:03:00Z" w:name="move101003054"/>
      <w:moveTo w:id="50" w:author="Liad Mudrik" w:date="2022-04-16T12:03:00Z">
        <w:del w:id="51" w:author="Liad Mudrik" w:date="2022-04-16T12:04:00Z">
          <w:r w:rsidR="00EA6745" w:rsidDel="00EA6745">
            <w:delText xml:space="preserve">The </w:delText>
          </w:r>
        </w:del>
      </w:moveTo>
      <w:ins w:id="52" w:author="Liad Mudrik" w:date="2022-04-16T12:04:00Z">
        <w:r w:rsidR="00EA6745">
          <w:t>C</w:t>
        </w:r>
      </w:ins>
      <w:moveTo w:id="53" w:author="Liad Mudrik" w:date="2022-04-16T12:03:00Z">
        <w:del w:id="54" w:author="Liad Mudrik" w:date="2022-04-16T12:04:00Z">
          <w:r w:rsidR="00EA6745" w:rsidDel="00EA6745">
            <w:delText>c</w:delText>
          </w:r>
        </w:del>
        <w:r w:rsidR="00EA6745">
          <w:t xml:space="preserve">ontinuous motion tracking </w:t>
        </w:r>
        <w:del w:id="55" w:author="Liad Mudrik" w:date="2022-04-16T12:04:00Z">
          <w:r w:rsidR="00EA6745" w:rsidDel="00352229">
            <w:delText xml:space="preserve">measure </w:delText>
          </w:r>
        </w:del>
        <w:r w:rsidR="00EA6745">
          <w:t>allows to track fluctuations as a decision formulates</w:t>
        </w:r>
      </w:moveTo>
      <w:ins w:id="56" w:author="Liad Mudrik" w:date="2022-04-16T12:04:00Z">
        <w:r w:rsidR="00352229">
          <w:t>,</w:t>
        </w:r>
      </w:ins>
      <w:moveTo w:id="57" w:author="Liad Mudrik" w:date="2022-04-16T12:03:00Z">
        <w:r w:rsidR="00EA6745">
          <w:t xml:space="preserve"> while the intuitive properties of the reaching movement increase the </w:t>
        </w:r>
        <w:commentRangeStart w:id="58"/>
        <w:commentRangeStart w:id="59"/>
        <w:r w:rsidR="00EA6745">
          <w:t>probability for expression of UC effects</w:t>
        </w:r>
        <w:commentRangeEnd w:id="58"/>
        <w:r w:rsidR="00EA6745">
          <w:rPr>
            <w:rStyle w:val="CommentReference"/>
          </w:rPr>
          <w:commentReference w:id="58"/>
        </w:r>
      </w:moveTo>
      <w:commentRangeEnd w:id="59"/>
      <w:r w:rsidR="00352229">
        <w:rPr>
          <w:rStyle w:val="CommentReference"/>
        </w:rPr>
        <w:commentReference w:id="59"/>
      </w:r>
      <w:moveTo w:id="60" w:author="Liad Mudrik" w:date="2022-04-16T12:03:00Z">
        <w:r w:rsidR="00EA6745">
          <w:t xml:space="preserve"> @Cite@. </w:t>
        </w:r>
      </w:moveTo>
      <w:moveToRangeEnd w:id="49"/>
      <w:r>
        <w:t xml:space="preserve">Previous studies have utilized </w:t>
      </w:r>
      <w:ins w:id="61" w:author="Liad Mudrik" w:date="2022-04-16T12:00:00Z">
        <w:r w:rsidR="0017596E">
          <w:t xml:space="preserve">the </w:t>
        </w:r>
        <w:r w:rsidR="0017596E">
          <w:t xml:space="preserve">rich output </w:t>
        </w:r>
        <w:r w:rsidR="0017596E">
          <w:t xml:space="preserve">of </w:t>
        </w:r>
      </w:ins>
      <w:r>
        <w:t>motion tracking</w:t>
      </w:r>
      <w:del w:id="62" w:author="Liad Mudrik" w:date="2022-04-16T12:00:00Z">
        <w:r w:rsidDel="0017596E">
          <w:delText>'s</w:delText>
        </w:r>
      </w:del>
      <w:r>
        <w:t xml:space="preserve"> </w:t>
      </w:r>
      <w:del w:id="63" w:author="Liad Mudrik" w:date="2022-04-16T12:00:00Z">
        <w:r w:rsidDel="0017596E">
          <w:delText xml:space="preserve">rich output </w:delText>
        </w:r>
      </w:del>
      <w:r>
        <w:t xml:space="preserve">to uncover cognitive conflicts stemming from </w:t>
      </w:r>
      <w:del w:id="64" w:author="Liad Mudrik" w:date="2022-04-16T12:02:00Z">
        <w:r w:rsidDel="00935B55">
          <w:delText xml:space="preserve">UC </w:delText>
        </w:r>
      </w:del>
      <w:ins w:id="65" w:author="Liad Mudrik" w:date="2022-04-16T12:02:00Z">
        <w:r w:rsidR="00935B55">
          <w:t>an unconsciously processed</w:t>
        </w:r>
        <w:r w:rsidR="00935B55">
          <w:t xml:space="preserve"> </w:t>
        </w:r>
      </w:ins>
      <w:r>
        <w:t>stimul</w:t>
      </w:r>
      <w:r w:rsidR="009E0255">
        <w:t>us</w:t>
      </w:r>
      <w:r w:rsidR="0099372E">
        <w:t xml:space="preserve"> </w:t>
      </w:r>
      <w:commentRangeStart w:id="66"/>
      <w:r w:rsidR="0099372E">
        <w:t>@</w:t>
      </w:r>
      <w:r w:rsidR="00A765B0">
        <w:t>Cite</w:t>
      </w:r>
      <w:r w:rsidR="0099372E">
        <w:t>@</w:t>
      </w:r>
      <w:commentRangeEnd w:id="66"/>
      <w:r w:rsidR="00A765B0">
        <w:rPr>
          <w:rStyle w:val="CommentReference"/>
        </w:rPr>
        <w:commentReference w:id="66"/>
      </w:r>
      <w:r>
        <w:t xml:space="preserve">. However, to date only a single study directly compared motion tracking </w:t>
      </w:r>
      <w:del w:id="67" w:author="Liad Mudrik" w:date="2022-04-16T12:02:00Z">
        <w:r w:rsidDel="00EE1051">
          <w:delText xml:space="preserve">with </w:delText>
        </w:r>
      </w:del>
      <w:ins w:id="68" w:author="Liad Mudrik" w:date="2022-04-16T12:02:00Z">
        <w:r w:rsidR="00EE1051">
          <w:t>to a</w:t>
        </w:r>
        <w:r w:rsidR="00EE1051">
          <w:t xml:space="preserve"> </w:t>
        </w:r>
      </w:ins>
      <w:r>
        <w:t>keyboard response</w:t>
      </w:r>
      <w:ins w:id="69" w:author="Liad Mudrik" w:date="2022-04-16T12:02:00Z">
        <w:r w:rsidR="00EE1051">
          <w:t xml:space="preserve"> in the context of unconscious processing</w:t>
        </w:r>
      </w:ins>
      <w:r w:rsidR="0099372E">
        <w:t xml:space="preserve"> </w:t>
      </w:r>
      <w:commentRangeStart w:id="70"/>
      <w:r w:rsidR="0099372E">
        <w:t>@</w:t>
      </w:r>
      <w:r w:rsidR="001D7488">
        <w:t>Cite</w:t>
      </w:r>
      <w:r w:rsidR="0099372E">
        <w:t>@</w:t>
      </w:r>
      <w:commentRangeEnd w:id="70"/>
      <w:r w:rsidR="001D7488">
        <w:rPr>
          <w:rStyle w:val="CommentReference"/>
        </w:rPr>
        <w:commentReference w:id="70"/>
      </w:r>
      <w:commentRangeStart w:id="71"/>
      <w:r>
        <w:t>.</w:t>
      </w:r>
      <w:commentRangeEnd w:id="71"/>
      <w:r w:rsidR="00581A78">
        <w:rPr>
          <w:rStyle w:val="CommentReference"/>
        </w:rPr>
        <w:commentReference w:id="71"/>
      </w:r>
      <w:r>
        <w:t xml:space="preserve"> </w:t>
      </w:r>
    </w:p>
    <w:p w14:paraId="4174A991" w14:textId="64AE0A5D" w:rsidR="00360550" w:rsidRDefault="00C45827" w:rsidP="00EA6745">
      <w:pPr>
        <w:pStyle w:val="NoSpacing"/>
        <w:bidi w:val="0"/>
      </w:pPr>
      <w:commentRangeStart w:id="72"/>
      <w:r>
        <w:t xml:space="preserve">Our experiment offers a rich exploratory comparison between the two while keeping a rigorous awareness testing procedure to avoid confounds. </w:t>
      </w:r>
      <w:commentRangeEnd w:id="72"/>
      <w:r w:rsidR="0063543F">
        <w:rPr>
          <w:rStyle w:val="CommentReference"/>
        </w:rPr>
        <w:commentReference w:id="72"/>
      </w:r>
      <w:moveFromRangeStart w:id="73" w:author="Liad Mudrik" w:date="2022-04-16T12:03:00Z" w:name="move101003054"/>
      <w:moveFrom w:id="74" w:author="Liad Mudrik" w:date="2022-04-16T12:03:00Z">
        <w:r w:rsidR="0086476F" w:rsidDel="00EA6745">
          <w:t xml:space="preserve">The continuous motion tracking measure allows to </w:t>
        </w:r>
        <w:r w:rsidR="001212B5" w:rsidDel="00EA6745">
          <w:t xml:space="preserve">track </w:t>
        </w:r>
        <w:r w:rsidR="000B20B0" w:rsidDel="00EA6745">
          <w:t xml:space="preserve">fluctuations </w:t>
        </w:r>
        <w:r w:rsidR="00A73997" w:rsidDel="00EA6745">
          <w:t xml:space="preserve">as a </w:t>
        </w:r>
        <w:r w:rsidR="0086476F" w:rsidDel="00EA6745">
          <w:t xml:space="preserve">decision formulates </w:t>
        </w:r>
        <w:r w:rsidR="00215467" w:rsidDel="00EA6745">
          <w:t xml:space="preserve">while the </w:t>
        </w:r>
        <w:r w:rsidR="00A73997" w:rsidDel="00EA6745">
          <w:t xml:space="preserve">intuitive </w:t>
        </w:r>
        <w:r w:rsidR="00A621BA" w:rsidDel="00EA6745">
          <w:t xml:space="preserve">properties </w:t>
        </w:r>
        <w:r w:rsidR="00215467" w:rsidDel="00EA6745">
          <w:t>of the reaching movement increase the probability for expression of UC effects</w:t>
        </w:r>
        <w:r w:rsidR="003C73C0" w:rsidDel="00EA6745">
          <w:t xml:space="preserve"> @</w:t>
        </w:r>
        <w:r w:rsidR="00F21D9B" w:rsidDel="00EA6745">
          <w:t>Cite</w:t>
        </w:r>
        <w:r w:rsidR="003C73C0" w:rsidDel="00EA6745">
          <w:t>@</w:t>
        </w:r>
        <w:r w:rsidR="00215467" w:rsidDel="00EA6745">
          <w:t>.</w:t>
        </w:r>
        <w:r w:rsidDel="00EA6745">
          <w:t xml:space="preserve"> </w:t>
        </w:r>
      </w:moveFrom>
      <w:moveFromRangeEnd w:id="73"/>
      <w:del w:id="75" w:author="Liad Mudrik" w:date="2022-04-16T12:11:00Z">
        <w:r w:rsidR="00F3354C" w:rsidDel="00075044">
          <w:delText xml:space="preserve">Our </w:delText>
        </w:r>
      </w:del>
      <w:ins w:id="76" w:author="Liad Mudrik" w:date="2022-04-16T12:11:00Z">
        <w:r w:rsidR="00075044">
          <w:t>In</w:t>
        </w:r>
        <w:r w:rsidR="00075044">
          <w:t xml:space="preserve"> </w:t>
        </w:r>
      </w:ins>
      <w:r w:rsidR="00F3354C">
        <w:t>p</w:t>
      </w:r>
      <w:r>
        <w:t xml:space="preserve">revious </w:t>
      </w:r>
      <w:r w:rsidR="00AE343A">
        <w:t xml:space="preserve">motion tracking </w:t>
      </w:r>
      <w:r>
        <w:t>pilots</w:t>
      </w:r>
      <w:ins w:id="77" w:author="Liad Mudrik" w:date="2022-04-16T12:11:00Z">
        <w:r w:rsidR="00075044">
          <w:t xml:space="preserve">, we found </w:t>
        </w:r>
      </w:ins>
      <w:del w:id="78" w:author="Liad Mudrik" w:date="2022-04-16T12:11:00Z">
        <w:r w:rsidDel="00075044">
          <w:delText xml:space="preserve"> have </w:delText>
        </w:r>
        <w:r w:rsidR="00AE343A" w:rsidDel="00075044">
          <w:delText xml:space="preserve">produced </w:delText>
        </w:r>
      </w:del>
      <w:r>
        <w:t>an effect size</w:t>
      </w:r>
      <w:ins w:id="79" w:author="Liad Mudrik" w:date="2022-04-16T12:11:00Z">
        <w:r w:rsidR="00075044">
          <w:t xml:space="preserve"> that</w:t>
        </w:r>
      </w:ins>
      <w:r>
        <w:t xml:space="preserve"> larger than </w:t>
      </w:r>
      <w:r w:rsidR="00AE343A">
        <w:t xml:space="preserve">those </w:t>
      </w:r>
      <w:r>
        <w:t xml:space="preserve">found in </w:t>
      </w:r>
      <w:r w:rsidR="00AE343A">
        <w:t xml:space="preserve">similar </w:t>
      </w:r>
      <w:r>
        <w:t>experiments</w:t>
      </w:r>
      <w:r w:rsidR="003C73C0">
        <w:t xml:space="preserve"> conducted with a keyboard</w:t>
      </w:r>
      <w:ins w:id="80" w:author="Liad Mudrik" w:date="2022-04-16T12:12:00Z">
        <w:r w:rsidR="00DD562B">
          <w:t xml:space="preserve">. </w:t>
        </w:r>
      </w:ins>
      <w:del w:id="81" w:author="Liad Mudrik" w:date="2022-04-16T12:12:00Z">
        <w:r w:rsidR="009A5391" w:rsidDel="00DD562B">
          <w:delText xml:space="preserve">, </w:delText>
        </w:r>
        <w:r w:rsidR="005A172D" w:rsidDel="00DD562B">
          <w:delText>a</w:delText>
        </w:r>
      </w:del>
      <w:ins w:id="82" w:author="Liad Mudrik" w:date="2022-04-16T12:12:00Z">
        <w:r w:rsidR="00DD562B">
          <w:t>A</w:t>
        </w:r>
      </w:ins>
      <w:r w:rsidR="005A172D">
        <w:t>ccordingly</w:t>
      </w:r>
      <w:ins w:id="83" w:author="Liad Mudrik" w:date="2022-04-16T12:12:00Z">
        <w:r w:rsidR="00DD562B">
          <w:t>, in this direct comparison,</w:t>
        </w:r>
      </w:ins>
      <w:r w:rsidR="009A5391">
        <w:t xml:space="preserve"> we expect to </w:t>
      </w:r>
      <w:del w:id="84" w:author="Liad Mudrik" w:date="2022-04-16T12:12:00Z">
        <w:r w:rsidR="009A5391" w:rsidDel="00DD562B">
          <w:delText xml:space="preserve">see </w:delText>
        </w:r>
      </w:del>
      <w:ins w:id="85" w:author="Liad Mudrik" w:date="2022-04-16T12:12:00Z">
        <w:r w:rsidR="00DD562B">
          <w:t>find</w:t>
        </w:r>
        <w:r w:rsidR="00DD562B">
          <w:t xml:space="preserve"> </w:t>
        </w:r>
      </w:ins>
      <w:r w:rsidR="009A5391">
        <w:t xml:space="preserve">an advantage for motion tracking </w:t>
      </w:r>
      <w:del w:id="86" w:author="Liad Mudrik" w:date="2022-04-16T12:12:00Z">
        <w:r w:rsidR="009A5391" w:rsidDel="00776666">
          <w:delText>I the current study</w:delText>
        </w:r>
      </w:del>
      <w:ins w:id="87" w:author="Liad Mudrik" w:date="2022-04-16T12:12:00Z">
        <w:r w:rsidR="00776666">
          <w:t>over keyboard responses</w:t>
        </w:r>
      </w:ins>
      <w:r w:rsidR="009A5391">
        <w:t>.</w:t>
      </w:r>
    </w:p>
    <w:p w14:paraId="3EA9727D" w14:textId="79D99539" w:rsidR="00794FD3" w:rsidRDefault="00794FD3" w:rsidP="00794FD3">
      <w:pPr>
        <w:pStyle w:val="Heading3"/>
        <w:bidi w:val="0"/>
      </w:pPr>
      <w:r>
        <w:t>Hypothesis</w:t>
      </w:r>
    </w:p>
    <w:p w14:paraId="1EE874DF" w14:textId="07193310" w:rsidR="00DF5892" w:rsidRDefault="008E42B1" w:rsidP="00EC64E9">
      <w:pPr>
        <w:pStyle w:val="NoSpacing"/>
        <w:bidi w:val="0"/>
        <w:rPr>
          <w:rtl/>
        </w:rPr>
      </w:pPr>
      <w:r>
        <w:t xml:space="preserve">We hypothesis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effect</w:t>
      </w:r>
      <w:r w:rsidR="00EC64E9">
        <w:t>s</w:t>
      </w:r>
      <w:r>
        <w:t xml:space="preserve"> found when using motion tracking to be </w:t>
      </w:r>
      <w:commentRangeStart w:id="88"/>
      <w:del w:id="89" w:author="Liad Mudrik" w:date="2022-04-16T12:12:00Z">
        <w:r w:rsidDel="00A30C46">
          <w:delText xml:space="preserve">significantly </w:delText>
        </w:r>
      </w:del>
      <w:commentRangeEnd w:id="88"/>
      <w:r w:rsidR="00A30C46">
        <w:rPr>
          <w:rStyle w:val="CommentReference"/>
        </w:rPr>
        <w:commentReference w:id="88"/>
      </w:r>
      <w:r>
        <w:t xml:space="preserve">larger than </w:t>
      </w:r>
      <w:r w:rsidR="00EC64E9">
        <w:t xml:space="preserve">those found while using </w:t>
      </w:r>
      <w:r w:rsidR="00FF4EBB">
        <w:t xml:space="preserve">a </w:t>
      </w:r>
      <w:r w:rsidR="00EC64E9">
        <w:t>keyboard</w:t>
      </w:r>
      <w:r w:rsidR="000D0CBD">
        <w:t xml:space="preserve"> response</w:t>
      </w:r>
      <w:r w:rsidR="00EC64E9">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rPr>
          <w:ins w:id="90" w:author="Liad Mudrik" w:date="2022-04-16T17:55:00Z"/>
        </w:rPr>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rPr>
          <w:moveTo w:id="91" w:author="Liad Mudrik" w:date="2022-04-16T17:55:00Z"/>
        </w:rPr>
      </w:pPr>
      <w:moveToRangeStart w:id="92" w:author="Liad Mudrik" w:date="2022-04-16T17:55:00Z" w:name="move101024162"/>
      <w:moveTo w:id="93" w:author="Liad Mudrik" w:date="2022-04-16T17:55:00Z">
        <w:r>
          <w:t>Response measure – A within subject variable of two levels.</w:t>
        </w:r>
      </w:moveTo>
    </w:p>
    <w:p w14:paraId="673B8E5E" w14:textId="77777777" w:rsidR="00A270CC" w:rsidRDefault="00A270CC" w:rsidP="00A270CC">
      <w:pPr>
        <w:pStyle w:val="NoSpacing"/>
        <w:numPr>
          <w:ilvl w:val="1"/>
          <w:numId w:val="2"/>
        </w:numPr>
        <w:bidi w:val="0"/>
        <w:rPr>
          <w:moveTo w:id="94" w:author="Liad Mudrik" w:date="2022-04-16T17:55:00Z"/>
        </w:rPr>
      </w:pPr>
      <w:moveTo w:id="95" w:author="Liad Mudrik" w:date="2022-04-16T17:55:00Z">
        <w:r>
          <w:t>Motion tracking: The participant chooses an answer by reaching and touching it on the screen.</w:t>
        </w:r>
      </w:moveTo>
    </w:p>
    <w:p w14:paraId="10C9917D" w14:textId="77777777" w:rsidR="00A270CC" w:rsidRDefault="00A270CC" w:rsidP="00A270CC">
      <w:pPr>
        <w:pStyle w:val="NoSpacing"/>
        <w:numPr>
          <w:ilvl w:val="1"/>
          <w:numId w:val="2"/>
        </w:numPr>
        <w:bidi w:val="0"/>
        <w:rPr>
          <w:ins w:id="96" w:author="Liad Mudrik" w:date="2022-04-16T17:56:00Z"/>
        </w:rPr>
      </w:pPr>
    </w:p>
    <w:p w14:paraId="72D1AA53" w14:textId="628F821B" w:rsidR="00A270CC" w:rsidRPr="005205B3" w:rsidDel="00A270CC" w:rsidRDefault="00A270CC" w:rsidP="00A270CC">
      <w:pPr>
        <w:pStyle w:val="NoSpacing"/>
        <w:numPr>
          <w:ilvl w:val="1"/>
          <w:numId w:val="2"/>
        </w:numPr>
        <w:bidi w:val="0"/>
        <w:rPr>
          <w:del w:id="97" w:author="Liad Mudrik" w:date="2022-04-16T17:55:00Z"/>
          <w:moveTo w:id="98" w:author="Liad Mudrik" w:date="2022-04-16T17:55:00Z"/>
        </w:rPr>
      </w:pPr>
      <w:moveTo w:id="99" w:author="Liad Mudrik" w:date="2022-04-16T17:55:00Z">
        <w:r>
          <w:t xml:space="preserve">Keyboard response: The participant chooses an answer </w:t>
        </w:r>
        <w:del w:id="100" w:author="Liad Mudrik" w:date="2022-04-16T17:56:00Z">
          <w:r w:rsidDel="00A270CC">
            <w:delText xml:space="preserve">on the left / right half of the screen </w:delText>
          </w:r>
        </w:del>
        <w:r>
          <w:t>by pressing "F" / "J" accordingly.</w:t>
        </w:r>
      </w:moveTo>
    </w:p>
    <w:moveToRangeEnd w:id="92"/>
    <w:p w14:paraId="40BD8425" w14:textId="77777777" w:rsidR="00A270CC" w:rsidRDefault="00A270CC" w:rsidP="00A270CC">
      <w:pPr>
        <w:pStyle w:val="NoSpacing"/>
        <w:bidi w:val="0"/>
        <w:ind w:left="1440"/>
        <w:pPrChange w:id="101" w:author="Liad Mudrik" w:date="2022-04-16T17:55:00Z">
          <w:pPr>
            <w:pStyle w:val="NoSpacing"/>
            <w:numPr>
              <w:ilvl w:val="1"/>
              <w:numId w:val="2"/>
            </w:numPr>
            <w:bidi w:val="0"/>
            <w:ind w:left="1800" w:hanging="360"/>
          </w:pPr>
        </w:pPrChange>
      </w:pPr>
    </w:p>
    <w:p w14:paraId="7DB0F0A0" w14:textId="58756645" w:rsidR="005205B3" w:rsidRDefault="00616FF2" w:rsidP="00616FF2">
      <w:pPr>
        <w:pStyle w:val="NoSpacing"/>
        <w:numPr>
          <w:ilvl w:val="0"/>
          <w:numId w:val="2"/>
        </w:numPr>
        <w:bidi w:val="0"/>
      </w:pPr>
      <w:commentRangeStart w:id="102"/>
      <w:commentRangeStart w:id="103"/>
      <w:r>
        <w:t>Item type</w:t>
      </w:r>
      <w:r w:rsidR="008A0668">
        <w:t xml:space="preserve"> –</w:t>
      </w:r>
      <w:r>
        <w:t xml:space="preserve"> A within subject variable of two levels</w:t>
      </w:r>
      <w:commentRangeEnd w:id="102"/>
      <w:commentRangeEnd w:id="103"/>
      <w:ins w:id="104" w:author="Liad Mudrik" w:date="2022-04-16T17:55:00Z">
        <w:r w:rsidR="00F22267">
          <w:t xml:space="preserve"> (manipulated for the task, though it is not a variable of interest for the analysis)</w:t>
        </w:r>
      </w:ins>
      <w:r w:rsidR="00E81309">
        <w:rPr>
          <w:rStyle w:val="CommentReference"/>
        </w:rPr>
        <w:commentReference w:id="102"/>
      </w:r>
      <w:r w:rsidR="00F22267">
        <w:rPr>
          <w:rStyle w:val="CommentReference"/>
        </w:rPr>
        <w:commentReference w:id="103"/>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2A0A56D1" w14:textId="7CE9E813" w:rsidR="006B3C65" w:rsidDel="00A270CC" w:rsidRDefault="006B3C65" w:rsidP="006B3C65">
      <w:pPr>
        <w:pStyle w:val="NoSpacing"/>
        <w:numPr>
          <w:ilvl w:val="0"/>
          <w:numId w:val="2"/>
        </w:numPr>
        <w:bidi w:val="0"/>
        <w:rPr>
          <w:moveFrom w:id="105" w:author="Liad Mudrik" w:date="2022-04-16T17:55:00Z"/>
        </w:rPr>
      </w:pPr>
      <w:moveFromRangeStart w:id="106" w:author="Liad Mudrik" w:date="2022-04-16T17:55:00Z" w:name="move101024162"/>
      <w:moveFrom w:id="107" w:author="Liad Mudrik" w:date="2022-04-16T17:55:00Z">
        <w:r w:rsidDel="00A270CC">
          <w:t>Response measure</w:t>
        </w:r>
        <w:r w:rsidR="008A0668" w:rsidDel="00A270CC">
          <w:t xml:space="preserve"> –</w:t>
        </w:r>
        <w:r w:rsidDel="00A270CC">
          <w:t xml:space="preserve"> A </w:t>
        </w:r>
        <w:r w:rsidR="00B1046B" w:rsidDel="00A270CC">
          <w:t>within</w:t>
        </w:r>
        <w:r w:rsidDel="00A270CC">
          <w:t xml:space="preserve"> subject variable of two levels</w:t>
        </w:r>
        <w:r w:rsidR="008A0668" w:rsidDel="00A270CC">
          <w:t>.</w:t>
        </w:r>
      </w:moveFrom>
    </w:p>
    <w:p w14:paraId="29B9A1BC" w14:textId="62E7CD1D" w:rsidR="006B3C65" w:rsidDel="00A270CC" w:rsidRDefault="006B3C65" w:rsidP="006B3C65">
      <w:pPr>
        <w:pStyle w:val="NoSpacing"/>
        <w:numPr>
          <w:ilvl w:val="1"/>
          <w:numId w:val="2"/>
        </w:numPr>
        <w:bidi w:val="0"/>
        <w:rPr>
          <w:moveFrom w:id="108" w:author="Liad Mudrik" w:date="2022-04-16T17:55:00Z"/>
        </w:rPr>
      </w:pPr>
      <w:moveFrom w:id="109" w:author="Liad Mudrik" w:date="2022-04-16T17:55:00Z">
        <w:r w:rsidDel="00A270CC">
          <w:t>Motion tracking:</w:t>
        </w:r>
        <w:r w:rsidR="00E7586E" w:rsidDel="00A270CC">
          <w:t xml:space="preserve"> </w:t>
        </w:r>
        <w:r w:rsidR="002D5B5B" w:rsidDel="00A270CC">
          <w:t>The participant</w:t>
        </w:r>
        <w:r w:rsidR="007942E5" w:rsidDel="00A270CC">
          <w:t xml:space="preserve"> </w:t>
        </w:r>
        <w:r w:rsidR="00E7586E" w:rsidDel="00A270CC">
          <w:t>choose</w:t>
        </w:r>
        <w:r w:rsidR="00B1046B" w:rsidDel="00A270CC">
          <w:t>s</w:t>
        </w:r>
        <w:r w:rsidR="00E7586E" w:rsidDel="00A270CC">
          <w:t xml:space="preserve"> </w:t>
        </w:r>
        <w:r w:rsidR="00B1046B" w:rsidDel="00A270CC">
          <w:t xml:space="preserve">an </w:t>
        </w:r>
        <w:r w:rsidR="00E7586E" w:rsidDel="00A270CC">
          <w:t>answer by reaching and touching it on the screen.</w:t>
        </w:r>
      </w:moveFrom>
    </w:p>
    <w:p w14:paraId="507D78EE" w14:textId="7C92B10A" w:rsidR="006B3C65" w:rsidRPr="005205B3" w:rsidDel="00A270CC" w:rsidRDefault="006B3C65" w:rsidP="006B3C65">
      <w:pPr>
        <w:pStyle w:val="NoSpacing"/>
        <w:numPr>
          <w:ilvl w:val="1"/>
          <w:numId w:val="2"/>
        </w:numPr>
        <w:bidi w:val="0"/>
        <w:rPr>
          <w:moveFrom w:id="110" w:author="Liad Mudrik" w:date="2022-04-16T17:55:00Z"/>
        </w:rPr>
      </w:pPr>
      <w:moveFrom w:id="111" w:author="Liad Mudrik" w:date="2022-04-16T17:55:00Z">
        <w:r w:rsidDel="00A270CC">
          <w:t>Key</w:t>
        </w:r>
        <w:r w:rsidR="00860FC7" w:rsidDel="00A270CC">
          <w:t xml:space="preserve">board </w:t>
        </w:r>
        <w:r w:rsidDel="00A270CC">
          <w:t>response:</w:t>
        </w:r>
        <w:r w:rsidR="00E7586E" w:rsidDel="00A270CC">
          <w:t xml:space="preserve"> </w:t>
        </w:r>
        <w:r w:rsidR="002D5B5B" w:rsidDel="00A270CC">
          <w:t xml:space="preserve">The participant </w:t>
        </w:r>
        <w:r w:rsidR="00E7586E" w:rsidDel="00A270CC">
          <w:t>choose</w:t>
        </w:r>
        <w:r w:rsidR="00B1046B" w:rsidDel="00A270CC">
          <w:t>s</w:t>
        </w:r>
        <w:r w:rsidR="00E7586E" w:rsidDel="00A270CC">
          <w:t xml:space="preserve"> </w:t>
        </w:r>
        <w:r w:rsidR="00B1046B" w:rsidDel="00A270CC">
          <w:t xml:space="preserve">an </w:t>
        </w:r>
        <w:r w:rsidR="00E7586E" w:rsidDel="00A270CC">
          <w:t xml:space="preserve">answer </w:t>
        </w:r>
        <w:r w:rsidR="007942E5" w:rsidDel="00A270CC">
          <w:t xml:space="preserve">on the left / right half of the screen </w:t>
        </w:r>
        <w:r w:rsidR="00E7586E" w:rsidDel="00A270CC">
          <w:t xml:space="preserve">by pressing </w:t>
        </w:r>
        <w:r w:rsidR="007942E5" w:rsidDel="00A270CC">
          <w:t>"F" / "J" accordingly.</w:t>
        </w:r>
      </w:moveFrom>
    </w:p>
    <w:moveFromRangeEnd w:id="106"/>
    <w:p w14:paraId="165ED999" w14:textId="6B12FC85" w:rsidR="001859AE" w:rsidRPr="005205B3" w:rsidRDefault="001859AE" w:rsidP="005205B3">
      <w:pPr>
        <w:pStyle w:val="NoSpacing"/>
        <w:bidi w:val="0"/>
        <w:ind w:firstLine="360"/>
      </w:pPr>
      <w:r w:rsidRPr="005205B3">
        <w:lastRenderedPageBreak/>
        <w:t>D</w:t>
      </w:r>
      <w:r w:rsidR="00B10E20">
        <w:t>V</w:t>
      </w:r>
      <w:r w:rsidRPr="005205B3">
        <w:t>:</w:t>
      </w:r>
    </w:p>
    <w:p w14:paraId="636FDAF8" w14:textId="3F1C873F" w:rsidR="00445C3C" w:rsidRDefault="00E81309" w:rsidP="00616FF2">
      <w:pPr>
        <w:pStyle w:val="NoSpacing"/>
        <w:numPr>
          <w:ilvl w:val="0"/>
          <w:numId w:val="3"/>
        </w:numPr>
        <w:bidi w:val="0"/>
      </w:pPr>
      <w:commentRangeStart w:id="112"/>
      <w:commentRangeStart w:id="113"/>
      <w:commentRangeStart w:id="114"/>
      <w:r w:rsidRPr="00C24308">
        <w:rPr>
          <w:i/>
          <w:iCs/>
        </w:rPr>
        <w:t>Area under the curve (AUC)</w:t>
      </w:r>
      <w:r w:rsidR="00975EFE" w:rsidRPr="00C24308">
        <w:rPr>
          <w:i/>
          <w:iCs/>
        </w:rPr>
        <w:t>:</w:t>
      </w:r>
      <w:r w:rsidR="00445C3C">
        <w:t xml:space="preserve"> </w:t>
      </w:r>
      <w:commentRangeEnd w:id="112"/>
      <w:r w:rsidR="00841E75">
        <w:rPr>
          <w:rStyle w:val="CommentReference"/>
          <w:rtl/>
        </w:rPr>
        <w:commentReference w:id="112"/>
      </w:r>
      <w:commentRangeEnd w:id="113"/>
      <w:r w:rsidR="00A270CC">
        <w:rPr>
          <w:rStyle w:val="CommentReference"/>
        </w:rPr>
        <w:commentReference w:id="113"/>
      </w:r>
      <w:commentRangeEnd w:id="114"/>
      <w:r w:rsidR="008D7EBD">
        <w:rPr>
          <w:rStyle w:val="CommentReference"/>
        </w:rPr>
        <w:commentReference w:id="114"/>
      </w:r>
      <w:r w:rsidR="00445C3C">
        <w:t>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w:t>
      </w:r>
      <w:r w:rsidR="00CC09B4">
        <w:t>a will be</w:t>
      </w:r>
      <w:r w:rsidR="00274BE2">
        <w:t xml:space="preserve"> evaluated for each trial separately</w:t>
      </w:r>
      <w:commentRangeStart w:id="115"/>
      <w:r w:rsidR="00274BE2">
        <w:t>.</w:t>
      </w:r>
      <w:commentRangeEnd w:id="115"/>
      <w:r w:rsidR="001C6B68">
        <w:rPr>
          <w:rStyle w:val="CommentReference"/>
        </w:rPr>
        <w:commentReference w:id="115"/>
      </w:r>
    </w:p>
    <w:p w14:paraId="403E1B7A" w14:textId="4882F72A" w:rsidR="00D57C32" w:rsidRDefault="001211F8" w:rsidP="00D57C32">
      <w:pPr>
        <w:pStyle w:val="NoSpacing"/>
        <w:numPr>
          <w:ilvl w:val="0"/>
          <w:numId w:val="3"/>
        </w:numPr>
        <w:bidi w:val="0"/>
      </w:pPr>
      <w:commentRangeStart w:id="116"/>
      <w:r w:rsidRPr="00C24308">
        <w:rPr>
          <w:i/>
          <w:iCs/>
        </w:rPr>
        <w:t>Reach area</w:t>
      </w:r>
      <w:commentRangeEnd w:id="116"/>
      <w:r w:rsidR="007F6F5C" w:rsidRPr="00C24308">
        <w:rPr>
          <w:rStyle w:val="CommentReference"/>
          <w:i/>
          <w:iCs/>
        </w:rPr>
        <w:commentReference w:id="116"/>
      </w:r>
      <w:r w:rsidRPr="00C24308">
        <w:rPr>
          <w:i/>
          <w:iCs/>
        </w:rPr>
        <w:t>:</w:t>
      </w:r>
      <w:r>
        <w:t xml:space="preserve"> </w:t>
      </w:r>
      <w:r w:rsidR="00CE0332">
        <w:t>A</w:t>
      </w:r>
      <w:r w:rsidR="00B945EF">
        <w:t xml:space="preserve">rea between the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 a single condition (congruent / incongruent).</w:t>
      </w:r>
      <w:r w:rsidR="00483E6D">
        <w:t xml:space="preserve"> </w:t>
      </w:r>
      <w:r w:rsidR="005A164B">
        <w:t>The p</w:t>
      </w:r>
      <w:r w:rsidR="00483E6D">
        <w:t xml:space="preserve">ath </w:t>
      </w:r>
      <w:r w:rsidR="00CC09B4">
        <w:t xml:space="preserve">will be </w:t>
      </w:r>
      <w:r w:rsidR="00483E6D">
        <w:t xml:space="preserve">averaged across trials in </w:t>
      </w:r>
      <w:r w:rsidR="008A421B">
        <w:t xml:space="preserve">each </w:t>
      </w:r>
      <w:r w:rsidR="00483E6D">
        <w:t>condition</w:t>
      </w:r>
      <w:commentRangeStart w:id="117"/>
      <w:r w:rsidR="00483E6D">
        <w:t>.</w:t>
      </w:r>
      <w:commentRangeEnd w:id="117"/>
      <w:r w:rsidR="00161E9E">
        <w:rPr>
          <w:rStyle w:val="CommentReference"/>
        </w:rPr>
        <w:commentReference w:id="117"/>
      </w:r>
    </w:p>
    <w:p w14:paraId="4D15C223" w14:textId="4D960027" w:rsidR="00E532BC" w:rsidRDefault="00E532BC" w:rsidP="00E532BC">
      <w:pPr>
        <w:pStyle w:val="NoSpacing"/>
        <w:numPr>
          <w:ilvl w:val="0"/>
          <w:numId w:val="3"/>
        </w:numPr>
        <w:bidi w:val="0"/>
      </w:pPr>
      <w:r w:rsidRPr="00C24308">
        <w:rPr>
          <w:i/>
          <w:iCs/>
        </w:rPr>
        <w:t>Reaction time:</w:t>
      </w:r>
      <w:r>
        <w:t xml:space="preserve">  </w:t>
      </w:r>
      <w:r w:rsidR="00E774DD">
        <w:t>F</w:t>
      </w:r>
      <w:r>
        <w:t>rom 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2314FAE8" w14:textId="1CFF8D14" w:rsidR="00464DB5" w:rsidRDefault="00464DB5" w:rsidP="00464DB5">
      <w:pPr>
        <w:pStyle w:val="NoSpacing"/>
        <w:numPr>
          <w:ilvl w:val="0"/>
          <w:numId w:val="3"/>
        </w:numPr>
        <w:bidi w:val="0"/>
      </w:pPr>
      <w:r w:rsidRPr="00C24308">
        <w:rPr>
          <w:i/>
          <w:iCs/>
        </w:rPr>
        <w:t>Movement time:</w:t>
      </w:r>
      <w:r>
        <w:t xml:space="preserve"> </w:t>
      </w:r>
      <w:r w:rsidR="00636EFA">
        <w:t>F</w:t>
      </w:r>
      <w:r w:rsidR="00816032">
        <w:t xml:space="preserve">rom movement </w:t>
      </w:r>
      <w:r w:rsidR="00636EFA">
        <w:t xml:space="preserve">initiation up </w:t>
      </w:r>
      <w:r w:rsidR="00816032">
        <w:t xml:space="preserve">to </w:t>
      </w:r>
      <w:r w:rsidR="002B36E7">
        <w:t>a screen touch</w:t>
      </w:r>
      <w:r w:rsidR="00816032">
        <w:t>.</w:t>
      </w:r>
    </w:p>
    <w:p w14:paraId="2B0C92CD" w14:textId="39583E81" w:rsidR="00EF03D2" w:rsidRDefault="00EF03D2" w:rsidP="00464DB5">
      <w:pPr>
        <w:pStyle w:val="NoSpacing"/>
        <w:numPr>
          <w:ilvl w:val="0"/>
          <w:numId w:val="3"/>
        </w:numPr>
        <w:bidi w:val="0"/>
      </w:pPr>
      <w:r w:rsidRPr="00C24308">
        <w:rPr>
          <w:i/>
          <w:iCs/>
        </w:rPr>
        <w:t>Response time:</w:t>
      </w:r>
      <w:r>
        <w:t xml:space="preserve"> The time it takes a </w:t>
      </w:r>
      <w:r w:rsidR="000A2DA0">
        <w:t>participant</w:t>
      </w:r>
      <w:r>
        <w:t xml:space="preserve"> to </w:t>
      </w:r>
      <w:r w:rsidR="00E62E19">
        <w:t>classify</w:t>
      </w:r>
      <w:r>
        <w:t xml:space="preserve"> the target as natural / artificial</w:t>
      </w:r>
      <w:r w:rsidR="00F12838">
        <w:t xml:space="preserve">. In the "Keyboard" condition it </w:t>
      </w:r>
      <w:r w:rsidR="00780FC1">
        <w:t xml:space="preserve">will be </w:t>
      </w:r>
      <w:r>
        <w:t xml:space="preserve">measured from target </w:t>
      </w:r>
      <w:r w:rsidR="00A2776C">
        <w:t xml:space="preserve">presentation </w:t>
      </w:r>
      <w:r w:rsidR="008139FE">
        <w:t xml:space="preserve">up </w:t>
      </w:r>
      <w:r w:rsidR="009D4FA3">
        <w:t xml:space="preserve">until </w:t>
      </w:r>
      <w:r w:rsidR="00E14B5B">
        <w:t xml:space="preserve">"F" / "J" are pressed. In the </w:t>
      </w:r>
      <w:r w:rsidR="00F12838">
        <w:t xml:space="preserve">"Reaching" condition </w:t>
      </w:r>
      <w:r w:rsidR="00E80002">
        <w:t xml:space="preserve">it </w:t>
      </w:r>
      <w:r w:rsidR="00780FC1">
        <w:t xml:space="preserve">will be </w:t>
      </w:r>
      <w:r w:rsidR="00F7346A">
        <w:t xml:space="preserve">given by the sum of </w:t>
      </w:r>
      <w:r w:rsidR="00780FC1">
        <w:t>r</w:t>
      </w:r>
      <w:r w:rsidR="00F12838">
        <w:t>eact</w:t>
      </w:r>
      <w:r w:rsidR="00E14B5B">
        <w:t>ion</w:t>
      </w:r>
      <w:r w:rsidR="00F12838">
        <w:t xml:space="preserve"> and </w:t>
      </w:r>
      <w:r w:rsidR="00780FC1">
        <w:t>m</w:t>
      </w:r>
      <w:r w:rsidR="00F12838">
        <w:t>ovement time</w:t>
      </w:r>
      <w:r w:rsidR="00380C42">
        <w:t>s</w:t>
      </w:r>
      <w:r w:rsidR="00F12838">
        <w:t>.</w:t>
      </w:r>
      <w:r w:rsidR="00383A7C">
        <w:t xml:space="preserve"> </w:t>
      </w:r>
    </w:p>
    <w:p w14:paraId="5408903D" w14:textId="23D38B15" w:rsidR="000D77E6" w:rsidRDefault="00590D62" w:rsidP="000D77E6">
      <w:pPr>
        <w:pStyle w:val="NoSpacing"/>
        <w:numPr>
          <w:ilvl w:val="0"/>
          <w:numId w:val="3"/>
        </w:numPr>
        <w:bidi w:val="0"/>
      </w:pPr>
      <w:r w:rsidRPr="00C24308">
        <w:rPr>
          <w:i/>
          <w:iCs/>
        </w:rPr>
        <w:t>Maximal absolute deviation:</w:t>
      </w:r>
      <w:r>
        <w:t xml:space="preserve"> </w:t>
      </w:r>
      <w:r w:rsidR="00F569C1">
        <w:t>t</w:t>
      </w:r>
      <w:r>
        <w:t xml:space="preserve">he point along the trajectory that is furthest away from </w:t>
      </w:r>
      <w:r w:rsidR="00351FD4">
        <w:t>the optimal path</w:t>
      </w:r>
      <w:r>
        <w:t xml:space="preserve"> </w:t>
      </w:r>
      <w:r w:rsidR="00333861">
        <w:t>for</w:t>
      </w:r>
      <w:r>
        <w:t xml:space="preserve"> th</w:t>
      </w:r>
      <w:r w:rsidR="00FD522C">
        <w:t xml:space="preserve">at </w:t>
      </w:r>
      <w:r>
        <w:t>trial</w:t>
      </w:r>
      <w:commentRangeStart w:id="118"/>
      <w:r>
        <w:t>.</w:t>
      </w:r>
      <w:commentRangeEnd w:id="118"/>
      <w:r w:rsidR="00006AF9">
        <w:rPr>
          <w:rStyle w:val="CommentReference"/>
        </w:rPr>
        <w:commentReference w:id="118"/>
      </w:r>
    </w:p>
    <w:p w14:paraId="030525FB" w14:textId="40229ECC" w:rsidR="000D076E" w:rsidRDefault="00183816" w:rsidP="000D076E">
      <w:pPr>
        <w:pStyle w:val="NoSpacing"/>
        <w:numPr>
          <w:ilvl w:val="0"/>
          <w:numId w:val="3"/>
        </w:numPr>
        <w:bidi w:val="0"/>
      </w:pPr>
      <w:r w:rsidRPr="00C24308">
        <w:rPr>
          <w:i/>
          <w:iCs/>
        </w:rPr>
        <w:t>Deviation from center</w:t>
      </w:r>
      <w:r w:rsidR="00F65C0E" w:rsidRPr="00C24308">
        <w:rPr>
          <w:i/>
          <w:iCs/>
        </w:rPr>
        <w:t>:</w:t>
      </w:r>
      <w:r w:rsidR="00F569C1">
        <w:t xml:space="preserve"> </w:t>
      </w:r>
      <w:r w:rsidR="006C09BB">
        <w:t>Distance</w:t>
      </w:r>
      <w:r w:rsidR="005A6A3F">
        <w:t xml:space="preserve"> of every point along </w:t>
      </w:r>
      <w:r w:rsidR="00F6032C">
        <w:t>the average</w:t>
      </w:r>
      <w:r w:rsidR="005A6A3F">
        <w:t xml:space="preserve"> trajectory </w:t>
      </w:r>
      <w:r w:rsidR="006C09BB">
        <w:t xml:space="preserve">from the </w:t>
      </w:r>
      <w:r w:rsidR="00CD7577">
        <w:t>center line</w:t>
      </w:r>
      <w:r w:rsidR="008B3DD1">
        <w:t xml:space="preserve"> (</w:t>
      </w:r>
      <w:r w:rsidR="00CD7577">
        <w:t xml:space="preserve">a </w:t>
      </w:r>
      <w:r w:rsidR="006C09BB">
        <w:t xml:space="preserve">line connecting the starting point and the </w:t>
      </w:r>
      <w:r w:rsidR="00F415B5">
        <w:t xml:space="preserve">middle of the </w:t>
      </w:r>
      <w:r w:rsidR="006C09BB">
        <w:t>screen</w:t>
      </w:r>
      <w:r w:rsidR="008B3DD1">
        <w:t>)</w:t>
      </w:r>
      <w:commentRangeStart w:id="119"/>
      <w:r w:rsidR="006C09BB">
        <w:t>.</w:t>
      </w:r>
      <w:commentRangeEnd w:id="119"/>
      <w:r w:rsidR="00006AF9">
        <w:rPr>
          <w:rStyle w:val="CommentReference"/>
        </w:rPr>
        <w:commentReference w:id="119"/>
      </w:r>
    </w:p>
    <w:p w14:paraId="6D2766EB" w14:textId="27B311FB" w:rsidR="00F65C0E" w:rsidRDefault="00F65C0E" w:rsidP="00F65C0E">
      <w:pPr>
        <w:pStyle w:val="NoSpacing"/>
        <w:numPr>
          <w:ilvl w:val="0"/>
          <w:numId w:val="3"/>
        </w:numPr>
        <w:bidi w:val="0"/>
      </w:pPr>
      <w:r w:rsidRPr="00C24308">
        <w:rPr>
          <w:i/>
          <w:iCs/>
        </w:rPr>
        <w:t>Movement variation</w:t>
      </w:r>
      <w:r w:rsidR="005F647A" w:rsidRPr="00C24308">
        <w:rPr>
          <w:i/>
          <w:iCs/>
        </w:rPr>
        <w:t>:</w:t>
      </w:r>
      <w:r w:rsidR="00A93951">
        <w:t xml:space="preserve"> Standard deviation </w:t>
      </w:r>
      <w:r w:rsidR="00E56F74">
        <w:t>of the distance of every point along the average trajectory from the center line</w:t>
      </w:r>
      <w:r w:rsidR="005F647A">
        <w:t>.</w:t>
      </w:r>
      <w:r w:rsidR="000C31EE">
        <w:t xml:space="preserve"> </w:t>
      </w:r>
      <w:commentRangeStart w:id="120"/>
      <w:r w:rsidR="000C31EE">
        <w:t xml:space="preserve">STD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the </w:t>
      </w:r>
      <w:r w:rsidR="000C31EE">
        <w:t xml:space="preserve">trials </w:t>
      </w:r>
      <w:r w:rsidR="00247CE0">
        <w:t xml:space="preserve">in </w:t>
      </w:r>
      <w:r w:rsidR="000C31EE">
        <w:t>each condition</w:t>
      </w:r>
      <w:commentRangeEnd w:id="120"/>
      <w:r w:rsidR="0007068F">
        <w:rPr>
          <w:rStyle w:val="CommentReference"/>
        </w:rPr>
        <w:commentReference w:id="120"/>
      </w:r>
      <w:r w:rsidR="000C31EE">
        <w:t>.</w:t>
      </w:r>
    </w:p>
    <w:p w14:paraId="606A18CB" w14:textId="63B22469" w:rsidR="00F906DA" w:rsidRDefault="00F9246A" w:rsidP="00F9246A">
      <w:pPr>
        <w:pStyle w:val="NoSpacing"/>
        <w:numPr>
          <w:ilvl w:val="0"/>
          <w:numId w:val="3"/>
        </w:numPr>
        <w:bidi w:val="0"/>
      </w:pPr>
      <w:r w:rsidRPr="00C24308">
        <w:rPr>
          <w:i/>
          <w:iCs/>
        </w:rPr>
        <w:t>Changes of mind</w:t>
      </w:r>
      <w:r w:rsidR="003C4047">
        <w:rPr>
          <w:i/>
          <w:iCs/>
        </w:rPr>
        <w:t xml:space="preserve"> (COM)</w:t>
      </w:r>
      <w:r w:rsidRPr="00C24308">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490D93">
        <w:t>. W</w:t>
      </w:r>
      <w:r w:rsidR="00831A00">
        <w:t>ill be measured by</w:t>
      </w:r>
    </w:p>
    <w:p w14:paraId="61602ED4" w14:textId="00AD7723" w:rsidR="00F906DA" w:rsidRDefault="00F906DA" w:rsidP="004632BB">
      <w:pPr>
        <w:pStyle w:val="NoSpacing"/>
        <w:bidi w:val="0"/>
        <w:ind w:left="1080"/>
      </w:pPr>
      <w:commentRangeStart w:id="121"/>
      <w:r>
        <w:t>Number of direction changes between sub</w:t>
      </w:r>
      <w:r w:rsidR="009F1D44">
        <w:t>-</w:t>
      </w:r>
      <w:r>
        <w:t>movements</w:t>
      </w:r>
      <w:r w:rsidR="004632BB">
        <w:t xml:space="preserve"> (</w:t>
      </w:r>
      <w:r w:rsidR="004632BB" w:rsidRPr="000724D7">
        <w:rPr>
          <w:sz w:val="14"/>
          <w:szCs w:val="14"/>
        </w:rPr>
        <w:t>Friedman, J., &amp; Finkbeiner, M. (2010). Temporal dynamics of masked congruence priming: evidence from reaching trajectories.</w:t>
      </w:r>
      <w:r w:rsidR="004632BB">
        <w:t>)</w:t>
      </w:r>
      <w:r>
        <w:t>,</w:t>
      </w:r>
    </w:p>
    <w:p w14:paraId="3BB451A6" w14:textId="22093DBD" w:rsidR="00F9246A" w:rsidRDefault="009F1D44" w:rsidP="009F1D44">
      <w:pPr>
        <w:pStyle w:val="NoSpacing"/>
        <w:bidi w:val="0"/>
        <w:ind w:left="1080"/>
      </w:pPr>
      <w:r>
        <w:t xml:space="preserve">Number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commentRangeStart w:id="122"/>
      <w:r w:rsidR="00A5216A">
        <w:t>.</w:t>
      </w:r>
      <w:commentRangeEnd w:id="121"/>
      <w:r w:rsidR="00C0403D">
        <w:rPr>
          <w:rStyle w:val="CommentReference"/>
        </w:rPr>
        <w:commentReference w:id="121"/>
      </w:r>
      <w:commentRangeEnd w:id="122"/>
      <w:r w:rsidR="00006AF9">
        <w:rPr>
          <w:rStyle w:val="CommentReference"/>
        </w:rPr>
        <w:commentReference w:id="122"/>
      </w:r>
    </w:p>
    <w:p w14:paraId="73F2B6C1" w14:textId="41CA3420" w:rsidR="00A16726" w:rsidRDefault="00A16726" w:rsidP="00A16726">
      <w:pPr>
        <w:pStyle w:val="NoSpacing"/>
        <w:numPr>
          <w:ilvl w:val="0"/>
          <w:numId w:val="3"/>
        </w:numPr>
        <w:bidi w:val="0"/>
      </w:pPr>
      <w:r w:rsidRPr="00C24308">
        <w:rPr>
          <w:i/>
          <w:iCs/>
        </w:rPr>
        <w:t>Total distance traveled:</w:t>
      </w:r>
      <w:r>
        <w:t xml:space="preserve"> The sum </w:t>
      </w:r>
      <w:r w:rsidR="00262FFE">
        <w:t xml:space="preserve">of </w:t>
      </w:r>
      <w:r w:rsidR="00262921">
        <w:t>Euclidean</w:t>
      </w:r>
      <w:r w:rsidR="00262FFE">
        <w:t xml:space="preserve"> distances between samples along the trajectory</w:t>
      </w:r>
      <w:r w:rsidR="001F15FE">
        <w:t xml:space="preserve"> of a single trial</w:t>
      </w:r>
      <w:commentRangeStart w:id="123"/>
      <w:r w:rsidR="00262FFE">
        <w:t>.</w:t>
      </w:r>
      <w:commentRangeEnd w:id="123"/>
      <w:r w:rsidR="00FD326C">
        <w:rPr>
          <w:rStyle w:val="CommentReference"/>
        </w:rPr>
        <w:commentReference w:id="123"/>
      </w:r>
    </w:p>
    <w:p w14:paraId="02A69F03" w14:textId="37A2A8B6" w:rsidR="001859AE" w:rsidRDefault="0038747C" w:rsidP="0038747C">
      <w:pPr>
        <w:pStyle w:val="Heading3"/>
        <w:bidi w:val="0"/>
      </w:pPr>
      <w:r>
        <w:t>Planned sample</w:t>
      </w:r>
    </w:p>
    <w:p w14:paraId="15B2FCB4" w14:textId="34EEDEE8" w:rsidR="00306835" w:rsidRPr="00306835" w:rsidRDefault="00306835" w:rsidP="00306835">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using contact lenses.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w:t>
      </w:r>
    </w:p>
    <w:p w14:paraId="762F3165" w14:textId="0B378734" w:rsidR="0038747C" w:rsidRDefault="00306835" w:rsidP="009136FF">
      <w:pPr>
        <w:pStyle w:val="NoSpacing"/>
        <w:bidi w:val="0"/>
        <w:rPr>
          <w:iCs/>
        </w:rPr>
      </w:pPr>
      <w:r w:rsidRPr="00306835">
        <w:rPr>
          <w:iCs/>
        </w:rPr>
        <w:t xml:space="preserve">Data will be collected at Prof. Liad Mudrik's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commentRangeStart w:id="124"/>
      <w:r w:rsidR="009136FF">
        <w:rPr>
          <w:iCs/>
        </w:rPr>
        <w:t xml:space="preserve">a 90 minutes </w:t>
      </w:r>
      <w:commentRangeEnd w:id="124"/>
      <w:r w:rsidR="004C0F7E">
        <w:rPr>
          <w:rStyle w:val="CommentReference"/>
        </w:rPr>
        <w:commentReference w:id="124"/>
      </w:r>
      <w:r w:rsidR="009136FF">
        <w:rPr>
          <w:iCs/>
        </w:rPr>
        <w:t>session.</w:t>
      </w:r>
    </w:p>
    <w:p w14:paraId="16E06F67" w14:textId="18442AF0" w:rsidR="00D137A8" w:rsidRDefault="000A2DA0" w:rsidP="00D137A8">
      <w:pPr>
        <w:pStyle w:val="NoSpacing"/>
        <w:bidi w:val="0"/>
        <w:rPr>
          <w:iCs/>
        </w:rPr>
      </w:pPr>
      <w:r>
        <w:rPr>
          <w:iCs/>
        </w:rPr>
        <w:t>Participant</w:t>
      </w:r>
      <w:r w:rsidR="00D137A8">
        <w:rPr>
          <w:iCs/>
        </w:rPr>
        <w:t>s will be reimbursed with course credit or cash payment.</w:t>
      </w:r>
    </w:p>
    <w:p w14:paraId="2F69052B" w14:textId="63C9AA0A" w:rsidR="009121FE" w:rsidRDefault="009121FE" w:rsidP="009121FE">
      <w:pPr>
        <w:pStyle w:val="Heading3"/>
        <w:bidi w:val="0"/>
      </w:pPr>
      <w:commentRangeStart w:id="125"/>
      <w:r>
        <w:t>Sample size estimation</w:t>
      </w:r>
    </w:p>
    <w:p w14:paraId="33E86CCB" w14:textId="66E4AA37" w:rsidR="007C3108" w:rsidRDefault="008B56AC" w:rsidP="00F8524E">
      <w:pPr>
        <w:pStyle w:val="NoSpacing"/>
        <w:bidi w:val="0"/>
      </w:pPr>
      <w:r>
        <w:t xml:space="preserve">Previous pilot studies produced an effect size of </w:t>
      </w:r>
      <w:commentRangeStart w:id="126"/>
      <w:commentRangeStart w:id="127"/>
      <w:r>
        <w:t>approximately 0.8</w:t>
      </w:r>
      <w:commentRangeEnd w:id="126"/>
      <w:r w:rsidR="00F66556">
        <w:rPr>
          <w:rStyle w:val="CommentReference"/>
        </w:rPr>
        <w:commentReference w:id="126"/>
      </w:r>
      <w:commentRangeEnd w:id="127"/>
      <w:r w:rsidR="0055335F">
        <w:rPr>
          <w:rStyle w:val="CommentReference"/>
        </w:rPr>
        <w:commentReference w:id="127"/>
      </w:r>
      <w:r>
        <w:t xml:space="preserve">. </w:t>
      </w:r>
      <w:r w:rsidR="007C3108">
        <w:t xml:space="preserve">To achieve </w:t>
      </w:r>
      <w:r>
        <w:t xml:space="preserve">the same effect </w:t>
      </w:r>
      <w:r w:rsidR="007C3108">
        <w:t xml:space="preserve">we </w:t>
      </w:r>
      <w:r w:rsidR="000B12E2">
        <w:t>will use a sample of X participants</w:t>
      </w:r>
      <w:r w:rsidR="0043467D">
        <w:t xml:space="preserve"> </w:t>
      </w:r>
      <w:commentRangeStart w:id="128"/>
      <w:r w:rsidR="0043467D">
        <w:t>(@@ Cite @@)</w:t>
      </w:r>
      <w:commentRangeEnd w:id="128"/>
      <w:r w:rsidR="0043467D">
        <w:rPr>
          <w:rStyle w:val="CommentReference"/>
        </w:rPr>
        <w:commentReference w:id="128"/>
      </w:r>
      <w:r w:rsidR="0043467D">
        <w:t>.</w:t>
      </w:r>
      <w:commentRangeEnd w:id="125"/>
      <w:r w:rsidR="0055335F">
        <w:rPr>
          <w:rStyle w:val="CommentReference"/>
        </w:rPr>
        <w:commentReference w:id="125"/>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rPr>
          <w:ins w:id="129" w:author="Liad Mudrik" w:date="2022-04-16T20:23:00Z"/>
        </w:rPr>
      </w:pPr>
      <w:ins w:id="130" w:author="Liad Mudrik" w:date="2022-04-16T20:23:00Z">
        <w:r>
          <w:t xml:space="preserve">Trials with visibility </w:t>
        </w:r>
      </w:ins>
      <w:ins w:id="131" w:author="Liad Mudrik" w:date="2022-04-16T20:25:00Z">
        <w:r>
          <w:t xml:space="preserve">rating </w:t>
        </w:r>
      </w:ins>
      <w:ins w:id="132" w:author="Liad Mudrik" w:date="2022-04-16T20:24:00Z">
        <w:r>
          <w:t>higher than 1.</w:t>
        </w:r>
      </w:ins>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6B85C834" w:rsidR="00524DA7" w:rsidRPr="004E6D76" w:rsidRDefault="00237C30" w:rsidP="00524DA7">
      <w:pPr>
        <w:pStyle w:val="NoSpacing"/>
        <w:numPr>
          <w:ilvl w:val="0"/>
          <w:numId w:val="5"/>
        </w:numPr>
        <w:bidi w:val="0"/>
      </w:pPr>
      <w:r w:rsidRPr="004E6D76">
        <w:t xml:space="preserve">Trials in which the </w:t>
      </w:r>
      <w:r w:rsidR="000A2DA0">
        <w:t>participant</w:t>
      </w:r>
      <w:r w:rsidRPr="004E6D76">
        <w:t xml:space="preserve"> provided a p</w:t>
      </w:r>
      <w:r w:rsidR="00524DA7" w:rsidRPr="004E6D76">
        <w:t>roblematic response:</w:t>
      </w:r>
    </w:p>
    <w:p w14:paraId="13D398C9" w14:textId="7CB73559" w:rsidR="008B42AF" w:rsidRPr="004E6D76" w:rsidRDefault="00BF5FC2" w:rsidP="00524DA7">
      <w:pPr>
        <w:pStyle w:val="NoSpacing"/>
        <w:numPr>
          <w:ilvl w:val="1"/>
          <w:numId w:val="5"/>
        </w:numPr>
        <w:bidi w:val="0"/>
      </w:pPr>
      <w:r w:rsidRPr="004E6D76">
        <w:t>S</w:t>
      </w:r>
      <w:r w:rsidR="00DB750F" w:rsidRPr="004E6D76">
        <w:t xml:space="preserve">hort reach distance: </w:t>
      </w:r>
      <w:r w:rsidR="00735100" w:rsidRPr="004E6D76">
        <w:t>T</w:t>
      </w:r>
      <w:r w:rsidR="00DB750F" w:rsidRPr="004E6D76">
        <w:t>he</w:t>
      </w:r>
      <w:r w:rsidR="001B061B" w:rsidRPr="004E6D76">
        <w:t xml:space="preserve"> </w:t>
      </w:r>
      <w:r w:rsidR="002A7662" w:rsidRPr="004E6D76">
        <w:t xml:space="preserve">length of the processed trajectory as measured </w:t>
      </w:r>
      <w:r w:rsidR="00DB750F" w:rsidRPr="004E6D76">
        <w:t xml:space="preserve">on the </w:t>
      </w:r>
      <w:r w:rsidR="00DB750F" w:rsidRPr="004E6D76">
        <w:rPr>
          <w:i/>
          <w:iCs/>
        </w:rPr>
        <w:t xml:space="preserve">Z </w:t>
      </w:r>
      <w:r w:rsidR="00DB750F" w:rsidRPr="004E6D76">
        <w:t xml:space="preserve">axis </w:t>
      </w:r>
      <w:r w:rsidR="00563E5E" w:rsidRPr="004E6D76">
        <w:t>was</w:t>
      </w:r>
      <w:r w:rsidR="00DB750F" w:rsidRPr="004E6D76">
        <w:t xml:space="preserve"> shorter than</w:t>
      </w:r>
      <w:r w:rsidR="008B42AF" w:rsidRPr="004E6D76">
        <w:t>:</w:t>
      </w:r>
    </w:p>
    <w:p w14:paraId="4B3CB249" w14:textId="353B415B"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starting point to screen</m:t>
              </m:r>
            </m:sub>
          </m:sSub>
          <m:r>
            <w:rPr>
              <w:rFonts w:ascii="Cambria Math" w:hAnsi="Cambria Math"/>
            </w:rPr>
            <m:t>-"Marker gap"</m:t>
          </m:r>
        </m:oMath>
      </m:oMathPara>
    </w:p>
    <w:p w14:paraId="24029FDC" w14:textId="33978ADD" w:rsidR="002A7662" w:rsidRPr="004E6D76" w:rsidRDefault="00A470A9" w:rsidP="002A7662">
      <w:pPr>
        <w:pStyle w:val="NoSpacing"/>
        <w:bidi w:val="0"/>
        <w:ind w:left="1800"/>
      </w:pPr>
      <w:r w:rsidRPr="004E6D76">
        <w:t>"</w:t>
      </w:r>
      <w:r w:rsidR="00361077" w:rsidRPr="004E6D76">
        <w:t>Marker gap</w:t>
      </w:r>
      <w:r w:rsidRPr="004E6D76">
        <w:t>"</w:t>
      </w:r>
      <w:r w:rsidR="00361077" w:rsidRPr="004E6D76">
        <w:t xml:space="preserve"> accounts for the variati</w:t>
      </w:r>
      <w:r w:rsidR="001814D4" w:rsidRPr="004E6D76">
        <w:t>ng</w:t>
      </w:r>
      <w:r w:rsidR="00361077" w:rsidRPr="004E6D76">
        <w:t xml:space="preserve"> </w:t>
      </w:r>
      <w:r w:rsidR="00093404" w:rsidRPr="004E6D76">
        <w:t>distance of the marker from the edge of each participant's finger</w:t>
      </w:r>
      <w:r w:rsidR="00D4559D">
        <w:t xml:space="preserve"> and its value is 1.5cm</w:t>
      </w:r>
      <w:r w:rsidR="00093404" w:rsidRPr="004E6D76">
        <w:t>.</w:t>
      </w:r>
    </w:p>
    <w:p w14:paraId="1CD36949" w14:textId="1B86A0D4"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away from both targets.</w:t>
      </w:r>
    </w:p>
    <w:p w14:paraId="1402AB2B" w14:textId="133EA803" w:rsidR="00A62ECB" w:rsidRPr="004E6D76" w:rsidRDefault="00647AE3" w:rsidP="00AA303F">
      <w:pPr>
        <w:pStyle w:val="NoSpacing"/>
        <w:numPr>
          <w:ilvl w:val="1"/>
          <w:numId w:val="5"/>
        </w:numPr>
        <w:bidi w:val="0"/>
      </w:pPr>
      <w:r w:rsidRPr="004E6D76">
        <w:lastRenderedPageBreak/>
        <w:t xml:space="preserve">Bad timing: </w:t>
      </w:r>
      <w:r w:rsidR="00867BCC">
        <w:t xml:space="preserve">When using a keyboard, key </w:t>
      </w:r>
      <w:r w:rsidR="00563E5E" w:rsidRPr="004E6D76">
        <w:t xml:space="preserve">press was too early (less than 200ms after target), or too late (more than 4000ms after target). </w:t>
      </w:r>
      <w:r w:rsidR="00867BCC">
        <w:t xml:space="preserve">When reaching,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6E55C9C7" w:rsidR="00AA303F" w:rsidRPr="004E6D76" w:rsidRDefault="009330F6" w:rsidP="00563E5E">
      <w:pPr>
        <w:pStyle w:val="NoSpacing"/>
        <w:bidi w:val="0"/>
        <w:ind w:left="1800"/>
      </w:pPr>
      <w:r w:rsidRPr="004E6D76">
        <w:t xml:space="preserve">Slow reaching movements </w:t>
      </w:r>
      <w:r w:rsidR="00A62ECB" w:rsidRPr="004E6D76">
        <w:t>(</w:t>
      </w:r>
      <w:r w:rsidR="00A50287" w:rsidRPr="004E6D76">
        <w:t xml:space="preserve">reaching duration </w:t>
      </w:r>
      <w:r w:rsidR="00A62ECB" w:rsidRPr="004E6D76">
        <w:t xml:space="preserve">was longer than 420ms) will be </w:t>
      </w:r>
      <w:r w:rsidR="00A50287" w:rsidRPr="004E6D76">
        <w:t xml:space="preserve">included in the analysis </w:t>
      </w:r>
      <w:r w:rsidR="00635260" w:rsidRPr="004E6D76">
        <w:t>if</w:t>
      </w:r>
      <w:r w:rsidR="00A50287" w:rsidRPr="004E6D76">
        <w:t xml:space="preserve"> they are within 3 STD from the average</w:t>
      </w:r>
      <w:r w:rsidRPr="004E6D76">
        <w:t xml:space="preserve"> reaching time </w:t>
      </w:r>
      <w:r w:rsidR="00CE5432" w:rsidRPr="004E6D76">
        <w:t xml:space="preserve">of the </w:t>
      </w:r>
      <w:r w:rsidR="000A2DA0">
        <w:t>participant</w:t>
      </w:r>
      <w:r w:rsidR="00CE5432" w:rsidRPr="004E6D76">
        <w:t>.</w:t>
      </w:r>
      <w:r w:rsidR="00A50287" w:rsidRPr="004E6D76">
        <w:t xml:space="preserve"> </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01CD16A5" w:rsidR="009A4337" w:rsidRPr="00941A8B" w:rsidRDefault="00C36DC5" w:rsidP="00792D38">
      <w:pPr>
        <w:pStyle w:val="NoSpacing"/>
        <w:numPr>
          <w:ilvl w:val="0"/>
          <w:numId w:val="6"/>
        </w:numPr>
        <w:bidi w:val="0"/>
      </w:pPr>
      <w:r>
        <w:t>L</w:t>
      </w:r>
      <w:r w:rsidR="00CD5582" w:rsidRPr="00941A8B">
        <w:t xml:space="preserve">ess than </w:t>
      </w:r>
      <w:r w:rsidR="00911687" w:rsidRPr="00941A8B">
        <w:t>30</w:t>
      </w:r>
      <w:r w:rsidR="00CD5582" w:rsidRPr="00941A8B">
        <w:t xml:space="preserve"> 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65D7BA9" w14:textId="69CD4021" w:rsidR="00CD5582" w:rsidRDefault="00FB1876" w:rsidP="00CD5582">
      <w:pPr>
        <w:pStyle w:val="NoSpacing"/>
        <w:numPr>
          <w:ilvl w:val="0"/>
          <w:numId w:val="6"/>
        </w:numPr>
        <w:bidi w:val="0"/>
      </w:pPr>
      <w:r w:rsidRPr="00941A8B">
        <w:t>F</w:t>
      </w:r>
      <w:r w:rsidR="008A72FE" w:rsidRPr="00941A8B">
        <w:t>ailed to classify the target correctly</w:t>
      </w:r>
      <w:r w:rsidR="008A72FE">
        <w:t xml:space="preserve"> on at least 70% of the</w:t>
      </w:r>
      <w:r w:rsidR="00DB0550">
        <w:t xml:space="preserve"> </w:t>
      </w:r>
      <w:commentRangeStart w:id="133"/>
      <w:commentRangeStart w:id="134"/>
      <w:commentRangeStart w:id="135"/>
      <w:r w:rsidR="00DB0550">
        <w:t>non-excluded</w:t>
      </w:r>
      <w:r w:rsidR="008A72FE">
        <w:t xml:space="preserve"> trials</w:t>
      </w:r>
      <w:r w:rsidR="00CC6A57">
        <w:t>.</w:t>
      </w:r>
      <w:commentRangeEnd w:id="133"/>
      <w:r w:rsidR="00DB0550">
        <w:rPr>
          <w:rStyle w:val="CommentReference"/>
        </w:rPr>
        <w:commentReference w:id="133"/>
      </w:r>
      <w:commentRangeEnd w:id="134"/>
      <w:r w:rsidR="0037775A">
        <w:rPr>
          <w:rStyle w:val="CommentReference"/>
        </w:rPr>
        <w:commentReference w:id="134"/>
      </w:r>
      <w:commentRangeEnd w:id="135"/>
      <w:r w:rsidR="004C5FC1">
        <w:rPr>
          <w:rStyle w:val="CommentReference"/>
        </w:rPr>
        <w:commentReference w:id="135"/>
      </w:r>
    </w:p>
    <w:p w14:paraId="20FFB103" w14:textId="09DDD076" w:rsidR="00893FDB" w:rsidRDefault="00FB1876" w:rsidP="001D60A5">
      <w:pPr>
        <w:pStyle w:val="NoSpacing"/>
        <w:numPr>
          <w:ilvl w:val="0"/>
          <w:numId w:val="6"/>
        </w:numPr>
        <w:bidi w:val="0"/>
      </w:pPr>
      <w:r>
        <w:t>R</w:t>
      </w:r>
      <w:r w:rsidR="001D60A5">
        <w:t>ecogniz</w:t>
      </w:r>
      <w:r>
        <w:t>ed</w:t>
      </w:r>
      <w:r w:rsidR="001D60A5">
        <w:t xml:space="preserve"> the prime </w:t>
      </w:r>
      <w:r w:rsidR="00122DAB">
        <w:t xml:space="preserve">on more than 50% of </w:t>
      </w:r>
      <w:r w:rsidR="00696F56">
        <w:t xml:space="preserve">all </w:t>
      </w:r>
      <w:r w:rsidR="00BA4E2B">
        <w:t xml:space="preserve">incongruent </w:t>
      </w:r>
      <w:commentRangeStart w:id="136"/>
      <w:r w:rsidR="00122DAB">
        <w:t xml:space="preserve">trials </w:t>
      </w:r>
      <w:r w:rsidR="00BA4E2B">
        <w:t xml:space="preserve">except </w:t>
      </w:r>
      <w:r w:rsidR="00761503">
        <w:t xml:space="preserve">for </w:t>
      </w:r>
      <w:r w:rsidR="00BA4E2B">
        <w:t xml:space="preserve">those with </w:t>
      </w:r>
      <w:r w:rsidR="00761503">
        <w:t xml:space="preserve">a </w:t>
      </w:r>
      <w:r w:rsidR="000A13AE">
        <w:t>bad stimul</w:t>
      </w:r>
      <w:r w:rsidR="00F81AE4">
        <w:t>us</w:t>
      </w:r>
      <w:r w:rsidR="000A13AE">
        <w:t xml:space="preserve"> duration</w:t>
      </w:r>
      <w:r w:rsidR="00BA4E2B">
        <w:t>.</w:t>
      </w:r>
      <w:commentRangeEnd w:id="136"/>
      <w:r w:rsidR="001C4D73">
        <w:rPr>
          <w:rStyle w:val="CommentReference"/>
        </w:rPr>
        <w:commentReference w:id="136"/>
      </w:r>
    </w:p>
    <w:p w14:paraId="581AC3E8" w14:textId="42A3402C" w:rsidR="00BC6608" w:rsidRDefault="00BC6608" w:rsidP="00924692">
      <w:pPr>
        <w:pStyle w:val="Heading3"/>
        <w:bidi w:val="0"/>
      </w:pPr>
      <w:r>
        <w:t>Apparatus</w:t>
      </w:r>
    </w:p>
    <w:p w14:paraId="511DDE88" w14:textId="04E82911" w:rsidR="00BC6608" w:rsidRDefault="008E156D" w:rsidP="00E403D0">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r w:rsidR="00420705" w:rsidRPr="006D3D35">
        <w:rPr>
          <w:rFonts w:cstheme="minorHAnsi"/>
        </w:rPr>
        <w:t>VIEWPixx /3D Lite LCD display and data acquisition system</w:t>
      </w:r>
      <w:r w:rsidR="00420705">
        <w:rPr>
          <w:rFonts w:cstheme="minorHAnsi"/>
        </w:rPr>
        <w:t xml:space="preserve">, version 3.7.6287) using </w:t>
      </w:r>
      <w:commentRangeStart w:id="137"/>
      <w:r w:rsidR="00420705">
        <w:rPr>
          <w:rFonts w:cstheme="minorHAnsi"/>
        </w:rPr>
        <w:t>Matlab 2018b</w:t>
      </w:r>
      <w:r w:rsidR="00E9000B">
        <w:rPr>
          <w:rFonts w:cstheme="minorHAnsi"/>
        </w:rPr>
        <w:t xml:space="preserve"> and Psychtoolbox</w:t>
      </w:r>
      <w:commentRangeEnd w:id="137"/>
      <w:r w:rsidR="00DB2034">
        <w:rPr>
          <w:rStyle w:val="CommentReference"/>
        </w:rPr>
        <w:commentReference w:id="137"/>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ins w:id="138" w:author="Liad Mudrik" w:date="2022-04-16T18:08:00Z">
        <w:r w:rsidR="00E65E8D">
          <w:rPr>
            <w:rFonts w:cstheme="minorHAnsi"/>
          </w:rPr>
          <w:t>,</w:t>
        </w:r>
      </w:ins>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1A5B83">
        <w:rPr>
          <w:rFonts w:cstheme="minorHAnsi"/>
        </w:rPr>
        <w:t>"</w:t>
      </w:r>
      <w:r w:rsidR="00531529">
        <w:rPr>
          <w:rFonts w:cstheme="minorHAnsi"/>
        </w:rPr>
        <w:t>Marker gap</w:t>
      </w:r>
      <w:r w:rsidR="001A5B83">
        <w:rPr>
          <w:rFonts w:cstheme="minorHAnsi"/>
        </w:rPr>
        <w:t xml:space="preserve">" defines the maximal distance of the ring from the </w:t>
      </w:r>
      <w:r w:rsidR="000F7696">
        <w:rPr>
          <w:rFonts w:cstheme="minorHAnsi"/>
        </w:rPr>
        <w:t>finger</w:t>
      </w:r>
      <w:r w:rsidR="001A5B83">
        <w:rPr>
          <w:rFonts w:cstheme="minorHAnsi"/>
        </w:rPr>
        <w:t xml:space="preserve">tip </w:t>
      </w:r>
      <w:r w:rsidR="00412207">
        <w:rPr>
          <w:rFonts w:cstheme="minorHAnsi"/>
        </w:rPr>
        <w:t xml:space="preserve">and </w:t>
      </w:r>
      <w:r w:rsidR="000F7696">
        <w:rPr>
          <w:rFonts w:cstheme="minorHAnsi"/>
        </w:rPr>
        <w:t xml:space="preserve">will be </w:t>
      </w:r>
      <w:r w:rsidR="00412207">
        <w:rPr>
          <w:rFonts w:cstheme="minorHAnsi"/>
        </w:rPr>
        <w:t xml:space="preserve">set to </w:t>
      </w:r>
      <w:r w:rsidR="00A470A9">
        <w:rPr>
          <w:rFonts w:cstheme="minorHAnsi"/>
        </w:rPr>
        <w:t>1.5</w:t>
      </w:r>
      <w:r w:rsidR="00412207">
        <w:rPr>
          <w:rFonts w:cstheme="minorHAnsi"/>
        </w:rPr>
        <w:t>cm</w:t>
      </w:r>
      <w:r w:rsidR="00344DC3">
        <w:rPr>
          <w:rFonts w:cstheme="minorHAnsi"/>
        </w:rPr>
        <w:t xml:space="preserve">. </w:t>
      </w:r>
      <w:r w:rsidR="00E403D0">
        <w:rPr>
          <w:rFonts w:cstheme="minorHAnsi"/>
        </w:rPr>
        <w:t>A system of 6 OptiTrack Flex 13 camer</w:t>
      </w:r>
      <w:r w:rsidR="000444F1">
        <w:rPr>
          <w:rFonts w:cstheme="minorHAnsi"/>
        </w:rPr>
        <w:t>a</w:t>
      </w:r>
      <w:r w:rsidR="00E403D0">
        <w:rPr>
          <w:rFonts w:cstheme="minorHAnsi"/>
        </w:rPr>
        <w:t>s @@ cite @@</w:t>
      </w:r>
      <w:r w:rsidR="000444F1">
        <w:rPr>
          <w:rFonts w:cstheme="minorHAnsi"/>
        </w:rPr>
        <w:t xml:space="preserve"> </w:t>
      </w:r>
      <w:r w:rsidR="000F7696">
        <w:rPr>
          <w:rFonts w:cstheme="minorHAnsi"/>
        </w:rPr>
        <w:t xml:space="preserve">will </w:t>
      </w:r>
      <w:r w:rsidR="000444F1">
        <w:rPr>
          <w:rFonts w:cstheme="minorHAnsi"/>
        </w:rPr>
        <w:t>track the marker's location using Motive 2.2.0 software @@ cite @@</w:t>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NatNet client </w:t>
      </w:r>
      <w:r w:rsidR="00085035">
        <w:rPr>
          <w:rFonts w:cstheme="minorHAnsi"/>
        </w:rPr>
        <w:t xml:space="preserve">@@ cite @@ </w:t>
      </w:r>
      <w:r w:rsidR="00034240">
        <w:rPr>
          <w:rFonts w:cstheme="minorHAnsi"/>
        </w:rPr>
        <w:t xml:space="preserve">and </w:t>
      </w:r>
      <w:r w:rsidR="00085035">
        <w:rPr>
          <w:rFonts w:cstheme="minorHAnsi"/>
        </w:rPr>
        <w:t>recorded with Matlab</w:t>
      </w:r>
      <w:commentRangeStart w:id="139"/>
      <w:r w:rsidR="00085035">
        <w:rPr>
          <w:rFonts w:cstheme="minorHAnsi"/>
        </w:rPr>
        <w:t>.</w:t>
      </w:r>
      <w:commentRangeEnd w:id="139"/>
      <w:r w:rsidR="00E65E8D">
        <w:rPr>
          <w:rStyle w:val="CommentReference"/>
        </w:rPr>
        <w:commentReference w:id="139"/>
      </w:r>
    </w:p>
    <w:p w14:paraId="40DBA759" w14:textId="1C3ED4A3" w:rsidR="00923419" w:rsidRDefault="00923419" w:rsidP="00923419">
      <w:pPr>
        <w:pStyle w:val="NoSpacing"/>
        <w:bidi w:val="0"/>
        <w:rPr>
          <w:rFonts w:cstheme="minorHAnsi"/>
        </w:rPr>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2631361" cy="2314246"/>
                    </a:xfrm>
                    <a:prstGeom prst="rect">
                      <a:avLst/>
                    </a:prstGeom>
                  </pic:spPr>
                </pic:pic>
              </a:graphicData>
            </a:graphic>
          </wp:inline>
        </w:drawing>
      </w:r>
    </w:p>
    <w:p w14:paraId="2B86FCD9" w14:textId="57863DCE" w:rsidR="00B24B04" w:rsidRDefault="00797A81" w:rsidP="00924692">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2EAD7385" w:rsidR="00797A81" w:rsidRDefault="00AA6100" w:rsidP="00D106AB">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w:t>
      </w:r>
      <w:commentRangeStart w:id="140"/>
      <w:commentRangeStart w:id="141"/>
      <w:r w:rsidR="003D425D">
        <w:t>frequency of at least 10 per million (</w:t>
      </w:r>
      <w:r w:rsidR="003D425D" w:rsidRPr="00ED48CE">
        <w:rPr>
          <w:sz w:val="18"/>
          <w:szCs w:val="18"/>
        </w:rPr>
        <w:t xml:space="preserve">Cite:  </w:t>
      </w:r>
      <w:hyperlink r:id="rId11" w:history="1">
        <w:r w:rsidR="003D425D" w:rsidRPr="00D62C8E">
          <w:rPr>
            <w:rStyle w:val="Hyperlink"/>
            <w:sz w:val="18"/>
            <w:szCs w:val="18"/>
          </w:rPr>
          <w:t>http://word-freq.mscc.huji.ac.il/</w:t>
        </w:r>
      </w:hyperlink>
      <w:r w:rsidR="003D425D">
        <w:t>)</w:t>
      </w:r>
      <w:commentRangeEnd w:id="140"/>
      <w:r w:rsidR="003B48EA">
        <w:rPr>
          <w:rStyle w:val="CommentReference"/>
        </w:rPr>
        <w:commentReference w:id="140"/>
      </w:r>
      <w:commentRangeEnd w:id="141"/>
      <w:r w:rsidR="006A1684">
        <w:rPr>
          <w:rStyle w:val="CommentReference"/>
        </w:rPr>
        <w:commentReference w:id="141"/>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12F8B0BA" w14:textId="74F3289D" w:rsidR="00332150" w:rsidRDefault="00D7331D" w:rsidP="001335C1">
      <w:pPr>
        <w:pStyle w:val="NoSpacing"/>
        <w:bidi w:val="0"/>
      </w:pPr>
      <w:r>
        <w:t xml:space="preserve">40 words will be used for the </w:t>
      </w:r>
      <w:r w:rsidR="00332150">
        <w:t xml:space="preserve">practice blocks and the </w:t>
      </w:r>
      <w:r>
        <w:t xml:space="preserve">remaining 60 for the </w:t>
      </w:r>
      <w:r w:rsidR="00332150">
        <w:t>test blocks.</w:t>
      </w:r>
    </w:p>
    <w:p w14:paraId="6C0C2C22" w14:textId="77777777" w:rsidR="008F1033" w:rsidRDefault="008F1033" w:rsidP="008F1033">
      <w:pPr>
        <w:pStyle w:val="NoSpacing"/>
        <w:bidi w:val="0"/>
        <w:rPr>
          <w:rtl/>
        </w:rPr>
      </w:pPr>
      <w:commentRangeStart w:id="142"/>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lastRenderedPageBreak/>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commentRangeEnd w:id="142"/>
    <w:p w14:paraId="29A2F7E1" w14:textId="77777777" w:rsidR="008F1033" w:rsidRDefault="004252ED" w:rsidP="008F1033">
      <w:pPr>
        <w:pStyle w:val="NoSpacing"/>
        <w:bidi w:val="0"/>
      </w:pPr>
      <w:r>
        <w:rPr>
          <w:rStyle w:val="CommentReference"/>
        </w:rPr>
        <w:commentReference w:id="142"/>
      </w:r>
      <w:commentRangeStart w:id="143"/>
    </w:p>
    <w:p w14:paraId="4688D9C4" w14:textId="704355EA" w:rsidR="00D106AB" w:rsidDel="000C1F7B" w:rsidRDefault="00D106AB" w:rsidP="00D106AB">
      <w:pPr>
        <w:pStyle w:val="NoSpacing"/>
        <w:bidi w:val="0"/>
        <w:rPr>
          <w:del w:id="144" w:author="Liad Mudrik" w:date="2022-04-16T18:27:00Z"/>
          <w:b/>
          <w:bCs/>
          <w:u w:val="single"/>
        </w:rPr>
      </w:pPr>
      <w:del w:id="145" w:author="Liad Mudrik" w:date="2022-04-16T18:27:00Z">
        <w:r w:rsidDel="000C1F7B">
          <w:rPr>
            <w:b/>
            <w:bCs/>
            <w:u w:val="single"/>
          </w:rPr>
          <w:delText>Trial Lists Generation</w:delText>
        </w:r>
      </w:del>
      <w:commentRangeEnd w:id="143"/>
      <w:r w:rsidR="000C1F7B">
        <w:rPr>
          <w:rStyle w:val="CommentReference"/>
        </w:rPr>
        <w:commentReference w:id="143"/>
      </w:r>
    </w:p>
    <w:p w14:paraId="39A84357" w14:textId="62336519" w:rsidR="00A40006" w:rsidDel="000C1F7B" w:rsidRDefault="00E40EEB" w:rsidP="000C56FD">
      <w:pPr>
        <w:pStyle w:val="NoSpacing"/>
        <w:bidi w:val="0"/>
        <w:rPr>
          <w:del w:id="146" w:author="Liad Mudrik" w:date="2022-04-16T18:27:00Z"/>
        </w:rPr>
      </w:pPr>
      <w:del w:id="147" w:author="Liad Mudrik" w:date="2022-04-16T18:27:00Z">
        <w:r w:rsidDel="000C1F7B">
          <w:delText xml:space="preserve">For each </w:delText>
        </w:r>
        <w:r w:rsidR="000A2DA0" w:rsidDel="000C1F7B">
          <w:delText>participant</w:delText>
        </w:r>
        <w:r w:rsidR="00CF0EF1" w:rsidDel="000C1F7B">
          <w:delText xml:space="preserve">, </w:delText>
        </w:r>
        <w:r w:rsidR="006C7B44" w:rsidDel="000C1F7B">
          <w:delText xml:space="preserve">two </w:delText>
        </w:r>
        <w:r w:rsidR="004700D9" w:rsidDel="000C1F7B">
          <w:delText xml:space="preserve">out of 10 lists of stimuli will be randomly sampled (without replacement) and used </w:delText>
        </w:r>
        <w:r w:rsidR="00F81AE4" w:rsidDel="000C1F7B">
          <w:delText xml:space="preserve">to set </w:delText>
        </w:r>
        <w:r w:rsidR="004700D9" w:rsidDel="000C1F7B">
          <w:delText>the order of stimuli.</w:delText>
        </w:r>
        <w:r w:rsidR="00BA6587" w:rsidDel="000C1F7B">
          <w:delText xml:space="preserve"> </w:delText>
        </w:r>
        <w:r w:rsidR="00C56F90" w:rsidDel="000C1F7B">
          <w:delText xml:space="preserve">One list will be assigned to the </w:delText>
        </w:r>
        <w:r w:rsidDel="000C1F7B">
          <w:delText xml:space="preserve">"Reaching" </w:delText>
        </w:r>
        <w:r w:rsidR="00C56F90" w:rsidDel="000C1F7B">
          <w:delText xml:space="preserve">condition and the other to the </w:delText>
        </w:r>
        <w:r w:rsidDel="000C1F7B">
          <w:delText xml:space="preserve">"Keyboard" </w:delText>
        </w:r>
        <w:r w:rsidR="00DB25F4" w:rsidDel="000C1F7B">
          <w:delText>condition</w:delText>
        </w:r>
        <w:r w:rsidDel="000C1F7B">
          <w:delText xml:space="preserve">. </w:delText>
        </w:r>
        <w:r w:rsidR="005412A6" w:rsidDel="000C1F7B">
          <w:delText xml:space="preserve">Once all </w:delText>
        </w:r>
        <w:r w:rsidR="00BA6587" w:rsidDel="000C1F7B">
          <w:delText xml:space="preserve">lists </w:delText>
        </w:r>
        <w:r w:rsidR="005412A6" w:rsidDel="000C1F7B">
          <w:delText xml:space="preserve">were </w:delText>
        </w:r>
        <w:r w:rsidR="003D02FA" w:rsidDel="000C1F7B">
          <w:delText xml:space="preserve">sampled </w:delText>
        </w:r>
        <w:r w:rsidR="005412A6" w:rsidDel="000C1F7B">
          <w:delText xml:space="preserve">(after </w:delText>
        </w:r>
        <w:r w:rsidR="003D02FA" w:rsidDel="000C1F7B">
          <w:delText>5</w:delText>
        </w:r>
        <w:r w:rsidR="005412A6" w:rsidDel="000C1F7B">
          <w:delText xml:space="preserve"> </w:delText>
        </w:r>
        <w:r w:rsidR="005B1F85" w:rsidDel="000C1F7B">
          <w:delText>participants</w:delText>
        </w:r>
        <w:r w:rsidR="005412A6" w:rsidDel="000C1F7B">
          <w:delText>)</w:delText>
        </w:r>
        <w:r w:rsidR="00062CBE" w:rsidDel="000C1F7B">
          <w:delText>,</w:delText>
        </w:r>
        <w:r w:rsidR="00BA6587" w:rsidDel="000C1F7B">
          <w:delText xml:space="preserve"> </w:delText>
        </w:r>
        <w:r w:rsidR="00D354B4" w:rsidDel="000C1F7B">
          <w:delText xml:space="preserve">they </w:delText>
        </w:r>
        <w:r w:rsidR="000C56FD" w:rsidDel="000C1F7B">
          <w:delText xml:space="preserve">will </w:delText>
        </w:r>
        <w:r w:rsidR="00D354B4" w:rsidDel="000C1F7B">
          <w:delText xml:space="preserve">all </w:delText>
        </w:r>
        <w:r w:rsidR="000C56FD" w:rsidDel="000C1F7B">
          <w:delText>be</w:delText>
        </w:r>
        <w:r w:rsidR="003D02FA" w:rsidDel="000C1F7B">
          <w:delText>come</w:delText>
        </w:r>
        <w:r w:rsidR="000C56FD" w:rsidDel="000C1F7B">
          <w:delText xml:space="preserve"> available for sampling</w:delText>
        </w:r>
        <w:r w:rsidR="009E0255" w:rsidDel="000C1F7B">
          <w:delText xml:space="preserve"> again</w:delText>
        </w:r>
        <w:r w:rsidR="000C56FD" w:rsidDel="000C1F7B">
          <w:delText>.</w:delText>
        </w:r>
      </w:del>
    </w:p>
    <w:p w14:paraId="4C6518B1" w14:textId="7E969F08" w:rsidR="00A219C5" w:rsidDel="000C1F7B" w:rsidRDefault="00A219C5" w:rsidP="00A219C5">
      <w:pPr>
        <w:pStyle w:val="NoSpacing"/>
        <w:bidi w:val="0"/>
        <w:rPr>
          <w:del w:id="148" w:author="Liad Mudrik" w:date="2022-04-16T18:27:00Z"/>
        </w:rPr>
      </w:pPr>
      <w:del w:id="149" w:author="Liad Mudrik" w:date="2022-04-16T18:27:00Z">
        <w:r w:rsidDel="000C1F7B">
          <w:delText xml:space="preserve">Practice lists will be </w:delText>
        </w:r>
        <w:commentRangeStart w:id="150"/>
        <w:commentRangeStart w:id="151"/>
        <w:r w:rsidDel="000C1F7B">
          <w:delText xml:space="preserve">constant for all participants </w:delText>
        </w:r>
        <w:commentRangeEnd w:id="150"/>
        <w:r w:rsidDel="000C1F7B">
          <w:rPr>
            <w:rStyle w:val="CommentReference"/>
          </w:rPr>
          <w:commentReference w:id="150"/>
        </w:r>
        <w:commentRangeEnd w:id="151"/>
        <w:r w:rsidR="00625FE9" w:rsidDel="000C1F7B">
          <w:rPr>
            <w:rStyle w:val="CommentReference"/>
          </w:rPr>
          <w:commentReference w:id="151"/>
        </w:r>
        <w:r w:rsidDel="000C1F7B">
          <w:delText>but differ between the practice blocks.</w:delText>
        </w:r>
      </w:del>
    </w:p>
    <w:p w14:paraId="5D91D9E6" w14:textId="7FB2727C" w:rsidR="00A35CCB" w:rsidDel="000C1F7B" w:rsidRDefault="006D431F" w:rsidP="00A35CCB">
      <w:pPr>
        <w:pStyle w:val="NoSpacing"/>
        <w:bidi w:val="0"/>
        <w:rPr>
          <w:del w:id="152" w:author="Liad Mudrik" w:date="2022-04-16T18:27:00Z"/>
        </w:rPr>
      </w:pPr>
      <w:del w:id="153" w:author="Liad Mudrik" w:date="2022-04-16T18:27:00Z">
        <w:r w:rsidDel="000C1F7B">
          <w:delText>T</w:delText>
        </w:r>
        <w:r w:rsidR="000D4B45" w:rsidDel="000C1F7B">
          <w:delText xml:space="preserve">he order of words </w:delText>
        </w:r>
        <w:r w:rsidDel="000C1F7B">
          <w:delText xml:space="preserve">within each list </w:delText>
        </w:r>
        <w:r w:rsidR="000D4B45" w:rsidDel="000C1F7B">
          <w:delText xml:space="preserve">will be </w:delText>
        </w:r>
        <w:r w:rsidDel="000C1F7B">
          <w:delText>semi-</w:delText>
        </w:r>
        <w:r w:rsidR="000D4B45" w:rsidDel="000C1F7B">
          <w:delText xml:space="preserve">random </w:delText>
        </w:r>
        <w:r w:rsidDel="000C1F7B">
          <w:delText xml:space="preserve">with </w:delText>
        </w:r>
        <w:r w:rsidR="000D4B45" w:rsidDel="000C1F7B">
          <w:delText xml:space="preserve">the </w:delText>
        </w:r>
        <w:r w:rsidDel="000C1F7B">
          <w:delText>following</w:delText>
        </w:r>
        <w:r w:rsidR="00A4443A" w:rsidDel="000C1F7B">
          <w:delText xml:space="preserve"> </w:delText>
        </w:r>
        <w:r w:rsidR="000D4B45" w:rsidDel="000C1F7B">
          <w:delText>constraints:</w:delText>
        </w:r>
      </w:del>
    </w:p>
    <w:p w14:paraId="70708E26" w14:textId="2A08F4BB" w:rsidR="00A35CCB" w:rsidDel="000C1F7B" w:rsidRDefault="00591F2A" w:rsidP="005E3E71">
      <w:pPr>
        <w:pStyle w:val="NoSpacing"/>
        <w:numPr>
          <w:ilvl w:val="0"/>
          <w:numId w:val="21"/>
        </w:numPr>
        <w:bidi w:val="0"/>
        <w:rPr>
          <w:del w:id="154" w:author="Liad Mudrik" w:date="2022-04-16T18:27:00Z"/>
        </w:rPr>
      </w:pPr>
      <w:del w:id="155" w:author="Liad Mudrik" w:date="2022-04-16T18:27:00Z">
        <w:r w:rsidDel="000C1F7B">
          <w:delText xml:space="preserve">Each word </w:delText>
        </w:r>
        <w:r w:rsidR="00F33AF8" w:rsidDel="000C1F7B">
          <w:delText xml:space="preserve">will be </w:delText>
        </w:r>
        <w:r w:rsidR="00DD24B0" w:rsidDel="000C1F7B">
          <w:delText>equally frequent</w:delText>
        </w:r>
        <w:r w:rsidR="00F33AF8" w:rsidDel="000C1F7B">
          <w:delText xml:space="preserve"> </w:delText>
        </w:r>
        <w:r w:rsidR="00DD24B0" w:rsidDel="000C1F7B">
          <w:delText xml:space="preserve">as </w:delText>
        </w:r>
        <w:r w:rsidR="00F33AF8" w:rsidDel="000C1F7B">
          <w:delText xml:space="preserve">a target </w:delText>
        </w:r>
        <w:r w:rsidR="00DD24B0" w:rsidDel="000C1F7B">
          <w:delText>at</w:delText>
        </w:r>
        <w:r w:rsidR="00F33AF8" w:rsidDel="000C1F7B">
          <w:delText xml:space="preserve"> the congruent and incongruent conditions.</w:delText>
        </w:r>
      </w:del>
    </w:p>
    <w:p w14:paraId="4311E004" w14:textId="56E26D6A" w:rsidR="00A35CCB" w:rsidDel="000C1F7B" w:rsidRDefault="00F33AF8" w:rsidP="00337FF3">
      <w:pPr>
        <w:pStyle w:val="NoSpacing"/>
        <w:numPr>
          <w:ilvl w:val="0"/>
          <w:numId w:val="21"/>
        </w:numPr>
        <w:bidi w:val="0"/>
        <w:rPr>
          <w:del w:id="156" w:author="Liad Mudrik" w:date="2022-04-16T18:27:00Z"/>
        </w:rPr>
      </w:pPr>
      <w:del w:id="157" w:author="Liad Mudrik" w:date="2022-04-16T18:27:00Z">
        <w:r w:rsidDel="000C1F7B">
          <w:delText xml:space="preserve">All words will be used as targets the </w:delText>
        </w:r>
        <w:r w:rsidR="00C82CD3" w:rsidDel="000C1F7B">
          <w:delText>same number</w:delText>
        </w:r>
        <w:r w:rsidDel="000C1F7B">
          <w:delText xml:space="preserve"> of times.</w:delText>
        </w:r>
      </w:del>
    </w:p>
    <w:p w14:paraId="4245696B" w14:textId="50DEFC55" w:rsidR="00A35CCB" w:rsidDel="000C1F7B" w:rsidRDefault="00276CA9" w:rsidP="00AC16FD">
      <w:pPr>
        <w:pStyle w:val="NoSpacing"/>
        <w:numPr>
          <w:ilvl w:val="0"/>
          <w:numId w:val="21"/>
        </w:numPr>
        <w:bidi w:val="0"/>
        <w:rPr>
          <w:del w:id="158" w:author="Liad Mudrik" w:date="2022-04-16T18:27:00Z"/>
        </w:rPr>
      </w:pPr>
      <w:del w:id="159" w:author="Liad Mudrik" w:date="2022-04-16T18:27:00Z">
        <w:r w:rsidDel="000C1F7B">
          <w:delText xml:space="preserve">In the congruent condition </w:delText>
        </w:r>
        <w:r w:rsidR="00111890" w:rsidDel="000C1F7B">
          <w:delText xml:space="preserve">the prime will be </w:delText>
        </w:r>
        <w:r w:rsidDel="000C1F7B">
          <w:delText>identical to the target word.</w:delText>
        </w:r>
      </w:del>
    </w:p>
    <w:p w14:paraId="46D609D2" w14:textId="005FEBCE" w:rsidR="006E59B3" w:rsidDel="000C1F7B" w:rsidRDefault="00276CA9" w:rsidP="00A35CCB">
      <w:pPr>
        <w:pStyle w:val="NoSpacing"/>
        <w:numPr>
          <w:ilvl w:val="0"/>
          <w:numId w:val="21"/>
        </w:numPr>
        <w:bidi w:val="0"/>
        <w:rPr>
          <w:del w:id="160" w:author="Liad Mudrik" w:date="2022-04-16T18:27:00Z"/>
        </w:rPr>
      </w:pPr>
      <w:del w:id="161" w:author="Liad Mudrik" w:date="2022-04-16T18:27:00Z">
        <w:r w:rsidDel="000C1F7B">
          <w:delText>In the incongruent condition a prime</w:delText>
        </w:r>
        <w:r w:rsidR="00B33530" w:rsidDel="000C1F7B">
          <w:delText xml:space="preserve"> which doesn't share letters in common locations with the target will be selected</w:delText>
        </w:r>
        <w:r w:rsidDel="000C1F7B">
          <w:delText xml:space="preserve"> from </w:delText>
        </w:r>
        <w:r w:rsidR="00111890" w:rsidDel="000C1F7B">
          <w:delText xml:space="preserve">the </w:delText>
        </w:r>
        <w:r w:rsidDel="000C1F7B">
          <w:delText>alternative category (artificial/natural)</w:delText>
        </w:r>
        <w:r w:rsidR="00B33530" w:rsidDel="000C1F7B">
          <w:delText>.</w:delText>
        </w:r>
      </w:del>
    </w:p>
    <w:p w14:paraId="03241ABA" w14:textId="012CD47A" w:rsidR="00276CA9" w:rsidDel="000C1F7B" w:rsidRDefault="006E59B3" w:rsidP="006E59B3">
      <w:pPr>
        <w:pStyle w:val="NoSpacing"/>
        <w:bidi w:val="0"/>
        <w:rPr>
          <w:del w:id="162" w:author="Liad Mudrik" w:date="2022-04-16T18:27:00Z"/>
        </w:rPr>
      </w:pPr>
      <w:del w:id="163" w:author="Liad Mudrik" w:date="2022-04-16T18:27:00Z">
        <w:r w:rsidDel="000C1F7B">
          <w:delText>For example</w:delText>
        </w:r>
        <w:r w:rsidR="0095091D" w:rsidDel="000C1F7B">
          <w:delText>,</w:delText>
        </w:r>
        <w:r w:rsidR="00111890" w:rsidDel="000C1F7B">
          <w:delText xml:space="preserve"> in the congruent condition </w:delText>
        </w:r>
        <w:r w:rsidDel="000C1F7B">
          <w:delText>"</w:delText>
        </w:r>
        <w:r w:rsidR="0095091D" w:rsidDel="000C1F7B">
          <w:delText>p</w:delText>
        </w:r>
        <w:r w:rsidDel="000C1F7B">
          <w:delText>hone" would be preceded by "PHONE"</w:delText>
        </w:r>
        <w:r w:rsidR="00E3436A" w:rsidDel="000C1F7B">
          <w:delText xml:space="preserve">, while in the incongruent condition it will be preceded </w:delText>
        </w:r>
        <w:r w:rsidR="00A74FC6" w:rsidDel="000C1F7B">
          <w:delText>"GRASS"</w:delText>
        </w:r>
        <w:r w:rsidR="00E3436A" w:rsidDel="000C1F7B">
          <w:delText>.</w:delText>
        </w:r>
      </w:del>
    </w:p>
    <w:p w14:paraId="6C8D4AFC" w14:textId="548D2A8F" w:rsidR="00CE5C34" w:rsidDel="000C1F7B" w:rsidRDefault="00CE5C34" w:rsidP="001A246D">
      <w:pPr>
        <w:pStyle w:val="NoSpacing"/>
        <w:bidi w:val="0"/>
        <w:rPr>
          <w:del w:id="164" w:author="Liad Mudrik" w:date="2022-04-16T18:27:00Z"/>
        </w:rPr>
      </w:pPr>
      <w:del w:id="165" w:author="Liad Mudrik" w:date="2022-04-16T18:27:00Z">
        <w:r w:rsidDel="000C1F7B">
          <w:delText xml:space="preserve">Each prime will be paired with a random distractor </w:delText>
        </w:r>
        <w:r w:rsidR="00072DFF" w:rsidDel="000C1F7B">
          <w:delText xml:space="preserve">from the same category (artificial/natural) </w:delText>
        </w:r>
        <w:r w:rsidDel="000C1F7B">
          <w:delText>to be used in the prime recognition task. The distractor will share no letters in common locations with the prime.</w:delText>
        </w:r>
      </w:del>
    </w:p>
    <w:p w14:paraId="5D8C45F9" w14:textId="24206FFD" w:rsidR="00DC4EC1" w:rsidRPr="007C1188" w:rsidDel="00F93E06" w:rsidRDefault="00DC4EC1" w:rsidP="00DC4EC1">
      <w:pPr>
        <w:pStyle w:val="NoSpacing"/>
        <w:bidi w:val="0"/>
        <w:rPr>
          <w:del w:id="166" w:author="Liad Mudrik" w:date="2022-04-16T18:39:00Z"/>
          <w:b/>
          <w:bCs/>
          <w:u w:val="single"/>
        </w:rPr>
      </w:pPr>
      <w:del w:id="167" w:author="Liad Mudrik" w:date="2022-04-16T18:39:00Z">
        <w:r w:rsidRPr="007C1188" w:rsidDel="00F93E06">
          <w:rPr>
            <w:b/>
            <w:bCs/>
            <w:u w:val="single"/>
          </w:rPr>
          <w:delText xml:space="preserve">Target </w:delText>
        </w:r>
        <w:r w:rsidR="00E91D04" w:rsidRPr="007C1188" w:rsidDel="00F93E06">
          <w:rPr>
            <w:b/>
            <w:bCs/>
            <w:u w:val="single"/>
          </w:rPr>
          <w:delText>Classification</w:delText>
        </w:r>
      </w:del>
    </w:p>
    <w:p w14:paraId="1C3ED183" w14:textId="0B3D8678" w:rsidR="00F7360E" w:rsidRPr="007C1188" w:rsidDel="00B94563" w:rsidRDefault="00FE7234" w:rsidP="00F7360E">
      <w:pPr>
        <w:pStyle w:val="NoSpacing"/>
        <w:bidi w:val="0"/>
        <w:rPr>
          <w:moveFrom w:id="168" w:author="Liad Mudrik" w:date="2022-04-16T18:37:00Z"/>
        </w:rPr>
      </w:pPr>
      <w:moveFromRangeStart w:id="169" w:author="Liad Mudrik" w:date="2022-04-16T18:37:00Z" w:name="move101026663"/>
      <w:moveFrom w:id="170" w:author="Liad Mudrik" w:date="2022-04-16T18:37:00Z">
        <w:r w:rsidDel="00B94563">
          <w:t>Participants</w:t>
        </w:r>
        <w:r w:rsidRPr="007C1188" w:rsidDel="00B94563">
          <w:t xml:space="preserve"> </w:t>
        </w:r>
        <w:r w:rsidR="00F7360E" w:rsidRPr="007C1188" w:rsidDel="00B94563">
          <w:t>will classify the target word as describing a natural / artificial item</w:t>
        </w:r>
        <w:r w:rsidR="00233A76" w:rsidRPr="007C1188" w:rsidDel="00B94563">
          <w:t xml:space="preserve"> by selecting the side of the screen </w:t>
        </w:r>
        <w:r w:rsidDel="00B94563">
          <w:t>that contains</w:t>
        </w:r>
        <w:r w:rsidR="00233A76" w:rsidRPr="007C1188" w:rsidDel="00B94563">
          <w:t xml:space="preserve"> the appropriate category.</w:t>
        </w:r>
        <w:r w:rsidR="00E62E19" w:rsidRPr="007C1188" w:rsidDel="00B94563">
          <w:t xml:space="preserve"> </w:t>
        </w:r>
        <w:r w:rsidR="00404038" w:rsidDel="00B94563">
          <w:t>In the "Reaching"</w:t>
        </w:r>
        <w:r w:rsidR="00E62E19" w:rsidRPr="007C1188" w:rsidDel="00B94563">
          <w:t xml:space="preserve"> </w:t>
        </w:r>
        <w:r w:rsidR="00404038" w:rsidDel="00B94563">
          <w:t xml:space="preserve">condition the </w:t>
        </w:r>
        <w:r w:rsidDel="00B94563">
          <w:t xml:space="preserve">participants </w:t>
        </w:r>
        <w:r w:rsidR="00500133" w:rsidDel="00B94563">
          <w:t xml:space="preserve">will </w:t>
        </w:r>
        <w:r w:rsidR="003B0AB1" w:rsidDel="00B94563">
          <w:t xml:space="preserve">touch </w:t>
        </w:r>
        <w:r w:rsidR="00500133" w:rsidDel="00B94563">
          <w:t xml:space="preserve">the </w:t>
        </w:r>
        <w:r w:rsidR="003B0AB1" w:rsidDel="00B94563">
          <w:t xml:space="preserve">appropriate </w:t>
        </w:r>
        <w:r w:rsidR="00F5368D" w:rsidDel="00B94563">
          <w:t xml:space="preserve">side of </w:t>
        </w:r>
        <w:r w:rsidR="003B0AB1" w:rsidDel="00B94563">
          <w:t>the screen</w:t>
        </w:r>
        <w:r w:rsidR="00F15272" w:rsidDel="00B94563">
          <w:t>, but</w:t>
        </w:r>
        <w:r w:rsidR="00E62E19" w:rsidRPr="007C1188" w:rsidDel="00B94563">
          <w:t xml:space="preserve"> </w:t>
        </w:r>
        <w:r w:rsidR="003B0AB1" w:rsidDel="00B94563">
          <w:t xml:space="preserve">in the </w:t>
        </w:r>
        <w:r w:rsidR="00E62E19" w:rsidRPr="007C1188" w:rsidDel="00B94563">
          <w:t xml:space="preserve">"Keyboard" </w:t>
        </w:r>
        <w:r w:rsidR="003B0AB1" w:rsidDel="00B94563">
          <w:t xml:space="preserve">condition they will use </w:t>
        </w:r>
        <w:r w:rsidR="00E62E19" w:rsidRPr="007C1188" w:rsidDel="00B94563">
          <w:t>"F"/"J" keys</w:t>
        </w:r>
        <w:r w:rsidR="003B0AB1" w:rsidDel="00B94563">
          <w:t xml:space="preserve"> to select the left / right side accordingly.</w:t>
        </w:r>
      </w:moveFrom>
    </w:p>
    <w:moveFromRangeEnd w:id="169"/>
    <w:p w14:paraId="37BAD6EA" w14:textId="2719E017" w:rsidR="00DC4EC1" w:rsidRPr="007C1188" w:rsidDel="00133DE5" w:rsidRDefault="00DC4EC1" w:rsidP="00DC4EC1">
      <w:pPr>
        <w:pStyle w:val="NoSpacing"/>
        <w:bidi w:val="0"/>
        <w:rPr>
          <w:del w:id="171" w:author="Liad Mudrik" w:date="2022-04-16T18:40:00Z"/>
          <w:b/>
          <w:bCs/>
          <w:u w:val="single"/>
        </w:rPr>
      </w:pPr>
      <w:del w:id="172" w:author="Liad Mudrik" w:date="2022-04-16T18:40:00Z">
        <w:r w:rsidRPr="007C1188" w:rsidDel="00133DE5">
          <w:rPr>
            <w:b/>
            <w:bCs/>
            <w:u w:val="single"/>
          </w:rPr>
          <w:delText>Prime Recognition</w:delText>
        </w:r>
      </w:del>
    </w:p>
    <w:p w14:paraId="41428AC8" w14:textId="38D67C1C" w:rsidR="00DC4EC1" w:rsidRPr="00DC4EC1" w:rsidDel="00133DE5" w:rsidRDefault="00FD1445" w:rsidP="00DC4EC1">
      <w:pPr>
        <w:pStyle w:val="NoSpacing"/>
        <w:bidi w:val="0"/>
        <w:rPr>
          <w:del w:id="173" w:author="Liad Mudrik" w:date="2022-04-16T18:40:00Z"/>
          <w:moveFrom w:id="174" w:author="Liad Mudrik" w:date="2022-04-16T18:39:00Z"/>
        </w:rPr>
      </w:pPr>
      <w:moveFromRangeStart w:id="175" w:author="Liad Mudrik" w:date="2022-04-16T18:39:00Z" w:name="move101026804"/>
      <w:moveFrom w:id="176" w:author="Liad Mudrik" w:date="2022-04-16T18:39:00Z">
        <w:del w:id="177" w:author="Liad Mudrik" w:date="2022-04-16T18:40:00Z">
          <w:r w:rsidRPr="007C1188" w:rsidDel="00133DE5">
            <w:delText>An o</w:delText>
          </w:r>
          <w:r w:rsidR="00DC4EC1" w:rsidRPr="007C1188" w:rsidDel="00133DE5">
            <w:delText xml:space="preserve">bjective measure of </w:delText>
          </w:r>
          <w:r w:rsidRPr="007C1188" w:rsidDel="00133DE5">
            <w:delText xml:space="preserve">prime awareness. </w:delText>
          </w:r>
          <w:r w:rsidR="00FE7234" w:rsidDel="00133DE5">
            <w:delText>Participants</w:delText>
          </w:r>
          <w:r w:rsidRPr="007C1188" w:rsidDel="00133DE5">
            <w:delText xml:space="preserve"> will have to </w:delText>
          </w:r>
          <w:r w:rsidR="000950ED" w:rsidRPr="007C1188" w:rsidDel="00133DE5">
            <w:delText xml:space="preserve">identify the prime between </w:delText>
          </w:r>
          <w:r w:rsidR="00F263C0" w:rsidDel="00133DE5">
            <w:delText>2 words</w:delText>
          </w:r>
          <w:r w:rsidR="000950ED" w:rsidRPr="007C1188" w:rsidDel="00133DE5">
            <w:delText xml:space="preserve">. </w:delText>
          </w:r>
          <w:r w:rsidR="0058250C" w:rsidDel="00133DE5">
            <w:delText xml:space="preserve">Response will be given in an identical fashion to the </w:delText>
          </w:r>
          <w:r w:rsidR="00F263C0" w:rsidDel="00133DE5">
            <w:delText>classification task.</w:delText>
          </w:r>
        </w:del>
      </w:moveFrom>
    </w:p>
    <w:moveFromRangeEnd w:id="175"/>
    <w:p w14:paraId="31172241" w14:textId="6A79D4A5" w:rsidR="00DC4EC1" w:rsidDel="00133DE5" w:rsidRDefault="00DC4EC1" w:rsidP="00DC4EC1">
      <w:pPr>
        <w:pStyle w:val="NoSpacing"/>
        <w:bidi w:val="0"/>
        <w:rPr>
          <w:del w:id="178" w:author="Liad Mudrik" w:date="2022-04-16T18:40:00Z"/>
          <w:b/>
          <w:bCs/>
          <w:u w:val="single"/>
        </w:rPr>
      </w:pPr>
      <w:del w:id="179" w:author="Liad Mudrik" w:date="2022-04-16T18:40:00Z">
        <w:r w:rsidDel="00133DE5">
          <w:rPr>
            <w:b/>
            <w:bCs/>
            <w:u w:val="single"/>
          </w:rPr>
          <w:delText>Perceptual Awareness Scale</w:delText>
        </w:r>
      </w:del>
    </w:p>
    <w:p w14:paraId="030070C1" w14:textId="199A167A" w:rsidR="00770874" w:rsidRPr="00770874" w:rsidDel="00133DE5" w:rsidRDefault="00770874" w:rsidP="00770874">
      <w:pPr>
        <w:pStyle w:val="NoSpacing"/>
        <w:bidi w:val="0"/>
        <w:rPr>
          <w:moveFrom w:id="180" w:author="Liad Mudrik" w:date="2022-04-16T18:41:00Z"/>
        </w:rPr>
      </w:pPr>
      <w:moveFromRangeStart w:id="181" w:author="Liad Mudrik" w:date="2022-04-16T18:41:00Z" w:name="move101026882"/>
      <w:moveFrom w:id="182" w:author="Liad Mudrik" w:date="2022-04-16T18:41:00Z">
        <w:r w:rsidDel="00133DE5">
          <w:t xml:space="preserve">A Subjective measure of prime awareness. </w:t>
        </w:r>
        <w:r w:rsidR="004159FB" w:rsidDel="00133DE5">
          <w:t>Participants</w:t>
        </w:r>
        <w:r w:rsidDel="00133DE5">
          <w:t xml:space="preserve"> will use the keyboard numbers 1-4 to rate </w:t>
        </w:r>
        <w:r w:rsidR="00543282" w:rsidDel="00133DE5">
          <w:t xml:space="preserve">how well did they see the prime </w:t>
        </w:r>
        <w:r w:rsidDel="00133DE5">
          <w:t>from 1 ("didn't see anything") to 4 ("Saw the prime clearly").</w:t>
        </w:r>
      </w:moveFrom>
    </w:p>
    <w:moveFromRangeEnd w:id="181"/>
    <w:p w14:paraId="0C8C6AC5" w14:textId="3C07BB80" w:rsidR="00501148" w:rsidRDefault="001F36F7" w:rsidP="00924692">
      <w:pPr>
        <w:pStyle w:val="Heading3"/>
        <w:bidi w:val="0"/>
      </w:pPr>
      <w:r>
        <w:t>Procedure</w:t>
      </w:r>
    </w:p>
    <w:p w14:paraId="0F3D6563" w14:textId="41F051A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3C05F7">
        <w:t xml:space="preserve"> </w:t>
      </w:r>
      <w:commentRangeStart w:id="183"/>
      <w:r>
        <w:t>lasting together</w:t>
      </w:r>
      <w:ins w:id="184" w:author="Liad Mudrik" w:date="2022-04-16T18:27:00Z">
        <w:r w:rsidR="001B6AA3">
          <w:t xml:space="preserve"> </w:t>
        </w:r>
      </w:ins>
      <w:ins w:id="185" w:author="Liad Mudrik" w:date="2022-04-16T18:26:00Z">
        <w:r w:rsidR="001B6AA3">
          <w:t>about</w:t>
        </w:r>
      </w:ins>
      <w:r>
        <w:t xml:space="preserve"> </w:t>
      </w:r>
      <w:commentRangeStart w:id="186"/>
      <w:r>
        <w:t>90 minutes</w:t>
      </w:r>
      <w:commentRangeEnd w:id="186"/>
      <w:r>
        <w:rPr>
          <w:rStyle w:val="CommentReference"/>
        </w:rPr>
        <w:commentReference w:id="186"/>
      </w:r>
      <w:commentRangeEnd w:id="183"/>
      <w:r w:rsidR="001B6AA3">
        <w:rPr>
          <w:rStyle w:val="CommentReference"/>
        </w:rPr>
        <w:commentReference w:id="183"/>
      </w:r>
      <w:r w:rsidR="00883B66">
        <w:t xml:space="preserve">, and their </w:t>
      </w:r>
      <w:r w:rsidR="003C05F7">
        <w:t>order will be counterbalanced across participants.</w:t>
      </w:r>
    </w:p>
    <w:p w14:paraId="1E0CDB95" w14:textId="2DF8B5DC" w:rsidR="000C1F7B" w:rsidRDefault="00F46311" w:rsidP="00CF5F75">
      <w:pPr>
        <w:pStyle w:val="NoSpacing"/>
        <w:bidi w:val="0"/>
        <w:rPr>
          <w:ins w:id="187" w:author="Liad Mudrik" w:date="2022-04-16T18:27:00Z"/>
        </w:rPr>
      </w:pPr>
      <w:del w:id="188" w:author="Liad Mudrik" w:date="2022-04-16T18:27:00Z">
        <w:r w:rsidDel="00FA6338">
          <w:delText xml:space="preserve">A </w:delText>
        </w:r>
      </w:del>
      <w:ins w:id="189" w:author="Liad Mudrik" w:date="2022-04-16T18:27:00Z">
        <w:r w:rsidR="00FA6338">
          <w:t>Each</w:t>
        </w:r>
        <w:r w:rsidR="00FA6338">
          <w:t xml:space="preserve"> </w:t>
        </w:r>
      </w:ins>
      <w:r w:rsidR="007C1324">
        <w:t xml:space="preserve">session </w:t>
      </w:r>
      <w:r w:rsidR="00FC0363">
        <w:t xml:space="preserve">will </w:t>
      </w:r>
      <w:r w:rsidR="0037576B">
        <w:t>include</w:t>
      </w:r>
      <w:commentRangeStart w:id="190"/>
      <w:r w:rsidR="0037576B">
        <w:t xml:space="preserve"> </w:t>
      </w:r>
      <w:del w:id="191" w:author="Liad Mudrik" w:date="2022-04-16T18:27:00Z">
        <w:r w:rsidR="006F2ECF" w:rsidDel="00FA6338">
          <w:delText xml:space="preserve">2 </w:delText>
        </w:r>
      </w:del>
      <w:ins w:id="192" w:author="Liad Mudrik" w:date="2022-04-16T18:27:00Z">
        <w:r w:rsidR="00FA6338">
          <w:t>two</w:t>
        </w:r>
        <w:r w:rsidR="00FA6338">
          <w:t xml:space="preserve"> </w:t>
        </w:r>
      </w:ins>
      <w:r w:rsidR="006F2ECF">
        <w:t>practice blocks</w:t>
      </w:r>
      <w:commentRangeEnd w:id="190"/>
      <w:r w:rsidR="00A606AA">
        <w:rPr>
          <w:rStyle w:val="CommentReference"/>
        </w:rPr>
        <w:commentReference w:id="190"/>
      </w:r>
      <w:r w:rsidR="006F2ECF">
        <w:t xml:space="preserve"> and </w:t>
      </w:r>
      <w:del w:id="193" w:author="Liad Mudrik" w:date="2022-04-16T18:27:00Z">
        <w:r w:rsidR="007C1324" w:rsidDel="00FA6338">
          <w:delText xml:space="preserve">6 </w:delText>
        </w:r>
      </w:del>
      <w:ins w:id="194" w:author="Liad Mudrik" w:date="2022-04-16T18:27:00Z">
        <w:r w:rsidR="00FA6338">
          <w:t>six</w:t>
        </w:r>
        <w:r w:rsidR="00FA6338">
          <w:t xml:space="preserve"> </w:t>
        </w:r>
      </w:ins>
      <w:r w:rsidR="006F2ECF">
        <w:t xml:space="preserve">test </w:t>
      </w:r>
      <w:r w:rsidR="007C1324">
        <w:t>blocks of 40 trials</w:t>
      </w:r>
      <w:r w:rsidR="00F07DF2">
        <w:t xml:space="preserve"> </w:t>
      </w:r>
      <w:r w:rsidR="0037576B">
        <w:t xml:space="preserve">each </w:t>
      </w:r>
      <w:r w:rsidR="00F07DF2">
        <w:t>(</w:t>
      </w:r>
      <w:r w:rsidR="00C53519">
        <w:t xml:space="preserve">i.e., </w:t>
      </w:r>
      <w:r w:rsidR="0037576B">
        <w:t xml:space="preserve">80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260AA2">
        <w:t>640</w:t>
      </w:r>
      <w:r w:rsidR="00F07DF2">
        <w:t xml:space="preserve"> trials total)</w:t>
      </w:r>
      <w:r w:rsidR="00C53519">
        <w:t>. Breaks will be allowed between blocks.</w:t>
      </w:r>
      <w:ins w:id="195" w:author="Liad Mudrik" w:date="2022-04-16T18:28:00Z">
        <w:r w:rsidR="000C1F7B">
          <w:t xml:space="preserve"> </w:t>
        </w:r>
        <w:commentRangeStart w:id="196"/>
        <w:r w:rsidR="000C1F7B">
          <w:t xml:space="preserve">In each trial, half the trials will be congruent and half incongruent, and half the primes will be natural and half </w:t>
        </w:r>
      </w:ins>
      <w:ins w:id="197" w:author="Liad Mudrik" w:date="2022-04-16T18:29:00Z">
        <w:r w:rsidR="000C1F7B">
          <w:t xml:space="preserve">artificial. </w:t>
        </w:r>
      </w:ins>
      <w:commentRangeEnd w:id="196"/>
      <w:ins w:id="198" w:author="Liad Mudrik" w:date="2022-04-16T18:30:00Z">
        <w:r w:rsidR="000C1F7B">
          <w:rPr>
            <w:rStyle w:val="CommentReference"/>
          </w:rPr>
          <w:commentReference w:id="196"/>
        </w:r>
      </w:ins>
      <w:ins w:id="199" w:author="Liad Mudrik" w:date="2022-04-16T18:28:00Z">
        <w:r w:rsidR="000C1F7B">
          <w:t>Trial order will be determined per participant</w:t>
        </w:r>
      </w:ins>
      <w:ins w:id="200" w:author="Liad Mudrik" w:date="2022-04-16T18:29:00Z">
        <w:r w:rsidR="000C1F7B">
          <w:t>, usi</w:t>
        </w:r>
      </w:ins>
      <w:ins w:id="201" w:author="Liad Mudrik" w:date="2022-04-16T18:30:00Z">
        <w:r w:rsidR="000C1F7B">
          <w:t xml:space="preserve">ng </w:t>
        </w:r>
      </w:ins>
      <w:ins w:id="202" w:author="Liad Mudrik" w:date="2022-04-16T18:27:00Z">
        <w:r w:rsidR="000C1F7B">
          <w:t xml:space="preserve">two </w:t>
        </w:r>
      </w:ins>
      <w:ins w:id="203" w:author="Liad Mudrik" w:date="2022-04-16T18:30:00Z">
        <w:r w:rsidR="00EA3951">
          <w:t xml:space="preserve">randomly sampled </w:t>
        </w:r>
      </w:ins>
      <w:ins w:id="204" w:author="Liad Mudrik" w:date="2022-04-16T18:31:00Z">
        <w:r w:rsidR="00EA3951">
          <w:t>(without replacement)</w:t>
        </w:r>
        <w:r w:rsidR="00EA3951">
          <w:t xml:space="preserve"> </w:t>
        </w:r>
      </w:ins>
      <w:ins w:id="205" w:author="Liad Mudrik" w:date="2022-04-16T18:30:00Z">
        <w:r w:rsidR="00EA3951">
          <w:t xml:space="preserve">lists </w:t>
        </w:r>
      </w:ins>
      <w:ins w:id="206" w:author="Liad Mudrik" w:date="2022-04-16T18:27:00Z">
        <w:r w:rsidR="000C1F7B">
          <w:t xml:space="preserve">out of </w:t>
        </w:r>
      </w:ins>
      <w:ins w:id="207" w:author="Liad Mudrik" w:date="2022-04-16T18:30:00Z">
        <w:r w:rsidR="000C1F7B">
          <w:t xml:space="preserve">ten </w:t>
        </w:r>
        <w:r w:rsidR="00EA3951">
          <w:t>pre-</w:t>
        </w:r>
        <w:r w:rsidR="000C1F7B">
          <w:t>prepared</w:t>
        </w:r>
      </w:ins>
      <w:ins w:id="208" w:author="Liad Mudrik" w:date="2022-04-16T18:27:00Z">
        <w:r w:rsidR="000C1F7B">
          <w:t xml:space="preserve"> lists of </w:t>
        </w:r>
      </w:ins>
      <w:ins w:id="209" w:author="Liad Mudrik" w:date="2022-04-16T18:30:00Z">
        <w:r w:rsidR="00564A58">
          <w:t xml:space="preserve">trial types and </w:t>
        </w:r>
      </w:ins>
      <w:ins w:id="210" w:author="Liad Mudrik" w:date="2022-04-16T18:27:00Z">
        <w:r w:rsidR="000C1F7B">
          <w:t xml:space="preserve">stimuli. One list will be assigned to the "Reaching" condition and the other to the "Keyboard" condition. </w:t>
        </w:r>
      </w:ins>
      <w:ins w:id="211" w:author="Liad Mudrik" w:date="2022-04-16T18:32:00Z">
        <w:r w:rsidR="00EA3951">
          <w:t>Two fixed p</w:t>
        </w:r>
      </w:ins>
      <w:ins w:id="212" w:author="Liad Mudrik" w:date="2022-04-16T18:27:00Z">
        <w:r w:rsidR="000C1F7B">
          <w:t xml:space="preserve">ractice lists will be </w:t>
        </w:r>
      </w:ins>
      <w:ins w:id="213" w:author="Liad Mudrik" w:date="2022-04-16T18:32:00Z">
        <w:r w:rsidR="00EA3951">
          <w:t>used</w:t>
        </w:r>
      </w:ins>
      <w:commentRangeStart w:id="214"/>
      <w:ins w:id="215" w:author="Liad Mudrik" w:date="2022-04-16T18:27:00Z">
        <w:r w:rsidR="000C1F7B">
          <w:t xml:space="preserve"> for all participants </w:t>
        </w:r>
        <w:commentRangeEnd w:id="214"/>
        <w:r w:rsidR="000C1F7B">
          <w:rPr>
            <w:rStyle w:val="CommentReference"/>
          </w:rPr>
          <w:commentReference w:id="214"/>
        </w:r>
        <w:r w:rsidR="000C1F7B">
          <w:t>.</w:t>
        </w:r>
      </w:ins>
      <w:ins w:id="216" w:author="Liad Mudrik" w:date="2022-04-16T18:34:00Z">
        <w:r w:rsidR="00CF5F75">
          <w:t xml:space="preserve"> </w:t>
        </w:r>
      </w:ins>
      <w:ins w:id="217" w:author="Liad Mudrik" w:date="2022-04-16T18:32:00Z">
        <w:r w:rsidR="00EA3951">
          <w:t>In each list, t</w:t>
        </w:r>
      </w:ins>
      <w:ins w:id="218" w:author="Liad Mudrik" w:date="2022-04-16T18:27:00Z">
        <w:r w:rsidR="000C1F7B">
          <w:t xml:space="preserve">he order of words </w:t>
        </w:r>
      </w:ins>
      <w:ins w:id="219" w:author="Liad Mudrik" w:date="2022-04-16T18:32:00Z">
        <w:r w:rsidR="00EA3951">
          <w:t>is</w:t>
        </w:r>
      </w:ins>
      <w:ins w:id="220" w:author="Liad Mudrik" w:date="2022-04-16T18:27:00Z">
        <w:r w:rsidR="000C1F7B">
          <w:t xml:space="preserve"> </w:t>
        </w:r>
      </w:ins>
      <w:ins w:id="221" w:author="Liad Mudrik" w:date="2022-04-16T18:32:00Z">
        <w:r w:rsidR="00EA3951">
          <w:t>pseudo</w:t>
        </w:r>
      </w:ins>
      <w:ins w:id="222" w:author="Liad Mudrik" w:date="2022-04-16T18:27:00Z">
        <w:r w:rsidR="000C1F7B">
          <w:t>random</w:t>
        </w:r>
      </w:ins>
      <w:ins w:id="223" w:author="Liad Mudrik" w:date="2022-04-16T18:32:00Z">
        <w:r w:rsidR="00EA3951">
          <w:t>,</w:t>
        </w:r>
      </w:ins>
      <w:ins w:id="224" w:author="Liad Mudrik" w:date="2022-04-16T18:27:00Z">
        <w:r w:rsidR="000C1F7B">
          <w:t xml:space="preserve"> with the following constraints:</w:t>
        </w:r>
      </w:ins>
      <w:ins w:id="225" w:author="Liad Mudrik" w:date="2022-04-16T18:33:00Z">
        <w:r w:rsidR="00EA3951">
          <w:t xml:space="preserve"> (a) </w:t>
        </w:r>
      </w:ins>
      <w:ins w:id="226" w:author="Liad Mudrik" w:date="2022-04-16T18:27:00Z">
        <w:r w:rsidR="000C1F7B">
          <w:t xml:space="preserve">Each word </w:t>
        </w:r>
      </w:ins>
      <w:ins w:id="227" w:author="Liad Mudrik" w:date="2022-04-16T18:33:00Z">
        <w:r w:rsidR="00EA3951">
          <w:t>is</w:t>
        </w:r>
      </w:ins>
      <w:ins w:id="228" w:author="Liad Mudrik" w:date="2022-04-16T18:27:00Z">
        <w:r w:rsidR="000C1F7B">
          <w:t xml:space="preserve"> equally frequent as a target at the congruent and incongruent conditions</w:t>
        </w:r>
      </w:ins>
      <w:ins w:id="229" w:author="Liad Mudrik" w:date="2022-04-16T18:33:00Z">
        <w:r w:rsidR="00EA3951">
          <w:t xml:space="preserve">; (b) </w:t>
        </w:r>
      </w:ins>
      <w:ins w:id="230" w:author="Liad Mudrik" w:date="2022-04-16T18:27:00Z">
        <w:r w:rsidR="000C1F7B">
          <w:t xml:space="preserve">All words </w:t>
        </w:r>
      </w:ins>
      <w:ins w:id="231" w:author="Liad Mudrik" w:date="2022-04-16T18:33:00Z">
        <w:r w:rsidR="00EA3951">
          <w:t>are</w:t>
        </w:r>
      </w:ins>
      <w:ins w:id="232" w:author="Liad Mudrik" w:date="2022-04-16T18:27:00Z">
        <w:r w:rsidR="000C1F7B">
          <w:t xml:space="preserve"> used as targets the same number of times</w:t>
        </w:r>
      </w:ins>
      <w:ins w:id="233" w:author="Liad Mudrik" w:date="2022-04-16T18:33:00Z">
        <w:r w:rsidR="000A45B8">
          <w:t xml:space="preserve">; (c) </w:t>
        </w:r>
      </w:ins>
      <w:ins w:id="234" w:author="Liad Mudrik" w:date="2022-04-16T18:27:00Z">
        <w:r w:rsidR="000C1F7B">
          <w:t xml:space="preserve">In the congruent condition the prime </w:t>
        </w:r>
      </w:ins>
      <w:ins w:id="235" w:author="Liad Mudrik" w:date="2022-04-16T18:33:00Z">
        <w:r w:rsidR="000A45B8">
          <w:t>is</w:t>
        </w:r>
      </w:ins>
      <w:ins w:id="236" w:author="Liad Mudrik" w:date="2022-04-16T18:27:00Z">
        <w:r w:rsidR="000C1F7B">
          <w:t xml:space="preserve"> identical to the target word</w:t>
        </w:r>
      </w:ins>
      <w:ins w:id="237" w:author="Liad Mudrik" w:date="2022-04-16T18:33:00Z">
        <w:r w:rsidR="000A45B8">
          <w:t xml:space="preserve">; (d) </w:t>
        </w:r>
      </w:ins>
      <w:ins w:id="238" w:author="Liad Mudrik" w:date="2022-04-16T18:27:00Z">
        <w:r w:rsidR="000C1F7B">
          <w:t>In the incongruent condition</w:t>
        </w:r>
      </w:ins>
      <w:ins w:id="239" w:author="Liad Mudrik" w:date="2022-04-16T18:33:00Z">
        <w:r w:rsidR="001E6F4F">
          <w:t>,</w:t>
        </w:r>
      </w:ins>
      <w:ins w:id="240" w:author="Liad Mudrik" w:date="2022-04-16T18:27:00Z">
        <w:r w:rsidR="000C1F7B">
          <w:t xml:space="preserve"> a prime which doesn't share letters in common locations with the target </w:t>
        </w:r>
      </w:ins>
      <w:ins w:id="241" w:author="Liad Mudrik" w:date="2022-04-16T18:33:00Z">
        <w:r w:rsidR="001E6F4F">
          <w:t>is</w:t>
        </w:r>
      </w:ins>
      <w:ins w:id="242" w:author="Liad Mudrik" w:date="2022-04-16T18:27:00Z">
        <w:r w:rsidR="000C1F7B">
          <w:t xml:space="preserve"> selected from the alternative category (artificial/natural).</w:t>
        </w:r>
      </w:ins>
      <w:ins w:id="243" w:author="Liad Mudrik" w:date="2022-04-16T18:34:00Z">
        <w:r w:rsidR="00CF5F75">
          <w:t xml:space="preserve"> </w:t>
        </w:r>
      </w:ins>
      <w:ins w:id="244" w:author="Liad Mudrik" w:date="2022-04-16T18:27:00Z">
        <w:r w:rsidR="000C1F7B">
          <w:t>For example, in the congruent condition "phone" would be preceded by "PHONE", while in the incongruent condition it will be preceded "GRASS".</w:t>
        </w:r>
      </w:ins>
      <w:ins w:id="245" w:author="Liad Mudrik" w:date="2022-04-16T18:33:00Z">
        <w:r w:rsidR="00F5781F">
          <w:t xml:space="preserve"> </w:t>
        </w:r>
      </w:ins>
      <w:ins w:id="246" w:author="Liad Mudrik" w:date="2022-04-16T18:27:00Z">
        <w:r w:rsidR="000C1F7B">
          <w:t xml:space="preserve">Each prime </w:t>
        </w:r>
      </w:ins>
      <w:ins w:id="247" w:author="Liad Mudrik" w:date="2022-04-16T18:33:00Z">
        <w:r w:rsidR="00F5781F">
          <w:t>is</w:t>
        </w:r>
      </w:ins>
      <w:ins w:id="248" w:author="Liad Mudrik" w:date="2022-04-16T18:34:00Z">
        <w:r w:rsidR="00F5781F">
          <w:t xml:space="preserve"> further</w:t>
        </w:r>
      </w:ins>
      <w:ins w:id="249" w:author="Liad Mudrik" w:date="2022-04-16T18:27:00Z">
        <w:r w:rsidR="000C1F7B">
          <w:t xml:space="preserve"> paired with a random distractor from the same category (artificial/natural) to be used in the prime recognition task. The distractor share</w:t>
        </w:r>
      </w:ins>
      <w:ins w:id="250" w:author="Liad Mudrik" w:date="2022-04-16T18:34:00Z">
        <w:r w:rsidR="00A50E33">
          <w:t>s</w:t>
        </w:r>
      </w:ins>
      <w:ins w:id="251" w:author="Liad Mudrik" w:date="2022-04-16T18:27:00Z">
        <w:r w:rsidR="000C1F7B">
          <w:t xml:space="preserve"> no letters in common locations with the prime, so seeing one letter only would suffice for correct discrimination.</w:t>
        </w:r>
      </w:ins>
    </w:p>
    <w:p w14:paraId="64A5B5C4" w14:textId="77777777" w:rsidR="000C1F7B" w:rsidRDefault="000C1F7B" w:rsidP="000C1F7B">
      <w:pPr>
        <w:pStyle w:val="NoSpacing"/>
        <w:bidi w:val="0"/>
      </w:pPr>
    </w:p>
    <w:p w14:paraId="525C56B3" w14:textId="64BDCD75" w:rsidR="00B94563" w:rsidRPr="007C1188" w:rsidDel="00FC42C5" w:rsidRDefault="000D7BE3" w:rsidP="00C67FBE">
      <w:pPr>
        <w:pStyle w:val="NoSpacing"/>
        <w:bidi w:val="0"/>
        <w:rPr>
          <w:del w:id="252" w:author="Liad Mudrik" w:date="2022-04-16T18:37:00Z"/>
          <w:moveTo w:id="253" w:author="Liad Mudrik" w:date="2022-04-16T18:37:00Z"/>
        </w:rPr>
      </w:pPr>
      <w:commentRangeStart w:id="254"/>
      <w:ins w:id="255" w:author="Liad Mudrik" w:date="2022-04-16T18:34:00Z">
        <w:r>
          <w:t>The procedure closely follows th</w:t>
        </w:r>
      </w:ins>
      <w:ins w:id="256" w:author="Liad Mudrik" w:date="2022-04-16T18:35:00Z">
        <w:r>
          <w:t xml:space="preserve">e one used in Dehaene et al., (REF). </w:t>
        </w:r>
        <w:commentRangeEnd w:id="254"/>
        <w:r>
          <w:rPr>
            <w:rStyle w:val="CommentReference"/>
          </w:rPr>
          <w:commentReference w:id="254"/>
        </w:r>
      </w:ins>
      <w:r w:rsidR="00FC0363">
        <w:t xml:space="preserve">Every </w:t>
      </w:r>
      <w:r w:rsidR="0007740D">
        <w:t xml:space="preserve">trial will consist of a fixation cross (1000ms), </w:t>
      </w:r>
      <w:del w:id="257" w:author="Liad Mudrik" w:date="2022-04-16T18:34:00Z">
        <w:r w:rsidR="0007740D" w:rsidDel="00CF5F75">
          <w:delText>1</w:delText>
        </w:r>
        <w:r w:rsidR="0007740D" w:rsidRPr="009437A9" w:rsidDel="00CF5F75">
          <w:rPr>
            <w:vertAlign w:val="superscript"/>
          </w:rPr>
          <w:delText>st</w:delText>
        </w:r>
        <w:r w:rsidR="0007740D" w:rsidDel="00CF5F75">
          <w:delText xml:space="preserve"> </w:delText>
        </w:r>
      </w:del>
      <w:ins w:id="258" w:author="Liad Mudrik" w:date="2022-04-16T18:34:00Z">
        <w:r w:rsidR="00CF5F75">
          <w:t>a first</w:t>
        </w:r>
        <w:r w:rsidR="00CF5F75">
          <w:t xml:space="preserve"> </w:t>
        </w:r>
      </w:ins>
      <w:r w:rsidR="0007740D">
        <w:t xml:space="preserve">mask (270ms), </w:t>
      </w:r>
      <w:del w:id="259" w:author="Liad Mudrik" w:date="2022-04-16T18:34:00Z">
        <w:r w:rsidR="0007740D" w:rsidDel="00CF5F75">
          <w:delText>2</w:delText>
        </w:r>
        <w:r w:rsidR="0007740D" w:rsidRPr="009437A9" w:rsidDel="00CF5F75">
          <w:rPr>
            <w:vertAlign w:val="superscript"/>
          </w:rPr>
          <w:delText>nd</w:delText>
        </w:r>
        <w:r w:rsidR="0007740D" w:rsidDel="00CF5F75">
          <w:delText xml:space="preserve"> </w:delText>
        </w:r>
      </w:del>
      <w:ins w:id="260" w:author="Liad Mudrik" w:date="2022-04-16T18:34:00Z">
        <w:r w:rsidR="00CF5F75">
          <w:t>a second</w:t>
        </w:r>
        <w:r w:rsidR="00CF5F75">
          <w:t xml:space="preserve"> </w:t>
        </w:r>
      </w:ins>
      <w:r w:rsidR="0007740D">
        <w:t xml:space="preserve">mask (30ms), </w:t>
      </w:r>
      <w:ins w:id="261" w:author="Liad Mudrik" w:date="2022-04-16T18:34:00Z">
        <w:r w:rsidR="00CF5F75">
          <w:t xml:space="preserve">a </w:t>
        </w:r>
      </w:ins>
      <w:r w:rsidR="002254EF">
        <w:t xml:space="preserve">prime word (30ms), </w:t>
      </w:r>
      <w:del w:id="262" w:author="Liad Mudrik" w:date="2022-04-16T18:34:00Z">
        <w:r w:rsidR="0007740D" w:rsidDel="00CF5F75">
          <w:delText>3</w:delText>
        </w:r>
        <w:r w:rsidR="0007740D" w:rsidRPr="009437A9" w:rsidDel="00CF5F75">
          <w:rPr>
            <w:vertAlign w:val="superscript"/>
          </w:rPr>
          <w:delText>rd</w:delText>
        </w:r>
        <w:r w:rsidR="0007740D" w:rsidDel="00CF5F75">
          <w:delText xml:space="preserve"> </w:delText>
        </w:r>
      </w:del>
      <w:ins w:id="263" w:author="Liad Mudrik" w:date="2022-04-16T18:34:00Z">
        <w:r w:rsidR="00CF5F75">
          <w:t>a third</w:t>
        </w:r>
        <w:r w:rsidR="00CF5F75">
          <w:t xml:space="preserve"> </w:t>
        </w:r>
      </w:ins>
      <w:r w:rsidR="0007740D">
        <w:t>mask (30ms) and a target (500ms). Once the target is displayed</w:t>
      </w:r>
      <w:ins w:id="264" w:author="Liad Mudrik" w:date="2022-04-16T18:35:00Z">
        <w:r w:rsidR="00C329C4">
          <w:t>,</w:t>
        </w:r>
      </w:ins>
      <w:del w:id="265" w:author="Liad Mudrik" w:date="2022-04-16T18:37:00Z">
        <w:r w:rsidR="0007740D" w:rsidDel="00B94563">
          <w:delText xml:space="preserve"> the </w:delText>
        </w:r>
        <w:r w:rsidR="00591604" w:rsidDel="00B94563">
          <w:delText xml:space="preserve">participant </w:delText>
        </w:r>
        <w:r w:rsidR="0007740D" w:rsidDel="00B94563">
          <w:delText xml:space="preserve">is </w:delText>
        </w:r>
      </w:del>
      <w:del w:id="266" w:author="Liad Mudrik" w:date="2022-04-16T18:35:00Z">
        <w:r w:rsidR="0007740D" w:rsidDel="00C329C4">
          <w:delText xml:space="preserve">required </w:delText>
        </w:r>
      </w:del>
      <w:del w:id="267" w:author="Liad Mudrik" w:date="2022-04-16T18:37:00Z">
        <w:r w:rsidR="0007740D" w:rsidDel="00B94563">
          <w:delText>to classify it as natural / artificial.</w:delText>
        </w:r>
      </w:del>
      <w:r w:rsidR="0007740D">
        <w:t xml:space="preserve"> </w:t>
      </w:r>
      <w:ins w:id="268" w:author="Liad Mudrik" w:date="2022-04-16T18:37:00Z">
        <w:r w:rsidR="00B94563">
          <w:t>p</w:t>
        </w:r>
      </w:ins>
      <w:moveToRangeStart w:id="269" w:author="Liad Mudrik" w:date="2022-04-16T18:37:00Z" w:name="move101026663"/>
      <w:moveTo w:id="270" w:author="Liad Mudrik" w:date="2022-04-16T18:37:00Z">
        <w:del w:id="271" w:author="Liad Mudrik" w:date="2022-04-16T18:37:00Z">
          <w:r w:rsidR="00B94563" w:rsidDel="00B94563">
            <w:delText>P</w:delText>
          </w:r>
        </w:del>
        <w:r w:rsidR="00B94563">
          <w:t>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 </w:t>
        </w:r>
        <w:r w:rsidR="00B94563">
          <w:t>In the "Reaching"</w:t>
        </w:r>
        <w:r w:rsidR="00B94563" w:rsidRPr="007C1188">
          <w:t xml:space="preserve"> </w:t>
        </w:r>
        <w:r w:rsidR="00B94563">
          <w:t>condition the participants will touch the appropriate side of the screen</w:t>
        </w:r>
      </w:moveTo>
      <w:ins w:id="272" w:author="Liad Mudrik" w:date="2022-04-16T18:38:00Z">
        <w:r w:rsidR="00AC1041">
          <w:t xml:space="preserve">. </w:t>
        </w:r>
      </w:ins>
      <w:ins w:id="273" w:author="Liad Mudrik" w:date="2022-04-16T18:39:00Z">
        <w:r w:rsidR="00F93E06">
          <w:t>Here, r</w:t>
        </w:r>
        <w:r w:rsidR="00F93E06">
          <w:t xml:space="preserve">esponses </w:t>
        </w:r>
        <w:r w:rsidR="00F93E06">
          <w:t>are</w:t>
        </w:r>
        <w:r w:rsidR="00F93E06">
          <w:t xml:space="preserve"> bound to onset time and movement time constraints; Onset is the time from target presentation until the participant's finger is 1cm away from the starting point (Euclidean distance). It must be longer than 100ms to prevent predictive </w:t>
        </w:r>
        <w:r w:rsidR="00F93E06">
          <w:lastRenderedPageBreak/>
          <w:t xml:space="preserve">movements but shorter than 320ms to prevent prime dilution. Inaccurate timing will be immediately replied with a "Too Early" / "Too Late" feedback accordingly. Movement time starts once the finger leaves the starting point and ends when the participant is </w:t>
        </w:r>
        <w:commentRangeStart w:id="274"/>
        <w:r w:rsidR="00F93E06">
          <w:t xml:space="preserve">1.5cm </w:t>
        </w:r>
        <w:commentRangeEnd w:id="274"/>
        <w:r w:rsidR="00F93E06">
          <w:rPr>
            <w:rStyle w:val="CommentReference"/>
          </w:rPr>
          <w:commentReference w:id="274"/>
        </w:r>
        <w:r w:rsidR="00F93E06">
          <w:t>away from the screen (on the Z axis). Movements longer than 420ms will be replied with a "Too Slow" feedback once they are completed.</w:t>
        </w:r>
      </w:ins>
      <w:moveTo w:id="275" w:author="Liad Mudrik" w:date="2022-04-16T18:37:00Z">
        <w:del w:id="276" w:author="Liad Mudrik" w:date="2022-04-16T18:38:00Z">
          <w:r w:rsidR="00B94563" w:rsidDel="00AC1041">
            <w:delText>, but</w:delText>
          </w:r>
          <w:r w:rsidR="00B94563" w:rsidRPr="007C1188" w:rsidDel="00AC1041">
            <w:delText xml:space="preserve"> </w:delText>
          </w:r>
          <w:r w:rsidR="00B94563" w:rsidDel="00AC1041">
            <w:delText>i</w:delText>
          </w:r>
        </w:del>
      </w:moveTo>
      <w:ins w:id="277" w:author="Liad Mudrik" w:date="2022-04-16T18:38:00Z">
        <w:r w:rsidR="00AC1041">
          <w:t>I</w:t>
        </w:r>
      </w:ins>
      <w:moveTo w:id="278" w:author="Liad Mudrik" w:date="2022-04-16T18:37:00Z">
        <w:r w:rsidR="00B94563">
          <w:t xml:space="preserve">n the </w:t>
        </w:r>
        <w:r w:rsidR="00B94563" w:rsidRPr="007C1188">
          <w:t xml:space="preserve">"Keyboard" </w:t>
        </w:r>
        <w:r w:rsidR="00B94563">
          <w:t xml:space="preserve">condition they will use </w:t>
        </w:r>
        <w:r w:rsidR="00B94563" w:rsidRPr="007C1188">
          <w:t>"F"/"J" keys</w:t>
        </w:r>
        <w:r w:rsidR="00B94563">
          <w:t xml:space="preserve"> to select the left / right side accordingly</w:t>
        </w:r>
      </w:moveTo>
      <w:ins w:id="279" w:author="Liad Mudrik" w:date="2022-04-16T18:38:00Z">
        <w:r w:rsidR="00C67FBE">
          <w:t xml:space="preserve">, and </w:t>
        </w:r>
      </w:ins>
      <w:moveTo w:id="280" w:author="Liad Mudrik" w:date="2022-04-16T18:37:00Z">
        <w:del w:id="281" w:author="Liad Mudrik" w:date="2022-04-16T18:38:00Z">
          <w:r w:rsidR="00B94563" w:rsidDel="00C67FBE">
            <w:delText>.</w:delText>
          </w:r>
        </w:del>
      </w:moveTo>
    </w:p>
    <w:moveToRangeEnd w:id="269"/>
    <w:p w14:paraId="2B2E3FE9" w14:textId="277E2912" w:rsidR="008525F6" w:rsidDel="004345A0" w:rsidRDefault="008525F6" w:rsidP="00F93E06">
      <w:pPr>
        <w:pStyle w:val="NoSpacing"/>
        <w:bidi w:val="0"/>
        <w:rPr>
          <w:del w:id="282" w:author="Liad Mudrik" w:date="2022-04-16T18:35:00Z"/>
        </w:rPr>
      </w:pPr>
      <w:del w:id="283" w:author="Liad Mudrik" w:date="2022-04-16T18:37:00Z">
        <w:r w:rsidDel="00FC42C5">
          <w:delText xml:space="preserve">"Keyboard" </w:delText>
        </w:r>
        <w:r w:rsidR="00102FEA" w:rsidDel="00FC42C5">
          <w:delText>r</w:delText>
        </w:r>
      </w:del>
      <w:r w:rsidR="00102FEA">
        <w:t>esponse</w:t>
      </w:r>
      <w:r>
        <w:t xml:space="preserve"> </w:t>
      </w:r>
      <w:r w:rsidR="00C13CFC">
        <w:t xml:space="preserve">must </w:t>
      </w:r>
      <w:r>
        <w:t>be given within a time window of 250-4000ms from target display</w:t>
      </w:r>
      <w:ins w:id="284" w:author="Liad Mudrik" w:date="2022-04-16T18:35:00Z">
        <w:r w:rsidR="004345A0">
          <w:t>;</w:t>
        </w:r>
      </w:ins>
      <w:r>
        <w:t xml:space="preserve"> otherwise "Too Early" / "Too Late" feedback is given</w:t>
      </w:r>
      <w:del w:id="285" w:author="Liad Mudrik" w:date="2022-04-16T18:39:00Z">
        <w:r w:rsidDel="00F93E06">
          <w:delText>.</w:delText>
        </w:r>
      </w:del>
    </w:p>
    <w:p w14:paraId="2622E1D3" w14:textId="1D383875" w:rsidR="0007740D" w:rsidDel="00B94563" w:rsidRDefault="00951C01" w:rsidP="00F93E06">
      <w:pPr>
        <w:pStyle w:val="NoSpacing"/>
        <w:bidi w:val="0"/>
        <w:rPr>
          <w:del w:id="286" w:author="Liad Mudrik" w:date="2022-04-16T18:37:00Z"/>
        </w:rPr>
        <w:pPrChange w:id="287" w:author="Liad Mudrik" w:date="2022-04-16T18:39:00Z">
          <w:pPr>
            <w:pStyle w:val="NoSpacing"/>
            <w:bidi w:val="0"/>
          </w:pPr>
        </w:pPrChange>
      </w:pPr>
      <w:del w:id="288" w:author="Liad Mudrik" w:date="2022-04-16T18:39:00Z">
        <w:r w:rsidDel="00F93E06">
          <w:delText xml:space="preserve">"Reaching" responses </w:delText>
        </w:r>
      </w:del>
      <w:del w:id="289" w:author="Liad Mudrik" w:date="2022-04-16T18:35:00Z">
        <w:r w:rsidR="00820257" w:rsidDel="004345A0">
          <w:delText>will be</w:delText>
        </w:r>
      </w:del>
      <w:del w:id="290" w:author="Liad Mudrik" w:date="2022-04-16T18:39:00Z">
        <w:r w:rsidDel="00F93E06">
          <w:delText xml:space="preserve"> </w:delText>
        </w:r>
        <w:r w:rsidR="0007740D" w:rsidDel="00F93E06">
          <w:delText>bound to onset time and movement time constraints</w:delText>
        </w:r>
        <w:r w:rsidR="008525F6" w:rsidDel="00F93E06">
          <w:delText>;</w:delText>
        </w:r>
        <w:r w:rsidR="0007740D" w:rsidDel="00F93E06">
          <w:delText xml:space="preserve"> </w:delText>
        </w:r>
        <w:r w:rsidR="00E21629" w:rsidDel="00F93E06">
          <w:delText>O</w:delText>
        </w:r>
        <w:r w:rsidR="0007740D" w:rsidDel="00F93E06">
          <w:delText xml:space="preserve">nset </w:delText>
        </w:r>
        <w:r w:rsidR="00701FEC" w:rsidDel="00F93E06">
          <w:delText xml:space="preserve">is </w:delText>
        </w:r>
        <w:r w:rsidR="00E21629" w:rsidDel="00F93E06">
          <w:delText xml:space="preserve">the time from </w:delText>
        </w:r>
        <w:r w:rsidR="00356387" w:rsidDel="00F93E06">
          <w:delText xml:space="preserve">target presentation </w:delText>
        </w:r>
        <w:r w:rsidR="0007740D" w:rsidDel="00F93E06">
          <w:delText xml:space="preserve">until the </w:delText>
        </w:r>
        <w:r w:rsidR="000A2DA0" w:rsidDel="00F93E06">
          <w:delText>participant</w:delText>
        </w:r>
        <w:r w:rsidR="0007740D" w:rsidDel="00F93E06">
          <w:delText xml:space="preserve">'s finger is 1cm </w:delText>
        </w:r>
        <w:r w:rsidR="00701FEC" w:rsidDel="00F93E06">
          <w:delText xml:space="preserve">away </w:delText>
        </w:r>
        <w:r w:rsidR="0007740D" w:rsidDel="00F93E06">
          <w:delText>from the starting point (Euclidean distance)</w:delText>
        </w:r>
        <w:r w:rsidR="00743FAF" w:rsidDel="00F93E06">
          <w:delText>.</w:delText>
        </w:r>
        <w:r w:rsidR="0007740D" w:rsidDel="00F93E06">
          <w:delText xml:space="preserve"> </w:delText>
        </w:r>
        <w:r w:rsidR="00A45183" w:rsidDel="00F93E06">
          <w:delText xml:space="preserve">It </w:delText>
        </w:r>
        <w:r w:rsidR="00D67BEA" w:rsidDel="00F93E06">
          <w:delText>must</w:delText>
        </w:r>
        <w:r w:rsidR="0007740D" w:rsidDel="00F93E06">
          <w:delText xml:space="preserve"> be longer than 100ms to prevent predictive movements but shorter than 320ms</w:delText>
        </w:r>
        <w:r w:rsidR="00743FAF" w:rsidDel="00F93E06">
          <w:delText xml:space="preserve"> to prevent prime dilution</w:delText>
        </w:r>
        <w:r w:rsidR="0007740D" w:rsidDel="00F93E06">
          <w:delText xml:space="preserve">. </w:delText>
        </w:r>
        <w:r w:rsidR="002E1E59" w:rsidDel="00F93E06">
          <w:delText xml:space="preserve">Inaccurate timing will be </w:delText>
        </w:r>
        <w:r w:rsidR="00421DC6" w:rsidDel="00F93E06">
          <w:delText xml:space="preserve">immediately </w:delText>
        </w:r>
        <w:r w:rsidR="00FD1104" w:rsidDel="00F93E06">
          <w:delText>replied</w:delText>
        </w:r>
        <w:r w:rsidR="000D05BF" w:rsidDel="00F93E06">
          <w:delText xml:space="preserve"> with</w:delText>
        </w:r>
        <w:r w:rsidR="00FD1104" w:rsidDel="00F93E06">
          <w:delText xml:space="preserve"> a</w:delText>
        </w:r>
        <w:r w:rsidR="000D05BF" w:rsidDel="00F93E06">
          <w:delText xml:space="preserve"> </w:delText>
        </w:r>
        <w:r w:rsidR="00D51623" w:rsidDel="00F93E06">
          <w:delText xml:space="preserve">"Too Early" / "Too Late" feedback accordingly. </w:delText>
        </w:r>
        <w:r w:rsidR="0007740D" w:rsidDel="00F93E06">
          <w:delText xml:space="preserve">Movement time starts once the finger leaves the starting point and ends when the </w:delText>
        </w:r>
        <w:r w:rsidR="002D5B5B" w:rsidDel="00F93E06">
          <w:delText>participant</w:delText>
        </w:r>
        <w:r w:rsidR="0007740D" w:rsidDel="00F93E06">
          <w:delText xml:space="preserve"> is </w:delText>
        </w:r>
        <w:commentRangeStart w:id="291"/>
        <w:r w:rsidR="0007740D" w:rsidDel="00F93E06">
          <w:delText xml:space="preserve">1.5cm </w:delText>
        </w:r>
        <w:commentRangeEnd w:id="291"/>
        <w:r w:rsidR="00332FC4" w:rsidDel="00F93E06">
          <w:rPr>
            <w:rStyle w:val="CommentReference"/>
          </w:rPr>
          <w:commentReference w:id="291"/>
        </w:r>
        <w:r w:rsidR="00332FC4" w:rsidDel="00F93E06">
          <w:delText xml:space="preserve">away </w:delText>
        </w:r>
        <w:r w:rsidR="0007740D" w:rsidDel="00F93E06">
          <w:delText>from the screen</w:delText>
        </w:r>
        <w:r w:rsidR="00332FC4" w:rsidDel="00F93E06">
          <w:delText xml:space="preserve"> (on the Z axis)</w:delText>
        </w:r>
        <w:r w:rsidR="009F5740" w:rsidDel="00F93E06">
          <w:delText>.</w:delText>
        </w:r>
        <w:r w:rsidR="0007740D" w:rsidDel="00F93E06">
          <w:delText xml:space="preserve"> </w:delText>
        </w:r>
        <w:r w:rsidR="00C12401" w:rsidDel="00F93E06">
          <w:delText xml:space="preserve">Movements </w:delText>
        </w:r>
        <w:r w:rsidR="009F5740" w:rsidDel="00F93E06">
          <w:delText xml:space="preserve">longer than </w:delText>
        </w:r>
        <w:r w:rsidR="0007740D" w:rsidDel="00F93E06">
          <w:delText>420ms</w:delText>
        </w:r>
        <w:r w:rsidR="009F5740" w:rsidDel="00F93E06">
          <w:delText xml:space="preserve"> </w:delText>
        </w:r>
        <w:r w:rsidR="00C12401" w:rsidDel="00F93E06">
          <w:delText xml:space="preserve">will be replied with </w:delText>
        </w:r>
        <w:r w:rsidR="009B1350" w:rsidDel="00F93E06">
          <w:delText xml:space="preserve">a </w:delText>
        </w:r>
        <w:r w:rsidR="0014133B" w:rsidDel="00F93E06">
          <w:delText>"Too Slow" feedback</w:delText>
        </w:r>
        <w:r w:rsidR="00421DC6" w:rsidDel="00F93E06">
          <w:delText xml:space="preserve"> </w:delText>
        </w:r>
        <w:r w:rsidR="00C8611F" w:rsidDel="00F93E06">
          <w:delText xml:space="preserve">once they are </w:delText>
        </w:r>
        <w:r w:rsidR="00B20B70" w:rsidDel="00F93E06">
          <w:delText>completed.</w:delText>
        </w:r>
      </w:del>
    </w:p>
    <w:p w14:paraId="4BF02D94" w14:textId="75AAD4C5" w:rsidR="00F93E06" w:rsidRPr="00DC4EC1" w:rsidDel="009C158F" w:rsidRDefault="00F93E06" w:rsidP="009C158F">
      <w:pPr>
        <w:pStyle w:val="NoSpacing"/>
        <w:bidi w:val="0"/>
        <w:rPr>
          <w:del w:id="292" w:author="Liad Mudrik" w:date="2022-04-16T18:40:00Z"/>
          <w:moveTo w:id="293" w:author="Liad Mudrik" w:date="2022-04-16T18:39:00Z"/>
        </w:rPr>
        <w:pPrChange w:id="294" w:author="Liad Mudrik" w:date="2022-04-16T18:40:00Z">
          <w:pPr>
            <w:pStyle w:val="NoSpacing"/>
            <w:bidi w:val="0"/>
          </w:pPr>
        </w:pPrChange>
      </w:pPr>
      <w:ins w:id="295" w:author="Liad Mudrik" w:date="2022-04-16T18:39:00Z">
        <w:r>
          <w:t xml:space="preserve"> </w:t>
        </w:r>
      </w:ins>
      <w:r w:rsidR="002254EF">
        <w:t>A</w:t>
      </w:r>
      <w:r w:rsidR="0007740D">
        <w:t xml:space="preserve">fter Classifying the targets, the </w:t>
      </w:r>
      <w:r w:rsidR="00F82D63">
        <w:t xml:space="preserve">participant </w:t>
      </w:r>
      <w:r w:rsidR="0007740D">
        <w:t>will be asked to recognize the prime</w:t>
      </w:r>
      <w:ins w:id="296" w:author="Liad Mudrik" w:date="2022-04-16T18:39:00Z">
        <w:r>
          <w:t>, as an</w:t>
        </w:r>
      </w:ins>
      <w:del w:id="297" w:author="Liad Mudrik" w:date="2022-04-16T18:39:00Z">
        <w:r w:rsidR="0007740D" w:rsidDel="00F93E06">
          <w:delText xml:space="preserve">. </w:delText>
        </w:r>
      </w:del>
      <w:moveToRangeStart w:id="298" w:author="Liad Mudrik" w:date="2022-04-16T18:39:00Z" w:name="move101026804"/>
      <w:moveTo w:id="299" w:author="Liad Mudrik" w:date="2022-04-16T18:39:00Z">
        <w:del w:id="300" w:author="Liad Mudrik" w:date="2022-04-16T18:39:00Z">
          <w:r w:rsidRPr="007C1188" w:rsidDel="00F93E06">
            <w:delText xml:space="preserve">An </w:delText>
          </w:r>
        </w:del>
      </w:moveTo>
      <w:ins w:id="301" w:author="Liad Mudrik" w:date="2022-04-16T18:40:00Z">
        <w:r w:rsidR="009C158F">
          <w:t xml:space="preserve"> </w:t>
        </w:r>
      </w:ins>
      <w:moveTo w:id="302" w:author="Liad Mudrik" w:date="2022-04-16T18:39:00Z">
        <w:r w:rsidRPr="007C1188">
          <w:t xml:space="preserve">objective measure of prime awareness. </w:t>
        </w:r>
        <w:r>
          <w:t>Participants</w:t>
        </w:r>
        <w:r w:rsidRPr="007C1188">
          <w:t xml:space="preserve"> will </w:t>
        </w:r>
        <w:del w:id="303" w:author="Liad Mudrik" w:date="2022-04-16T18:40:00Z">
          <w:r w:rsidRPr="007C1188" w:rsidDel="009C158F">
            <w:delText>have to identify the prime between</w:delText>
          </w:r>
        </w:del>
      </w:moveTo>
      <w:ins w:id="304" w:author="Liad Mudrik" w:date="2022-04-16T18:40:00Z">
        <w:r w:rsidR="009C158F">
          <w:t xml:space="preserve">be presented with </w:t>
        </w:r>
      </w:ins>
      <w:moveTo w:id="305" w:author="Liad Mudrik" w:date="2022-04-16T18:39:00Z">
        <w:del w:id="306" w:author="Liad Mudrik" w:date="2022-04-16T18:40:00Z">
          <w:r w:rsidRPr="007C1188" w:rsidDel="009C158F">
            <w:delText xml:space="preserve"> </w:delText>
          </w:r>
          <w:r w:rsidDel="009C158F">
            <w:delText>2</w:delText>
          </w:r>
        </w:del>
      </w:moveTo>
      <w:ins w:id="307" w:author="Liad Mudrik" w:date="2022-04-16T18:40:00Z">
        <w:r w:rsidR="009C158F">
          <w:t>two</w:t>
        </w:r>
      </w:ins>
      <w:moveTo w:id="308" w:author="Liad Mudrik" w:date="2022-04-16T18:39:00Z">
        <w:r>
          <w:t xml:space="preserve"> words</w:t>
        </w:r>
      </w:moveTo>
      <w:ins w:id="309" w:author="Liad Mudrik" w:date="2022-04-16T18:40:00Z">
        <w:r w:rsidR="009C158F">
          <w:t xml:space="preserve"> – the prime and another word from the same category</w:t>
        </w:r>
      </w:ins>
      <w:moveTo w:id="310" w:author="Liad Mudrik" w:date="2022-04-16T18:39:00Z">
        <w:r w:rsidRPr="007C1188">
          <w:t xml:space="preserve">. </w:t>
        </w:r>
        <w:r>
          <w:t xml:space="preserve">Response will be given in an identical fashion to the </w:t>
        </w:r>
      </w:moveTo>
      <w:ins w:id="311" w:author="Liad Mudrik" w:date="2022-04-16T18:40:00Z">
        <w:r w:rsidR="009C158F">
          <w:t xml:space="preserve">target </w:t>
        </w:r>
      </w:ins>
      <w:moveTo w:id="312" w:author="Liad Mudrik" w:date="2022-04-16T18:39:00Z">
        <w:r>
          <w:t>classification task</w:t>
        </w:r>
      </w:moveTo>
      <w:ins w:id="313" w:author="Liad Mudrik" w:date="2022-04-16T18:40:00Z">
        <w:r w:rsidR="009C158F">
          <w:t xml:space="preserve">, withing a </w:t>
        </w:r>
      </w:ins>
      <w:moveTo w:id="314" w:author="Liad Mudrik" w:date="2022-04-16T18:39:00Z">
        <w:del w:id="315" w:author="Liad Mudrik" w:date="2022-04-16T18:40:00Z">
          <w:r w:rsidDel="009C158F">
            <w:delText>.</w:delText>
          </w:r>
        </w:del>
      </w:moveTo>
    </w:p>
    <w:moveToRangeEnd w:id="298"/>
    <w:p w14:paraId="5ADAC474" w14:textId="49936CF9" w:rsidR="006B3B9B" w:rsidRPr="00770874" w:rsidRDefault="0007740D" w:rsidP="006B3B9B">
      <w:pPr>
        <w:pStyle w:val="NoSpacing"/>
        <w:bidi w:val="0"/>
        <w:rPr>
          <w:moveTo w:id="316" w:author="Liad Mudrik" w:date="2022-04-16T18:41:00Z"/>
        </w:rPr>
      </w:pPr>
      <w:del w:id="317" w:author="Liad Mudrik" w:date="2022-04-16T18:40:00Z">
        <w:r w:rsidDel="009C158F">
          <w:delText>The prime and the distractor will be assigned randomly to each side of the screen</w:delText>
        </w:r>
        <w:r w:rsidR="00D760AE" w:rsidDel="009C158F">
          <w:delText xml:space="preserve"> and a</w:delText>
        </w:r>
        <w:r w:rsidDel="009C158F">
          <w:delText xml:space="preserve"> </w:delText>
        </w:r>
      </w:del>
      <w:r>
        <w:t xml:space="preserve">7 </w:t>
      </w:r>
      <w:r w:rsidR="00D67BEA">
        <w:t>second</w:t>
      </w:r>
      <w:ins w:id="318" w:author="Liad Mudrik" w:date="2022-04-16T18:40:00Z">
        <w:r w:rsidR="00091761">
          <w:t>s</w:t>
        </w:r>
      </w:ins>
      <w:r>
        <w:t xml:space="preserve"> response window</w:t>
      </w:r>
      <w:del w:id="319" w:author="Liad Mudrik" w:date="2022-04-16T18:40:00Z">
        <w:r w:rsidDel="003C07A9">
          <w:delText xml:space="preserve"> </w:delText>
        </w:r>
        <w:r w:rsidR="000F2281" w:rsidDel="003C07A9">
          <w:delText xml:space="preserve">will be used </w:delText>
        </w:r>
        <w:r w:rsidDel="003C07A9">
          <w:delText>to reduce the amount of recorded data</w:delText>
        </w:r>
      </w:del>
      <w:r>
        <w:t xml:space="preserve">. </w:t>
      </w:r>
      <w:r w:rsidR="009C6F39">
        <w:t>Finally</w:t>
      </w:r>
      <w:r w:rsidR="00D67BEA">
        <w:t>,</w:t>
      </w:r>
      <w:r w:rsidR="009C6F39">
        <w:t xml:space="preserve"> </w:t>
      </w:r>
      <w:moveToRangeStart w:id="320" w:author="Liad Mudrik" w:date="2022-04-16T18:41:00Z" w:name="move101026882"/>
      <w:moveTo w:id="321" w:author="Liad Mudrik" w:date="2022-04-16T18:41:00Z">
        <w:del w:id="322" w:author="Liad Mudrik" w:date="2022-04-16T18:41:00Z">
          <w:r w:rsidR="006B3B9B" w:rsidDel="006B3B9B">
            <w:delText>A</w:delText>
          </w:r>
        </w:del>
      </w:moveTo>
      <w:ins w:id="323" w:author="Liad Mudrik" w:date="2022-04-16T18:41:00Z">
        <w:r w:rsidR="006B3B9B">
          <w:t>a</w:t>
        </w:r>
      </w:ins>
      <w:moveTo w:id="324" w:author="Liad Mudrik" w:date="2022-04-16T18:41:00Z">
        <w:r w:rsidR="006B3B9B">
          <w:t xml:space="preserve"> Subjective measure of prime awareness</w:t>
        </w:r>
      </w:moveTo>
      <w:ins w:id="325" w:author="Liad Mudrik" w:date="2022-04-16T18:41:00Z">
        <w:r w:rsidR="006B3B9B">
          <w:t xml:space="preserve"> will be taken, using the Perceptual Awareness Scale (PAS; REF)</w:t>
        </w:r>
      </w:ins>
      <w:moveTo w:id="326" w:author="Liad Mudrik" w:date="2022-04-16T18:41:00Z">
        <w:r w:rsidR="006B3B9B">
          <w:t xml:space="preserve">. Participants will use the keyboard numbers 1-4 to rate how well did they see the prime from </w:t>
        </w:r>
        <w:commentRangeStart w:id="327"/>
        <w:r w:rsidR="006B3B9B">
          <w:t>1 ("didn't see anything") to 4 ("Saw the prime clearly").</w:t>
        </w:r>
      </w:moveTo>
      <w:commentRangeEnd w:id="327"/>
      <w:r w:rsidR="006B3B9B">
        <w:rPr>
          <w:rStyle w:val="CommentReference"/>
        </w:rPr>
        <w:commentReference w:id="327"/>
      </w:r>
    </w:p>
    <w:moveToRangeEnd w:id="320"/>
    <w:p w14:paraId="233E2CA7" w14:textId="278859C0" w:rsidR="0007740D" w:rsidDel="006B3B9B" w:rsidRDefault="0007740D" w:rsidP="006B3B9B">
      <w:pPr>
        <w:pStyle w:val="NoSpacing"/>
        <w:bidi w:val="0"/>
        <w:rPr>
          <w:del w:id="328" w:author="Liad Mudrik" w:date="2022-04-16T18:41:00Z"/>
        </w:rPr>
      </w:pPr>
      <w:del w:id="329" w:author="Liad Mudrik" w:date="2022-04-16T18:41:00Z">
        <w:r w:rsidDel="006B3B9B">
          <w:delText xml:space="preserve">the </w:delText>
        </w:r>
        <w:r w:rsidR="002D5B5B" w:rsidDel="006B3B9B">
          <w:delText>participant</w:delText>
        </w:r>
        <w:r w:rsidDel="006B3B9B">
          <w:delText xml:space="preserve"> will rate the prime visibility </w:delText>
        </w:r>
        <w:r w:rsidR="009C6F39" w:rsidDel="006B3B9B">
          <w:delText xml:space="preserve">on a </w:delText>
        </w:r>
        <w:r w:rsidDel="006B3B9B">
          <w:delText>PAS scale</w:delText>
        </w:r>
        <w:r w:rsidR="009C6F39" w:rsidDel="006B3B9B">
          <w:delText>.</w:delText>
        </w:r>
      </w:del>
    </w:p>
    <w:p w14:paraId="316FFD3A" w14:textId="63513DB2" w:rsidR="00215FCA" w:rsidRDefault="008A608D" w:rsidP="00116094">
      <w:pPr>
        <w:pStyle w:val="NoSpacing"/>
        <w:bidi w:val="0"/>
      </w:pPr>
      <w:ins w:id="330" w:author="Liad Mudrik" w:date="2022-04-16T18:41:00Z">
        <w:r>
          <w:t xml:space="preserve">Finally, </w:t>
        </w:r>
        <w:r w:rsidR="00605D31">
          <w:t>i</w:t>
        </w:r>
      </w:ins>
      <w:del w:id="331" w:author="Liad Mudrik" w:date="2022-04-16T18:41:00Z">
        <w:r w:rsidR="00116094" w:rsidDel="008A608D">
          <w:delText>I</w:delText>
        </w:r>
      </w:del>
      <w:r w:rsidR="00116094">
        <w:t>n the "Reachin</w:t>
      </w:r>
      <w:r w:rsidR="005B567F">
        <w:t>g</w:t>
      </w:r>
      <w:r w:rsidR="00116094">
        <w:t xml:space="preserve">" session </w:t>
      </w:r>
      <w:r w:rsidR="002D5B5B">
        <w:t>participant</w:t>
      </w:r>
      <w:r w:rsidR="00116094">
        <w:t>s will have to return their finger to the starting point after each response.</w:t>
      </w:r>
    </w:p>
    <w:p w14:paraId="538283FC" w14:textId="0091F9FD" w:rsidR="006A2025" w:rsidRPr="002B6CA5" w:rsidRDefault="006A2025" w:rsidP="006A202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06A97EED" w14:textId="79079C25" w:rsidR="00AC0D5F" w:rsidRPr="002B6CA5" w:rsidRDefault="00452F68" w:rsidP="00AC0D5F">
      <w:pPr>
        <w:pStyle w:val="NoSpacing"/>
        <w:bidi w:val="0"/>
        <w:rPr>
          <w:rFonts w:ascii="Arial" w:hAnsi="Arial" w:cs="Arial"/>
          <w:color w:val="222222"/>
          <w:sz w:val="12"/>
          <w:szCs w:val="12"/>
          <w:shd w:val="clear" w:color="auto" w:fill="FFFFFF"/>
        </w:rPr>
      </w:pPr>
      <w:r>
        <w:t>P</w:t>
      </w:r>
      <w:r w:rsidR="00AC0D5F" w:rsidRPr="002B6CA5">
        <w:t xml:space="preserve">reprocessing </w:t>
      </w:r>
      <w:r w:rsidR="00774FEF">
        <w:t xml:space="preserve">will </w:t>
      </w:r>
      <w:r w:rsidR="001F3C16">
        <w:t xml:space="preserve">follow </w:t>
      </w:r>
      <w:r w:rsidR="00F559EB" w:rsidRPr="002B6CA5">
        <w:t xml:space="preserve">@@ Cite @@ </w:t>
      </w:r>
      <w:r w:rsidR="00AC0D5F" w:rsidRPr="002B6CA5">
        <w:rPr>
          <w:rFonts w:ascii="Arial" w:hAnsi="Arial" w:cs="Arial"/>
          <w:color w:val="222222"/>
          <w:sz w:val="12"/>
          <w:szCs w:val="12"/>
          <w:shd w:val="clear" w:color="auto" w:fill="FFFFFF"/>
        </w:rPr>
        <w:t>Gallivan, J. P., &amp; Chapman, C. S. (2014). Three-dimensional reach trajectories</w:t>
      </w:r>
    </w:p>
    <w:p w14:paraId="6C7ABD0C" w14:textId="4A19D5BA" w:rsidR="00AC0D5F" w:rsidRDefault="009F2EE4" w:rsidP="00BD2331">
      <w:pPr>
        <w:bidi w:val="0"/>
      </w:pPr>
      <w:r>
        <w:t xml:space="preserve">Missing </w:t>
      </w:r>
      <w:r w:rsidR="00F95E77">
        <w:t xml:space="preserve">values </w:t>
      </w:r>
      <w:r w:rsidR="00D06098">
        <w:t xml:space="preserve">will be </w:t>
      </w:r>
      <w:r w:rsidR="003F7819">
        <w:t xml:space="preserve">interpolated </w:t>
      </w:r>
      <w:r w:rsidR="00D06098">
        <w:t xml:space="preserve">with the </w:t>
      </w:r>
      <w:commentRangeStart w:id="332"/>
      <w:commentRangeStart w:id="333"/>
      <w:r w:rsidR="003F7819">
        <w:t>inpaint_nans</w:t>
      </w:r>
      <w:commentRangeEnd w:id="332"/>
      <w:r w:rsidR="0097587D">
        <w:rPr>
          <w:rStyle w:val="CommentReference"/>
        </w:rPr>
        <w:commentReference w:id="332"/>
      </w:r>
      <w:commentRangeEnd w:id="333"/>
      <w:r w:rsidR="00BB5B4D">
        <w:rPr>
          <w:rStyle w:val="CommentReference"/>
        </w:rPr>
        <w:commentReference w:id="333"/>
      </w:r>
      <w:r w:rsidR="0097587D">
        <w:t xml:space="preserve"> f</w:t>
      </w:r>
      <w:r w:rsidR="003F7819">
        <w:t>unction</w:t>
      </w:r>
      <w:r w:rsidR="00C841FF">
        <w:t xml:space="preserve"> to fill gaps in the trajectory</w:t>
      </w:r>
      <w:r w:rsidR="0061715B">
        <w:t xml:space="preserve">, </w:t>
      </w:r>
      <w:del w:id="334" w:author="Liad Mudrik" w:date="2022-04-16T20:19:00Z">
        <w:r w:rsidR="0061715B" w:rsidDel="00B84093">
          <w:delText xml:space="preserve">which </w:delText>
        </w:r>
      </w:del>
      <w:ins w:id="335" w:author="Liad Mudrik" w:date="2022-04-16T20:19:00Z">
        <w:r w:rsidR="00B84093">
          <w:t>and</w:t>
        </w:r>
        <w:r w:rsidR="00B84093">
          <w:t xml:space="preserve"> </w:t>
        </w:r>
      </w:ins>
      <w:r w:rsidR="0061715B">
        <w:t>will t</w:t>
      </w:r>
      <w:r w:rsidR="00F95E77">
        <w:t xml:space="preserve">hen be filtered with a </w:t>
      </w:r>
      <w:r w:rsidR="003F7819" w:rsidRPr="002B6CA5">
        <w:t>low pass butter</w:t>
      </w:r>
      <w:del w:id="336" w:author="Liad Mudrik" w:date="2022-04-16T20:19:00Z">
        <w:r w:rsidR="003F7819" w:rsidRPr="002B6CA5" w:rsidDel="0086309C">
          <w:delText xml:space="preserve"> </w:delText>
        </w:r>
      </w:del>
      <w:r w:rsidR="003F7819" w:rsidRPr="002B6CA5">
        <w:t xml:space="preserve">worth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axis'</w:t>
      </w:r>
      <w:del w:id="337" w:author="Liad Mudrik" w:date="2022-04-16T20:19:00Z">
        <w:r w:rsidR="00755CE0" w:rsidDel="00D7676E">
          <w:delText>s</w:delText>
        </w:r>
      </w:del>
      <w:r w:rsidR="00755CE0">
        <w:t xml:space="preserve"> </w:t>
      </w:r>
      <w:r w:rsidR="00F95E77">
        <w:t>origin will be set a</w:t>
      </w:r>
      <w:r w:rsidR="004E24AC">
        <w:t>t</w:t>
      </w:r>
      <w:r w:rsidR="00F95E77">
        <w:t xml:space="preserve"> the </w:t>
      </w:r>
      <w:r w:rsidR="00755CE0">
        <w:t>first sample</w:t>
      </w:r>
      <w:r w:rsidR="004E24AC">
        <w:t xml:space="preserve"> of each trial</w:t>
      </w:r>
      <w:r w:rsidR="0061715B">
        <w:t>. To locate movement onset</w:t>
      </w:r>
      <w:ins w:id="338" w:author="Liad Mudrik" w:date="2022-04-16T20:20:00Z">
        <w:r w:rsidR="00B15FC8">
          <w:t>,</w:t>
        </w:r>
      </w:ins>
      <w:r w:rsidR="0061715B">
        <w:t xml:space="preserve"> </w:t>
      </w:r>
      <w:r w:rsidR="00BD2331">
        <w:t>a low pass butter</w:t>
      </w:r>
      <w:del w:id="339" w:author="Liad Mudrik" w:date="2022-04-16T20:20:00Z">
        <w:r w:rsidR="00BD2331" w:rsidDel="00B15FC8">
          <w:delText xml:space="preserve"> </w:delText>
        </w:r>
      </w:del>
      <w:r w:rsidR="00BD2331">
        <w:t xml:space="preserve">worth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 xml:space="preserve">the </w:t>
      </w:r>
      <w:r w:rsidR="00BD2331">
        <w:t xml:space="preserve">velocity. Onset will be indicated by </w:t>
      </w:r>
      <w:del w:id="340" w:author="Liad Mudrik" w:date="2022-04-16T20:20:00Z">
        <w:r w:rsidR="007404E0" w:rsidDel="00352A32">
          <w:delText xml:space="preserve">4 </w:delText>
        </w:r>
      </w:del>
      <w:ins w:id="341" w:author="Liad Mudrik" w:date="2022-04-16T20:20:00Z">
        <w:r w:rsidR="00352A32">
          <w:t>four</w:t>
        </w:r>
        <w:r w:rsidR="00352A32">
          <w:t xml:space="preserve"> </w:t>
        </w:r>
      </w:ins>
      <w:r w:rsidR="007404E0">
        <w:t xml:space="preserve">consecutive samples </w:t>
      </w:r>
      <w:r w:rsidR="00B15C67">
        <w:t xml:space="preserve">having </w:t>
      </w:r>
      <w:r w:rsidR="007404E0">
        <w:t>a velocity greater than 2mm/s and a total acceleration of at least 2mm/s^2.</w:t>
      </w:r>
      <w:r w:rsidR="00B15C67">
        <w:t xml:space="preserve"> Offset will be determined as the point along the trajectory that is </w:t>
      </w:r>
      <w:commentRangeStart w:id="342"/>
      <w:r w:rsidR="00B15C67">
        <w:t>closest to the screen</w:t>
      </w:r>
      <w:commentRangeEnd w:id="342"/>
      <w:r w:rsidR="00DA2CB6">
        <w:rPr>
          <w:rStyle w:val="CommentReference"/>
        </w:rPr>
        <w:commentReference w:id="342"/>
      </w:r>
      <w:r w:rsidR="00B15C67">
        <w:t>.</w:t>
      </w:r>
    </w:p>
    <w:p w14:paraId="5EDCAC89" w14:textId="0956058B" w:rsidR="00AC0D5F" w:rsidDel="00A139DD" w:rsidRDefault="00043A72" w:rsidP="0061000D">
      <w:pPr>
        <w:pStyle w:val="NoSpacing"/>
        <w:bidi w:val="0"/>
        <w:rPr>
          <w:del w:id="343" w:author="Liad Mudrik" w:date="2022-04-16T20:21:00Z"/>
        </w:rPr>
      </w:pPr>
      <w:r>
        <w:t xml:space="preserve">The </w:t>
      </w:r>
      <w:r w:rsidR="008E6CA1">
        <w:t>movements</w:t>
      </w:r>
      <w:r>
        <w:t xml:space="preserve"> </w:t>
      </w:r>
      <w:r w:rsidR="001F3C16">
        <w:t>will be</w:t>
      </w:r>
      <w:r>
        <w:t xml:space="preserve"> normalized </w:t>
      </w:r>
      <w:r w:rsidR="00C50AD7">
        <w:t xml:space="preserve">to the length of the trajectory along the </w:t>
      </w:r>
      <w:r>
        <w:t>axis perpendicular to the screen (Z axis)</w:t>
      </w:r>
      <w:r w:rsidR="00F65271">
        <w:t>. To do so</w:t>
      </w:r>
      <w:ins w:id="344" w:author="Liad Mudrik" w:date="2022-04-16T20:21:00Z">
        <w:r w:rsidR="00A139DD">
          <w:t>,</w:t>
        </w:r>
      </w:ins>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to 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 forward, 1 backward, the total </w:t>
      </w:r>
      <w:r w:rsidR="00C2273C">
        <w:t xml:space="preserve">distance </w:t>
      </w:r>
      <w:r w:rsidR="0006260F">
        <w:t xml:space="preserve">is </w:t>
      </w:r>
      <w:r w:rsidR="0023238E">
        <w:t>3</w:t>
      </w:r>
      <w:r w:rsidR="0006260F">
        <w:t>).</w:t>
      </w:r>
      <w:r w:rsidR="00AC0D5F">
        <w:t xml:space="preserve"> </w:t>
      </w:r>
    </w:p>
    <w:p w14:paraId="79D2E257" w14:textId="7E20DC3B" w:rsidR="00084350" w:rsidRDefault="00084350" w:rsidP="00A139DD">
      <w:pPr>
        <w:pStyle w:val="NoSpacing"/>
        <w:bidi w:val="0"/>
      </w:pPr>
      <w:r>
        <w:t xml:space="preserve">These points </w:t>
      </w:r>
      <w:r w:rsidR="00C2273C">
        <w:t xml:space="preserve">will </w:t>
      </w:r>
      <w:r>
        <w:t>represent the proportion of path traveled.</w:t>
      </w:r>
    </w:p>
    <w:p w14:paraId="25BDC1FE" w14:textId="1D772198" w:rsidR="00587B22" w:rsidRDefault="00CA75F0" w:rsidP="00CA75F0">
      <w:pPr>
        <w:pStyle w:val="Heading3"/>
        <w:bidi w:val="0"/>
      </w:pPr>
      <w:r>
        <w:t>Dependent variables extraction</w:t>
      </w:r>
    </w:p>
    <w:p w14:paraId="393E28EB" w14:textId="77777777" w:rsidR="00C72B02" w:rsidRDefault="00C72B02" w:rsidP="00C72B02">
      <w:pPr>
        <w:pStyle w:val="Heading4"/>
        <w:bidi w:val="0"/>
      </w:pPr>
      <w:commentRangeStart w:id="345"/>
      <w:commentRangeStart w:id="346"/>
      <w:r>
        <w:t>Reach area calculation</w:t>
      </w:r>
    </w:p>
    <w:p w14:paraId="0AADD6FF" w14:textId="34255C4B" w:rsidR="00C72B02" w:rsidDel="00ED5CD5" w:rsidRDefault="008376FE" w:rsidP="00EB1D51">
      <w:pPr>
        <w:pStyle w:val="NoSpacing"/>
        <w:bidi w:val="0"/>
        <w:rPr>
          <w:del w:id="347" w:author="Liad Mudrik" w:date="2022-04-16T20:22:00Z"/>
        </w:rPr>
      </w:pPr>
      <w:r>
        <w:t xml:space="preserve">The area will be calculated in </w:t>
      </w:r>
      <w:r w:rsidR="009C05FA">
        <w:t xml:space="preserve">three </w:t>
      </w:r>
      <w:r>
        <w:t>stages. First</w:t>
      </w:r>
      <w:r w:rsidR="000D2CF9">
        <w:t>,</w:t>
      </w:r>
      <w:r>
        <w:t xml:space="preserve"> </w:t>
      </w:r>
      <w:r w:rsidR="009C05FA">
        <w:t xml:space="preserve">we </w:t>
      </w:r>
      <w:r w:rsidR="00EB1D51">
        <w:t xml:space="preserve">will </w:t>
      </w:r>
      <w:r w:rsidR="009C05FA">
        <w:t>establish a line</w:t>
      </w:r>
      <w:r w:rsidR="001D1774">
        <w:t xml:space="preserve"> perpendicular to the screen</w:t>
      </w:r>
      <w:r w:rsidR="009C05FA">
        <w:t xml:space="preserve"> </w:t>
      </w:r>
      <w:r w:rsidR="00665933">
        <w:t>at the lowest X value</w:t>
      </w:r>
      <w:r w:rsidR="001D1774">
        <w:t>.</w:t>
      </w:r>
      <w:r w:rsidR="00EB1D51">
        <w:t xml:space="preserve"> </w:t>
      </w:r>
      <w:r w:rsidR="00665933">
        <w:t xml:space="preserve">Then </w:t>
      </w:r>
      <w:r w:rsidR="000D2CF9">
        <w:t xml:space="preserve">we will compute </w:t>
      </w:r>
      <w:r w:rsidR="00665933">
        <w:t>the area between each average trajectory and that line</w:t>
      </w:r>
      <w:r w:rsidR="00EB1D51">
        <w:t xml:space="preserve">. The results will be subtracted from each other, and their </w:t>
      </w:r>
      <w:r w:rsidR="000D2CF9">
        <w:t>absolute value will be used as the reach area.</w:t>
      </w:r>
      <w:ins w:id="348" w:author="Liad Mudrik" w:date="2022-04-16T20:22:00Z">
        <w:r w:rsidR="00ED5CD5">
          <w:t xml:space="preserve"> </w:t>
        </w:r>
      </w:ins>
    </w:p>
    <w:p w14:paraId="6DB33E9F" w14:textId="185279A6" w:rsidR="00C72B02" w:rsidRDefault="00C72B02" w:rsidP="00ED5CD5">
      <w:pPr>
        <w:pStyle w:val="NoSpacing"/>
        <w:bidi w:val="0"/>
      </w:pPr>
      <w:r>
        <w:t>To avoid negative area values</w:t>
      </w:r>
      <w:ins w:id="349" w:author="Liad Mudrik" w:date="2022-04-16T20:22:00Z">
        <w:r w:rsidR="00ED5CD5">
          <w:t>,</w:t>
        </w:r>
      </w:ins>
      <w:r>
        <w:t xml:space="preserve"> </w:t>
      </w:r>
      <w:r w:rsidR="008F1716">
        <w:t xml:space="preserve">the </w:t>
      </w:r>
      <w:r>
        <w:t xml:space="preserve">trajectories </w:t>
      </w:r>
      <w:r w:rsidR="00304883">
        <w:t xml:space="preserve">will be </w:t>
      </w:r>
      <w:r>
        <w:t xml:space="preserve">split at their intersections and the area </w:t>
      </w:r>
      <w:r w:rsidR="00F07537">
        <w:t xml:space="preserve">will be </w:t>
      </w:r>
      <w:r>
        <w:t>calculated separately for each section.</w:t>
      </w:r>
      <w:commentRangeEnd w:id="345"/>
      <w:r w:rsidR="00A528B1">
        <w:rPr>
          <w:rStyle w:val="CommentReference"/>
        </w:rPr>
        <w:commentReference w:id="345"/>
      </w:r>
      <w:commentRangeEnd w:id="346"/>
      <w:r w:rsidR="005C05D8">
        <w:rPr>
          <w:rStyle w:val="CommentReference"/>
        </w:rPr>
        <w:commentReference w:id="346"/>
      </w:r>
    </w:p>
    <w:p w14:paraId="7B2FFE74" w14:textId="08BDC393" w:rsidR="006A2025" w:rsidRDefault="00D71C53" w:rsidP="00B3603C">
      <w:pPr>
        <w:pStyle w:val="Heading3"/>
        <w:bidi w:val="0"/>
      </w:pPr>
      <w:commentRangeStart w:id="350"/>
      <w:r>
        <w:t>Confirmatory analysis</w:t>
      </w:r>
      <w:commentRangeEnd w:id="350"/>
      <w:r w:rsidR="00511F93">
        <w:rPr>
          <w:rStyle w:val="CommentReference"/>
          <w:rFonts w:eastAsia="David" w:cs="David"/>
          <w:b w:val="0"/>
          <w:bCs w:val="0"/>
          <w:color w:val="auto"/>
        </w:rPr>
        <w:commentReference w:id="350"/>
      </w:r>
    </w:p>
    <w:p w14:paraId="115A568B" w14:textId="56F245EB" w:rsidR="00C0269D" w:rsidDel="009A4E22" w:rsidRDefault="00C0269D" w:rsidP="00C0269D">
      <w:pPr>
        <w:pStyle w:val="NoSpacing"/>
        <w:bidi w:val="0"/>
        <w:rPr>
          <w:del w:id="351" w:author="Liad Mudrik" w:date="2022-04-16T20:25:00Z"/>
        </w:rPr>
      </w:pPr>
      <w:del w:id="352" w:author="Liad Mudrik" w:date="2022-04-16T20:25:00Z">
        <w:r w:rsidDel="009A4E22">
          <w:delText>Analysis will be performed only on trials with a PAS rating of 1.</w:delText>
        </w:r>
      </w:del>
    </w:p>
    <w:p w14:paraId="4DC3B808" w14:textId="3CC0E22D" w:rsidR="00CB2056" w:rsidRDefault="00FE072B" w:rsidP="00DB4A3D">
      <w:pPr>
        <w:pStyle w:val="NoSpacing"/>
        <w:bidi w:val="0"/>
      </w:pPr>
      <w:r>
        <w:t xml:space="preserve">We will compute each </w:t>
      </w:r>
      <w:r w:rsidR="002D5B5B">
        <w:t>participant</w:t>
      </w:r>
      <w:r>
        <w:t xml:space="preserve">'s </w:t>
      </w:r>
      <w:r w:rsidR="003F4D2C">
        <w:t xml:space="preserve">DV </w:t>
      </w:r>
      <w:r w:rsidR="00681F7F">
        <w:t xml:space="preserve">separately </w:t>
      </w:r>
      <w:r>
        <w:t xml:space="preserve">over </w:t>
      </w:r>
      <w:r w:rsidR="00681F7F">
        <w:t xml:space="preserve">congruent and </w:t>
      </w:r>
      <w:del w:id="353" w:author="Liad Mudrik" w:date="2022-04-16T20:25:00Z">
        <w:r w:rsidR="00432604" w:rsidDel="009A4E22">
          <w:delText xml:space="preserve">over </w:delText>
        </w:r>
      </w:del>
      <w:r w:rsidR="00681F7F">
        <w:t>incongruent trials</w:t>
      </w:r>
      <w:ins w:id="354" w:author="Liad Mudrik" w:date="2022-04-16T20:25:00Z">
        <w:r w:rsidR="009A4E22">
          <w:t>, which will be compared using</w:t>
        </w:r>
      </w:ins>
      <w:del w:id="355" w:author="Liad Mudrik" w:date="2022-04-16T20:25:00Z">
        <w:r w:rsidR="00A47DD5" w:rsidDel="009A4E22">
          <w:delText xml:space="preserve"> and</w:delText>
        </w:r>
      </w:del>
      <w:r w:rsidR="00A47DD5">
        <w:t xml:space="preserve"> a</w:t>
      </w:r>
      <w:commentRangeStart w:id="356"/>
      <w:r w:rsidR="00A90EA7">
        <w:t xml:space="preserve"> paired t-test </w:t>
      </w:r>
      <w:commentRangeEnd w:id="356"/>
      <w:r w:rsidR="001A2034">
        <w:rPr>
          <w:rStyle w:val="CommentReference"/>
        </w:rPr>
        <w:commentReference w:id="356"/>
      </w:r>
      <w:del w:id="357" w:author="Liad Mudrik" w:date="2022-04-16T20:25:00Z">
        <w:r w:rsidR="00A90EA7" w:rsidDel="00AC375D">
          <w:delText xml:space="preserve">will be conducted </w:delText>
        </w:r>
        <w:r w:rsidR="0040562A" w:rsidDel="00AC375D">
          <w:delText>between the conditions</w:delText>
        </w:r>
      </w:del>
      <w:r w:rsidR="00A90EA7">
        <w:t>.</w:t>
      </w:r>
      <w:r w:rsidR="004E3784">
        <w:t xml:space="preserve"> </w:t>
      </w:r>
      <w:r w:rsidR="00432604">
        <w:t>The p-value</w:t>
      </w:r>
      <w:ins w:id="358" w:author="Liad Mudrik" w:date="2022-04-16T20:26:00Z">
        <w:r w:rsidR="009D2245">
          <w:t>s</w:t>
        </w:r>
      </w:ins>
      <w:r w:rsidR="00432604">
        <w:t xml:space="preserve"> </w:t>
      </w:r>
      <w:r w:rsidR="004E3784">
        <w:t xml:space="preserve">will be corrected </w:t>
      </w:r>
      <w:r w:rsidR="008C6455">
        <w:t xml:space="preserve">with </w:t>
      </w:r>
      <w:commentRangeStart w:id="359"/>
      <w:r w:rsidR="004E3784" w:rsidRPr="00236CE5">
        <w:t>Benjamini-Hochberg</w:t>
      </w:r>
      <w:r w:rsidR="004E3784">
        <w:t xml:space="preserve"> FDR </w:t>
      </w:r>
      <w:commentRangeEnd w:id="359"/>
      <w:r w:rsidR="00572538">
        <w:rPr>
          <w:rStyle w:val="CommentReference"/>
        </w:rPr>
        <w:commentReference w:id="359"/>
      </w:r>
      <w:commentRangeStart w:id="360"/>
      <w:r w:rsidR="004E3784">
        <w:t>correction</w:t>
      </w:r>
      <w:del w:id="361" w:author="Liad Mudrik" w:date="2022-04-16T20:26:00Z">
        <w:r w:rsidR="004E3784" w:rsidDel="007A103A">
          <w:delText xml:space="preserve"> </w:delText>
        </w:r>
      </w:del>
      <w:commentRangeEnd w:id="360"/>
      <w:r w:rsidR="007A103A">
        <w:rPr>
          <w:rStyle w:val="CommentReference"/>
        </w:rPr>
        <w:commentReference w:id="360"/>
      </w:r>
      <w:del w:id="362" w:author="Liad Mudrik" w:date="2022-04-16T20:26:00Z">
        <w:r w:rsidR="004E3784" w:rsidDel="007A103A">
          <w:delText xml:space="preserve">since we conduct a comparison for </w:delText>
        </w:r>
        <w:commentRangeStart w:id="363"/>
        <w:commentRangeStart w:id="364"/>
        <w:r w:rsidR="004E3784" w:rsidDel="007A103A">
          <w:delText>each of the DV</w:delText>
        </w:r>
        <w:commentRangeEnd w:id="363"/>
        <w:r w:rsidR="00480B12" w:rsidDel="007A103A">
          <w:rPr>
            <w:rStyle w:val="CommentReference"/>
          </w:rPr>
          <w:commentReference w:id="363"/>
        </w:r>
      </w:del>
      <w:commentRangeEnd w:id="364"/>
      <w:r w:rsidR="002247F4">
        <w:rPr>
          <w:rStyle w:val="CommentReference"/>
        </w:rPr>
        <w:commentReference w:id="364"/>
      </w:r>
      <w:r w:rsidR="004E3784">
        <w:t>.</w:t>
      </w:r>
      <w:r w:rsidR="00FF5A7B">
        <w:t xml:space="preserve"> </w:t>
      </w:r>
      <w:commentRangeStart w:id="365"/>
      <w:r w:rsidR="00A81E80">
        <w:t xml:space="preserve">Cohen's </w:t>
      </w:r>
      <w:r w:rsidR="00A81E80" w:rsidRPr="00A81E80">
        <w:t>d</w:t>
      </w:r>
      <w:r w:rsidR="00A81E80">
        <w:rPr>
          <w:vertAlign w:val="subscript"/>
        </w:rPr>
        <w:t>z</w:t>
      </w:r>
      <w:r w:rsidR="00A81E80">
        <w:t xml:space="preserve"> </w:t>
      </w:r>
      <w:r w:rsidR="002559B2">
        <w:t xml:space="preserve">and its </w:t>
      </w:r>
      <w:del w:id="366" w:author="Liad Mudrik" w:date="2022-04-16T20:31:00Z">
        <w:r w:rsidR="002559B2" w:rsidDel="00E17042">
          <w:delText xml:space="preserve">CI </w:delText>
        </w:r>
      </w:del>
      <w:commentRangeEnd w:id="365"/>
      <w:ins w:id="367" w:author="Liad Mudrik" w:date="2022-04-16T20:31:00Z">
        <w:r w:rsidR="00E17042">
          <w:t>Confidence Intervals (CIs)</w:t>
        </w:r>
        <w:r w:rsidR="00E17042">
          <w:t xml:space="preserve"> </w:t>
        </w:r>
      </w:ins>
      <w:r w:rsidR="00B62840">
        <w:rPr>
          <w:rStyle w:val="CommentReference"/>
        </w:rPr>
        <w:commentReference w:id="365"/>
      </w:r>
      <w:r w:rsidR="00A81E80">
        <w:t xml:space="preserve">will be </w:t>
      </w:r>
      <w:r w:rsidR="00137649">
        <w:t xml:space="preserve">examined for overlap </w:t>
      </w:r>
      <w:r w:rsidR="00BC4260">
        <w:t>between the "Reaching" and "Keyboard" conditions.</w:t>
      </w:r>
      <w:r w:rsidR="00137649">
        <w:t xml:space="preserve"> No overlap will indicate an </w:t>
      </w:r>
      <w:r w:rsidR="00137649">
        <w:lastRenderedPageBreak/>
        <w:t>advantage for one measure over the other.</w:t>
      </w:r>
      <w:r w:rsidR="00DB4A3D">
        <w:t xml:space="preserve"> </w:t>
      </w:r>
      <w:commentRangeStart w:id="368"/>
      <w:del w:id="369" w:author="Liad Mudrik" w:date="2022-04-16T20:32:00Z">
        <w:r w:rsidR="00122EE6" w:rsidDel="00DD0825">
          <w:delText>In a separate comparison</w:delText>
        </w:r>
      </w:del>
      <w:ins w:id="370" w:author="Liad Mudrik" w:date="2022-04-16T20:32:00Z">
        <w:r w:rsidR="00DD0825">
          <w:t>We will also compare</w:t>
        </w:r>
      </w:ins>
      <w:r w:rsidR="00122EE6">
        <w:t xml:space="preserve"> </w:t>
      </w:r>
      <w:r w:rsidR="00747C1E">
        <w:t>c</w:t>
      </w:r>
      <w:r w:rsidR="00CB2056">
        <w:t>hanges of mind will be compared between correct and incorrect trials.</w:t>
      </w:r>
    </w:p>
    <w:commentRangeEnd w:id="368"/>
    <w:p w14:paraId="6E40C78E" w14:textId="4634744B" w:rsidR="00351D12" w:rsidRDefault="00DD0825" w:rsidP="00351D12">
      <w:pPr>
        <w:pStyle w:val="NoSpacing"/>
        <w:bidi w:val="0"/>
      </w:pPr>
      <w:r>
        <w:rPr>
          <w:rStyle w:val="CommentReference"/>
        </w:rPr>
        <w:commentReference w:id="368"/>
      </w:r>
    </w:p>
    <w:p w14:paraId="655E35B0" w14:textId="5A585B6C" w:rsidR="00351D12" w:rsidRDefault="004F090A" w:rsidP="00081634">
      <w:pPr>
        <w:bidi w:val="0"/>
      </w:pPr>
      <w:r>
        <w:t xml:space="preserve">The </w:t>
      </w:r>
      <w:r w:rsidR="006B617F">
        <w:t>d</w:t>
      </w:r>
      <w:r>
        <w:t xml:space="preserve">ifference score of each </w:t>
      </w:r>
      <w:r w:rsidR="00351D12">
        <w:t>DV</w:t>
      </w:r>
      <w:r>
        <w:t xml:space="preserve"> </w:t>
      </w:r>
      <w:r w:rsidR="00351D12">
        <w:t xml:space="preserve">will be tested for normality using </w:t>
      </w:r>
      <w:r w:rsidR="006B617F">
        <w:t xml:space="preserve">the </w:t>
      </w:r>
      <w:r w:rsidR="00351D12">
        <w:t>Shapiro-Wilk test</w:t>
      </w:r>
      <w:r>
        <w:t>.</w:t>
      </w:r>
      <w:r w:rsidR="00192885">
        <w:t xml:space="preserve"> A</w:t>
      </w:r>
      <w:r>
        <w:t xml:space="preserve"> </w:t>
      </w:r>
      <w:r w:rsidR="004071DF">
        <w:t xml:space="preserve">DV that will fail to keep normality will be tested </w:t>
      </w:r>
      <w:r w:rsidR="00192885">
        <w:t xml:space="preserve">instead </w:t>
      </w:r>
      <w:r w:rsidR="004071DF">
        <w:t xml:space="preserve">with </w:t>
      </w:r>
      <w:r w:rsidR="004071DF" w:rsidRPr="004071DF">
        <w:t>W</w:t>
      </w:r>
      <w:r w:rsidR="004071DF">
        <w:t>ilcoxon signed rank test</w:t>
      </w:r>
      <w:r w:rsidR="00081634">
        <w:t xml:space="preserve"> and </w:t>
      </w:r>
      <w:r w:rsidR="00192885">
        <w:t xml:space="preserve">its </w:t>
      </w:r>
      <w:commentRangeStart w:id="371"/>
      <w:r w:rsidR="00081634">
        <w:t xml:space="preserve">effect size will be </w:t>
      </w:r>
      <w:del w:id="372" w:author="Liad Mudrik" w:date="2022-04-16T20:32:00Z">
        <w:r w:rsidR="00081634" w:rsidDel="00623B90">
          <w:delText xml:space="preserve">given </w:delText>
        </w:r>
      </w:del>
      <w:ins w:id="373" w:author="Liad Mudrik" w:date="2022-04-16T20:32:00Z">
        <w:r w:rsidR="00623B90">
          <w:t>calculated as</w:t>
        </w:r>
      </w:ins>
      <w:del w:id="374" w:author="Liad Mudrik" w:date="2022-04-16T20:32:00Z">
        <w:r w:rsidR="00081634" w:rsidDel="00623B90">
          <w:delText>by</w:delText>
        </w:r>
      </w:del>
      <w:r w:rsidR="00081634">
        <w:t xml:space="preserve"> </w:t>
      </w:r>
      <m:oMath>
        <m:r>
          <w:rPr>
            <w:rFonts w:ascii="Cambria Math" w:hAnsi="Cambria Math"/>
          </w:rPr>
          <m:t>r=</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N</m:t>
                </m:r>
              </m:e>
            </m:rad>
          </m:den>
        </m:f>
      </m:oMath>
      <w:r w:rsidR="004071DF">
        <w:t>.</w:t>
      </w:r>
      <w:commentRangeEnd w:id="371"/>
      <w:r w:rsidR="00081634">
        <w:rPr>
          <w:rStyle w:val="CommentReference"/>
        </w:rPr>
        <w:commentReference w:id="371"/>
      </w:r>
    </w:p>
    <w:p w14:paraId="7A3F3744" w14:textId="0D9F1422" w:rsidR="00615CE3" w:rsidRDefault="00615CE3" w:rsidP="00615CE3">
      <w:pPr>
        <w:bidi w:val="0"/>
      </w:pPr>
    </w:p>
    <w:p w14:paraId="6E68F4F0" w14:textId="1EAB956A" w:rsidR="00DF398D" w:rsidRDefault="00DF398D" w:rsidP="00A37FB1">
      <w:pPr>
        <w:bidi w:val="0"/>
      </w:pPr>
      <w:r>
        <w:t>In case of outliers outside the 0.75 0.25 thresholds</w:t>
      </w:r>
      <w:ins w:id="375" w:author="Liad Mudrik" w:date="2022-04-16T20:32:00Z">
        <w:r w:rsidR="009310C9">
          <w:t>,</w:t>
        </w:r>
      </w:ins>
      <w:r>
        <w:t xml:space="preserve"> </w:t>
      </w:r>
      <w:commentRangeStart w:id="376"/>
      <w:r w:rsidR="00A37FB1">
        <w:t xml:space="preserve">a robust t-test will be computed </w:t>
      </w:r>
      <w:commentRangeEnd w:id="376"/>
      <w:r w:rsidR="00A37FB1">
        <w:rPr>
          <w:rStyle w:val="CommentReference"/>
        </w:rPr>
        <w:commentReference w:id="376"/>
      </w:r>
      <w:r w:rsidR="00A37FB1">
        <w:t>using R's WRS2 package.</w:t>
      </w:r>
    </w:p>
    <w:p w14:paraId="1D1B5BCA" w14:textId="43B9A6FC" w:rsidR="00410199" w:rsidRPr="00081634" w:rsidRDefault="00410199" w:rsidP="00410199">
      <w:pPr>
        <w:bidi w:val="0"/>
      </w:pPr>
      <w:r>
        <w:t>Computing effect sizes for robust t-test:</w:t>
      </w:r>
    </w:p>
    <w:p w14:paraId="14FAF823" w14:textId="77777777" w:rsidR="00410199" w:rsidRDefault="00410199" w:rsidP="00410199">
      <w:pPr>
        <w:pStyle w:val="NoSpacing"/>
        <w:bidi w:val="0"/>
      </w:pPr>
    </w:p>
    <w:p w14:paraId="19EB4369" w14:textId="77777777" w:rsidR="00230EFB" w:rsidRDefault="00596D67" w:rsidP="001C651A">
      <w:pPr>
        <w:bidi w:val="0"/>
      </w:pPr>
      <w:commentRangeStart w:id="377"/>
      <w:commentRangeStart w:id="378"/>
      <w:r>
        <w:t>Functional Data</w:t>
      </w:r>
      <w:r w:rsidR="007C6468">
        <w:t xml:space="preserve"> analysis</w:t>
      </w:r>
      <w:r w:rsidR="001C651A">
        <w:t xml:space="preserve"> </w:t>
      </w:r>
      <w:commentRangeEnd w:id="377"/>
      <w:r w:rsidR="00696146">
        <w:rPr>
          <w:rStyle w:val="CommentReference"/>
        </w:rPr>
        <w:commentReference w:id="377"/>
      </w:r>
      <w:commentRangeEnd w:id="378"/>
      <w:r w:rsidR="00FE4B06">
        <w:rPr>
          <w:rStyle w:val="CommentReference"/>
        </w:rPr>
        <w:commentReference w:id="378"/>
      </w:r>
      <w:r w:rsidR="001C651A">
        <w:t xml:space="preserve">– </w:t>
      </w:r>
      <w:r w:rsidR="007C6468">
        <w:t>Conduct</w:t>
      </w:r>
      <w:r w:rsidR="00230EFB">
        <w:t>s</w:t>
      </w:r>
      <w:r w:rsidR="007C6468">
        <w:t xml:space="preserve"> </w:t>
      </w:r>
      <w:r w:rsidR="00230EFB">
        <w:t xml:space="preserve">a </w:t>
      </w:r>
      <w:r w:rsidR="007C6468">
        <w:t xml:space="preserve">repeated measures ANOVA at </w:t>
      </w:r>
      <w:commentRangeStart w:id="379"/>
      <w:commentRangeStart w:id="380"/>
      <w:r w:rsidR="007C6468">
        <w:t>every point along the trajectory</w:t>
      </w:r>
      <w:commentRangeEnd w:id="379"/>
      <w:r w:rsidR="007C6468">
        <w:rPr>
          <w:rStyle w:val="CommentReference"/>
        </w:rPr>
        <w:commentReference w:id="379"/>
      </w:r>
      <w:commentRangeEnd w:id="380"/>
      <w:r w:rsidR="007C6468">
        <w:rPr>
          <w:rStyle w:val="CommentReference"/>
        </w:rPr>
        <w:commentReference w:id="380"/>
      </w:r>
      <w:r w:rsidR="007C6468">
        <w:t xml:space="preserve"> with </w:t>
      </w:r>
      <w:r w:rsidR="00230EFB">
        <w:t xml:space="preserve">participant </w:t>
      </w:r>
    </w:p>
    <w:p w14:paraId="1617E321" w14:textId="5B567943" w:rsidR="007C6468" w:rsidRDefault="007C6468" w:rsidP="00230EFB">
      <w:pPr>
        <w:bidi w:val="0"/>
        <w:ind w:left="2880"/>
        <w:rPr>
          <w:rtl/>
        </w:rPr>
      </w:pPr>
      <w:r>
        <w:t>and side (left/right) used as random factors.</w:t>
      </w:r>
      <w:r w:rsidR="001C651A">
        <w:t xml:space="preserve"> </w:t>
      </w:r>
      <w:r w:rsidR="00230EFB">
        <w:t xml:space="preserve">Tests </w:t>
      </w:r>
      <w:r>
        <w:t>if the trajectories are significantly different from each other.</w:t>
      </w:r>
      <w:r w:rsidR="001C651A">
        <w:t xml:space="preserve"> </w:t>
      </w:r>
      <w:r w:rsidR="00356A08">
        <w:t>A</w:t>
      </w:r>
      <w:r>
        <w:t xml:space="preserve"> conclusion </w:t>
      </w:r>
      <w:r w:rsidR="00356A08">
        <w:t xml:space="preserve">is drawn </w:t>
      </w:r>
      <w:r>
        <w:t>regarding the whole trajectory as a single unit</w:t>
      </w:r>
      <w:r w:rsidR="0049020D">
        <w:t xml:space="preserve"> since</w:t>
      </w:r>
      <w:r>
        <w:t xml:space="preserve"> </w:t>
      </w:r>
      <w:r w:rsidR="0049020D">
        <w:t xml:space="preserve">treating </w:t>
      </w:r>
      <w:r>
        <w:t>each point separately violates proper statistical practice by running multiple comparisons.</w:t>
      </w:r>
    </w:p>
    <w:p w14:paraId="20E500FA" w14:textId="4E34BE5E" w:rsidR="006577D5" w:rsidRDefault="00AA6F1D" w:rsidP="00AA6F1D">
      <w:pPr>
        <w:bidi w:val="0"/>
        <w:ind w:left="1440" w:firstLine="720"/>
      </w:pPr>
      <w:r>
        <w:t xml:space="preserve"> </w:t>
      </w: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456588C8" w14:textId="77777777" w:rsidR="00BD71EC" w:rsidRDefault="003A4CCC" w:rsidP="00241F8F">
      <w:pPr>
        <w:pStyle w:val="NoSpacing"/>
        <w:bidi w:val="0"/>
        <w:rPr>
          <w:ins w:id="381" w:author="Liad Mudrik" w:date="2022-04-16T20:34:00Z"/>
        </w:rPr>
      </w:pPr>
      <w:ins w:id="382" w:author="Liad Mudrik" w:date="2022-04-16T20:33:00Z">
        <w:r>
          <w:t>In the</w:t>
        </w:r>
      </w:ins>
      <w:ins w:id="383" w:author="Liad Mudrik" w:date="2022-04-16T20:34:00Z">
        <w:r>
          <w:t xml:space="preserve"> reaching condition, </w:t>
        </w:r>
      </w:ins>
      <w:del w:id="384" w:author="Liad Mudrik" w:date="2022-04-16T20:33:00Z">
        <w:r w:rsidR="00A22116" w:rsidDel="003A4CCC">
          <w:delText>W</w:delText>
        </w:r>
      </w:del>
      <w:r w:rsidR="00A22116">
        <w:t xml:space="preserve">e expect to </w:t>
      </w:r>
      <w:del w:id="385" w:author="Liad Mudrik" w:date="2022-04-16T20:33:00Z">
        <w:r w:rsidR="00A22116" w:rsidDel="00540D53">
          <w:delText xml:space="preserve">see </w:delText>
        </w:r>
      </w:del>
      <w:ins w:id="386" w:author="Liad Mudrik" w:date="2022-04-16T20:33:00Z">
        <w:r w:rsidR="00540D53">
          <w:t>find</w:t>
        </w:r>
        <w:r w:rsidR="00540D53">
          <w:t xml:space="preserve"> </w:t>
        </w:r>
      </w:ins>
      <w:r w:rsidR="00A22116">
        <w:t xml:space="preserve">a </w:t>
      </w:r>
      <w:r w:rsidR="003C6CA3">
        <w:t xml:space="preserve">bias </w:t>
      </w:r>
      <w:r w:rsidR="00DD02FE">
        <w:t>for</w:t>
      </w:r>
      <w:r w:rsidR="00A22116">
        <w:t xml:space="preserve"> the incorrect answer in the incongruent condition.</w:t>
      </w:r>
      <w:r w:rsidR="003C6CA3">
        <w:t xml:space="preserve"> </w:t>
      </w:r>
      <w:r w:rsidR="001E2BF1">
        <w:t xml:space="preserve">A tendency to move toward </w:t>
      </w:r>
      <w:r w:rsidR="00614F19">
        <w:t xml:space="preserve">the side opposite to the final </w:t>
      </w:r>
      <w:r w:rsidR="00DD02FE">
        <w:t xml:space="preserve">correct </w:t>
      </w:r>
      <w:r w:rsidR="00614F19">
        <w:t xml:space="preserve">answer </w:t>
      </w:r>
      <w:r w:rsidR="001E2BF1">
        <w:t xml:space="preserve">will </w:t>
      </w:r>
      <w:r w:rsidR="00384C36">
        <w:t>increase the total distance traveled</w:t>
      </w:r>
      <w:r w:rsidR="00D266CD">
        <w:t xml:space="preserve">, the AUC and the </w:t>
      </w:r>
      <w:r w:rsidR="00DD02FE">
        <w:t xml:space="preserve">maximal absolute deviation </w:t>
      </w:r>
      <w:r w:rsidR="00DC464E">
        <w:t>from the optimal path</w:t>
      </w:r>
      <w:r w:rsidR="00AE061A">
        <w:t>. Conversely, it will</w:t>
      </w:r>
      <w:r w:rsidR="00384C36">
        <w:t xml:space="preserve"> decrease the deviation from the center</w:t>
      </w:r>
      <w:r w:rsidR="009F5DE7">
        <w:t xml:space="preserve">. </w:t>
      </w:r>
      <w:r w:rsidR="008E7F01">
        <w:t xml:space="preserve">The bias will </w:t>
      </w:r>
      <w:r w:rsidR="00EC548B">
        <w:t xml:space="preserve">also </w:t>
      </w:r>
      <w:r w:rsidR="008B2E5E">
        <w:t xml:space="preserve">curve the </w:t>
      </w:r>
      <w:r w:rsidR="00384C36">
        <w:t xml:space="preserve">average path towards the center </w:t>
      </w:r>
      <w:r w:rsidR="00CF65B5">
        <w:t>which will make the reach area smaller.</w:t>
      </w:r>
      <w:r w:rsidR="00241F8F">
        <w:t xml:space="preserve"> </w:t>
      </w:r>
    </w:p>
    <w:p w14:paraId="5CAC4994" w14:textId="60D81B27" w:rsidR="00401E23" w:rsidRDefault="00B52683" w:rsidP="00BD71EC">
      <w:pPr>
        <w:pStyle w:val="NoSpacing"/>
        <w:bidi w:val="0"/>
        <w:rPr>
          <w:ins w:id="387" w:author="Liad Mudrik" w:date="2022-04-16T20:36:00Z"/>
        </w:rPr>
      </w:pPr>
      <w:r>
        <w:t>In addition, a</w:t>
      </w:r>
      <w:r w:rsidR="001F3104">
        <w:t xml:space="preserve">n incongruent prime will evoke a </w:t>
      </w:r>
      <w:r w:rsidR="00D7420B">
        <w:t xml:space="preserve">cognitive conflict </w:t>
      </w:r>
      <w:r w:rsidR="006E5A70">
        <w:t xml:space="preserve">which </w:t>
      </w:r>
      <w:r w:rsidR="00D7420B">
        <w:t xml:space="preserve">is expected to increase the time it takes to reach a final decision. </w:t>
      </w:r>
      <w:del w:id="388" w:author="Liad Mudrik" w:date="2022-04-16T20:34:00Z">
        <w:r w:rsidR="00D7420B" w:rsidDel="00712BD0">
          <w:delText>This will extend the RT in the "</w:delText>
        </w:r>
        <w:r w:rsidR="00AE061A" w:rsidDel="00712BD0">
          <w:delText>K</w:delText>
        </w:r>
        <w:r w:rsidR="00D7420B" w:rsidDel="00712BD0">
          <w:delText xml:space="preserve">eyboard" </w:delText>
        </w:r>
        <w:r w:rsidR="00D3132E" w:rsidDel="00712BD0">
          <w:delText xml:space="preserve">condition and </w:delText>
        </w:r>
      </w:del>
      <w:ins w:id="389" w:author="Liad Mudrik" w:date="2022-04-16T20:34:00Z">
        <w:r w:rsidR="00712BD0">
          <w:t>Thi</w:t>
        </w:r>
      </w:ins>
      <w:ins w:id="390" w:author="Liad Mudrik" w:date="2022-04-16T20:35:00Z">
        <w:r w:rsidR="00712BD0">
          <w:t xml:space="preserve">s will be manifested in </w:t>
        </w:r>
      </w:ins>
      <w:r w:rsidR="00D3132E">
        <w:t xml:space="preserve">the movement time </w:t>
      </w:r>
      <w:del w:id="391" w:author="Liad Mudrik" w:date="2022-04-16T20:35:00Z">
        <w:r w:rsidR="00D3132E" w:rsidDel="00E01E58">
          <w:delText>in the "</w:delText>
        </w:r>
        <w:r w:rsidR="00AE061A" w:rsidDel="00E01E58">
          <w:delText>R</w:delText>
        </w:r>
        <w:r w:rsidR="00D3132E" w:rsidDel="00E01E58">
          <w:delText xml:space="preserve">eaching" condition. </w:delText>
        </w:r>
        <w:r w:rsidR="00BF45EE" w:rsidDel="00E01E58">
          <w:delText>Furthermore</w:delText>
        </w:r>
        <w:r w:rsidR="00D3132E" w:rsidDel="00E01E58">
          <w:delText xml:space="preserve">, </w:delText>
        </w:r>
        <w:r w:rsidDel="00E01E58">
          <w:delText xml:space="preserve">it </w:delText>
        </w:r>
        <w:r w:rsidR="00647CAB" w:rsidDel="00E01E58">
          <w:delText xml:space="preserve">will </w:delText>
        </w:r>
        <w:r w:rsidR="00F34671" w:rsidDel="00E01E58">
          <w:delText xml:space="preserve">make reaching a final decision more challenging </w:delText>
        </w:r>
        <w:r w:rsidR="00AE061A" w:rsidDel="00E01E58">
          <w:delText xml:space="preserve">and </w:delText>
        </w:r>
        <w:r w:rsidR="00F34671" w:rsidDel="00E01E58">
          <w:delText>therefore</w:delText>
        </w:r>
        <w:r w:rsidR="00FD6034" w:rsidDel="00E01E58">
          <w:delText xml:space="preserve"> </w:delText>
        </w:r>
        <w:r w:rsidR="00AE061A" w:rsidDel="00E01E58">
          <w:delText xml:space="preserve">will </w:delText>
        </w:r>
        <w:r w:rsidR="00F34671" w:rsidDel="00E01E58">
          <w:delText>increas</w:delText>
        </w:r>
        <w:r w:rsidR="00AE061A" w:rsidDel="00E01E58">
          <w:delText>e</w:delText>
        </w:r>
        <w:r w:rsidR="00F34671" w:rsidDel="00E01E58">
          <w:delText xml:space="preserve"> the</w:delText>
        </w:r>
      </w:del>
      <w:ins w:id="392" w:author="Liad Mudrik" w:date="2022-04-16T20:35:00Z">
        <w:r w:rsidR="00E01E58">
          <w:t>as well as in higher</w:t>
        </w:r>
      </w:ins>
      <w:r w:rsidR="00F34671">
        <w:t xml:space="preserve"> movement </w:t>
      </w:r>
      <w:r w:rsidR="00FD6034">
        <w:t xml:space="preserve">variation </w:t>
      </w:r>
      <w:commentRangeStart w:id="393"/>
      <w:r w:rsidR="00F34671">
        <w:t xml:space="preserve">and </w:t>
      </w:r>
      <w:ins w:id="394" w:author="Liad Mudrik" w:date="2022-04-16T20:35:00Z">
        <w:r w:rsidR="00834A99">
          <w:t xml:space="preserve">higher </w:t>
        </w:r>
      </w:ins>
      <w:del w:id="395" w:author="Liad Mudrik" w:date="2022-04-16T20:35:00Z">
        <w:r w:rsidR="00F34671" w:rsidDel="00834A99">
          <w:delText xml:space="preserve">the </w:delText>
        </w:r>
      </w:del>
      <w:ins w:id="396" w:author="Liad Mudrik" w:date="2022-04-16T20:35:00Z">
        <w:r w:rsidR="00834A99">
          <w:t>frequency of</w:t>
        </w:r>
        <w:r w:rsidR="00834A99">
          <w:t xml:space="preserve"> </w:t>
        </w:r>
      </w:ins>
      <w:r w:rsidR="00372955">
        <w:t>changes of mind</w:t>
      </w:r>
      <w:del w:id="397" w:author="Liad Mudrik" w:date="2022-04-16T20:35:00Z">
        <w:r w:rsidR="00372955" w:rsidDel="00834A99">
          <w:delText xml:space="preserve"> </w:delText>
        </w:r>
        <w:r w:rsidR="00F34671" w:rsidDel="00834A99">
          <w:delText>frequency</w:delText>
        </w:r>
        <w:commentRangeEnd w:id="393"/>
        <w:r w:rsidR="00834A99" w:rsidDel="00834A99">
          <w:rPr>
            <w:rStyle w:val="CommentReference"/>
          </w:rPr>
          <w:commentReference w:id="393"/>
        </w:r>
      </w:del>
      <w:r w:rsidR="00FD6034">
        <w:t>.</w:t>
      </w:r>
    </w:p>
    <w:p w14:paraId="3F33C6C8" w14:textId="77777777" w:rsidR="00834A99" w:rsidRDefault="00834A99" w:rsidP="00834A99">
      <w:pPr>
        <w:pStyle w:val="NoSpacing"/>
        <w:bidi w:val="0"/>
        <w:rPr>
          <w:ins w:id="398" w:author="Liad Mudrik" w:date="2022-04-16T20:36:00Z"/>
        </w:rPr>
      </w:pPr>
      <w:ins w:id="399" w:author="Liad Mudrik" w:date="2022-04-16T20:36:00Z">
        <w:r>
          <w:t>I</w:t>
        </w:r>
        <w:r>
          <w:t>n the "Keyboard" condition</w:t>
        </w:r>
        <w:r>
          <w:t>, we expect longer reaction times in the incongruent condition compared with the congruent one.</w:t>
        </w:r>
      </w:ins>
    </w:p>
    <w:p w14:paraId="5D969C48" w14:textId="02C89512" w:rsidR="00834A99" w:rsidRDefault="00834A99" w:rsidP="00834A99">
      <w:pPr>
        <w:pStyle w:val="NoSpacing"/>
        <w:bidi w:val="0"/>
      </w:pPr>
      <w:ins w:id="400" w:author="Liad Mudrik" w:date="2022-04-16T20:36:00Z">
        <w:r>
          <w:t>Finally, we expect effect size</w:t>
        </w:r>
      </w:ins>
      <w:ins w:id="401" w:author="Liad Mudrik" w:date="2022-04-16T20:37:00Z">
        <w:r w:rsidR="00631722">
          <w:t xml:space="preserve">s </w:t>
        </w:r>
      </w:ins>
      <w:ins w:id="402" w:author="Liad Mudrik" w:date="2022-04-16T20:36:00Z">
        <w:r>
          <w:t xml:space="preserve">to be bigger in the </w:t>
        </w:r>
      </w:ins>
      <w:ins w:id="403" w:author="Liad Mudrik" w:date="2022-04-16T20:37:00Z">
        <w:r>
          <w:t>reaching condition compared with the keyboard one.</w:t>
        </w:r>
      </w:ins>
      <w:ins w:id="404" w:author="Liad Mudrik" w:date="2022-04-16T20:36:00Z">
        <w:r>
          <w:t xml:space="preserve"> </w:t>
        </w:r>
      </w:ins>
    </w:p>
    <w:p w14:paraId="13537B5C" w14:textId="626F7695" w:rsidR="004B592A" w:rsidDel="00834A99" w:rsidRDefault="004B592A" w:rsidP="00CF6B12">
      <w:pPr>
        <w:pStyle w:val="NoSpacing"/>
        <w:bidi w:val="0"/>
        <w:rPr>
          <w:del w:id="405" w:author="Liad Mudrik" w:date="2022-04-16T20:36:00Z"/>
        </w:rPr>
      </w:pPr>
      <w:commentRangeStart w:id="406"/>
      <w:del w:id="407" w:author="Liad Mudrik" w:date="2022-04-16T20:36:00Z">
        <w:r w:rsidDel="00834A99">
          <w:delText xml:space="preserve">Unlike </w:delText>
        </w:r>
      </w:del>
      <w:commentRangeEnd w:id="406"/>
      <w:r w:rsidR="00AE470A">
        <w:rPr>
          <w:rStyle w:val="CommentReference"/>
        </w:rPr>
        <w:commentReference w:id="406"/>
      </w:r>
      <w:del w:id="408" w:author="Liad Mudrik" w:date="2022-04-16T20:36:00Z">
        <w:r w:rsidDel="00834A99">
          <w:delText xml:space="preserve">the motion tracking which captures the decision as it formulates, the keyboard </w:delText>
        </w:r>
        <w:r w:rsidR="00650AC1" w:rsidDel="00834A99">
          <w:delText xml:space="preserve">records only </w:delText>
        </w:r>
        <w:r w:rsidR="004821C0" w:rsidDel="00834A99">
          <w:delText xml:space="preserve">a single </w:delText>
        </w:r>
        <w:r w:rsidR="00650AC1" w:rsidDel="00834A99">
          <w:delText xml:space="preserve">final response and is thus insensitive to </w:delText>
        </w:r>
        <w:r w:rsidR="004821C0" w:rsidDel="00834A99">
          <w:delText xml:space="preserve">changes of mind. </w:delText>
        </w:r>
        <w:r w:rsidR="001D1AD6" w:rsidDel="00834A99">
          <w:delText>This means fluctuations created by the incongruent prime will only be captured by the motion tracking system which is why we believe it will be more sensitive and yield greater effects.</w:delText>
        </w:r>
      </w:del>
    </w:p>
    <w:p w14:paraId="1466285F" w14:textId="6F8BCA2D" w:rsidR="00FD6034" w:rsidDel="00834A99" w:rsidRDefault="0094022B" w:rsidP="00441165">
      <w:pPr>
        <w:pStyle w:val="NoSpacing"/>
        <w:bidi w:val="0"/>
        <w:rPr>
          <w:del w:id="409" w:author="Liad Mudrik" w:date="2022-04-16T20:36:00Z"/>
        </w:rPr>
      </w:pPr>
      <w:del w:id="410" w:author="Liad Mudrik" w:date="2022-04-16T20:36:00Z">
        <w:r w:rsidDel="00834A99">
          <w:delText xml:space="preserve">The frequency of </w:delText>
        </w:r>
        <w:r w:rsidR="00FD6034" w:rsidDel="00834A99">
          <w:delText>COM will also be compared between correct and incorrect trials</w:delText>
        </w:r>
        <w:r w:rsidDel="00834A99">
          <w:delText xml:space="preserve">. Having more COM in the correct trials </w:delText>
        </w:r>
        <w:r w:rsidR="00203EB3" w:rsidDel="00834A99">
          <w:delText xml:space="preserve">will </w:delText>
        </w:r>
        <w:r w:rsidDel="00834A99">
          <w:delText xml:space="preserve">indicate they are </w:delText>
        </w:r>
        <w:r w:rsidR="00311972" w:rsidDel="00834A99">
          <w:delText>mostly corrective</w:delText>
        </w:r>
        <w:r w:rsidR="00203EB3" w:rsidDel="00834A99">
          <w:delText xml:space="preserve"> (i.e., </w:delText>
        </w:r>
        <w:r w:rsidR="00FD6034" w:rsidDel="00834A99">
          <w:delText>changing the end goal from the incorrect to the correct answer</w:delText>
        </w:r>
        <w:r w:rsidR="00203EB3" w:rsidDel="00834A99">
          <w:delText>)</w:delText>
        </w:r>
        <w:r w:rsidR="00FD6034" w:rsidDel="00834A99">
          <w:delText xml:space="preserve">. </w:delText>
        </w:r>
        <w:r w:rsidR="00311972" w:rsidDel="00834A99">
          <w:delText xml:space="preserve">This would </w:delText>
        </w:r>
        <w:r w:rsidR="00FD6034" w:rsidDel="00834A99">
          <w:delText xml:space="preserve">pose another advantage for motion tracking over keyboard response since the latter doesn't allow </w:delText>
        </w:r>
        <w:r w:rsidR="00726AF7" w:rsidDel="00834A99">
          <w:delText>COM</w:delText>
        </w:r>
        <w:r w:rsidR="00E65771" w:rsidDel="00834A99">
          <w:delText xml:space="preserve"> and </w:delText>
        </w:r>
        <w:r w:rsidR="00203EB3" w:rsidDel="00834A99">
          <w:delText xml:space="preserve">would instead </w:delText>
        </w:r>
        <w:r w:rsidR="00E65771" w:rsidDel="00834A99">
          <w:delText xml:space="preserve">discard </w:delText>
        </w:r>
        <w:r w:rsidR="00BB5C85" w:rsidDel="00834A99">
          <w:delText>these kinds of trials</w:delText>
        </w:r>
        <w:r w:rsidR="00FD6034" w:rsidDel="00834A99">
          <w:delText>.</w:delText>
        </w:r>
      </w:del>
    </w:p>
    <w:p w14:paraId="70B96064" w14:textId="52A8BB09" w:rsidR="003077FA" w:rsidRDefault="00417F9E" w:rsidP="009C6ACF">
      <w:pPr>
        <w:pStyle w:val="Heading3"/>
        <w:bidi w:val="0"/>
      </w:pPr>
      <w:r>
        <w:t>Project data collection</w:t>
      </w:r>
    </w:p>
    <w:p w14:paraId="168E686F" w14:textId="04C5121C" w:rsidR="00417F9E" w:rsidRPr="00417F9E" w:rsidRDefault="00417F9E" w:rsidP="00417F9E">
      <w:pPr>
        <w:pStyle w:val="NoSpacing"/>
        <w:bidi w:val="0"/>
      </w:pPr>
      <w:r>
        <w:t>Start and end dates @</w:t>
      </w:r>
      <w:r w:rsidR="00A16D10">
        <w:t>TBD</w:t>
      </w:r>
      <w:r>
        <w:t>@</w:t>
      </w:r>
    </w:p>
    <w:sectPr w:rsidR="00417F9E" w:rsidRPr="00417F9E"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en Heller" w:date="2022-04-13T16:56:00Z" w:initials="CH">
    <w:p w14:paraId="6AE29B8C" w14:textId="77777777" w:rsidR="00CE6237" w:rsidRPr="00C71331" w:rsidRDefault="00CE6237" w:rsidP="00C71331">
      <w:pPr>
        <w:pStyle w:val="CommentText"/>
        <w:bidi w:val="0"/>
      </w:pPr>
      <w:r w:rsidRPr="00C71331">
        <w:rPr>
          <w:rStyle w:val="CommentReference"/>
        </w:rPr>
        <w:annotationRef/>
      </w:r>
      <w:r w:rsidR="00C71331" w:rsidRPr="00C71331">
        <w:t>Hassin, R. R. (2013). Yes it can: On the functional abilities of the human unconscious. </w:t>
      </w:r>
      <w:r w:rsidR="00C71331" w:rsidRPr="00C71331">
        <w:rPr>
          <w:i/>
          <w:iCs/>
        </w:rPr>
        <w:t>Perspectives on Psychological Science</w:t>
      </w:r>
      <w:r w:rsidR="00C71331" w:rsidRPr="00C71331">
        <w:t>, </w:t>
      </w:r>
      <w:r w:rsidR="00C71331" w:rsidRPr="00C71331">
        <w:rPr>
          <w:i/>
          <w:iCs/>
        </w:rPr>
        <w:t>8</w:t>
      </w:r>
      <w:r w:rsidR="00C71331" w:rsidRPr="00C71331">
        <w:t>(2), 195-207.</w:t>
      </w:r>
    </w:p>
    <w:p w14:paraId="5D606C70" w14:textId="77777777" w:rsidR="00C71331" w:rsidRPr="00C71331" w:rsidRDefault="00C71331" w:rsidP="00C71331">
      <w:pPr>
        <w:pStyle w:val="CommentText"/>
        <w:bidi w:val="0"/>
      </w:pPr>
    </w:p>
    <w:p w14:paraId="7A372C26" w14:textId="632812E3" w:rsidR="00BF3735" w:rsidRDefault="00BF3735" w:rsidP="00C71331">
      <w:pPr>
        <w:pStyle w:val="CommentText"/>
        <w:bidi w:val="0"/>
      </w:pPr>
      <w:r w:rsidRPr="00BF3735">
        <w:t>Newell 2014 - Unconscious influences on decision making A critical review</w:t>
      </w:r>
    </w:p>
    <w:p w14:paraId="3C92AE94" w14:textId="77777777" w:rsidR="00BF3735" w:rsidRDefault="00BF3735" w:rsidP="00BF3735">
      <w:pPr>
        <w:pStyle w:val="CommentText"/>
        <w:bidi w:val="0"/>
      </w:pPr>
    </w:p>
    <w:p w14:paraId="21E905F5" w14:textId="0C1AC654" w:rsidR="00C71331" w:rsidRPr="00C71331" w:rsidRDefault="00C71331" w:rsidP="00BF3735">
      <w:pPr>
        <w:pStyle w:val="CommentText"/>
        <w:bidi w:val="0"/>
      </w:pPr>
      <w:r w:rsidRPr="00C71331">
        <w:t>Hesselmann 2015 - Definitely maybe can unconscious processes perform the same functions as conscious processes</w:t>
      </w:r>
    </w:p>
    <w:p w14:paraId="530AC0E1" w14:textId="77777777" w:rsidR="00C71331" w:rsidRDefault="00C71331" w:rsidP="00C71331">
      <w:pPr>
        <w:pStyle w:val="CommentText"/>
        <w:bidi w:val="0"/>
      </w:pPr>
    </w:p>
    <w:p w14:paraId="7083BE4D" w14:textId="77777777" w:rsidR="00C71331" w:rsidRDefault="00C71331" w:rsidP="00C71331">
      <w:pPr>
        <w:pStyle w:val="CommentText"/>
        <w:bidi w:val="0"/>
      </w:pPr>
      <w:r w:rsidRPr="00C71331">
        <w:t>Goldstein 2017 - Commentary Definitely maybe can unconscious processes perform the same functions as conscious processes</w:t>
      </w:r>
    </w:p>
    <w:p w14:paraId="791E1E57" w14:textId="2CA478FE" w:rsidR="0099019E" w:rsidRDefault="0099019E" w:rsidP="0009150A">
      <w:pPr>
        <w:pStyle w:val="CommentText"/>
        <w:bidi w:val="0"/>
      </w:pPr>
    </w:p>
    <w:p w14:paraId="3CC265A4" w14:textId="4EF05D6F" w:rsidR="0099019E" w:rsidRDefault="0099019E" w:rsidP="0099019E">
      <w:pPr>
        <w:pStyle w:val="CommentText"/>
        <w:bidi w:val="0"/>
      </w:pPr>
      <w:r w:rsidRPr="0099019E">
        <w:t>Shanks, D. R. (2017). Regressive research: The pitfalls of post hoc data selection in the study of unconscious mental processes. Psychonomic Bulletin &amp; Review, 24(3), 752-775.</w:t>
      </w:r>
    </w:p>
    <w:p w14:paraId="0760EE59" w14:textId="77777777" w:rsidR="0099019E" w:rsidRDefault="0099019E" w:rsidP="0099019E">
      <w:pPr>
        <w:pStyle w:val="CommentText"/>
        <w:bidi w:val="0"/>
      </w:pPr>
    </w:p>
    <w:p w14:paraId="482C033E" w14:textId="77777777" w:rsidR="0009150A" w:rsidRDefault="0009150A" w:rsidP="0099019E">
      <w:pPr>
        <w:pStyle w:val="CommentText"/>
        <w:bidi w:val="0"/>
      </w:pPr>
      <w:r w:rsidRPr="0009150A">
        <w:t>Sklar 2021 - Regression to the Mean Does Not Explain Away Nonconscious Processing</w:t>
      </w:r>
    </w:p>
    <w:p w14:paraId="1AEC3A72" w14:textId="7E2E1015" w:rsidR="00BF3735" w:rsidRPr="00C71331" w:rsidRDefault="00BF3735" w:rsidP="00BF3735">
      <w:pPr>
        <w:pStyle w:val="CommentText"/>
        <w:bidi w:val="0"/>
      </w:pPr>
    </w:p>
  </w:comment>
  <w:comment w:id="31" w:author="Chen Heller" w:date="2022-04-13T17:06:00Z" w:initials="CH">
    <w:p w14:paraId="449011C2" w14:textId="14537B19" w:rsidR="00A13031" w:rsidRDefault="00A13031" w:rsidP="00A13031">
      <w:pPr>
        <w:pStyle w:val="CommentText"/>
        <w:bidi w:val="0"/>
      </w:pPr>
      <w:r>
        <w:rPr>
          <w:rStyle w:val="CommentReference"/>
        </w:rPr>
        <w:annotationRef/>
      </w:r>
      <w:r w:rsidRPr="00BF3735">
        <w:t>Newell 2014 - Unconscious influences on decision making A critical review</w:t>
      </w:r>
    </w:p>
  </w:comment>
  <w:comment w:id="25" w:author="Chen Heller" w:date="2022-04-12T16:31:00Z" w:initials="CH">
    <w:p w14:paraId="1FE0C4A1" w14:textId="77777777" w:rsidR="00845FD8" w:rsidRDefault="00845FD8" w:rsidP="00845FD8">
      <w:pPr>
        <w:pStyle w:val="CommentText"/>
        <w:bidi w:val="0"/>
      </w:pPr>
      <w:r>
        <w:rPr>
          <w:rStyle w:val="CommentReference"/>
        </w:rPr>
        <w:annotationRef/>
      </w:r>
      <w:r>
        <w:t>Alternative option:</w:t>
      </w:r>
    </w:p>
    <w:p w14:paraId="3B717E51" w14:textId="0CE414C8" w:rsidR="00845FD8" w:rsidRDefault="00845FD8" w:rsidP="00845FD8">
      <w:pPr>
        <w:pStyle w:val="CommentText"/>
        <w:bidi w:val="0"/>
      </w:pPr>
      <w:r>
        <w:t>The difficulty in detecting them often leads similar studies to reach contradicting conclusions. Namely, small positive effects could be either attributed to the use of a non-exhaustive awareness measure, or to the use of a non-sensitive performance measure.</w:t>
      </w:r>
    </w:p>
  </w:comment>
  <w:comment w:id="58" w:author="Chen Heller" w:date="2022-04-12T16:11:00Z" w:initials="CH">
    <w:p w14:paraId="596F7053" w14:textId="77777777" w:rsidR="00EA6745" w:rsidRDefault="00EA6745" w:rsidP="00EA6745">
      <w:pPr>
        <w:pStyle w:val="CommentText"/>
        <w:bidi w:val="0"/>
      </w:pPr>
      <w:r>
        <w:t>Is it necessary to further explain?</w:t>
      </w:r>
    </w:p>
    <w:p w14:paraId="23350169" w14:textId="77777777" w:rsidR="00EA6745" w:rsidRDefault="00EA6745" w:rsidP="00EA6745">
      <w:pPr>
        <w:pStyle w:val="CommentText"/>
        <w:bidi w:val="0"/>
      </w:pPr>
      <w:r>
        <w:t>An intuitive measure requires less cognitive and motor effort when responding, and therefore can be performed relatively "automatically". This allows in-volitional actions to be expressed which are the actions generated by unconscious stimuli.</w:t>
      </w:r>
    </w:p>
  </w:comment>
  <w:comment w:id="59" w:author="Liad Mudrik" w:date="2022-04-16T12:05:00Z" w:initials="LM">
    <w:p w14:paraId="42EB017D" w14:textId="119ED99E" w:rsidR="00352229" w:rsidRDefault="00352229">
      <w:pPr>
        <w:pStyle w:val="CommentText"/>
      </w:pPr>
      <w:r>
        <w:rPr>
          <w:rStyle w:val="CommentReference"/>
        </w:rPr>
        <w:annotationRef/>
      </w:r>
      <w:r>
        <w:t>Yes, I would explain (I was just about to write that I don’t fully understand the second part of the sentence</w:t>
      </w:r>
    </w:p>
  </w:comment>
  <w:comment w:id="66" w:author="Chen Heller" w:date="2022-04-13T17:07:00Z" w:initials="CH">
    <w:p w14:paraId="39BB36AF" w14:textId="1A5ACD63" w:rsidR="00A765B0" w:rsidRDefault="00A765B0" w:rsidP="006A3DBA">
      <w:pPr>
        <w:pStyle w:val="CommentText"/>
        <w:bidi w:val="0"/>
      </w:pPr>
      <w:r>
        <w:rPr>
          <w:rStyle w:val="CommentReference"/>
        </w:rPr>
        <w:annotationRef/>
      </w:r>
      <w:r w:rsidR="006A3DBA" w:rsidRPr="006A3DBA">
        <w:t>Almeida, J., Mahon, B. Z., Zapater-Raberov, V., Dziuba, A., Cabaço, T., Marques, J. F., &amp; Caramazza, A</w:t>
      </w:r>
      <w:r w:rsidR="006A3DBA" w:rsidRPr="006A3DBA">
        <w:rPr>
          <w:rtl/>
        </w:rPr>
        <w:t>. (2014)</w:t>
      </w:r>
      <w:r w:rsidR="00A348CE">
        <w:t xml:space="preserve"> </w:t>
      </w:r>
      <w:r w:rsidR="00A348CE" w:rsidRPr="00A348CE">
        <w:t>Grasping with the eyes: The role of elongation in visual recognition of manipulable objects</w:t>
      </w:r>
    </w:p>
    <w:p w14:paraId="1727A1C6" w14:textId="77777777" w:rsidR="006A3DBA" w:rsidRDefault="006A3DBA" w:rsidP="006A3DBA">
      <w:pPr>
        <w:pStyle w:val="CommentText"/>
        <w:bidi w:val="0"/>
      </w:pPr>
    </w:p>
    <w:p w14:paraId="11112230" w14:textId="77777777" w:rsidR="006A3DBA" w:rsidRDefault="003773EE" w:rsidP="006A3DBA">
      <w:pPr>
        <w:pStyle w:val="CommentText"/>
        <w:bidi w:val="0"/>
      </w:pPr>
      <w:r w:rsidRPr="003773EE">
        <w:t>Finkbeiner, &amp; Friedman, J. (2011) The flexibility of nonconsciously deployed cognitive processes: evidence from masked congruence priming.</w:t>
      </w:r>
    </w:p>
    <w:p w14:paraId="5219CE4C" w14:textId="77777777" w:rsidR="003773EE" w:rsidRDefault="003773EE" w:rsidP="003773EE">
      <w:pPr>
        <w:pStyle w:val="CommentText"/>
        <w:bidi w:val="0"/>
      </w:pPr>
    </w:p>
    <w:p w14:paraId="06918554" w14:textId="77777777" w:rsidR="003773EE" w:rsidRDefault="003773EE" w:rsidP="003773EE">
      <w:pPr>
        <w:pStyle w:val="CommentText"/>
        <w:bidi w:val="0"/>
      </w:pPr>
      <w:r w:rsidRPr="003773EE">
        <w:t>Finkbeiner, M., Song, J. H., Nakayama, K., &amp; Caramazza, A. (2008)</w:t>
      </w:r>
      <w:r w:rsidR="00A348CE">
        <w:t xml:space="preserve"> </w:t>
      </w:r>
      <w:r w:rsidR="00A348CE" w:rsidRPr="00A348CE">
        <w:t>Engaging the motor system with masked orthographic primes: A kinematic analysis</w:t>
      </w:r>
    </w:p>
    <w:p w14:paraId="077CAA82" w14:textId="77777777" w:rsidR="001D7488" w:rsidRDefault="001D7488" w:rsidP="001D7488">
      <w:pPr>
        <w:pStyle w:val="CommentText"/>
        <w:bidi w:val="0"/>
      </w:pPr>
    </w:p>
    <w:p w14:paraId="3FE46235" w14:textId="28B6A740" w:rsidR="001D7488" w:rsidRDefault="001D7488" w:rsidP="001D7488">
      <w:pPr>
        <w:pStyle w:val="CommentText"/>
        <w:bidi w:val="0"/>
      </w:pPr>
      <w:r>
        <w:t>There are more in prev_work.xlsx.</w:t>
      </w:r>
    </w:p>
  </w:comment>
  <w:comment w:id="70" w:author="Chen Heller" w:date="2022-04-13T17:12:00Z" w:initials="CH">
    <w:p w14:paraId="22757DE5" w14:textId="2934B3DA" w:rsidR="001D7488" w:rsidRDefault="001D7488" w:rsidP="008474D6">
      <w:pPr>
        <w:pStyle w:val="CommentText"/>
        <w:bidi w:val="0"/>
      </w:pPr>
      <w:r>
        <w:rPr>
          <w:rStyle w:val="CommentReference"/>
        </w:rPr>
        <w:annotationRef/>
      </w:r>
      <w:r w:rsidR="008474D6" w:rsidRPr="008474D6">
        <w:t>Xiao, K., Yamauchi, T., &amp; Bowman, C</w:t>
      </w:r>
      <w:r w:rsidR="008474D6" w:rsidRPr="008474D6">
        <w:rPr>
          <w:rtl/>
        </w:rPr>
        <w:t>. (2015)</w:t>
      </w:r>
      <w:r w:rsidR="008474D6" w:rsidRPr="008474D6">
        <w:t xml:space="preserve"> Assessing Masked Semantic Priming: Cursor Trajectory versus Response Time Measures</w:t>
      </w:r>
    </w:p>
  </w:comment>
  <w:comment w:id="71" w:author="Liad Mudrik" w:date="2022-04-16T12:02:00Z" w:initials="LM">
    <w:p w14:paraId="26BB3A0F" w14:textId="7C893251" w:rsidR="00581A78" w:rsidRDefault="00581A78">
      <w:pPr>
        <w:pStyle w:val="CommentText"/>
      </w:pPr>
      <w:r>
        <w:rPr>
          <w:rStyle w:val="CommentReference"/>
        </w:rPr>
        <w:annotationRef/>
      </w:r>
      <w:r>
        <w:t>You should say something about the limitations of that study, or explain what our study adds</w:t>
      </w:r>
    </w:p>
  </w:comment>
  <w:comment w:id="72" w:author="Liad Mudrik" w:date="2022-04-16T12:11:00Z" w:initials="LM">
    <w:p w14:paraId="4D2333A1" w14:textId="31031BF4" w:rsidR="0063543F" w:rsidRDefault="0063543F">
      <w:pPr>
        <w:pStyle w:val="CommentText"/>
      </w:pPr>
      <w:r>
        <w:rPr>
          <w:rStyle w:val="CommentReference"/>
        </w:rPr>
        <w:annotationRef/>
      </w:r>
      <w:r>
        <w:t>This might be changed based on the rationale you will add (see my previous comment)</w:t>
      </w:r>
    </w:p>
  </w:comment>
  <w:comment w:id="88" w:author="Liad Mudrik" w:date="2022-04-16T12:12:00Z" w:initials="LM">
    <w:p w14:paraId="6CC8ACCD" w14:textId="6F69267F" w:rsidR="00A30C46" w:rsidRDefault="00A30C46">
      <w:pPr>
        <w:pStyle w:val="CommentText"/>
      </w:pPr>
      <w:r>
        <w:rPr>
          <w:rStyle w:val="CommentReference"/>
        </w:rPr>
        <w:annotationRef/>
      </w:r>
      <w:r>
        <w:t>I rarely use this word; if we have an effect, it is significant. If not, it’s not. So the word is redundant</w:t>
      </w:r>
    </w:p>
  </w:comment>
  <w:comment w:id="102" w:author="Chen Heller" w:date="2021-12-19T10:21:00Z" w:initials="CH">
    <w:p w14:paraId="4E586D54" w14:textId="00F379AE" w:rsidR="00E81309" w:rsidRPr="006649FA" w:rsidRDefault="00E81309" w:rsidP="00E81309">
      <w:pPr>
        <w:pStyle w:val="CommentText"/>
        <w:bidi w:val="0"/>
        <w:rPr>
          <w:sz w:val="18"/>
          <w:szCs w:val="18"/>
        </w:rPr>
      </w:pPr>
      <w:r w:rsidRPr="006649FA">
        <w:rPr>
          <w:rStyle w:val="CommentReference"/>
          <w:sz w:val="18"/>
          <w:szCs w:val="18"/>
        </w:rPr>
        <w:annotationRef/>
      </w:r>
      <w:r w:rsidRPr="006649FA">
        <w:rPr>
          <w:sz w:val="18"/>
          <w:szCs w:val="18"/>
        </w:rPr>
        <w:t>Should we even mention it</w:t>
      </w:r>
      <w:r w:rsidR="00C93B33" w:rsidRPr="006649FA">
        <w:rPr>
          <w:sz w:val="18"/>
          <w:szCs w:val="18"/>
        </w:rPr>
        <w:t xml:space="preserve"> as a</w:t>
      </w:r>
      <w:r w:rsidR="00836F92">
        <w:rPr>
          <w:sz w:val="18"/>
          <w:szCs w:val="18"/>
        </w:rPr>
        <w:t>n</w:t>
      </w:r>
      <w:r w:rsidR="00C93B33" w:rsidRPr="006649FA">
        <w:rPr>
          <w:sz w:val="18"/>
          <w:szCs w:val="18"/>
        </w:rPr>
        <w:t xml:space="preserve"> IV</w:t>
      </w:r>
      <w:r w:rsidRPr="006649FA">
        <w:rPr>
          <w:sz w:val="18"/>
          <w:szCs w:val="18"/>
        </w:rPr>
        <w:t xml:space="preserve">? </w:t>
      </w:r>
      <w:r w:rsidR="00C93B33" w:rsidRPr="006649FA">
        <w:rPr>
          <w:sz w:val="18"/>
          <w:szCs w:val="18"/>
        </w:rPr>
        <w:t>We do not test its effect.</w:t>
      </w:r>
    </w:p>
    <w:p w14:paraId="32F799BE" w14:textId="3EBCEC5B" w:rsidR="00C93B33" w:rsidRDefault="00C93B33" w:rsidP="00C93B33">
      <w:pPr>
        <w:pStyle w:val="CommentText"/>
        <w:bidi w:val="0"/>
      </w:pPr>
      <w:r w:rsidRPr="006649FA">
        <w:rPr>
          <w:sz w:val="18"/>
          <w:szCs w:val="18"/>
        </w:rPr>
        <w:t>It is mentioned in the "</w:t>
      </w:r>
      <w:r w:rsidR="004B749A" w:rsidRPr="006649FA">
        <w:rPr>
          <w:sz w:val="18"/>
          <w:szCs w:val="18"/>
        </w:rPr>
        <w:t xml:space="preserve">materials and </w:t>
      </w:r>
      <w:r w:rsidRPr="006649FA">
        <w:rPr>
          <w:sz w:val="18"/>
          <w:szCs w:val="18"/>
        </w:rPr>
        <w:t>stimuli" section</w:t>
      </w:r>
      <w:r w:rsidR="00616D6C" w:rsidRPr="006649FA">
        <w:rPr>
          <w:sz w:val="18"/>
          <w:szCs w:val="18"/>
        </w:rPr>
        <w:t>.</w:t>
      </w:r>
    </w:p>
  </w:comment>
  <w:comment w:id="103" w:author="Liad Mudrik" w:date="2022-04-16T17:55:00Z" w:initials="LM">
    <w:p w14:paraId="2AE15D2E" w14:textId="784C745E" w:rsidR="00F22267" w:rsidRDefault="00F22267">
      <w:pPr>
        <w:pStyle w:val="CommentText"/>
      </w:pPr>
      <w:r>
        <w:rPr>
          <w:rStyle w:val="CommentReference"/>
        </w:rPr>
        <w:annotationRef/>
      </w:r>
      <w:r>
        <w:t>Yes, but see my clarification</w:t>
      </w:r>
    </w:p>
  </w:comment>
  <w:comment w:id="112" w:author="Chen Heller" w:date="2022-04-11T13:31:00Z" w:initials="CH">
    <w:p w14:paraId="020028B1" w14:textId="77777777" w:rsidR="00841E75" w:rsidRDefault="00841E75" w:rsidP="00841E75">
      <w:pPr>
        <w:pStyle w:val="CommentText"/>
        <w:bidi w:val="0"/>
        <w:rPr>
          <w:rStyle w:val="CommentReference"/>
        </w:rPr>
      </w:pPr>
      <w:r>
        <w:rPr>
          <w:rStyle w:val="CommentReference"/>
        </w:rPr>
        <w:annotationRef/>
      </w:r>
      <w:r>
        <w:rPr>
          <w:rStyle w:val="CommentReference"/>
        </w:rPr>
        <w:t>This is a commonly used measure, but we have reach area, should we include AUC as well?</w:t>
      </w:r>
    </w:p>
    <w:p w14:paraId="510C520A" w14:textId="77777777" w:rsidR="00351FD4" w:rsidRDefault="00351FD4" w:rsidP="00351FD4">
      <w:pPr>
        <w:pStyle w:val="CommentText"/>
        <w:bidi w:val="0"/>
        <w:rPr>
          <w:rStyle w:val="CommentReference"/>
        </w:rPr>
      </w:pPr>
    </w:p>
    <w:p w14:paraId="34FD62C1" w14:textId="3CA4235B" w:rsidR="00351FD4" w:rsidRDefault="00201017" w:rsidP="00351FD4">
      <w:pPr>
        <w:pStyle w:val="CommentText"/>
        <w:bidi w:val="0"/>
      </w:pPr>
      <w:r>
        <w:rPr>
          <w:rStyle w:val="CommentReference"/>
        </w:rPr>
        <w:t>(</w:t>
      </w:r>
      <w:r w:rsidR="0064509F">
        <w:rPr>
          <w:rStyle w:val="CommentReference"/>
        </w:rPr>
        <w:t xml:space="preserve">For Khen: </w:t>
      </w:r>
      <w:r w:rsidR="00351FD4">
        <w:rPr>
          <w:rStyle w:val="CommentReference"/>
        </w:rPr>
        <w:t>If you delete this, define optimal path under MAD.</w:t>
      </w:r>
      <w:r>
        <w:rPr>
          <w:rStyle w:val="CommentReference"/>
        </w:rPr>
        <w:t>)</w:t>
      </w:r>
    </w:p>
  </w:comment>
  <w:comment w:id="113" w:author="Liad Mudrik" w:date="2022-04-16T17:56:00Z" w:initials="LM">
    <w:p w14:paraId="367F2C03" w14:textId="74729F8D" w:rsidR="00A270CC" w:rsidRDefault="00A270CC">
      <w:pPr>
        <w:pStyle w:val="CommentText"/>
      </w:pPr>
      <w:r>
        <w:rPr>
          <w:rStyle w:val="CommentReference"/>
        </w:rPr>
        <w:annotationRef/>
      </w:r>
      <w:r>
        <w:t>Yes, I think we should. We can discuss it when we meet, to make sure I am not missing anything</w:t>
      </w:r>
    </w:p>
  </w:comment>
  <w:comment w:id="114" w:author="Liad Mudrik" w:date="2022-04-16T17:59:00Z" w:initials="LM">
    <w:p w14:paraId="7DF55B2E" w14:textId="01947FB1" w:rsidR="008D7EBD" w:rsidRDefault="008D7EBD">
      <w:pPr>
        <w:pStyle w:val="CommentText"/>
      </w:pPr>
      <w:r>
        <w:rPr>
          <w:rStyle w:val="CommentReference"/>
        </w:rPr>
        <w:annotationRef/>
      </w:r>
      <w:r>
        <w:t>After reading this entire section, I feel like we might have too many analysis (and we will surely have to correct for multiple comparisons). Let’s discuss this too</w:t>
      </w:r>
    </w:p>
  </w:comment>
  <w:comment w:id="115" w:author="Liad Mudrik" w:date="2022-04-16T17:57:00Z" w:initials="LM">
    <w:p w14:paraId="34B67E9E" w14:textId="354FD1A0" w:rsidR="001C6B68" w:rsidRDefault="001C6B68">
      <w:pPr>
        <w:pStyle w:val="CommentText"/>
      </w:pPr>
      <w:r>
        <w:rPr>
          <w:rStyle w:val="CommentReference"/>
        </w:rPr>
        <w:annotationRef/>
      </w:r>
      <w:r>
        <w:t>Maybe add a figure to illustrate how this is define?</w:t>
      </w:r>
    </w:p>
  </w:comment>
  <w:comment w:id="116" w:author="Chen Heller" w:date="2022-04-11T16:43:00Z" w:initials="CH">
    <w:p w14:paraId="6FB0BFE6" w14:textId="515DCA52" w:rsidR="007F6F5C" w:rsidRDefault="007F6F5C" w:rsidP="007F6F5C">
      <w:pPr>
        <w:pStyle w:val="CommentText"/>
        <w:bidi w:val="0"/>
      </w:pPr>
      <w:r>
        <w:rPr>
          <w:rStyle w:val="CommentReference"/>
        </w:rPr>
        <w:annotationRef/>
      </w:r>
      <w:r>
        <w:t>Should be normalized? (</w:t>
      </w:r>
      <w:r w:rsidR="00B84A1B">
        <w:rPr>
          <w:rFonts w:ascii="Arial" w:hAnsi="Arial" w:cs="Arial"/>
          <w:color w:val="222222"/>
          <w:shd w:val="clear" w:color="auto" w:fill="FFFFFF"/>
        </w:rPr>
        <w:t>Wispinski et al</w:t>
      </w:r>
      <w:r w:rsidR="007407AF">
        <w:rPr>
          <w:rFonts w:ascii="Arial" w:hAnsi="Arial" w:cs="Arial"/>
          <w:color w:val="222222"/>
          <w:shd w:val="clear" w:color="auto" w:fill="FFFFFF"/>
        </w:rPr>
        <w:t xml:space="preserve">. 2021 </w:t>
      </w:r>
      <w:r w:rsidR="00B84A1B">
        <w:rPr>
          <w:rFonts w:ascii="Arial" w:hAnsi="Arial" w:cs="Arial"/>
          <w:color w:val="222222"/>
          <w:shd w:val="clear" w:color="auto" w:fill="FFFFFF"/>
        </w:rPr>
        <w:t>Reaching for known unknowns: Rapid reach decisions accurately reflect the future state of dynamic probabilistic information)</w:t>
      </w:r>
    </w:p>
  </w:comment>
  <w:comment w:id="117" w:author="Liad Mudrik" w:date="2022-04-16T17:57:00Z" w:initials="LM">
    <w:p w14:paraId="50FCA884" w14:textId="5F303DE3" w:rsidR="00161E9E" w:rsidRDefault="00161E9E">
      <w:pPr>
        <w:pStyle w:val="CommentText"/>
      </w:pPr>
      <w:r>
        <w:rPr>
          <w:rStyle w:val="CommentReference"/>
        </w:rPr>
        <w:annotationRef/>
      </w:r>
      <w:r>
        <w:t>Same here</w:t>
      </w:r>
    </w:p>
  </w:comment>
  <w:comment w:id="118" w:author="Liad Mudrik" w:date="2022-04-16T17:58:00Z" w:initials="LM">
    <w:p w14:paraId="11B94468" w14:textId="683E5195" w:rsidR="00006AF9" w:rsidRDefault="00006AF9">
      <w:pPr>
        <w:pStyle w:val="CommentText"/>
      </w:pPr>
      <w:r>
        <w:rPr>
          <w:rStyle w:val="CommentReference"/>
        </w:rPr>
        <w:annotationRef/>
      </w:r>
      <w:r>
        <w:t>Maybe this too</w:t>
      </w:r>
    </w:p>
  </w:comment>
  <w:comment w:id="119" w:author="Liad Mudrik" w:date="2022-04-16T17:58:00Z" w:initials="LM">
    <w:p w14:paraId="39CCA95B" w14:textId="6080513C" w:rsidR="00006AF9" w:rsidRDefault="00006AF9">
      <w:pPr>
        <w:pStyle w:val="CommentText"/>
      </w:pPr>
      <w:r>
        <w:rPr>
          <w:rStyle w:val="CommentReference"/>
        </w:rPr>
        <w:annotationRef/>
      </w:r>
      <w:r>
        <w:t>And this</w:t>
      </w:r>
    </w:p>
  </w:comment>
  <w:comment w:id="120" w:author="Chen Heller" w:date="2022-04-13T10:54:00Z" w:initials="CH">
    <w:p w14:paraId="652E8C47" w14:textId="77777777" w:rsidR="0007068F" w:rsidRDefault="0007068F" w:rsidP="0007068F">
      <w:pPr>
        <w:pStyle w:val="CommentText"/>
        <w:bidi w:val="0"/>
        <w:rPr>
          <w:rStyle w:val="CommentReference"/>
        </w:rPr>
      </w:pPr>
      <w:r>
        <w:rPr>
          <w:rStyle w:val="CommentReference"/>
        </w:rPr>
        <w:annotationRef/>
      </w:r>
      <w:r>
        <w:rPr>
          <w:rStyle w:val="CommentReference"/>
        </w:rPr>
        <w:t>Compare the following and take the better one:</w:t>
      </w:r>
    </w:p>
    <w:p w14:paraId="38BDDD06" w14:textId="379BCDC1" w:rsidR="0007068F" w:rsidRDefault="0007068F" w:rsidP="0007068F">
      <w:pPr>
        <w:pStyle w:val="CommentText"/>
        <w:bidi w:val="0"/>
        <w:rPr>
          <w:rStyle w:val="CommentReference"/>
        </w:rPr>
      </w:pPr>
      <w:r>
        <w:rPr>
          <w:rStyle w:val="CommentReference"/>
        </w:rPr>
        <w:t>STD is computed over the trials for each point.</w:t>
      </w:r>
    </w:p>
    <w:p w14:paraId="4D3A072C" w14:textId="7FFF5182" w:rsidR="0007068F" w:rsidRDefault="0007068F" w:rsidP="0007068F">
      <w:pPr>
        <w:pStyle w:val="CommentText"/>
        <w:bidi w:val="0"/>
      </w:pPr>
      <w:r>
        <w:rPr>
          <w:rStyle w:val="CommentReference"/>
        </w:rPr>
        <w:t>STD is computed over the points for each trial.</w:t>
      </w:r>
    </w:p>
  </w:comment>
  <w:comment w:id="121" w:author="Chen Heller" w:date="2022-04-12T09:48:00Z" w:initials="CH">
    <w:p w14:paraId="21B2751A" w14:textId="5D2EAF79" w:rsidR="00C0403D" w:rsidRDefault="00C0403D" w:rsidP="00C0403D">
      <w:pPr>
        <w:pStyle w:val="CommentText"/>
        <w:bidi w:val="0"/>
      </w:pPr>
      <w:r>
        <w:rPr>
          <w:rStyle w:val="CommentReference"/>
        </w:rPr>
        <w:annotationRef/>
      </w:r>
      <w:r w:rsidR="001D5D09">
        <w:rPr>
          <w:rStyle w:val="CommentReference"/>
        </w:rPr>
        <w:t>Ask Craig if there are any considerations for choosing one over the other.</w:t>
      </w:r>
    </w:p>
  </w:comment>
  <w:comment w:id="122" w:author="Liad Mudrik" w:date="2022-04-16T17:59:00Z" w:initials="LM">
    <w:p w14:paraId="257463AA" w14:textId="45502B1A" w:rsidR="00006AF9" w:rsidRDefault="00006AF9">
      <w:pPr>
        <w:pStyle w:val="CommentText"/>
      </w:pPr>
      <w:r>
        <w:rPr>
          <w:rStyle w:val="CommentReference"/>
        </w:rPr>
        <w:annotationRef/>
      </w:r>
      <w:r>
        <w:t>Maybe this too</w:t>
      </w:r>
    </w:p>
  </w:comment>
  <w:comment w:id="123" w:author="Liad Mudrik" w:date="2022-04-16T17:59:00Z" w:initials="LM">
    <w:p w14:paraId="0EF6FC22" w14:textId="2B764552" w:rsidR="00FD326C" w:rsidRDefault="00FD326C">
      <w:pPr>
        <w:pStyle w:val="CommentText"/>
      </w:pPr>
      <w:r>
        <w:rPr>
          <w:rStyle w:val="CommentReference"/>
        </w:rPr>
        <w:annotationRef/>
      </w:r>
      <w:r>
        <w:t>And this</w:t>
      </w:r>
    </w:p>
  </w:comment>
  <w:comment w:id="124" w:author="Chen Heller" w:date="2022-04-07T12:03:00Z" w:initials="CH">
    <w:p w14:paraId="003FF5D5" w14:textId="4AB7681B" w:rsidR="004C0F7E" w:rsidRDefault="004C0F7E">
      <w:pPr>
        <w:pStyle w:val="CommentText"/>
      </w:pPr>
      <w:r>
        <w:rPr>
          <w:rStyle w:val="CommentReference"/>
        </w:rPr>
        <w:annotationRef/>
      </w:r>
      <w:r>
        <w:t>How long is exp?</w:t>
      </w:r>
    </w:p>
  </w:comment>
  <w:comment w:id="126" w:author="Chen Heller" w:date="2022-04-13T08:30:00Z" w:initials="CH">
    <w:p w14:paraId="58A8F12A" w14:textId="279456C9" w:rsidR="00F66556" w:rsidRDefault="00F66556" w:rsidP="00F66556">
      <w:pPr>
        <w:pStyle w:val="CommentText"/>
        <w:bidi w:val="0"/>
      </w:pPr>
      <w:r>
        <w:rPr>
          <w:rStyle w:val="CommentReference"/>
        </w:rPr>
        <w:annotationRef/>
      </w:r>
      <w:r>
        <w:t>Update after recomputing effect sizes</w:t>
      </w:r>
    </w:p>
  </w:comment>
  <w:comment w:id="127" w:author="Liad Mudrik" w:date="2022-04-16T18:01:00Z" w:initials="LM">
    <w:p w14:paraId="5BDB78BE" w14:textId="5EABE3EB" w:rsidR="0055335F" w:rsidRDefault="0055335F">
      <w:pPr>
        <w:pStyle w:val="CommentText"/>
      </w:pPr>
      <w:r>
        <w:rPr>
          <w:rStyle w:val="CommentReference"/>
        </w:rPr>
        <w:annotationRef/>
      </w:r>
      <w:r>
        <w:rPr>
          <w:rStyle w:val="CommentReference"/>
        </w:rPr>
        <w:t>I am not sure what is our effect of interest here. We should take the smallest of the two (i.e., the smallest between the motion tracking vs. RTs)</w:t>
      </w:r>
    </w:p>
  </w:comment>
  <w:comment w:id="128" w:author="Chen Heller" w:date="2022-04-12T12:33:00Z" w:initials="CH">
    <w:p w14:paraId="4F54DD66" w14:textId="743CEE2E" w:rsidR="002C0FD2" w:rsidRDefault="0043467D" w:rsidP="0043467D">
      <w:pPr>
        <w:pStyle w:val="CommentText"/>
        <w:bidi w:val="0"/>
      </w:pPr>
      <w:r>
        <w:rPr>
          <w:rStyle w:val="CommentReference"/>
        </w:rPr>
        <w:annotationRef/>
      </w:r>
      <w:r w:rsidR="002C0FD2">
        <w:t>Citation for G*Power if necessary:</w:t>
      </w:r>
    </w:p>
    <w:p w14:paraId="7D485D9B" w14:textId="25051720" w:rsidR="0043467D" w:rsidRDefault="0043467D" w:rsidP="002C0FD2">
      <w:pPr>
        <w:pStyle w:val="CommentText"/>
        <w:bidi w:val="0"/>
      </w:pPr>
      <w:r w:rsidRPr="0097336F">
        <w:t xml:space="preserve">Faul, F., Erdfelder, E., Lang, A.-G. &amp; Buchner, A. (2007). G*Power 3: A flexible statistical power analysis program for the social, behavioral, and biomedical sciences. </w:t>
      </w:r>
      <w:r w:rsidRPr="0097336F">
        <w:rPr>
          <w:i/>
          <w:iCs/>
        </w:rPr>
        <w:t>Behavior Research Methods</w:t>
      </w:r>
      <w:r w:rsidRPr="0097336F">
        <w:t>, 39, 175-191.</w:t>
      </w:r>
    </w:p>
  </w:comment>
  <w:comment w:id="125" w:author="Liad Mudrik" w:date="2022-04-16T18:00:00Z" w:initials="LM">
    <w:p w14:paraId="75246BA5" w14:textId="76A610B2" w:rsidR="0055335F" w:rsidRDefault="0055335F">
      <w:pPr>
        <w:pStyle w:val="CommentText"/>
      </w:pPr>
      <w:r>
        <w:rPr>
          <w:rStyle w:val="CommentReference"/>
        </w:rPr>
        <w:annotationRef/>
      </w:r>
      <w:r>
        <w:t>Still missing. You also need the references and to explain the power analysis</w:t>
      </w:r>
    </w:p>
  </w:comment>
  <w:comment w:id="133" w:author="Chen Heller" w:date="2022-04-10T08:54:00Z" w:initials="CH">
    <w:p w14:paraId="5DAE0244" w14:textId="49CCB95E" w:rsidR="00DB0550" w:rsidRDefault="003B23D9" w:rsidP="00DB0550">
      <w:pPr>
        <w:pStyle w:val="CommentText"/>
        <w:bidi w:val="0"/>
      </w:pPr>
      <w:r>
        <w:rPr>
          <w:rStyle w:val="CommentReference"/>
        </w:rPr>
        <w:t xml:space="preserve">When excluding subjects, should we measure performance </w:t>
      </w:r>
      <w:r w:rsidR="00FB2901">
        <w:rPr>
          <w:rStyle w:val="CommentReference"/>
        </w:rPr>
        <w:t xml:space="preserve">on </w:t>
      </w:r>
      <w:r>
        <w:rPr>
          <w:rStyle w:val="CommentReference"/>
        </w:rPr>
        <w:t xml:space="preserve">trails </w:t>
      </w:r>
      <w:r w:rsidR="00FB2901">
        <w:rPr>
          <w:rStyle w:val="CommentReference"/>
        </w:rPr>
        <w:t>that had a good RT? Or on all the trials?</w:t>
      </w:r>
    </w:p>
  </w:comment>
  <w:comment w:id="134" w:author="Chen Heller" w:date="2022-04-11T12:14:00Z" w:initials="CH">
    <w:p w14:paraId="60AFE5BB" w14:textId="77777777" w:rsidR="0037775A" w:rsidRDefault="0037775A" w:rsidP="0037775A">
      <w:pPr>
        <w:pStyle w:val="CommentText"/>
        <w:bidi w:val="0"/>
        <w:rPr>
          <w:rStyle w:val="CommentReference"/>
        </w:rPr>
      </w:pPr>
      <w:r>
        <w:rPr>
          <w:rStyle w:val="CommentReference"/>
        </w:rPr>
        <w:annotationRef/>
      </w:r>
      <w:r>
        <w:rPr>
          <w:rStyle w:val="CommentReference"/>
        </w:rPr>
        <w:t>The goal of this exclusion is to avoid subjects for whom the task is too difficult</w:t>
      </w:r>
      <w:r w:rsidR="0033399C">
        <w:rPr>
          <w:rStyle w:val="CommentReference"/>
        </w:rPr>
        <w:t>.</w:t>
      </w:r>
    </w:p>
    <w:p w14:paraId="7FC129D8" w14:textId="1B273718" w:rsidR="0033399C" w:rsidRDefault="0033399C" w:rsidP="0033399C">
      <w:pPr>
        <w:pStyle w:val="CommentText"/>
        <w:bidi w:val="0"/>
      </w:pPr>
      <w:r>
        <w:rPr>
          <w:rStyle w:val="CommentReference"/>
        </w:rPr>
        <w:t xml:space="preserve">So we wish to </w:t>
      </w:r>
      <w:r w:rsidR="00FE6F80">
        <w:rPr>
          <w:rStyle w:val="CommentReference"/>
        </w:rPr>
        <w:t xml:space="preserve">include only </w:t>
      </w:r>
      <w:r>
        <w:rPr>
          <w:rStyle w:val="CommentReference"/>
        </w:rPr>
        <w:t>subject</w:t>
      </w:r>
      <w:r w:rsidR="00CA0F85">
        <w:rPr>
          <w:rStyle w:val="CommentReference"/>
        </w:rPr>
        <w:t>s</w:t>
      </w:r>
      <w:r>
        <w:rPr>
          <w:rStyle w:val="CommentReference"/>
        </w:rPr>
        <w:t xml:space="preserve"> who answer</w:t>
      </w:r>
      <w:r w:rsidR="00CA0F85">
        <w:rPr>
          <w:rStyle w:val="CommentReference"/>
        </w:rPr>
        <w:t>ed</w:t>
      </w:r>
      <w:r>
        <w:rPr>
          <w:rStyle w:val="CommentReference"/>
        </w:rPr>
        <w:t xml:space="preserve"> correctly and </w:t>
      </w:r>
      <w:r w:rsidR="00CA0F85">
        <w:rPr>
          <w:rStyle w:val="CommentReference"/>
        </w:rPr>
        <w:t xml:space="preserve">had </w:t>
      </w:r>
      <w:r>
        <w:rPr>
          <w:rStyle w:val="CommentReference"/>
        </w:rPr>
        <w:t>proper timing.</w:t>
      </w:r>
    </w:p>
  </w:comment>
  <w:comment w:id="135" w:author="Liad Mudrik" w:date="2022-04-16T18:06:00Z" w:initials="LM">
    <w:p w14:paraId="4A2356FB" w14:textId="0EF32726" w:rsidR="004C5FC1" w:rsidRDefault="004C5FC1">
      <w:pPr>
        <w:pStyle w:val="CommentText"/>
      </w:pPr>
      <w:r>
        <w:rPr>
          <w:rStyle w:val="CommentReference"/>
        </w:rPr>
        <w:annotationRef/>
      </w:r>
      <w:r>
        <w:t>I think it should be all trials, shouldn’t it? Let’s discuss that too</w:t>
      </w:r>
    </w:p>
  </w:comment>
  <w:comment w:id="136" w:author="Liad Mudrik" w:date="2022-04-16T18:07:00Z" w:initials="LM">
    <w:p w14:paraId="78DB0C01" w14:textId="519B2E17" w:rsidR="001C4D73" w:rsidRDefault="001C4D73">
      <w:pPr>
        <w:pStyle w:val="CommentText"/>
      </w:pPr>
      <w:r>
        <w:rPr>
          <w:rStyle w:val="CommentReference"/>
        </w:rPr>
        <w:annotationRef/>
      </w:r>
      <w:r>
        <w:t>I would remove that (or explain)</w:t>
      </w:r>
    </w:p>
  </w:comment>
  <w:comment w:id="137" w:author="Chen Heller" w:date="2022-04-07T12:26:00Z" w:initials="CH">
    <w:p w14:paraId="11AD8026" w14:textId="77777777" w:rsidR="00DB2034" w:rsidRDefault="00DB2034" w:rsidP="00DB2034">
      <w:pPr>
        <w:pStyle w:val="CommentText"/>
        <w:bidi w:val="0"/>
        <w:rPr>
          <w:rStyle w:val="CommentReference"/>
        </w:rPr>
      </w:pPr>
      <w:r>
        <w:rPr>
          <w:rStyle w:val="CommentReference"/>
        </w:rPr>
        <w:annotationRef/>
      </w:r>
      <w:r>
        <w:rPr>
          <w:rStyle w:val="CommentReference"/>
        </w:rPr>
        <w:t>What version of MAtlab and Psychtoolbox do you use?</w:t>
      </w:r>
    </w:p>
    <w:p w14:paraId="26F070A3" w14:textId="77777777" w:rsidR="00DB2034" w:rsidRDefault="00DB2034" w:rsidP="00DB2034">
      <w:pPr>
        <w:pStyle w:val="CommentText"/>
        <w:bidi w:val="0"/>
        <w:rPr>
          <w:rStyle w:val="CommentReference"/>
        </w:rPr>
      </w:pPr>
    </w:p>
    <w:p w14:paraId="7899B652" w14:textId="7FC5E7C4" w:rsidR="00DB2034" w:rsidRDefault="00DB2034" w:rsidP="00DB2034">
      <w:pPr>
        <w:pStyle w:val="CommentText"/>
        <w:bidi w:val="0"/>
      </w:pPr>
      <w:r>
        <w:rPr>
          <w:rStyle w:val="CommentReference"/>
        </w:rPr>
        <w:t>Cite them!</w:t>
      </w:r>
    </w:p>
  </w:comment>
  <w:comment w:id="139" w:author="Liad Mudrik" w:date="2022-04-16T18:08:00Z" w:initials="LM">
    <w:p w14:paraId="597C295F" w14:textId="3F7239C7" w:rsidR="00E65E8D" w:rsidRDefault="00E65E8D">
      <w:pPr>
        <w:pStyle w:val="CommentText"/>
      </w:pPr>
      <w:r>
        <w:rPr>
          <w:rStyle w:val="CommentReference"/>
        </w:rPr>
        <w:annotationRef/>
      </w:r>
      <w:r>
        <w:t>You should refer to the figure in the text and add a caption explaining what we see</w:t>
      </w:r>
    </w:p>
  </w:comment>
  <w:comment w:id="140" w:author="Chen Heller" w:date="2022-04-07T15:15:00Z" w:initials="CH">
    <w:p w14:paraId="47047901" w14:textId="2A8B88EF" w:rsidR="003B48EA" w:rsidRDefault="003B48EA" w:rsidP="003B48EA">
      <w:pPr>
        <w:pStyle w:val="CommentText"/>
        <w:bidi w:val="0"/>
      </w:pPr>
      <w:r>
        <w:t xml:space="preserve">Frequency is </w:t>
      </w:r>
      <w:r>
        <w:rPr>
          <w:rStyle w:val="CommentReference"/>
        </w:rPr>
        <w:annotationRef/>
      </w:r>
      <w:r>
        <w:t>not correct anymore since I didn't have enough words</w:t>
      </w:r>
      <w:r w:rsidR="005E6C7E">
        <w:t xml:space="preserve"> with this freq</w:t>
      </w:r>
      <w:r>
        <w:t>.</w:t>
      </w:r>
    </w:p>
    <w:p w14:paraId="3693E9E8" w14:textId="77777777" w:rsidR="003B48EA" w:rsidRDefault="003B48EA" w:rsidP="003B48EA">
      <w:pPr>
        <w:pStyle w:val="CommentText"/>
        <w:bidi w:val="0"/>
      </w:pPr>
      <w:r>
        <w:t>+</w:t>
      </w:r>
    </w:p>
    <w:p w14:paraId="4EBF5FD3" w14:textId="33D66BF7" w:rsidR="003B48EA" w:rsidRDefault="003B48EA" w:rsidP="003B48EA">
      <w:pPr>
        <w:pStyle w:val="CommentText"/>
        <w:bidi w:val="0"/>
      </w:pPr>
      <w:r>
        <w:t>This site doesn't work anymore.</w:t>
      </w:r>
    </w:p>
  </w:comment>
  <w:comment w:id="141" w:author="Liad Mudrik" w:date="2022-04-16T18:09:00Z" w:initials="LM">
    <w:p w14:paraId="6B5E4335" w14:textId="7AD474DF" w:rsidR="006A1684" w:rsidRDefault="006A1684">
      <w:pPr>
        <w:pStyle w:val="CommentText"/>
      </w:pPr>
      <w:r>
        <w:rPr>
          <w:rStyle w:val="CommentReference"/>
        </w:rPr>
        <w:annotationRef/>
      </w:r>
      <w:r>
        <w:t>Let’s talk about it then</w:t>
      </w:r>
    </w:p>
  </w:comment>
  <w:comment w:id="142" w:author="Liad Mudrik" w:date="2022-04-16T18:09:00Z" w:initials="LM">
    <w:p w14:paraId="059D19C7" w14:textId="6F1B8596" w:rsidR="004252ED" w:rsidRDefault="004252ED">
      <w:pPr>
        <w:pStyle w:val="CommentText"/>
      </w:pPr>
      <w:r>
        <w:rPr>
          <w:rStyle w:val="CommentReference"/>
        </w:rPr>
        <w:annotationRef/>
      </w:r>
      <w:r>
        <w:t>I don’t understand why we need this</w:t>
      </w:r>
    </w:p>
  </w:comment>
  <w:comment w:id="143" w:author="Liad Mudrik" w:date="2022-04-16T18:28:00Z" w:initials="LM">
    <w:p w14:paraId="6243EDB6" w14:textId="7E06762F" w:rsidR="000C1F7B" w:rsidRDefault="000C1F7B">
      <w:pPr>
        <w:pStyle w:val="CommentText"/>
      </w:pPr>
      <w:r>
        <w:rPr>
          <w:rStyle w:val="CommentReference"/>
        </w:rPr>
        <w:annotationRef/>
      </w:r>
      <w:r>
        <w:t>Moved to the procedure below</w:t>
      </w:r>
      <w:r w:rsidR="00133DE5">
        <w:t xml:space="preserve"> (the same for the next sections)</w:t>
      </w:r>
    </w:p>
  </w:comment>
  <w:comment w:id="150" w:author="Chen Heller" w:date="2022-04-07T16:33:00Z" w:initials="CH">
    <w:p w14:paraId="61A2A56D" w14:textId="108EEEF1" w:rsidR="00A219C5" w:rsidRDefault="00A219C5" w:rsidP="00A219C5">
      <w:pPr>
        <w:pStyle w:val="CommentText"/>
        <w:bidi w:val="0"/>
      </w:pPr>
      <w:r>
        <w:rPr>
          <w:rStyle w:val="CommentReference"/>
        </w:rPr>
        <w:annotationRef/>
      </w:r>
      <w:r w:rsidR="00AD2E38">
        <w:rPr>
          <w:rStyle w:val="CommentReference"/>
        </w:rPr>
        <w:t>A better practice would be to have a different practice block for each participant, but this isn't crucial.</w:t>
      </w:r>
    </w:p>
  </w:comment>
  <w:comment w:id="151" w:author="Liad Mudrik" w:date="2022-04-16T18:24:00Z" w:initials="LM">
    <w:p w14:paraId="32FD9204" w14:textId="059846F7" w:rsidR="00625FE9" w:rsidRDefault="00625FE9">
      <w:pPr>
        <w:pStyle w:val="CommentText"/>
      </w:pPr>
      <w:r>
        <w:rPr>
          <w:rStyle w:val="CommentReference"/>
        </w:rPr>
        <w:annotationRef/>
      </w:r>
      <w:r>
        <w:t>Sorry, I don’t understand the second part of the sentence. Happy to discuss that too</w:t>
      </w:r>
    </w:p>
  </w:comment>
  <w:comment w:id="186" w:author="Chen Heller" w:date="2022-04-07T15:02:00Z" w:initials="CH">
    <w:p w14:paraId="0FE611A6" w14:textId="61869964" w:rsidR="00F21D2C" w:rsidRDefault="00F21D2C" w:rsidP="00F21D2C">
      <w:pPr>
        <w:pStyle w:val="CommentText"/>
        <w:bidi w:val="0"/>
      </w:pPr>
      <w:r>
        <w:rPr>
          <w:rStyle w:val="CommentReference"/>
        </w:rPr>
        <w:annotationRef/>
      </w:r>
      <w:r>
        <w:t>How long is the exp?</w:t>
      </w:r>
    </w:p>
  </w:comment>
  <w:comment w:id="183" w:author="Liad Mudrik" w:date="2022-04-16T18:27:00Z" w:initials="LM">
    <w:p w14:paraId="3B784B9B" w14:textId="7E1255E6" w:rsidR="001B6AA3" w:rsidRDefault="001B6AA3">
      <w:pPr>
        <w:pStyle w:val="CommentText"/>
      </w:pPr>
      <w:r>
        <w:rPr>
          <w:rStyle w:val="CommentReference"/>
        </w:rPr>
        <w:annotationRef/>
      </w:r>
      <w:r>
        <w:t>This was already said, wasn’t it? no need to repeat</w:t>
      </w:r>
    </w:p>
  </w:comment>
  <w:comment w:id="190" w:author="Chen Heller" w:date="2022-04-07T15:13:00Z" w:initials="CH">
    <w:p w14:paraId="64499695" w14:textId="58CD97FF" w:rsidR="00A606AA" w:rsidRDefault="001C4ECF" w:rsidP="00A606AA">
      <w:pPr>
        <w:pStyle w:val="CommentText"/>
        <w:bidi w:val="0"/>
      </w:pPr>
      <w:r>
        <w:t>Check if the 2</w:t>
      </w:r>
      <w:r w:rsidRPr="001C4ECF">
        <w:rPr>
          <w:vertAlign w:val="superscript"/>
        </w:rPr>
        <w:t>nd</w:t>
      </w:r>
      <w:r>
        <w:t xml:space="preserve"> block improves RT, if not, use only 1.</w:t>
      </w:r>
    </w:p>
  </w:comment>
  <w:comment w:id="196" w:author="Liad Mudrik" w:date="2022-04-16T18:30:00Z" w:initials="LM">
    <w:p w14:paraId="52E222B6" w14:textId="4538F2F7" w:rsidR="000C1F7B" w:rsidRDefault="000C1F7B">
      <w:pPr>
        <w:pStyle w:val="CommentText"/>
      </w:pPr>
      <w:r>
        <w:rPr>
          <w:rStyle w:val="CommentReference"/>
        </w:rPr>
        <w:annotationRef/>
      </w:r>
      <w:r>
        <w:t>Right?</w:t>
      </w:r>
    </w:p>
  </w:comment>
  <w:comment w:id="214" w:author="Chen Heller" w:date="2022-04-07T16:33:00Z" w:initials="CH">
    <w:p w14:paraId="6E509720" w14:textId="77777777" w:rsidR="000C1F7B" w:rsidRDefault="000C1F7B" w:rsidP="000C1F7B">
      <w:pPr>
        <w:pStyle w:val="CommentText"/>
        <w:bidi w:val="0"/>
      </w:pPr>
      <w:r>
        <w:rPr>
          <w:rStyle w:val="CommentReference"/>
        </w:rPr>
        <w:annotationRef/>
      </w:r>
      <w:r>
        <w:rPr>
          <w:rStyle w:val="CommentReference"/>
        </w:rPr>
        <w:t>A better practice would be to have a different practice block for each participant, but this isn't crucial.</w:t>
      </w:r>
    </w:p>
  </w:comment>
  <w:comment w:id="254" w:author="Liad Mudrik" w:date="2022-04-16T18:35:00Z" w:initials="LM">
    <w:p w14:paraId="3F5DE5A1" w14:textId="29E4F160" w:rsidR="000D7BE3" w:rsidRDefault="000D7BE3">
      <w:pPr>
        <w:pStyle w:val="CommentText"/>
      </w:pPr>
      <w:r>
        <w:rPr>
          <w:rStyle w:val="CommentReference"/>
        </w:rPr>
        <w:annotationRef/>
      </w:r>
      <w:r>
        <w:t>Right?</w:t>
      </w:r>
    </w:p>
  </w:comment>
  <w:comment w:id="274" w:author="Chen Heller" w:date="2022-04-07T15:38:00Z" w:initials="CH">
    <w:p w14:paraId="78ACCDBF" w14:textId="77777777" w:rsidR="00F93E06" w:rsidRDefault="00F93E06" w:rsidP="00F93E06">
      <w:pPr>
        <w:pStyle w:val="CommentText"/>
        <w:bidi w:val="0"/>
      </w:pPr>
      <w:r>
        <w:rPr>
          <w:rStyle w:val="CommentReference"/>
        </w:rPr>
        <w:annotationRef/>
      </w:r>
      <w:r>
        <w:t>Correct this according to final version of code</w:t>
      </w:r>
    </w:p>
  </w:comment>
  <w:comment w:id="291" w:author="Chen Heller" w:date="2022-04-07T15:38:00Z" w:initials="CH">
    <w:p w14:paraId="03829A39" w14:textId="7EFC6AE2" w:rsidR="00332FC4" w:rsidRDefault="00332FC4" w:rsidP="00332FC4">
      <w:pPr>
        <w:pStyle w:val="CommentText"/>
        <w:bidi w:val="0"/>
      </w:pPr>
      <w:r>
        <w:rPr>
          <w:rStyle w:val="CommentReference"/>
        </w:rPr>
        <w:annotationRef/>
      </w:r>
      <w:r>
        <w:t>Correct this according to final version of code</w:t>
      </w:r>
    </w:p>
  </w:comment>
  <w:comment w:id="327" w:author="Liad Mudrik" w:date="2022-04-16T18:41:00Z" w:initials="LM">
    <w:p w14:paraId="34E7D5A5" w14:textId="1FA42BF6" w:rsidR="006B3B9B" w:rsidRDefault="006B3B9B">
      <w:pPr>
        <w:pStyle w:val="CommentText"/>
      </w:pPr>
      <w:r>
        <w:rPr>
          <w:rStyle w:val="CommentReference"/>
        </w:rPr>
        <w:annotationRef/>
      </w:r>
      <w:r>
        <w:t>Gi</w:t>
      </w:r>
      <w:r w:rsidR="00E50323">
        <w:t>v</w:t>
      </w:r>
      <w:r>
        <w:t xml:space="preserve">e all levels of the </w:t>
      </w:r>
      <w:r w:rsidR="00116401">
        <w:t>scale</w:t>
      </w:r>
    </w:p>
  </w:comment>
  <w:comment w:id="332" w:author="Chen Heller" w:date="2022-04-13T09:28:00Z" w:initials="CH">
    <w:p w14:paraId="7C4B842D" w14:textId="77777777" w:rsidR="0097587D" w:rsidRDefault="0097587D" w:rsidP="0097587D">
      <w:pPr>
        <w:pStyle w:val="NoSpacing"/>
        <w:bidi w:val="0"/>
      </w:pPr>
      <w:r>
        <w:rPr>
          <w:rStyle w:val="CommentReference"/>
        </w:rPr>
        <w:annotationRef/>
      </w:r>
      <w:r>
        <w:t xml:space="preserve">Written by </w:t>
      </w:r>
      <w:r w:rsidRPr="00F52C56">
        <w:t>John D'Errico</w:t>
      </w:r>
      <w:r>
        <w:t>.</w:t>
      </w:r>
    </w:p>
    <w:p w14:paraId="781AA92E" w14:textId="77777777" w:rsidR="0097587D" w:rsidRDefault="0097587D" w:rsidP="0097587D">
      <w:pPr>
        <w:pStyle w:val="NoSpacing"/>
        <w:bidi w:val="0"/>
      </w:pPr>
      <w:r>
        <w:t>Citation:</w:t>
      </w:r>
    </w:p>
    <w:p w14:paraId="75CD5FB8" w14:textId="31D94D36" w:rsidR="0097587D" w:rsidRDefault="0097587D" w:rsidP="0097587D">
      <w:pPr>
        <w:pStyle w:val="CommentText"/>
        <w:bidi w:val="0"/>
      </w:pPr>
      <w:r w:rsidRPr="00481D71">
        <w:t>John D'Errico (2022). inpaint_nans (https://www.mathworks.com/matlabcentral/fileexchange/4551-inpaint_nans), MATLAB Central File Exchange. Retrieved February 15, 2022.</w:t>
      </w:r>
    </w:p>
  </w:comment>
  <w:comment w:id="333" w:author="Liad Mudrik" w:date="2022-04-16T20:19:00Z" w:initials="LM">
    <w:p w14:paraId="589036B3" w14:textId="3C7A2537" w:rsidR="00BB5B4D" w:rsidRDefault="00BB5B4D">
      <w:pPr>
        <w:pStyle w:val="CommentText"/>
      </w:pPr>
      <w:r>
        <w:rPr>
          <w:rStyle w:val="CommentReference"/>
        </w:rPr>
        <w:annotationRef/>
      </w:r>
      <w:r>
        <w:t>So you should cite him</w:t>
      </w:r>
    </w:p>
  </w:comment>
  <w:comment w:id="342" w:author="Chen Heller" w:date="2022-04-13T09:44:00Z" w:initials="CH">
    <w:p w14:paraId="25E2AB8B" w14:textId="77777777" w:rsidR="00DA2CB6" w:rsidRDefault="00DA2CB6" w:rsidP="00DA2CB6">
      <w:pPr>
        <w:pStyle w:val="CommentText"/>
        <w:bidi w:val="0"/>
      </w:pPr>
      <w:r>
        <w:rPr>
          <w:rStyle w:val="CommentReference"/>
        </w:rPr>
        <w:annotationRef/>
      </w:r>
      <w:r>
        <w:rPr>
          <w:rStyle w:val="CommentReference"/>
        </w:rPr>
        <w:t>Consider replacing with: offset = the point in which velocity drops below a certain threshold?</w:t>
      </w:r>
    </w:p>
    <w:p w14:paraId="7D5FBB33" w14:textId="03DBB164" w:rsidR="00DA2CB6" w:rsidRPr="00DA2CB6" w:rsidRDefault="00DA2CB6">
      <w:pPr>
        <w:pStyle w:val="CommentText"/>
      </w:pPr>
    </w:p>
  </w:comment>
  <w:comment w:id="345" w:author="Chen Heller" w:date="2022-04-13T10:23:00Z" w:initials="CH">
    <w:p w14:paraId="76C8A149" w14:textId="458DCC75" w:rsidR="00A528B1" w:rsidRDefault="00A528B1" w:rsidP="00A528B1">
      <w:pPr>
        <w:pStyle w:val="CommentText"/>
        <w:bidi w:val="0"/>
      </w:pPr>
      <w:r>
        <w:rPr>
          <w:rStyle w:val="CommentReference"/>
        </w:rPr>
        <w:annotationRef/>
      </w:r>
      <w:r>
        <w:t>Should this be included?</w:t>
      </w:r>
      <w:r w:rsidR="001D1774">
        <w:t xml:space="preserve"> It shouldn't matter how we compute the area between the trajectories.</w:t>
      </w:r>
    </w:p>
  </w:comment>
  <w:comment w:id="346" w:author="Liad Mudrik" w:date="2022-04-16T20:22:00Z" w:initials="LM">
    <w:p w14:paraId="4C99CAC7" w14:textId="5E74FC25" w:rsidR="005C05D8" w:rsidRDefault="005C05D8">
      <w:pPr>
        <w:pStyle w:val="CommentText"/>
      </w:pPr>
      <w:r>
        <w:rPr>
          <w:rStyle w:val="CommentReference"/>
        </w:rPr>
        <w:annotationRef/>
      </w:r>
      <w:r>
        <w:t>I would keep it</w:t>
      </w:r>
    </w:p>
  </w:comment>
  <w:comment w:id="350" w:author="Liad Mudrik" w:date="2022-04-16T20:33:00Z" w:initials="LM">
    <w:p w14:paraId="05FA689F" w14:textId="4B5AF5D2" w:rsidR="00511F93" w:rsidRDefault="00511F93">
      <w:pPr>
        <w:pStyle w:val="CommentText"/>
      </w:pPr>
      <w:r>
        <w:rPr>
          <w:rStyle w:val="CommentReference"/>
        </w:rPr>
        <w:annotationRef/>
      </w:r>
      <w:r>
        <w:t>I would be glad to discuss all these analyses and how you chose them</w:t>
      </w:r>
    </w:p>
  </w:comment>
  <w:comment w:id="356" w:author="Chen Heller" w:date="2022-04-12T10:05:00Z" w:initials="CH">
    <w:p w14:paraId="3EE44169" w14:textId="77777777" w:rsidR="00DF6A7F" w:rsidRDefault="00DF6A7F" w:rsidP="001A2034">
      <w:pPr>
        <w:pStyle w:val="CommentText"/>
        <w:bidi w:val="0"/>
        <w:rPr>
          <w:rStyle w:val="CommentReference"/>
        </w:rPr>
      </w:pPr>
      <w:r>
        <w:rPr>
          <w:rStyle w:val="CommentReference"/>
        </w:rPr>
        <w:t>Should we use LMM instead?</w:t>
      </w:r>
    </w:p>
    <w:p w14:paraId="533B57D7" w14:textId="77777777" w:rsidR="001A2034" w:rsidRDefault="001A2034" w:rsidP="00DF6A7F">
      <w:pPr>
        <w:pStyle w:val="CommentText"/>
        <w:bidi w:val="0"/>
        <w:rPr>
          <w:rStyle w:val="CommentReference"/>
        </w:rPr>
      </w:pPr>
      <w:r>
        <w:rPr>
          <w:rStyle w:val="CommentReference"/>
        </w:rPr>
        <w:annotationRef/>
      </w:r>
      <w:r w:rsidR="00DF6A7F">
        <w:rPr>
          <w:rStyle w:val="CommentReference"/>
        </w:rPr>
        <w:t>A paired t-test is identical to a LMM when you have a single categorical IV with 2 levels.</w:t>
      </w:r>
    </w:p>
    <w:p w14:paraId="178C9E19" w14:textId="77777777" w:rsidR="00DF6A7F" w:rsidRDefault="00DF6A7F" w:rsidP="00DF6A7F">
      <w:pPr>
        <w:pStyle w:val="CommentText"/>
        <w:bidi w:val="0"/>
        <w:rPr>
          <w:rStyle w:val="CommentReference"/>
        </w:rPr>
      </w:pPr>
      <w:r>
        <w:rPr>
          <w:rStyle w:val="CommentReference"/>
        </w:rPr>
        <w:t>But in our case each level has many samples</w:t>
      </w:r>
      <w:r w:rsidR="00E2720E">
        <w:rPr>
          <w:rStyle w:val="CommentReference"/>
        </w:rPr>
        <w:t>,</w:t>
      </w:r>
    </w:p>
    <w:p w14:paraId="0A8C2569" w14:textId="77777777" w:rsidR="00417B6C" w:rsidRDefault="00417B6C" w:rsidP="00E2720E">
      <w:pPr>
        <w:pStyle w:val="CommentText"/>
        <w:bidi w:val="0"/>
        <w:rPr>
          <w:rStyle w:val="CommentReference"/>
        </w:rPr>
      </w:pPr>
    </w:p>
    <w:p w14:paraId="7682AF74" w14:textId="32D970AA" w:rsidR="00E2720E" w:rsidRDefault="00E2720E" w:rsidP="00417B6C">
      <w:pPr>
        <w:pStyle w:val="CommentText"/>
        <w:bidi w:val="0"/>
        <w:rPr>
          <w:rStyle w:val="CommentReference"/>
        </w:rPr>
      </w:pPr>
      <w:r>
        <w:rPr>
          <w:rStyle w:val="CommentReference"/>
        </w:rPr>
        <w:t xml:space="preserve">LMM will include the </w:t>
      </w:r>
      <w:r w:rsidR="00417B6C">
        <w:rPr>
          <w:rStyle w:val="CommentReference"/>
        </w:rPr>
        <w:t xml:space="preserve">all </w:t>
      </w:r>
      <w:r>
        <w:rPr>
          <w:rStyle w:val="CommentReference"/>
        </w:rPr>
        <w:t xml:space="preserve">individual measurements rather than </w:t>
      </w:r>
      <w:r w:rsidR="00FE0F4A">
        <w:rPr>
          <w:rStyle w:val="CommentReference"/>
        </w:rPr>
        <w:t xml:space="preserve">the </w:t>
      </w:r>
      <w:r>
        <w:rPr>
          <w:rStyle w:val="CommentReference"/>
        </w:rPr>
        <w:t>average</w:t>
      </w:r>
      <w:r w:rsidR="00417B6C">
        <w:rPr>
          <w:rStyle w:val="CommentReference"/>
        </w:rPr>
        <w:t>s</w:t>
      </w:r>
      <w:r w:rsidR="00FE0F4A">
        <w:rPr>
          <w:rStyle w:val="CommentReference"/>
        </w:rPr>
        <w:t>. Does this mean extreme values</w:t>
      </w:r>
      <w:r w:rsidR="00417B6C">
        <w:rPr>
          <w:rStyle w:val="CommentReference"/>
        </w:rPr>
        <w:t xml:space="preserve"> won't influence it as much</w:t>
      </w:r>
      <w:r w:rsidR="00FE0F4A">
        <w:rPr>
          <w:rStyle w:val="CommentReference"/>
        </w:rPr>
        <w:t>?</w:t>
      </w:r>
    </w:p>
    <w:p w14:paraId="10D9FE95" w14:textId="77777777" w:rsidR="00E2720E" w:rsidRDefault="00E2720E" w:rsidP="00E2720E">
      <w:pPr>
        <w:pStyle w:val="CommentText"/>
        <w:bidi w:val="0"/>
        <w:rPr>
          <w:rStyle w:val="CommentReference"/>
        </w:rPr>
      </w:pPr>
    </w:p>
    <w:p w14:paraId="2591693A" w14:textId="1A71BE5F" w:rsidR="00E2720E" w:rsidRDefault="00AE470A" w:rsidP="00E2720E">
      <w:pPr>
        <w:pStyle w:val="CommentText"/>
        <w:bidi w:val="0"/>
      </w:pPr>
      <w:hyperlink r:id="rId1" w:history="1">
        <w:r w:rsidR="00E2720E" w:rsidRPr="00E2720E">
          <w:rPr>
            <w:rStyle w:val="Hyperlink"/>
            <w:sz w:val="16"/>
            <w:szCs w:val="16"/>
          </w:rPr>
          <w:t>Here</w:t>
        </w:r>
      </w:hyperlink>
      <w:r w:rsidR="00E2720E">
        <w:rPr>
          <w:rStyle w:val="CommentReference"/>
        </w:rPr>
        <w:t xml:space="preserve"> they talk about LMM and t-test</w:t>
      </w:r>
    </w:p>
  </w:comment>
  <w:comment w:id="359" w:author="Chen Heller" w:date="2022-04-13T11:02:00Z" w:initials="CH">
    <w:p w14:paraId="383B40C8" w14:textId="47EFCE7C" w:rsidR="00572538" w:rsidRDefault="00572538" w:rsidP="00572538">
      <w:pPr>
        <w:pStyle w:val="CommentText"/>
        <w:bidi w:val="0"/>
        <w:rPr>
          <w:rStyle w:val="CommentReference"/>
        </w:rPr>
      </w:pPr>
      <w:r>
        <w:rPr>
          <w:rStyle w:val="CommentReference"/>
        </w:rPr>
        <w:annotationRef/>
      </w:r>
      <w:r>
        <w:t xml:space="preserve">When testing the continuous measures (deviation from center, movement variability) </w:t>
      </w:r>
      <w:r>
        <w:rPr>
          <w:rStyle w:val="CommentReference"/>
        </w:rPr>
        <w:t>this might produce significant results in discrete locations instead of continuous significant sections.</w:t>
      </w:r>
    </w:p>
    <w:p w14:paraId="6D60725C" w14:textId="54311617" w:rsidR="00572538" w:rsidRDefault="00572538" w:rsidP="00572538">
      <w:pPr>
        <w:pStyle w:val="CommentText"/>
        <w:bidi w:val="0"/>
      </w:pPr>
      <w:r>
        <w:rPr>
          <w:rStyle w:val="CommentReference"/>
        </w:rPr>
        <w:t>See "</w:t>
      </w:r>
      <w:hyperlink r:id="rId2" w:anchor="comment-624d5264159d354bccb58cb0" w:history="1">
        <w:r w:rsidRPr="0023338F">
          <w:rPr>
            <w:rStyle w:val="Hyperlink"/>
            <w:sz w:val="16"/>
            <w:szCs w:val="16"/>
          </w:rPr>
          <w:t>what is the best way to correct for multiple comparisons</w:t>
        </w:r>
      </w:hyperlink>
      <w:r>
        <w:rPr>
          <w:rStyle w:val="CommentReference"/>
        </w:rPr>
        <w:t>" in Trello for other options</w:t>
      </w:r>
    </w:p>
  </w:comment>
  <w:comment w:id="360" w:author="Liad Mudrik" w:date="2022-04-16T20:26:00Z" w:initials="LM">
    <w:p w14:paraId="512FE23E" w14:textId="77777777" w:rsidR="007A103A" w:rsidRDefault="007A103A">
      <w:pPr>
        <w:pStyle w:val="CommentText"/>
      </w:pPr>
      <w:r>
        <w:rPr>
          <w:rStyle w:val="CommentReference"/>
        </w:rPr>
        <w:annotationRef/>
      </w:r>
      <w:r>
        <w:t>We recently started to use a more recent method by Benjamini; see this paper and a very clear howTo that Shaked Palgi recently wrote.</w:t>
      </w:r>
    </w:p>
    <w:p w14:paraId="5B704433" w14:textId="77777777" w:rsidR="007A103A" w:rsidRDefault="007A103A" w:rsidP="007A103A">
      <w:pPr>
        <w:autoSpaceDE w:val="0"/>
        <w:autoSpaceDN w:val="0"/>
        <w:bidi w:val="0"/>
        <w:adjustRightInd w:val="0"/>
        <w:ind w:left="720" w:hanging="720"/>
        <w:rPr>
          <w:rFonts w:ascii="Helvetica" w:eastAsiaTheme="minorHAnsi" w:hAnsi="Helvetica" w:cs="Helvetica"/>
          <w:color w:val="000000"/>
        </w:rPr>
      </w:pPr>
      <w:r>
        <w:rPr>
          <w:rFonts w:ascii="Helvetica" w:eastAsiaTheme="minorHAnsi" w:hAnsi="Helvetica" w:cs="Helvetica"/>
          <w:color w:val="000000"/>
        </w:rPr>
        <w:t xml:space="preserve">Bogomolov, M., Peterson, C.B., Benjamini, Y., and Sabatti, C. (2021) Hypotheses on a tree: new error rates and testing strategies. </w:t>
      </w:r>
      <w:r>
        <w:rPr>
          <w:rFonts w:ascii="Helvetica" w:eastAsiaTheme="minorHAnsi" w:hAnsi="Helvetica" w:cs="Helvetica"/>
          <w:i/>
          <w:iCs/>
          <w:color w:val="000000"/>
        </w:rPr>
        <w:t>Biometrika</w:t>
      </w:r>
      <w:r>
        <w:rPr>
          <w:rFonts w:ascii="Helvetica" w:eastAsiaTheme="minorHAnsi" w:hAnsi="Helvetica" w:cs="Helvetica"/>
          <w:color w:val="000000"/>
        </w:rPr>
        <w:t>. 108(3), 575-590.</w:t>
      </w:r>
    </w:p>
    <w:p w14:paraId="211D5B5C" w14:textId="3E4BBC81" w:rsidR="007A103A" w:rsidRPr="007A103A" w:rsidRDefault="007A103A">
      <w:pPr>
        <w:pStyle w:val="CommentText"/>
      </w:pPr>
      <w:r>
        <w:t>I’m happy to discuss that as well</w:t>
      </w:r>
    </w:p>
  </w:comment>
  <w:comment w:id="363" w:author="Chen Heller" w:date="2022-04-13T11:03:00Z" w:initials="CH">
    <w:p w14:paraId="6AFB7EF8" w14:textId="29DD108C" w:rsidR="00480B12" w:rsidRDefault="00480B12" w:rsidP="00480B12">
      <w:pPr>
        <w:pStyle w:val="CommentText"/>
        <w:bidi w:val="0"/>
      </w:pPr>
      <w:r>
        <w:rPr>
          <w:rStyle w:val="CommentReference"/>
        </w:rPr>
        <w:annotationRef/>
      </w:r>
      <w:r>
        <w:t>We also have multiple points in "deviation from center" and "movement variation"</w:t>
      </w:r>
      <w:r w:rsidR="005F47A8">
        <w:t xml:space="preserve"> and we need to correct for those.</w:t>
      </w:r>
    </w:p>
  </w:comment>
  <w:comment w:id="364" w:author="Liad Mudrik" w:date="2022-04-16T20:31:00Z" w:initials="LM">
    <w:p w14:paraId="18A43AE7" w14:textId="49B0681C" w:rsidR="002247F4" w:rsidRDefault="002247F4">
      <w:pPr>
        <w:pStyle w:val="CommentText"/>
      </w:pPr>
      <w:r>
        <w:rPr>
          <w:rStyle w:val="CommentReference"/>
        </w:rPr>
        <w:annotationRef/>
      </w:r>
      <w:r>
        <w:t>Let’s talk about it</w:t>
      </w:r>
    </w:p>
  </w:comment>
  <w:comment w:id="365" w:author="Chen Heller" w:date="2022-04-13T10:30:00Z" w:initials="CH">
    <w:p w14:paraId="3844BB52" w14:textId="6CC0B6D5" w:rsidR="0040043C" w:rsidRDefault="0040043C" w:rsidP="00B62840">
      <w:pPr>
        <w:pStyle w:val="CommentText"/>
        <w:bidi w:val="0"/>
      </w:pPr>
      <w:r>
        <w:t>A few ways to compute</w:t>
      </w:r>
      <w:r w:rsidR="0012171A">
        <w:t>:</w:t>
      </w:r>
    </w:p>
    <w:p w14:paraId="35CCA663" w14:textId="72F5C13E" w:rsidR="0040043C" w:rsidRDefault="00B62840" w:rsidP="0040043C">
      <w:pPr>
        <w:pStyle w:val="CommentText"/>
        <w:bidi w:val="0"/>
      </w:pPr>
      <w:r>
        <w:rPr>
          <w:rStyle w:val="CommentReference"/>
        </w:rPr>
        <w:annotationRef/>
      </w:r>
      <w:r>
        <w:t xml:space="preserve">R's package </w:t>
      </w:r>
    </w:p>
    <w:p w14:paraId="3180206D" w14:textId="48FAE803" w:rsidR="0040043C" w:rsidRDefault="00B62840" w:rsidP="0012171A">
      <w:pPr>
        <w:pStyle w:val="CommentText"/>
        <w:bidi w:val="0"/>
      </w:pPr>
      <w:r>
        <w:t>bootstrapping (resampling the population of subjects)</w:t>
      </w:r>
    </w:p>
  </w:comment>
  <w:comment w:id="368" w:author="Liad Mudrik" w:date="2022-04-16T20:32:00Z" w:initials="LM">
    <w:p w14:paraId="4EB1AAB1" w14:textId="4067D9CA" w:rsidR="00DD0825" w:rsidRDefault="00DD0825">
      <w:pPr>
        <w:pStyle w:val="CommentText"/>
      </w:pPr>
      <w:r>
        <w:rPr>
          <w:rStyle w:val="CommentReference"/>
        </w:rPr>
        <w:annotationRef/>
      </w:r>
      <w:r>
        <w:t>I am inclined not to include this one and consider it an exploratory analysis</w:t>
      </w:r>
    </w:p>
  </w:comment>
  <w:comment w:id="371" w:author="Chen Heller" w:date="2022-04-11T12:04:00Z" w:initials="CH">
    <w:p w14:paraId="15A5C9C2" w14:textId="65743EEF" w:rsidR="00E437DE" w:rsidRDefault="00E437DE" w:rsidP="00081634">
      <w:pPr>
        <w:pStyle w:val="CommentText"/>
        <w:bidi w:val="0"/>
        <w:rPr>
          <w:rStyle w:val="CommentReference"/>
        </w:rPr>
      </w:pPr>
      <w:r>
        <w:rPr>
          <w:rStyle w:val="CommentReference"/>
        </w:rPr>
        <w:t>TBD:</w:t>
      </w:r>
    </w:p>
    <w:p w14:paraId="626BD55A" w14:textId="6FFE9BA4" w:rsidR="00615CE3" w:rsidRDefault="00081634" w:rsidP="00E437DE">
      <w:pPr>
        <w:pStyle w:val="CommentText"/>
        <w:bidi w:val="0"/>
        <w:rPr>
          <w:rStyle w:val="CommentReference"/>
        </w:rPr>
      </w:pPr>
      <w:r>
        <w:rPr>
          <w:rStyle w:val="CommentReference"/>
        </w:rPr>
        <w:annotationRef/>
      </w:r>
      <w:r w:rsidR="003216C3">
        <w:rPr>
          <w:rStyle w:val="CommentReference"/>
        </w:rPr>
        <w:t>IS this the proper way to measure effect size with Wilcoxon?</w:t>
      </w:r>
    </w:p>
    <w:p w14:paraId="0A3C2425" w14:textId="77777777" w:rsidR="00081634" w:rsidRDefault="003216C3" w:rsidP="00615CE3">
      <w:pPr>
        <w:pStyle w:val="CommentText"/>
        <w:bidi w:val="0"/>
        <w:rPr>
          <w:rStyle w:val="CommentReference"/>
        </w:rPr>
      </w:pPr>
      <w:r>
        <w:rPr>
          <w:rStyle w:val="CommentReference"/>
        </w:rPr>
        <w:t>Is it comparable to Cohen's d</w:t>
      </w:r>
      <w:r>
        <w:rPr>
          <w:rStyle w:val="CommentReference"/>
          <w:vertAlign w:val="subscript"/>
        </w:rPr>
        <w:t>z</w:t>
      </w:r>
      <w:r>
        <w:rPr>
          <w:rStyle w:val="CommentReference"/>
        </w:rPr>
        <w:t>?</w:t>
      </w:r>
    </w:p>
    <w:p w14:paraId="2539E5F6" w14:textId="77777777" w:rsidR="0012171A" w:rsidRDefault="0012171A" w:rsidP="0012171A">
      <w:pPr>
        <w:pStyle w:val="CommentText"/>
        <w:bidi w:val="0"/>
        <w:rPr>
          <w:rStyle w:val="CommentReference"/>
        </w:rPr>
      </w:pPr>
      <w:r>
        <w:rPr>
          <w:rStyle w:val="CommentReference"/>
        </w:rPr>
        <w:t>Another way to compute it:</w:t>
      </w:r>
    </w:p>
    <w:p w14:paraId="796A05D2" w14:textId="3937E609" w:rsidR="0012171A" w:rsidRPr="003216C3" w:rsidRDefault="0012171A" w:rsidP="0012171A">
      <w:pPr>
        <w:pStyle w:val="CommentText"/>
        <w:bidi w:val="0"/>
      </w:pPr>
      <w:r>
        <w:rPr>
          <w:rFonts w:ascii="Arial" w:hAnsi="Arial" w:cs="Arial"/>
          <w:noProof/>
          <w:color w:val="000000"/>
          <w:sz w:val="22"/>
          <w:szCs w:val="22"/>
          <w:bdr w:val="none" w:sz="0" w:space="0" w:color="auto" w:frame="1"/>
        </w:rPr>
        <w:drawing>
          <wp:inline distT="0" distB="0" distL="0" distR="0" wp14:anchorId="3080AEAD" wp14:editId="53BA00A8">
            <wp:extent cx="3773170" cy="146875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3773170" cy="1468755"/>
                    </a:xfrm>
                    <a:prstGeom prst="rect">
                      <a:avLst/>
                    </a:prstGeom>
                    <a:noFill/>
                    <a:ln>
                      <a:noFill/>
                    </a:ln>
                  </pic:spPr>
                </pic:pic>
              </a:graphicData>
            </a:graphic>
          </wp:inline>
        </w:drawing>
      </w:r>
    </w:p>
  </w:comment>
  <w:comment w:id="376" w:author="Chen Heller" w:date="2022-04-11T13:04:00Z" w:initials="CH">
    <w:p w14:paraId="36BD6D69" w14:textId="77777777" w:rsidR="00A37FB1" w:rsidRDefault="00A37FB1" w:rsidP="00A37FB1">
      <w:pPr>
        <w:pStyle w:val="CommentText"/>
        <w:bidi w:val="0"/>
      </w:pPr>
      <w:r>
        <w:rPr>
          <w:rStyle w:val="CommentReference"/>
        </w:rPr>
        <w:annotationRef/>
      </w:r>
      <w:r>
        <w:t>What is the thresh for discovering outliers?</w:t>
      </w:r>
    </w:p>
    <w:p w14:paraId="1C1B14D6" w14:textId="77777777" w:rsidR="00A37FB1" w:rsidRDefault="00A37FB1" w:rsidP="00A37FB1">
      <w:pPr>
        <w:pStyle w:val="CommentText"/>
        <w:bidi w:val="0"/>
      </w:pPr>
      <w:r>
        <w:t>How should we deal with them:</w:t>
      </w:r>
    </w:p>
    <w:p w14:paraId="55FB23D1" w14:textId="77777777" w:rsidR="00A37FB1" w:rsidRDefault="00A37FB1" w:rsidP="00A37FB1">
      <w:pPr>
        <w:pStyle w:val="CommentText"/>
        <w:numPr>
          <w:ilvl w:val="0"/>
          <w:numId w:val="20"/>
        </w:numPr>
        <w:bidi w:val="0"/>
      </w:pPr>
      <w:r>
        <w:t>Remove</w:t>
      </w:r>
    </w:p>
    <w:p w14:paraId="1E99ED1B" w14:textId="77777777" w:rsidR="00A37FB1" w:rsidRDefault="00A37FB1" w:rsidP="00A37FB1">
      <w:pPr>
        <w:pStyle w:val="CommentText"/>
        <w:numPr>
          <w:ilvl w:val="0"/>
          <w:numId w:val="20"/>
        </w:numPr>
        <w:bidi w:val="0"/>
      </w:pPr>
      <w:r>
        <w:t>Note when reporting results</w:t>
      </w:r>
    </w:p>
    <w:p w14:paraId="1229F908" w14:textId="3A04ABEE" w:rsidR="00A37FB1" w:rsidRDefault="00A37FB1" w:rsidP="00A37FB1">
      <w:pPr>
        <w:pStyle w:val="CommentText"/>
        <w:numPr>
          <w:ilvl w:val="0"/>
          <w:numId w:val="20"/>
        </w:numPr>
        <w:bidi w:val="0"/>
      </w:pPr>
      <w:r>
        <w:t>Robust t-test with R's WRS2 (</w:t>
      </w:r>
      <w:hyperlink r:id="rId4" w:history="1">
        <w:r w:rsidRPr="00122641">
          <w:rPr>
            <w:rStyle w:val="Hyperlink"/>
          </w:rPr>
          <w:t>how to use it</w:t>
        </w:r>
      </w:hyperlink>
      <w:r>
        <w:t>)</w:t>
      </w:r>
    </w:p>
    <w:p w14:paraId="60448F11" w14:textId="1112FD5C" w:rsidR="00AF6E35" w:rsidRDefault="00AF6E35" w:rsidP="00AF6E35">
      <w:pPr>
        <w:pStyle w:val="CommentText"/>
        <w:bidi w:val="0"/>
      </w:pPr>
    </w:p>
    <w:p w14:paraId="208E75EF" w14:textId="5F348036" w:rsidR="00AF6E35" w:rsidRDefault="00AF6E35" w:rsidP="00AF6E35">
      <w:pPr>
        <w:pStyle w:val="CommentText"/>
        <w:bidi w:val="0"/>
      </w:pPr>
      <w:r>
        <w:t>Effect size for the robust t-test:</w:t>
      </w:r>
    </w:p>
    <w:p w14:paraId="639D56B2" w14:textId="1C167139" w:rsidR="00A37FB1" w:rsidRDefault="00AF6E35">
      <w:pPr>
        <w:pStyle w:val="CommentText"/>
      </w:pPr>
      <w:r w:rsidRPr="00410199">
        <w:rPr>
          <w:noProof/>
        </w:rPr>
        <w:drawing>
          <wp:inline distT="0" distB="0" distL="0" distR="0" wp14:anchorId="7AB27CF5" wp14:editId="2C70AC34">
            <wp:extent cx="2933559" cy="2124947"/>
            <wp:effectExtent l="0" t="0" r="635" b="88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5"/>
                    <a:stretch>
                      <a:fillRect/>
                    </a:stretch>
                  </pic:blipFill>
                  <pic:spPr>
                    <a:xfrm>
                      <a:off x="0" y="0"/>
                      <a:ext cx="2935717" cy="2126510"/>
                    </a:xfrm>
                    <a:prstGeom prst="rect">
                      <a:avLst/>
                    </a:prstGeom>
                  </pic:spPr>
                </pic:pic>
              </a:graphicData>
            </a:graphic>
          </wp:inline>
        </w:drawing>
      </w:r>
    </w:p>
    <w:p w14:paraId="24026A35" w14:textId="052D7F6E" w:rsidR="00AF6E35" w:rsidRDefault="00AF6E35">
      <w:pPr>
        <w:pStyle w:val="CommentText"/>
      </w:pPr>
      <w:r>
        <w:t>Or:</w:t>
      </w:r>
    </w:p>
    <w:p w14:paraId="6E55D352" w14:textId="73949313" w:rsidR="00AF6E35" w:rsidRDefault="00AF6E35">
      <w:pPr>
        <w:pStyle w:val="CommentText"/>
      </w:pPr>
      <w:r w:rsidRPr="00410199">
        <w:rPr>
          <w:noProof/>
        </w:rPr>
        <w:drawing>
          <wp:inline distT="0" distB="0" distL="0" distR="0" wp14:anchorId="25DB3731" wp14:editId="65E10CDE">
            <wp:extent cx="2379480" cy="1220500"/>
            <wp:effectExtent l="0" t="0" r="1905"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6"/>
                    <a:stretch>
                      <a:fillRect/>
                    </a:stretch>
                  </pic:blipFill>
                  <pic:spPr>
                    <a:xfrm>
                      <a:off x="0" y="0"/>
                      <a:ext cx="2384772" cy="1223215"/>
                    </a:xfrm>
                    <a:prstGeom prst="rect">
                      <a:avLst/>
                    </a:prstGeom>
                  </pic:spPr>
                </pic:pic>
              </a:graphicData>
            </a:graphic>
          </wp:inline>
        </w:drawing>
      </w:r>
    </w:p>
    <w:p w14:paraId="4E893927" w14:textId="35F06D49" w:rsidR="00AF6E35" w:rsidRPr="00A37FB1" w:rsidRDefault="00AF6E35">
      <w:pPr>
        <w:pStyle w:val="CommentText"/>
      </w:pPr>
    </w:p>
  </w:comment>
  <w:comment w:id="377" w:author="Chen Heller" w:date="2022-04-11T12:26:00Z" w:initials="CH">
    <w:p w14:paraId="0412130A" w14:textId="67A3ADE4" w:rsidR="00696146" w:rsidRDefault="00696146" w:rsidP="00696146">
      <w:pPr>
        <w:pStyle w:val="CommentText"/>
        <w:bidi w:val="0"/>
      </w:pPr>
      <w:r>
        <w:rPr>
          <w:rStyle w:val="CommentReference"/>
        </w:rPr>
        <w:annotationRef/>
      </w:r>
      <w:r>
        <w:t>This did not produce any promising results,</w:t>
      </w:r>
      <w:r w:rsidR="00632F67">
        <w:t xml:space="preserve"> and might be criticized for lacking</w:t>
      </w:r>
      <w:r w:rsidR="00596D67">
        <w:t xml:space="preserve"> a</w:t>
      </w:r>
      <w:r w:rsidR="00632F67">
        <w:t xml:space="preserve"> FDR correction.</w:t>
      </w:r>
    </w:p>
    <w:p w14:paraId="7C984710" w14:textId="6C17698F" w:rsidR="00696146" w:rsidRDefault="00230EFB" w:rsidP="00696146">
      <w:pPr>
        <w:pStyle w:val="CommentText"/>
        <w:bidi w:val="0"/>
      </w:pPr>
      <w:r>
        <w:t>I see no reason to include it.</w:t>
      </w:r>
    </w:p>
  </w:comment>
  <w:comment w:id="378" w:author="Liad Mudrik" w:date="2022-04-16T20:33:00Z" w:initials="LM">
    <w:p w14:paraId="61EBF2B7" w14:textId="5B1A8D07" w:rsidR="00FE4B06" w:rsidRDefault="00FE4B06">
      <w:pPr>
        <w:pStyle w:val="CommentText"/>
      </w:pPr>
      <w:r>
        <w:rPr>
          <w:rStyle w:val="CommentReference"/>
        </w:rPr>
        <w:annotationRef/>
      </w:r>
      <w:r>
        <w:t>OK</w:t>
      </w:r>
    </w:p>
  </w:comment>
  <w:comment w:id="379" w:author="Chen Heller" w:date="2022-04-10T10:29:00Z" w:initials="CH">
    <w:p w14:paraId="2D71224F" w14:textId="77777777" w:rsidR="007C6468" w:rsidRDefault="007C6468" w:rsidP="007C6468">
      <w:pPr>
        <w:pStyle w:val="CommentText"/>
        <w:bidi w:val="0"/>
        <w:rPr>
          <w:rStyle w:val="CommentReference"/>
        </w:rPr>
      </w:pPr>
      <w:r>
        <w:rPr>
          <w:rStyle w:val="CommentReference"/>
        </w:rPr>
        <w:t>Shouldn't we use FDR correction after this?</w:t>
      </w:r>
    </w:p>
    <w:p w14:paraId="683E08D0" w14:textId="3563418B" w:rsidR="007C6468" w:rsidRPr="00E400E1" w:rsidRDefault="007C6468" w:rsidP="007C6468">
      <w:pPr>
        <w:pStyle w:val="CommentText"/>
        <w:bidi w:val="0"/>
        <w:rPr>
          <w:sz w:val="16"/>
          <w:szCs w:val="16"/>
        </w:rPr>
      </w:pPr>
      <w:r>
        <w:rPr>
          <w:rStyle w:val="CommentReference"/>
        </w:rPr>
        <w:t xml:space="preserve">What is the difference between this and multiple comparisons </w:t>
      </w:r>
      <w:r w:rsidR="00070D6F">
        <w:rPr>
          <w:rStyle w:val="CommentReference"/>
        </w:rPr>
        <w:t>in</w:t>
      </w:r>
      <w:r>
        <w:rPr>
          <w:rStyle w:val="CommentReference"/>
        </w:rPr>
        <w:t xml:space="preserve"> fMRI?</w:t>
      </w:r>
    </w:p>
  </w:comment>
  <w:comment w:id="380" w:author="Chen Heller" w:date="2022-04-10T10:33:00Z" w:initials="CH">
    <w:p w14:paraId="2EE504C8" w14:textId="77777777" w:rsidR="007C6468" w:rsidRDefault="007C6468" w:rsidP="007C6468">
      <w:pPr>
        <w:pStyle w:val="CommentText"/>
        <w:bidi w:val="0"/>
        <w:rPr>
          <w:rStyle w:val="CommentReference"/>
        </w:rPr>
      </w:pPr>
      <w:r>
        <w:rPr>
          <w:rStyle w:val="CommentReference"/>
        </w:rPr>
        <w:annotationRef/>
      </w:r>
      <w:r>
        <w:rPr>
          <w:rStyle w:val="CommentReference"/>
        </w:rPr>
        <w:t>If we wish to say something about each point along the trajectory, there is no difference and we should use FDR.</w:t>
      </w:r>
    </w:p>
    <w:p w14:paraId="22F531BE" w14:textId="5D63C469" w:rsidR="007C6468" w:rsidRDefault="007C6468" w:rsidP="007C6468">
      <w:pPr>
        <w:pStyle w:val="CommentText"/>
        <w:bidi w:val="0"/>
      </w:pPr>
      <w:r>
        <w:rPr>
          <w:rStyle w:val="CommentReference"/>
        </w:rPr>
        <w:t xml:space="preserve">If we wish to say something about the entire trajectory we could think about all the comparisons along the trajectory as representing a single comparison, in which case we do </w:t>
      </w:r>
      <w:r w:rsidR="00F80F94">
        <w:rPr>
          <w:rStyle w:val="CommentReference"/>
        </w:rPr>
        <w:t xml:space="preserve">not </w:t>
      </w:r>
      <w:r>
        <w:rPr>
          <w:rStyle w:val="CommentReference"/>
        </w:rPr>
        <w:t>need FDR.</w:t>
      </w:r>
    </w:p>
  </w:comment>
  <w:comment w:id="393" w:author="Liad Mudrik" w:date="2022-04-16T20:35:00Z" w:initials="LM">
    <w:p w14:paraId="0CCC148E" w14:textId="252E107A" w:rsidR="00834A99" w:rsidRDefault="00834A99">
      <w:pPr>
        <w:pStyle w:val="CommentText"/>
      </w:pPr>
      <w:r>
        <w:rPr>
          <w:rStyle w:val="CommentReference"/>
        </w:rPr>
        <w:annotationRef/>
      </w:r>
      <w:r>
        <w:t xml:space="preserve">As I wrote above, I would remove this altogether </w:t>
      </w:r>
    </w:p>
  </w:comment>
  <w:comment w:id="406" w:author="Liad Mudrik" w:date="2022-04-16T20:37:00Z" w:initials="LM">
    <w:p w14:paraId="20E9C070" w14:textId="39882C1F" w:rsidR="00AE470A" w:rsidRDefault="00AE470A">
      <w:pPr>
        <w:pStyle w:val="CommentText"/>
      </w:pPr>
      <w:r>
        <w:rPr>
          <w:rStyle w:val="CommentReference"/>
        </w:rPr>
        <w:annotationRef/>
      </w:r>
      <w:r>
        <w:t>Given my suggestion above, I removed this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C3A72" w15:done="1"/>
  <w15:commentEx w15:paraId="449011C2" w15:done="1"/>
  <w15:commentEx w15:paraId="3B717E51" w15:done="0"/>
  <w15:commentEx w15:paraId="23350169" w15:done="0"/>
  <w15:commentEx w15:paraId="42EB017D" w15:paraIdParent="23350169" w15:done="0"/>
  <w15:commentEx w15:paraId="3FE46235" w15:done="1"/>
  <w15:commentEx w15:paraId="22757DE5" w15:done="1"/>
  <w15:commentEx w15:paraId="26BB3A0F" w15:done="0"/>
  <w15:commentEx w15:paraId="4D2333A1" w15:done="0"/>
  <w15:commentEx w15:paraId="6CC8ACCD" w15:done="0"/>
  <w15:commentEx w15:paraId="32F799BE" w15:done="0"/>
  <w15:commentEx w15:paraId="2AE15D2E" w15:paraIdParent="32F799BE" w15:done="0"/>
  <w15:commentEx w15:paraId="34FD62C1" w15:done="0"/>
  <w15:commentEx w15:paraId="367F2C03" w15:paraIdParent="34FD62C1" w15:done="0"/>
  <w15:commentEx w15:paraId="7DF55B2E" w15:paraIdParent="34FD62C1" w15:done="0"/>
  <w15:commentEx w15:paraId="34B67E9E" w15:done="0"/>
  <w15:commentEx w15:paraId="6FB0BFE6" w15:done="1"/>
  <w15:commentEx w15:paraId="50FCA884" w15:done="0"/>
  <w15:commentEx w15:paraId="11B94468" w15:done="0"/>
  <w15:commentEx w15:paraId="39CCA95B" w15:done="0"/>
  <w15:commentEx w15:paraId="4D3A072C" w15:done="1"/>
  <w15:commentEx w15:paraId="21B2751A" w15:done="1"/>
  <w15:commentEx w15:paraId="257463AA" w15:done="0"/>
  <w15:commentEx w15:paraId="0EF6FC22" w15:done="0"/>
  <w15:commentEx w15:paraId="003FF5D5" w15:done="1"/>
  <w15:commentEx w15:paraId="58A8F12A" w15:done="1"/>
  <w15:commentEx w15:paraId="5BDB78BE" w15:done="0"/>
  <w15:commentEx w15:paraId="7D485D9B" w15:done="1"/>
  <w15:commentEx w15:paraId="75246BA5" w15:done="0"/>
  <w15:commentEx w15:paraId="5DAE0244" w15:done="0"/>
  <w15:commentEx w15:paraId="7FC129D8" w15:paraIdParent="5DAE0244" w15:done="0"/>
  <w15:commentEx w15:paraId="4A2356FB" w15:paraIdParent="5DAE0244" w15:done="0"/>
  <w15:commentEx w15:paraId="78DB0C01" w15:done="0"/>
  <w15:commentEx w15:paraId="7899B652" w15:done="1"/>
  <w15:commentEx w15:paraId="597C295F" w15:done="0"/>
  <w15:commentEx w15:paraId="4EBF5FD3" w15:done="0"/>
  <w15:commentEx w15:paraId="6B5E4335" w15:paraIdParent="4EBF5FD3" w15:done="0"/>
  <w15:commentEx w15:paraId="059D19C7" w15:done="0"/>
  <w15:commentEx w15:paraId="6243EDB6" w15:done="0"/>
  <w15:commentEx w15:paraId="61A2A56D" w15:done="0"/>
  <w15:commentEx w15:paraId="32FD9204" w15:paraIdParent="61A2A56D" w15:done="0"/>
  <w15:commentEx w15:paraId="0FE611A6" w15:done="1"/>
  <w15:commentEx w15:paraId="3B784B9B" w15:done="0"/>
  <w15:commentEx w15:paraId="64499695" w15:done="1"/>
  <w15:commentEx w15:paraId="52E222B6" w15:done="0"/>
  <w15:commentEx w15:paraId="6E509720" w15:done="0"/>
  <w15:commentEx w15:paraId="3F5DE5A1" w15:done="0"/>
  <w15:commentEx w15:paraId="78ACCDBF" w15:done="1"/>
  <w15:commentEx w15:paraId="03829A39" w15:done="1"/>
  <w15:commentEx w15:paraId="34E7D5A5" w15:done="0"/>
  <w15:commentEx w15:paraId="75CD5FB8" w15:done="1"/>
  <w15:commentEx w15:paraId="589036B3" w15:paraIdParent="75CD5FB8" w15:done="0"/>
  <w15:commentEx w15:paraId="7D5FBB33" w15:done="1"/>
  <w15:commentEx w15:paraId="76C8A149" w15:done="0"/>
  <w15:commentEx w15:paraId="4C99CAC7" w15:paraIdParent="76C8A149" w15:done="0"/>
  <w15:commentEx w15:paraId="05FA689F" w15:done="0"/>
  <w15:commentEx w15:paraId="2591693A" w15:done="1"/>
  <w15:commentEx w15:paraId="6D60725C" w15:done="1"/>
  <w15:commentEx w15:paraId="211D5B5C" w15:done="0"/>
  <w15:commentEx w15:paraId="6AFB7EF8" w15:done="0"/>
  <w15:commentEx w15:paraId="18A43AE7" w15:paraIdParent="6AFB7EF8" w15:done="0"/>
  <w15:commentEx w15:paraId="3180206D" w15:done="1"/>
  <w15:commentEx w15:paraId="4EB1AAB1" w15:done="0"/>
  <w15:commentEx w15:paraId="796A05D2" w15:done="1"/>
  <w15:commentEx w15:paraId="4E893927" w15:done="1"/>
  <w15:commentEx w15:paraId="7C984710" w15:done="0"/>
  <w15:commentEx w15:paraId="61EBF2B7" w15:paraIdParent="7C984710" w15:done="0"/>
  <w15:commentEx w15:paraId="683E08D0" w15:done="1"/>
  <w15:commentEx w15:paraId="22F531BE" w15:paraIdParent="683E08D0" w15:done="1"/>
  <w15:commentEx w15:paraId="0CCC148E" w15:done="0"/>
  <w15:commentEx w15:paraId="20E9C0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17F37" w16cex:dateUtc="2022-04-13T13:56:00Z"/>
  <w16cex:commentExtensible w16cex:durableId="26018191" w16cex:dateUtc="2022-04-13T14:06:00Z"/>
  <w16cex:commentExtensible w16cex:durableId="260027F6" w16cex:dateUtc="2022-04-12T13:31:00Z"/>
  <w16cex:commentExtensible w16cex:durableId="26052F2E" w16cex:dateUtc="2022-04-12T13:11:00Z"/>
  <w16cex:commentExtensible w16cex:durableId="26052F6E" w16cex:dateUtc="2022-04-16T09:05:00Z"/>
  <w16cex:commentExtensible w16cex:durableId="260181EA" w16cex:dateUtc="2022-04-13T14:07:00Z"/>
  <w16cex:commentExtensible w16cex:durableId="260182E1" w16cex:dateUtc="2022-04-13T14:12:00Z"/>
  <w16cex:commentExtensible w16cex:durableId="26052EE8" w16cex:dateUtc="2022-04-16T09:02:00Z"/>
  <w16cex:commentExtensible w16cex:durableId="260530F1" w16cex:dateUtc="2022-04-16T09:11:00Z"/>
  <w16cex:commentExtensible w16cex:durableId="26053139" w16cex:dateUtc="2022-04-16T09:12:00Z"/>
  <w16cex:commentExtensible w16cex:durableId="25698642" w16cex:dateUtc="2021-12-19T08:21:00Z"/>
  <w16cex:commentExtensible w16cex:durableId="2605818B" w16cex:dateUtc="2022-04-16T14:55:00Z"/>
  <w16cex:commentExtensible w16cex:durableId="25FEAC1D" w16cex:dateUtc="2022-04-11T10:31:00Z"/>
  <w16cex:commentExtensible w16cex:durableId="260581DD" w16cex:dateUtc="2022-04-16T14:56:00Z"/>
  <w16cex:commentExtensible w16cex:durableId="2605828D" w16cex:dateUtc="2022-04-16T14:59:00Z"/>
  <w16cex:commentExtensible w16cex:durableId="26058209" w16cex:dateUtc="2022-04-16T14:57:00Z"/>
  <w16cex:commentExtensible w16cex:durableId="25FED91E" w16cex:dateUtc="2022-04-11T13:43:00Z"/>
  <w16cex:commentExtensible w16cex:durableId="2605821C" w16cex:dateUtc="2022-04-16T14:57:00Z"/>
  <w16cex:commentExtensible w16cex:durableId="2605825B" w16cex:dateUtc="2022-04-16T14:58:00Z"/>
  <w16cex:commentExtensible w16cex:durableId="26058262" w16cex:dateUtc="2022-04-16T14:58:00Z"/>
  <w16cex:commentExtensible w16cex:durableId="26012A57" w16cex:dateUtc="2022-04-13T07:54:00Z"/>
  <w16cex:commentExtensible w16cex:durableId="25FFC974" w16cex:dateUtc="2022-04-12T06:48:00Z"/>
  <w16cex:commentExtensible w16cex:durableId="2605827F" w16cex:dateUtc="2022-04-16T14:59:00Z"/>
  <w16cex:commentExtensible w16cex:durableId="26058288" w16cex:dateUtc="2022-04-16T14:59:00Z"/>
  <w16cex:commentExtensible w16cex:durableId="25F95196" w16cex:dateUtc="2022-04-07T09:03:00Z"/>
  <w16cex:commentExtensible w16cex:durableId="260108B4" w16cex:dateUtc="2022-04-13T05:30:00Z"/>
  <w16cex:commentExtensible w16cex:durableId="260582E7" w16cex:dateUtc="2022-04-16T15:01:00Z"/>
  <w16cex:commentExtensible w16cex:durableId="25FFF030" w16cex:dateUtc="2022-04-12T09:33:00Z"/>
  <w16cex:commentExtensible w16cex:durableId="260582D5" w16cex:dateUtc="2022-04-16T15:00:00Z"/>
  <w16cex:commentExtensible w16cex:durableId="25FD19B4" w16cex:dateUtc="2022-04-10T05:54:00Z"/>
  <w16cex:commentExtensible w16cex:durableId="25FE9A3A" w16cex:dateUtc="2022-04-11T09:14:00Z"/>
  <w16cex:commentExtensible w16cex:durableId="2605843E" w16cex:dateUtc="2022-04-16T15:06:00Z"/>
  <w16cex:commentExtensible w16cex:durableId="26058461" w16cex:dateUtc="2022-04-16T15:07:00Z"/>
  <w16cex:commentExtensible w16cex:durableId="25F95703" w16cex:dateUtc="2022-04-07T09:26:00Z"/>
  <w16cex:commentExtensible w16cex:durableId="260584A9" w16cex:dateUtc="2022-04-16T15:08:00Z"/>
  <w16cex:commentExtensible w16cex:durableId="25F97EA3" w16cex:dateUtc="2022-04-07T12:15:00Z"/>
  <w16cex:commentExtensible w16cex:durableId="260584CC" w16cex:dateUtc="2022-04-16T15:09:00Z"/>
  <w16cex:commentExtensible w16cex:durableId="260584F2" w16cex:dateUtc="2022-04-16T15:09:00Z"/>
  <w16cex:commentExtensible w16cex:durableId="26058935" w16cex:dateUtc="2022-04-16T15:28:00Z"/>
  <w16cex:commentExtensible w16cex:durableId="25F990EB" w16cex:dateUtc="2022-04-07T13:33:00Z"/>
  <w16cex:commentExtensible w16cex:durableId="2605885A" w16cex:dateUtc="2022-04-16T15:24:00Z"/>
  <w16cex:commentExtensible w16cex:durableId="25F97B80" w16cex:dateUtc="2022-04-07T12:02:00Z"/>
  <w16cex:commentExtensible w16cex:durableId="26058902" w16cex:dateUtc="2022-04-16T15:27:00Z"/>
  <w16cex:commentExtensible w16cex:durableId="25F97E1F" w16cex:dateUtc="2022-04-07T12:13:00Z"/>
  <w16cex:commentExtensible w16cex:durableId="260589C1" w16cex:dateUtc="2022-04-16T15:30:00Z"/>
  <w16cex:commentExtensible w16cex:durableId="26058929" w16cex:dateUtc="2022-04-07T13:33:00Z"/>
  <w16cex:commentExtensible w16cex:durableId="26058AE5" w16cex:dateUtc="2022-04-16T15:35:00Z"/>
  <w16cex:commentExtensible w16cex:durableId="26058BD3" w16cex:dateUtc="2022-04-07T12:38:00Z"/>
  <w16cex:commentExtensible w16cex:durableId="25F98412" w16cex:dateUtc="2022-04-07T12:38:00Z"/>
  <w16cex:commentExtensible w16cex:durableId="26058C66" w16cex:dateUtc="2022-04-16T15:41:00Z"/>
  <w16cex:commentExtensible w16cex:durableId="2601163B" w16cex:dateUtc="2022-04-13T06:28:00Z"/>
  <w16cex:commentExtensible w16cex:durableId="2605A347" w16cex:dateUtc="2022-04-16T17:19:00Z"/>
  <w16cex:commentExtensible w16cex:durableId="26011A0C" w16cex:dateUtc="2022-04-13T06:44:00Z"/>
  <w16cex:commentExtensible w16cex:durableId="2601230E" w16cex:dateUtc="2022-04-13T07:23:00Z"/>
  <w16cex:commentExtensible w16cex:durableId="2605A3F6" w16cex:dateUtc="2022-04-16T17:22:00Z"/>
  <w16cex:commentExtensible w16cex:durableId="2605A692" w16cex:dateUtc="2022-04-16T17:33:00Z"/>
  <w16cex:commentExtensible w16cex:durableId="25FFCD73" w16cex:dateUtc="2022-04-12T07:05:00Z"/>
  <w16cex:commentExtensible w16cex:durableId="26012C59" w16cex:dateUtc="2022-04-13T08:02:00Z"/>
  <w16cex:commentExtensible w16cex:durableId="2605A4F2" w16cex:dateUtc="2022-04-16T17:26:00Z"/>
  <w16cex:commentExtensible w16cex:durableId="26012C9D" w16cex:dateUtc="2022-04-13T08:03:00Z"/>
  <w16cex:commentExtensible w16cex:durableId="2605A62A" w16cex:dateUtc="2022-04-16T17:31:00Z"/>
  <w16cex:commentExtensible w16cex:durableId="260124AE" w16cex:dateUtc="2022-04-13T07:30:00Z"/>
  <w16cex:commentExtensible w16cex:durableId="2605A64D" w16cex:dateUtc="2022-04-16T17:32:00Z"/>
  <w16cex:commentExtensible w16cex:durableId="25FE97B7" w16cex:dateUtc="2022-04-11T09:04:00Z"/>
  <w16cex:commentExtensible w16cex:durableId="25FEA5F7" w16cex:dateUtc="2022-04-11T10:04:00Z"/>
  <w16cex:commentExtensible w16cex:durableId="25FE9CEF" w16cex:dateUtc="2022-04-11T09:26:00Z"/>
  <w16cex:commentExtensible w16cex:durableId="2605A68B" w16cex:dateUtc="2022-04-16T17:33:00Z"/>
  <w16cex:commentExtensible w16cex:durableId="25FD3004" w16cex:dateUtc="2022-04-10T07:29:00Z"/>
  <w16cex:commentExtensible w16cex:durableId="25FD30E2" w16cex:dateUtc="2022-04-10T07:33:00Z"/>
  <w16cex:commentExtensible w16cex:durableId="2605A71A" w16cex:dateUtc="2022-04-16T17:35:00Z"/>
  <w16cex:commentExtensible w16cex:durableId="2605A782" w16cex:dateUtc="2022-04-1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C3A72" w16cid:durableId="26017F37"/>
  <w16cid:commentId w16cid:paraId="449011C2" w16cid:durableId="26018191"/>
  <w16cid:commentId w16cid:paraId="3B717E51" w16cid:durableId="260027F6"/>
  <w16cid:commentId w16cid:paraId="23350169" w16cid:durableId="26052F2E"/>
  <w16cid:commentId w16cid:paraId="42EB017D" w16cid:durableId="26052F6E"/>
  <w16cid:commentId w16cid:paraId="3FE46235" w16cid:durableId="260181EA"/>
  <w16cid:commentId w16cid:paraId="22757DE5" w16cid:durableId="260182E1"/>
  <w16cid:commentId w16cid:paraId="26BB3A0F" w16cid:durableId="26052EE8"/>
  <w16cid:commentId w16cid:paraId="4D2333A1" w16cid:durableId="260530F1"/>
  <w16cid:commentId w16cid:paraId="6CC8ACCD" w16cid:durableId="26053139"/>
  <w16cid:commentId w16cid:paraId="32F799BE" w16cid:durableId="25698642"/>
  <w16cid:commentId w16cid:paraId="2AE15D2E" w16cid:durableId="2605818B"/>
  <w16cid:commentId w16cid:paraId="34FD62C1" w16cid:durableId="25FEAC1D"/>
  <w16cid:commentId w16cid:paraId="367F2C03" w16cid:durableId="260581DD"/>
  <w16cid:commentId w16cid:paraId="7DF55B2E" w16cid:durableId="2605828D"/>
  <w16cid:commentId w16cid:paraId="34B67E9E" w16cid:durableId="26058209"/>
  <w16cid:commentId w16cid:paraId="6FB0BFE6" w16cid:durableId="25FED91E"/>
  <w16cid:commentId w16cid:paraId="50FCA884" w16cid:durableId="2605821C"/>
  <w16cid:commentId w16cid:paraId="11B94468" w16cid:durableId="2605825B"/>
  <w16cid:commentId w16cid:paraId="39CCA95B" w16cid:durableId="26058262"/>
  <w16cid:commentId w16cid:paraId="4D3A072C" w16cid:durableId="26012A57"/>
  <w16cid:commentId w16cid:paraId="21B2751A" w16cid:durableId="25FFC974"/>
  <w16cid:commentId w16cid:paraId="257463AA" w16cid:durableId="2605827F"/>
  <w16cid:commentId w16cid:paraId="0EF6FC22" w16cid:durableId="26058288"/>
  <w16cid:commentId w16cid:paraId="003FF5D5" w16cid:durableId="25F95196"/>
  <w16cid:commentId w16cid:paraId="58A8F12A" w16cid:durableId="260108B4"/>
  <w16cid:commentId w16cid:paraId="5BDB78BE" w16cid:durableId="260582E7"/>
  <w16cid:commentId w16cid:paraId="7D485D9B" w16cid:durableId="25FFF030"/>
  <w16cid:commentId w16cid:paraId="75246BA5" w16cid:durableId="260582D5"/>
  <w16cid:commentId w16cid:paraId="5DAE0244" w16cid:durableId="25FD19B4"/>
  <w16cid:commentId w16cid:paraId="7FC129D8" w16cid:durableId="25FE9A3A"/>
  <w16cid:commentId w16cid:paraId="4A2356FB" w16cid:durableId="2605843E"/>
  <w16cid:commentId w16cid:paraId="78DB0C01" w16cid:durableId="26058461"/>
  <w16cid:commentId w16cid:paraId="7899B652" w16cid:durableId="25F95703"/>
  <w16cid:commentId w16cid:paraId="597C295F" w16cid:durableId="260584A9"/>
  <w16cid:commentId w16cid:paraId="4EBF5FD3" w16cid:durableId="25F97EA3"/>
  <w16cid:commentId w16cid:paraId="6B5E4335" w16cid:durableId="260584CC"/>
  <w16cid:commentId w16cid:paraId="059D19C7" w16cid:durableId="260584F2"/>
  <w16cid:commentId w16cid:paraId="6243EDB6" w16cid:durableId="26058935"/>
  <w16cid:commentId w16cid:paraId="61A2A56D" w16cid:durableId="25F990EB"/>
  <w16cid:commentId w16cid:paraId="32FD9204" w16cid:durableId="2605885A"/>
  <w16cid:commentId w16cid:paraId="0FE611A6" w16cid:durableId="25F97B80"/>
  <w16cid:commentId w16cid:paraId="3B784B9B" w16cid:durableId="26058902"/>
  <w16cid:commentId w16cid:paraId="64499695" w16cid:durableId="25F97E1F"/>
  <w16cid:commentId w16cid:paraId="52E222B6" w16cid:durableId="260589C1"/>
  <w16cid:commentId w16cid:paraId="6E509720" w16cid:durableId="26058929"/>
  <w16cid:commentId w16cid:paraId="3F5DE5A1" w16cid:durableId="26058AE5"/>
  <w16cid:commentId w16cid:paraId="78ACCDBF" w16cid:durableId="26058BD3"/>
  <w16cid:commentId w16cid:paraId="03829A39" w16cid:durableId="25F98412"/>
  <w16cid:commentId w16cid:paraId="34E7D5A5" w16cid:durableId="26058C66"/>
  <w16cid:commentId w16cid:paraId="75CD5FB8" w16cid:durableId="2601163B"/>
  <w16cid:commentId w16cid:paraId="589036B3" w16cid:durableId="2605A347"/>
  <w16cid:commentId w16cid:paraId="7D5FBB33" w16cid:durableId="26011A0C"/>
  <w16cid:commentId w16cid:paraId="76C8A149" w16cid:durableId="2601230E"/>
  <w16cid:commentId w16cid:paraId="4C99CAC7" w16cid:durableId="2605A3F6"/>
  <w16cid:commentId w16cid:paraId="05FA689F" w16cid:durableId="2605A692"/>
  <w16cid:commentId w16cid:paraId="2591693A" w16cid:durableId="25FFCD73"/>
  <w16cid:commentId w16cid:paraId="6D60725C" w16cid:durableId="26012C59"/>
  <w16cid:commentId w16cid:paraId="211D5B5C" w16cid:durableId="2605A4F2"/>
  <w16cid:commentId w16cid:paraId="6AFB7EF8" w16cid:durableId="26012C9D"/>
  <w16cid:commentId w16cid:paraId="18A43AE7" w16cid:durableId="2605A62A"/>
  <w16cid:commentId w16cid:paraId="3180206D" w16cid:durableId="260124AE"/>
  <w16cid:commentId w16cid:paraId="4EB1AAB1" w16cid:durableId="2605A64D"/>
  <w16cid:commentId w16cid:paraId="796A05D2" w16cid:durableId="25FE97B7"/>
  <w16cid:commentId w16cid:paraId="4E893927" w16cid:durableId="25FEA5F7"/>
  <w16cid:commentId w16cid:paraId="7C984710" w16cid:durableId="25FE9CEF"/>
  <w16cid:commentId w16cid:paraId="61EBF2B7" w16cid:durableId="2605A68B"/>
  <w16cid:commentId w16cid:paraId="683E08D0" w16cid:durableId="25FD3004"/>
  <w16cid:commentId w16cid:paraId="22F531BE" w16cid:durableId="25FD30E2"/>
  <w16cid:commentId w16cid:paraId="0CCC148E" w16cid:durableId="2605A71A"/>
  <w16cid:commentId w16cid:paraId="20E9C070" w16cid:durableId="2605A7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altName w:val="Arial"/>
    <w:panose1 w:val="020B0604020202020204"/>
    <w:charset w:val="B1"/>
    <w:family w:val="auto"/>
    <w:pitch w:val="variable"/>
    <w:sig w:usb0="00000801" w:usb1="40000000" w:usb2="00000000" w:usb3="00000000" w:csb0="00000020"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14"/>
  </w:num>
  <w:num w:numId="2" w16cid:durableId="129172810">
    <w:abstractNumId w:val="9"/>
  </w:num>
  <w:num w:numId="3" w16cid:durableId="820973746">
    <w:abstractNumId w:val="7"/>
  </w:num>
  <w:num w:numId="4" w16cid:durableId="1155991234">
    <w:abstractNumId w:val="2"/>
  </w:num>
  <w:num w:numId="5" w16cid:durableId="1864436057">
    <w:abstractNumId w:val="6"/>
  </w:num>
  <w:num w:numId="6" w16cid:durableId="1175264590">
    <w:abstractNumId w:val="15"/>
  </w:num>
  <w:num w:numId="7" w16cid:durableId="619263255">
    <w:abstractNumId w:val="20"/>
  </w:num>
  <w:num w:numId="8" w16cid:durableId="151534367">
    <w:abstractNumId w:val="16"/>
  </w:num>
  <w:num w:numId="9" w16cid:durableId="1253395158">
    <w:abstractNumId w:val="18"/>
  </w:num>
  <w:num w:numId="10" w16cid:durableId="19142009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17"/>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2"/>
  </w:num>
  <w:num w:numId="13" w16cid:durableId="299697867">
    <w:abstractNumId w:val="8"/>
  </w:num>
  <w:num w:numId="14" w16cid:durableId="1526558225">
    <w:abstractNumId w:val="1"/>
  </w:num>
  <w:num w:numId="15" w16cid:durableId="1908029539">
    <w:abstractNumId w:val="13"/>
  </w:num>
  <w:num w:numId="16" w16cid:durableId="177233248">
    <w:abstractNumId w:val="3"/>
  </w:num>
  <w:num w:numId="17" w16cid:durableId="322392062">
    <w:abstractNumId w:val="0"/>
  </w:num>
  <w:num w:numId="18" w16cid:durableId="310911176">
    <w:abstractNumId w:val="5"/>
  </w:num>
  <w:num w:numId="19" w16cid:durableId="1184514817">
    <w:abstractNumId w:val="19"/>
  </w:num>
  <w:num w:numId="20" w16cid:durableId="2120485357">
    <w:abstractNumId w:val="4"/>
  </w:num>
  <w:num w:numId="21" w16cid:durableId="148644624">
    <w:abstractNumId w:val="10"/>
  </w:num>
  <w:num w:numId="22" w16cid:durableId="109131939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d Mudrik">
    <w15:presenceInfo w15:providerId="None" w15:userId="Liad Mudrik"/>
  </w15:person>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gutterAtTop/>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19DE"/>
    <w:rsid w:val="00002054"/>
    <w:rsid w:val="000022E8"/>
    <w:rsid w:val="0000426E"/>
    <w:rsid w:val="000049DE"/>
    <w:rsid w:val="00006AF9"/>
    <w:rsid w:val="00011C26"/>
    <w:rsid w:val="00012043"/>
    <w:rsid w:val="000129C1"/>
    <w:rsid w:val="000135F9"/>
    <w:rsid w:val="000178CF"/>
    <w:rsid w:val="00020A20"/>
    <w:rsid w:val="00020B30"/>
    <w:rsid w:val="00026497"/>
    <w:rsid w:val="00026AD0"/>
    <w:rsid w:val="00027C10"/>
    <w:rsid w:val="00032188"/>
    <w:rsid w:val="00032701"/>
    <w:rsid w:val="0003273D"/>
    <w:rsid w:val="0003360D"/>
    <w:rsid w:val="00034240"/>
    <w:rsid w:val="0003430F"/>
    <w:rsid w:val="00034528"/>
    <w:rsid w:val="00035E4B"/>
    <w:rsid w:val="00037E1A"/>
    <w:rsid w:val="00037F05"/>
    <w:rsid w:val="00040AA2"/>
    <w:rsid w:val="00040C5C"/>
    <w:rsid w:val="00040E57"/>
    <w:rsid w:val="00041F08"/>
    <w:rsid w:val="00043594"/>
    <w:rsid w:val="00043A72"/>
    <w:rsid w:val="000444F1"/>
    <w:rsid w:val="0004493B"/>
    <w:rsid w:val="00044F69"/>
    <w:rsid w:val="0004748E"/>
    <w:rsid w:val="000512FB"/>
    <w:rsid w:val="000528FC"/>
    <w:rsid w:val="000529E4"/>
    <w:rsid w:val="00052AD9"/>
    <w:rsid w:val="0005480D"/>
    <w:rsid w:val="00054920"/>
    <w:rsid w:val="0006260F"/>
    <w:rsid w:val="0006264A"/>
    <w:rsid w:val="00062734"/>
    <w:rsid w:val="00062CBE"/>
    <w:rsid w:val="00062E2B"/>
    <w:rsid w:val="00063E77"/>
    <w:rsid w:val="00064083"/>
    <w:rsid w:val="00064F1F"/>
    <w:rsid w:val="00065BEA"/>
    <w:rsid w:val="000668AF"/>
    <w:rsid w:val="0006746A"/>
    <w:rsid w:val="000677D8"/>
    <w:rsid w:val="00070024"/>
    <w:rsid w:val="0007068F"/>
    <w:rsid w:val="00070D6F"/>
    <w:rsid w:val="00071C1A"/>
    <w:rsid w:val="000724D7"/>
    <w:rsid w:val="000726F0"/>
    <w:rsid w:val="000727B2"/>
    <w:rsid w:val="00072CE6"/>
    <w:rsid w:val="00072DFF"/>
    <w:rsid w:val="00072E79"/>
    <w:rsid w:val="0007344A"/>
    <w:rsid w:val="00073C35"/>
    <w:rsid w:val="00075044"/>
    <w:rsid w:val="00076E05"/>
    <w:rsid w:val="0007740D"/>
    <w:rsid w:val="00081634"/>
    <w:rsid w:val="00081731"/>
    <w:rsid w:val="00081770"/>
    <w:rsid w:val="000819A2"/>
    <w:rsid w:val="000822F3"/>
    <w:rsid w:val="00082DCD"/>
    <w:rsid w:val="00084350"/>
    <w:rsid w:val="00085035"/>
    <w:rsid w:val="00087B22"/>
    <w:rsid w:val="00090843"/>
    <w:rsid w:val="0009150A"/>
    <w:rsid w:val="00091761"/>
    <w:rsid w:val="00091E7E"/>
    <w:rsid w:val="0009260E"/>
    <w:rsid w:val="00093404"/>
    <w:rsid w:val="000950ED"/>
    <w:rsid w:val="0009654D"/>
    <w:rsid w:val="000A077E"/>
    <w:rsid w:val="000A0E27"/>
    <w:rsid w:val="000A13AE"/>
    <w:rsid w:val="000A1C97"/>
    <w:rsid w:val="000A2DA0"/>
    <w:rsid w:val="000A2ED6"/>
    <w:rsid w:val="000A45B8"/>
    <w:rsid w:val="000B12E2"/>
    <w:rsid w:val="000B20B0"/>
    <w:rsid w:val="000B242B"/>
    <w:rsid w:val="000B470F"/>
    <w:rsid w:val="000B4FB6"/>
    <w:rsid w:val="000B5625"/>
    <w:rsid w:val="000B5ECB"/>
    <w:rsid w:val="000B6720"/>
    <w:rsid w:val="000B69FA"/>
    <w:rsid w:val="000B7F3D"/>
    <w:rsid w:val="000C0D71"/>
    <w:rsid w:val="000C0DA1"/>
    <w:rsid w:val="000C17B3"/>
    <w:rsid w:val="000C18AA"/>
    <w:rsid w:val="000C1AC2"/>
    <w:rsid w:val="000C1D75"/>
    <w:rsid w:val="000C1F7B"/>
    <w:rsid w:val="000C2735"/>
    <w:rsid w:val="000C280E"/>
    <w:rsid w:val="000C2AD7"/>
    <w:rsid w:val="000C31EE"/>
    <w:rsid w:val="000C48D2"/>
    <w:rsid w:val="000C54F0"/>
    <w:rsid w:val="000C56FD"/>
    <w:rsid w:val="000C5AB6"/>
    <w:rsid w:val="000C63B5"/>
    <w:rsid w:val="000C63E1"/>
    <w:rsid w:val="000D05BF"/>
    <w:rsid w:val="000D076E"/>
    <w:rsid w:val="000D0CBD"/>
    <w:rsid w:val="000D2CF9"/>
    <w:rsid w:val="000D2DD0"/>
    <w:rsid w:val="000D312B"/>
    <w:rsid w:val="000D335B"/>
    <w:rsid w:val="000D4B45"/>
    <w:rsid w:val="000D77E6"/>
    <w:rsid w:val="000D7A3F"/>
    <w:rsid w:val="000D7BE3"/>
    <w:rsid w:val="000E1C8D"/>
    <w:rsid w:val="000E31F5"/>
    <w:rsid w:val="000E664A"/>
    <w:rsid w:val="000E6B47"/>
    <w:rsid w:val="000E7D9A"/>
    <w:rsid w:val="000F02FF"/>
    <w:rsid w:val="000F0651"/>
    <w:rsid w:val="000F0AF9"/>
    <w:rsid w:val="000F2281"/>
    <w:rsid w:val="000F25FF"/>
    <w:rsid w:val="000F3066"/>
    <w:rsid w:val="000F3BF5"/>
    <w:rsid w:val="000F47A9"/>
    <w:rsid w:val="000F49A0"/>
    <w:rsid w:val="000F5167"/>
    <w:rsid w:val="000F6614"/>
    <w:rsid w:val="000F7696"/>
    <w:rsid w:val="000F7B39"/>
    <w:rsid w:val="00102639"/>
    <w:rsid w:val="00102FEA"/>
    <w:rsid w:val="00105180"/>
    <w:rsid w:val="00106995"/>
    <w:rsid w:val="00106C8E"/>
    <w:rsid w:val="0010774E"/>
    <w:rsid w:val="00110C45"/>
    <w:rsid w:val="00110F5E"/>
    <w:rsid w:val="00111890"/>
    <w:rsid w:val="00112247"/>
    <w:rsid w:val="001139E8"/>
    <w:rsid w:val="00113A22"/>
    <w:rsid w:val="00113FD1"/>
    <w:rsid w:val="001157AF"/>
    <w:rsid w:val="00116094"/>
    <w:rsid w:val="00116401"/>
    <w:rsid w:val="00116618"/>
    <w:rsid w:val="0011684D"/>
    <w:rsid w:val="00116FB3"/>
    <w:rsid w:val="0011765D"/>
    <w:rsid w:val="0012016E"/>
    <w:rsid w:val="00120261"/>
    <w:rsid w:val="001211F8"/>
    <w:rsid w:val="001212B5"/>
    <w:rsid w:val="0012171A"/>
    <w:rsid w:val="00122641"/>
    <w:rsid w:val="00122DAB"/>
    <w:rsid w:val="00122EE6"/>
    <w:rsid w:val="00125742"/>
    <w:rsid w:val="00126291"/>
    <w:rsid w:val="00130D0B"/>
    <w:rsid w:val="00132862"/>
    <w:rsid w:val="001335C1"/>
    <w:rsid w:val="00133DE5"/>
    <w:rsid w:val="001375DB"/>
    <w:rsid w:val="00137649"/>
    <w:rsid w:val="00140131"/>
    <w:rsid w:val="00140BE7"/>
    <w:rsid w:val="00140D1D"/>
    <w:rsid w:val="0014133B"/>
    <w:rsid w:val="00143905"/>
    <w:rsid w:val="00143906"/>
    <w:rsid w:val="00143EB0"/>
    <w:rsid w:val="00143F4D"/>
    <w:rsid w:val="001445DA"/>
    <w:rsid w:val="001453C2"/>
    <w:rsid w:val="00146494"/>
    <w:rsid w:val="00146DC2"/>
    <w:rsid w:val="0014730C"/>
    <w:rsid w:val="001502D3"/>
    <w:rsid w:val="00150DA8"/>
    <w:rsid w:val="0015203D"/>
    <w:rsid w:val="00153085"/>
    <w:rsid w:val="001540D1"/>
    <w:rsid w:val="00154622"/>
    <w:rsid w:val="00155629"/>
    <w:rsid w:val="001604CA"/>
    <w:rsid w:val="00161E9E"/>
    <w:rsid w:val="0016279B"/>
    <w:rsid w:val="00162E69"/>
    <w:rsid w:val="00163798"/>
    <w:rsid w:val="00164402"/>
    <w:rsid w:val="00165D33"/>
    <w:rsid w:val="0017045A"/>
    <w:rsid w:val="0017135F"/>
    <w:rsid w:val="00171894"/>
    <w:rsid w:val="001723BA"/>
    <w:rsid w:val="001725E9"/>
    <w:rsid w:val="00174642"/>
    <w:rsid w:val="0017596E"/>
    <w:rsid w:val="001814D4"/>
    <w:rsid w:val="00181640"/>
    <w:rsid w:val="00182A09"/>
    <w:rsid w:val="00183816"/>
    <w:rsid w:val="001839CC"/>
    <w:rsid w:val="0018433E"/>
    <w:rsid w:val="00184979"/>
    <w:rsid w:val="0018505F"/>
    <w:rsid w:val="001851B5"/>
    <w:rsid w:val="001859AE"/>
    <w:rsid w:val="0018686A"/>
    <w:rsid w:val="001877CB"/>
    <w:rsid w:val="00187C03"/>
    <w:rsid w:val="001909BA"/>
    <w:rsid w:val="00191A5C"/>
    <w:rsid w:val="00191CF6"/>
    <w:rsid w:val="00192885"/>
    <w:rsid w:val="001947A0"/>
    <w:rsid w:val="00194A58"/>
    <w:rsid w:val="0019507F"/>
    <w:rsid w:val="00195388"/>
    <w:rsid w:val="001971CF"/>
    <w:rsid w:val="0019771E"/>
    <w:rsid w:val="001A0789"/>
    <w:rsid w:val="001A1A39"/>
    <w:rsid w:val="001A1DD5"/>
    <w:rsid w:val="001A2034"/>
    <w:rsid w:val="001A2351"/>
    <w:rsid w:val="001A246D"/>
    <w:rsid w:val="001A2777"/>
    <w:rsid w:val="001A4B40"/>
    <w:rsid w:val="001A566B"/>
    <w:rsid w:val="001A5B83"/>
    <w:rsid w:val="001A5D02"/>
    <w:rsid w:val="001A64EC"/>
    <w:rsid w:val="001A7768"/>
    <w:rsid w:val="001A7791"/>
    <w:rsid w:val="001A7C75"/>
    <w:rsid w:val="001B061B"/>
    <w:rsid w:val="001B08B8"/>
    <w:rsid w:val="001B1DA7"/>
    <w:rsid w:val="001B4063"/>
    <w:rsid w:val="001B49A1"/>
    <w:rsid w:val="001B5863"/>
    <w:rsid w:val="001B6A87"/>
    <w:rsid w:val="001B6AA3"/>
    <w:rsid w:val="001B6BAB"/>
    <w:rsid w:val="001B6D8A"/>
    <w:rsid w:val="001C18D4"/>
    <w:rsid w:val="001C194C"/>
    <w:rsid w:val="001C237E"/>
    <w:rsid w:val="001C2C4F"/>
    <w:rsid w:val="001C3186"/>
    <w:rsid w:val="001C38D0"/>
    <w:rsid w:val="001C4D73"/>
    <w:rsid w:val="001C4ECF"/>
    <w:rsid w:val="001C55CE"/>
    <w:rsid w:val="001C5AEC"/>
    <w:rsid w:val="001C651A"/>
    <w:rsid w:val="001C6B68"/>
    <w:rsid w:val="001C7290"/>
    <w:rsid w:val="001D07D9"/>
    <w:rsid w:val="001D1774"/>
    <w:rsid w:val="001D1AD6"/>
    <w:rsid w:val="001D211C"/>
    <w:rsid w:val="001D3F47"/>
    <w:rsid w:val="001D46FE"/>
    <w:rsid w:val="001D4A4D"/>
    <w:rsid w:val="001D5B3D"/>
    <w:rsid w:val="001D5D09"/>
    <w:rsid w:val="001D5EDF"/>
    <w:rsid w:val="001D60A5"/>
    <w:rsid w:val="001D686F"/>
    <w:rsid w:val="001D7488"/>
    <w:rsid w:val="001D7B13"/>
    <w:rsid w:val="001E2BB4"/>
    <w:rsid w:val="001E2BF1"/>
    <w:rsid w:val="001E2C60"/>
    <w:rsid w:val="001E37B5"/>
    <w:rsid w:val="001E41A6"/>
    <w:rsid w:val="001E49B8"/>
    <w:rsid w:val="001E55C4"/>
    <w:rsid w:val="001E6EEE"/>
    <w:rsid w:val="001E6F4F"/>
    <w:rsid w:val="001E7545"/>
    <w:rsid w:val="001E7C55"/>
    <w:rsid w:val="001F12B6"/>
    <w:rsid w:val="001F15FE"/>
    <w:rsid w:val="001F3104"/>
    <w:rsid w:val="001F36F7"/>
    <w:rsid w:val="001F3C16"/>
    <w:rsid w:val="001F47F3"/>
    <w:rsid w:val="001F584C"/>
    <w:rsid w:val="001F72EC"/>
    <w:rsid w:val="00200CF1"/>
    <w:rsid w:val="00201017"/>
    <w:rsid w:val="00201D1C"/>
    <w:rsid w:val="00201DBA"/>
    <w:rsid w:val="002024D8"/>
    <w:rsid w:val="00203EB3"/>
    <w:rsid w:val="00204DD1"/>
    <w:rsid w:val="00211378"/>
    <w:rsid w:val="00212485"/>
    <w:rsid w:val="002148B6"/>
    <w:rsid w:val="00215467"/>
    <w:rsid w:val="00215FCA"/>
    <w:rsid w:val="002168C6"/>
    <w:rsid w:val="00216903"/>
    <w:rsid w:val="00216F6C"/>
    <w:rsid w:val="00216FE9"/>
    <w:rsid w:val="002176B8"/>
    <w:rsid w:val="00217E95"/>
    <w:rsid w:val="00220725"/>
    <w:rsid w:val="0022132A"/>
    <w:rsid w:val="002221BD"/>
    <w:rsid w:val="002239D1"/>
    <w:rsid w:val="00223CC9"/>
    <w:rsid w:val="002247F4"/>
    <w:rsid w:val="002254EF"/>
    <w:rsid w:val="002257E9"/>
    <w:rsid w:val="00226083"/>
    <w:rsid w:val="00227022"/>
    <w:rsid w:val="0023007B"/>
    <w:rsid w:val="00230EFB"/>
    <w:rsid w:val="002318F3"/>
    <w:rsid w:val="00231969"/>
    <w:rsid w:val="0023238E"/>
    <w:rsid w:val="0023338F"/>
    <w:rsid w:val="002338D6"/>
    <w:rsid w:val="00233A76"/>
    <w:rsid w:val="00234E91"/>
    <w:rsid w:val="0023558F"/>
    <w:rsid w:val="00236609"/>
    <w:rsid w:val="0023680B"/>
    <w:rsid w:val="00236CE5"/>
    <w:rsid w:val="00236D72"/>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D0B"/>
    <w:rsid w:val="00251E4B"/>
    <w:rsid w:val="002543C5"/>
    <w:rsid w:val="002559B2"/>
    <w:rsid w:val="0025643F"/>
    <w:rsid w:val="00256499"/>
    <w:rsid w:val="00260AA2"/>
    <w:rsid w:val="00261DDF"/>
    <w:rsid w:val="00262921"/>
    <w:rsid w:val="00262FFE"/>
    <w:rsid w:val="002638EB"/>
    <w:rsid w:val="002640F4"/>
    <w:rsid w:val="0026474B"/>
    <w:rsid w:val="002662A4"/>
    <w:rsid w:val="00267B47"/>
    <w:rsid w:val="00267C22"/>
    <w:rsid w:val="00271AD7"/>
    <w:rsid w:val="0027263D"/>
    <w:rsid w:val="00272A18"/>
    <w:rsid w:val="00272A4F"/>
    <w:rsid w:val="00273A91"/>
    <w:rsid w:val="00274BE2"/>
    <w:rsid w:val="00276467"/>
    <w:rsid w:val="00276CA9"/>
    <w:rsid w:val="00277B96"/>
    <w:rsid w:val="002803E7"/>
    <w:rsid w:val="00280C60"/>
    <w:rsid w:val="002811A5"/>
    <w:rsid w:val="00281538"/>
    <w:rsid w:val="00285058"/>
    <w:rsid w:val="00285F25"/>
    <w:rsid w:val="0028604C"/>
    <w:rsid w:val="00291611"/>
    <w:rsid w:val="00292034"/>
    <w:rsid w:val="00292639"/>
    <w:rsid w:val="00292A86"/>
    <w:rsid w:val="00292D2D"/>
    <w:rsid w:val="00292F90"/>
    <w:rsid w:val="00293426"/>
    <w:rsid w:val="0029385D"/>
    <w:rsid w:val="002948CB"/>
    <w:rsid w:val="00296470"/>
    <w:rsid w:val="002964E5"/>
    <w:rsid w:val="002967C6"/>
    <w:rsid w:val="002A02D3"/>
    <w:rsid w:val="002A084E"/>
    <w:rsid w:val="002A175F"/>
    <w:rsid w:val="002A2517"/>
    <w:rsid w:val="002A2753"/>
    <w:rsid w:val="002A331A"/>
    <w:rsid w:val="002A465E"/>
    <w:rsid w:val="002A4CF7"/>
    <w:rsid w:val="002A5661"/>
    <w:rsid w:val="002A5E28"/>
    <w:rsid w:val="002A6AA1"/>
    <w:rsid w:val="002A6E5B"/>
    <w:rsid w:val="002A7662"/>
    <w:rsid w:val="002A7E6D"/>
    <w:rsid w:val="002B1710"/>
    <w:rsid w:val="002B358A"/>
    <w:rsid w:val="002B3594"/>
    <w:rsid w:val="002B36E7"/>
    <w:rsid w:val="002B3E9B"/>
    <w:rsid w:val="002B47AF"/>
    <w:rsid w:val="002B6152"/>
    <w:rsid w:val="002B6CA5"/>
    <w:rsid w:val="002B6D04"/>
    <w:rsid w:val="002C02A9"/>
    <w:rsid w:val="002C0FD2"/>
    <w:rsid w:val="002C1241"/>
    <w:rsid w:val="002C25D5"/>
    <w:rsid w:val="002C3617"/>
    <w:rsid w:val="002C41A6"/>
    <w:rsid w:val="002C4C91"/>
    <w:rsid w:val="002C55A4"/>
    <w:rsid w:val="002C598F"/>
    <w:rsid w:val="002C5E4A"/>
    <w:rsid w:val="002C669B"/>
    <w:rsid w:val="002C6843"/>
    <w:rsid w:val="002D0CBA"/>
    <w:rsid w:val="002D1873"/>
    <w:rsid w:val="002D2FE2"/>
    <w:rsid w:val="002D34B6"/>
    <w:rsid w:val="002D3519"/>
    <w:rsid w:val="002D46D7"/>
    <w:rsid w:val="002D562F"/>
    <w:rsid w:val="002D5B5B"/>
    <w:rsid w:val="002D69C0"/>
    <w:rsid w:val="002D70C3"/>
    <w:rsid w:val="002D779D"/>
    <w:rsid w:val="002E04A4"/>
    <w:rsid w:val="002E08F4"/>
    <w:rsid w:val="002E0D2E"/>
    <w:rsid w:val="002E1102"/>
    <w:rsid w:val="002E1E59"/>
    <w:rsid w:val="002E33FF"/>
    <w:rsid w:val="002F1A4B"/>
    <w:rsid w:val="002F350E"/>
    <w:rsid w:val="002F4582"/>
    <w:rsid w:val="002F4E9E"/>
    <w:rsid w:val="002F59DD"/>
    <w:rsid w:val="002F6DB0"/>
    <w:rsid w:val="00300170"/>
    <w:rsid w:val="00300F90"/>
    <w:rsid w:val="003012A6"/>
    <w:rsid w:val="003016DB"/>
    <w:rsid w:val="00301A63"/>
    <w:rsid w:val="00301D8C"/>
    <w:rsid w:val="0030402E"/>
    <w:rsid w:val="00304883"/>
    <w:rsid w:val="00305844"/>
    <w:rsid w:val="00305E87"/>
    <w:rsid w:val="00306835"/>
    <w:rsid w:val="0030707E"/>
    <w:rsid w:val="00307116"/>
    <w:rsid w:val="003077FA"/>
    <w:rsid w:val="003112F1"/>
    <w:rsid w:val="00311972"/>
    <w:rsid w:val="00312E3D"/>
    <w:rsid w:val="00313FE8"/>
    <w:rsid w:val="0031458A"/>
    <w:rsid w:val="00315A60"/>
    <w:rsid w:val="00316A5F"/>
    <w:rsid w:val="003216C3"/>
    <w:rsid w:val="00321787"/>
    <w:rsid w:val="003218DE"/>
    <w:rsid w:val="00321A7E"/>
    <w:rsid w:val="00322C2D"/>
    <w:rsid w:val="00323235"/>
    <w:rsid w:val="00324FF3"/>
    <w:rsid w:val="00330BDA"/>
    <w:rsid w:val="00331955"/>
    <w:rsid w:val="00332035"/>
    <w:rsid w:val="00332150"/>
    <w:rsid w:val="00332389"/>
    <w:rsid w:val="00332D6B"/>
    <w:rsid w:val="00332FC4"/>
    <w:rsid w:val="00333861"/>
    <w:rsid w:val="0033399C"/>
    <w:rsid w:val="00334FE2"/>
    <w:rsid w:val="0033533A"/>
    <w:rsid w:val="0033542D"/>
    <w:rsid w:val="00335827"/>
    <w:rsid w:val="00335B5C"/>
    <w:rsid w:val="00336017"/>
    <w:rsid w:val="003366FB"/>
    <w:rsid w:val="0034206D"/>
    <w:rsid w:val="00342E5E"/>
    <w:rsid w:val="00343C6A"/>
    <w:rsid w:val="00344DC3"/>
    <w:rsid w:val="0034574D"/>
    <w:rsid w:val="003507D8"/>
    <w:rsid w:val="00351D12"/>
    <w:rsid w:val="00351E35"/>
    <w:rsid w:val="00351FD4"/>
    <w:rsid w:val="00352229"/>
    <w:rsid w:val="00352A32"/>
    <w:rsid w:val="00352D37"/>
    <w:rsid w:val="003530BD"/>
    <w:rsid w:val="00353AB4"/>
    <w:rsid w:val="003542A2"/>
    <w:rsid w:val="00354E80"/>
    <w:rsid w:val="00354EFA"/>
    <w:rsid w:val="00356387"/>
    <w:rsid w:val="00356A08"/>
    <w:rsid w:val="00360550"/>
    <w:rsid w:val="00360D21"/>
    <w:rsid w:val="00361077"/>
    <w:rsid w:val="00362EA6"/>
    <w:rsid w:val="003636F0"/>
    <w:rsid w:val="00365EFB"/>
    <w:rsid w:val="00367BA7"/>
    <w:rsid w:val="00370527"/>
    <w:rsid w:val="00372955"/>
    <w:rsid w:val="00373746"/>
    <w:rsid w:val="00374A8F"/>
    <w:rsid w:val="0037576B"/>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A7C"/>
    <w:rsid w:val="003847E9"/>
    <w:rsid w:val="00384A96"/>
    <w:rsid w:val="00384C36"/>
    <w:rsid w:val="00387405"/>
    <w:rsid w:val="0038747C"/>
    <w:rsid w:val="00392E98"/>
    <w:rsid w:val="00393CAE"/>
    <w:rsid w:val="003942A6"/>
    <w:rsid w:val="0039481C"/>
    <w:rsid w:val="003975CA"/>
    <w:rsid w:val="003A1400"/>
    <w:rsid w:val="003A2EFA"/>
    <w:rsid w:val="003A4CCC"/>
    <w:rsid w:val="003B016A"/>
    <w:rsid w:val="003B02E8"/>
    <w:rsid w:val="003B0423"/>
    <w:rsid w:val="003B04E7"/>
    <w:rsid w:val="003B0A71"/>
    <w:rsid w:val="003B0AB1"/>
    <w:rsid w:val="003B111E"/>
    <w:rsid w:val="003B1D93"/>
    <w:rsid w:val="003B23D9"/>
    <w:rsid w:val="003B2D8C"/>
    <w:rsid w:val="003B3E21"/>
    <w:rsid w:val="003B4254"/>
    <w:rsid w:val="003B48EA"/>
    <w:rsid w:val="003B4DAE"/>
    <w:rsid w:val="003B4F87"/>
    <w:rsid w:val="003C05F7"/>
    <w:rsid w:val="003C07A9"/>
    <w:rsid w:val="003C2269"/>
    <w:rsid w:val="003C36E6"/>
    <w:rsid w:val="003C4047"/>
    <w:rsid w:val="003C467E"/>
    <w:rsid w:val="003C5077"/>
    <w:rsid w:val="003C588E"/>
    <w:rsid w:val="003C6CA3"/>
    <w:rsid w:val="003C6E2D"/>
    <w:rsid w:val="003C6EA4"/>
    <w:rsid w:val="003C73C0"/>
    <w:rsid w:val="003C7605"/>
    <w:rsid w:val="003D02FA"/>
    <w:rsid w:val="003D07FF"/>
    <w:rsid w:val="003D0C13"/>
    <w:rsid w:val="003D3CD4"/>
    <w:rsid w:val="003D425D"/>
    <w:rsid w:val="003D4285"/>
    <w:rsid w:val="003D584D"/>
    <w:rsid w:val="003D5EBB"/>
    <w:rsid w:val="003D70D8"/>
    <w:rsid w:val="003D71FA"/>
    <w:rsid w:val="003E0531"/>
    <w:rsid w:val="003E0758"/>
    <w:rsid w:val="003E07FB"/>
    <w:rsid w:val="003E080A"/>
    <w:rsid w:val="003E0AB4"/>
    <w:rsid w:val="003E1901"/>
    <w:rsid w:val="003E2059"/>
    <w:rsid w:val="003E661C"/>
    <w:rsid w:val="003F061C"/>
    <w:rsid w:val="003F0A42"/>
    <w:rsid w:val="003F1A76"/>
    <w:rsid w:val="003F203E"/>
    <w:rsid w:val="003F2B8C"/>
    <w:rsid w:val="003F49FB"/>
    <w:rsid w:val="003F4D2C"/>
    <w:rsid w:val="003F5CBE"/>
    <w:rsid w:val="003F7500"/>
    <w:rsid w:val="003F7819"/>
    <w:rsid w:val="0040043C"/>
    <w:rsid w:val="00401E23"/>
    <w:rsid w:val="004026FB"/>
    <w:rsid w:val="004035AF"/>
    <w:rsid w:val="00404038"/>
    <w:rsid w:val="0040562A"/>
    <w:rsid w:val="00405E3C"/>
    <w:rsid w:val="004071DF"/>
    <w:rsid w:val="00407A49"/>
    <w:rsid w:val="00410199"/>
    <w:rsid w:val="004110A8"/>
    <w:rsid w:val="004121A4"/>
    <w:rsid w:val="00412207"/>
    <w:rsid w:val="004122AB"/>
    <w:rsid w:val="004122C8"/>
    <w:rsid w:val="00412CFF"/>
    <w:rsid w:val="00414D4A"/>
    <w:rsid w:val="0041549D"/>
    <w:rsid w:val="0041590F"/>
    <w:rsid w:val="004159FB"/>
    <w:rsid w:val="0041678A"/>
    <w:rsid w:val="00416876"/>
    <w:rsid w:val="0041779D"/>
    <w:rsid w:val="0041796E"/>
    <w:rsid w:val="00417B6C"/>
    <w:rsid w:val="00417F9E"/>
    <w:rsid w:val="00420705"/>
    <w:rsid w:val="00420BAE"/>
    <w:rsid w:val="00421754"/>
    <w:rsid w:val="00421DC6"/>
    <w:rsid w:val="0042302C"/>
    <w:rsid w:val="004250F7"/>
    <w:rsid w:val="004252ED"/>
    <w:rsid w:val="00426FA5"/>
    <w:rsid w:val="00430DA6"/>
    <w:rsid w:val="00432604"/>
    <w:rsid w:val="004326CB"/>
    <w:rsid w:val="00433555"/>
    <w:rsid w:val="00433623"/>
    <w:rsid w:val="00433A9E"/>
    <w:rsid w:val="004343F0"/>
    <w:rsid w:val="004345A0"/>
    <w:rsid w:val="0043467D"/>
    <w:rsid w:val="00434732"/>
    <w:rsid w:val="00434BBD"/>
    <w:rsid w:val="004352C9"/>
    <w:rsid w:val="00435CA0"/>
    <w:rsid w:val="004366E5"/>
    <w:rsid w:val="00441165"/>
    <w:rsid w:val="00441307"/>
    <w:rsid w:val="00442096"/>
    <w:rsid w:val="00443A62"/>
    <w:rsid w:val="00443D8D"/>
    <w:rsid w:val="00445949"/>
    <w:rsid w:val="00445C3C"/>
    <w:rsid w:val="00447095"/>
    <w:rsid w:val="0045052C"/>
    <w:rsid w:val="00450EE9"/>
    <w:rsid w:val="00451AC1"/>
    <w:rsid w:val="004526D2"/>
    <w:rsid w:val="00452F68"/>
    <w:rsid w:val="0045333F"/>
    <w:rsid w:val="0045493F"/>
    <w:rsid w:val="00454A7A"/>
    <w:rsid w:val="00455212"/>
    <w:rsid w:val="004553B6"/>
    <w:rsid w:val="00460E4D"/>
    <w:rsid w:val="00461576"/>
    <w:rsid w:val="00461E6D"/>
    <w:rsid w:val="00461E8E"/>
    <w:rsid w:val="004632BB"/>
    <w:rsid w:val="004634AC"/>
    <w:rsid w:val="00464DB5"/>
    <w:rsid w:val="00465057"/>
    <w:rsid w:val="00467173"/>
    <w:rsid w:val="00467E0B"/>
    <w:rsid w:val="004700D9"/>
    <w:rsid w:val="0047144B"/>
    <w:rsid w:val="00471474"/>
    <w:rsid w:val="00473F40"/>
    <w:rsid w:val="004740EE"/>
    <w:rsid w:val="00475727"/>
    <w:rsid w:val="004778E8"/>
    <w:rsid w:val="00477B46"/>
    <w:rsid w:val="00480B12"/>
    <w:rsid w:val="00480D5B"/>
    <w:rsid w:val="00481EF7"/>
    <w:rsid w:val="004821C0"/>
    <w:rsid w:val="00483E6D"/>
    <w:rsid w:val="0048614E"/>
    <w:rsid w:val="00487FB0"/>
    <w:rsid w:val="0049020D"/>
    <w:rsid w:val="00490D93"/>
    <w:rsid w:val="0049198C"/>
    <w:rsid w:val="00491DBC"/>
    <w:rsid w:val="00491EDC"/>
    <w:rsid w:val="00493513"/>
    <w:rsid w:val="00494015"/>
    <w:rsid w:val="00495286"/>
    <w:rsid w:val="004958ED"/>
    <w:rsid w:val="0049633B"/>
    <w:rsid w:val="0049738E"/>
    <w:rsid w:val="004A00D3"/>
    <w:rsid w:val="004A1460"/>
    <w:rsid w:val="004A1DCD"/>
    <w:rsid w:val="004A36F4"/>
    <w:rsid w:val="004A42B8"/>
    <w:rsid w:val="004A4E29"/>
    <w:rsid w:val="004B1239"/>
    <w:rsid w:val="004B33F5"/>
    <w:rsid w:val="004B4283"/>
    <w:rsid w:val="004B48D5"/>
    <w:rsid w:val="004B4A16"/>
    <w:rsid w:val="004B592A"/>
    <w:rsid w:val="004B6BA8"/>
    <w:rsid w:val="004B6F45"/>
    <w:rsid w:val="004B749A"/>
    <w:rsid w:val="004C0905"/>
    <w:rsid w:val="004C09F1"/>
    <w:rsid w:val="004C0F7E"/>
    <w:rsid w:val="004C2010"/>
    <w:rsid w:val="004C2D5B"/>
    <w:rsid w:val="004C2D79"/>
    <w:rsid w:val="004C38B7"/>
    <w:rsid w:val="004C3BD9"/>
    <w:rsid w:val="004C3CEA"/>
    <w:rsid w:val="004C5FC1"/>
    <w:rsid w:val="004C672B"/>
    <w:rsid w:val="004C7536"/>
    <w:rsid w:val="004C774A"/>
    <w:rsid w:val="004D26B6"/>
    <w:rsid w:val="004D2A2B"/>
    <w:rsid w:val="004E00E6"/>
    <w:rsid w:val="004E24AC"/>
    <w:rsid w:val="004E2EE2"/>
    <w:rsid w:val="004E3784"/>
    <w:rsid w:val="004E393F"/>
    <w:rsid w:val="004E5387"/>
    <w:rsid w:val="004E5546"/>
    <w:rsid w:val="004E6D76"/>
    <w:rsid w:val="004F090A"/>
    <w:rsid w:val="004F1264"/>
    <w:rsid w:val="004F170F"/>
    <w:rsid w:val="004F3D85"/>
    <w:rsid w:val="004F45FE"/>
    <w:rsid w:val="004F4795"/>
    <w:rsid w:val="00500133"/>
    <w:rsid w:val="00501148"/>
    <w:rsid w:val="005027A1"/>
    <w:rsid w:val="005044A8"/>
    <w:rsid w:val="005047DE"/>
    <w:rsid w:val="0051032F"/>
    <w:rsid w:val="00511D29"/>
    <w:rsid w:val="00511F89"/>
    <w:rsid w:val="00511F93"/>
    <w:rsid w:val="005143DA"/>
    <w:rsid w:val="00514B39"/>
    <w:rsid w:val="00516D61"/>
    <w:rsid w:val="005177C7"/>
    <w:rsid w:val="00517EA8"/>
    <w:rsid w:val="005205B3"/>
    <w:rsid w:val="005219C7"/>
    <w:rsid w:val="00524DA7"/>
    <w:rsid w:val="005256E6"/>
    <w:rsid w:val="00525C7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40306"/>
    <w:rsid w:val="00540541"/>
    <w:rsid w:val="00540D53"/>
    <w:rsid w:val="005412A6"/>
    <w:rsid w:val="00543282"/>
    <w:rsid w:val="00543BC7"/>
    <w:rsid w:val="005445A4"/>
    <w:rsid w:val="00545395"/>
    <w:rsid w:val="0054642A"/>
    <w:rsid w:val="00546B6E"/>
    <w:rsid w:val="0054735E"/>
    <w:rsid w:val="005474C9"/>
    <w:rsid w:val="00550518"/>
    <w:rsid w:val="00550A84"/>
    <w:rsid w:val="005522B5"/>
    <w:rsid w:val="00552AD3"/>
    <w:rsid w:val="005532D4"/>
    <w:rsid w:val="0055335F"/>
    <w:rsid w:val="00553FA9"/>
    <w:rsid w:val="0055530A"/>
    <w:rsid w:val="0055561B"/>
    <w:rsid w:val="00557932"/>
    <w:rsid w:val="0056087F"/>
    <w:rsid w:val="00563E5E"/>
    <w:rsid w:val="00564A58"/>
    <w:rsid w:val="00567636"/>
    <w:rsid w:val="00570124"/>
    <w:rsid w:val="005712A0"/>
    <w:rsid w:val="00572538"/>
    <w:rsid w:val="0057460C"/>
    <w:rsid w:val="0057562B"/>
    <w:rsid w:val="005760EB"/>
    <w:rsid w:val="005773EF"/>
    <w:rsid w:val="00580755"/>
    <w:rsid w:val="0058171C"/>
    <w:rsid w:val="00581A78"/>
    <w:rsid w:val="00581BCA"/>
    <w:rsid w:val="0058250C"/>
    <w:rsid w:val="00582F6E"/>
    <w:rsid w:val="00583828"/>
    <w:rsid w:val="005838E8"/>
    <w:rsid w:val="00584782"/>
    <w:rsid w:val="00584843"/>
    <w:rsid w:val="00585689"/>
    <w:rsid w:val="00586CFC"/>
    <w:rsid w:val="00587B22"/>
    <w:rsid w:val="0059092A"/>
    <w:rsid w:val="005909EB"/>
    <w:rsid w:val="00590D62"/>
    <w:rsid w:val="00590FC6"/>
    <w:rsid w:val="0059130F"/>
    <w:rsid w:val="00591604"/>
    <w:rsid w:val="00591F2A"/>
    <w:rsid w:val="00593527"/>
    <w:rsid w:val="005946E9"/>
    <w:rsid w:val="00594D2A"/>
    <w:rsid w:val="00594FF1"/>
    <w:rsid w:val="0059541E"/>
    <w:rsid w:val="00595968"/>
    <w:rsid w:val="00596D67"/>
    <w:rsid w:val="00597247"/>
    <w:rsid w:val="005A164B"/>
    <w:rsid w:val="005A172D"/>
    <w:rsid w:val="005A19DF"/>
    <w:rsid w:val="005A38C9"/>
    <w:rsid w:val="005A40A6"/>
    <w:rsid w:val="005A6A3F"/>
    <w:rsid w:val="005B06D5"/>
    <w:rsid w:val="005B1CAD"/>
    <w:rsid w:val="005B1F85"/>
    <w:rsid w:val="005B2008"/>
    <w:rsid w:val="005B4383"/>
    <w:rsid w:val="005B4AF0"/>
    <w:rsid w:val="005B567F"/>
    <w:rsid w:val="005B6009"/>
    <w:rsid w:val="005B65A5"/>
    <w:rsid w:val="005B74DB"/>
    <w:rsid w:val="005B7A72"/>
    <w:rsid w:val="005C05D8"/>
    <w:rsid w:val="005C07C7"/>
    <w:rsid w:val="005C105C"/>
    <w:rsid w:val="005C3F4E"/>
    <w:rsid w:val="005C4F6A"/>
    <w:rsid w:val="005C515C"/>
    <w:rsid w:val="005C6048"/>
    <w:rsid w:val="005D0F30"/>
    <w:rsid w:val="005D1729"/>
    <w:rsid w:val="005D176B"/>
    <w:rsid w:val="005D4DFE"/>
    <w:rsid w:val="005D7524"/>
    <w:rsid w:val="005D7556"/>
    <w:rsid w:val="005E0361"/>
    <w:rsid w:val="005E05FA"/>
    <w:rsid w:val="005E0931"/>
    <w:rsid w:val="005E17A7"/>
    <w:rsid w:val="005E1C37"/>
    <w:rsid w:val="005E32E5"/>
    <w:rsid w:val="005E3611"/>
    <w:rsid w:val="005E46C8"/>
    <w:rsid w:val="005E691D"/>
    <w:rsid w:val="005E6B84"/>
    <w:rsid w:val="005E6C7E"/>
    <w:rsid w:val="005F0E6A"/>
    <w:rsid w:val="005F36F8"/>
    <w:rsid w:val="005F3CCB"/>
    <w:rsid w:val="005F47A8"/>
    <w:rsid w:val="005F4D14"/>
    <w:rsid w:val="005F647A"/>
    <w:rsid w:val="005F7F57"/>
    <w:rsid w:val="0060012F"/>
    <w:rsid w:val="00600B7D"/>
    <w:rsid w:val="006012BC"/>
    <w:rsid w:val="00601D6F"/>
    <w:rsid w:val="00602C85"/>
    <w:rsid w:val="00604C37"/>
    <w:rsid w:val="00605D31"/>
    <w:rsid w:val="00606190"/>
    <w:rsid w:val="0061000D"/>
    <w:rsid w:val="00610C38"/>
    <w:rsid w:val="00610E52"/>
    <w:rsid w:val="0061128F"/>
    <w:rsid w:val="0061332E"/>
    <w:rsid w:val="00614F19"/>
    <w:rsid w:val="006151E2"/>
    <w:rsid w:val="00615500"/>
    <w:rsid w:val="00615CE3"/>
    <w:rsid w:val="00616D6C"/>
    <w:rsid w:val="00616FF2"/>
    <w:rsid w:val="0061715B"/>
    <w:rsid w:val="006224B1"/>
    <w:rsid w:val="006226FB"/>
    <w:rsid w:val="0062280E"/>
    <w:rsid w:val="00623B90"/>
    <w:rsid w:val="006242A5"/>
    <w:rsid w:val="0062466C"/>
    <w:rsid w:val="00625FE9"/>
    <w:rsid w:val="0063059C"/>
    <w:rsid w:val="00630947"/>
    <w:rsid w:val="00631722"/>
    <w:rsid w:val="00632121"/>
    <w:rsid w:val="00632F67"/>
    <w:rsid w:val="00633CEF"/>
    <w:rsid w:val="00633EA5"/>
    <w:rsid w:val="0063480B"/>
    <w:rsid w:val="0063483D"/>
    <w:rsid w:val="00635260"/>
    <w:rsid w:val="0063543F"/>
    <w:rsid w:val="00635C3D"/>
    <w:rsid w:val="00636EC8"/>
    <w:rsid w:val="00636EFA"/>
    <w:rsid w:val="00637F55"/>
    <w:rsid w:val="0064380E"/>
    <w:rsid w:val="0064509F"/>
    <w:rsid w:val="00645547"/>
    <w:rsid w:val="00645A0C"/>
    <w:rsid w:val="00645F53"/>
    <w:rsid w:val="00646EBA"/>
    <w:rsid w:val="00647AE3"/>
    <w:rsid w:val="00647CAB"/>
    <w:rsid w:val="00650AC1"/>
    <w:rsid w:val="00650DE9"/>
    <w:rsid w:val="00651E8F"/>
    <w:rsid w:val="0065255E"/>
    <w:rsid w:val="006528F4"/>
    <w:rsid w:val="00652F48"/>
    <w:rsid w:val="006577D5"/>
    <w:rsid w:val="006578BB"/>
    <w:rsid w:val="0066296F"/>
    <w:rsid w:val="00662994"/>
    <w:rsid w:val="00664620"/>
    <w:rsid w:val="00664656"/>
    <w:rsid w:val="0066475A"/>
    <w:rsid w:val="006649FA"/>
    <w:rsid w:val="00665312"/>
    <w:rsid w:val="00665933"/>
    <w:rsid w:val="00665CAA"/>
    <w:rsid w:val="00666BFE"/>
    <w:rsid w:val="00670868"/>
    <w:rsid w:val="00671262"/>
    <w:rsid w:val="00671FD5"/>
    <w:rsid w:val="0067373C"/>
    <w:rsid w:val="00673F1D"/>
    <w:rsid w:val="00674AFD"/>
    <w:rsid w:val="00674DB9"/>
    <w:rsid w:val="00674E2E"/>
    <w:rsid w:val="00681F7F"/>
    <w:rsid w:val="00682BE9"/>
    <w:rsid w:val="00682D30"/>
    <w:rsid w:val="00683473"/>
    <w:rsid w:val="0068355D"/>
    <w:rsid w:val="00686DFE"/>
    <w:rsid w:val="006870AE"/>
    <w:rsid w:val="00690BB2"/>
    <w:rsid w:val="006910AF"/>
    <w:rsid w:val="006910DE"/>
    <w:rsid w:val="00691A66"/>
    <w:rsid w:val="00692AE5"/>
    <w:rsid w:val="00693461"/>
    <w:rsid w:val="00693637"/>
    <w:rsid w:val="006938B6"/>
    <w:rsid w:val="006960FC"/>
    <w:rsid w:val="00696146"/>
    <w:rsid w:val="00696E4C"/>
    <w:rsid w:val="00696F56"/>
    <w:rsid w:val="0069755A"/>
    <w:rsid w:val="00697B4E"/>
    <w:rsid w:val="006A0BED"/>
    <w:rsid w:val="006A1684"/>
    <w:rsid w:val="006A2025"/>
    <w:rsid w:val="006A228C"/>
    <w:rsid w:val="006A2B13"/>
    <w:rsid w:val="006A3DBA"/>
    <w:rsid w:val="006A3FC0"/>
    <w:rsid w:val="006A3FD8"/>
    <w:rsid w:val="006A5BEA"/>
    <w:rsid w:val="006A63CC"/>
    <w:rsid w:val="006A6475"/>
    <w:rsid w:val="006A6DE1"/>
    <w:rsid w:val="006A7086"/>
    <w:rsid w:val="006B3571"/>
    <w:rsid w:val="006B3B9B"/>
    <w:rsid w:val="006B3C65"/>
    <w:rsid w:val="006B4778"/>
    <w:rsid w:val="006B5D55"/>
    <w:rsid w:val="006B617F"/>
    <w:rsid w:val="006B619F"/>
    <w:rsid w:val="006B6558"/>
    <w:rsid w:val="006C05C7"/>
    <w:rsid w:val="006C09BB"/>
    <w:rsid w:val="006C1659"/>
    <w:rsid w:val="006C185E"/>
    <w:rsid w:val="006C1CCD"/>
    <w:rsid w:val="006C267F"/>
    <w:rsid w:val="006C319F"/>
    <w:rsid w:val="006C321B"/>
    <w:rsid w:val="006C33E4"/>
    <w:rsid w:val="006C5D51"/>
    <w:rsid w:val="006C6B22"/>
    <w:rsid w:val="006C7B44"/>
    <w:rsid w:val="006D2071"/>
    <w:rsid w:val="006D431F"/>
    <w:rsid w:val="006D5537"/>
    <w:rsid w:val="006D6530"/>
    <w:rsid w:val="006D68E9"/>
    <w:rsid w:val="006D6DC3"/>
    <w:rsid w:val="006D7AFC"/>
    <w:rsid w:val="006E00D4"/>
    <w:rsid w:val="006E0191"/>
    <w:rsid w:val="006E0DE7"/>
    <w:rsid w:val="006E1783"/>
    <w:rsid w:val="006E2A19"/>
    <w:rsid w:val="006E311E"/>
    <w:rsid w:val="006E3D0E"/>
    <w:rsid w:val="006E4486"/>
    <w:rsid w:val="006E59B3"/>
    <w:rsid w:val="006E5A70"/>
    <w:rsid w:val="006E626E"/>
    <w:rsid w:val="006F077C"/>
    <w:rsid w:val="006F0F25"/>
    <w:rsid w:val="006F2386"/>
    <w:rsid w:val="006F2EB2"/>
    <w:rsid w:val="006F2ECF"/>
    <w:rsid w:val="006F3C3B"/>
    <w:rsid w:val="006F4229"/>
    <w:rsid w:val="006F4629"/>
    <w:rsid w:val="006F46EE"/>
    <w:rsid w:val="006F4739"/>
    <w:rsid w:val="006F4FDB"/>
    <w:rsid w:val="006F6C34"/>
    <w:rsid w:val="007002B6"/>
    <w:rsid w:val="007009CB"/>
    <w:rsid w:val="00701F3C"/>
    <w:rsid w:val="00701FEC"/>
    <w:rsid w:val="0070401A"/>
    <w:rsid w:val="0070430D"/>
    <w:rsid w:val="007061D5"/>
    <w:rsid w:val="0071052D"/>
    <w:rsid w:val="00711030"/>
    <w:rsid w:val="00711175"/>
    <w:rsid w:val="00711687"/>
    <w:rsid w:val="00712BD0"/>
    <w:rsid w:val="00713913"/>
    <w:rsid w:val="0071446A"/>
    <w:rsid w:val="007158D5"/>
    <w:rsid w:val="007162BF"/>
    <w:rsid w:val="00717710"/>
    <w:rsid w:val="007205A0"/>
    <w:rsid w:val="00721790"/>
    <w:rsid w:val="0072487E"/>
    <w:rsid w:val="007248EC"/>
    <w:rsid w:val="00724FE8"/>
    <w:rsid w:val="00725511"/>
    <w:rsid w:val="00725947"/>
    <w:rsid w:val="00726AF7"/>
    <w:rsid w:val="00726B17"/>
    <w:rsid w:val="00726CC7"/>
    <w:rsid w:val="0072706A"/>
    <w:rsid w:val="0073198A"/>
    <w:rsid w:val="00732A8E"/>
    <w:rsid w:val="00732EA9"/>
    <w:rsid w:val="0073336F"/>
    <w:rsid w:val="00733A59"/>
    <w:rsid w:val="00734ABF"/>
    <w:rsid w:val="00735100"/>
    <w:rsid w:val="00737822"/>
    <w:rsid w:val="0073799F"/>
    <w:rsid w:val="007404E0"/>
    <w:rsid w:val="007407AF"/>
    <w:rsid w:val="007410A9"/>
    <w:rsid w:val="007412FD"/>
    <w:rsid w:val="00743FAF"/>
    <w:rsid w:val="0074419C"/>
    <w:rsid w:val="00745996"/>
    <w:rsid w:val="00745F05"/>
    <w:rsid w:val="007463DE"/>
    <w:rsid w:val="007466C5"/>
    <w:rsid w:val="00747961"/>
    <w:rsid w:val="00747BC3"/>
    <w:rsid w:val="00747C1E"/>
    <w:rsid w:val="00751346"/>
    <w:rsid w:val="00752050"/>
    <w:rsid w:val="007533BC"/>
    <w:rsid w:val="00753FCB"/>
    <w:rsid w:val="0075493A"/>
    <w:rsid w:val="00754CA2"/>
    <w:rsid w:val="0075580F"/>
    <w:rsid w:val="00755CE0"/>
    <w:rsid w:val="007606D7"/>
    <w:rsid w:val="0076133D"/>
    <w:rsid w:val="00761503"/>
    <w:rsid w:val="0076250E"/>
    <w:rsid w:val="00762753"/>
    <w:rsid w:val="00763C1D"/>
    <w:rsid w:val="007662AE"/>
    <w:rsid w:val="00767286"/>
    <w:rsid w:val="00770874"/>
    <w:rsid w:val="00770A64"/>
    <w:rsid w:val="00770BCE"/>
    <w:rsid w:val="007716DA"/>
    <w:rsid w:val="00772C6E"/>
    <w:rsid w:val="00773892"/>
    <w:rsid w:val="00774507"/>
    <w:rsid w:val="00774F7D"/>
    <w:rsid w:val="00774FEF"/>
    <w:rsid w:val="00776595"/>
    <w:rsid w:val="00776666"/>
    <w:rsid w:val="00780FC1"/>
    <w:rsid w:val="00783B21"/>
    <w:rsid w:val="007846AA"/>
    <w:rsid w:val="00784F1C"/>
    <w:rsid w:val="00784F21"/>
    <w:rsid w:val="007860C2"/>
    <w:rsid w:val="007863F8"/>
    <w:rsid w:val="00787BAE"/>
    <w:rsid w:val="00790B9A"/>
    <w:rsid w:val="007913A3"/>
    <w:rsid w:val="007924DA"/>
    <w:rsid w:val="00792D38"/>
    <w:rsid w:val="007942E5"/>
    <w:rsid w:val="00794DC6"/>
    <w:rsid w:val="00794FD3"/>
    <w:rsid w:val="00796D22"/>
    <w:rsid w:val="00797A81"/>
    <w:rsid w:val="007A0F29"/>
    <w:rsid w:val="007A103A"/>
    <w:rsid w:val="007A160F"/>
    <w:rsid w:val="007A2CEF"/>
    <w:rsid w:val="007A391D"/>
    <w:rsid w:val="007A5368"/>
    <w:rsid w:val="007A5CEA"/>
    <w:rsid w:val="007A6345"/>
    <w:rsid w:val="007A6AD1"/>
    <w:rsid w:val="007A6F75"/>
    <w:rsid w:val="007B168F"/>
    <w:rsid w:val="007B21ED"/>
    <w:rsid w:val="007B2F32"/>
    <w:rsid w:val="007B44A9"/>
    <w:rsid w:val="007B5609"/>
    <w:rsid w:val="007B6ABC"/>
    <w:rsid w:val="007B6B67"/>
    <w:rsid w:val="007B6BE6"/>
    <w:rsid w:val="007C011B"/>
    <w:rsid w:val="007C0C86"/>
    <w:rsid w:val="007C1188"/>
    <w:rsid w:val="007C1324"/>
    <w:rsid w:val="007C1E46"/>
    <w:rsid w:val="007C27CF"/>
    <w:rsid w:val="007C2CF5"/>
    <w:rsid w:val="007C3108"/>
    <w:rsid w:val="007C370E"/>
    <w:rsid w:val="007C3C9A"/>
    <w:rsid w:val="007C55B7"/>
    <w:rsid w:val="007C60CB"/>
    <w:rsid w:val="007C6468"/>
    <w:rsid w:val="007C793F"/>
    <w:rsid w:val="007D1A8B"/>
    <w:rsid w:val="007D2051"/>
    <w:rsid w:val="007D2549"/>
    <w:rsid w:val="007D2687"/>
    <w:rsid w:val="007D3D5F"/>
    <w:rsid w:val="007D3D7D"/>
    <w:rsid w:val="007D3EDA"/>
    <w:rsid w:val="007D4D7C"/>
    <w:rsid w:val="007D536D"/>
    <w:rsid w:val="007D59FD"/>
    <w:rsid w:val="007D5B38"/>
    <w:rsid w:val="007D67A1"/>
    <w:rsid w:val="007D6B6D"/>
    <w:rsid w:val="007D7B6D"/>
    <w:rsid w:val="007D7B86"/>
    <w:rsid w:val="007D7E5A"/>
    <w:rsid w:val="007E2FAE"/>
    <w:rsid w:val="007E3071"/>
    <w:rsid w:val="007E32FE"/>
    <w:rsid w:val="007E7421"/>
    <w:rsid w:val="007F17B5"/>
    <w:rsid w:val="007F3C94"/>
    <w:rsid w:val="007F6948"/>
    <w:rsid w:val="007F6C73"/>
    <w:rsid w:val="007F6F5C"/>
    <w:rsid w:val="007F7B92"/>
    <w:rsid w:val="008003FA"/>
    <w:rsid w:val="008004E0"/>
    <w:rsid w:val="00800E54"/>
    <w:rsid w:val="00802452"/>
    <w:rsid w:val="00802AAC"/>
    <w:rsid w:val="008033E5"/>
    <w:rsid w:val="00803EBC"/>
    <w:rsid w:val="00804CAC"/>
    <w:rsid w:val="008121DD"/>
    <w:rsid w:val="008139FE"/>
    <w:rsid w:val="00814A4C"/>
    <w:rsid w:val="00814ECE"/>
    <w:rsid w:val="00815A0A"/>
    <w:rsid w:val="00816032"/>
    <w:rsid w:val="00816E28"/>
    <w:rsid w:val="00820257"/>
    <w:rsid w:val="008227A9"/>
    <w:rsid w:val="00822B89"/>
    <w:rsid w:val="00823027"/>
    <w:rsid w:val="0082418B"/>
    <w:rsid w:val="008248A0"/>
    <w:rsid w:val="00825793"/>
    <w:rsid w:val="00825E9D"/>
    <w:rsid w:val="00827A86"/>
    <w:rsid w:val="00827F90"/>
    <w:rsid w:val="00830271"/>
    <w:rsid w:val="00831A00"/>
    <w:rsid w:val="00833BA3"/>
    <w:rsid w:val="00834A99"/>
    <w:rsid w:val="00834AAA"/>
    <w:rsid w:val="0083570C"/>
    <w:rsid w:val="00836F92"/>
    <w:rsid w:val="008376FE"/>
    <w:rsid w:val="00840BCB"/>
    <w:rsid w:val="0084169B"/>
    <w:rsid w:val="00841E75"/>
    <w:rsid w:val="00842C36"/>
    <w:rsid w:val="0084413E"/>
    <w:rsid w:val="008441C8"/>
    <w:rsid w:val="00845FD8"/>
    <w:rsid w:val="008466F6"/>
    <w:rsid w:val="00846AC5"/>
    <w:rsid w:val="008474D6"/>
    <w:rsid w:val="00847AE9"/>
    <w:rsid w:val="00847BDE"/>
    <w:rsid w:val="008506AE"/>
    <w:rsid w:val="008525F6"/>
    <w:rsid w:val="00853F75"/>
    <w:rsid w:val="00854516"/>
    <w:rsid w:val="00855C6D"/>
    <w:rsid w:val="00855CDE"/>
    <w:rsid w:val="008574A4"/>
    <w:rsid w:val="0086090C"/>
    <w:rsid w:val="00860B61"/>
    <w:rsid w:val="00860DF4"/>
    <w:rsid w:val="00860FC7"/>
    <w:rsid w:val="0086309C"/>
    <w:rsid w:val="00863AF9"/>
    <w:rsid w:val="0086476F"/>
    <w:rsid w:val="008660CB"/>
    <w:rsid w:val="00866602"/>
    <w:rsid w:val="0086719B"/>
    <w:rsid w:val="00867BCC"/>
    <w:rsid w:val="0087052A"/>
    <w:rsid w:val="008731D0"/>
    <w:rsid w:val="0087449F"/>
    <w:rsid w:val="00874EF8"/>
    <w:rsid w:val="008753D3"/>
    <w:rsid w:val="00877066"/>
    <w:rsid w:val="008779A0"/>
    <w:rsid w:val="00877B60"/>
    <w:rsid w:val="00877E8D"/>
    <w:rsid w:val="008811DF"/>
    <w:rsid w:val="0088129A"/>
    <w:rsid w:val="00881AC2"/>
    <w:rsid w:val="00882AA6"/>
    <w:rsid w:val="00883B66"/>
    <w:rsid w:val="00884538"/>
    <w:rsid w:val="0088555F"/>
    <w:rsid w:val="008859BE"/>
    <w:rsid w:val="00885D06"/>
    <w:rsid w:val="00886F48"/>
    <w:rsid w:val="008938E4"/>
    <w:rsid w:val="00893D23"/>
    <w:rsid w:val="00893F25"/>
    <w:rsid w:val="00893FDB"/>
    <w:rsid w:val="00895AAE"/>
    <w:rsid w:val="0089763E"/>
    <w:rsid w:val="008A0668"/>
    <w:rsid w:val="008A0B0D"/>
    <w:rsid w:val="008A2672"/>
    <w:rsid w:val="008A38F5"/>
    <w:rsid w:val="008A421B"/>
    <w:rsid w:val="008A608D"/>
    <w:rsid w:val="008A6617"/>
    <w:rsid w:val="008A72FE"/>
    <w:rsid w:val="008B1105"/>
    <w:rsid w:val="008B1D95"/>
    <w:rsid w:val="008B2E5E"/>
    <w:rsid w:val="008B2FAC"/>
    <w:rsid w:val="008B3DD1"/>
    <w:rsid w:val="008B42AF"/>
    <w:rsid w:val="008B49C6"/>
    <w:rsid w:val="008B56AC"/>
    <w:rsid w:val="008B693F"/>
    <w:rsid w:val="008B7946"/>
    <w:rsid w:val="008B7A82"/>
    <w:rsid w:val="008C08AB"/>
    <w:rsid w:val="008C15CB"/>
    <w:rsid w:val="008C2DC6"/>
    <w:rsid w:val="008C34D3"/>
    <w:rsid w:val="008C3FE5"/>
    <w:rsid w:val="008C4634"/>
    <w:rsid w:val="008C468F"/>
    <w:rsid w:val="008C5BFD"/>
    <w:rsid w:val="008C6455"/>
    <w:rsid w:val="008C7E8A"/>
    <w:rsid w:val="008D2312"/>
    <w:rsid w:val="008D2447"/>
    <w:rsid w:val="008D2BEF"/>
    <w:rsid w:val="008D2CD2"/>
    <w:rsid w:val="008D45AA"/>
    <w:rsid w:val="008D64F6"/>
    <w:rsid w:val="008D674B"/>
    <w:rsid w:val="008D7EBD"/>
    <w:rsid w:val="008E000D"/>
    <w:rsid w:val="008E156D"/>
    <w:rsid w:val="008E20DE"/>
    <w:rsid w:val="008E2F70"/>
    <w:rsid w:val="008E402F"/>
    <w:rsid w:val="008E42B1"/>
    <w:rsid w:val="008E5BA2"/>
    <w:rsid w:val="008E5D22"/>
    <w:rsid w:val="008E6CA1"/>
    <w:rsid w:val="008E7F01"/>
    <w:rsid w:val="008F0FA7"/>
    <w:rsid w:val="008F1033"/>
    <w:rsid w:val="008F1716"/>
    <w:rsid w:val="008F1C2A"/>
    <w:rsid w:val="008F1DD1"/>
    <w:rsid w:val="008F4410"/>
    <w:rsid w:val="008F47EB"/>
    <w:rsid w:val="008F5A28"/>
    <w:rsid w:val="008F782F"/>
    <w:rsid w:val="00901203"/>
    <w:rsid w:val="00901F22"/>
    <w:rsid w:val="00902AB7"/>
    <w:rsid w:val="0090345F"/>
    <w:rsid w:val="009057F1"/>
    <w:rsid w:val="00905D85"/>
    <w:rsid w:val="00910AEC"/>
    <w:rsid w:val="00911687"/>
    <w:rsid w:val="00911DBE"/>
    <w:rsid w:val="009121FE"/>
    <w:rsid w:val="009136FF"/>
    <w:rsid w:val="00913CD7"/>
    <w:rsid w:val="00914260"/>
    <w:rsid w:val="009149A5"/>
    <w:rsid w:val="0091585E"/>
    <w:rsid w:val="00915CB8"/>
    <w:rsid w:val="0091697B"/>
    <w:rsid w:val="00917FA6"/>
    <w:rsid w:val="0092058A"/>
    <w:rsid w:val="009228B2"/>
    <w:rsid w:val="00922BD7"/>
    <w:rsid w:val="00922D65"/>
    <w:rsid w:val="00923419"/>
    <w:rsid w:val="00923439"/>
    <w:rsid w:val="00923539"/>
    <w:rsid w:val="00923B99"/>
    <w:rsid w:val="00924474"/>
    <w:rsid w:val="00924692"/>
    <w:rsid w:val="0092665D"/>
    <w:rsid w:val="00926E48"/>
    <w:rsid w:val="00927CE7"/>
    <w:rsid w:val="009310C9"/>
    <w:rsid w:val="009330F5"/>
    <w:rsid w:val="009330F6"/>
    <w:rsid w:val="0093320C"/>
    <w:rsid w:val="009339D7"/>
    <w:rsid w:val="00933A6E"/>
    <w:rsid w:val="0093485F"/>
    <w:rsid w:val="00935B55"/>
    <w:rsid w:val="009362C8"/>
    <w:rsid w:val="0094022B"/>
    <w:rsid w:val="009406B5"/>
    <w:rsid w:val="00941590"/>
    <w:rsid w:val="00941A8B"/>
    <w:rsid w:val="00941AE7"/>
    <w:rsid w:val="009423FF"/>
    <w:rsid w:val="009437A9"/>
    <w:rsid w:val="00943920"/>
    <w:rsid w:val="00945393"/>
    <w:rsid w:val="009464A5"/>
    <w:rsid w:val="009464D4"/>
    <w:rsid w:val="00946867"/>
    <w:rsid w:val="0095091D"/>
    <w:rsid w:val="009512DE"/>
    <w:rsid w:val="0095166A"/>
    <w:rsid w:val="0095178D"/>
    <w:rsid w:val="009519F5"/>
    <w:rsid w:val="00951A8D"/>
    <w:rsid w:val="00951C01"/>
    <w:rsid w:val="00957B03"/>
    <w:rsid w:val="00960A85"/>
    <w:rsid w:val="00961000"/>
    <w:rsid w:val="009618F9"/>
    <w:rsid w:val="00961E31"/>
    <w:rsid w:val="0096323B"/>
    <w:rsid w:val="00963CBF"/>
    <w:rsid w:val="00963FDF"/>
    <w:rsid w:val="00965B1F"/>
    <w:rsid w:val="00965B94"/>
    <w:rsid w:val="0096606C"/>
    <w:rsid w:val="00967801"/>
    <w:rsid w:val="00970C16"/>
    <w:rsid w:val="0097133A"/>
    <w:rsid w:val="00971743"/>
    <w:rsid w:val="00971EE0"/>
    <w:rsid w:val="0097336F"/>
    <w:rsid w:val="009753A6"/>
    <w:rsid w:val="0097587D"/>
    <w:rsid w:val="00975EFE"/>
    <w:rsid w:val="00977B65"/>
    <w:rsid w:val="00982768"/>
    <w:rsid w:val="00982BC8"/>
    <w:rsid w:val="00985B1E"/>
    <w:rsid w:val="00986525"/>
    <w:rsid w:val="00986846"/>
    <w:rsid w:val="0099019E"/>
    <w:rsid w:val="009904DB"/>
    <w:rsid w:val="0099058A"/>
    <w:rsid w:val="00990DDA"/>
    <w:rsid w:val="00991635"/>
    <w:rsid w:val="00991E0B"/>
    <w:rsid w:val="0099372E"/>
    <w:rsid w:val="00993AE9"/>
    <w:rsid w:val="00993B0C"/>
    <w:rsid w:val="00993F9D"/>
    <w:rsid w:val="00994C2F"/>
    <w:rsid w:val="0099568E"/>
    <w:rsid w:val="00996C79"/>
    <w:rsid w:val="00997D0D"/>
    <w:rsid w:val="00997F5E"/>
    <w:rsid w:val="009A0170"/>
    <w:rsid w:val="009A0173"/>
    <w:rsid w:val="009A24F5"/>
    <w:rsid w:val="009A4337"/>
    <w:rsid w:val="009A4E22"/>
    <w:rsid w:val="009A5391"/>
    <w:rsid w:val="009A539B"/>
    <w:rsid w:val="009A58FB"/>
    <w:rsid w:val="009A5DC3"/>
    <w:rsid w:val="009A6E5C"/>
    <w:rsid w:val="009B07C3"/>
    <w:rsid w:val="009B1350"/>
    <w:rsid w:val="009B3B74"/>
    <w:rsid w:val="009B3C44"/>
    <w:rsid w:val="009B4530"/>
    <w:rsid w:val="009B6711"/>
    <w:rsid w:val="009B6E78"/>
    <w:rsid w:val="009C0085"/>
    <w:rsid w:val="009C05FA"/>
    <w:rsid w:val="009C158F"/>
    <w:rsid w:val="009C1695"/>
    <w:rsid w:val="009C16A8"/>
    <w:rsid w:val="009C3928"/>
    <w:rsid w:val="009C3FA7"/>
    <w:rsid w:val="009C42A9"/>
    <w:rsid w:val="009C6ACF"/>
    <w:rsid w:val="009C6CD8"/>
    <w:rsid w:val="009C6F39"/>
    <w:rsid w:val="009C7715"/>
    <w:rsid w:val="009D1C03"/>
    <w:rsid w:val="009D2245"/>
    <w:rsid w:val="009D269B"/>
    <w:rsid w:val="009D3633"/>
    <w:rsid w:val="009D36C1"/>
    <w:rsid w:val="009D3EA9"/>
    <w:rsid w:val="009D4FA3"/>
    <w:rsid w:val="009D6668"/>
    <w:rsid w:val="009D6982"/>
    <w:rsid w:val="009D77F2"/>
    <w:rsid w:val="009E0255"/>
    <w:rsid w:val="009E154A"/>
    <w:rsid w:val="009E15EA"/>
    <w:rsid w:val="009E1E03"/>
    <w:rsid w:val="009E26C5"/>
    <w:rsid w:val="009E28E1"/>
    <w:rsid w:val="009E3F7F"/>
    <w:rsid w:val="009E46DA"/>
    <w:rsid w:val="009E57F1"/>
    <w:rsid w:val="009E629A"/>
    <w:rsid w:val="009E6587"/>
    <w:rsid w:val="009E76BA"/>
    <w:rsid w:val="009F1D44"/>
    <w:rsid w:val="009F23CF"/>
    <w:rsid w:val="009F2EE4"/>
    <w:rsid w:val="009F3561"/>
    <w:rsid w:val="009F4ADE"/>
    <w:rsid w:val="009F4B74"/>
    <w:rsid w:val="009F5165"/>
    <w:rsid w:val="009F5401"/>
    <w:rsid w:val="009F5740"/>
    <w:rsid w:val="009F597A"/>
    <w:rsid w:val="009F5DE7"/>
    <w:rsid w:val="009F6939"/>
    <w:rsid w:val="009F6ABF"/>
    <w:rsid w:val="009F78D0"/>
    <w:rsid w:val="00A01BFD"/>
    <w:rsid w:val="00A02524"/>
    <w:rsid w:val="00A029FF"/>
    <w:rsid w:val="00A03FB1"/>
    <w:rsid w:val="00A04649"/>
    <w:rsid w:val="00A06FFB"/>
    <w:rsid w:val="00A0795B"/>
    <w:rsid w:val="00A10535"/>
    <w:rsid w:val="00A109AF"/>
    <w:rsid w:val="00A12AA4"/>
    <w:rsid w:val="00A12B86"/>
    <w:rsid w:val="00A12F72"/>
    <w:rsid w:val="00A13031"/>
    <w:rsid w:val="00A139DD"/>
    <w:rsid w:val="00A154F0"/>
    <w:rsid w:val="00A16115"/>
    <w:rsid w:val="00A16726"/>
    <w:rsid w:val="00A16D10"/>
    <w:rsid w:val="00A204AA"/>
    <w:rsid w:val="00A219C5"/>
    <w:rsid w:val="00A21E49"/>
    <w:rsid w:val="00A22116"/>
    <w:rsid w:val="00A22BEA"/>
    <w:rsid w:val="00A230F3"/>
    <w:rsid w:val="00A23503"/>
    <w:rsid w:val="00A2386A"/>
    <w:rsid w:val="00A23B64"/>
    <w:rsid w:val="00A270CC"/>
    <w:rsid w:val="00A271F8"/>
    <w:rsid w:val="00A27698"/>
    <w:rsid w:val="00A2776C"/>
    <w:rsid w:val="00A27E50"/>
    <w:rsid w:val="00A30C46"/>
    <w:rsid w:val="00A31059"/>
    <w:rsid w:val="00A348CE"/>
    <w:rsid w:val="00A34CE9"/>
    <w:rsid w:val="00A35CCB"/>
    <w:rsid w:val="00A37771"/>
    <w:rsid w:val="00A37D6C"/>
    <w:rsid w:val="00A37FB1"/>
    <w:rsid w:val="00A40006"/>
    <w:rsid w:val="00A41123"/>
    <w:rsid w:val="00A4142B"/>
    <w:rsid w:val="00A4169D"/>
    <w:rsid w:val="00A41FAC"/>
    <w:rsid w:val="00A42203"/>
    <w:rsid w:val="00A4255E"/>
    <w:rsid w:val="00A43C4C"/>
    <w:rsid w:val="00A4443A"/>
    <w:rsid w:val="00A45183"/>
    <w:rsid w:val="00A45246"/>
    <w:rsid w:val="00A45627"/>
    <w:rsid w:val="00A470A9"/>
    <w:rsid w:val="00A47DD5"/>
    <w:rsid w:val="00A50287"/>
    <w:rsid w:val="00A50C75"/>
    <w:rsid w:val="00A50E33"/>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5BFC"/>
    <w:rsid w:val="00A66931"/>
    <w:rsid w:val="00A67A59"/>
    <w:rsid w:val="00A705DF"/>
    <w:rsid w:val="00A722A4"/>
    <w:rsid w:val="00A7265F"/>
    <w:rsid w:val="00A73997"/>
    <w:rsid w:val="00A74FC6"/>
    <w:rsid w:val="00A758F6"/>
    <w:rsid w:val="00A75FF3"/>
    <w:rsid w:val="00A765B0"/>
    <w:rsid w:val="00A76B1F"/>
    <w:rsid w:val="00A771DA"/>
    <w:rsid w:val="00A81C22"/>
    <w:rsid w:val="00A81E80"/>
    <w:rsid w:val="00A82540"/>
    <w:rsid w:val="00A83AA7"/>
    <w:rsid w:val="00A8445A"/>
    <w:rsid w:val="00A84A9A"/>
    <w:rsid w:val="00A84FD5"/>
    <w:rsid w:val="00A85388"/>
    <w:rsid w:val="00A85FC7"/>
    <w:rsid w:val="00A90BA8"/>
    <w:rsid w:val="00A90EA7"/>
    <w:rsid w:val="00A919BF"/>
    <w:rsid w:val="00A91A00"/>
    <w:rsid w:val="00A93951"/>
    <w:rsid w:val="00A94875"/>
    <w:rsid w:val="00A95359"/>
    <w:rsid w:val="00A95608"/>
    <w:rsid w:val="00A961BC"/>
    <w:rsid w:val="00A97261"/>
    <w:rsid w:val="00A976AD"/>
    <w:rsid w:val="00AA0525"/>
    <w:rsid w:val="00AA1C64"/>
    <w:rsid w:val="00AA230D"/>
    <w:rsid w:val="00AA303F"/>
    <w:rsid w:val="00AA3245"/>
    <w:rsid w:val="00AA3972"/>
    <w:rsid w:val="00AA4709"/>
    <w:rsid w:val="00AA6100"/>
    <w:rsid w:val="00AA6F1D"/>
    <w:rsid w:val="00AB0BFD"/>
    <w:rsid w:val="00AB2E2C"/>
    <w:rsid w:val="00AB3043"/>
    <w:rsid w:val="00AB3A28"/>
    <w:rsid w:val="00AB47B2"/>
    <w:rsid w:val="00AB596A"/>
    <w:rsid w:val="00AB67F4"/>
    <w:rsid w:val="00AB71EF"/>
    <w:rsid w:val="00AC0D5F"/>
    <w:rsid w:val="00AC1041"/>
    <w:rsid w:val="00AC10DB"/>
    <w:rsid w:val="00AC1B06"/>
    <w:rsid w:val="00AC314E"/>
    <w:rsid w:val="00AC375D"/>
    <w:rsid w:val="00AC3BDB"/>
    <w:rsid w:val="00AC4E6D"/>
    <w:rsid w:val="00AC6F2B"/>
    <w:rsid w:val="00AD0F26"/>
    <w:rsid w:val="00AD2E38"/>
    <w:rsid w:val="00AD3531"/>
    <w:rsid w:val="00AD3723"/>
    <w:rsid w:val="00AD4BA5"/>
    <w:rsid w:val="00AD508C"/>
    <w:rsid w:val="00AD5354"/>
    <w:rsid w:val="00AD54ED"/>
    <w:rsid w:val="00AD6073"/>
    <w:rsid w:val="00AD6691"/>
    <w:rsid w:val="00AD68F6"/>
    <w:rsid w:val="00AD7F2F"/>
    <w:rsid w:val="00AE061A"/>
    <w:rsid w:val="00AE10A4"/>
    <w:rsid w:val="00AE343A"/>
    <w:rsid w:val="00AE470A"/>
    <w:rsid w:val="00AE54E5"/>
    <w:rsid w:val="00AF23C8"/>
    <w:rsid w:val="00AF2533"/>
    <w:rsid w:val="00AF2843"/>
    <w:rsid w:val="00AF5309"/>
    <w:rsid w:val="00AF66A0"/>
    <w:rsid w:val="00AF6E35"/>
    <w:rsid w:val="00AF7466"/>
    <w:rsid w:val="00B00784"/>
    <w:rsid w:val="00B02D20"/>
    <w:rsid w:val="00B04105"/>
    <w:rsid w:val="00B060C2"/>
    <w:rsid w:val="00B06F94"/>
    <w:rsid w:val="00B07E46"/>
    <w:rsid w:val="00B10438"/>
    <w:rsid w:val="00B1046B"/>
    <w:rsid w:val="00B10E20"/>
    <w:rsid w:val="00B140CD"/>
    <w:rsid w:val="00B14C10"/>
    <w:rsid w:val="00B15C67"/>
    <w:rsid w:val="00B15E90"/>
    <w:rsid w:val="00B15FC8"/>
    <w:rsid w:val="00B1701E"/>
    <w:rsid w:val="00B2089C"/>
    <w:rsid w:val="00B20B1A"/>
    <w:rsid w:val="00B20B70"/>
    <w:rsid w:val="00B2185A"/>
    <w:rsid w:val="00B218EE"/>
    <w:rsid w:val="00B21A9E"/>
    <w:rsid w:val="00B224AB"/>
    <w:rsid w:val="00B2345C"/>
    <w:rsid w:val="00B241B2"/>
    <w:rsid w:val="00B24800"/>
    <w:rsid w:val="00B24B04"/>
    <w:rsid w:val="00B24F4B"/>
    <w:rsid w:val="00B25E1E"/>
    <w:rsid w:val="00B265D1"/>
    <w:rsid w:val="00B31A46"/>
    <w:rsid w:val="00B329DF"/>
    <w:rsid w:val="00B32D37"/>
    <w:rsid w:val="00B33530"/>
    <w:rsid w:val="00B336C0"/>
    <w:rsid w:val="00B34999"/>
    <w:rsid w:val="00B3603C"/>
    <w:rsid w:val="00B3609E"/>
    <w:rsid w:val="00B37767"/>
    <w:rsid w:val="00B40618"/>
    <w:rsid w:val="00B406E0"/>
    <w:rsid w:val="00B41318"/>
    <w:rsid w:val="00B43351"/>
    <w:rsid w:val="00B4380B"/>
    <w:rsid w:val="00B43A18"/>
    <w:rsid w:val="00B45117"/>
    <w:rsid w:val="00B502BB"/>
    <w:rsid w:val="00B5084C"/>
    <w:rsid w:val="00B50F34"/>
    <w:rsid w:val="00B510D5"/>
    <w:rsid w:val="00B51152"/>
    <w:rsid w:val="00B52683"/>
    <w:rsid w:val="00B5582F"/>
    <w:rsid w:val="00B55B03"/>
    <w:rsid w:val="00B56109"/>
    <w:rsid w:val="00B564A4"/>
    <w:rsid w:val="00B570BC"/>
    <w:rsid w:val="00B57B2F"/>
    <w:rsid w:val="00B6054D"/>
    <w:rsid w:val="00B6091F"/>
    <w:rsid w:val="00B62671"/>
    <w:rsid w:val="00B62840"/>
    <w:rsid w:val="00B638A3"/>
    <w:rsid w:val="00B63DA4"/>
    <w:rsid w:val="00B663DA"/>
    <w:rsid w:val="00B665C2"/>
    <w:rsid w:val="00B7015D"/>
    <w:rsid w:val="00B70251"/>
    <w:rsid w:val="00B71244"/>
    <w:rsid w:val="00B728E6"/>
    <w:rsid w:val="00B72BE1"/>
    <w:rsid w:val="00B73732"/>
    <w:rsid w:val="00B73E79"/>
    <w:rsid w:val="00B74ACE"/>
    <w:rsid w:val="00B76701"/>
    <w:rsid w:val="00B7729D"/>
    <w:rsid w:val="00B810D1"/>
    <w:rsid w:val="00B84093"/>
    <w:rsid w:val="00B84357"/>
    <w:rsid w:val="00B84A1B"/>
    <w:rsid w:val="00B84BFD"/>
    <w:rsid w:val="00B84FB4"/>
    <w:rsid w:val="00B851CF"/>
    <w:rsid w:val="00B8567F"/>
    <w:rsid w:val="00B86140"/>
    <w:rsid w:val="00B8668C"/>
    <w:rsid w:val="00B867FF"/>
    <w:rsid w:val="00B86DCA"/>
    <w:rsid w:val="00B87848"/>
    <w:rsid w:val="00B90238"/>
    <w:rsid w:val="00B91CB9"/>
    <w:rsid w:val="00B92B91"/>
    <w:rsid w:val="00B92CC7"/>
    <w:rsid w:val="00B94563"/>
    <w:rsid w:val="00B945EF"/>
    <w:rsid w:val="00B97B09"/>
    <w:rsid w:val="00B97F3D"/>
    <w:rsid w:val="00BA30B0"/>
    <w:rsid w:val="00BA4740"/>
    <w:rsid w:val="00BA4E2B"/>
    <w:rsid w:val="00BA599E"/>
    <w:rsid w:val="00BA629D"/>
    <w:rsid w:val="00BA6587"/>
    <w:rsid w:val="00BA7C7E"/>
    <w:rsid w:val="00BB1F84"/>
    <w:rsid w:val="00BB33EC"/>
    <w:rsid w:val="00BB44BE"/>
    <w:rsid w:val="00BB4525"/>
    <w:rsid w:val="00BB468C"/>
    <w:rsid w:val="00BB5B4D"/>
    <w:rsid w:val="00BB5C85"/>
    <w:rsid w:val="00BB65A4"/>
    <w:rsid w:val="00BB7DF6"/>
    <w:rsid w:val="00BB7FC1"/>
    <w:rsid w:val="00BC0343"/>
    <w:rsid w:val="00BC1049"/>
    <w:rsid w:val="00BC1D5B"/>
    <w:rsid w:val="00BC299D"/>
    <w:rsid w:val="00BC4260"/>
    <w:rsid w:val="00BC6608"/>
    <w:rsid w:val="00BC6BAA"/>
    <w:rsid w:val="00BC6F62"/>
    <w:rsid w:val="00BC7F06"/>
    <w:rsid w:val="00BD053B"/>
    <w:rsid w:val="00BD1210"/>
    <w:rsid w:val="00BD1259"/>
    <w:rsid w:val="00BD1936"/>
    <w:rsid w:val="00BD1EC0"/>
    <w:rsid w:val="00BD20ED"/>
    <w:rsid w:val="00BD2331"/>
    <w:rsid w:val="00BD33BA"/>
    <w:rsid w:val="00BD36A5"/>
    <w:rsid w:val="00BD53DA"/>
    <w:rsid w:val="00BD56A0"/>
    <w:rsid w:val="00BD6110"/>
    <w:rsid w:val="00BD71EC"/>
    <w:rsid w:val="00BE1999"/>
    <w:rsid w:val="00BE19E9"/>
    <w:rsid w:val="00BE1EC4"/>
    <w:rsid w:val="00BE37F2"/>
    <w:rsid w:val="00BE3A51"/>
    <w:rsid w:val="00BE45A3"/>
    <w:rsid w:val="00BE49E9"/>
    <w:rsid w:val="00BE57A3"/>
    <w:rsid w:val="00BE7DCC"/>
    <w:rsid w:val="00BE7FAE"/>
    <w:rsid w:val="00BF0360"/>
    <w:rsid w:val="00BF1AA8"/>
    <w:rsid w:val="00BF25DB"/>
    <w:rsid w:val="00BF2F03"/>
    <w:rsid w:val="00BF34DC"/>
    <w:rsid w:val="00BF3735"/>
    <w:rsid w:val="00BF45E4"/>
    <w:rsid w:val="00BF45EE"/>
    <w:rsid w:val="00BF4829"/>
    <w:rsid w:val="00BF5FC2"/>
    <w:rsid w:val="00BF76A7"/>
    <w:rsid w:val="00C00259"/>
    <w:rsid w:val="00C014CF"/>
    <w:rsid w:val="00C024D2"/>
    <w:rsid w:val="00C0269D"/>
    <w:rsid w:val="00C02A5A"/>
    <w:rsid w:val="00C03304"/>
    <w:rsid w:val="00C03763"/>
    <w:rsid w:val="00C0403D"/>
    <w:rsid w:val="00C04185"/>
    <w:rsid w:val="00C0637E"/>
    <w:rsid w:val="00C06693"/>
    <w:rsid w:val="00C06B08"/>
    <w:rsid w:val="00C12401"/>
    <w:rsid w:val="00C127ED"/>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6AFF"/>
    <w:rsid w:val="00C26B76"/>
    <w:rsid w:val="00C329C4"/>
    <w:rsid w:val="00C33FDC"/>
    <w:rsid w:val="00C34713"/>
    <w:rsid w:val="00C34B99"/>
    <w:rsid w:val="00C36DC5"/>
    <w:rsid w:val="00C375CB"/>
    <w:rsid w:val="00C40709"/>
    <w:rsid w:val="00C41495"/>
    <w:rsid w:val="00C431C2"/>
    <w:rsid w:val="00C45827"/>
    <w:rsid w:val="00C45BE7"/>
    <w:rsid w:val="00C50AD7"/>
    <w:rsid w:val="00C51AC6"/>
    <w:rsid w:val="00C526A0"/>
    <w:rsid w:val="00C53519"/>
    <w:rsid w:val="00C53B0F"/>
    <w:rsid w:val="00C56349"/>
    <w:rsid w:val="00C56F90"/>
    <w:rsid w:val="00C57C3D"/>
    <w:rsid w:val="00C61249"/>
    <w:rsid w:val="00C632DF"/>
    <w:rsid w:val="00C6331E"/>
    <w:rsid w:val="00C654C3"/>
    <w:rsid w:val="00C65DC1"/>
    <w:rsid w:val="00C6661E"/>
    <w:rsid w:val="00C6671E"/>
    <w:rsid w:val="00C66F7C"/>
    <w:rsid w:val="00C67040"/>
    <w:rsid w:val="00C6757C"/>
    <w:rsid w:val="00C67FBE"/>
    <w:rsid w:val="00C71331"/>
    <w:rsid w:val="00C72295"/>
    <w:rsid w:val="00C72801"/>
    <w:rsid w:val="00C72B02"/>
    <w:rsid w:val="00C73B54"/>
    <w:rsid w:val="00C73DED"/>
    <w:rsid w:val="00C74152"/>
    <w:rsid w:val="00C747CB"/>
    <w:rsid w:val="00C75117"/>
    <w:rsid w:val="00C76754"/>
    <w:rsid w:val="00C77FEA"/>
    <w:rsid w:val="00C81ADC"/>
    <w:rsid w:val="00C82243"/>
    <w:rsid w:val="00C82CD3"/>
    <w:rsid w:val="00C82F6E"/>
    <w:rsid w:val="00C840F1"/>
    <w:rsid w:val="00C841FF"/>
    <w:rsid w:val="00C847D9"/>
    <w:rsid w:val="00C84E52"/>
    <w:rsid w:val="00C8611F"/>
    <w:rsid w:val="00C92E82"/>
    <w:rsid w:val="00C931DF"/>
    <w:rsid w:val="00C93B33"/>
    <w:rsid w:val="00C9432A"/>
    <w:rsid w:val="00C94D52"/>
    <w:rsid w:val="00C95B41"/>
    <w:rsid w:val="00CA0788"/>
    <w:rsid w:val="00CA0F85"/>
    <w:rsid w:val="00CA1F4D"/>
    <w:rsid w:val="00CA4747"/>
    <w:rsid w:val="00CA5D8D"/>
    <w:rsid w:val="00CA62B6"/>
    <w:rsid w:val="00CA72AA"/>
    <w:rsid w:val="00CA75F0"/>
    <w:rsid w:val="00CA7A6B"/>
    <w:rsid w:val="00CB0F88"/>
    <w:rsid w:val="00CB13AD"/>
    <w:rsid w:val="00CB1D11"/>
    <w:rsid w:val="00CB2056"/>
    <w:rsid w:val="00CB2073"/>
    <w:rsid w:val="00CB252D"/>
    <w:rsid w:val="00CB2F7D"/>
    <w:rsid w:val="00CB3291"/>
    <w:rsid w:val="00CB3CA8"/>
    <w:rsid w:val="00CB5EC2"/>
    <w:rsid w:val="00CB65D8"/>
    <w:rsid w:val="00CB6756"/>
    <w:rsid w:val="00CB72CC"/>
    <w:rsid w:val="00CC09B4"/>
    <w:rsid w:val="00CC2A49"/>
    <w:rsid w:val="00CC34A1"/>
    <w:rsid w:val="00CC4B15"/>
    <w:rsid w:val="00CC6A57"/>
    <w:rsid w:val="00CD0B92"/>
    <w:rsid w:val="00CD15B3"/>
    <w:rsid w:val="00CD275D"/>
    <w:rsid w:val="00CD319A"/>
    <w:rsid w:val="00CD36CE"/>
    <w:rsid w:val="00CD48F9"/>
    <w:rsid w:val="00CD5582"/>
    <w:rsid w:val="00CD7577"/>
    <w:rsid w:val="00CE0284"/>
    <w:rsid w:val="00CE0332"/>
    <w:rsid w:val="00CE08BE"/>
    <w:rsid w:val="00CE1429"/>
    <w:rsid w:val="00CE329D"/>
    <w:rsid w:val="00CE376C"/>
    <w:rsid w:val="00CE5432"/>
    <w:rsid w:val="00CE56CD"/>
    <w:rsid w:val="00CE5C34"/>
    <w:rsid w:val="00CE6237"/>
    <w:rsid w:val="00CE62D8"/>
    <w:rsid w:val="00CE6DF6"/>
    <w:rsid w:val="00CF0AEC"/>
    <w:rsid w:val="00CF0E41"/>
    <w:rsid w:val="00CF0EF1"/>
    <w:rsid w:val="00CF1ADA"/>
    <w:rsid w:val="00CF24F9"/>
    <w:rsid w:val="00CF3358"/>
    <w:rsid w:val="00CF36AC"/>
    <w:rsid w:val="00CF45EF"/>
    <w:rsid w:val="00CF4A4E"/>
    <w:rsid w:val="00CF4FE3"/>
    <w:rsid w:val="00CF5F75"/>
    <w:rsid w:val="00CF65B5"/>
    <w:rsid w:val="00CF6B12"/>
    <w:rsid w:val="00CF712A"/>
    <w:rsid w:val="00CF75EC"/>
    <w:rsid w:val="00D00B32"/>
    <w:rsid w:val="00D00BBA"/>
    <w:rsid w:val="00D01079"/>
    <w:rsid w:val="00D018D6"/>
    <w:rsid w:val="00D01A35"/>
    <w:rsid w:val="00D025A6"/>
    <w:rsid w:val="00D03F17"/>
    <w:rsid w:val="00D04120"/>
    <w:rsid w:val="00D06098"/>
    <w:rsid w:val="00D07EA0"/>
    <w:rsid w:val="00D10356"/>
    <w:rsid w:val="00D106AB"/>
    <w:rsid w:val="00D11E4B"/>
    <w:rsid w:val="00D12249"/>
    <w:rsid w:val="00D1239F"/>
    <w:rsid w:val="00D12556"/>
    <w:rsid w:val="00D12C81"/>
    <w:rsid w:val="00D13158"/>
    <w:rsid w:val="00D137A8"/>
    <w:rsid w:val="00D15A2B"/>
    <w:rsid w:val="00D16C57"/>
    <w:rsid w:val="00D21534"/>
    <w:rsid w:val="00D22AD1"/>
    <w:rsid w:val="00D23BB4"/>
    <w:rsid w:val="00D24160"/>
    <w:rsid w:val="00D266CD"/>
    <w:rsid w:val="00D30E97"/>
    <w:rsid w:val="00D3132E"/>
    <w:rsid w:val="00D31C20"/>
    <w:rsid w:val="00D3276D"/>
    <w:rsid w:val="00D32AB2"/>
    <w:rsid w:val="00D33779"/>
    <w:rsid w:val="00D33CA5"/>
    <w:rsid w:val="00D34715"/>
    <w:rsid w:val="00D354B4"/>
    <w:rsid w:val="00D40C00"/>
    <w:rsid w:val="00D41916"/>
    <w:rsid w:val="00D42B16"/>
    <w:rsid w:val="00D4304D"/>
    <w:rsid w:val="00D45069"/>
    <w:rsid w:val="00D4559D"/>
    <w:rsid w:val="00D4657B"/>
    <w:rsid w:val="00D47528"/>
    <w:rsid w:val="00D50BEB"/>
    <w:rsid w:val="00D5147D"/>
    <w:rsid w:val="00D51623"/>
    <w:rsid w:val="00D51DE2"/>
    <w:rsid w:val="00D51EB4"/>
    <w:rsid w:val="00D527B8"/>
    <w:rsid w:val="00D52853"/>
    <w:rsid w:val="00D528A9"/>
    <w:rsid w:val="00D53107"/>
    <w:rsid w:val="00D540E1"/>
    <w:rsid w:val="00D54FBA"/>
    <w:rsid w:val="00D55C3B"/>
    <w:rsid w:val="00D55FEE"/>
    <w:rsid w:val="00D5662B"/>
    <w:rsid w:val="00D56D34"/>
    <w:rsid w:val="00D570AA"/>
    <w:rsid w:val="00D578D9"/>
    <w:rsid w:val="00D57C32"/>
    <w:rsid w:val="00D62DC6"/>
    <w:rsid w:val="00D649FE"/>
    <w:rsid w:val="00D6655A"/>
    <w:rsid w:val="00D67BEA"/>
    <w:rsid w:val="00D71078"/>
    <w:rsid w:val="00D7120E"/>
    <w:rsid w:val="00D71A63"/>
    <w:rsid w:val="00D71C53"/>
    <w:rsid w:val="00D71F01"/>
    <w:rsid w:val="00D72994"/>
    <w:rsid w:val="00D72C40"/>
    <w:rsid w:val="00D72DAC"/>
    <w:rsid w:val="00D7331D"/>
    <w:rsid w:val="00D73DF2"/>
    <w:rsid w:val="00D7420B"/>
    <w:rsid w:val="00D74C33"/>
    <w:rsid w:val="00D760AE"/>
    <w:rsid w:val="00D7676E"/>
    <w:rsid w:val="00D767F2"/>
    <w:rsid w:val="00D76978"/>
    <w:rsid w:val="00D77C81"/>
    <w:rsid w:val="00D840B3"/>
    <w:rsid w:val="00D84817"/>
    <w:rsid w:val="00D85315"/>
    <w:rsid w:val="00D8538D"/>
    <w:rsid w:val="00D864E2"/>
    <w:rsid w:val="00D86C7D"/>
    <w:rsid w:val="00D86D14"/>
    <w:rsid w:val="00D87722"/>
    <w:rsid w:val="00D87CDA"/>
    <w:rsid w:val="00D934C5"/>
    <w:rsid w:val="00D9371B"/>
    <w:rsid w:val="00D93893"/>
    <w:rsid w:val="00D93C06"/>
    <w:rsid w:val="00D93D3B"/>
    <w:rsid w:val="00D94587"/>
    <w:rsid w:val="00D94FC8"/>
    <w:rsid w:val="00D9562B"/>
    <w:rsid w:val="00D95BAB"/>
    <w:rsid w:val="00D974A0"/>
    <w:rsid w:val="00DA10E0"/>
    <w:rsid w:val="00DA2741"/>
    <w:rsid w:val="00DA2CB6"/>
    <w:rsid w:val="00DA3804"/>
    <w:rsid w:val="00DA4919"/>
    <w:rsid w:val="00DA6C3B"/>
    <w:rsid w:val="00DA73B0"/>
    <w:rsid w:val="00DA770F"/>
    <w:rsid w:val="00DB02FA"/>
    <w:rsid w:val="00DB0550"/>
    <w:rsid w:val="00DB2034"/>
    <w:rsid w:val="00DB25F4"/>
    <w:rsid w:val="00DB2B1B"/>
    <w:rsid w:val="00DB3ECE"/>
    <w:rsid w:val="00DB4A3D"/>
    <w:rsid w:val="00DB5254"/>
    <w:rsid w:val="00DB6DB1"/>
    <w:rsid w:val="00DB7146"/>
    <w:rsid w:val="00DB750F"/>
    <w:rsid w:val="00DB7BBF"/>
    <w:rsid w:val="00DC1C1B"/>
    <w:rsid w:val="00DC27C8"/>
    <w:rsid w:val="00DC464E"/>
    <w:rsid w:val="00DC4664"/>
    <w:rsid w:val="00DC4EC1"/>
    <w:rsid w:val="00DC50C3"/>
    <w:rsid w:val="00DC5B1E"/>
    <w:rsid w:val="00DC6018"/>
    <w:rsid w:val="00DC6929"/>
    <w:rsid w:val="00DC6F46"/>
    <w:rsid w:val="00DC7C15"/>
    <w:rsid w:val="00DD02FE"/>
    <w:rsid w:val="00DD0404"/>
    <w:rsid w:val="00DD0825"/>
    <w:rsid w:val="00DD176A"/>
    <w:rsid w:val="00DD24B0"/>
    <w:rsid w:val="00DD2F26"/>
    <w:rsid w:val="00DD44D9"/>
    <w:rsid w:val="00DD562B"/>
    <w:rsid w:val="00DD5C02"/>
    <w:rsid w:val="00DD7203"/>
    <w:rsid w:val="00DE12C3"/>
    <w:rsid w:val="00DE29CA"/>
    <w:rsid w:val="00DE3055"/>
    <w:rsid w:val="00DE45BF"/>
    <w:rsid w:val="00DE4FBF"/>
    <w:rsid w:val="00DE656E"/>
    <w:rsid w:val="00DF0E01"/>
    <w:rsid w:val="00DF2CA6"/>
    <w:rsid w:val="00DF398D"/>
    <w:rsid w:val="00DF5892"/>
    <w:rsid w:val="00DF5F30"/>
    <w:rsid w:val="00DF6309"/>
    <w:rsid w:val="00DF6A7F"/>
    <w:rsid w:val="00DF70A9"/>
    <w:rsid w:val="00DF7A88"/>
    <w:rsid w:val="00E00266"/>
    <w:rsid w:val="00E0043E"/>
    <w:rsid w:val="00E00544"/>
    <w:rsid w:val="00E00801"/>
    <w:rsid w:val="00E01CE7"/>
    <w:rsid w:val="00E01E58"/>
    <w:rsid w:val="00E0211E"/>
    <w:rsid w:val="00E02CD5"/>
    <w:rsid w:val="00E0468C"/>
    <w:rsid w:val="00E04AC8"/>
    <w:rsid w:val="00E0506E"/>
    <w:rsid w:val="00E051AB"/>
    <w:rsid w:val="00E06A40"/>
    <w:rsid w:val="00E100FB"/>
    <w:rsid w:val="00E130BE"/>
    <w:rsid w:val="00E13CB0"/>
    <w:rsid w:val="00E14274"/>
    <w:rsid w:val="00E14B5B"/>
    <w:rsid w:val="00E15880"/>
    <w:rsid w:val="00E15906"/>
    <w:rsid w:val="00E15DEB"/>
    <w:rsid w:val="00E16529"/>
    <w:rsid w:val="00E16AF9"/>
    <w:rsid w:val="00E17042"/>
    <w:rsid w:val="00E20941"/>
    <w:rsid w:val="00E20F7B"/>
    <w:rsid w:val="00E211CA"/>
    <w:rsid w:val="00E21629"/>
    <w:rsid w:val="00E21DA1"/>
    <w:rsid w:val="00E21EE5"/>
    <w:rsid w:val="00E220FE"/>
    <w:rsid w:val="00E23DB0"/>
    <w:rsid w:val="00E250E5"/>
    <w:rsid w:val="00E25F37"/>
    <w:rsid w:val="00E262A0"/>
    <w:rsid w:val="00E2720E"/>
    <w:rsid w:val="00E2768D"/>
    <w:rsid w:val="00E3060F"/>
    <w:rsid w:val="00E306E6"/>
    <w:rsid w:val="00E31850"/>
    <w:rsid w:val="00E31FD8"/>
    <w:rsid w:val="00E3256D"/>
    <w:rsid w:val="00E33A2D"/>
    <w:rsid w:val="00E3436A"/>
    <w:rsid w:val="00E34F50"/>
    <w:rsid w:val="00E3569A"/>
    <w:rsid w:val="00E36692"/>
    <w:rsid w:val="00E37052"/>
    <w:rsid w:val="00E374FF"/>
    <w:rsid w:val="00E376A7"/>
    <w:rsid w:val="00E37AB0"/>
    <w:rsid w:val="00E400E1"/>
    <w:rsid w:val="00E403D0"/>
    <w:rsid w:val="00E40EEB"/>
    <w:rsid w:val="00E41777"/>
    <w:rsid w:val="00E41D5F"/>
    <w:rsid w:val="00E43123"/>
    <w:rsid w:val="00E436EF"/>
    <w:rsid w:val="00E437DE"/>
    <w:rsid w:val="00E4387F"/>
    <w:rsid w:val="00E43F60"/>
    <w:rsid w:val="00E46E38"/>
    <w:rsid w:val="00E46F0B"/>
    <w:rsid w:val="00E50323"/>
    <w:rsid w:val="00E50AE1"/>
    <w:rsid w:val="00E50B3E"/>
    <w:rsid w:val="00E516CB"/>
    <w:rsid w:val="00E526EB"/>
    <w:rsid w:val="00E532BC"/>
    <w:rsid w:val="00E53577"/>
    <w:rsid w:val="00E56C9C"/>
    <w:rsid w:val="00E56F74"/>
    <w:rsid w:val="00E57708"/>
    <w:rsid w:val="00E60283"/>
    <w:rsid w:val="00E60411"/>
    <w:rsid w:val="00E60FD4"/>
    <w:rsid w:val="00E61026"/>
    <w:rsid w:val="00E62E19"/>
    <w:rsid w:val="00E633FC"/>
    <w:rsid w:val="00E63CC3"/>
    <w:rsid w:val="00E65771"/>
    <w:rsid w:val="00E65E8D"/>
    <w:rsid w:val="00E676A1"/>
    <w:rsid w:val="00E70337"/>
    <w:rsid w:val="00E71C4C"/>
    <w:rsid w:val="00E74728"/>
    <w:rsid w:val="00E7586E"/>
    <w:rsid w:val="00E75B56"/>
    <w:rsid w:val="00E76060"/>
    <w:rsid w:val="00E76AB1"/>
    <w:rsid w:val="00E77140"/>
    <w:rsid w:val="00E774DD"/>
    <w:rsid w:val="00E80002"/>
    <w:rsid w:val="00E80A15"/>
    <w:rsid w:val="00E80E96"/>
    <w:rsid w:val="00E81309"/>
    <w:rsid w:val="00E81EE9"/>
    <w:rsid w:val="00E83114"/>
    <w:rsid w:val="00E83555"/>
    <w:rsid w:val="00E83FE6"/>
    <w:rsid w:val="00E84815"/>
    <w:rsid w:val="00E85E12"/>
    <w:rsid w:val="00E8674B"/>
    <w:rsid w:val="00E8712A"/>
    <w:rsid w:val="00E9000B"/>
    <w:rsid w:val="00E91690"/>
    <w:rsid w:val="00E91D04"/>
    <w:rsid w:val="00E940A4"/>
    <w:rsid w:val="00E96214"/>
    <w:rsid w:val="00EA14BF"/>
    <w:rsid w:val="00EA17E1"/>
    <w:rsid w:val="00EA186D"/>
    <w:rsid w:val="00EA3031"/>
    <w:rsid w:val="00EA3951"/>
    <w:rsid w:val="00EA3D02"/>
    <w:rsid w:val="00EA6745"/>
    <w:rsid w:val="00EB00D4"/>
    <w:rsid w:val="00EB0A8E"/>
    <w:rsid w:val="00EB1D51"/>
    <w:rsid w:val="00EB22FA"/>
    <w:rsid w:val="00EB36CC"/>
    <w:rsid w:val="00EB40A8"/>
    <w:rsid w:val="00EB469B"/>
    <w:rsid w:val="00EB4E19"/>
    <w:rsid w:val="00EB5FBA"/>
    <w:rsid w:val="00EB7AE8"/>
    <w:rsid w:val="00EC1293"/>
    <w:rsid w:val="00EC2613"/>
    <w:rsid w:val="00EC2796"/>
    <w:rsid w:val="00EC548B"/>
    <w:rsid w:val="00EC5825"/>
    <w:rsid w:val="00EC5B1A"/>
    <w:rsid w:val="00EC64E9"/>
    <w:rsid w:val="00EC7B9C"/>
    <w:rsid w:val="00ED1968"/>
    <w:rsid w:val="00ED3352"/>
    <w:rsid w:val="00ED4AA5"/>
    <w:rsid w:val="00ED5CD5"/>
    <w:rsid w:val="00ED7B36"/>
    <w:rsid w:val="00EE1051"/>
    <w:rsid w:val="00EE1897"/>
    <w:rsid w:val="00EE1E9C"/>
    <w:rsid w:val="00EE3B70"/>
    <w:rsid w:val="00EE3C1D"/>
    <w:rsid w:val="00EE3D9F"/>
    <w:rsid w:val="00EE42B8"/>
    <w:rsid w:val="00EE61E3"/>
    <w:rsid w:val="00EE75C1"/>
    <w:rsid w:val="00EE7AF6"/>
    <w:rsid w:val="00EE7FDD"/>
    <w:rsid w:val="00EF0289"/>
    <w:rsid w:val="00EF03D2"/>
    <w:rsid w:val="00EF27D7"/>
    <w:rsid w:val="00EF4C14"/>
    <w:rsid w:val="00EF51F3"/>
    <w:rsid w:val="00EF54D7"/>
    <w:rsid w:val="00EF5B61"/>
    <w:rsid w:val="00F00456"/>
    <w:rsid w:val="00F02B37"/>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5272"/>
    <w:rsid w:val="00F15750"/>
    <w:rsid w:val="00F15EDC"/>
    <w:rsid w:val="00F166C1"/>
    <w:rsid w:val="00F209FA"/>
    <w:rsid w:val="00F20A81"/>
    <w:rsid w:val="00F21D2C"/>
    <w:rsid w:val="00F21D9B"/>
    <w:rsid w:val="00F22267"/>
    <w:rsid w:val="00F222B9"/>
    <w:rsid w:val="00F24231"/>
    <w:rsid w:val="00F25735"/>
    <w:rsid w:val="00F26043"/>
    <w:rsid w:val="00F263C0"/>
    <w:rsid w:val="00F27B18"/>
    <w:rsid w:val="00F27E13"/>
    <w:rsid w:val="00F301B7"/>
    <w:rsid w:val="00F3120C"/>
    <w:rsid w:val="00F3164C"/>
    <w:rsid w:val="00F32F94"/>
    <w:rsid w:val="00F3354C"/>
    <w:rsid w:val="00F337BC"/>
    <w:rsid w:val="00F33AF8"/>
    <w:rsid w:val="00F340EB"/>
    <w:rsid w:val="00F34671"/>
    <w:rsid w:val="00F34F8F"/>
    <w:rsid w:val="00F3539A"/>
    <w:rsid w:val="00F35D25"/>
    <w:rsid w:val="00F364F7"/>
    <w:rsid w:val="00F365ED"/>
    <w:rsid w:val="00F3698D"/>
    <w:rsid w:val="00F369B6"/>
    <w:rsid w:val="00F374C1"/>
    <w:rsid w:val="00F40377"/>
    <w:rsid w:val="00F40514"/>
    <w:rsid w:val="00F415B5"/>
    <w:rsid w:val="00F418EF"/>
    <w:rsid w:val="00F4414A"/>
    <w:rsid w:val="00F44A2D"/>
    <w:rsid w:val="00F4573C"/>
    <w:rsid w:val="00F46311"/>
    <w:rsid w:val="00F4651E"/>
    <w:rsid w:val="00F46E34"/>
    <w:rsid w:val="00F46F2F"/>
    <w:rsid w:val="00F47A25"/>
    <w:rsid w:val="00F47A38"/>
    <w:rsid w:val="00F505C1"/>
    <w:rsid w:val="00F5096F"/>
    <w:rsid w:val="00F50ADF"/>
    <w:rsid w:val="00F50D60"/>
    <w:rsid w:val="00F52676"/>
    <w:rsid w:val="00F5368D"/>
    <w:rsid w:val="00F540C8"/>
    <w:rsid w:val="00F55443"/>
    <w:rsid w:val="00F5597A"/>
    <w:rsid w:val="00F559EB"/>
    <w:rsid w:val="00F569C1"/>
    <w:rsid w:val="00F57228"/>
    <w:rsid w:val="00F5781F"/>
    <w:rsid w:val="00F6032C"/>
    <w:rsid w:val="00F60B7C"/>
    <w:rsid w:val="00F60B9C"/>
    <w:rsid w:val="00F6152C"/>
    <w:rsid w:val="00F638E6"/>
    <w:rsid w:val="00F639D5"/>
    <w:rsid w:val="00F63AB6"/>
    <w:rsid w:val="00F6461F"/>
    <w:rsid w:val="00F648B1"/>
    <w:rsid w:val="00F65271"/>
    <w:rsid w:val="00F6554B"/>
    <w:rsid w:val="00F65C0E"/>
    <w:rsid w:val="00F66556"/>
    <w:rsid w:val="00F66D99"/>
    <w:rsid w:val="00F70A1F"/>
    <w:rsid w:val="00F725D5"/>
    <w:rsid w:val="00F730C6"/>
    <w:rsid w:val="00F7346A"/>
    <w:rsid w:val="00F7360E"/>
    <w:rsid w:val="00F75A38"/>
    <w:rsid w:val="00F771E0"/>
    <w:rsid w:val="00F7752B"/>
    <w:rsid w:val="00F80BF1"/>
    <w:rsid w:val="00F80F94"/>
    <w:rsid w:val="00F81AE4"/>
    <w:rsid w:val="00F81F7A"/>
    <w:rsid w:val="00F82D63"/>
    <w:rsid w:val="00F83ACC"/>
    <w:rsid w:val="00F844F0"/>
    <w:rsid w:val="00F8524E"/>
    <w:rsid w:val="00F85F44"/>
    <w:rsid w:val="00F873D0"/>
    <w:rsid w:val="00F8765E"/>
    <w:rsid w:val="00F9069F"/>
    <w:rsid w:val="00F906DA"/>
    <w:rsid w:val="00F91214"/>
    <w:rsid w:val="00F9246A"/>
    <w:rsid w:val="00F929D6"/>
    <w:rsid w:val="00F93571"/>
    <w:rsid w:val="00F9388F"/>
    <w:rsid w:val="00F93AB4"/>
    <w:rsid w:val="00F93D00"/>
    <w:rsid w:val="00F93E06"/>
    <w:rsid w:val="00F95E77"/>
    <w:rsid w:val="00F967B0"/>
    <w:rsid w:val="00FA035E"/>
    <w:rsid w:val="00FA0466"/>
    <w:rsid w:val="00FA166C"/>
    <w:rsid w:val="00FA1847"/>
    <w:rsid w:val="00FA1882"/>
    <w:rsid w:val="00FA2FD3"/>
    <w:rsid w:val="00FA3A59"/>
    <w:rsid w:val="00FA3BF2"/>
    <w:rsid w:val="00FA4099"/>
    <w:rsid w:val="00FA4197"/>
    <w:rsid w:val="00FA5119"/>
    <w:rsid w:val="00FA587A"/>
    <w:rsid w:val="00FA6338"/>
    <w:rsid w:val="00FB1876"/>
    <w:rsid w:val="00FB1A9F"/>
    <w:rsid w:val="00FB2901"/>
    <w:rsid w:val="00FB36C9"/>
    <w:rsid w:val="00FB39DD"/>
    <w:rsid w:val="00FB5D25"/>
    <w:rsid w:val="00FB62C2"/>
    <w:rsid w:val="00FB67DD"/>
    <w:rsid w:val="00FB6CC0"/>
    <w:rsid w:val="00FC0363"/>
    <w:rsid w:val="00FC3215"/>
    <w:rsid w:val="00FC3B51"/>
    <w:rsid w:val="00FC3E5C"/>
    <w:rsid w:val="00FC4132"/>
    <w:rsid w:val="00FC42C5"/>
    <w:rsid w:val="00FC72C0"/>
    <w:rsid w:val="00FC77FF"/>
    <w:rsid w:val="00FD018E"/>
    <w:rsid w:val="00FD021B"/>
    <w:rsid w:val="00FD0D61"/>
    <w:rsid w:val="00FD1104"/>
    <w:rsid w:val="00FD1445"/>
    <w:rsid w:val="00FD326C"/>
    <w:rsid w:val="00FD4528"/>
    <w:rsid w:val="00FD5013"/>
    <w:rsid w:val="00FD522C"/>
    <w:rsid w:val="00FD6034"/>
    <w:rsid w:val="00FE072B"/>
    <w:rsid w:val="00FE09AD"/>
    <w:rsid w:val="00FE0F4A"/>
    <w:rsid w:val="00FE1233"/>
    <w:rsid w:val="00FE4B06"/>
    <w:rsid w:val="00FE5C8C"/>
    <w:rsid w:val="00FE64C7"/>
    <w:rsid w:val="00FE6A58"/>
    <w:rsid w:val="00FE6F80"/>
    <w:rsid w:val="00FE7234"/>
    <w:rsid w:val="00FE7EB0"/>
    <w:rsid w:val="00FF2E85"/>
    <w:rsid w:val="00FF3CD5"/>
    <w:rsid w:val="00FF4EBB"/>
    <w:rsid w:val="00FF545B"/>
    <w:rsid w:val="00FF572A"/>
    <w:rsid w:val="00FF5A7B"/>
    <w:rsid w:val="00FF6B94"/>
    <w:rsid w:val="00FF75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trello.com/c/EQIQThLM/17-consultation-with-statistics-center" TargetMode="External"/><Relationship Id="rId1" Type="http://schemas.openxmlformats.org/officeDocument/2006/relationships/hyperlink" Target="https://vasishth.github.io/Freq_CogSci/from-the-paired-t-test-to-the-linear-mixed-model.html"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cran.r-project.org/web/packages/WRS2/vignettes/WRS2.pdf"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ord-freq.mscc.huji.ac.i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10620</TotalTime>
  <Pages>6</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Liad Mudrik</cp:lastModifiedBy>
  <cp:revision>1317</cp:revision>
  <dcterms:created xsi:type="dcterms:W3CDTF">2021-12-13T14:51:00Z</dcterms:created>
  <dcterms:modified xsi:type="dcterms:W3CDTF">2022-04-16T17:37:00Z</dcterms:modified>
</cp:coreProperties>
</file>