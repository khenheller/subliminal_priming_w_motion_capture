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000000">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r w:rsidR="006D6EF5">
        <w:t>Craig S. Chapman</w:t>
      </w:r>
      <w:r w:rsidR="00032C23">
        <w:rPr>
          <w:vertAlign w:val="superscript"/>
        </w:rPr>
        <w:t>2,3</w:t>
      </w:r>
      <w:r w:rsidR="00032C23">
        <w:t xml:space="preserve"> and </w:t>
      </w:r>
      <w:proofErr w:type="spellStart"/>
      <w:r w:rsidR="00032C23">
        <w:t>Liad</w:t>
      </w:r>
      <w:proofErr w:type="spellEnd"/>
      <w:r w:rsidR="00032C23">
        <w:t xml:space="preserve"> Mudrik</w:t>
      </w:r>
      <w:r w:rsidR="00032C23">
        <w:rPr>
          <w:vertAlign w:val="superscript"/>
        </w:rPr>
        <w:t>1,4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w:t>
      </w:r>
      <w:proofErr w:type="gramStart"/>
      <w:r w:rsidRPr="00816937">
        <w:t>measure, and</w:t>
      </w:r>
      <w:proofErr w:type="gramEnd"/>
      <w:r w:rsidRPr="00816937">
        <w:t xml:space="preserve">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 xml:space="preserve">In previous motion tracking </w:t>
      </w:r>
      <w:proofErr w:type="gramStart"/>
      <w:r w:rsidRPr="00816937">
        <w:t>pilots</w:t>
      </w:r>
      <w:proofErr w:type="gramEnd"/>
      <w:r w:rsidRPr="00816937">
        <w:t xml:space="preserve">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fldSimple w:instr=" SEQ Figure \* ARABIC ">
        <w:r w:rsidR="00660FF6">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63E3A87A"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734C4817" w:rsidR="00A431EC" w:rsidRPr="003F4884" w:rsidRDefault="00A431EC" w:rsidP="00D951AE">
      <w:pPr>
        <w:pStyle w:val="ListNumber"/>
      </w:pPr>
      <w:r w:rsidRPr="00F56DA3">
        <w:rPr>
          <w:b/>
          <w:bCs/>
        </w:rPr>
        <w:t xml:space="preserve">Movement </w:t>
      </w:r>
      <w:del w:id="2" w:author="Chen Heller" w:date="2022-07-25T17:11:00Z">
        <w:r w:rsidRPr="00F56DA3" w:rsidDel="006E1278">
          <w:rPr>
            <w:b/>
            <w:bCs/>
          </w:rPr>
          <w:delText>time</w:delText>
        </w:r>
      </w:del>
      <w:ins w:id="3" w:author="Chen Heller" w:date="2022-07-25T17:11:00Z">
        <w:r w:rsidR="006E1278">
          <w:rPr>
            <w:b/>
            <w:bCs/>
          </w:rPr>
          <w:t>duration</w:t>
        </w:r>
      </w:ins>
      <w:r w:rsidRPr="00F56DA3">
        <w:rPr>
          <w:b/>
          <w:bCs/>
        </w:rPr>
        <w:t>:</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4" w:name="_Ref106198546"/>
      <w:r>
        <w:t xml:space="preserve">Figure </w:t>
      </w:r>
      <w:fldSimple w:instr=" SEQ Figure \* ARABIC ">
        <w:r w:rsidR="00660FF6">
          <w:rPr>
            <w:noProof/>
          </w:rPr>
          <w:t>2</w:t>
        </w:r>
      </w:fldSimple>
      <w:bookmarkEnd w:id="4"/>
      <w:r>
        <w:t xml:space="preserve">. Depiction of Deviation from center. Each red dot represents a single sample along the movement trajectory. The dashed grey line represents the center </w:t>
      </w:r>
      <w:proofErr w:type="gramStart"/>
      <w:r>
        <w:t>line</w:t>
      </w:r>
      <w:proofErr w:type="gramEnd"/>
      <w:r>
        <w:t xml:space="preserv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5" w:name="_Ref106781856"/>
      <w:r>
        <w:t xml:space="preserve">Figure </w:t>
      </w:r>
      <w:fldSimple w:instr=" SEQ Figure \* ARABIC ">
        <w:r w:rsidR="00660FF6">
          <w:rPr>
            <w:noProof/>
          </w:rPr>
          <w:t>3</w:t>
        </w:r>
      </w:fldSimple>
      <w:bookmarkEnd w:id="5"/>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6" w:name="_Ref106198576"/>
      <w:r>
        <w:t xml:space="preserve">Figure </w:t>
      </w:r>
      <w:fldSimple w:instr=" SEQ Figure \* ARABIC ">
        <w:r w:rsidR="00660FF6">
          <w:rPr>
            <w:noProof/>
          </w:rPr>
          <w:t>4</w:t>
        </w:r>
      </w:fldSimple>
      <w:bookmarkEnd w:id="6"/>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7F2C284D" w:rsidR="008F3023" w:rsidRDefault="008F3023" w:rsidP="001128C8">
      <w:pPr>
        <w:pStyle w:val="NoSpacing"/>
      </w:pPr>
      <w:r w:rsidRPr="00306835">
        <w:t xml:space="preserve">All </w:t>
      </w:r>
      <w:r>
        <w:t>participant</w:t>
      </w:r>
      <w:r w:rsidRPr="00306835">
        <w:t xml:space="preserve">s will be right-handed, </w:t>
      </w:r>
      <w:r>
        <w:t xml:space="preserve">native Hebrew speakers </w:t>
      </w:r>
      <w:del w:id="7" w:author="Chen Heller" w:date="2022-07-25T15:04:00Z">
        <w:r w:rsidDel="009D44C6">
          <w:delText xml:space="preserve">who aren't color blind and </w:delText>
        </w:r>
      </w:del>
      <w:ins w:id="8" w:author="Chen Heller" w:date="2022-07-25T15:04:00Z">
        <w:r w:rsidR="009D44C6">
          <w:t xml:space="preserve">that </w:t>
        </w:r>
      </w:ins>
      <w:r>
        <w:t xml:space="preserve">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w:t>
      </w:r>
      <w:r w:rsidRPr="00306835">
        <w:lastRenderedPageBreak/>
        <w:t xml:space="preserve">included. Data will be collected at Prof. </w:t>
      </w:r>
      <w:proofErr w:type="spellStart"/>
      <w:r w:rsidRPr="00306835">
        <w:t>Liad</w:t>
      </w:r>
      <w:proofErr w:type="spellEnd"/>
      <w:r w:rsidRPr="00306835">
        <w:t xml:space="preserve">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 xml:space="preserve">in a 90 </w:t>
      </w:r>
      <w:proofErr w:type="gramStart"/>
      <w:r>
        <w:t>minutes</w:t>
      </w:r>
      <w:proofErr w:type="gramEnd"/>
      <w:r>
        <w:t xml:space="preserve">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 xml:space="preserve">The semantic priming effect of the reaching task was estimated in two pilots ran in the lab. The average effect size was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9" w:name="_Ref106707778"/>
      <w:r>
        <w:t>Exclusion Criteria</w:t>
      </w:r>
      <w:bookmarkEnd w:id="9"/>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16D0D77F"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w:t>
      </w:r>
      <w:del w:id="10" w:author="Chen Heller" w:date="2022-07-25T17:19:00Z">
        <w:r w:rsidDel="00B44BE6">
          <w:delText xml:space="preserve">movement </w:delText>
        </w:r>
      </w:del>
      <w:ins w:id="11" w:author="Chen Heller" w:date="2022-07-25T17:19:00Z">
        <w:r w:rsidR="00B44BE6" w:rsidRPr="00B44BE6">
          <w:rPr>
            <w:i/>
            <w:iCs/>
            <w:rPrChange w:id="12" w:author="Chen Heller" w:date="2022-07-25T17:19:00Z">
              <w:rPr/>
            </w:rPrChange>
          </w:rPr>
          <w:t xml:space="preserve">reaching </w:t>
        </w:r>
      </w:ins>
      <w:r w:rsidRPr="00B44BE6">
        <w:rPr>
          <w:i/>
          <w:iCs/>
          <w:rPrChange w:id="13" w:author="Chen Heller" w:date="2022-07-25T17:19:00Z">
            <w:rPr/>
          </w:rPrChange>
        </w:rPr>
        <w:t>onset</w:t>
      </w:r>
      <w:r>
        <w:t xml:space="preserve"> and </w:t>
      </w:r>
      <w:ins w:id="14" w:author="Chen Heller" w:date="2022-07-25T17:19:00Z">
        <w:r w:rsidR="00B44BE6" w:rsidRPr="00B44BE6">
          <w:rPr>
            <w:i/>
            <w:iCs/>
            <w:rPrChange w:id="15" w:author="Chen Heller" w:date="2022-07-25T17:19:00Z">
              <w:rPr/>
            </w:rPrChange>
          </w:rPr>
          <w:t xml:space="preserve">reaching </w:t>
        </w:r>
      </w:ins>
      <w:r w:rsidRPr="00B44BE6">
        <w:rPr>
          <w:i/>
          <w:iCs/>
          <w:rPrChange w:id="16" w:author="Chen Heller" w:date="2022-07-25T17:19:00Z">
            <w:rPr/>
          </w:rPrChange>
        </w:rPr>
        <w:t>offset</w:t>
      </w:r>
      <w:r>
        <w:t xml:space="preserve">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41D6015A" w:rsidR="00A10BB3" w:rsidRDefault="00F06283" w:rsidP="00A10BB3">
      <w:pPr>
        <w:pStyle w:val="ListNumbertwo"/>
        <w:numPr>
          <w:ilvl w:val="0"/>
          <w:numId w:val="0"/>
        </w:numPr>
        <w:ind w:left="1440"/>
      </w:pPr>
      <w:r w:rsidRPr="00406BE0">
        <w:rPr>
          <w:i/>
          <w:iCs/>
        </w:rPr>
        <w:t>Onset variation</w:t>
      </w:r>
      <w:r w:rsidRPr="004E6D76">
        <w:t xml:space="preserve"> </w:t>
      </w:r>
      <w:r>
        <w:t xml:space="preserve">is a 3cm error margin that compensates for small variations in the location of </w:t>
      </w:r>
      <w:del w:id="17" w:author="Chen Heller" w:date="2022-07-25T17:20:00Z">
        <w:r w:rsidDel="00B44BE6">
          <w:delText xml:space="preserve">movement </w:delText>
        </w:r>
      </w:del>
      <w:ins w:id="18" w:author="Chen Heller" w:date="2022-07-25T17:20:00Z">
        <w:r w:rsidR="00B44BE6" w:rsidRPr="00066F03">
          <w:rPr>
            <w:i/>
            <w:iCs/>
            <w:rPrChange w:id="19" w:author="Chen Heller" w:date="2022-07-25T17:20:00Z">
              <w:rPr/>
            </w:rPrChange>
          </w:rPr>
          <w:t xml:space="preserve">reaching </w:t>
        </w:r>
      </w:ins>
      <w:r w:rsidRPr="00066F03">
        <w:rPr>
          <w:i/>
          <w:iCs/>
          <w:rPrChange w:id="20" w:author="Chen Heller" w:date="2022-07-25T17:20:00Z">
            <w:rPr/>
          </w:rPrChange>
        </w:rPr>
        <w:t>onset</w:t>
      </w:r>
      <w:r>
        <w: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40401FA6"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w:t>
      </w:r>
      <w:del w:id="21" w:author="Chen Heller" w:date="2022-07-25T17:22:00Z">
        <w:r w:rsidRPr="004E6D76" w:rsidDel="0021761B">
          <w:delText xml:space="preserve">reaching </w:delText>
        </w:r>
      </w:del>
      <w:r w:rsidRPr="004E6D76">
        <w:t>movements (</w:t>
      </w:r>
      <w:del w:id="22" w:author="Chen Heller" w:date="2022-07-25T17:21:00Z">
        <w:r w:rsidRPr="004E6D76" w:rsidDel="0021761B">
          <w:delText xml:space="preserve">reaching </w:delText>
        </w:r>
      </w:del>
      <w:ins w:id="23" w:author="Chen Heller" w:date="2022-07-25T17:21:00Z">
        <w:r w:rsidR="0021761B">
          <w:t>movem</w:t>
        </w:r>
      </w:ins>
      <w:ins w:id="24" w:author="Chen Heller" w:date="2022-07-25T17:22:00Z">
        <w:r w:rsidR="0021761B">
          <w:t>ent</w:t>
        </w:r>
      </w:ins>
      <w:ins w:id="25" w:author="Chen Heller" w:date="2022-07-25T17:21:00Z">
        <w:r w:rsidR="0021761B" w:rsidRPr="004E6D76">
          <w:t xml:space="preserve"> </w:t>
        </w:r>
      </w:ins>
      <w:r w:rsidRPr="004E6D76">
        <w:t xml:space="preserve">duration was longer than 420ms) will be included in the analysis if they are within 3 STD from the average </w:t>
      </w:r>
      <w:del w:id="26" w:author="Chen Heller" w:date="2022-07-25T17:22:00Z">
        <w:r w:rsidRPr="004E6D76" w:rsidDel="0021761B">
          <w:delText xml:space="preserve">reaching </w:delText>
        </w:r>
      </w:del>
      <w:ins w:id="27" w:author="Chen Heller" w:date="2022-07-25T17:22:00Z">
        <w:r w:rsidR="0021761B">
          <w:t>movement</w:t>
        </w:r>
        <w:r w:rsidR="0021761B" w:rsidRPr="004E6D76">
          <w:t xml:space="preserve"> </w:t>
        </w:r>
      </w:ins>
      <w:del w:id="28" w:author="Chen Heller" w:date="2022-07-25T17:22:00Z">
        <w:r w:rsidRPr="004E6D76" w:rsidDel="0021761B">
          <w:delText xml:space="preserve">time </w:delText>
        </w:r>
      </w:del>
      <w:ins w:id="29" w:author="Chen Heller" w:date="2022-07-25T17:22:00Z">
        <w:r w:rsidR="0021761B">
          <w:t xml:space="preserve">duration </w:t>
        </w:r>
      </w:ins>
      <w:r w:rsidRPr="004E6D76">
        <w:t xml:space="preserve">of the </w:t>
      </w:r>
      <w:r>
        <w:t>participant</w:t>
      </w:r>
      <w:ins w:id="30" w:author="Chen Heller" w:date="2022-07-25T15:40:00Z">
        <w:r w:rsidR="002043EA">
          <w:t xml:space="preserve"> across trials </w:t>
        </w:r>
      </w:ins>
      <w:ins w:id="31" w:author="Chen Heller" w:date="2022-07-25T15:41:00Z">
        <w:r w:rsidR="002043EA">
          <w:t xml:space="preserve">that </w:t>
        </w:r>
      </w:ins>
      <w:ins w:id="32" w:author="Chen Heller" w:date="2022-07-25T17:10:00Z">
        <w:r w:rsidR="009E7D86">
          <w:t xml:space="preserve">were properly </w:t>
        </w:r>
      </w:ins>
      <w:ins w:id="33" w:author="Chen Heller" w:date="2022-07-25T15:42:00Z">
        <w:r w:rsidR="0066392F">
          <w:t>record</w:t>
        </w:r>
      </w:ins>
      <w:ins w:id="34" w:author="Chen Heller" w:date="2022-07-25T17:10:00Z">
        <w:r w:rsidR="009E7D86">
          <w:t>ed</w:t>
        </w:r>
      </w:ins>
      <w:ins w:id="35" w:author="Chen Heller" w:date="2022-07-25T15:44:00Z">
        <w:r w:rsidR="00DA429B">
          <w:t xml:space="preserve"> </w:t>
        </w:r>
      </w:ins>
      <w:ins w:id="36" w:author="Chen Heller" w:date="2022-07-25T15:42:00Z">
        <w:r w:rsidR="0066392F">
          <w:t>(</w:t>
        </w:r>
      </w:ins>
      <w:ins w:id="37" w:author="Chen Heller" w:date="2022-07-25T15:45:00Z">
        <w:r w:rsidR="00EE78EC">
          <w:t xml:space="preserve">were not excluded </w:t>
        </w:r>
      </w:ins>
      <w:ins w:id="38" w:author="Chen Heller" w:date="2022-07-25T17:14:00Z">
        <w:r w:rsidR="00330363">
          <w:t>due to</w:t>
        </w:r>
      </w:ins>
      <w:ins w:id="39" w:author="Chen Heller" w:date="2022-07-25T15:44:00Z">
        <w:r w:rsidR="00DA429B">
          <w:t xml:space="preserve"> criteria 2-i,ii and 3-i</w:t>
        </w:r>
      </w:ins>
      <w:ins w:id="40" w:author="Chen Heller" w:date="2022-07-25T15:42:00Z">
        <w:r w:rsidR="0066392F">
          <w:t xml:space="preserve">), </w:t>
        </w:r>
      </w:ins>
      <w:ins w:id="41" w:author="Chen Heller" w:date="2022-07-25T15:46:00Z">
        <w:r w:rsidR="004D4D86">
          <w:t>started in time (not too late or too ear</w:t>
        </w:r>
      </w:ins>
      <w:ins w:id="42" w:author="Chen Heller" w:date="2022-07-25T15:47:00Z">
        <w:r w:rsidR="004D4D86">
          <w:t>ly)</w:t>
        </w:r>
      </w:ins>
      <w:ins w:id="43" w:author="Chen Heller" w:date="2022-07-25T15:48:00Z">
        <w:r w:rsidR="000D73F3">
          <w:t xml:space="preserve"> and completed in time (with a </w:t>
        </w:r>
      </w:ins>
      <w:ins w:id="44" w:author="Chen Heller" w:date="2022-07-25T17:14:00Z">
        <w:r w:rsidR="007C1430">
          <w:t xml:space="preserve">movement </w:t>
        </w:r>
      </w:ins>
      <w:ins w:id="45" w:author="Chen Heller" w:date="2022-07-25T15:48:00Z">
        <w:r w:rsidR="000D73F3">
          <w:t>duration shorter than 420ms)</w:t>
        </w:r>
      </w:ins>
      <w:ins w:id="46" w:author="Chen Heller" w:date="2022-07-25T15:47:00Z">
        <w:r w:rsidR="00E174B1">
          <w:t xml:space="preserve">, </w:t>
        </w:r>
      </w:ins>
      <w:ins w:id="47" w:author="Chen Heller" w:date="2022-07-25T15:48:00Z">
        <w:r w:rsidR="00A8188B">
          <w:t xml:space="preserve">and </w:t>
        </w:r>
      </w:ins>
      <w:ins w:id="48" w:author="Chen Heller" w:date="2022-07-25T15:43:00Z">
        <w:r w:rsidR="0066392F">
          <w:t>were answered correctly</w:t>
        </w:r>
      </w:ins>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2B440506" w:rsidR="00CE3867" w:rsidRDefault="00CE3867" w:rsidP="00713019">
      <w:pPr>
        <w:pStyle w:val="ListNumber"/>
      </w:pPr>
      <w:r>
        <w:t>Their target classification accuracy among trials</w:t>
      </w:r>
      <w:r w:rsidR="00CC1711">
        <w:t xml:space="preserve"> </w:t>
      </w:r>
      <w:r>
        <w:t>that were completed in time (</w:t>
      </w:r>
      <w:proofErr w:type="gramStart"/>
      <w:r>
        <w:t>i.e.</w:t>
      </w:r>
      <w:proofErr w:type="gramEnd"/>
      <w:r>
        <w:t xml:space="preserve"> not "Too early" or "Too late")</w:t>
      </w:r>
      <w:r w:rsidR="00CC1711">
        <w:t xml:space="preserve"> </w:t>
      </w:r>
      <w:r>
        <w:t xml:space="preserve">was significantly lower than 70% according to a binomial test. </w:t>
      </w:r>
      <w:ins w:id="49" w:author="Chen Heller" w:date="2022-07-25T15:31:00Z">
        <w:r w:rsidR="00614EF3">
          <w:t>In the reaching task</w:t>
        </w:r>
      </w:ins>
      <w:ins w:id="50" w:author="Chen Heller" w:date="2022-07-25T17:26:00Z">
        <w:r w:rsidR="00151CE3">
          <w:t>,</w:t>
        </w:r>
      </w:ins>
      <w:ins w:id="51" w:author="Chen Heller" w:date="2022-07-25T15:31:00Z">
        <w:r w:rsidR="00614EF3">
          <w:t xml:space="preserve"> </w:t>
        </w:r>
      </w:ins>
      <w:ins w:id="52" w:author="Chen Heller" w:date="2022-07-25T17:26:00Z">
        <w:r w:rsidR="00F25DB2">
          <w:t xml:space="preserve">only </w:t>
        </w:r>
      </w:ins>
      <w:ins w:id="53" w:author="Chen Heller" w:date="2022-07-25T15:37:00Z">
        <w:r w:rsidR="009728A9">
          <w:t xml:space="preserve">trials </w:t>
        </w:r>
      </w:ins>
      <w:ins w:id="54" w:author="Chen Heller" w:date="2022-07-25T17:26:00Z">
        <w:r w:rsidR="00F25DB2">
          <w:t xml:space="preserve">that </w:t>
        </w:r>
      </w:ins>
      <w:ins w:id="55" w:author="Chen Heller" w:date="2022-07-25T17:27:00Z">
        <w:r w:rsidR="00687842">
          <w:t xml:space="preserve">in addition </w:t>
        </w:r>
      </w:ins>
      <w:ins w:id="56" w:author="Chen Heller" w:date="2022-07-25T17:26:00Z">
        <w:r w:rsidR="00F25DB2">
          <w:t xml:space="preserve">had </w:t>
        </w:r>
      </w:ins>
      <w:ins w:id="57" w:author="Chen Heller" w:date="2022-07-25T15:35:00Z">
        <w:r w:rsidR="00AC6F47">
          <w:t>no missing data, miss</w:t>
        </w:r>
      </w:ins>
      <w:ins w:id="58" w:author="Chen Heller" w:date="2022-07-25T17:25:00Z">
        <w:r w:rsidR="00E74D01">
          <w:t>ed</w:t>
        </w:r>
      </w:ins>
      <w:ins w:id="59" w:author="Chen Heller" w:date="2022-07-25T15:35:00Z">
        <w:r w:rsidR="00AC6F47">
          <w:t xml:space="preserve"> </w:t>
        </w:r>
      </w:ins>
      <w:ins w:id="60" w:author="Chen Heller" w:date="2022-07-25T17:25:00Z">
        <w:r w:rsidR="00E74D01">
          <w:t xml:space="preserve">target or short </w:t>
        </w:r>
      </w:ins>
      <w:ins w:id="61" w:author="Chen Heller" w:date="2022-07-25T15:35:00Z">
        <w:r w:rsidR="00905FC8">
          <w:t>reaching distance</w:t>
        </w:r>
      </w:ins>
      <w:ins w:id="62" w:author="Chen Heller" w:date="2022-07-25T17:26:00Z">
        <w:r w:rsidR="00F25DB2">
          <w:t xml:space="preserve"> will be examined for performance</w:t>
        </w:r>
      </w:ins>
      <w:ins w:id="63" w:author="Chen Heller" w:date="2022-07-25T17:25:00Z">
        <w:r w:rsidR="00E74D01">
          <w:t>.</w:t>
        </w:r>
      </w:ins>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lastRenderedPageBreak/>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3"/>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64" w:name="_Ref106198602"/>
      <w:r>
        <w:t xml:space="preserve">Figure </w:t>
      </w:r>
      <w:fldSimple w:instr=" SEQ Figure \* ARABIC ">
        <w:r w:rsidR="00660FF6">
          <w:rPr>
            <w:noProof/>
          </w:rPr>
          <w:t>5</w:t>
        </w:r>
      </w:fldSimple>
      <w:bookmarkEnd w:id="64"/>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65" w:name="_Hlk103504723"/>
      <w:r>
        <w:t>9.9.0.14677003</w:t>
      </w:r>
      <w:bookmarkEnd w:id="65"/>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w:t>
      </w:r>
      <w:r>
        <w:lastRenderedPageBreak/>
        <w:t xml:space="preserve">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66" w:name="_Ref106198654"/>
      <w:r>
        <w:t xml:space="preserve">Figure </w:t>
      </w:r>
      <w:fldSimple w:instr=" SEQ Figure \* ARABIC ">
        <w:r w:rsidR="00660FF6">
          <w:rPr>
            <w:noProof/>
          </w:rPr>
          <w:t>6</w:t>
        </w:r>
      </w:fldSimple>
      <w:bookmarkEnd w:id="66"/>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50C344AE"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w:t>
      </w:r>
      <w:ins w:id="67" w:author="Chen Heller" w:date="2022-07-25T17:01:00Z">
        <w:r w:rsidR="00D96B2B">
          <w:t xml:space="preserve">movement </w:t>
        </w:r>
      </w:ins>
      <w:r>
        <w:t xml:space="preserve">onset time and movement </w:t>
      </w:r>
      <w:del w:id="68" w:author="Chen Heller" w:date="2022-07-25T17:02:00Z">
        <w:r w:rsidDel="00F27E5B">
          <w:delText xml:space="preserve">time </w:delText>
        </w:r>
      </w:del>
      <w:ins w:id="69" w:author="Chen Heller" w:date="2022-07-25T17:02:00Z">
        <w:r w:rsidR="00F27E5B">
          <w:t xml:space="preserve">duration </w:t>
        </w:r>
      </w:ins>
      <w:r>
        <w:t xml:space="preserve">constraints; </w:t>
      </w:r>
      <w:r w:rsidR="00EE6B27">
        <w:t>o</w:t>
      </w:r>
      <w:r>
        <w:t xml:space="preserve">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w:t>
      </w:r>
      <w:del w:id="70" w:author="Chen Heller" w:date="2022-07-25T17:03:00Z">
        <w:r w:rsidDel="00F27E5B">
          <w:delText xml:space="preserve">time </w:delText>
        </w:r>
      </w:del>
      <w:ins w:id="71" w:author="Chen Heller" w:date="2022-07-25T17:03:00Z">
        <w:r w:rsidR="00F27E5B">
          <w:t xml:space="preserve">duration </w:t>
        </w:r>
      </w:ins>
      <w:r>
        <w:t xml:space="preserve">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w:t>
      </w:r>
      <w:proofErr w:type="gramStart"/>
      <w:r>
        <w:t>seconds</w:t>
      </w:r>
      <w:proofErr w:type="gramEnd"/>
      <w:r>
        <w:t xml:space="preserve">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rPr>
          <w:noProof/>
        </w:rPr>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72" w:name="_Ref106198697"/>
      <w:r>
        <w:t xml:space="preserve">Figure </w:t>
      </w:r>
      <w:fldSimple w:instr=" SEQ Figure \* ARABIC ">
        <w:r w:rsidR="00660FF6">
          <w:rPr>
            <w:noProof/>
          </w:rPr>
          <w:t>7</w:t>
        </w:r>
      </w:fldSimple>
      <w:bookmarkEnd w:id="72"/>
      <w:r>
        <w:t xml:space="preserve">. Stimuli presentation order. Each trial is composed of a fixation cross (1000ms), a first mask (270ms), a second mask (30ms), a prime word (30ms), a third mask (30ms), a </w:t>
      </w:r>
      <w:r w:rsidR="00555638">
        <w:t xml:space="preserve">classification </w:t>
      </w:r>
      <w:r>
        <w:t xml:space="preserve">task (100-740ms, out of which the target is displayed for 500ms), a recognition task (100-7000ms) and a PAS task (no time limit). The blue circles appearing on the screen are presented as markers for the subjects to know where they should touch </w:t>
      </w:r>
      <w:proofErr w:type="gramStart"/>
      <w:r>
        <w:t>in order to</w:t>
      </w:r>
      <w:proofErr w:type="gramEnd"/>
      <w:r>
        <w:t xml:space="preserve">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1BD778DA"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w:t>
      </w:r>
      <w:del w:id="73" w:author="Chen Heller" w:date="2022-07-25T17:03:00Z">
        <w:r w:rsidDel="007A260D">
          <w:delText xml:space="preserve">movement </w:delText>
        </w:r>
      </w:del>
      <w:ins w:id="74" w:author="Chen Heller" w:date="2022-07-25T17:03:00Z">
        <w:r w:rsidR="007A260D" w:rsidRPr="00A530C0">
          <w:rPr>
            <w:i/>
            <w:iCs/>
            <w:rPrChange w:id="75" w:author="Chen Heller" w:date="2022-07-25T17:07:00Z">
              <w:rPr/>
            </w:rPrChange>
          </w:rPr>
          <w:t xml:space="preserve">reaching </w:t>
        </w:r>
      </w:ins>
      <w:r w:rsidRPr="00A530C0">
        <w:rPr>
          <w:i/>
          <w:iCs/>
          <w:rPrChange w:id="76" w:author="Chen Heller" w:date="2022-07-25T17:07:00Z">
            <w:rPr/>
          </w:rPrChange>
        </w:rPr>
        <w:t>onset</w:t>
      </w:r>
      <w:r>
        <w:t xml:space="preserve">,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w:t>
      </w:r>
      <w:del w:id="77" w:author="Chen Heller" w:date="2022-07-25T16:58:00Z">
        <w:r w:rsidDel="004E26F7">
          <w:delText xml:space="preserve">Onset </w:delText>
        </w:r>
      </w:del>
      <w:ins w:id="78" w:author="Chen Heller" w:date="2022-07-25T16:59:00Z">
        <w:r w:rsidR="004E26F7">
          <w:rPr>
            <w:i/>
            <w:iCs/>
          </w:rPr>
          <w:t>Reaching</w:t>
        </w:r>
      </w:ins>
      <w:ins w:id="79" w:author="Chen Heller" w:date="2022-07-25T16:58:00Z">
        <w:r w:rsidR="004E26F7" w:rsidRPr="004E26F7">
          <w:rPr>
            <w:i/>
            <w:iCs/>
            <w:rPrChange w:id="80" w:author="Chen Heller" w:date="2022-07-25T16:59:00Z">
              <w:rPr/>
            </w:rPrChange>
          </w:rPr>
          <w:t xml:space="preserve"> onset</w:t>
        </w:r>
      </w:ins>
      <w:ins w:id="81" w:author="Chen Heller" w:date="2022-07-25T17:06:00Z">
        <w:r w:rsidR="001500D3">
          <w:rPr>
            <w:i/>
            <w:iCs/>
          </w:rPr>
          <w:t xml:space="preserve"> </w:t>
        </w:r>
        <w:r w:rsidR="001500D3">
          <w:t xml:space="preserve">and </w:t>
        </w:r>
      </w:ins>
      <w:ins w:id="82" w:author="Chen Heller" w:date="2022-07-25T17:07:00Z">
        <w:r w:rsidR="001500D3">
          <w:rPr>
            <w:i/>
            <w:iCs/>
          </w:rPr>
          <w:t>reaching offset</w:t>
        </w:r>
        <w:r w:rsidR="001500D3">
          <w:t xml:space="preserve"> </w:t>
        </w:r>
      </w:ins>
      <w:ins w:id="83" w:author="Chen Heller" w:date="2022-07-25T17:28:00Z">
        <w:r w:rsidR="00912BCC">
          <w:t>will be</w:t>
        </w:r>
      </w:ins>
      <w:ins w:id="84" w:author="Chen Heller" w:date="2022-07-25T17:07:00Z">
        <w:r w:rsidR="001500D3">
          <w:t xml:space="preserve"> defined differently from movement onset and offset;</w:t>
        </w:r>
      </w:ins>
      <w:ins w:id="85" w:author="Chen Heller" w:date="2022-07-25T17:06:00Z">
        <w:r w:rsidR="005100B6">
          <w:t xml:space="preserve"> onset</w:t>
        </w:r>
      </w:ins>
      <w:ins w:id="86" w:author="Chen Heller" w:date="2022-07-25T16:58:00Z">
        <w:r w:rsidR="004E26F7">
          <w:t xml:space="preserve"> </w:t>
        </w:r>
      </w:ins>
      <w:r>
        <w:t xml:space="preserve">will be indicated by four consecutive samples having a velocity greater than 20mm/s and a total acceleration of at least 20mm/s^2. </w:t>
      </w:r>
      <w:del w:id="87" w:author="Chen Heller" w:date="2022-07-25T16:59:00Z">
        <w:r w:rsidDel="004E26F7">
          <w:delText xml:space="preserve">Offset </w:delText>
        </w:r>
      </w:del>
      <w:ins w:id="88" w:author="Chen Heller" w:date="2022-07-25T16:59:00Z">
        <w:r w:rsidR="004E26F7">
          <w:rPr>
            <w:i/>
            <w:iCs/>
          </w:rPr>
          <w:t xml:space="preserve">Reaching </w:t>
        </w:r>
        <w:r w:rsidR="004E26F7" w:rsidRPr="004E26F7">
          <w:rPr>
            <w:i/>
            <w:iCs/>
            <w:rPrChange w:id="89" w:author="Chen Heller" w:date="2022-07-25T16:59:00Z">
              <w:rPr/>
            </w:rPrChange>
          </w:rPr>
          <w:t>offset</w:t>
        </w:r>
        <w:r w:rsidR="004E26F7">
          <w:t xml:space="preserve"> </w:t>
        </w:r>
      </w:ins>
      <w:r>
        <w:lastRenderedPageBreak/>
        <w:t>will be determined as the point along the trajectory that is closest to the screen. The movements will be normalized to the traveled 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90" w:name="_Ref106804063"/>
      <w:r>
        <w:t>Reach Area Calculation</w:t>
      </w:r>
      <w:r w:rsidR="00C16074">
        <w:t>.</w:t>
      </w:r>
      <w:bookmarkEnd w:id="9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lastRenderedPageBreak/>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6"/>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91" w:name="_Ref106198720"/>
      <w:r>
        <w:t xml:space="preserve">Figure </w:t>
      </w:r>
      <w:fldSimple w:instr=" SEQ Figure \* ARABIC ">
        <w:r w:rsidR="00660FF6">
          <w:rPr>
            <w:noProof/>
          </w:rPr>
          <w:t>8</w:t>
        </w:r>
      </w:fldSimple>
      <w:bookmarkEnd w:id="91"/>
      <w:r>
        <w:t>. Reach area calculation. The average trajectories of a participant to the right (light red) and left targets (dark red) are produced. Then a line perpendicular to the screen (black) is plotted at the minimal 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 xml:space="preserve">Figure </w:t>
      </w:r>
      <w:r w:rsidR="00660FF6">
        <w:rPr>
          <w:noProof/>
        </w:rPr>
        <w:t>9</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 xml:space="preserve">will indicate an advantage for one measure over the other. </w:t>
      </w:r>
      <w:proofErr w:type="gramStart"/>
      <w:r>
        <w:t>In the event that</w:t>
      </w:r>
      <w:proofErr w:type="gramEnd"/>
      <w:r>
        <w:t xml:space="preserve">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 xml:space="preserve">The normality of the difference score of each DV will be examined with a </w:t>
      </w:r>
      <w:proofErr w:type="spellStart"/>
      <w:r>
        <w:t>qq</w:t>
      </w:r>
      <w:proofErr w:type="spellEnd"/>
      <w:r>
        <w:t>-plot;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rPr>
          <w:noProof/>
        </w:rPr>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7"/>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706DB7BB" w:rsidR="006F0D1E" w:rsidRDefault="006F0D1E" w:rsidP="006F0D1E">
      <w:pPr>
        <w:pStyle w:val="Caption"/>
      </w:pPr>
      <w:bookmarkStart w:id="92" w:name="_Ref106198744"/>
      <w:r>
        <w:t xml:space="preserve">Figure </w:t>
      </w:r>
      <w:fldSimple w:instr=" SEQ Figure \* ARABIC ">
        <w:r w:rsidR="00660FF6">
          <w:rPr>
            <w:noProof/>
          </w:rPr>
          <w:t>9</w:t>
        </w:r>
      </w:fldSimple>
      <w:bookmarkEnd w:id="9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r w:rsidR="00FA68AD">
        <w:t>.</w:t>
      </w:r>
    </w:p>
    <w:p w14:paraId="44F92697" w14:textId="3BFF2AEC" w:rsidR="001A6D2C" w:rsidRDefault="001A6D2C" w:rsidP="001A6D2C">
      <w:pPr>
        <w:pStyle w:val="Heading2"/>
      </w:pPr>
      <w:r>
        <w:t>Expected Results</w:t>
      </w:r>
    </w:p>
    <w:p w14:paraId="5FD5EC62" w14:textId="3D5CCD46" w:rsidR="001A6D2C" w:rsidRDefault="001A6D2C" w:rsidP="007D05C9">
      <w:pPr>
        <w:pStyle w:val="NoSpacing"/>
      </w:pPr>
      <w:r>
        <w:t xml:space="preserve">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w:t>
      </w:r>
      <w:del w:id="93" w:author="Chen Heller" w:date="2022-07-25T17:50:00Z">
        <w:r w:rsidDel="005A700A">
          <w:delText xml:space="preserve">time </w:delText>
        </w:r>
      </w:del>
      <w:ins w:id="94" w:author="Chen Heller" w:date="2022-07-25T17:50:00Z">
        <w:r w:rsidR="005A700A">
          <w:t>duration</w:t>
        </w:r>
        <w:r w:rsidR="005A700A">
          <w:t xml:space="preserve"> </w:t>
        </w:r>
      </w:ins>
      <w:r>
        <w:t>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2066EB2D" w:rsidR="002050FE" w:rsidRDefault="003373E1" w:rsidP="002050FE">
      <w:pPr>
        <w:pStyle w:val="NoSpacing"/>
      </w:pPr>
      <w:r>
        <w:t>Data collection started on the 12</w:t>
      </w:r>
      <w:r w:rsidRPr="003373E1">
        <w:rPr>
          <w:vertAlign w:val="superscript"/>
        </w:rPr>
        <w:t>th</w:t>
      </w:r>
      <w:r>
        <w:t xml:space="preserve"> of May 2022 and will end on the 30</w:t>
      </w:r>
      <w:r w:rsidRPr="003373E1">
        <w:rPr>
          <w:vertAlign w:val="superscript"/>
        </w:rPr>
        <w:t>th</w:t>
      </w:r>
      <w:r>
        <w:t xml:space="preserve"> of October 2022.</w:t>
      </w:r>
    </w:p>
    <w:p w14:paraId="2758D399" w14:textId="5DEEE5B0" w:rsidR="0067243A" w:rsidRDefault="00B0647D" w:rsidP="002050FE">
      <w:pPr>
        <w:pStyle w:val="NoSpacing"/>
      </w:pPr>
      <w:r>
        <w:t>Up to this point in time</w:t>
      </w:r>
      <w:r w:rsidR="007B3757">
        <w:t xml:space="preserve">, </w:t>
      </w:r>
      <w:r>
        <w:t>26</w:t>
      </w:r>
      <w:r w:rsidRPr="00B0647D">
        <w:rPr>
          <w:vertAlign w:val="superscript"/>
        </w:rPr>
        <w:t>th</w:t>
      </w:r>
      <w:r>
        <w:t xml:space="preserve"> of June 2022</w:t>
      </w:r>
      <w:r w:rsidR="007B3757">
        <w:t>,</w:t>
      </w:r>
      <w:r>
        <w:t xml:space="preserve"> </w:t>
      </w:r>
      <w:r w:rsidR="0067243A">
        <w:t>data was collected from 2 participants.</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Avneon,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Ben-Shachar, M., Lüdecke, D., &amp; Makowski, D. (2020). effectsize: Estimation of Effect Size Indices and Standardized Parameters. </w:t>
      </w:r>
      <w:r w:rsidRPr="00A12689">
        <w:rPr>
          <w:rFonts w:ascii="Times New Roman" w:hAnsi="Times New Roman" w:cs="Times New Roman"/>
          <w:i/>
          <w:iCs/>
        </w:rPr>
        <w:t>Journal of Open Source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Bogomolov, M., Peterson, C. B., Benjamini, Y., &amp; Sabatti, C. (2021). Hypotheses on a tree: New error rates and testing strategies. </w:t>
      </w:r>
      <w:r w:rsidRPr="00A12689">
        <w:rPr>
          <w:rFonts w:ascii="Times New Roman" w:hAnsi="Times New Roman" w:cs="Times New Roman"/>
          <w:i/>
          <w:iCs/>
        </w:rPr>
        <w:t>Biometrika</w:t>
      </w:r>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Shadlen, M. N., &amp; Wolpert, D. M. (2014). Motor Effort Alters Changes of Mind in Sensorimotor Decision Making.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Cressman,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Dehaene, S., Naccache, L., Cohen, L., Bihan, D. L., Mangin, J.-F., Poline,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D’Errico, J. (2022). </w:t>
      </w:r>
      <w:r w:rsidRPr="00A12689">
        <w:rPr>
          <w:rFonts w:ascii="Times New Roman" w:hAnsi="Times New Roman" w:cs="Times New Roman"/>
          <w:i/>
          <w:iCs/>
        </w:rPr>
        <w:t>Inpaint_nans</w:t>
      </w:r>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&amp; Friedman, J. (2011). The Flexibility of Nonconsciously Deployed Cognitive Processes: Evidence from Masked Congruence Priming.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Song, J.-H., Nakayama, K., &amp; Caramazza,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Finkbeiner,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Plaut,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Hassin, R. R. (2017). Commentary: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Draine,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Hassin, R. R. (2013). Yes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Hesselmann, G., &amp; Moors, P. (2015).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Kouider, S., &amp; Dehaene,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NaturalPoint, Inc. https://optitrack.com/software/motive/</w:t>
      </w:r>
    </w:p>
    <w:p w14:paraId="1BD308D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NatNet SDK</w:t>
      </w:r>
      <w:r w:rsidRPr="00A12689">
        <w:rPr>
          <w:rFonts w:ascii="Times New Roman" w:hAnsi="Times New Roman" w:cs="Times New Roman"/>
        </w:rPr>
        <w:t xml:space="preserve"> (4.0.0). (2021). [Computer software]. NaturalPoint,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Rouder,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Quilty-Dunn,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Reingold, E. M., &amp; Merikle,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Wentura,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Sklar, A. Y., Goldstein, A., &amp; Hassin,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Vadillo,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Bussche, E., Van den Noortgate, W., &amp; Reynvoet,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Vermeiren, A., &amp; Cleeremans, A. (2012). The Validity of d′ Measures.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B0F4" w14:textId="77777777" w:rsidR="008107AA" w:rsidRDefault="008107AA">
      <w:pPr>
        <w:spacing w:line="240" w:lineRule="auto"/>
      </w:pPr>
      <w:r>
        <w:separator/>
      </w:r>
    </w:p>
    <w:p w14:paraId="5A5B4157" w14:textId="77777777" w:rsidR="008107AA" w:rsidRDefault="008107AA"/>
  </w:endnote>
  <w:endnote w:type="continuationSeparator" w:id="0">
    <w:p w14:paraId="1CD8A02C" w14:textId="77777777" w:rsidR="008107AA" w:rsidRDefault="008107AA">
      <w:pPr>
        <w:spacing w:line="240" w:lineRule="auto"/>
      </w:pPr>
      <w:r>
        <w:continuationSeparator/>
      </w:r>
    </w:p>
    <w:p w14:paraId="3D856C0F" w14:textId="77777777" w:rsidR="008107AA" w:rsidRDefault="00810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A693" w14:textId="77777777" w:rsidR="008107AA" w:rsidRDefault="008107AA">
      <w:pPr>
        <w:spacing w:line="240" w:lineRule="auto"/>
      </w:pPr>
      <w:r>
        <w:separator/>
      </w:r>
    </w:p>
    <w:p w14:paraId="1DFA1F95" w14:textId="77777777" w:rsidR="008107AA" w:rsidRDefault="008107AA"/>
  </w:footnote>
  <w:footnote w:type="continuationSeparator" w:id="0">
    <w:p w14:paraId="01E9F769" w14:textId="77777777" w:rsidR="008107AA" w:rsidRDefault="008107AA">
      <w:pPr>
        <w:spacing w:line="240" w:lineRule="auto"/>
      </w:pPr>
      <w:r>
        <w:continuationSeparator/>
      </w:r>
    </w:p>
    <w:p w14:paraId="07C51D70" w14:textId="77777777" w:rsidR="008107AA" w:rsidRDefault="008107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000000">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000000">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31FE9"/>
    <w:rsid w:val="00032C23"/>
    <w:rsid w:val="00034D2B"/>
    <w:rsid w:val="0005326B"/>
    <w:rsid w:val="00066F03"/>
    <w:rsid w:val="0007315D"/>
    <w:rsid w:val="000744BB"/>
    <w:rsid w:val="000762B5"/>
    <w:rsid w:val="00096D37"/>
    <w:rsid w:val="000A1132"/>
    <w:rsid w:val="000A2CF4"/>
    <w:rsid w:val="000A521F"/>
    <w:rsid w:val="000D20AC"/>
    <w:rsid w:val="000D3F41"/>
    <w:rsid w:val="000D73F3"/>
    <w:rsid w:val="0010515D"/>
    <w:rsid w:val="00106409"/>
    <w:rsid w:val="001102CA"/>
    <w:rsid w:val="001128C8"/>
    <w:rsid w:val="0013696E"/>
    <w:rsid w:val="0013784E"/>
    <w:rsid w:val="001429A2"/>
    <w:rsid w:val="001476F6"/>
    <w:rsid w:val="001500D3"/>
    <w:rsid w:val="00151CE3"/>
    <w:rsid w:val="00153440"/>
    <w:rsid w:val="00162735"/>
    <w:rsid w:val="00166E53"/>
    <w:rsid w:val="00177D67"/>
    <w:rsid w:val="0019773B"/>
    <w:rsid w:val="001A1B43"/>
    <w:rsid w:val="001A4EF4"/>
    <w:rsid w:val="001A6D2C"/>
    <w:rsid w:val="001C49FE"/>
    <w:rsid w:val="001D309E"/>
    <w:rsid w:val="001D71F0"/>
    <w:rsid w:val="001E5B58"/>
    <w:rsid w:val="001F0404"/>
    <w:rsid w:val="001F74BC"/>
    <w:rsid w:val="002043EA"/>
    <w:rsid w:val="002050FE"/>
    <w:rsid w:val="002065AA"/>
    <w:rsid w:val="00212685"/>
    <w:rsid w:val="00214E92"/>
    <w:rsid w:val="0021761B"/>
    <w:rsid w:val="00226F0E"/>
    <w:rsid w:val="00236C96"/>
    <w:rsid w:val="0025250E"/>
    <w:rsid w:val="002532F4"/>
    <w:rsid w:val="00257BA5"/>
    <w:rsid w:val="00282285"/>
    <w:rsid w:val="0029108B"/>
    <w:rsid w:val="002A2C99"/>
    <w:rsid w:val="002A41DA"/>
    <w:rsid w:val="002A4F18"/>
    <w:rsid w:val="002B10C6"/>
    <w:rsid w:val="002C03B0"/>
    <w:rsid w:val="002E0B92"/>
    <w:rsid w:val="002E6CE3"/>
    <w:rsid w:val="002F6D87"/>
    <w:rsid w:val="003026C5"/>
    <w:rsid w:val="00314CD9"/>
    <w:rsid w:val="003162C5"/>
    <w:rsid w:val="003222C1"/>
    <w:rsid w:val="0032504F"/>
    <w:rsid w:val="00330363"/>
    <w:rsid w:val="003373E1"/>
    <w:rsid w:val="003418A3"/>
    <w:rsid w:val="00341C0A"/>
    <w:rsid w:val="0034297D"/>
    <w:rsid w:val="0035224A"/>
    <w:rsid w:val="00355DCA"/>
    <w:rsid w:val="0036695C"/>
    <w:rsid w:val="003819E9"/>
    <w:rsid w:val="00396338"/>
    <w:rsid w:val="00397BA2"/>
    <w:rsid w:val="003B10DE"/>
    <w:rsid w:val="003B1E98"/>
    <w:rsid w:val="003C157F"/>
    <w:rsid w:val="003C5597"/>
    <w:rsid w:val="003F4DD6"/>
    <w:rsid w:val="003F7C13"/>
    <w:rsid w:val="0041384E"/>
    <w:rsid w:val="00424E7A"/>
    <w:rsid w:val="00426BDA"/>
    <w:rsid w:val="00426BEB"/>
    <w:rsid w:val="00442474"/>
    <w:rsid w:val="00443BF9"/>
    <w:rsid w:val="004676D6"/>
    <w:rsid w:val="004777FB"/>
    <w:rsid w:val="004D4D86"/>
    <w:rsid w:val="004D5BBE"/>
    <w:rsid w:val="004E26F7"/>
    <w:rsid w:val="005023EA"/>
    <w:rsid w:val="005100B6"/>
    <w:rsid w:val="00510C52"/>
    <w:rsid w:val="00535990"/>
    <w:rsid w:val="00551A02"/>
    <w:rsid w:val="00551E31"/>
    <w:rsid w:val="005534FA"/>
    <w:rsid w:val="00555638"/>
    <w:rsid w:val="005624F4"/>
    <w:rsid w:val="00573F6E"/>
    <w:rsid w:val="00587C7A"/>
    <w:rsid w:val="00597139"/>
    <w:rsid w:val="005A0E06"/>
    <w:rsid w:val="005A700A"/>
    <w:rsid w:val="005B1093"/>
    <w:rsid w:val="005B4204"/>
    <w:rsid w:val="005C19B9"/>
    <w:rsid w:val="005D3A03"/>
    <w:rsid w:val="00603522"/>
    <w:rsid w:val="00614EF3"/>
    <w:rsid w:val="00617F93"/>
    <w:rsid w:val="00626612"/>
    <w:rsid w:val="00642C87"/>
    <w:rsid w:val="00655094"/>
    <w:rsid w:val="006550E4"/>
    <w:rsid w:val="00657638"/>
    <w:rsid w:val="00660FF6"/>
    <w:rsid w:val="0066392F"/>
    <w:rsid w:val="0067243A"/>
    <w:rsid w:val="00686E20"/>
    <w:rsid w:val="00687842"/>
    <w:rsid w:val="006955BA"/>
    <w:rsid w:val="006B01B7"/>
    <w:rsid w:val="006D6EF5"/>
    <w:rsid w:val="006E1278"/>
    <w:rsid w:val="006F0D1E"/>
    <w:rsid w:val="00700962"/>
    <w:rsid w:val="00703484"/>
    <w:rsid w:val="007076A1"/>
    <w:rsid w:val="00710690"/>
    <w:rsid w:val="007107E2"/>
    <w:rsid w:val="007119BC"/>
    <w:rsid w:val="00713019"/>
    <w:rsid w:val="0071737B"/>
    <w:rsid w:val="00725B9E"/>
    <w:rsid w:val="0073150C"/>
    <w:rsid w:val="00745BD4"/>
    <w:rsid w:val="0075680F"/>
    <w:rsid w:val="00764D5F"/>
    <w:rsid w:val="007764FB"/>
    <w:rsid w:val="00781DC4"/>
    <w:rsid w:val="00782536"/>
    <w:rsid w:val="00796528"/>
    <w:rsid w:val="007A260D"/>
    <w:rsid w:val="007A649B"/>
    <w:rsid w:val="007A7739"/>
    <w:rsid w:val="007B02D8"/>
    <w:rsid w:val="007B3757"/>
    <w:rsid w:val="007C1430"/>
    <w:rsid w:val="007D05C9"/>
    <w:rsid w:val="007D76A0"/>
    <w:rsid w:val="007E1F72"/>
    <w:rsid w:val="007F0FCD"/>
    <w:rsid w:val="008002C0"/>
    <w:rsid w:val="008107AA"/>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05FC8"/>
    <w:rsid w:val="00912BCC"/>
    <w:rsid w:val="00912E71"/>
    <w:rsid w:val="00915B63"/>
    <w:rsid w:val="0092735A"/>
    <w:rsid w:val="009510F4"/>
    <w:rsid w:val="00951D8D"/>
    <w:rsid w:val="00960D95"/>
    <w:rsid w:val="009728A9"/>
    <w:rsid w:val="00991169"/>
    <w:rsid w:val="00991EBF"/>
    <w:rsid w:val="009A2CE2"/>
    <w:rsid w:val="009A6A3B"/>
    <w:rsid w:val="009B3058"/>
    <w:rsid w:val="009B5C6C"/>
    <w:rsid w:val="009C1DF3"/>
    <w:rsid w:val="009C282D"/>
    <w:rsid w:val="009D0B1F"/>
    <w:rsid w:val="009D3CC3"/>
    <w:rsid w:val="009D44C6"/>
    <w:rsid w:val="009E7B80"/>
    <w:rsid w:val="009E7D86"/>
    <w:rsid w:val="009F6C2B"/>
    <w:rsid w:val="00A06338"/>
    <w:rsid w:val="00A10BB3"/>
    <w:rsid w:val="00A12689"/>
    <w:rsid w:val="00A31996"/>
    <w:rsid w:val="00A35A93"/>
    <w:rsid w:val="00A4042C"/>
    <w:rsid w:val="00A425E2"/>
    <w:rsid w:val="00A426BA"/>
    <w:rsid w:val="00A431EC"/>
    <w:rsid w:val="00A530C0"/>
    <w:rsid w:val="00A74787"/>
    <w:rsid w:val="00A8188B"/>
    <w:rsid w:val="00A84020"/>
    <w:rsid w:val="00A90218"/>
    <w:rsid w:val="00A942E7"/>
    <w:rsid w:val="00AA3A71"/>
    <w:rsid w:val="00AB0CE4"/>
    <w:rsid w:val="00AC4C9B"/>
    <w:rsid w:val="00AC6F47"/>
    <w:rsid w:val="00AD0104"/>
    <w:rsid w:val="00AD3475"/>
    <w:rsid w:val="00AD4D99"/>
    <w:rsid w:val="00AD72F5"/>
    <w:rsid w:val="00AD78BA"/>
    <w:rsid w:val="00AE3F7D"/>
    <w:rsid w:val="00AF3FAE"/>
    <w:rsid w:val="00B04244"/>
    <w:rsid w:val="00B0647D"/>
    <w:rsid w:val="00B12586"/>
    <w:rsid w:val="00B13AA3"/>
    <w:rsid w:val="00B16590"/>
    <w:rsid w:val="00B26380"/>
    <w:rsid w:val="00B44A0E"/>
    <w:rsid w:val="00B44BE6"/>
    <w:rsid w:val="00B45D24"/>
    <w:rsid w:val="00B76829"/>
    <w:rsid w:val="00B823AA"/>
    <w:rsid w:val="00B8324D"/>
    <w:rsid w:val="00B92C54"/>
    <w:rsid w:val="00BA339C"/>
    <w:rsid w:val="00BA45DB"/>
    <w:rsid w:val="00BA5C90"/>
    <w:rsid w:val="00BB04E2"/>
    <w:rsid w:val="00BB4A9B"/>
    <w:rsid w:val="00BB4F70"/>
    <w:rsid w:val="00BF4184"/>
    <w:rsid w:val="00BF5AF6"/>
    <w:rsid w:val="00C0601E"/>
    <w:rsid w:val="00C140DD"/>
    <w:rsid w:val="00C16074"/>
    <w:rsid w:val="00C160AF"/>
    <w:rsid w:val="00C222B3"/>
    <w:rsid w:val="00C2727A"/>
    <w:rsid w:val="00C31D30"/>
    <w:rsid w:val="00C35770"/>
    <w:rsid w:val="00C457BA"/>
    <w:rsid w:val="00C55B9C"/>
    <w:rsid w:val="00C71F2F"/>
    <w:rsid w:val="00C919D7"/>
    <w:rsid w:val="00CB6D92"/>
    <w:rsid w:val="00CC1711"/>
    <w:rsid w:val="00CC2CE0"/>
    <w:rsid w:val="00CC62A0"/>
    <w:rsid w:val="00CD6E39"/>
    <w:rsid w:val="00CE171F"/>
    <w:rsid w:val="00CE3867"/>
    <w:rsid w:val="00CF36CD"/>
    <w:rsid w:val="00CF6E91"/>
    <w:rsid w:val="00CF7D94"/>
    <w:rsid w:val="00D02C94"/>
    <w:rsid w:val="00D37EF8"/>
    <w:rsid w:val="00D5049B"/>
    <w:rsid w:val="00D53187"/>
    <w:rsid w:val="00D56CA2"/>
    <w:rsid w:val="00D65DC0"/>
    <w:rsid w:val="00D73E14"/>
    <w:rsid w:val="00D84702"/>
    <w:rsid w:val="00D85B68"/>
    <w:rsid w:val="00D86C88"/>
    <w:rsid w:val="00D951AE"/>
    <w:rsid w:val="00D96B2B"/>
    <w:rsid w:val="00DA429B"/>
    <w:rsid w:val="00DA5377"/>
    <w:rsid w:val="00DC0085"/>
    <w:rsid w:val="00DF1B50"/>
    <w:rsid w:val="00E174B1"/>
    <w:rsid w:val="00E526F1"/>
    <w:rsid w:val="00E56642"/>
    <w:rsid w:val="00E6004D"/>
    <w:rsid w:val="00E74D01"/>
    <w:rsid w:val="00E760C7"/>
    <w:rsid w:val="00E807B7"/>
    <w:rsid w:val="00E81978"/>
    <w:rsid w:val="00E85363"/>
    <w:rsid w:val="00EB3F6A"/>
    <w:rsid w:val="00EC0B9C"/>
    <w:rsid w:val="00EC1E8D"/>
    <w:rsid w:val="00EC46B1"/>
    <w:rsid w:val="00ED77BA"/>
    <w:rsid w:val="00EE3015"/>
    <w:rsid w:val="00EE6B27"/>
    <w:rsid w:val="00EE78EC"/>
    <w:rsid w:val="00F06283"/>
    <w:rsid w:val="00F07C2B"/>
    <w:rsid w:val="00F23576"/>
    <w:rsid w:val="00F25DB2"/>
    <w:rsid w:val="00F27E5B"/>
    <w:rsid w:val="00F379B7"/>
    <w:rsid w:val="00F42D48"/>
    <w:rsid w:val="00F525FA"/>
    <w:rsid w:val="00F56DA3"/>
    <w:rsid w:val="00F6071B"/>
    <w:rsid w:val="00F66DF6"/>
    <w:rsid w:val="00F73392"/>
    <w:rsid w:val="00F743CC"/>
    <w:rsid w:val="00F97935"/>
    <w:rsid w:val="00FA68AD"/>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01385F"/>
    <w:rsid w:val="002B711B"/>
    <w:rsid w:val="002D77AF"/>
    <w:rsid w:val="0035176E"/>
    <w:rsid w:val="003807F4"/>
    <w:rsid w:val="005C1A00"/>
    <w:rsid w:val="00642408"/>
    <w:rsid w:val="0080069B"/>
    <w:rsid w:val="008E1129"/>
    <w:rsid w:val="00A70F23"/>
    <w:rsid w:val="00DD1C00"/>
    <w:rsid w:val="00ED4C46"/>
    <w:rsid w:val="00F95EAF"/>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1302</TotalTime>
  <Pages>23</Pages>
  <Words>17250</Words>
  <Characters>86250</Characters>
  <Application>Microsoft Office Word</Application>
  <DocSecurity>0</DocSecurity>
  <Lines>718</Lines>
  <Paragraphs>206</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73</cp:revision>
  <dcterms:created xsi:type="dcterms:W3CDTF">2022-06-21T11:35:00Z</dcterms:created>
  <dcterms:modified xsi:type="dcterms:W3CDTF">2022-07-25T14:50:00Z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