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63154F8E" w:rsidR="00794FD3" w:rsidRDefault="00794FD3" w:rsidP="007C1E83">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r w:rsidR="0028738D">
        <w:t>REF</w:t>
      </w:r>
      <w:commentRangeEnd w:id="1"/>
      <w:r w:rsidR="00C32FB4">
        <w:rPr>
          <w:rStyle w:val="CommentReference"/>
        </w:rPr>
        <w:commentReference w:id="1"/>
      </w:r>
      <w:r w:rsidR="0028738D">
        <w:t>]</w:t>
      </w:r>
      <w:r w:rsidR="006E00D4">
        <w:t xml:space="preserve">, </w:t>
      </w:r>
      <w:r w:rsidR="00E76060">
        <w:t xml:space="preserve">some of these findings have been criticized on different grounds </w:t>
      </w:r>
      <w:r w:rsidR="00F20E6B">
        <w:t>[</w:t>
      </w:r>
      <w:commentRangeStart w:id="2"/>
      <w:r w:rsidR="00F20E6B">
        <w:t>REF</w:t>
      </w:r>
      <w:commentRangeEnd w:id="2"/>
      <w:r w:rsidR="00EC1646">
        <w:rPr>
          <w:rStyle w:val="CommentReference"/>
        </w:rPr>
        <w:commentReference w:id="2"/>
      </w:r>
      <w:r w:rsidR="00F20E6B">
        <w:t>]</w:t>
      </w:r>
      <w:r w:rsidR="00E76060">
        <w:t xml:space="preserve"> and are generally not easy to detect</w:t>
      </w:r>
      <w:r w:rsidR="0018505F">
        <w:t xml:space="preserve"> given the typically weak signals</w:t>
      </w:r>
      <w:r w:rsidR="00E76060">
        <w:t xml:space="preserve"> </w:t>
      </w:r>
      <w:r w:rsidR="0028738D">
        <w:t>[</w:t>
      </w:r>
      <w:commentRangeStart w:id="3"/>
      <w:r w:rsidR="0028738D">
        <w:t>REF</w:t>
      </w:r>
      <w:commentRangeEnd w:id="3"/>
      <w:r w:rsidR="002A2777">
        <w:rPr>
          <w:rStyle w:val="CommentReference"/>
        </w:rPr>
        <w:commentReference w:id="3"/>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w:t>
      </w:r>
      <w:commentRangeStart w:id="4"/>
      <w:commentRangeStart w:id="5"/>
      <w:r w:rsidR="0028738D">
        <w:t>REF</w:t>
      </w:r>
      <w:commentRangeEnd w:id="4"/>
      <w:r w:rsidR="00387881">
        <w:rPr>
          <w:rStyle w:val="CommentReference"/>
        </w:rPr>
        <w:commentReference w:id="4"/>
      </w:r>
      <w:commentRangeEnd w:id="5"/>
      <w:r w:rsidR="002927CE">
        <w:rPr>
          <w:rStyle w:val="CommentReference"/>
        </w:rPr>
        <w:commentReference w:id="5"/>
      </w:r>
      <w:r w:rsidR="0028738D">
        <w:t>]</w:t>
      </w:r>
      <w:commentRangeStart w:id="6"/>
      <w:commentRangeEnd w:id="6"/>
      <w:r w:rsidR="00A13031">
        <w:rPr>
          <w:rStyle w:val="CommentReference"/>
        </w:rPr>
        <w:commentReference w:id="6"/>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7"/>
      <w:r w:rsidR="0028738D">
        <w:t>REF</w:t>
      </w:r>
      <w:commentRangeEnd w:id="7"/>
      <w:r w:rsidR="00B075A1">
        <w:rPr>
          <w:rStyle w:val="CommentReference"/>
        </w:rPr>
        <w:commentReference w:id="7"/>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8"/>
      <w:r w:rsidR="0028738D">
        <w:t>REF</w:t>
      </w:r>
      <w:commentRangeEnd w:id="8"/>
      <w:r w:rsidR="00AA21C1">
        <w:rPr>
          <w:rStyle w:val="CommentReference"/>
        </w:rPr>
        <w:commentReference w:id="8"/>
      </w:r>
      <w:r w:rsidR="0028738D">
        <w:t>]</w:t>
      </w:r>
      <w:r w:rsidR="006E00D4">
        <w:t>.</w:t>
      </w:r>
    </w:p>
    <w:p w14:paraId="4D3F89C6" w14:textId="41F685BA" w:rsidR="00310C64" w:rsidRDefault="00C45827" w:rsidP="00B328B6">
      <w:pPr>
        <w:pStyle w:val="NoSpacing"/>
        <w:bidi w:val="0"/>
      </w:pPr>
      <w:r>
        <w:t xml:space="preserve">The goal of our research is </w:t>
      </w:r>
      <w:r w:rsidR="00C03304">
        <w:t xml:space="preserve">accordingly </w:t>
      </w:r>
      <w:r>
        <w:t xml:space="preserve">to </w:t>
      </w:r>
      <w:r w:rsidR="00C03304">
        <w:t>look for ways to enhance the measured signals and obtain</w:t>
      </w:r>
      <w:r w:rsidR="002F1F96">
        <w:t xml:space="preserve"> more</w:t>
      </w:r>
      <w:r w:rsidR="00C03304">
        <w:t xml:space="preserve"> </w:t>
      </w:r>
      <w:r w:rsidR="001E70FE">
        <w:t xml:space="preserve">robust </w:t>
      </w:r>
      <w:r w:rsidR="00C03304">
        <w:t>effect</w:t>
      </w:r>
      <w:r w:rsidR="002F1F96">
        <w:t>s</w:t>
      </w:r>
      <w:r w:rsidR="00C03304">
        <w:t xml:space="preserve">. </w:t>
      </w:r>
      <w:r w:rsidR="002F1F96">
        <w:t xml:space="preserve">To do so, we </w:t>
      </w:r>
      <w:r w:rsidR="00C03304">
        <w:t xml:space="preserve">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9"/>
      <w:r w:rsidR="0028738D">
        <w:t>[REF]</w:t>
      </w:r>
      <w:r w:rsidR="009249C8">
        <w:t xml:space="preserve"> </w:t>
      </w:r>
      <w:commentRangeEnd w:id="9"/>
      <w:r w:rsidR="000D539A">
        <w:rPr>
          <w:rStyle w:val="CommentReference"/>
        </w:rPr>
        <w:commentReference w:id="9"/>
      </w:r>
      <w:r w:rsidR="0007795D" w:rsidRPr="0007795D">
        <w:t xml:space="preserve"> </w:t>
      </w:r>
      <w:r w:rsidR="0007795D">
        <w:t xml:space="preserve">and </w:t>
      </w:r>
      <w:r w:rsidR="00604E01">
        <w:t xml:space="preserve">can accordingly </w:t>
      </w:r>
      <w:r w:rsidR="00052018">
        <w:t xml:space="preserve">be </w:t>
      </w:r>
      <w:r w:rsidR="0007795D">
        <w:t>used to uncover cognitive conflicts stemming from an unconscious stimulus</w:t>
      </w:r>
      <w:r w:rsidR="0099372E">
        <w:t xml:space="preserve"> </w:t>
      </w:r>
      <w:r w:rsidR="0028738D">
        <w:t>[</w:t>
      </w:r>
      <w:r w:rsidR="0028738D" w:rsidRPr="00605653">
        <w:t>REF</w:t>
      </w:r>
      <w:r w:rsidR="0028738D">
        <w:t>]</w:t>
      </w:r>
      <w:commentRangeStart w:id="10"/>
      <w:commentRangeEnd w:id="10"/>
      <w:r w:rsidR="00A765B0">
        <w:rPr>
          <w:rStyle w:val="CommentReference"/>
        </w:rPr>
        <w:commentReference w:id="10"/>
      </w:r>
      <w:r w:rsidR="009249C8">
        <w:t>.</w:t>
      </w:r>
      <w:r w:rsidR="00876121">
        <w:t xml:space="preserve"> </w:t>
      </w:r>
      <w:r w:rsidR="0080631E">
        <w:t xml:space="preserve">However, </w:t>
      </w:r>
      <w:r w:rsidR="00604E01">
        <w:t xml:space="preserve">a direct comparison between the strength of the effects evoked by motion tracking as opposed to a typical RT experiment is missing; </w:t>
      </w:r>
      <w:r w:rsidR="0080631E">
        <w:t xml:space="preserve">only </w:t>
      </w:r>
      <w:r w:rsidR="00604E01">
        <w:t xml:space="preserve">one study included such a </w:t>
      </w:r>
      <w:r w:rsidR="0080631E">
        <w:t>comparison</w:t>
      </w:r>
      <w:r w:rsidR="00604E01">
        <w:t>,</w:t>
      </w:r>
      <w:r w:rsidR="0080631E">
        <w:t xml:space="preserve"> </w:t>
      </w:r>
      <w:r w:rsidR="00604E01">
        <w:t>yet</w:t>
      </w:r>
      <w:r w:rsidR="0080631E">
        <w:t xml:space="preserve"> </w:t>
      </w:r>
      <w:r w:rsidR="00604E01">
        <w:t xml:space="preserve">the </w:t>
      </w:r>
      <w:r w:rsidR="0080631E">
        <w:t xml:space="preserve">awareness measures </w:t>
      </w:r>
      <w:r w:rsidR="00604E01">
        <w:t xml:space="preserve">there were somewhat liberal, </w:t>
      </w:r>
      <w:r w:rsidR="0080631E">
        <w:t xml:space="preserve">and </w:t>
      </w:r>
      <w:r w:rsidR="00604E01">
        <w:t>the</w:t>
      </w:r>
      <w:r w:rsidR="0080631E">
        <w:t xml:space="preserve"> response method</w:t>
      </w:r>
      <w:r w:rsidR="00604E01">
        <w:t xml:space="preserve"> was not natural</w:t>
      </w:r>
      <w:r w:rsidR="0080631E">
        <w:t xml:space="preserve"> </w:t>
      </w:r>
      <w:r w:rsidR="0028738D">
        <w:t>[REF]</w:t>
      </w:r>
      <w:commentRangeStart w:id="11"/>
      <w:commentRangeEnd w:id="11"/>
      <w:r w:rsidR="001D7488">
        <w:rPr>
          <w:rStyle w:val="CommentReference"/>
        </w:rPr>
        <w:commentReference w:id="11"/>
      </w:r>
      <w:r>
        <w:t xml:space="preserve">. </w:t>
      </w:r>
      <w:r w:rsidR="00604E01">
        <w:t xml:space="preserve">Thus, in the current </w:t>
      </w:r>
      <w:r w:rsidR="002C2052">
        <w:t>experiment</w:t>
      </w:r>
      <w:r w:rsidR="000C1B6F">
        <w:t xml:space="preserve"> </w:t>
      </w:r>
      <w:r w:rsidR="0073468B">
        <w:t xml:space="preserve">we </w:t>
      </w:r>
      <w:r w:rsidR="000C1B6F">
        <w:t>will</w:t>
      </w:r>
      <w:r w:rsidR="002C2052">
        <w:t xml:space="preserve"> </w:t>
      </w:r>
      <w:r w:rsidR="0073468B">
        <w:t xml:space="preserve">reexamine this question while using </w:t>
      </w:r>
      <w:r w:rsidR="002C2052">
        <w:t xml:space="preserve">rigorous awareness </w:t>
      </w:r>
      <w:r w:rsidR="0073468B">
        <w:t>measures and a more</w:t>
      </w:r>
      <w:r w:rsidR="00082504">
        <w:t xml:space="preserve"> </w:t>
      </w:r>
      <w:r w:rsidR="00450B8C">
        <w:t>intuitive reaching response</w:t>
      </w:r>
      <w:r w:rsidR="00A85AB0">
        <w:t xml:space="preserve">. </w:t>
      </w:r>
      <w:r w:rsidR="0035750C">
        <w:t xml:space="preserve">Intuitive responses are less effortful </w:t>
      </w:r>
      <w:r w:rsidR="00AE16BD">
        <w:t xml:space="preserve">and </w:t>
      </w:r>
      <w:del w:id="12" w:author="Liad Mudrik" w:date="2022-06-19T14:42:00Z">
        <w:r w:rsidR="00AE16BD" w:rsidDel="007675F3">
          <w:delText>are thus</w:delText>
        </w:r>
      </w:del>
      <w:ins w:id="13" w:author="Liad Mudrik" w:date="2022-06-19T14:42:00Z">
        <w:r w:rsidR="007675F3">
          <w:t>can thus be considered</w:t>
        </w:r>
      </w:ins>
      <w:r w:rsidR="00AE16BD">
        <w:t xml:space="preserve"> more likely to express </w:t>
      </w:r>
      <w:r w:rsidR="009A6B12">
        <w:t>decision fluctuations</w:t>
      </w:r>
      <w:r w:rsidR="00F34729">
        <w:t xml:space="preserve"> in the trajectory</w:t>
      </w:r>
      <w:r w:rsidR="0027186E" w:rsidRPr="00813931">
        <w:t>[</w:t>
      </w:r>
      <w:commentRangeStart w:id="14"/>
      <w:commentRangeStart w:id="15"/>
      <w:commentRangeStart w:id="16"/>
      <w:commentRangeStart w:id="17"/>
      <w:r w:rsidR="0027186E" w:rsidRPr="00813931">
        <w:t>ref</w:t>
      </w:r>
      <w:commentRangeEnd w:id="14"/>
      <w:r w:rsidR="0027186E" w:rsidRPr="00813931">
        <w:rPr>
          <w:rStyle w:val="CommentReference"/>
        </w:rPr>
        <w:commentReference w:id="14"/>
      </w:r>
      <w:commentRangeEnd w:id="15"/>
      <w:r w:rsidR="00813931">
        <w:rPr>
          <w:rStyle w:val="CommentReference"/>
        </w:rPr>
        <w:commentReference w:id="15"/>
      </w:r>
      <w:commentRangeEnd w:id="16"/>
      <w:r w:rsidR="003062BB">
        <w:rPr>
          <w:rStyle w:val="CommentReference"/>
        </w:rPr>
        <w:commentReference w:id="16"/>
      </w:r>
      <w:commentRangeEnd w:id="17"/>
      <w:r w:rsidR="007675F3">
        <w:rPr>
          <w:rStyle w:val="CommentReference"/>
        </w:rPr>
        <w:commentReference w:id="17"/>
      </w:r>
      <w:r w:rsidR="0027186E">
        <w:t>].</w:t>
      </w:r>
    </w:p>
    <w:p w14:paraId="4174A991" w14:textId="46095C53" w:rsidR="00360550" w:rsidRDefault="00075044" w:rsidP="000950AE">
      <w:pPr>
        <w:pStyle w:val="NoSpacing"/>
        <w:bidi w:val="0"/>
      </w:pPr>
      <w:r>
        <w:t xml:space="preserve">In </w:t>
      </w:r>
      <w:r w:rsidR="00F3354C">
        <w:t>p</w:t>
      </w:r>
      <w:r w:rsidR="00C45827">
        <w:t xml:space="preserve">revious </w:t>
      </w:r>
      <w:r w:rsidR="00AE343A">
        <w:t xml:space="preserve">motion tracking </w:t>
      </w:r>
      <w:r w:rsidR="00C45827">
        <w:t>pilots</w:t>
      </w:r>
      <w:r w:rsidR="008E0AD9">
        <w:t xml:space="preserve"> we conducted</w:t>
      </w:r>
      <w:r>
        <w:t xml:space="preserve">, we found </w:t>
      </w:r>
      <w:r w:rsidR="00C45827">
        <w:t>a</w:t>
      </w:r>
      <w:r w:rsidR="00CC239A">
        <w:t xml:space="preserve"> larger</w:t>
      </w:r>
      <w:r w:rsidR="00C45827">
        <w:t xml:space="preserve"> effect size</w:t>
      </w:r>
      <w:r>
        <w:t xml:space="preserve"> </w:t>
      </w:r>
      <w:r w:rsidR="00C45827">
        <w:t xml:space="preserve">than </w:t>
      </w:r>
      <w:r w:rsidR="00AE343A">
        <w:t xml:space="preserve">those </w:t>
      </w:r>
      <w:r w:rsidR="00CC239A">
        <w:t xml:space="preserve">reported </w:t>
      </w:r>
      <w:r w:rsidR="00C45827">
        <w:t xml:space="preserve">in </w:t>
      </w:r>
      <w:r w:rsidR="00AE343A">
        <w:t xml:space="preserve">similar </w:t>
      </w:r>
      <w:r w:rsidR="00C45827">
        <w:t>experiments</w:t>
      </w:r>
      <w:r w:rsidR="003C73C0">
        <w:t xml:space="preserve"> </w:t>
      </w:r>
      <w:r w:rsidR="00CC239A">
        <w:t>using</w:t>
      </w:r>
      <w:r w:rsidR="003C73C0">
        <w:t xml:space="preserve"> a keyboard</w:t>
      </w:r>
      <w:r w:rsidR="00DD562B">
        <w:t xml:space="preserve">. </w:t>
      </w:r>
      <w:r w:rsidR="000950AE">
        <w:t xml:space="preserve">We now seek to confirm that motion tracking can indeed evoke stronger effects than a typical RT task, in a direct comparison between the two. </w:t>
      </w:r>
    </w:p>
    <w:p w14:paraId="7027AE32" w14:textId="77777777" w:rsidR="00B06613" w:rsidRDefault="00B06613" w:rsidP="00B06613">
      <w:pPr>
        <w:pStyle w:val="NoSpacing"/>
        <w:bidi w:val="0"/>
      </w:pPr>
    </w:p>
    <w:p w14:paraId="3EA9727D" w14:textId="00F77335" w:rsidR="00794FD3" w:rsidRDefault="00794FD3" w:rsidP="00541E97">
      <w:pPr>
        <w:pStyle w:val="Heading3"/>
        <w:bidi w:val="0"/>
      </w:pPr>
      <w:r>
        <w:t>Hypothesis</w:t>
      </w:r>
    </w:p>
    <w:p w14:paraId="1EE874DF" w14:textId="53049437" w:rsidR="00DF5892" w:rsidRDefault="008E42B1" w:rsidP="00EC64E9">
      <w:pPr>
        <w:pStyle w:val="NoSpacing"/>
        <w:bidi w:val="0"/>
        <w:rPr>
          <w:rtl/>
        </w:rPr>
      </w:pPr>
      <w:r>
        <w:t>We hypothesi</w:t>
      </w:r>
      <w:r w:rsidR="00541E97">
        <w:t>ze that</w:t>
      </w:r>
      <w:r>
        <w:t xml:space="preserve">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 xml:space="preserve">effect found when using motion tracking to be larger than </w:t>
      </w:r>
      <w:r w:rsidR="00577767">
        <w:t xml:space="preserve">that </w:t>
      </w:r>
      <w:r w:rsidR="00EC64E9">
        <w:t xml:space="preserve">found while using </w:t>
      </w:r>
      <w:r w:rsidR="00FF4EBB">
        <w:t xml:space="preserve">a </w:t>
      </w:r>
      <w:r w:rsidR="00EC64E9">
        <w:t>keyboard</w:t>
      </w:r>
      <w:r w:rsidR="000D0CBD">
        <w:t xml:space="preserve"> response</w:t>
      </w:r>
      <w:r w:rsidR="00EC64E9">
        <w:t>.</w:t>
      </w:r>
    </w:p>
    <w:p w14:paraId="36284C4A" w14:textId="77777777" w:rsidR="00541E97" w:rsidRDefault="00541E97" w:rsidP="001859AE">
      <w:pPr>
        <w:pStyle w:val="Heading2"/>
        <w:bidi w:val="0"/>
      </w:pPr>
    </w:p>
    <w:p w14:paraId="73D29738" w14:textId="373638A8" w:rsidR="00794FD3" w:rsidRDefault="001859AE" w:rsidP="00541E97">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5A66E776" w:rsidR="00A270CC" w:rsidRDefault="00A270CC" w:rsidP="007564B1">
      <w:pPr>
        <w:pStyle w:val="NoSpacing"/>
        <w:numPr>
          <w:ilvl w:val="1"/>
          <w:numId w:val="2"/>
        </w:numPr>
        <w:bidi w:val="0"/>
      </w:pPr>
      <w:r>
        <w:t>Keyboard response: The participant chooses an answer by pressing "</w:t>
      </w:r>
      <w:r w:rsidR="0046445C">
        <w:t>E</w:t>
      </w:r>
      <w:r>
        <w:t>" / "</w:t>
      </w:r>
      <w:r w:rsidR="0046445C">
        <w:t>Y</w:t>
      </w:r>
      <w:r>
        <w:t>" accordingly.</w:t>
      </w:r>
    </w:p>
    <w:p w14:paraId="7DB0F0A0" w14:textId="3A5021DC" w:rsidR="005205B3" w:rsidRDefault="00616FF2" w:rsidP="00616FF2">
      <w:pPr>
        <w:pStyle w:val="NoSpacing"/>
        <w:numPr>
          <w:ilvl w:val="0"/>
          <w:numId w:val="2"/>
        </w:numPr>
        <w:bidi w:val="0"/>
      </w:pPr>
      <w:r>
        <w:t>Item type</w:t>
      </w:r>
      <w:r w:rsidR="008A0668">
        <w:t xml:space="preserve"> –</w:t>
      </w:r>
      <w:r>
        <w:t xml:space="preserve"> A within subject variable of two levels</w:t>
      </w:r>
      <w:r w:rsidR="00813C80">
        <w:t xml:space="preserve">. Item type is </w:t>
      </w:r>
      <w:r w:rsidR="00F22267">
        <w:t xml:space="preserve">manipulated </w:t>
      </w:r>
      <w:r w:rsidR="00813C80">
        <w:t>during</w:t>
      </w:r>
      <w:r w:rsidR="00541E97">
        <w:t xml:space="preserve"> </w:t>
      </w:r>
      <w:r w:rsidR="00F22267">
        <w:t>the task</w:t>
      </w:r>
      <w:r w:rsidR="00813C80">
        <w:t xml:space="preserve"> but is not </w:t>
      </w:r>
      <w:r w:rsidR="00F22267">
        <w:t>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6F89F5F7" w14:textId="77777777" w:rsidR="00541E97" w:rsidRDefault="00541E97" w:rsidP="005205B3">
      <w:pPr>
        <w:pStyle w:val="NoSpacing"/>
        <w:bidi w:val="0"/>
        <w:ind w:firstLine="360"/>
      </w:pPr>
    </w:p>
    <w:p w14:paraId="3F6B9D1C" w14:textId="77777777" w:rsidR="00541E97" w:rsidRDefault="00541E97" w:rsidP="00541E97">
      <w:pPr>
        <w:pStyle w:val="NoSpacing"/>
        <w:bidi w:val="0"/>
        <w:ind w:firstLine="360"/>
      </w:pPr>
    </w:p>
    <w:p w14:paraId="357DC9FE" w14:textId="77777777" w:rsidR="00541E97" w:rsidRDefault="00541E97" w:rsidP="00541E97">
      <w:pPr>
        <w:pStyle w:val="NoSpacing"/>
        <w:bidi w:val="0"/>
        <w:ind w:firstLine="360"/>
      </w:pPr>
    </w:p>
    <w:p w14:paraId="165ED999" w14:textId="7F4281E2" w:rsidR="001859AE" w:rsidRPr="005205B3" w:rsidRDefault="001859AE" w:rsidP="00541E97">
      <w:pPr>
        <w:pStyle w:val="NoSpacing"/>
        <w:bidi w:val="0"/>
        <w:ind w:firstLine="360"/>
      </w:pPr>
      <w:r w:rsidRPr="005205B3">
        <w:t>D</w:t>
      </w:r>
      <w:r w:rsidR="00B10E20">
        <w:t>V</w:t>
      </w:r>
      <w:r w:rsidR="00541E97">
        <w:t>s</w:t>
      </w:r>
      <w:r w:rsidRPr="005205B3">
        <w:t>:</w:t>
      </w:r>
    </w:p>
    <w:p w14:paraId="403E1B7A" w14:textId="4BC2D7B4" w:rsidR="00D57C32" w:rsidRDefault="001211F8" w:rsidP="00D57C32">
      <w:pPr>
        <w:pStyle w:val="NoSpacing"/>
        <w:numPr>
          <w:ilvl w:val="0"/>
          <w:numId w:val="3"/>
        </w:numPr>
        <w:bidi w:val="0"/>
      </w:pPr>
      <w:r w:rsidRPr="004A62B2">
        <w:rPr>
          <w:b/>
          <w:bCs/>
        </w:rPr>
        <w:t>Reach area</w:t>
      </w:r>
      <w:r w:rsidRPr="00C24308">
        <w:rPr>
          <w:i/>
          <w:iCs/>
        </w:rPr>
        <w:t>:</w:t>
      </w:r>
      <w:r>
        <w:t xml:space="preserve"> </w:t>
      </w:r>
      <w:r w:rsidR="00126E64">
        <w:t xml:space="preserve">in the motion tracking session, </w:t>
      </w:r>
      <w:r w:rsidR="00FF3DAB">
        <w:t>the a</w:t>
      </w:r>
      <w:r w:rsidR="001F0330">
        <w:t xml:space="preserve">rea </w:t>
      </w:r>
      <w:r w:rsidR="00B945EF">
        <w:t xml:space="preserve">between </w:t>
      </w:r>
      <w:r w:rsidR="003717A7">
        <w:t>a participant's</w:t>
      </w:r>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r w:rsidR="00FC71AA">
        <w:t xml:space="preserve"> the </w:t>
      </w:r>
      <w:r w:rsidR="009F3561">
        <w:t xml:space="preserve">congruent </w:t>
      </w:r>
      <w:r w:rsidR="00FC71AA">
        <w:t>or</w:t>
      </w:r>
      <w:r w:rsidR="009F3561">
        <w:t xml:space="preserve"> incongruent</w:t>
      </w:r>
      <w:r w:rsidR="00FC71AA">
        <w:t xml:space="preserve"> condition </w:t>
      </w:r>
      <w:r w:rsidR="00887903">
        <w:t>(</w:t>
      </w:r>
      <w:r w:rsidR="00BC4AF4">
        <w:fldChar w:fldCharType="begin"/>
      </w:r>
      <w:r w:rsidR="00BC4AF4">
        <w:instrText xml:space="preserve"> REF _Ref106198366 \h </w:instrText>
      </w:r>
      <w:r w:rsidR="00BC4AF4">
        <w:fldChar w:fldCharType="separate"/>
      </w:r>
      <w:r w:rsidR="00BC4AF4">
        <w:t xml:space="preserve">Figure </w:t>
      </w:r>
      <w:r w:rsidR="00BC4AF4">
        <w:rPr>
          <w:noProof/>
        </w:rPr>
        <w:t>1</w:t>
      </w:r>
      <w:r w:rsidR="00BC4AF4">
        <w:fldChar w:fldCharType="end"/>
      </w:r>
      <w:r w:rsidR="00887903">
        <w:t>)</w:t>
      </w:r>
      <w:r w:rsidR="009F3561">
        <w:t>.</w:t>
      </w:r>
      <w:r w:rsidR="00483E6D">
        <w:t xml:space="preserve"> </w:t>
      </w:r>
      <w:r w:rsidR="005A164B">
        <w:t>The p</w:t>
      </w:r>
      <w:r w:rsidR="00483E6D">
        <w:t xml:space="preserve">ath </w:t>
      </w:r>
      <w:r w:rsidR="00AB1BC0">
        <w:t xml:space="preserve">is </w:t>
      </w:r>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pPr>
      <w:r w:rsidRPr="00C907C8">
        <w:rPr>
          <w:noProof/>
        </w:rPr>
        <w:lastRenderedPageBreak/>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stretch>
                      <a:fillRect/>
                    </a:stretch>
                  </pic:blipFill>
                  <pic:spPr>
                    <a:xfrm>
                      <a:off x="0" y="0"/>
                      <a:ext cx="1725319" cy="1508147"/>
                    </a:xfrm>
                    <a:prstGeom prst="rect">
                      <a:avLst/>
                    </a:prstGeom>
                  </pic:spPr>
                </pic:pic>
              </a:graphicData>
            </a:graphic>
          </wp:inline>
        </w:drawing>
      </w:r>
    </w:p>
    <w:p w14:paraId="282D595B" w14:textId="5B504341" w:rsidR="001550B8" w:rsidRDefault="001C2F92" w:rsidP="00541E97">
      <w:pPr>
        <w:pStyle w:val="Caption"/>
        <w:bidi w:val="0"/>
      </w:pPr>
      <w:bookmarkStart w:id="18" w:name="_Ref106198366"/>
      <w:r>
        <w:t xml:space="preserve">Figure </w:t>
      </w:r>
      <w:fldSimple w:instr=" SEQ Figure \* ARABIC ">
        <w:r w:rsidR="009E2542">
          <w:rPr>
            <w:noProof/>
          </w:rPr>
          <w:t>1</w:t>
        </w:r>
      </w:fldSimple>
      <w:bookmarkEnd w:id="18"/>
      <w:r w:rsidR="009C2724">
        <w:t>.</w:t>
      </w:r>
      <w:r>
        <w:t xml:space="preserve"> </w:t>
      </w:r>
      <w:r w:rsidR="00BA5998">
        <w:t>Depiction of r</w:t>
      </w:r>
      <w:r>
        <w:t>each area</w:t>
      </w:r>
      <w:r w:rsidR="00BF4DA9">
        <w:t xml:space="preserve">. </w:t>
      </w:r>
      <w:r w:rsidR="009F128E">
        <w:t>The d</w:t>
      </w:r>
      <w:r w:rsidR="00BF4DA9">
        <w:t xml:space="preserve">ark and light red </w:t>
      </w:r>
      <w:r w:rsidR="00D061CC">
        <w:t xml:space="preserve">lines </w:t>
      </w:r>
      <w:r w:rsidR="00BF4DA9">
        <w:t>represent a single participant's average trajectory to the left and right accordingly.</w:t>
      </w:r>
      <w:r w:rsidR="009F128E">
        <w:t xml:space="preserve"> The pink area represents a single participant's reach area.</w:t>
      </w:r>
    </w:p>
    <w:p w14:paraId="0756019C" w14:textId="73FD8DB0" w:rsidR="003D0F48" w:rsidRDefault="003D0F48" w:rsidP="00541E97">
      <w:pPr>
        <w:pStyle w:val="NoSpacing"/>
        <w:numPr>
          <w:ilvl w:val="0"/>
          <w:numId w:val="3"/>
        </w:numPr>
        <w:bidi w:val="0"/>
      </w:pPr>
      <w:commentRangeStart w:id="19"/>
      <w:r w:rsidRPr="00227447">
        <w:rPr>
          <w:b/>
          <w:bCs/>
        </w:rPr>
        <w:t>Response time</w:t>
      </w:r>
      <w:r w:rsidRPr="00C24308">
        <w:rPr>
          <w:i/>
          <w:iCs/>
        </w:rPr>
        <w:t>:</w:t>
      </w:r>
      <w:r>
        <w:t xml:space="preserve"> </w:t>
      </w:r>
      <w:r w:rsidR="00D46BD3">
        <w:t xml:space="preserve">in the </w:t>
      </w:r>
      <w:r w:rsidR="00126E64">
        <w:t>k</w:t>
      </w:r>
      <w:r w:rsidR="00D46BD3">
        <w:t>eyboard session</w:t>
      </w:r>
      <w:r w:rsidR="00126E64">
        <w:t xml:space="preserve">, the </w:t>
      </w:r>
      <w:r w:rsidR="00167EB7">
        <w:t>average timing of</w:t>
      </w:r>
      <w:r w:rsidR="00FC7A2C">
        <w:t xml:space="preserve"> keyboard presses in the</w:t>
      </w:r>
      <w:r>
        <w:t xml:space="preserve"> target </w:t>
      </w:r>
      <w:r w:rsidR="00FC7A2C">
        <w:t>task</w:t>
      </w:r>
      <w:r w:rsidR="003D46B7">
        <w:t xml:space="preserve"> in the congruent and incongruent conditions</w:t>
      </w:r>
      <w:r>
        <w:t>.</w:t>
      </w:r>
      <w:r w:rsidR="00B8755F">
        <w:t xml:space="preserve"> </w:t>
      </w:r>
      <w:r w:rsidR="004F7695">
        <w:t xml:space="preserve">It is defined as the time </w:t>
      </w:r>
      <w:r>
        <w:t>from target presentation up until "</w:t>
      </w:r>
      <w:r w:rsidR="00B13E45">
        <w:t>E</w:t>
      </w:r>
      <w:r>
        <w:t>" / "</w:t>
      </w:r>
      <w:r w:rsidR="00B13E45">
        <w:t>Y</w:t>
      </w:r>
      <w:r>
        <w:t>" are pressed.</w:t>
      </w:r>
      <w:commentRangeEnd w:id="19"/>
      <w:r w:rsidR="00EA645F">
        <w:rPr>
          <w:rStyle w:val="CommentReference"/>
        </w:rPr>
        <w:commentReference w:id="19"/>
      </w:r>
    </w:p>
    <w:p w14:paraId="2A1315FF" w14:textId="77777777" w:rsidR="00EC15D2" w:rsidRDefault="00EC15D2" w:rsidP="00541E97">
      <w:pPr>
        <w:pStyle w:val="NoSpacing"/>
        <w:bidi w:val="0"/>
      </w:pPr>
    </w:p>
    <w:p w14:paraId="78522164" w14:textId="5CF9B4C9" w:rsidR="005E1D72" w:rsidRDefault="005E1D72" w:rsidP="00EC15D2">
      <w:pPr>
        <w:pStyle w:val="NoSpacing"/>
        <w:bidi w:val="0"/>
      </w:pPr>
      <w:r>
        <w:t>Exploratory DV</w:t>
      </w:r>
      <w:r w:rsidR="00EC15D2">
        <w:t>s</w:t>
      </w:r>
      <w:r>
        <w:t>:</w:t>
      </w:r>
    </w:p>
    <w:p w14:paraId="72997176" w14:textId="2B68A72D" w:rsidR="00EC15D2" w:rsidRPr="00C907C8" w:rsidRDefault="00EC15D2" w:rsidP="00EC15D2">
      <w:pPr>
        <w:pStyle w:val="NoSpacing"/>
        <w:bidi w:val="0"/>
        <w:rPr>
          <w:rtl/>
        </w:rPr>
      </w:pPr>
      <w:r>
        <w:t>Beyond the above measure, on which we will perform a confirmatory analysis, we will also explore additional measures to see if the yield a stronger effect in the motion tracking task</w:t>
      </w:r>
      <w:r w:rsidR="0018426A">
        <w:t xml:space="preserve"> (thus, all the measures below refer to the motion tracking session)</w:t>
      </w:r>
      <w:r>
        <w:t>:</w:t>
      </w:r>
    </w:p>
    <w:p w14:paraId="3D9F375C" w14:textId="6E7577C9" w:rsidR="007A638C" w:rsidRDefault="007A638C" w:rsidP="00541E97">
      <w:pPr>
        <w:pStyle w:val="NoSpacing"/>
        <w:numPr>
          <w:ilvl w:val="0"/>
          <w:numId w:val="26"/>
        </w:numPr>
        <w:bidi w:val="0"/>
      </w:pPr>
      <w:r w:rsidRPr="007617AF">
        <w:rPr>
          <w:b/>
          <w:bCs/>
        </w:rPr>
        <w:t>Area under the curve (AUC)</w:t>
      </w:r>
      <w:r w:rsidRPr="00C24308">
        <w:rPr>
          <w:i/>
          <w:iCs/>
        </w:rPr>
        <w:t>:</w:t>
      </w:r>
      <w:r>
        <w:t xml:space="preserve"> Area between the actual trajectory </w:t>
      </w:r>
      <w:r w:rsidR="00BA0BF6">
        <w:t xml:space="preserve">of a single trial </w:t>
      </w:r>
      <w:r>
        <w:t>and the optimal path</w:t>
      </w:r>
      <w:r w:rsidR="003E7385">
        <w:t xml:space="preserve"> to the target</w:t>
      </w:r>
      <w:r w:rsidR="00BA0BF6">
        <w:t xml:space="preserve"> in that trial</w:t>
      </w:r>
      <w:r w:rsidR="003E7385">
        <w:t>,</w:t>
      </w:r>
      <w:r w:rsidR="005F7785">
        <w:t xml:space="preserve"> whi</w:t>
      </w:r>
      <w:r w:rsidR="003E7385">
        <w:t>ch</w:t>
      </w:r>
      <w:r w:rsidR="005F7785">
        <w:t xml:space="preserve"> is </w:t>
      </w:r>
      <w:r>
        <w:t xml:space="preserve">a straight line </w:t>
      </w:r>
      <w:r w:rsidR="00EF27EC">
        <w:t>that connects</w:t>
      </w:r>
      <w:r>
        <w:t xml:space="preserve"> the start and end points</w:t>
      </w:r>
      <w:r w:rsidR="005F7785">
        <w:t xml:space="preserve"> (</w:t>
      </w:r>
      <w:r w:rsidR="005F7785">
        <w:fldChar w:fldCharType="begin"/>
      </w:r>
      <w:r w:rsidR="005F7785">
        <w:instrText xml:space="preserve"> REF _Ref106198410 \h </w:instrText>
      </w:r>
      <w:r w:rsidR="005F7785">
        <w:fldChar w:fldCharType="separate"/>
      </w:r>
      <w:r w:rsidR="005F7785">
        <w:t xml:space="preserve">Figure </w:t>
      </w:r>
      <w:r w:rsidR="005F7785">
        <w:rPr>
          <w:noProof/>
        </w:rPr>
        <w:t>2</w:t>
      </w:r>
      <w:r w:rsidR="005F7785">
        <w:fldChar w:fldCharType="end"/>
      </w:r>
      <w:r w:rsidR="005F7785">
        <w:t>)</w:t>
      </w:r>
      <w:r>
        <w:t xml:space="preserve">. Area central to the optimal path is considered positive, while area lateral to it is considered negative. </w:t>
      </w:r>
    </w:p>
    <w:p w14:paraId="4C6611B0" w14:textId="77777777" w:rsidR="00EC1800" w:rsidRDefault="007A638C" w:rsidP="00541E97">
      <w:pPr>
        <w:pStyle w:val="NoSpacing"/>
        <w:keepNext/>
        <w:bidi w:val="0"/>
        <w:ind w:left="1080"/>
      </w:pPr>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628213" cy="1604752"/>
                    </a:xfrm>
                    <a:prstGeom prst="rect">
                      <a:avLst/>
                    </a:prstGeom>
                  </pic:spPr>
                </pic:pic>
              </a:graphicData>
            </a:graphic>
          </wp:inline>
        </w:drawing>
      </w:r>
    </w:p>
    <w:p w14:paraId="201BA6BB" w14:textId="6E94499D" w:rsidR="007A638C" w:rsidRPr="00095EB4" w:rsidRDefault="00EC1800" w:rsidP="00541E97">
      <w:pPr>
        <w:pStyle w:val="Caption"/>
        <w:bidi w:val="0"/>
      </w:pPr>
      <w:bookmarkStart w:id="20" w:name="_Ref106198410"/>
      <w:r>
        <w:t xml:space="preserve">Figure </w:t>
      </w:r>
      <w:fldSimple w:instr=" SEQ Figure \* ARABIC ">
        <w:r w:rsidR="009E2542">
          <w:rPr>
            <w:noProof/>
          </w:rPr>
          <w:t>2</w:t>
        </w:r>
      </w:fldSimple>
      <w:bookmarkEnd w:id="20"/>
      <w:r>
        <w:t>.</w:t>
      </w:r>
      <w:r w:rsidR="00BA5998">
        <w:t>Depiction of a</w:t>
      </w:r>
      <w:r>
        <w:t xml:space="preserve">rea </w:t>
      </w:r>
      <w:r w:rsidR="00BA5998">
        <w:t>u</w:t>
      </w:r>
      <w:r>
        <w:t xml:space="preserve">nder </w:t>
      </w:r>
      <w:r w:rsidR="00BA5998">
        <w:t>t</w:t>
      </w:r>
      <w:r>
        <w:t xml:space="preserve">he </w:t>
      </w:r>
      <w:r w:rsidR="00BA5998">
        <w:t>c</w:t>
      </w:r>
      <w:r>
        <w:t>urve (AUC) depiction.</w:t>
      </w:r>
      <w:r w:rsidR="00F22EA0">
        <w:t xml:space="preserve"> The r</w:t>
      </w:r>
      <w:r>
        <w:t xml:space="preserve">ed line represents a single trial's path and the grey line represents the theoretical "Optimal </w:t>
      </w:r>
      <w:r w:rsidR="00856B54">
        <w:t>p</w:t>
      </w:r>
      <w:r>
        <w:t>ath" for that trial.</w:t>
      </w:r>
      <w:r w:rsidR="00E306CD">
        <w:t xml:space="preserve"> The pink area represents the positive and negative area under the curve. </w:t>
      </w:r>
      <w:r w:rsidR="006C0AEC">
        <w:t xml:space="preserve"> A/B represent the target on the left/right side accordingly.</w:t>
      </w:r>
    </w:p>
    <w:p w14:paraId="4D15C223" w14:textId="18EDB864" w:rsidR="00E532BC" w:rsidRDefault="00E532BC" w:rsidP="00541E97">
      <w:pPr>
        <w:pStyle w:val="NoSpacing"/>
        <w:numPr>
          <w:ilvl w:val="0"/>
          <w:numId w:val="26"/>
        </w:numPr>
        <w:bidi w:val="0"/>
      </w:pPr>
      <w:r w:rsidRPr="007617AF">
        <w:rPr>
          <w:b/>
          <w:bCs/>
        </w:rPr>
        <w:t>Reaction time</w:t>
      </w:r>
      <w:r w:rsidRPr="00C24308">
        <w:rPr>
          <w:i/>
          <w:iCs/>
        </w:rPr>
        <w:t>:</w:t>
      </w:r>
      <w:r>
        <w:t xml:space="preserve">  </w:t>
      </w:r>
      <w:r w:rsidR="0018426A">
        <w:t xml:space="preserve">Time from </w:t>
      </w:r>
      <w:r>
        <w:t>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472ACE24" w14:textId="77777777" w:rsidR="00BF1779" w:rsidRDefault="00464DB5" w:rsidP="009577BE">
      <w:pPr>
        <w:pStyle w:val="NoSpacing"/>
        <w:numPr>
          <w:ilvl w:val="0"/>
          <w:numId w:val="26"/>
        </w:numPr>
        <w:bidi w:val="0"/>
        <w:ind w:hanging="314"/>
      </w:pPr>
      <w:r w:rsidRPr="00BF1779">
        <w:rPr>
          <w:b/>
          <w:bCs/>
        </w:rPr>
        <w:t>Movement time</w:t>
      </w:r>
      <w:r w:rsidRPr="00BF1779">
        <w:rPr>
          <w:i/>
          <w:iCs/>
        </w:rPr>
        <w:t>:</w:t>
      </w:r>
      <w:r>
        <w:t xml:space="preserve"> </w:t>
      </w:r>
      <w:r w:rsidR="008E5D3E">
        <w:t xml:space="preserve">Time from </w:t>
      </w:r>
      <w:r w:rsidR="00816032">
        <w:t xml:space="preserve">movement </w:t>
      </w:r>
      <w:r w:rsidR="00636EFA">
        <w:t xml:space="preserve">initiation </w:t>
      </w:r>
      <w:r w:rsidR="00CD5952">
        <w:t>until the screen is reached</w:t>
      </w:r>
      <w:r w:rsidR="00816032">
        <w:t>.</w:t>
      </w:r>
    </w:p>
    <w:p w14:paraId="5408903D" w14:textId="5B32CE8D" w:rsidR="000D77E6" w:rsidRDefault="00590D62" w:rsidP="00BF1779">
      <w:pPr>
        <w:pStyle w:val="NoSpacing"/>
        <w:numPr>
          <w:ilvl w:val="0"/>
          <w:numId w:val="26"/>
        </w:numPr>
        <w:bidi w:val="0"/>
        <w:ind w:hanging="314"/>
      </w:pPr>
      <w:r w:rsidRPr="00BF1779">
        <w:rPr>
          <w:b/>
          <w:bCs/>
        </w:rPr>
        <w:t>Maximal absolute deviation</w:t>
      </w:r>
      <w:r w:rsidRPr="00BF1779">
        <w:rPr>
          <w:i/>
          <w:iCs/>
        </w:rPr>
        <w:t>:</w:t>
      </w:r>
      <w:r>
        <w:t xml:space="preserve"> </w:t>
      </w:r>
      <w:r w:rsidR="00F569C1">
        <w:t>t</w:t>
      </w:r>
      <w:r>
        <w:t xml:space="preserve">he </w:t>
      </w:r>
      <w:r w:rsidR="008E5D3E">
        <w:t xml:space="preserve">coordinates of the </w:t>
      </w:r>
      <w:r>
        <w:t xml:space="preserve">point along the trajectory that is furthest away from </w:t>
      </w:r>
      <w:r w:rsidR="00351FD4">
        <w:t>the optimal path</w:t>
      </w:r>
      <w:r>
        <w:t xml:space="preserve"> </w:t>
      </w:r>
      <w:r w:rsidR="00333861">
        <w:t>for</w:t>
      </w:r>
      <w:r>
        <w:t xml:space="preserve"> th</w:t>
      </w:r>
      <w:r w:rsidR="00FD522C">
        <w:t xml:space="preserve">at </w:t>
      </w:r>
      <w:r>
        <w:t>trial</w:t>
      </w:r>
      <w:r w:rsidR="005F7785">
        <w:t xml:space="preserve"> (</w:t>
      </w:r>
      <w:r w:rsidR="005F7785">
        <w:fldChar w:fldCharType="begin"/>
      </w:r>
      <w:r w:rsidR="005F7785">
        <w:instrText xml:space="preserve"> REF _Ref106198435 \h </w:instrText>
      </w:r>
      <w:r w:rsidR="005F7785">
        <w:fldChar w:fldCharType="separate"/>
      </w:r>
      <w:r w:rsidR="005F7785">
        <w:t xml:space="preserve">Figure </w:t>
      </w:r>
      <w:r w:rsidR="005F7785">
        <w:rPr>
          <w:noProof/>
        </w:rPr>
        <w:t>3</w:t>
      </w:r>
      <w:r w:rsidR="005F7785">
        <w:fldChar w:fldCharType="end"/>
      </w:r>
      <w:r w:rsidR="005F7785">
        <w:t>)</w:t>
      </w:r>
      <w:r>
        <w:t>.</w:t>
      </w:r>
    </w:p>
    <w:p w14:paraId="6835BCAD" w14:textId="77777777" w:rsidR="008E5D3E" w:rsidRDefault="008E5D3E" w:rsidP="00702197">
      <w:pPr>
        <w:pStyle w:val="ListParagraph"/>
      </w:pPr>
    </w:p>
    <w:p w14:paraId="7C6496FC" w14:textId="4643EA15" w:rsidR="00457139" w:rsidRDefault="00087D91" w:rsidP="00541E97">
      <w:pPr>
        <w:pStyle w:val="NoSpacing"/>
        <w:keepNext/>
        <w:bidi w:val="0"/>
        <w:ind w:left="1080"/>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75829FE9" w:rsidR="003F4884" w:rsidRPr="003F4884" w:rsidRDefault="00457139" w:rsidP="00541E97">
      <w:pPr>
        <w:pStyle w:val="Caption"/>
        <w:bidi w:val="0"/>
      </w:pPr>
      <w:bookmarkStart w:id="21" w:name="_Ref106198435"/>
      <w:r>
        <w:t xml:space="preserve">Figure </w:t>
      </w:r>
      <w:fldSimple w:instr=" SEQ Figure \* ARABIC ">
        <w:r w:rsidR="009E2542">
          <w:rPr>
            <w:noProof/>
          </w:rPr>
          <w:t>3</w:t>
        </w:r>
      </w:fldSimple>
      <w:bookmarkEnd w:id="21"/>
      <w:r>
        <w:t xml:space="preserve">. Depiction of </w:t>
      </w:r>
      <w:r w:rsidR="00BA5998">
        <w:t>m</w:t>
      </w:r>
      <w:r>
        <w:t>aximal absolute deviation (MAD). The red line represents a single trial</w:t>
      </w:r>
      <w:r w:rsidR="008E5D3E">
        <w:t>’</w:t>
      </w:r>
      <w:r>
        <w:t xml:space="preserve">s path while the </w:t>
      </w:r>
      <w:r w:rsidR="00856B54">
        <w:t xml:space="preserve">grey line represents the </w:t>
      </w:r>
      <w:r w:rsidR="008E5D3E">
        <w:t>“</w:t>
      </w:r>
      <w:r w:rsidR="00FF486D">
        <w:t>o</w:t>
      </w:r>
      <w:r w:rsidR="00856B54">
        <w:t>ptimal path</w:t>
      </w:r>
      <w:r w:rsidR="008E5D3E">
        <w:t>”</w:t>
      </w:r>
      <w:r w:rsidR="00856B54">
        <w:t xml:space="preserve"> for that trial</w:t>
      </w:r>
      <w:r w:rsidR="008E5D3E">
        <w:t>.</w:t>
      </w:r>
      <w:r w:rsidR="00FF486D">
        <w:t xml:space="preserve"> The black arrow represents the maximal absolute deviation of the trial's path from the "optimal path"</w:t>
      </w:r>
      <w:r w:rsidR="00856B54">
        <w:t>.</w:t>
      </w:r>
    </w:p>
    <w:p w14:paraId="030525FB" w14:textId="0DDE340B" w:rsidR="000D076E" w:rsidRDefault="00183816">
      <w:pPr>
        <w:pStyle w:val="NoSpacing"/>
        <w:numPr>
          <w:ilvl w:val="0"/>
          <w:numId w:val="26"/>
        </w:numPr>
        <w:bidi w:val="0"/>
      </w:pPr>
      <w:r w:rsidRPr="00FB2392">
        <w:rPr>
          <w:b/>
          <w:bCs/>
        </w:rPr>
        <w:t>Deviation from center</w:t>
      </w:r>
      <w:r w:rsidR="00F65C0E" w:rsidRPr="00C24308">
        <w:rPr>
          <w:i/>
          <w:iCs/>
        </w:rPr>
        <w:t>:</w:t>
      </w:r>
      <w:r w:rsidR="00F569C1">
        <w:t xml:space="preserve"> </w:t>
      </w:r>
      <w:r w:rsidR="008E5D3E">
        <w:t>the d</w:t>
      </w:r>
      <w:r w:rsidR="006C09BB">
        <w:t>istance</w:t>
      </w:r>
      <w:r w:rsidR="005A6A3F">
        <w:t xml:space="preserve"> of every point along </w:t>
      </w:r>
      <w:r w:rsidR="00F6032C">
        <w:t>the average</w:t>
      </w:r>
      <w:r w:rsidR="005A6A3F">
        <w:t xml:space="preserve"> trajectory </w:t>
      </w:r>
      <w:r w:rsidR="006C09BB">
        <w:t xml:space="preserve">from the </w:t>
      </w:r>
      <w:r w:rsidR="00CD7577">
        <w:t>center line</w:t>
      </w:r>
      <w:r w:rsidR="003B7767">
        <w:t>,</w:t>
      </w:r>
      <w:r w:rsidR="008B3DD1">
        <w:t xml:space="preserve"> </w:t>
      </w:r>
      <w:r w:rsidR="00EF27EC">
        <w:t xml:space="preserve">which </w:t>
      </w:r>
      <w:r w:rsidR="009A2091">
        <w:t xml:space="preserve">is drawn between </w:t>
      </w:r>
      <w:r w:rsidR="006C09BB">
        <w:t xml:space="preserve">the starting point </w:t>
      </w:r>
      <w:r w:rsidR="003B7767">
        <w:t xml:space="preserve">and </w:t>
      </w:r>
      <w:r w:rsidR="006C09BB">
        <w:t xml:space="preserve">the </w:t>
      </w:r>
      <w:r w:rsidR="00F415B5">
        <w:t xml:space="preserve">middle of the </w:t>
      </w:r>
      <w:r w:rsidR="006C09BB">
        <w:t>screen</w:t>
      </w:r>
      <w:r w:rsidR="00EF27EC">
        <w:t xml:space="preserve"> (</w:t>
      </w:r>
      <w:r w:rsidR="00EF27EC">
        <w:fldChar w:fldCharType="begin"/>
      </w:r>
      <w:r w:rsidR="00EF27EC">
        <w:instrText xml:space="preserve"> REF _Ref106198546 \h </w:instrText>
      </w:r>
      <w:r w:rsidR="00EF27EC">
        <w:fldChar w:fldCharType="separate"/>
      </w:r>
      <w:r w:rsidR="00EF27EC">
        <w:t xml:space="preserve">Figure </w:t>
      </w:r>
      <w:r w:rsidR="00EF27EC">
        <w:rPr>
          <w:noProof/>
        </w:rPr>
        <w:t>4</w:t>
      </w:r>
      <w:r w:rsidR="00EF27EC">
        <w:fldChar w:fldCharType="end"/>
      </w:r>
      <w:r w:rsidR="00EF27EC">
        <w:t>)</w:t>
      </w:r>
      <w:r w:rsidR="006C09BB">
        <w:t>.</w:t>
      </w:r>
    </w:p>
    <w:p w14:paraId="4378B708" w14:textId="77777777" w:rsidR="00BA5998" w:rsidRDefault="00EF1360" w:rsidP="00541E97">
      <w:pPr>
        <w:pStyle w:val="NoSpacing"/>
        <w:keepNext/>
        <w:bidi w:val="0"/>
        <w:ind w:left="1080"/>
      </w:pPr>
      <w:r w:rsidRPr="00EF1360">
        <w:rPr>
          <w:noProof/>
        </w:rPr>
        <w:lastRenderedPageBreak/>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p>
    <w:p w14:paraId="54D3E5DA" w14:textId="7B1CFB9C" w:rsidR="00EF1360" w:rsidRPr="00EF1360" w:rsidRDefault="00BA5998" w:rsidP="00541E97">
      <w:pPr>
        <w:pStyle w:val="Caption"/>
        <w:bidi w:val="0"/>
      </w:pPr>
      <w:bookmarkStart w:id="22" w:name="_Ref106198546"/>
      <w:r>
        <w:t xml:space="preserve">Figure </w:t>
      </w:r>
      <w:fldSimple w:instr=" SEQ Figure \* ARABIC ">
        <w:r w:rsidR="009E2542">
          <w:rPr>
            <w:noProof/>
          </w:rPr>
          <w:t>4</w:t>
        </w:r>
      </w:fldSimple>
      <w:bookmarkEnd w:id="22"/>
      <w:r>
        <w:t>. Depiction of Deviation from center.</w:t>
      </w:r>
      <w:r w:rsidR="00133765">
        <w:t xml:space="preserve"> Each red dot represents a single sample along the movement trajectory. The dashed grey line represents the center line and the blue arrows represent each sample's deviation from the center.</w:t>
      </w:r>
    </w:p>
    <w:p w14:paraId="609A9904" w14:textId="77777777" w:rsidR="00143A42" w:rsidRDefault="00F65C0E" w:rsidP="00FC482E">
      <w:pPr>
        <w:pStyle w:val="NoSpacing"/>
        <w:numPr>
          <w:ilvl w:val="0"/>
          <w:numId w:val="26"/>
        </w:numPr>
        <w:bidi w:val="0"/>
      </w:pPr>
      <w:r w:rsidRPr="00143A42">
        <w:rPr>
          <w:b/>
          <w:bCs/>
        </w:rPr>
        <w:t>Movement variation</w:t>
      </w:r>
      <w:r w:rsidR="005F647A" w:rsidRPr="00143A42">
        <w:rPr>
          <w:i/>
          <w:iCs/>
        </w:rPr>
        <w:t>:</w:t>
      </w:r>
      <w:r w:rsidR="00A93951">
        <w:t xml:space="preserve"> </w:t>
      </w:r>
      <w:r w:rsidR="0065325E">
        <w:t xml:space="preserve">the standard </w:t>
      </w:r>
      <w:r w:rsidR="00A93951">
        <w:t xml:space="preserve">deviation </w:t>
      </w:r>
      <w:r w:rsidR="00E56F74">
        <w:t xml:space="preserve">of the </w:t>
      </w:r>
      <w:r w:rsidR="00E225AC">
        <w:t>"Deviation from center"</w:t>
      </w:r>
      <w:r w:rsidR="0065325E">
        <w:t xml:space="preserve"> measure (e)</w:t>
      </w:r>
      <w:r w:rsidR="005F647A">
        <w:t>.</w:t>
      </w:r>
      <w:r w:rsidR="000C31EE">
        <w:t xml:space="preserve"> </w:t>
      </w:r>
      <w:r w:rsidR="00E225AC">
        <w:t xml:space="preserve">The standard deviation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w:t>
      </w:r>
      <w:r w:rsidR="00A352B4">
        <w:t>valid</w:t>
      </w:r>
      <w:r w:rsidR="00247CE0">
        <w:t xml:space="preserve"> </w:t>
      </w:r>
      <w:r w:rsidR="000C31EE">
        <w:t xml:space="preserve">trials </w:t>
      </w:r>
      <w:r w:rsidR="00247CE0">
        <w:t xml:space="preserve">in </w:t>
      </w:r>
      <w:r w:rsidR="000C31EE">
        <w:t>each condition.</w:t>
      </w:r>
    </w:p>
    <w:p w14:paraId="3BB451A6" w14:textId="2E0DC064" w:rsidR="00F9246A" w:rsidRDefault="00F9246A" w:rsidP="00143A42">
      <w:pPr>
        <w:pStyle w:val="NoSpacing"/>
        <w:numPr>
          <w:ilvl w:val="0"/>
          <w:numId w:val="26"/>
        </w:numPr>
        <w:bidi w:val="0"/>
      </w:pPr>
      <w:r w:rsidRPr="00143A42">
        <w:rPr>
          <w:b/>
          <w:bCs/>
        </w:rPr>
        <w:t>Changes of mind</w:t>
      </w:r>
      <w:r w:rsidR="003C4047" w:rsidRPr="00143A42">
        <w:rPr>
          <w:b/>
          <w:bCs/>
        </w:rPr>
        <w:t xml:space="preserve"> (COM)</w:t>
      </w:r>
      <w:r w:rsidRPr="00143A42">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65325E">
        <w:t>, defined as the n</w:t>
      </w:r>
      <w:r w:rsidR="009F1D44">
        <w:t xml:space="preserve">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rsidP="00541E97">
      <w:pPr>
        <w:pStyle w:val="NoSpacing"/>
        <w:numPr>
          <w:ilvl w:val="0"/>
          <w:numId w:val="26"/>
        </w:numPr>
        <w:bidi w:val="0"/>
      </w:pPr>
      <w:r w:rsidRPr="00143A42">
        <w:rPr>
          <w:b/>
          <w:bCs/>
        </w:rPr>
        <w:t>Total distance traveled</w:t>
      </w:r>
      <w:r w:rsidRPr="00C24308">
        <w:rPr>
          <w:i/>
          <w:iCs/>
        </w:rPr>
        <w:t>:</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611B7A">
        <w:t xml:space="preserve"> (</w:t>
      </w:r>
      <w:r w:rsidR="00611B7A">
        <w:fldChar w:fldCharType="begin"/>
      </w:r>
      <w:r w:rsidR="00611B7A">
        <w:instrText xml:space="preserve"> REF _Ref106198576 \h </w:instrText>
      </w:r>
      <w:r w:rsidR="00611B7A">
        <w:fldChar w:fldCharType="separate"/>
      </w:r>
      <w:r w:rsidR="00611B7A">
        <w:t xml:space="preserve">Figure </w:t>
      </w:r>
      <w:r w:rsidR="00611B7A">
        <w:rPr>
          <w:noProof/>
        </w:rPr>
        <w:t>5</w:t>
      </w:r>
      <w:r w:rsidR="00611B7A">
        <w:fldChar w:fldCharType="end"/>
      </w:r>
      <w:r w:rsidR="00611B7A">
        <w:t>)</w:t>
      </w:r>
      <w:r w:rsidR="00262FFE">
        <w:t>.</w:t>
      </w:r>
    </w:p>
    <w:p w14:paraId="2B6CBB00" w14:textId="77777777" w:rsidR="00F819FC" w:rsidRDefault="006B7E8C" w:rsidP="00541E97">
      <w:pPr>
        <w:pStyle w:val="NoSpacing"/>
        <w:keepNext/>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rsidP="00541E97">
      <w:pPr>
        <w:pStyle w:val="Caption"/>
        <w:bidi w:val="0"/>
      </w:pPr>
      <w:bookmarkStart w:id="23" w:name="_Ref106198576"/>
      <w:r>
        <w:t xml:space="preserve">Figure </w:t>
      </w:r>
      <w:fldSimple w:instr=" SEQ Figure \* ARABIC ">
        <w:r w:rsidR="009E2542">
          <w:rPr>
            <w:noProof/>
          </w:rPr>
          <w:t>5</w:t>
        </w:r>
      </w:fldSimple>
      <w:bookmarkEnd w:id="23"/>
      <w:r>
        <w:t>. Depiction of total distance traveled. Each red dot represents a single sample along the movement trajectory and the</w:t>
      </w:r>
      <w:r w:rsidR="00F352C0">
        <w:t xml:space="preserve"> grey arrows</w:t>
      </w:r>
      <w:r>
        <w:t xml:space="preserve"> </w:t>
      </w:r>
      <w:r w:rsidR="00F352C0">
        <w:t xml:space="preserve">represent the Euclidean distance between each pair of consecutive dots. The </w:t>
      </w:r>
      <w:r>
        <w:t xml:space="preserve">sum of the grey arrows </w:t>
      </w:r>
      <w:r w:rsidR="00F352C0">
        <w:t xml:space="preserve">is </w:t>
      </w:r>
      <w:r>
        <w:t>the total distance traveled.</w:t>
      </w:r>
    </w:p>
    <w:p w14:paraId="02A69F03" w14:textId="37A2A8B6" w:rsidR="001859AE" w:rsidRDefault="0038747C" w:rsidP="0038747C">
      <w:pPr>
        <w:pStyle w:val="Heading3"/>
        <w:bidi w:val="0"/>
      </w:pPr>
      <w:r>
        <w:t>Planned sample</w:t>
      </w:r>
    </w:p>
    <w:p w14:paraId="16E06F67" w14:textId="274ED243" w:rsidR="00D137A8" w:rsidRDefault="00306835" w:rsidP="004D3E16">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8B4474">
        <w:rPr>
          <w:iCs/>
        </w:rPr>
        <w:t>a 90</w:t>
      </w:r>
      <w:r w:rsidR="009136FF">
        <w:rPr>
          <w:iCs/>
        </w:rPr>
        <w:t xml:space="preserve"> minutes session.</w:t>
      </w:r>
      <w:r w:rsidR="004D3E16">
        <w:rPr>
          <w:iCs/>
        </w:rPr>
        <w:t xml:space="preserve"> </w:t>
      </w:r>
      <w:r w:rsidR="000A2DA0">
        <w:rPr>
          <w:iCs/>
        </w:rPr>
        <w:t>Participant</w:t>
      </w:r>
      <w:r w:rsidR="00D137A8">
        <w:rPr>
          <w:iCs/>
        </w:rPr>
        <w:t>s will be reimbursed with course credit or cash payment.</w:t>
      </w:r>
    </w:p>
    <w:p w14:paraId="656A000D" w14:textId="77777777" w:rsidR="00DE05A8" w:rsidRDefault="00DE05A8" w:rsidP="00DE05A8">
      <w:pPr>
        <w:pStyle w:val="NoSpacing"/>
        <w:bidi w:val="0"/>
        <w:rPr>
          <w:iCs/>
        </w:rPr>
      </w:pPr>
    </w:p>
    <w:p w14:paraId="2F69052B" w14:textId="63C9AA0A" w:rsidR="009121FE" w:rsidRDefault="009121FE" w:rsidP="009121FE">
      <w:pPr>
        <w:pStyle w:val="Heading3"/>
        <w:bidi w:val="0"/>
      </w:pPr>
      <w:commentRangeStart w:id="24"/>
      <w:r>
        <w:t xml:space="preserve">Sample </w:t>
      </w:r>
      <w:commentRangeEnd w:id="24"/>
      <w:r w:rsidR="0080027B">
        <w:rPr>
          <w:rStyle w:val="CommentReference"/>
          <w:rFonts w:eastAsia="David" w:cs="David"/>
          <w:b w:val="0"/>
          <w:bCs w:val="0"/>
          <w:color w:val="auto"/>
        </w:rPr>
        <w:commentReference w:id="24"/>
      </w:r>
      <w:r>
        <w:t>size estimation</w:t>
      </w:r>
    </w:p>
    <w:p w14:paraId="6CF58298" w14:textId="31C3F93C" w:rsidR="002700CD" w:rsidRDefault="000E2BD0" w:rsidP="000D1C6F">
      <w:pPr>
        <w:pStyle w:val="NoSpacing"/>
        <w:bidi w:val="0"/>
      </w:pPr>
      <w:r>
        <w:t xml:space="preserve">The semantic </w:t>
      </w:r>
      <w:r w:rsidR="009D4258">
        <w:t>priming</w:t>
      </w:r>
      <w:r w:rsidR="00CC78F2">
        <w:t xml:space="preserve"> </w:t>
      </w:r>
      <w:r w:rsidR="0005478E">
        <w:t>effect</w:t>
      </w:r>
      <w:r w:rsidR="009D4258">
        <w:t xml:space="preserve"> </w:t>
      </w:r>
      <w:r w:rsidR="00FC0956">
        <w:t>of the</w:t>
      </w:r>
      <w:r>
        <w:t xml:space="preserve"> reaching task was estimated in two pilots ran in the lab.</w:t>
      </w:r>
      <w:r w:rsidR="009B3BE7">
        <w:t xml:space="preserve"> </w:t>
      </w:r>
      <w:r w:rsidR="00744199">
        <w:t xml:space="preserve">The average </w:t>
      </w:r>
      <w:r w:rsidR="0082157B">
        <w:t xml:space="preserve">effect sizes </w:t>
      </w:r>
      <w:r w:rsidR="00673609">
        <w:t xml:space="preserve">was </w:t>
      </w:r>
      <w:r w:rsidR="002D5638">
        <w:t>0.88 (</w:t>
      </w:r>
      <w:r w:rsidR="00D11F73">
        <w:t>Cohen's d</w:t>
      </w:r>
      <w:r w:rsidR="00D11F73">
        <w:rPr>
          <w:vertAlign w:val="subscript"/>
        </w:rPr>
        <w:t>z</w:t>
      </w:r>
      <w:r w:rsidR="002D5638">
        <w:t>)</w:t>
      </w:r>
      <w:r w:rsidR="0082157B">
        <w:t>.</w:t>
      </w:r>
      <w:r w:rsidR="00832AFC">
        <w:t xml:space="preserve"> </w:t>
      </w:r>
      <w:r w:rsidR="000B1679">
        <w:t>W</w:t>
      </w:r>
      <w:r w:rsidR="005756E4">
        <w:t xml:space="preserve">e </w:t>
      </w:r>
      <w:r w:rsidR="000B1679">
        <w:t xml:space="preserve">estimated </w:t>
      </w:r>
      <w:r w:rsidR="005756E4">
        <w:t xml:space="preserve">the keyboard </w:t>
      </w:r>
      <w:r w:rsidR="00F969BB">
        <w:t xml:space="preserve">task's </w:t>
      </w:r>
      <w:r w:rsidR="005756E4">
        <w:t xml:space="preserve">effect size </w:t>
      </w:r>
      <w:r w:rsidR="00FB2690">
        <w:t xml:space="preserve">to </w:t>
      </w:r>
      <w:r w:rsidR="00F969BB">
        <w:t xml:space="preserve">be around </w:t>
      </w:r>
      <w:r w:rsidR="004F7A35">
        <w:t xml:space="preserve">30% </w:t>
      </w:r>
      <w:r w:rsidR="00F969BB">
        <w:t>smaller</w:t>
      </w:r>
      <w:r w:rsidR="00CF2C75">
        <w:t xml:space="preserve"> (Cohen's d</w:t>
      </w:r>
      <w:r w:rsidR="00CF2C75">
        <w:rPr>
          <w:vertAlign w:val="subscript"/>
        </w:rPr>
        <w:t>z</w:t>
      </w:r>
      <w:r w:rsidR="00CF2C75">
        <w:t xml:space="preserve"> = 0.61)</w:t>
      </w:r>
      <w:r w:rsidR="00FB2690">
        <w:t>, in line with our hypothesis for a smaller RT effect, and in accordance with a previous study (Xiao et al.,</w:t>
      </w:r>
      <w:r w:rsidR="00687D48">
        <w:t xml:space="preserve"> 2015</w:t>
      </w:r>
      <w:r w:rsidR="00BF26C0">
        <w:t>,</w:t>
      </w:r>
      <w:r w:rsidR="00FB2690">
        <w:t xml:space="preserve"> d=0.65, though see Dehaene et al., </w:t>
      </w:r>
      <w:r w:rsidR="00EE07D8">
        <w:t>2001</w:t>
      </w:r>
      <w:r w:rsidR="00FB2690">
        <w:t>, where the effect size was 0.8)</w:t>
      </w:r>
      <w:r w:rsidR="00CF2C75">
        <w:t>.</w:t>
      </w:r>
      <w:r w:rsidR="008C3854">
        <w:t xml:space="preserve"> </w:t>
      </w:r>
      <w:r w:rsidR="00A96C90">
        <w:t xml:space="preserve">To </w:t>
      </w:r>
      <w:r w:rsidR="001E5209">
        <w:t xml:space="preserve">find </w:t>
      </w:r>
      <w:r w:rsidR="00A96C90">
        <w:t>such effect with a power = 95%</w:t>
      </w:r>
      <w:r w:rsidR="00BC07F2">
        <w:t xml:space="preserve"> </w:t>
      </w:r>
      <w:r w:rsidR="006624FD">
        <w:t xml:space="preserve">and </w:t>
      </w:r>
      <m:oMath>
        <m:r>
          <w:rPr>
            <w:rFonts w:ascii="Cambria Math" w:hAnsi="Cambria Math"/>
          </w:rPr>
          <m:t>α=0.05</m:t>
        </m:r>
      </m:oMath>
      <w:r w:rsidR="006624FD">
        <w:t xml:space="preserve"> </w:t>
      </w:r>
      <w:r w:rsidR="00BC07F2">
        <w:t>a sample of 30 participants</w:t>
      </w:r>
      <w:r w:rsidR="008B4693">
        <w:t xml:space="preserve"> is needed, based on G*Power [</w:t>
      </w:r>
      <w:commentRangeStart w:id="25"/>
      <w:r w:rsidR="008B4693">
        <w:t>ref</w:t>
      </w:r>
      <w:commentRangeEnd w:id="25"/>
      <w:r w:rsidR="008B4693">
        <w:rPr>
          <w:rStyle w:val="CommentReference"/>
        </w:rPr>
        <w:commentReference w:id="25"/>
      </w:r>
      <w:r w:rsidR="008B4693">
        <w:t>]</w:t>
      </w:r>
      <w:r w:rsidR="000B4FA2">
        <w:t>.</w:t>
      </w:r>
    </w:p>
    <w:p w14:paraId="5D4DBCDB" w14:textId="021B1232" w:rsidR="005E110D" w:rsidRDefault="0080027B" w:rsidP="005E110D">
      <w:pPr>
        <w:pStyle w:val="NoSpacing"/>
        <w:bidi w:val="0"/>
      </w:pPr>
      <w:r w:rsidDel="0080027B">
        <w:t xml:space="preserve"> </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2BCF5D71" w:rsidR="00524DA7" w:rsidRPr="004E6D76" w:rsidRDefault="00237C30" w:rsidP="00524DA7">
      <w:pPr>
        <w:pStyle w:val="NoSpacing"/>
        <w:numPr>
          <w:ilvl w:val="0"/>
          <w:numId w:val="5"/>
        </w:numPr>
        <w:bidi w:val="0"/>
      </w:pPr>
      <w:r w:rsidRPr="004E6D76">
        <w:t xml:space="preserve">Trials in which the </w:t>
      </w:r>
      <w:r w:rsidR="00524DA7" w:rsidRPr="004E6D76">
        <w:t>response</w:t>
      </w:r>
      <w:r w:rsidR="00AE1A8A">
        <w:t xml:space="preserve"> meets one of these criteria, suggesting a potential problem</w:t>
      </w:r>
      <w:r w:rsidR="00524DA7" w:rsidRPr="004E6D76">
        <w:t>:</w:t>
      </w:r>
    </w:p>
    <w:p w14:paraId="13D398C9" w14:textId="1FBF059E" w:rsidR="008B42AF" w:rsidRPr="004E6D76" w:rsidRDefault="00BF5FC2" w:rsidP="00524DA7">
      <w:pPr>
        <w:pStyle w:val="NoSpacing"/>
        <w:numPr>
          <w:ilvl w:val="1"/>
          <w:numId w:val="5"/>
        </w:numPr>
        <w:bidi w:val="0"/>
      </w:pPr>
      <w:r w:rsidRPr="004E6D76">
        <w:lastRenderedPageBreak/>
        <w:t>S</w:t>
      </w:r>
      <w:r w:rsidR="00DB750F" w:rsidRPr="004E6D76">
        <w:t xml:space="preserve">hort reach distance: </w:t>
      </w:r>
      <w:r w:rsidR="0007408C">
        <w:t>t</w:t>
      </w:r>
      <w:r w:rsidR="0007408C" w:rsidRPr="004E6D76">
        <w:t xml:space="preserve">he </w:t>
      </w:r>
      <w:r w:rsidR="0007408C">
        <w:t>distance</w:t>
      </w:r>
      <w:r w:rsidR="002A7662" w:rsidRPr="004E6D76">
        <w:t xml:space="preserve"> </w:t>
      </w:r>
      <w:r w:rsidR="00DB750F" w:rsidRPr="004E6D76">
        <w:t xml:space="preserve">on the </w:t>
      </w:r>
      <w:r w:rsidR="00DB750F" w:rsidRPr="004E6D76">
        <w:rPr>
          <w:i/>
          <w:iCs/>
        </w:rPr>
        <w:t xml:space="preserve">Z </w:t>
      </w:r>
      <w:r w:rsidR="00DB750F" w:rsidRPr="004E6D76">
        <w:t xml:space="preserve">axis </w:t>
      </w:r>
      <w:r w:rsidR="0007408C">
        <w:t xml:space="preserve">between </w:t>
      </w:r>
      <w:r w:rsidR="00251958">
        <w:t xml:space="preserve">movement onset </w:t>
      </w:r>
      <w:r w:rsidR="0007408C">
        <w:t xml:space="preserve">and </w:t>
      </w:r>
      <w:r w:rsidR="00251958">
        <w:t>offset</w:t>
      </w:r>
      <w:r w:rsidR="00790615">
        <w:t xml:space="preserve"> </w:t>
      </w:r>
      <w:r w:rsidR="00563E5E" w:rsidRPr="004E6D76">
        <w:t>was</w:t>
      </w:r>
      <w:r w:rsidR="00DB750F" w:rsidRPr="004E6D76">
        <w:t xml:space="preserve"> shorter than</w:t>
      </w:r>
      <w:r w:rsidR="008B42AF" w:rsidRPr="004E6D76">
        <w:t>:</w:t>
      </w:r>
    </w:p>
    <w:p w14:paraId="4B3CB249" w14:textId="7C4D45CC"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between the starting point and the screen</m:t>
              </m:r>
            </m:sub>
          </m:sSub>
          <m:r>
            <w:rPr>
              <w:rFonts w:ascii="Cambria Math" w:hAnsi="Cambria Math"/>
            </w:rPr>
            <m:t>-onset variation</m:t>
          </m:r>
        </m:oMath>
      </m:oMathPara>
    </w:p>
    <w:p w14:paraId="24029FDC" w14:textId="4FF5E15B" w:rsidR="002A7662" w:rsidRPr="004E6D76" w:rsidRDefault="004A2C4D" w:rsidP="002A7662">
      <w:pPr>
        <w:pStyle w:val="NoSpacing"/>
        <w:bidi w:val="0"/>
        <w:ind w:left="1800"/>
      </w:pPr>
      <w:r w:rsidRPr="00406BE0">
        <w:rPr>
          <w:i/>
          <w:iCs/>
        </w:rPr>
        <w:t>Onset variation</w:t>
      </w:r>
      <w:r w:rsidR="00361077" w:rsidRPr="004E6D76">
        <w:t xml:space="preserve"> </w:t>
      </w:r>
      <w:r w:rsidR="004939B0">
        <w:t xml:space="preserve">is a 3cm error margin that </w:t>
      </w:r>
      <w:r w:rsidR="00C3048F">
        <w:t xml:space="preserve">compensates </w:t>
      </w:r>
      <w:r>
        <w:t>for small variations in the location of movement onset</w:t>
      </w:r>
      <w:r w:rsidR="007351FE">
        <w:t>.</w:t>
      </w:r>
    </w:p>
    <w:p w14:paraId="1CD36949" w14:textId="1412B3AE"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r w:rsidR="000F708F">
        <w:t>either</w:t>
      </w:r>
      <w:r w:rsidR="000F708F" w:rsidRPr="004E6D76">
        <w:t xml:space="preserve"> </w:t>
      </w:r>
      <w:r w:rsidR="00735100" w:rsidRPr="004E6D76">
        <w:t>target.</w:t>
      </w:r>
    </w:p>
    <w:p w14:paraId="1402AB2B" w14:textId="1386E5E0" w:rsidR="00A62ECB" w:rsidRPr="004E6D76" w:rsidRDefault="00647AE3" w:rsidP="00AA303F">
      <w:pPr>
        <w:pStyle w:val="NoSpacing"/>
        <w:numPr>
          <w:ilvl w:val="1"/>
          <w:numId w:val="5"/>
        </w:numPr>
        <w:bidi w:val="0"/>
      </w:pPr>
      <w:r w:rsidRPr="004E6D76">
        <w:t xml:space="preserve">Bad timing: </w:t>
      </w:r>
      <w:r w:rsidR="00F90A63">
        <w:t>In the keyboard task</w:t>
      </w:r>
      <w:r w:rsidR="00867BCC">
        <w:t xml:space="preserve">, key </w:t>
      </w:r>
      <w:r w:rsidR="00563E5E" w:rsidRPr="004E6D76">
        <w:t xml:space="preserve">press was too early (less than 200ms after target), or too late (more than </w:t>
      </w:r>
      <w:r w:rsidR="00F90A63">
        <w:t>740</w:t>
      </w:r>
      <w:r w:rsidR="00F90A63" w:rsidRPr="004E6D76">
        <w:t xml:space="preserve">ms </w:t>
      </w:r>
      <w:r w:rsidR="00563E5E" w:rsidRPr="004E6D76">
        <w:t xml:space="preserve">after target). </w:t>
      </w:r>
      <w:r w:rsidR="00F90A63">
        <w:t>In the reaching task</w:t>
      </w:r>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r w:rsidRPr="004E6D76">
        <w:t xml:space="preserve">Slow reaching movements (reaching duration was longer than 420ms) will be included in the analysis if they are within 3 STD from the average reaching time of the </w:t>
      </w:r>
      <w:r>
        <w:t>participant</w:t>
      </w:r>
      <w:r w:rsidRPr="004E6D76">
        <w:t>.</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11B24E34" w:rsidR="009A4337" w:rsidRPr="00941A8B" w:rsidRDefault="004B222D" w:rsidP="00792D38">
      <w:pPr>
        <w:pStyle w:val="NoSpacing"/>
        <w:numPr>
          <w:ilvl w:val="0"/>
          <w:numId w:val="6"/>
        </w:numPr>
        <w:bidi w:val="0"/>
      </w:pPr>
      <w:r>
        <w:t>Had l</w:t>
      </w:r>
      <w:r w:rsidR="00CD5582" w:rsidRPr="00941A8B">
        <w:t xml:space="preserve">ess than </w:t>
      </w:r>
      <w:r w:rsidR="008B6BFC">
        <w:rPr>
          <w:rFonts w:hint="cs"/>
          <w:rtl/>
        </w:rPr>
        <w:t>25</w:t>
      </w:r>
      <w:r w:rsidR="008B6BFC" w:rsidRPr="00941A8B">
        <w:t xml:space="preserve"> </w:t>
      </w:r>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48D03B98" w:rsidR="009933B5" w:rsidRDefault="00503D38" w:rsidP="009933B5">
      <w:pPr>
        <w:pStyle w:val="NoSpacing"/>
        <w:numPr>
          <w:ilvl w:val="0"/>
          <w:numId w:val="6"/>
        </w:numPr>
        <w:bidi w:val="0"/>
      </w:pPr>
      <w:r>
        <w:t>T</w:t>
      </w:r>
      <w:ins w:id="26" w:author="Liad Mudrik" w:date="2022-06-19T14:45:00Z">
        <w:r w:rsidR="00696967">
          <w:t>heir t</w:t>
        </w:r>
      </w:ins>
      <w:r>
        <w:t xml:space="preserve">arget classification </w:t>
      </w:r>
      <w:r w:rsidR="002B5B5D">
        <w:t xml:space="preserve">accuracy </w:t>
      </w:r>
      <w:r>
        <w:t xml:space="preserve">among trials that </w:t>
      </w:r>
      <w:r w:rsidR="008A4710">
        <w:t>were completed in time (i.e. not "Too early" or "Too late")</w:t>
      </w:r>
      <w:r w:rsidR="002B5B5D">
        <w:t xml:space="preserve"> was significantly </w:t>
      </w:r>
      <w:r w:rsidR="00493F52">
        <w:t>lower</w:t>
      </w:r>
      <w:r w:rsidR="002B5B5D">
        <w:t xml:space="preserve"> than 70% </w:t>
      </w:r>
      <w:r w:rsidR="00A73521">
        <w:t>according to a binomial test</w:t>
      </w:r>
      <w:r w:rsidR="008A4710">
        <w:t>.</w:t>
      </w:r>
      <w:r w:rsidR="009933B5">
        <w:t xml:space="preserve"> </w:t>
      </w:r>
    </w:p>
    <w:p w14:paraId="20FFB103" w14:textId="03333CCF" w:rsidR="00893FDB" w:rsidRDefault="00696967" w:rsidP="001D60A5">
      <w:pPr>
        <w:pStyle w:val="NoSpacing"/>
        <w:numPr>
          <w:ilvl w:val="0"/>
          <w:numId w:val="6"/>
        </w:numPr>
        <w:bidi w:val="0"/>
      </w:pPr>
      <w:ins w:id="27" w:author="Liad Mudrik" w:date="2022-06-19T14:45:00Z">
        <w:r>
          <w:t>Their p</w:t>
        </w:r>
      </w:ins>
      <w:del w:id="28" w:author="Liad Mudrik" w:date="2022-06-19T14:45:00Z">
        <w:r w:rsidR="00537780" w:rsidDel="00696967">
          <w:delText>P</w:delText>
        </w:r>
      </w:del>
      <w:r w:rsidR="00537780">
        <w:t xml:space="preserve">riming recognition accuracy among incongruent trials </w:t>
      </w:r>
      <w:ins w:id="29" w:author="Liad Mudrik" w:date="2022-06-19T14:45:00Z">
        <w:r>
          <w:t>wa</w:t>
        </w:r>
      </w:ins>
      <w:del w:id="30" w:author="Liad Mudrik" w:date="2022-06-19T14:45:00Z">
        <w:r w:rsidR="00537780" w:rsidDel="00696967">
          <w:delText>i</w:delText>
        </w:r>
      </w:del>
      <w:r w:rsidR="00537780">
        <w:t xml:space="preserve">s significantly better than chance (50%) </w:t>
      </w:r>
      <w:ins w:id="31" w:author="Liad Mudrik" w:date="2022-06-19T14:46:00Z">
        <w:r>
          <w:t>according to</w:t>
        </w:r>
      </w:ins>
      <w:del w:id="32" w:author="Liad Mudrik" w:date="2022-06-19T14:46:00Z">
        <w:r w:rsidR="00537780" w:rsidDel="00696967">
          <w:delText>as shown by</w:delText>
        </w:r>
      </w:del>
      <w:r w:rsidR="00537780">
        <w:t xml:space="preserve"> a binomial test.</w:t>
      </w:r>
    </w:p>
    <w:p w14:paraId="06783597" w14:textId="67FBFBA8" w:rsidR="00123E2F" w:rsidRDefault="00BF649F" w:rsidP="00123E2F">
      <w:pPr>
        <w:pStyle w:val="NoSpacing"/>
        <w:numPr>
          <w:ilvl w:val="0"/>
          <w:numId w:val="6"/>
        </w:numPr>
        <w:bidi w:val="0"/>
      </w:pPr>
      <w:r>
        <w:t xml:space="preserve">"Reach area" larger than </w:t>
      </w:r>
      <w:r w:rsidR="00123E2F">
        <w:t>0.07m</w:t>
      </w:r>
      <w:r w:rsidR="00123E2F">
        <w:rPr>
          <w:vertAlign w:val="superscript"/>
        </w:rPr>
        <w:t>2</w:t>
      </w:r>
      <w:r w:rsidR="00123E2F">
        <w:t xml:space="preserve"> </w:t>
      </w:r>
      <w:r w:rsidR="00EF44DC">
        <w:t>(</w:t>
      </w:r>
      <w:r w:rsidR="00EF44DC">
        <w:fldChar w:fldCharType="begin"/>
      </w:r>
      <w:r w:rsidR="00EF44DC">
        <w:instrText xml:space="preserve"> REF _Ref106198602 \h </w:instrText>
      </w:r>
      <w:r w:rsidR="00EF44DC">
        <w:fldChar w:fldCharType="separate"/>
      </w:r>
      <w:r w:rsidR="00EF44DC">
        <w:t xml:space="preserve">Figure </w:t>
      </w:r>
      <w:r w:rsidR="00EF44DC">
        <w:rPr>
          <w:noProof/>
        </w:rPr>
        <w:t>6</w:t>
      </w:r>
      <w:r w:rsidR="00EF44DC">
        <w:fldChar w:fldCharType="end"/>
      </w:r>
      <w:r w:rsidR="00EF44DC">
        <w:t>)</w:t>
      </w:r>
      <w:r w:rsidR="00302DA3">
        <w:t>. Such value</w:t>
      </w:r>
      <w:r w:rsidR="00352C7A">
        <w:t xml:space="preserve"> is highly unlikely and will thus</w:t>
      </w:r>
      <w:r w:rsidR="00123E2F">
        <w:t xml:space="preserve"> </w:t>
      </w:r>
      <w:r w:rsidR="00302DA3">
        <w:t>indicate</w:t>
      </w:r>
      <w:r w:rsidR="00123E2F">
        <w:t xml:space="preserve"> incorrect execution of the experiment or a problem with the recording</w:t>
      </w:r>
      <w:r w:rsidR="00302DA3">
        <w:t>.</w:t>
      </w:r>
    </w:p>
    <w:p w14:paraId="5A5750FC" w14:textId="74F564BD" w:rsidR="0035693A" w:rsidRDefault="00F640AB" w:rsidP="004B222D">
      <w:pPr>
        <w:pStyle w:val="NoSpacing"/>
        <w:keepNext/>
        <w:bidi w:val="0"/>
        <w:ind w:left="1080"/>
      </w:pPr>
      <w:r w:rsidRPr="00F640AB">
        <w:rPr>
          <w:noProof/>
        </w:rPr>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rsidP="0083610A">
      <w:pPr>
        <w:pStyle w:val="Caption"/>
        <w:bidi w:val="0"/>
      </w:pPr>
      <w:bookmarkStart w:id="33" w:name="_Ref106198602"/>
      <w:r>
        <w:t xml:space="preserve">Figure </w:t>
      </w:r>
      <w:fldSimple w:instr=" SEQ Figure \* ARABIC ">
        <w:r w:rsidR="009E2542">
          <w:rPr>
            <w:noProof/>
          </w:rPr>
          <w:t>6</w:t>
        </w:r>
      </w:fldSimple>
      <w:bookmarkEnd w:id="33"/>
      <w:r>
        <w:t xml:space="preserve">. Depiction of the maximal reach area. </w:t>
      </w:r>
      <w:r w:rsidR="002E6113">
        <w:t xml:space="preserve">This figure presents a </w:t>
      </w:r>
      <w:r w:rsidR="00CA646F">
        <w:t>hypothetical si</w:t>
      </w:r>
      <w:r w:rsidR="002E6113">
        <w:t>t</w:t>
      </w:r>
      <w:r w:rsidR="00CA646F">
        <w:t>uation</w:t>
      </w:r>
      <w:r w:rsidR="002E6113">
        <w:t xml:space="preserve"> </w:t>
      </w:r>
      <w:r w:rsidR="00A1773A">
        <w:t xml:space="preserve">that will produce a very large reach area. This will occur if a </w:t>
      </w:r>
      <w:r w:rsidR="00CA646F">
        <w:t xml:space="preserve">participant first moves in the direction of the chosen answer (left / right) and </w:t>
      </w:r>
      <w:r w:rsidR="002E6113">
        <w:t xml:space="preserve">then advances toward the screen. </w:t>
      </w:r>
      <w:r w:rsidR="009F357C">
        <w:t>The red lines represent this participant's average paths to the left and right targets and the pink area represent the large reach area that is defined as the maximal reach area.</w:t>
      </w:r>
    </w:p>
    <w:p w14:paraId="581AC3E8" w14:textId="42A3402C" w:rsidR="00BC6608" w:rsidRDefault="00BC6608" w:rsidP="00924692">
      <w:pPr>
        <w:pStyle w:val="Heading3"/>
        <w:bidi w:val="0"/>
      </w:pPr>
      <w:r>
        <w:t>Apparatus</w:t>
      </w:r>
    </w:p>
    <w:p w14:paraId="511DDE88" w14:textId="4A9ABF5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version 3.7.6287) using Matlab</w:t>
      </w:r>
      <w:r w:rsidR="00CF6876">
        <w:rPr>
          <w:rFonts w:cstheme="minorHAnsi"/>
        </w:rPr>
        <w:t xml:space="preserve"> </w:t>
      </w:r>
      <w:commentRangeStart w:id="34"/>
      <w:r w:rsidR="00CF6876">
        <w:rPr>
          <w:rFonts w:cstheme="minorHAnsi"/>
        </w:rPr>
        <w:t>[ref]</w:t>
      </w:r>
      <w:commentRangeEnd w:id="34"/>
      <w:r w:rsidR="00CF6876">
        <w:rPr>
          <w:rStyle w:val="CommentReference"/>
        </w:rPr>
        <w:commentReference w:id="34"/>
      </w:r>
      <w:r w:rsidR="00420705">
        <w:rPr>
          <w:rFonts w:cstheme="minorHAnsi"/>
        </w:rPr>
        <w:t xml:space="preserve"> </w:t>
      </w:r>
      <w:r w:rsidR="000A59A7">
        <w:rPr>
          <w:rFonts w:cstheme="minorHAnsi"/>
        </w:rPr>
        <w:t>R2020b (</w:t>
      </w:r>
      <w:bookmarkStart w:id="35" w:name="_Hlk103504723"/>
      <w:r w:rsidR="000A59A7">
        <w:rPr>
          <w:rFonts w:cstheme="minorHAnsi"/>
        </w:rPr>
        <w:t>9.9.0.14677003</w:t>
      </w:r>
      <w:bookmarkEnd w:id="35"/>
      <w:r w:rsidR="000A59A7">
        <w:rPr>
          <w:rFonts w:cstheme="minorHAnsi"/>
        </w:rPr>
        <w:t xml:space="preserve">) </w:t>
      </w:r>
      <w:r w:rsidR="00E9000B">
        <w:rPr>
          <w:rFonts w:cstheme="minorHAnsi"/>
        </w:rPr>
        <w:t xml:space="preserve">and </w:t>
      </w:r>
      <w:commentRangeStart w:id="36"/>
      <w:r w:rsidR="00E9000B">
        <w:rPr>
          <w:rFonts w:cstheme="minorHAnsi"/>
        </w:rPr>
        <w:t>Psychtoolbox</w:t>
      </w:r>
      <w:r w:rsidR="00A379A8">
        <w:rPr>
          <w:rFonts w:cstheme="minorHAnsi"/>
        </w:rPr>
        <w:t xml:space="preserve"> 3.0.18 – Flavor: beta, </w:t>
      </w:r>
      <w:r w:rsidR="007414EE">
        <w:rPr>
          <w:rFonts w:cstheme="minorHAnsi"/>
        </w:rPr>
        <w:t>Corresponds to SVN Revision 12779</w:t>
      </w:r>
      <w:commentRangeEnd w:id="36"/>
      <w:r w:rsidR="000507CB">
        <w:rPr>
          <w:rStyle w:val="CommentReference"/>
        </w:rPr>
        <w:commentReference w:id="36"/>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r w:rsidR="00AF396D">
        <w:rPr>
          <w:rFonts w:cstheme="minorHAnsi"/>
        </w:rPr>
      </w:r>
      <w:r w:rsidR="00AF396D">
        <w:rPr>
          <w:rFonts w:cstheme="minorHAnsi"/>
        </w:rPr>
        <w:fldChar w:fldCharType="separate"/>
      </w:r>
      <w:r w:rsidR="00AF396D">
        <w:t xml:space="preserve">Figure </w:t>
      </w:r>
      <w:r w:rsidR="00AF396D">
        <w:rPr>
          <w:noProof/>
        </w:rPr>
        <w:t>7</w:t>
      </w:r>
      <w:r w:rsidR="00AF396D">
        <w:rPr>
          <w:rFonts w:cstheme="minorHAnsi"/>
        </w:rPr>
        <w:fldChar w:fldCharType="end"/>
      </w:r>
      <w:r w:rsidR="00AF396D">
        <w:rPr>
          <w:rFonts w:cstheme="minorHAnsi"/>
        </w:rPr>
        <w: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C730D6">
        <w:rPr>
          <w:rFonts w:cstheme="minorHAnsi"/>
        </w:rPr>
        <w:t xml:space="preserve">A touch will be registered when the </w:t>
      </w:r>
      <w:r w:rsidR="00191CA9">
        <w:rPr>
          <w:rFonts w:cstheme="minorHAnsi"/>
        </w:rPr>
        <w:t>marker</w:t>
      </w:r>
      <w:r w:rsidR="00C730D6">
        <w:rPr>
          <w:rFonts w:cstheme="minorHAnsi"/>
        </w:rPr>
        <w:t xml:space="preserve"> is </w:t>
      </w:r>
      <w:r w:rsidR="00DB20FA">
        <w:rPr>
          <w:rFonts w:cstheme="minorHAnsi"/>
        </w:rPr>
        <w:t>0.</w:t>
      </w:r>
      <w:r w:rsidR="00C730D6">
        <w:rPr>
          <w:rFonts w:cstheme="minorHAnsi"/>
        </w:rPr>
        <w:t>7</w:t>
      </w:r>
      <w:r w:rsidR="00DB20FA">
        <w:rPr>
          <w:rFonts w:cstheme="minorHAnsi"/>
        </w:rPr>
        <w:t>c</w:t>
      </w:r>
      <w:r w:rsidR="00C730D6">
        <w:rPr>
          <w:rFonts w:cstheme="minorHAnsi"/>
        </w:rPr>
        <w:t>m away f</w:t>
      </w:r>
      <w:r w:rsidR="003B3AF2">
        <w:rPr>
          <w:rFonts w:cstheme="minorHAnsi"/>
        </w:rPr>
        <w:t>r</w:t>
      </w:r>
      <w:r w:rsidR="00C730D6">
        <w:rPr>
          <w:rFonts w:cstheme="minorHAnsi"/>
        </w:rPr>
        <w:t>om the screen or closer</w:t>
      </w:r>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 xml:space="preserve">s </w:t>
      </w:r>
      <w:r w:rsidR="00D82A6B">
        <w:rPr>
          <w:rFonts w:cstheme="minorHAnsi"/>
        </w:rPr>
        <w:t>by NaturalPoint Inc</w:t>
      </w:r>
      <w:r w:rsidR="00C018D3">
        <w:rPr>
          <w:rFonts w:cstheme="minorHAnsi"/>
        </w:rPr>
        <w:t xml:space="preserve"> </w:t>
      </w:r>
      <w:r w:rsidR="000F7696">
        <w:rPr>
          <w:rFonts w:cstheme="minorHAnsi"/>
        </w:rPr>
        <w:t xml:space="preserve">will </w:t>
      </w:r>
      <w:r w:rsidR="000444F1">
        <w:rPr>
          <w:rFonts w:cstheme="minorHAnsi"/>
        </w:rPr>
        <w:t>track the marker's location using Motive 2.</w:t>
      </w:r>
      <w:r w:rsidR="00647688">
        <w:rPr>
          <w:rFonts w:cstheme="minorHAnsi"/>
        </w:rPr>
        <w:t>3</w:t>
      </w:r>
      <w:r w:rsidR="000444F1">
        <w:rPr>
          <w:rFonts w:cstheme="minorHAnsi"/>
        </w:rPr>
        <w:t xml:space="preserve">.0 software </w:t>
      </w:r>
      <w:r w:rsidR="00C018D3">
        <w:rPr>
          <w:rFonts w:cstheme="minorHAnsi"/>
        </w:rPr>
        <w:t>[</w:t>
      </w:r>
      <w:commentRangeStart w:id="37"/>
      <w:r w:rsidR="00C018D3">
        <w:rPr>
          <w:rFonts w:cstheme="minorHAnsi"/>
        </w:rPr>
        <w:t>ref</w:t>
      </w:r>
      <w:commentRangeEnd w:id="37"/>
      <w:r w:rsidR="0052333A">
        <w:rPr>
          <w:rStyle w:val="CommentReference"/>
        </w:rPr>
        <w:commentReference w:id="37"/>
      </w:r>
      <w:r w:rsidR="00C018D3">
        <w:rPr>
          <w:rFonts w:cstheme="minorHAnsi"/>
        </w:rPr>
        <w:t>]</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r w:rsidR="0026559F">
        <w:rPr>
          <w:rFonts w:cstheme="minorHAnsi"/>
        </w:rPr>
        <w:t>[</w:t>
      </w:r>
      <w:commentRangeStart w:id="38"/>
      <w:r w:rsidR="0026559F">
        <w:rPr>
          <w:rFonts w:cstheme="minorHAnsi"/>
        </w:rPr>
        <w:t>ref</w:t>
      </w:r>
      <w:commentRangeEnd w:id="38"/>
      <w:r w:rsidR="00BA54BB">
        <w:rPr>
          <w:rStyle w:val="CommentReference"/>
        </w:rPr>
        <w:commentReference w:id="38"/>
      </w:r>
      <w:r w:rsidR="0026559F">
        <w:rPr>
          <w:rFonts w:cstheme="minorHAnsi"/>
        </w:rPr>
        <w:t>]</w:t>
      </w:r>
      <w:r w:rsidR="00085035">
        <w:rPr>
          <w:rFonts w:cstheme="minorHAnsi"/>
        </w:rPr>
        <w:t xml:space="preserve"> </w:t>
      </w:r>
      <w:r w:rsidR="00034240">
        <w:rPr>
          <w:rFonts w:cstheme="minorHAnsi"/>
        </w:rPr>
        <w:t xml:space="preserve">and </w:t>
      </w:r>
      <w:r w:rsidR="00085035">
        <w:rPr>
          <w:rFonts w:cstheme="minorHAnsi"/>
        </w:rPr>
        <w:t>recorded with Matlab.</w:t>
      </w:r>
    </w:p>
    <w:p w14:paraId="66CB7448" w14:textId="77777777" w:rsidR="004F20E1" w:rsidRDefault="00923419" w:rsidP="00BA7305">
      <w:pPr>
        <w:pStyle w:val="NoSpacing"/>
        <w:keepNext/>
        <w:bidi w:val="0"/>
      </w:pPr>
      <w:r w:rsidRPr="00923419">
        <w:rPr>
          <w:rFonts w:cstheme="minorHAnsi"/>
          <w:noProof/>
        </w:rPr>
        <w:lastRenderedPageBreak/>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rsidP="00BA7305">
      <w:pPr>
        <w:pStyle w:val="Caption"/>
        <w:bidi w:val="0"/>
        <w:rPr>
          <w:rFonts w:cstheme="minorHAnsi"/>
        </w:rPr>
      </w:pPr>
      <w:bookmarkStart w:id="39" w:name="_Ref106198654"/>
      <w:r>
        <w:t xml:space="preserve">Figure </w:t>
      </w:r>
      <w:fldSimple w:instr=" SEQ Figure \* ARABIC ">
        <w:r w:rsidR="009E2542">
          <w:rPr>
            <w:noProof/>
          </w:rPr>
          <w:t>7</w:t>
        </w:r>
      </w:fldSimple>
      <w:bookmarkEnd w:id="39"/>
      <w:r>
        <w:t xml:space="preserve">. Setup. </w:t>
      </w:r>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positioned 24cm above the starting point and the answers are placed on each of its sides, 20cm apart.</w:t>
      </w:r>
      <w:r w:rsidR="00BB753F">
        <w:t xml:space="preserve"> Z axis maps the path to and from the screen. X axis maps the left and right directions. Y axis maps the up and down directions. </w:t>
      </w:r>
    </w:p>
    <w:p w14:paraId="4A6A2F31" w14:textId="77777777" w:rsidR="00587E07" w:rsidRDefault="00587E07" w:rsidP="00924692">
      <w:pPr>
        <w:pStyle w:val="Heading3"/>
        <w:bidi w:val="0"/>
      </w:pPr>
    </w:p>
    <w:p w14:paraId="2B86FCD9" w14:textId="394941B2" w:rsidR="00B24B04" w:rsidRDefault="00797A81" w:rsidP="00587E07">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40"/>
      <w:r w:rsidR="003D425D">
        <w:t xml:space="preserve">10 per million </w:t>
      </w:r>
      <w:commentRangeEnd w:id="40"/>
      <w:r w:rsidR="0061256F">
        <w:rPr>
          <w:rStyle w:val="CommentReference"/>
        </w:rPr>
        <w:commentReference w:id="40"/>
      </w:r>
      <w:r w:rsidR="008B2A75">
        <w:t>[</w:t>
      </w:r>
      <w:commentRangeStart w:id="41"/>
      <w:r w:rsidR="008B2A75">
        <w:t>ref</w:t>
      </w:r>
      <w:commentRangeEnd w:id="41"/>
      <w:r w:rsidR="0061256F">
        <w:rPr>
          <w:rStyle w:val="CommentReference"/>
        </w:rPr>
        <w:commentReference w:id="41"/>
      </w:r>
      <w:r w:rsidR="008B2A75">
        <w:t>]</w:t>
      </w:r>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3FC28D1E" w:rsidR="00711085" w:rsidRPr="00711085" w:rsidRDefault="00B367D3" w:rsidP="00814502">
      <w:pPr>
        <w:pStyle w:val="NoSpacing"/>
        <w:bidi w:val="0"/>
      </w:pPr>
      <w:r>
        <w:t xml:space="preserve">Forty </w:t>
      </w:r>
      <w:r w:rsidR="00D7331D">
        <w:t xml:space="preserve">words will be used for the </w:t>
      </w:r>
      <w:r w:rsidR="00332150">
        <w:t xml:space="preserve">practice blocks and the </w:t>
      </w:r>
      <w:r w:rsidR="00D7331D">
        <w:t xml:space="preserve">remaining </w:t>
      </w:r>
      <w:r w:rsidR="00587E07">
        <w:t xml:space="preserve">sixty will be used in </w:t>
      </w:r>
      <w:r w:rsidR="00D7331D">
        <w:t xml:space="preserve">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30F10C05"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r w:rsidR="00D95A30">
        <w:t xml:space="preserve">a </w:t>
      </w:r>
      <w:r w:rsidR="006F2ECF">
        <w:t xml:space="preserve">practice block and </w:t>
      </w:r>
      <w:r>
        <w:t xml:space="preserve">six </w:t>
      </w:r>
      <w:r w:rsidR="006F2ECF">
        <w:t xml:space="preserve">test </w:t>
      </w:r>
      <w:r w:rsidR="007C1324">
        <w:t xml:space="preserve">blocks of </w:t>
      </w:r>
      <w:r w:rsidR="000D3501">
        <w:t>f</w:t>
      </w:r>
      <w:r w:rsidR="00B367D3">
        <w:t xml:space="preserve">orty </w:t>
      </w:r>
      <w:r w:rsidR="007C1324">
        <w:t>trials</w:t>
      </w:r>
      <w:r w:rsidR="00F07DF2">
        <w:t xml:space="preserve"> </w:t>
      </w:r>
      <w:r w:rsidR="0037576B">
        <w:t xml:space="preserve">each </w:t>
      </w:r>
      <w:r w:rsidR="00F07DF2">
        <w:t>(</w:t>
      </w:r>
      <w:r w:rsidR="00C53519">
        <w:t xml:space="preserve">i.e., </w:t>
      </w:r>
      <w:r w:rsidR="00D95A30">
        <w:t xml:space="preserve">40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D95A30">
        <w:t xml:space="preserve">560 </w:t>
      </w:r>
      <w:r w:rsidR="00F07DF2">
        <w:t>trials total)</w:t>
      </w:r>
      <w:r w:rsidR="00C53519">
        <w:t>. Breaks will be allowed between blocks.</w:t>
      </w:r>
      <w:r w:rsidR="000C1F7B">
        <w:t xml:space="preserve"> </w:t>
      </w:r>
      <w:r w:rsidR="001D2335">
        <w:t>Throughout the experiment,</w:t>
      </w:r>
      <w:r w:rsidR="000C1F7B">
        <w:t xml:space="preserve"> half the trials will be congruent and half incongruent, and half the </w:t>
      </w:r>
      <w:r w:rsidR="00283ACF">
        <w:t>targets</w:t>
      </w:r>
      <w:r w:rsidR="000C1F7B">
        <w:t xml:space="preserve"> will be natural and half artificial. </w:t>
      </w:r>
      <w:r w:rsidR="004D5B99">
        <w:t xml:space="preserve">Stimuli </w:t>
      </w:r>
      <w:r w:rsidR="000C1F7B">
        <w:t xml:space="preserve">order will be </w:t>
      </w:r>
      <w:r w:rsidR="00D514D2">
        <w:t xml:space="preserve">dictated by </w:t>
      </w:r>
      <w:r w:rsidR="000C1F7B">
        <w:t xml:space="preserve">two </w:t>
      </w:r>
      <w:r w:rsidR="006E6AD0">
        <w:t xml:space="preserve">lists that </w:t>
      </w:r>
      <w:r w:rsidR="004D5B99">
        <w:t>will be</w:t>
      </w:r>
      <w:r w:rsidR="006E6AD0">
        <w:t xml:space="preserve"> </w:t>
      </w:r>
      <w:r w:rsidR="00EA3951">
        <w:t xml:space="preserve">randomly sampled (without replacement) </w:t>
      </w:r>
      <w:r w:rsidR="000C1F7B">
        <w:t xml:space="preserve">out of </w:t>
      </w:r>
      <w:r w:rsidR="00436AEF">
        <w:t xml:space="preserve">twenty </w:t>
      </w:r>
      <w:r w:rsidR="00EA3951">
        <w:t>pre-</w:t>
      </w:r>
      <w:r w:rsidR="00066667">
        <w:t xml:space="preserve">composed </w:t>
      </w:r>
      <w:r w:rsidR="000C1F7B">
        <w:t xml:space="preserve">lists of </w:t>
      </w:r>
      <w:r w:rsidR="00564A58">
        <w:t xml:space="preserve">trial </w:t>
      </w:r>
      <w:r w:rsidR="00373350">
        <w:t xml:space="preserve">condition </w:t>
      </w:r>
      <w:r w:rsidR="00564A58">
        <w:t xml:space="preserve">and </w:t>
      </w:r>
      <w:r w:rsidR="00373350">
        <w:t>stimulus</w:t>
      </w:r>
      <w:r w:rsidR="000C1F7B">
        <w:t xml:space="preserve">. One list will be assigned to the "Reaching" </w:t>
      </w:r>
      <w:r w:rsidR="00066667">
        <w:t xml:space="preserve">session </w:t>
      </w:r>
      <w:r w:rsidR="000C1F7B">
        <w:t xml:space="preserve">and the other to the "Keyboard" </w:t>
      </w:r>
      <w:r w:rsidR="00066667">
        <w:t>session</w:t>
      </w:r>
      <w:r w:rsidR="000C1F7B">
        <w:t xml:space="preserve">. </w:t>
      </w:r>
      <w:r w:rsidR="00F9608A">
        <w:t>The practice lists will be</w:t>
      </w:r>
      <w:r w:rsidR="00167AF3">
        <w:t xml:space="preserve"> similarly</w:t>
      </w:r>
      <w:r w:rsidR="00F9608A">
        <w:t xml:space="preserve"> out of a different set of </w:t>
      </w:r>
      <w:r w:rsidR="00167AF3">
        <w:t xml:space="preserve">ten </w:t>
      </w:r>
      <w:r w:rsidR="00F9608A">
        <w:t>lists</w:t>
      </w:r>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r w:rsidR="00105043">
        <w:t xml:space="preserve">(c) A target never repeats in the same block; </w:t>
      </w:r>
      <w:r w:rsidR="000A45B8">
        <w:t>(</w:t>
      </w:r>
      <w:r w:rsidR="00105043">
        <w:t>d</w:t>
      </w:r>
      <w:r w:rsidR="000A45B8">
        <w:t xml:space="preserve">) </w:t>
      </w:r>
      <w:r w:rsidR="000C1F7B">
        <w:t xml:space="preserve">In the congruent condition the prime </w:t>
      </w:r>
      <w:r w:rsidR="000A45B8">
        <w:t>is</w:t>
      </w:r>
      <w:r w:rsidR="000C1F7B">
        <w:t xml:space="preserve"> identical to the target word</w:t>
      </w:r>
      <w:r w:rsidR="000A45B8">
        <w:t>; (</w:t>
      </w:r>
      <w:r w:rsidR="00105043">
        <w:t>e</w:t>
      </w:r>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r w:rsidR="00D83885">
        <w:t>can be</w:t>
      </w:r>
      <w:r w:rsidR="000C1F7B">
        <w:t xml:space="preserve"> preceded by "PHONE", while in the incongruent condition it </w:t>
      </w:r>
      <w:r w:rsidR="00D83885">
        <w:t xml:space="preserve">can </w:t>
      </w:r>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EC73190" w:rsidR="00215FCA" w:rsidRDefault="000D7BE3" w:rsidP="00BA5014">
      <w:pPr>
        <w:pStyle w:val="NoSpacing"/>
        <w:bidi w:val="0"/>
      </w:pPr>
      <w:r>
        <w:t xml:space="preserve">The procedure closely follows the one used in Dehaene et al., </w:t>
      </w:r>
      <w:r w:rsidR="00F20E6B">
        <w:t>[</w:t>
      </w:r>
      <w:commentRangeStart w:id="42"/>
      <w:r w:rsidR="00F20E6B">
        <w:t>REF</w:t>
      </w:r>
      <w:commentRangeEnd w:id="42"/>
      <w:r w:rsidR="00EE2524">
        <w:rPr>
          <w:rStyle w:val="CommentReference"/>
        </w:rPr>
        <w:commentReference w:id="42"/>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r w:rsidR="00AF396D">
        <w:t xml:space="preserve"> (</w:t>
      </w:r>
      <w:r w:rsidR="00AF396D">
        <w:fldChar w:fldCharType="begin"/>
      </w:r>
      <w:r w:rsidR="00AF396D">
        <w:instrText xml:space="preserve"> REF _Ref106198697 \h </w:instrText>
      </w:r>
      <w:r w:rsidR="00AF396D">
        <w:fldChar w:fldCharType="separate"/>
      </w:r>
      <w:r w:rsidR="00AF396D">
        <w:t xml:space="preserve">Figure </w:t>
      </w:r>
      <w:r w:rsidR="00AF396D">
        <w:rPr>
          <w:noProof/>
        </w:rPr>
        <w:t>8</w:t>
      </w:r>
      <w:r w:rsidR="00AF396D">
        <w:fldChar w:fldCharType="end"/>
      </w:r>
      <w:r w:rsidR="00AF396D">
        <w:t>)</w:t>
      </w:r>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r w:rsidR="005F67E5">
        <w:t xml:space="preserve">moved </w:t>
      </w:r>
      <w:r w:rsidR="00F93E06">
        <w:t xml:space="preserve">1cm away from the starting point (Euclidean distance). It must be longer than 100ms to prevent predictive movements but shorter than 320ms to prevent prime </w:t>
      </w:r>
      <w:r w:rsidR="00F93E06">
        <w:lastRenderedPageBreak/>
        <w:t xml:space="preserve">dilution. Inaccurate timing will be immediately replied with a "Too Early" / "Too Late" feedback accordingly. Movement time starts once the finger leaves the starting point and ends when </w:t>
      </w:r>
      <w:r w:rsidR="00B470B1">
        <w:t xml:space="preserve">it </w:t>
      </w:r>
      <w:r w:rsidR="00F93E06">
        <w:t xml:space="preserve">is </w:t>
      </w:r>
      <w:r w:rsidR="00712FD6">
        <w:t>0.7</w:t>
      </w:r>
      <w:r w:rsidR="00F93E06">
        <w:t xml:space="preserve">cm away from the screen </w:t>
      </w:r>
      <w:r w:rsidR="00B470B1">
        <w:t xml:space="preserve">or closer </w:t>
      </w:r>
      <w:r w:rsidR="00F93E06">
        <w:t xml:space="preserve">(on the Z axis). Movements longer than 420ms will be replied with </w:t>
      </w:r>
      <w:r w:rsidR="007F00F8">
        <w:t>"Too Slow" feedback</w:t>
      </w:r>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r w:rsidR="006A734A">
        <w:t>p</w:t>
      </w:r>
      <w:r w:rsidR="007F00F8">
        <w:t xml:space="preserve">articipants </w:t>
      </w:r>
      <w:r w:rsidR="00B94563">
        <w:t xml:space="preserve">will use </w:t>
      </w:r>
      <w:r w:rsidR="00B94563" w:rsidRPr="007C1188">
        <w:t>"</w:t>
      </w:r>
      <w:r w:rsidR="007F00F8">
        <w:t>E</w:t>
      </w:r>
      <w:r w:rsidR="00B94563" w:rsidRPr="007C1188">
        <w:t>"/"</w:t>
      </w:r>
      <w:r w:rsidR="007F00F8">
        <w:t>Y</w:t>
      </w:r>
      <w:r w:rsidR="00B94563" w:rsidRPr="007C1188">
        <w:t>" keys</w:t>
      </w:r>
      <w:r w:rsidR="00B94563">
        <w:t xml:space="preserve"> to select the left / right side accordingly</w:t>
      </w:r>
      <w:r w:rsidR="00BF3201">
        <w:t>. R</w:t>
      </w:r>
      <w:r w:rsidR="00102FEA">
        <w:t>esponse</w:t>
      </w:r>
      <w:r w:rsidR="008525F6">
        <w:t xml:space="preserve"> </w:t>
      </w:r>
      <w:r w:rsidR="00C13CFC">
        <w:t xml:space="preserve">must </w:t>
      </w:r>
      <w:r w:rsidR="008525F6">
        <w:t>be given within a time window of 250-</w:t>
      </w:r>
      <w:r w:rsidR="006A734A">
        <w:t xml:space="preserve">740ms </w:t>
      </w:r>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w:t>
      </w:r>
      <w:commentRangeStart w:id="43"/>
      <w:r w:rsidR="00050B64">
        <w:t>ref</w:t>
      </w:r>
      <w:commentRangeEnd w:id="43"/>
      <w:r w:rsidR="00050B64">
        <w:rPr>
          <w:rStyle w:val="CommentReference"/>
        </w:rPr>
        <w:commentReference w:id="43"/>
      </w:r>
      <w:r w:rsidR="00050B64">
        <w:t>]</w:t>
      </w:r>
      <w:r w:rsidR="006B3B9B">
        <w:t>. Participants will use the keyboard numbers 1-4 to rate how well did they see the prime</w:t>
      </w:r>
      <w:r w:rsidR="00A22AB2">
        <w:t xml:space="preserve"> (1 </w:t>
      </w:r>
      <w:r w:rsidR="00263EF2">
        <w:t>–</w:t>
      </w:r>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rsidP="00AA0160">
      <w:pPr>
        <w:pStyle w:val="NoSpacing"/>
        <w:keepNext/>
        <w:bidi w:val="0"/>
      </w:pPr>
      <w:r w:rsidRPr="004F20E1">
        <w:rPr>
          <w:noProof/>
        </w:rPr>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p>
    <w:p w14:paraId="6987EE54" w14:textId="0D4AD83D" w:rsidR="003C0483" w:rsidRDefault="00BA1EAB" w:rsidP="00EE25FA">
      <w:pPr>
        <w:pStyle w:val="Caption"/>
        <w:bidi w:val="0"/>
      </w:pPr>
      <w:bookmarkStart w:id="44" w:name="_Ref106198697"/>
      <w:r>
        <w:t xml:space="preserve">Figure </w:t>
      </w:r>
      <w:fldSimple w:instr=" SEQ Figure \* ARABIC ">
        <w:r w:rsidR="009E2542">
          <w:rPr>
            <w:noProof/>
          </w:rPr>
          <w:t>8</w:t>
        </w:r>
      </w:fldSimple>
      <w:bookmarkEnd w:id="44"/>
      <w:r>
        <w:t>. Stimuli presentation order. Each trial is comp</w:t>
      </w:r>
      <w:r w:rsidR="001756ED">
        <w:t xml:space="preserve">osed of </w:t>
      </w:r>
      <w:r>
        <w:t xml:space="preserve">a fixation cross (1000ms), </w:t>
      </w:r>
      <w:r w:rsidR="001756ED">
        <w:t>a first mask (270ms), a second mask (30ms), a prime word (30ms), a third mask (30ms), a categorization task (100-740ms</w:t>
      </w:r>
      <w:r w:rsidR="00EE25FA">
        <w:t>,</w:t>
      </w:r>
      <w:r w:rsidR="001756ED">
        <w:t xml:space="preserve"> out of which the target is displayed for 500ms)</w:t>
      </w:r>
      <w:r w:rsidR="00AD24DF">
        <w:t>, a recognition task (100-7000ms) and a PAS task (no time limit).</w:t>
      </w:r>
      <w:r w:rsidR="00EE25FA">
        <w:t xml:space="preserve"> The blue circles appearing on the screen are presented as markers for the subjects to know where they should touch in order to make their response. They appeared also in the Keyboard session. </w:t>
      </w:r>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2994AE3F" w:rsidR="00084350" w:rsidRDefault="004A6E23" w:rsidP="00EA2912">
      <w:pPr>
        <w:pStyle w:val="NoSpacing"/>
        <w:bidi w:val="0"/>
      </w:pPr>
      <w:r>
        <w:t>The p</w:t>
      </w:r>
      <w:r w:rsidR="00AC0D5F" w:rsidRPr="002B6CA5">
        <w:t xml:space="preserve">reprocessing </w:t>
      </w:r>
      <w:r>
        <w:t xml:space="preserve">procedures </w:t>
      </w:r>
      <w:r w:rsidR="00774FEF">
        <w:t xml:space="preserve">will </w:t>
      </w:r>
      <w:r w:rsidR="001F3C16">
        <w:t xml:space="preserve">follow </w:t>
      </w:r>
      <w:r>
        <w:t>those described in</w:t>
      </w:r>
      <w:r w:rsidR="00DE3ADD">
        <w:t xml:space="preserve"> </w:t>
      </w:r>
      <w:commentRangeStart w:id="45"/>
      <w:r w:rsidR="00DE3ADD">
        <w:rPr>
          <w:rFonts w:ascii="Arial" w:hAnsi="Arial" w:cs="Arial"/>
          <w:color w:val="222222"/>
          <w:sz w:val="20"/>
          <w:szCs w:val="20"/>
          <w:shd w:val="clear" w:color="auto" w:fill="FFFFFF"/>
        </w:rPr>
        <w:t>Gallivan &amp; Chapman (2014)</w:t>
      </w:r>
      <w:commentRangeEnd w:id="45"/>
      <w:r w:rsidR="00DE3ADD">
        <w:rPr>
          <w:rStyle w:val="CommentReference"/>
        </w:rPr>
        <w:commentReference w:id="45"/>
      </w:r>
      <w:r w:rsidR="00DE3ADD">
        <w:rPr>
          <w:rFonts w:ascii="Arial" w:hAnsi="Arial" w:cs="Arial"/>
          <w:color w:val="222222"/>
          <w:sz w:val="20"/>
          <w:szCs w:val="20"/>
          <w:shd w:val="clear" w:color="auto" w:fill="FFFFFF"/>
        </w:rPr>
        <w:t>.</w:t>
      </w:r>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46"/>
      <w:r w:rsidR="003F7819">
        <w:t>inpaint_nans</w:t>
      </w:r>
      <w:commentRangeEnd w:id="46"/>
      <w:r w:rsidR="0097587D">
        <w:rPr>
          <w:rStyle w:val="CommentReference"/>
        </w:rPr>
        <w:commentReference w:id="46"/>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butterworth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butterworth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r w:rsidR="007C7FE6">
        <w:t xml:space="preserve"> 3D</w:t>
      </w:r>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47"/>
      <w:r w:rsidR="00B15C67">
        <w:t>closest to the screen</w:t>
      </w:r>
      <w:commentRangeEnd w:id="47"/>
      <w:r w:rsidR="00DA2CB6">
        <w:rPr>
          <w:rStyle w:val="CommentReference"/>
        </w:rPr>
        <w:commentReference w:id="47"/>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r w:rsidR="00EC4EA2">
        <w:t xml:space="preserve">traveled distance </w:t>
      </w:r>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r w:rsidR="002D1F97">
        <w:t xml:space="preserve">on </w:t>
      </w:r>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 xml:space="preserve">to produce a high-resolution representation of the </w:t>
      </w:r>
      <w:r w:rsidR="0006260F">
        <w:lastRenderedPageBreak/>
        <w:t>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r w:rsidR="006038C7">
        <w:t>cm</w:t>
      </w:r>
      <w:r w:rsidR="0006260F">
        <w:t xml:space="preserve"> forward</w:t>
      </w:r>
      <w:r w:rsidR="006038C7">
        <w:t xml:space="preserve"> and </w:t>
      </w:r>
      <w:r w:rsidR="0006260F">
        <w:t>1</w:t>
      </w:r>
      <w:r w:rsidR="006038C7">
        <w:t>cm</w:t>
      </w:r>
      <w:r w:rsidR="0006260F">
        <w:t xml:space="preserve"> backward, the total </w:t>
      </w:r>
      <w:r w:rsidR="00C2273C">
        <w:t xml:space="preserve">distance </w:t>
      </w:r>
      <w:r w:rsidR="006038C7">
        <w:t xml:space="preserve">traveled </w:t>
      </w:r>
      <w:r w:rsidR="0006260F">
        <w:t xml:space="preserve">is </w:t>
      </w:r>
      <w:r w:rsidR="0023238E">
        <w:t>3</w:t>
      </w:r>
      <w:r w:rsidR="006038C7">
        <w:t>cm</w:t>
      </w:r>
      <w:r w:rsidR="0006260F">
        <w:t>).</w:t>
      </w:r>
      <w:r w:rsidR="00AC0D5F">
        <w:t xml:space="preserve"> </w:t>
      </w:r>
      <w:r w:rsidR="00084350">
        <w:t xml:space="preserve">These points </w:t>
      </w:r>
      <w:r w:rsidR="00C2273C">
        <w:t xml:space="preserve">will </w:t>
      </w:r>
      <w:r w:rsidR="00084350">
        <w:t>represent the proportion of path traveled.</w:t>
      </w:r>
    </w:p>
    <w:p w14:paraId="48418749" w14:textId="77777777" w:rsidR="0082421C" w:rsidRDefault="0082421C" w:rsidP="00CA75F0">
      <w:pPr>
        <w:pStyle w:val="Heading3"/>
        <w:bidi w:val="0"/>
      </w:pPr>
    </w:p>
    <w:p w14:paraId="25BDC1FE" w14:textId="13413957" w:rsidR="00587B22" w:rsidRDefault="00CA75F0" w:rsidP="0082421C">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06975DC0" w:rsidR="00C72B02" w:rsidRDefault="00D80961" w:rsidP="00ED5CD5">
      <w:pPr>
        <w:pStyle w:val="NoSpacing"/>
        <w:bidi w:val="0"/>
      </w:pPr>
      <w:r>
        <w:t>A participant's reach area in each condition</w:t>
      </w:r>
      <w:r w:rsidR="008376FE">
        <w:t xml:space="preserve"> will be calculated in </w:t>
      </w:r>
      <w:r w:rsidR="009C05FA">
        <w:t xml:space="preserve">three </w:t>
      </w:r>
      <w:r w:rsidR="008376FE">
        <w:t>stages</w:t>
      </w:r>
      <w:r w:rsidR="00DC0BA9">
        <w:t xml:space="preserve"> (</w:t>
      </w:r>
      <w:r w:rsidR="00DC0BA9">
        <w:fldChar w:fldCharType="begin"/>
      </w:r>
      <w:r w:rsidR="00DC0BA9">
        <w:instrText xml:space="preserve"> REF _Ref106198720 \h </w:instrText>
      </w:r>
      <w:r w:rsidR="00DC0BA9">
        <w:fldChar w:fldCharType="separate"/>
      </w:r>
      <w:r w:rsidR="00DC0BA9">
        <w:t xml:space="preserve">Figure </w:t>
      </w:r>
      <w:r w:rsidR="00DC0BA9">
        <w:rPr>
          <w:noProof/>
        </w:rPr>
        <w:t>9</w:t>
      </w:r>
      <w:r w:rsidR="00DC0BA9">
        <w:fldChar w:fldCharType="end"/>
      </w:r>
      <w:r w:rsidR="00DC0BA9">
        <w:t>)</w:t>
      </w:r>
      <w:r w:rsidR="008376FE">
        <w:t>. First</w:t>
      </w:r>
      <w:r w:rsidR="000D2CF9">
        <w:t>,</w:t>
      </w:r>
      <w:r w:rsidR="008376FE">
        <w:t xml:space="preserve"> </w:t>
      </w:r>
      <w:r w:rsidR="009C05FA">
        <w:t>a line</w:t>
      </w:r>
      <w:r w:rsidR="001D1774">
        <w:t xml:space="preserve"> perpendicular to the screen</w:t>
      </w:r>
      <w:r w:rsidR="009C05FA">
        <w:t xml:space="preserve"> </w:t>
      </w:r>
      <w:r w:rsidR="001A5732">
        <w:t xml:space="preserve">will be </w:t>
      </w:r>
      <w:r w:rsidR="004F0F2F">
        <w:t xml:space="preserve">drawn </w:t>
      </w:r>
      <w:r w:rsidR="00665933">
        <w:t xml:space="preserve">at the </w:t>
      </w:r>
      <w:commentRangeStart w:id="48"/>
      <w:commentRangeStart w:id="49"/>
      <w:commentRangeStart w:id="50"/>
      <w:commentRangeStart w:id="51"/>
      <w:r w:rsidR="00665933">
        <w:t>lowest X value</w:t>
      </w:r>
      <w:commentRangeEnd w:id="48"/>
      <w:r w:rsidR="00DD06B7">
        <w:rPr>
          <w:rStyle w:val="CommentReference"/>
        </w:rPr>
        <w:commentReference w:id="48"/>
      </w:r>
      <w:commentRangeEnd w:id="49"/>
      <w:r w:rsidR="00BB7CC7">
        <w:rPr>
          <w:rStyle w:val="CommentReference"/>
        </w:rPr>
        <w:commentReference w:id="49"/>
      </w:r>
      <w:commentRangeEnd w:id="50"/>
      <w:r w:rsidR="008F673A">
        <w:rPr>
          <w:rStyle w:val="CommentReference"/>
        </w:rPr>
        <w:commentReference w:id="50"/>
      </w:r>
      <w:commentRangeEnd w:id="51"/>
      <w:r w:rsidR="00C908B2">
        <w:rPr>
          <w:rStyle w:val="CommentReference"/>
        </w:rPr>
        <w:commentReference w:id="51"/>
      </w:r>
      <w:r w:rsidR="00D36F37">
        <w:t xml:space="preserve"> amongst </w:t>
      </w:r>
      <w:r w:rsidR="000B242A">
        <w:t>the participant's average trajectories to the left and to the right</w:t>
      </w:r>
      <w:r w:rsidR="00DE6012">
        <w:t xml:space="preserve"> targets</w:t>
      </w:r>
      <w:r w:rsidR="000B242A">
        <w:t xml:space="preserve"> in a single condition</w:t>
      </w:r>
      <w:del w:id="52" w:author="Liad Mudrik" w:date="2022-06-19T14:47:00Z">
        <w:r w:rsidR="000B242A" w:rsidDel="00C908B2">
          <w:delText>.</w:delText>
        </w:r>
      </w:del>
      <w:r w:rsidR="001D1774">
        <w:t>.</w:t>
      </w:r>
      <w:r w:rsidR="00EB1D51">
        <w:t xml:space="preserve"> </w:t>
      </w:r>
      <w:r w:rsidR="00665933">
        <w:t>Then</w:t>
      </w:r>
      <w:r w:rsidR="00DC0BA9">
        <w:t>,</w:t>
      </w:r>
      <w:r w:rsidR="00665933">
        <w:t xml:space="preserve"> the area between </w:t>
      </w:r>
      <w:r w:rsidR="00A03DFB">
        <w:t>both</w:t>
      </w:r>
      <w:r w:rsidR="009D3834">
        <w:t xml:space="preserve"> </w:t>
      </w:r>
      <w:ins w:id="53" w:author="Liad Mudrik" w:date="2022-06-19T14:47:00Z">
        <w:r w:rsidR="00C908B2">
          <w:t>t</w:t>
        </w:r>
      </w:ins>
      <w:r w:rsidR="009D3834">
        <w:t xml:space="preserve">he right and the left </w:t>
      </w:r>
      <w:r w:rsidR="00665933">
        <w:t>average trajector</w:t>
      </w:r>
      <w:r w:rsidR="009D3834">
        <w:t>ies</w:t>
      </w:r>
      <w:r w:rsidR="00665933">
        <w:t xml:space="preserve"> and th</w:t>
      </w:r>
      <w:ins w:id="54" w:author="Liad Mudrik" w:date="2022-06-19T14:47:00Z">
        <w:r w:rsidR="00C908B2">
          <w:t xml:space="preserve">e </w:t>
        </w:r>
        <w:r w:rsidR="00C908B2">
          <w:t xml:space="preserve">perpendicular </w:t>
        </w:r>
      </w:ins>
      <w:del w:id="55" w:author="Liad Mudrik" w:date="2022-06-19T14:47:00Z">
        <w:r w:rsidR="00665933" w:rsidDel="00C908B2">
          <w:delText>at</w:delText>
        </w:r>
      </w:del>
      <w:r w:rsidR="00665933">
        <w:t xml:space="preserve"> line</w:t>
      </w:r>
      <w:r w:rsidR="001A5732">
        <w:t xml:space="preserve"> will be computed</w:t>
      </w:r>
      <w:r w:rsidR="00A03DFB">
        <w:t xml:space="preserve"> (Figure 9, left and middle panels, respectively)</w:t>
      </w:r>
      <w:r w:rsidR="00EB1D51">
        <w:t>. The results will be subtracted from each other</w:t>
      </w:r>
      <w:r w:rsidR="00FB2573">
        <w:t xml:space="preserve"> (Figure 9, right</w:t>
      </w:r>
      <w:r w:rsidR="0031428E">
        <w:t xml:space="preserve"> panel</w:t>
      </w:r>
      <w:r w:rsidR="00FB2573">
        <w:t>)</w:t>
      </w:r>
      <w:r w:rsidR="00EB1D51">
        <w:t xml:space="preserve">,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rsidP="0082421C">
      <w:pPr>
        <w:pStyle w:val="NoSpacing"/>
        <w:keepNext/>
        <w:bidi w:val="0"/>
      </w:pPr>
      <w:r w:rsidRPr="00C50AB2">
        <w:rPr>
          <w:noProof/>
        </w:rPr>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rsidP="0082421C">
      <w:pPr>
        <w:pStyle w:val="Caption"/>
        <w:bidi w:val="0"/>
      </w:pPr>
      <w:bookmarkStart w:id="56" w:name="_Ref106198720"/>
      <w:r>
        <w:t xml:space="preserve">Figure </w:t>
      </w:r>
      <w:fldSimple w:instr=" SEQ Figure \* ARABIC ">
        <w:r w:rsidR="009E2542">
          <w:rPr>
            <w:noProof/>
          </w:rPr>
          <w:t>9</w:t>
        </w:r>
      </w:fldSimple>
      <w:bookmarkEnd w:id="56"/>
      <w:r>
        <w:t xml:space="preserve">. Reach area calculation. The average trajectories </w:t>
      </w:r>
      <w:r w:rsidR="00523E21">
        <w:t xml:space="preserve">of a participant to the right (light red) and left targets (dark red) are produced. Then </w:t>
      </w:r>
      <w:r w:rsidR="00B83296">
        <w:t xml:space="preserve">a line perpendicular to the screen (black) is plotted at the minimal X value among </w:t>
      </w:r>
      <w:r w:rsidR="00EC1824">
        <w:t>both trajectories</w:t>
      </w:r>
      <w:r w:rsidR="000A56A9">
        <w:t>. The area between each trajectory and that line is computed and the results are subtracted from each other</w:t>
      </w:r>
      <w:r w:rsidR="004900D2">
        <w:t xml:space="preserve"> giving the </w:t>
      </w:r>
      <w:r w:rsidR="000A56A9">
        <w:t>participant's reach area.</w:t>
      </w:r>
    </w:p>
    <w:p w14:paraId="7B2FFE74" w14:textId="08BDC393" w:rsidR="006A2025" w:rsidRDefault="00D71C53" w:rsidP="00B3603C">
      <w:pPr>
        <w:pStyle w:val="Heading3"/>
        <w:bidi w:val="0"/>
      </w:pPr>
      <w:r>
        <w:t>Confirmatory analysis</w:t>
      </w:r>
    </w:p>
    <w:p w14:paraId="4DC3B808" w14:textId="67568BB5" w:rsidR="00AB5417" w:rsidRDefault="00A64DE9" w:rsidP="00AB5417">
      <w:pPr>
        <w:pStyle w:val="NoSpacing"/>
        <w:bidi w:val="0"/>
      </w:pPr>
      <w:r>
        <w:t>A paired t-test will be conducted between the congruent and incongruent conditions for each DV</w:t>
      </w:r>
      <w:r w:rsidR="00A90EA7">
        <w:t>.</w:t>
      </w:r>
      <w:r w:rsidR="004E3784">
        <w:t xml:space="preserve"> </w:t>
      </w:r>
      <w:r w:rsidR="006A5F28">
        <w:t>M</w:t>
      </w:r>
      <w:r w:rsidR="000135AA">
        <w:t xml:space="preserve">ultiple comparisons </w:t>
      </w:r>
      <w:r>
        <w:t xml:space="preserve">will be corrected </w:t>
      </w:r>
      <w:r w:rsidR="001F5CAF">
        <w:t xml:space="preserve">for </w:t>
      </w:r>
      <w:r w:rsidR="006A5F28">
        <w:t xml:space="preserve">using </w:t>
      </w:r>
      <w:r w:rsidR="000135AA">
        <w:t>the Tree</w:t>
      </w:r>
      <w:r w:rsidR="00DA1F0C">
        <w:t>-</w:t>
      </w:r>
      <w:r w:rsidR="000135AA">
        <w:t xml:space="preserve">BH method </w:t>
      </w:r>
      <w:commentRangeStart w:id="57"/>
      <w:r w:rsidR="000135AA">
        <w:t>[ref]</w:t>
      </w:r>
      <w:commentRangeEnd w:id="57"/>
      <w:r w:rsidR="000135AA">
        <w:rPr>
          <w:rStyle w:val="CommentReference"/>
        </w:rPr>
        <w:commentReference w:id="57"/>
      </w:r>
      <w:r w:rsidR="00361384">
        <w:t xml:space="preserve"> </w:t>
      </w:r>
      <w:r w:rsidR="006A5F28">
        <w:t xml:space="preserve">based on the </w:t>
      </w:r>
      <w:r w:rsidR="00361384">
        <w:t>tree structure described in</w:t>
      </w:r>
      <w:r w:rsidR="00263EF2">
        <w:t xml:space="preserve"> </w:t>
      </w:r>
      <w:r w:rsidR="00263EF2">
        <w:fldChar w:fldCharType="begin"/>
      </w:r>
      <w:r w:rsidR="00263EF2">
        <w:instrText xml:space="preserve"> REF _Ref106198744 \h </w:instrText>
      </w:r>
      <w:r w:rsidR="00263EF2">
        <w:fldChar w:fldCharType="separate"/>
      </w:r>
      <w:r w:rsidR="00263EF2">
        <w:t xml:space="preserve">Figure </w:t>
      </w:r>
      <w:r w:rsidR="00263EF2">
        <w:rPr>
          <w:noProof/>
        </w:rPr>
        <w:t>10</w:t>
      </w:r>
      <w:r w:rsidR="00263EF2">
        <w:fldChar w:fldCharType="end"/>
      </w:r>
      <w:r w:rsidR="00120E9F">
        <w:t>.</w:t>
      </w:r>
      <w:r w:rsidR="00FF5A7B">
        <w:t xml:space="preserve"> </w:t>
      </w:r>
      <w:r w:rsidR="00B139C6">
        <w:t>T</w:t>
      </w:r>
      <w:r w:rsidR="000C70A4">
        <w:t xml:space="preserve">he "effectsize" package </w:t>
      </w:r>
      <w:commentRangeStart w:id="58"/>
      <w:r w:rsidR="000C70A4">
        <w:t>[ref]</w:t>
      </w:r>
      <w:commentRangeEnd w:id="58"/>
      <w:r w:rsidR="000C70A4">
        <w:rPr>
          <w:rStyle w:val="CommentReference"/>
        </w:rPr>
        <w:commentReference w:id="58"/>
      </w:r>
      <w:r w:rsidR="000C70A4">
        <w:t xml:space="preserve"> </w:t>
      </w:r>
      <w:r w:rsidR="00B139C6">
        <w:t xml:space="preserve">will be used </w:t>
      </w:r>
      <w:r w:rsidR="000C70A4">
        <w:t>to evaluate</w:t>
      </w:r>
      <w:r w:rsidR="001B1826">
        <w:t xml:space="preserve"> </w:t>
      </w:r>
      <w:r w:rsidR="00E2458C">
        <w:t>Cohen's d</w:t>
      </w:r>
      <w:r w:rsidR="00E2458C">
        <w:rPr>
          <w:vertAlign w:val="subscript"/>
        </w:rPr>
        <w:t>z</w:t>
      </w:r>
      <w:r w:rsidR="00E2458C">
        <w:t xml:space="preserve"> </w:t>
      </w:r>
      <w:r w:rsidR="00541428">
        <w:t xml:space="preserve">and its </w:t>
      </w:r>
      <w:r w:rsidR="0094557B">
        <w:t>confidence intervals</w:t>
      </w:r>
      <w:r w:rsidR="00541428">
        <w:t>.</w:t>
      </w:r>
      <w:r w:rsidR="001A30FF">
        <w:t xml:space="preserve"> </w:t>
      </w:r>
      <w:r w:rsidR="00F3190A">
        <w:t xml:space="preserve">Non overlapping confidence intervals </w:t>
      </w:r>
      <w:r w:rsidR="00137649">
        <w:t>will indicate an advantage for one measure over the other.</w:t>
      </w:r>
      <w:r w:rsidR="00AB5417">
        <w:t xml:space="preserve"> </w:t>
      </w:r>
      <w:r w:rsidR="00F3190A">
        <w:t xml:space="preserve">In the event that a different DV will produce a larger effect size, it will be used instead of </w:t>
      </w:r>
      <w:r w:rsidR="009B60B7">
        <w:t>"Reach area"</w:t>
      </w:r>
      <w:r w:rsidR="00F3190A">
        <w:t>.</w:t>
      </w:r>
    </w:p>
    <w:p w14:paraId="2CE2B5F4" w14:textId="3CF6626E" w:rsidR="009E2542" w:rsidRDefault="00393B19" w:rsidP="001A30FF">
      <w:pPr>
        <w:pStyle w:val="NoSpacing"/>
        <w:keepNext/>
        <w:bidi w:val="0"/>
      </w:pPr>
      <w:r w:rsidRPr="00393B19">
        <w:rPr>
          <w:noProof/>
        </w:rPr>
        <w:lastRenderedPageBreak/>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p>
    <w:p w14:paraId="0644AF54" w14:textId="7E040BDC" w:rsidR="00155D36" w:rsidRDefault="009E2542" w:rsidP="001A30FF">
      <w:pPr>
        <w:pStyle w:val="Caption"/>
        <w:bidi w:val="0"/>
      </w:pPr>
      <w:bookmarkStart w:id="59" w:name="_Ref106198744"/>
      <w:r>
        <w:t xml:space="preserve">Figure </w:t>
      </w:r>
      <w:fldSimple w:instr=" SEQ Figure \* ARABIC ">
        <w:r>
          <w:rPr>
            <w:noProof/>
          </w:rPr>
          <w:t>10</w:t>
        </w:r>
      </w:fldSimple>
      <w:bookmarkEnd w:id="59"/>
      <w:r w:rsidR="005F24B5">
        <w:t xml:space="preserve">. Tree-BH architecture. </w:t>
      </w:r>
      <w:r w:rsidR="006E117C">
        <w:t>N</w:t>
      </w:r>
      <w:r w:rsidR="00623A6E">
        <w:t>ode</w:t>
      </w:r>
      <w:r w:rsidR="006E117C">
        <w:t>s</w:t>
      </w:r>
      <w:r w:rsidR="00623A6E">
        <w:t xml:space="preserve"> represent statistical test</w:t>
      </w:r>
      <w:r w:rsidR="006E117C">
        <w:t>s</w:t>
      </w:r>
      <w:r w:rsidR="00623A6E">
        <w:t>.</w:t>
      </w:r>
      <w:r w:rsidR="006E117C">
        <w:t xml:space="preserve"> Deviation from center and STD of x have multiple points for each trial, therefore </w:t>
      </w:r>
      <w:r w:rsidR="009B6F9A">
        <w:t>a permutation and clustering procedure is used to extract the significant clusters</w:t>
      </w:r>
      <w:r w:rsidR="00FF7BDA">
        <w:t>, and only those will be included in the exploratory analysis.</w:t>
      </w:r>
    </w:p>
    <w:p w14:paraId="6E40C78E" w14:textId="31E4D1AB" w:rsidR="00351D12" w:rsidRDefault="00351D12" w:rsidP="00351D12">
      <w:pPr>
        <w:pStyle w:val="NoSpacing"/>
        <w:bidi w:val="0"/>
      </w:pPr>
    </w:p>
    <w:p w14:paraId="14FAF823" w14:textId="5DECE11D" w:rsidR="00410199" w:rsidRDefault="004F090A" w:rsidP="00A00B2B">
      <w:pPr>
        <w:bidi w:val="0"/>
      </w:pPr>
      <w:r>
        <w:t xml:space="preserve">The </w:t>
      </w:r>
      <w:r w:rsidR="003D5392">
        <w:t xml:space="preserve">normality of the </w:t>
      </w:r>
      <w:r w:rsidR="006B617F">
        <w:t>d</w:t>
      </w:r>
      <w:r>
        <w:t xml:space="preserve">ifference score of each </w:t>
      </w:r>
      <w:r w:rsidR="00351D12">
        <w:t>DV</w:t>
      </w:r>
      <w:r>
        <w:t xml:space="preserve"> </w:t>
      </w:r>
      <w:r w:rsidR="00351D12">
        <w:t xml:space="preserve">will be </w:t>
      </w:r>
      <w:r w:rsidR="003D5392">
        <w:t xml:space="preserve">examined with </w:t>
      </w:r>
      <w:r w:rsidR="008C2770">
        <w:t>a qq-plot</w:t>
      </w:r>
      <w:r w:rsidR="00A00B2B">
        <w:t xml:space="preserve">; in case of </w:t>
      </w:r>
      <w:r w:rsidR="00EC5F61">
        <w:t>a violation</w:t>
      </w:r>
      <w:r w:rsidR="00A00B2B">
        <w:t>, we</w:t>
      </w:r>
      <w:r w:rsidR="00EC5F61">
        <w:t xml:space="preserve"> will use </w:t>
      </w:r>
      <w:r w:rsidR="00733C12">
        <w:t xml:space="preserve">a </w:t>
      </w:r>
      <w:commentRangeStart w:id="60"/>
      <w:r w:rsidR="00733C12">
        <w:t>t-test with permutation</w:t>
      </w:r>
      <w:commentRangeEnd w:id="60"/>
      <w:r w:rsidR="000B6329">
        <w:rPr>
          <w:rStyle w:val="CommentReference"/>
        </w:rPr>
        <w:commentReference w:id="60"/>
      </w:r>
      <w:r w:rsidR="00733C12">
        <w:t xml:space="preserve"> </w:t>
      </w:r>
      <w:r w:rsidR="000B6329">
        <w:t>to estimate the congruency effect.</w:t>
      </w:r>
      <w:r w:rsidR="008C2770">
        <w:t xml:space="preserve"> </w:t>
      </w:r>
      <w:r w:rsidR="00C51F13">
        <w:t xml:space="preserve">Similarly, if there will be outliers </w:t>
      </w:r>
      <w:r w:rsidR="001D1408">
        <w:t>located more than</w:t>
      </w:r>
      <w:r w:rsidR="009E1942">
        <w:t xml:space="preserve"> one and a half </w:t>
      </w:r>
      <w:r w:rsidR="001D1408">
        <w:t>inter quartile range</w:t>
      </w:r>
      <w:r w:rsidR="009E1942">
        <w:t>s</w:t>
      </w:r>
      <w:r w:rsidR="001D1408">
        <w:t xml:space="preserve"> from </w:t>
      </w:r>
      <w:r w:rsidR="007C3BDE">
        <w:t>the average reach area</w:t>
      </w:r>
      <w:r w:rsidR="0093307A">
        <w:t xml:space="preserve"> </w:t>
      </w:r>
      <w:r w:rsidR="0030343E">
        <w:t>or keyboard RT</w:t>
      </w:r>
      <w:r w:rsidR="008144FB">
        <w:t>, we will use</w:t>
      </w:r>
      <w:r w:rsidR="00DF398D">
        <w:t xml:space="preserve"> </w:t>
      </w:r>
      <w:r w:rsidR="00A37FB1">
        <w:t>a robust t-test using R's WRS2 package</w:t>
      </w:r>
      <w:r w:rsidR="00481DAB">
        <w:t xml:space="preserve"> </w:t>
      </w:r>
      <w:r w:rsidR="00346C55">
        <w:t>[</w:t>
      </w:r>
      <w:commentRangeStart w:id="61"/>
      <w:r w:rsidR="00346C55">
        <w:t>ref</w:t>
      </w:r>
      <w:commentRangeEnd w:id="61"/>
      <w:r w:rsidR="00346C55">
        <w:rPr>
          <w:rStyle w:val="CommentReference"/>
        </w:rPr>
        <w:commentReference w:id="61"/>
      </w:r>
      <w:r w:rsidR="00346C55">
        <w:t xml:space="preserve">] </w:t>
      </w:r>
      <w:r w:rsidR="00481DAB">
        <w:t xml:space="preserve">and its </w:t>
      </w:r>
      <w:r w:rsidR="006E1585">
        <w:t xml:space="preserve">"APK" </w:t>
      </w:r>
      <w:r w:rsidR="00481DAB">
        <w:t xml:space="preserve">effect size will </w:t>
      </w:r>
      <w:r w:rsidR="006E1585">
        <w:t>used instead of Cohen's d</w:t>
      </w:r>
      <w:r w:rsidR="006E1585" w:rsidRPr="00A00B2B">
        <w:rPr>
          <w:vertAlign w:val="subscript"/>
        </w:rPr>
        <w:t>z</w:t>
      </w:r>
      <w:r w:rsidR="006E1585">
        <w:t>.</w:t>
      </w:r>
    </w:p>
    <w:p w14:paraId="20E500FA" w14:textId="38653E0E" w:rsidR="006577D5" w:rsidRDefault="006577D5" w:rsidP="00AA6F1D">
      <w:pPr>
        <w:bidi w:val="0"/>
        <w:ind w:left="1440" w:firstLine="720"/>
      </w:pP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01D32FB0" w:rsidR="00CB42BC" w:rsidRDefault="00CB42BC" w:rsidP="00CB42BC">
      <w:pPr>
        <w:pStyle w:val="NoSpacing"/>
        <w:bidi w:val="0"/>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w:t>
      </w:r>
      <w:r w:rsidR="00B0131A">
        <w:t>,</w:t>
      </w:r>
      <w:r>
        <w:t xml:space="preserve"> which will make the reach area smaller. </w:t>
      </w:r>
    </w:p>
    <w:p w14:paraId="1210B517" w14:textId="77777777" w:rsidR="00CB42BC" w:rsidRDefault="00CB42BC" w:rsidP="00CB42BC">
      <w:pPr>
        <w:pStyle w:val="NoSpacing"/>
        <w:bidi w:val="0"/>
      </w:pPr>
      <w:r>
        <w:t>In addition, an incongruent prime will evoke a cognitive conflict which is expected to increase the time it takes to reach a final decision. This will manifest in longer movement time as well as in higher movement variation.</w:t>
      </w:r>
    </w:p>
    <w:p w14:paraId="26000002" w14:textId="77777777" w:rsidR="00CB42BC" w:rsidRDefault="00CB42BC" w:rsidP="00CB42BC">
      <w:pPr>
        <w:pStyle w:val="NoSpacing"/>
        <w:bidi w:val="0"/>
      </w:pPr>
      <w:r>
        <w:t>In the keyboard task, we expect longer reaction times in the incongruent condition.</w:t>
      </w:r>
    </w:p>
    <w:p w14:paraId="690D1F98" w14:textId="77777777" w:rsidR="00CB42BC" w:rsidRDefault="00CB42BC" w:rsidP="00CB42BC">
      <w:pPr>
        <w:pStyle w:val="NoSpacing"/>
        <w:bidi w:val="0"/>
      </w:pPr>
      <w:r>
        <w:t>Finally, we expect effect sizes to be larger in the reaching task than in the keyboard task.</w:t>
      </w:r>
    </w:p>
    <w:p w14:paraId="079A1AC3" w14:textId="77777777" w:rsidR="00A00B2B" w:rsidRDefault="00A00B2B" w:rsidP="009C6ACF">
      <w:pPr>
        <w:pStyle w:val="Heading3"/>
        <w:bidi w:val="0"/>
      </w:pPr>
    </w:p>
    <w:p w14:paraId="70B96064" w14:textId="588F2C0F" w:rsidR="003077FA" w:rsidRDefault="00417F9E" w:rsidP="00A00B2B">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23C97495" w14:textId="77777777" w:rsidR="00C406D8" w:rsidRDefault="00CE6237">
      <w:pPr>
        <w:pStyle w:val="CommentText"/>
        <w:bidi w:val="0"/>
      </w:pPr>
      <w:r w:rsidRPr="00C71331">
        <w:rPr>
          <w:rStyle w:val="CommentReference"/>
        </w:rPr>
        <w:annotationRef/>
      </w:r>
      <w:r w:rsidR="00C406D8">
        <w:t>Peters 2015 - Human observers have optimal introspective access to perceptual processes even for visually masked stimuli</w:t>
      </w:r>
    </w:p>
    <w:p w14:paraId="028A3D24" w14:textId="77777777" w:rsidR="00C406D8" w:rsidRDefault="00C406D8">
      <w:pPr>
        <w:pStyle w:val="CommentText"/>
        <w:bidi w:val="0"/>
      </w:pPr>
    </w:p>
    <w:p w14:paraId="0C584CB9" w14:textId="77777777" w:rsidR="00C406D8" w:rsidRDefault="00C406D8">
      <w:pPr>
        <w:pStyle w:val="CommentText"/>
        <w:bidi w:val="0"/>
      </w:pPr>
      <w:r>
        <w:t>Hassin, R. R. (2013). Yes it can: On the functional abilities of the human unconscious. </w:t>
      </w:r>
      <w:r>
        <w:rPr>
          <w:i/>
          <w:iCs/>
        </w:rPr>
        <w:t>Perspectives on Psychological Science</w:t>
      </w:r>
      <w:r>
        <w:t>, </w:t>
      </w:r>
      <w:r>
        <w:rPr>
          <w:i/>
          <w:iCs/>
        </w:rPr>
        <w:t>8</w:t>
      </w:r>
      <w:r>
        <w:t>(2), 195-207.</w:t>
      </w:r>
    </w:p>
    <w:p w14:paraId="328402FE" w14:textId="77777777" w:rsidR="00C406D8" w:rsidRDefault="00C406D8">
      <w:pPr>
        <w:pStyle w:val="CommentText"/>
        <w:bidi w:val="0"/>
      </w:pPr>
    </w:p>
    <w:p w14:paraId="0D739412" w14:textId="77777777" w:rsidR="00C406D8" w:rsidRDefault="00C406D8">
      <w:pPr>
        <w:pStyle w:val="CommentText"/>
        <w:bidi w:val="0"/>
      </w:pPr>
      <w:r>
        <w:t>Hesselmann 2015 - Definitely maybe can unconscious processes perform the same functions as conscious processes</w:t>
      </w:r>
    </w:p>
    <w:p w14:paraId="26043DE9" w14:textId="77777777" w:rsidR="00C406D8" w:rsidRDefault="00C406D8">
      <w:pPr>
        <w:pStyle w:val="CommentText"/>
        <w:bidi w:val="0"/>
      </w:pPr>
    </w:p>
    <w:p w14:paraId="0BC7DACB" w14:textId="77777777" w:rsidR="00C406D8" w:rsidRDefault="00C406D8">
      <w:pPr>
        <w:pStyle w:val="CommentText"/>
        <w:bidi w:val="0"/>
      </w:pPr>
      <w:r>
        <w:t>Goldstein 2017 - Commentary Definitely maybe can unconscious processes perform the same functions as conscious processes</w:t>
      </w:r>
    </w:p>
    <w:p w14:paraId="0D214FFD" w14:textId="77777777" w:rsidR="00C406D8" w:rsidRDefault="00C406D8">
      <w:pPr>
        <w:pStyle w:val="CommentText"/>
        <w:bidi w:val="0"/>
      </w:pPr>
    </w:p>
    <w:p w14:paraId="1AEC3A72" w14:textId="77777777" w:rsidR="00C406D8" w:rsidRDefault="00C406D8" w:rsidP="00846C7B">
      <w:pPr>
        <w:pStyle w:val="CommentText"/>
        <w:bidi w:val="0"/>
      </w:pPr>
      <w:r>
        <w:t>Peters, M. A., Kentridge, R. W., Phillips, I., &amp; Block, N. (2017). Does unconscious perception really exist? Continuing the ASSC20 debate. </w:t>
      </w:r>
      <w:r>
        <w:rPr>
          <w:i/>
          <w:iCs/>
        </w:rPr>
        <w:t>Neuroscience of consciousness</w:t>
      </w:r>
      <w:r>
        <w:t>, </w:t>
      </w:r>
      <w:r>
        <w:rPr>
          <w:i/>
          <w:iCs/>
        </w:rPr>
        <w:t>3</w:t>
      </w:r>
      <w:r>
        <w:t>(1).</w:t>
      </w:r>
    </w:p>
  </w:comment>
  <w:comment w:id="1" w:author="Chen Heller" w:date="2022-05-12T10:06:00Z" w:initials="CH">
    <w:p w14:paraId="00E117B7" w14:textId="58F1946E" w:rsidR="000333F4" w:rsidRDefault="00C32FB4">
      <w:pPr>
        <w:pStyle w:val="CommentText"/>
        <w:bidi w:val="0"/>
      </w:pPr>
      <w:r>
        <w:rPr>
          <w:rStyle w:val="CommentReference"/>
        </w:rPr>
        <w:annotationRef/>
      </w:r>
      <w:r w:rsidR="000333F4">
        <w:t>Van den Bussche, E., Van den Noortgate, W., &amp; Reynvoet, B. (2009). Mechanisms of masked priming: a meta-analysis</w:t>
      </w:r>
    </w:p>
    <w:p w14:paraId="5657732A" w14:textId="77777777" w:rsidR="000333F4" w:rsidRDefault="000333F4">
      <w:pPr>
        <w:pStyle w:val="CommentText"/>
        <w:bidi w:val="0"/>
      </w:pPr>
    </w:p>
    <w:p w14:paraId="73E9E820" w14:textId="77777777" w:rsidR="000333F4" w:rsidRDefault="000333F4">
      <w:pPr>
        <w:pStyle w:val="CommentText"/>
        <w:bidi w:val="0"/>
      </w:pPr>
      <w:r>
        <w:t>Rohr, M., &amp; Wentura, D. (2021). Degree and Complexity of Non-conscious Emotional Information Processing–A Review of Masked Priming Studies</w:t>
      </w:r>
    </w:p>
    <w:p w14:paraId="6F7AFF12" w14:textId="77777777" w:rsidR="000333F4" w:rsidRDefault="000333F4">
      <w:pPr>
        <w:pStyle w:val="CommentText"/>
        <w:bidi w:val="0"/>
      </w:pPr>
    </w:p>
    <w:p w14:paraId="793A5667" w14:textId="77777777" w:rsidR="000333F4" w:rsidRDefault="000333F4" w:rsidP="00B57AD8">
      <w:pPr>
        <w:pStyle w:val="CommentText"/>
        <w:bidi w:val="0"/>
      </w:pPr>
      <w:r>
        <w:rPr>
          <w:color w:val="222222"/>
        </w:rPr>
        <w:t>Kouider, S., &amp; Dehaene, S. (2007). Levels of processing during non-conscious perception: a critical review of visual masking. </w:t>
      </w:r>
      <w:r>
        <w:rPr>
          <w:i/>
          <w:iCs/>
          <w:color w:val="222222"/>
        </w:rPr>
        <w:t>Philosophical Transactions of the Royal Society B: Biological Sciences</w:t>
      </w:r>
      <w:r>
        <w:rPr>
          <w:color w:val="222222"/>
        </w:rPr>
        <w:t>, </w:t>
      </w:r>
      <w:r>
        <w:rPr>
          <w:i/>
          <w:iCs/>
          <w:color w:val="222222"/>
        </w:rPr>
        <w:t>362</w:t>
      </w:r>
      <w:r>
        <w:rPr>
          <w:color w:val="222222"/>
        </w:rPr>
        <w:t>(1481), 857-875.</w:t>
      </w:r>
      <w:r>
        <w:t xml:space="preserve"> </w:t>
      </w:r>
    </w:p>
  </w:comment>
  <w:comment w:id="2" w:author="Chen Heller" w:date="2022-05-18T13:39:00Z" w:initials="CH">
    <w:p w14:paraId="75E8F91D" w14:textId="7F2D80CB" w:rsidR="00D85C89" w:rsidRDefault="00EC1646" w:rsidP="0010345B">
      <w:pPr>
        <w:pStyle w:val="CommentText"/>
        <w:bidi w:val="0"/>
      </w:pPr>
      <w:r>
        <w:rPr>
          <w:rStyle w:val="CommentReference"/>
        </w:rPr>
        <w:annotationRef/>
      </w:r>
      <w:r w:rsidR="0010345B" w:rsidRPr="0010345B">
        <w:t>Vermeiren, A., &amp; Cleeremans, A. (2012). The validity of d′ measures. </w:t>
      </w:r>
      <w:r w:rsidR="0010345B" w:rsidRPr="0010345B">
        <w:rPr>
          <w:i/>
          <w:iCs/>
        </w:rPr>
        <w:t>PloS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Pratte, M. S., &amp; Rouder,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r w:rsidRPr="0010345B">
        <w:t>Avneon,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3"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4" w:author="Liad Mudrik" w:date="2022-06-17T04:09:00Z" w:initials="LM">
    <w:p w14:paraId="1CA1DAE7" w14:textId="6F2B3612" w:rsidR="00387881" w:rsidRDefault="00387881">
      <w:pPr>
        <w:pStyle w:val="CommentText"/>
      </w:pPr>
      <w:r>
        <w:rPr>
          <w:rStyle w:val="CommentReference"/>
        </w:rPr>
        <w:annotationRef/>
      </w:r>
      <w:r>
        <w:t>which papers will you cite here?</w:t>
      </w:r>
    </w:p>
  </w:comment>
  <w:comment w:id="5" w:author="Chen Heller" w:date="2022-06-19T10:27:00Z" w:initials="CH">
    <w:p w14:paraId="38C84F5F" w14:textId="77777777" w:rsidR="002927CE" w:rsidRDefault="002927CE">
      <w:pPr>
        <w:pStyle w:val="CommentText"/>
        <w:bidi w:val="0"/>
      </w:pPr>
      <w:r>
        <w:rPr>
          <w:rStyle w:val="CommentReference"/>
        </w:rPr>
        <w:annotationRef/>
      </w:r>
      <w:r>
        <w:t>Newell, B. R., &amp; Shanks, D. R. (2014). Unconscious influences on decision making: A critical review. </w:t>
      </w:r>
      <w:r>
        <w:rPr>
          <w:i/>
          <w:iCs/>
        </w:rPr>
        <w:t>Behavioral and brain sciences</w:t>
      </w:r>
      <w:r>
        <w:t>, </w:t>
      </w:r>
      <w:r>
        <w:rPr>
          <w:i/>
          <w:iCs/>
        </w:rPr>
        <w:t>37</w:t>
      </w:r>
      <w:r>
        <w:t>(1), 1-19.</w:t>
      </w:r>
    </w:p>
    <w:p w14:paraId="7799CC6B" w14:textId="77777777" w:rsidR="002927CE" w:rsidRDefault="002927CE">
      <w:pPr>
        <w:pStyle w:val="CommentText"/>
        <w:bidi w:val="0"/>
      </w:pPr>
    </w:p>
    <w:p w14:paraId="62442E10" w14:textId="77777777" w:rsidR="002927CE" w:rsidRDefault="002927CE">
      <w:pPr>
        <w:pStyle w:val="CommentText"/>
        <w:bidi w:val="0"/>
      </w:pPr>
      <w:r>
        <w:t>Eriksen CW (1960) Discrimination and learning without awareness: a methodological survey and evaluation</w:t>
      </w:r>
    </w:p>
    <w:p w14:paraId="6CA80C21" w14:textId="77777777" w:rsidR="002927CE" w:rsidRDefault="002927CE">
      <w:pPr>
        <w:pStyle w:val="CommentText"/>
        <w:bidi w:val="0"/>
      </w:pPr>
    </w:p>
    <w:p w14:paraId="05E6328C" w14:textId="77777777" w:rsidR="002927CE" w:rsidRDefault="002927CE">
      <w:pPr>
        <w:pStyle w:val="CommentText"/>
        <w:bidi w:val="0"/>
      </w:pPr>
      <w:r>
        <w:t>Reingold, E. M., &amp; Merikle, P. M. (1988). Using direct and indirect measures to study perception without awareness. Perception &amp; psychophysics, 44(6), 563-575.</w:t>
      </w:r>
    </w:p>
    <w:p w14:paraId="6B2DCF57" w14:textId="77777777" w:rsidR="002927CE" w:rsidRDefault="002927CE">
      <w:pPr>
        <w:pStyle w:val="CommentText"/>
        <w:bidi w:val="0"/>
      </w:pPr>
      <w:r>
        <w:t>^^^^^^ Explains the problem of exhaustiveness of awareness measures.</w:t>
      </w:r>
    </w:p>
    <w:p w14:paraId="57783C6F" w14:textId="77777777" w:rsidR="002927CE" w:rsidRDefault="002927CE">
      <w:pPr>
        <w:pStyle w:val="CommentText"/>
        <w:bidi w:val="0"/>
      </w:pPr>
    </w:p>
    <w:p w14:paraId="3AB343AB" w14:textId="77777777" w:rsidR="002927CE" w:rsidRDefault="002927CE" w:rsidP="00DF6E86">
      <w:pPr>
        <w:pStyle w:val="CommentText"/>
        <w:bidi w:val="0"/>
      </w:pPr>
      <w:r>
        <w:t>Vadillo, M. A., Konstantinidis, E., &amp; Shanks, D. R. (2016). Underpowered samples, false negatives, and unconscious learning. </w:t>
      </w:r>
      <w:r>
        <w:rPr>
          <w:i/>
          <w:iCs/>
        </w:rPr>
        <w:t>Psychonomic Bulletin &amp; Review</w:t>
      </w:r>
      <w:r>
        <w:t>, </w:t>
      </w:r>
      <w:r>
        <w:rPr>
          <w:i/>
          <w:iCs/>
        </w:rPr>
        <w:t>23</w:t>
      </w:r>
      <w:r>
        <w:t>(1), 87-102.</w:t>
      </w:r>
    </w:p>
  </w:comment>
  <w:comment w:id="6" w:author="Chen Heller" w:date="2022-04-13T17:06:00Z" w:initials="CH">
    <w:p w14:paraId="6AB1E2EA" w14:textId="0A37CCB1"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r w:rsidRPr="00144853">
        <w:t>Reingold, E. M., &amp; Merikle,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r w:rsidRPr="00523516">
        <w:rPr>
          <w:sz w:val="24"/>
          <w:szCs w:val="24"/>
        </w:rPr>
        <w:t>Vadillo,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7"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8" w:author="Chen Heller" w:date="2022-05-23T17:08:00Z" w:initials="CH">
    <w:p w14:paraId="41F527A9" w14:textId="77777777" w:rsidR="0054404C" w:rsidRDefault="0054404C">
      <w:pPr>
        <w:pStyle w:val="CommentText"/>
        <w:bidi w:val="0"/>
      </w:pPr>
      <w:r>
        <w:t>Shanks, D. R. (2017). Regressive research: The pitfalls of post hoc data selection in the study of unconscious mental processes. Psychonomic Bulletin &amp; Review, 24(3), 752-775.</w:t>
      </w:r>
    </w:p>
    <w:p w14:paraId="74FF4533" w14:textId="77777777" w:rsidR="0054404C" w:rsidRDefault="0054404C">
      <w:pPr>
        <w:pStyle w:val="CommentText"/>
        <w:bidi w:val="0"/>
      </w:pPr>
    </w:p>
    <w:p w14:paraId="000EA852" w14:textId="77777777" w:rsidR="0054404C" w:rsidRDefault="0054404C">
      <w:pPr>
        <w:pStyle w:val="CommentText"/>
        <w:bidi w:val="0"/>
      </w:pPr>
      <w:r>
        <w:t>Sklar 2021 - Regression to the Mean Does Not Explain Away Nonconscious Processing</w:t>
      </w:r>
    </w:p>
    <w:p w14:paraId="4D5C0FC1" w14:textId="77777777" w:rsidR="0054404C" w:rsidRDefault="0054404C">
      <w:pPr>
        <w:pStyle w:val="CommentText"/>
        <w:bidi w:val="0"/>
      </w:pPr>
    </w:p>
    <w:p w14:paraId="5FD54145" w14:textId="77777777" w:rsidR="0054404C" w:rsidRDefault="0054404C">
      <w:pPr>
        <w:pStyle w:val="CommentText"/>
        <w:bidi w:val="0"/>
      </w:pPr>
      <w:r>
        <w:t>Quilty-Dunn, J. (2019). Unconscious perception and phenomenal coherence. </w:t>
      </w:r>
      <w:r>
        <w:rPr>
          <w:i/>
          <w:iCs/>
        </w:rPr>
        <w:t>Analysis</w:t>
      </w:r>
      <w:r>
        <w:t>, </w:t>
      </w:r>
      <w:r>
        <w:rPr>
          <w:i/>
          <w:iCs/>
        </w:rPr>
        <w:t>79</w:t>
      </w:r>
      <w:r>
        <w:t>(3), 461-469.</w:t>
      </w:r>
    </w:p>
    <w:p w14:paraId="1335D999" w14:textId="77777777" w:rsidR="0054404C" w:rsidRDefault="0054404C">
      <w:pPr>
        <w:pStyle w:val="CommentText"/>
        <w:bidi w:val="0"/>
      </w:pPr>
    </w:p>
    <w:p w14:paraId="37C6C1C4" w14:textId="77777777" w:rsidR="0054404C" w:rsidRDefault="0054404C" w:rsidP="00A97752">
      <w:pPr>
        <w:pStyle w:val="CommentText"/>
        <w:bidi w:val="0"/>
      </w:pPr>
      <w:r>
        <w:t>Newell, B. R., &amp; Shanks, D. R. (2014). Unconscious influences on decision making: A critical review. </w:t>
      </w:r>
      <w:r>
        <w:rPr>
          <w:i/>
          <w:iCs/>
        </w:rPr>
        <w:t>Behavioral and brain sciences</w:t>
      </w:r>
      <w:r>
        <w:t>, </w:t>
      </w:r>
      <w:r>
        <w:rPr>
          <w:i/>
          <w:iCs/>
        </w:rPr>
        <w:t>37</w:t>
      </w:r>
      <w:r>
        <w:t>(1), 1-19.</w:t>
      </w:r>
    </w:p>
  </w:comment>
  <w:comment w:id="9"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Friedman, J., &amp; Finkbeiner,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r w:rsidRPr="00E05048">
        <w:rPr>
          <w:sz w:val="14"/>
          <w:szCs w:val="14"/>
        </w:rPr>
        <w:t>Cressman</w:t>
      </w:r>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10" w:author="Chen Heller" w:date="2022-04-13T17:07:00Z" w:initials="CH">
    <w:p w14:paraId="6B0A66AD" w14:textId="77777777" w:rsidR="007A26E3" w:rsidRDefault="00A765B0">
      <w:pPr>
        <w:pStyle w:val="CommentText"/>
        <w:bidi w:val="0"/>
      </w:pPr>
      <w:r>
        <w:rPr>
          <w:rStyle w:val="CommentReference"/>
        </w:rPr>
        <w:annotationRef/>
      </w:r>
      <w:r w:rsidR="007A26E3">
        <w:t>Almeida, J., Mahon, B. Z., Zapater-Raberov, V., Dziuba, A., Cabaço, T., Marques, J. F., &amp; Caramazza, A. (2014) Grasping with the eyes: The role of elongation in visual recognition of manipulable objects</w:t>
      </w:r>
    </w:p>
    <w:p w14:paraId="0911DA63" w14:textId="77777777" w:rsidR="007A26E3" w:rsidRDefault="007A26E3">
      <w:pPr>
        <w:pStyle w:val="CommentText"/>
        <w:bidi w:val="0"/>
      </w:pPr>
    </w:p>
    <w:p w14:paraId="0CF3ABDC" w14:textId="77777777" w:rsidR="007A26E3" w:rsidRDefault="007A26E3">
      <w:pPr>
        <w:pStyle w:val="CommentText"/>
        <w:bidi w:val="0"/>
      </w:pPr>
      <w:r>
        <w:t>Finkbeiner, &amp; Friedman, J. (2011) The flexibility of nonconsciously deployed cognitive processes: evidence from masked congruence priming.</w:t>
      </w:r>
    </w:p>
    <w:p w14:paraId="7B14CA9E" w14:textId="77777777" w:rsidR="007A26E3" w:rsidRDefault="007A26E3">
      <w:pPr>
        <w:pStyle w:val="CommentText"/>
        <w:bidi w:val="0"/>
      </w:pPr>
    </w:p>
    <w:p w14:paraId="67AE1C56" w14:textId="77777777" w:rsidR="007A26E3" w:rsidRDefault="007A26E3">
      <w:pPr>
        <w:pStyle w:val="CommentText"/>
        <w:bidi w:val="0"/>
      </w:pPr>
      <w:r>
        <w:t xml:space="preserve">Finkbeiner, M., Song, J. H., Nakayama, K., &amp; Caramazza, A. (2008) Engaging the motor system with masked orthographic primes: A </w:t>
      </w:r>
    </w:p>
    <w:p w14:paraId="1D8202B6" w14:textId="77777777" w:rsidR="007A26E3" w:rsidRDefault="007A26E3">
      <w:pPr>
        <w:pStyle w:val="CommentText"/>
        <w:bidi w:val="0"/>
      </w:pPr>
      <w:r>
        <w:t>kinematic analysis</w:t>
      </w:r>
    </w:p>
    <w:p w14:paraId="1FAEB013" w14:textId="77777777" w:rsidR="007A26E3" w:rsidRDefault="007A26E3">
      <w:pPr>
        <w:pStyle w:val="CommentText"/>
        <w:bidi w:val="0"/>
      </w:pPr>
    </w:p>
    <w:p w14:paraId="0BA585F9" w14:textId="77777777" w:rsidR="007A26E3" w:rsidRDefault="007A26E3">
      <w:pPr>
        <w:pStyle w:val="CommentText"/>
        <w:bidi w:val="0"/>
      </w:pPr>
      <w:r>
        <w:rPr>
          <w:color w:val="222222"/>
        </w:rPr>
        <w:t>Friedman, J., &amp; Finkbeiner, M. (2010). Temporal dynamics of masked congruence priming: evidence from reaching trajectories.</w:t>
      </w:r>
      <w:r>
        <w:t xml:space="preserve"> </w:t>
      </w:r>
    </w:p>
    <w:p w14:paraId="6811565B" w14:textId="77777777" w:rsidR="007A26E3" w:rsidRDefault="007A26E3">
      <w:pPr>
        <w:pStyle w:val="CommentText"/>
        <w:bidi w:val="0"/>
      </w:pPr>
    </w:p>
    <w:p w14:paraId="7C2AC409" w14:textId="77777777" w:rsidR="007A26E3" w:rsidRDefault="007A26E3">
      <w:pPr>
        <w:pStyle w:val="CommentText"/>
        <w:bidi w:val="0"/>
      </w:pPr>
      <w:r>
        <w:rPr>
          <w:color w:val="222222"/>
        </w:rPr>
        <w:t>Schmidt, T. (2002). The finger in flight: Real-time motor control by visually masked color stimuli. </w:t>
      </w:r>
      <w:r>
        <w:rPr>
          <w:i/>
          <w:iCs/>
          <w:color w:val="222222"/>
        </w:rPr>
        <w:t>Psychological Science</w:t>
      </w:r>
      <w:r>
        <w:rPr>
          <w:color w:val="222222"/>
        </w:rPr>
        <w:t>, </w:t>
      </w:r>
      <w:r>
        <w:rPr>
          <w:i/>
          <w:iCs/>
          <w:color w:val="222222"/>
        </w:rPr>
        <w:t>13</w:t>
      </w:r>
      <w:r>
        <w:rPr>
          <w:color w:val="222222"/>
        </w:rPr>
        <w:t>(2), 112-118.</w:t>
      </w:r>
      <w:r>
        <w:t xml:space="preserve"> </w:t>
      </w:r>
    </w:p>
    <w:p w14:paraId="0FAF8B74" w14:textId="77777777" w:rsidR="007A26E3" w:rsidRDefault="007A26E3">
      <w:pPr>
        <w:pStyle w:val="CommentText"/>
        <w:bidi w:val="0"/>
      </w:pPr>
    </w:p>
    <w:p w14:paraId="5C85901F" w14:textId="77777777" w:rsidR="007A26E3" w:rsidRDefault="007A26E3">
      <w:pPr>
        <w:pStyle w:val="CommentText"/>
        <w:bidi w:val="0"/>
      </w:pPr>
      <w:r>
        <w:rPr>
          <w:color w:val="222222"/>
        </w:rPr>
        <w:t>Cressman, E. K., Franks, I. M., Enns, J. T., &amp; Chua, R. (2007). On-line control of pointing is modified by unseen visual shapes. </w:t>
      </w:r>
      <w:r>
        <w:rPr>
          <w:i/>
          <w:iCs/>
          <w:color w:val="222222"/>
        </w:rPr>
        <w:t>Consciousness and Cognition</w:t>
      </w:r>
      <w:r>
        <w:rPr>
          <w:color w:val="222222"/>
        </w:rPr>
        <w:t>, </w:t>
      </w:r>
      <w:r>
        <w:rPr>
          <w:i/>
          <w:iCs/>
          <w:color w:val="222222"/>
        </w:rPr>
        <w:t>16</w:t>
      </w:r>
      <w:r>
        <w:rPr>
          <w:color w:val="222222"/>
        </w:rPr>
        <w:t>(2), 265-275.</w:t>
      </w:r>
      <w:r>
        <w:t xml:space="preserve"> </w:t>
      </w:r>
    </w:p>
    <w:p w14:paraId="0AF6CAD5" w14:textId="77777777" w:rsidR="007A26E3" w:rsidRDefault="007A26E3">
      <w:pPr>
        <w:pStyle w:val="CommentText"/>
        <w:bidi w:val="0"/>
      </w:pPr>
    </w:p>
    <w:p w14:paraId="38D0117D" w14:textId="77777777" w:rsidR="007A26E3" w:rsidRDefault="007A26E3">
      <w:pPr>
        <w:pStyle w:val="CommentText"/>
        <w:bidi w:val="0"/>
      </w:pPr>
      <w:r>
        <w:rPr>
          <w:color w:val="222222"/>
        </w:rPr>
        <w:t>Xiao, K., &amp; Yamauchi, T. (2017). The role of attention in subliminal semantic processing: A mouse tracking study. </w:t>
      </w:r>
      <w:r>
        <w:rPr>
          <w:i/>
          <w:iCs/>
          <w:color w:val="222222"/>
        </w:rPr>
        <w:t>PloS one</w:t>
      </w:r>
      <w:r>
        <w:rPr>
          <w:color w:val="222222"/>
        </w:rPr>
        <w:t>, </w:t>
      </w:r>
      <w:r>
        <w:rPr>
          <w:i/>
          <w:iCs/>
          <w:color w:val="222222"/>
        </w:rPr>
        <w:t>12</w:t>
      </w:r>
      <w:r>
        <w:rPr>
          <w:color w:val="222222"/>
        </w:rPr>
        <w:t>(6), e0178740.</w:t>
      </w:r>
      <w:r>
        <w:t xml:space="preserve"> </w:t>
      </w:r>
    </w:p>
    <w:p w14:paraId="213BC686" w14:textId="77777777" w:rsidR="007A26E3" w:rsidRDefault="007A26E3">
      <w:pPr>
        <w:pStyle w:val="CommentText"/>
        <w:bidi w:val="0"/>
      </w:pPr>
    </w:p>
    <w:p w14:paraId="0D3BBB8E" w14:textId="77777777" w:rsidR="007A26E3" w:rsidRDefault="007A26E3">
      <w:pPr>
        <w:pStyle w:val="CommentText"/>
        <w:bidi w:val="0"/>
      </w:pPr>
      <w:r>
        <w:rPr>
          <w:color w:val="222222"/>
        </w:rPr>
        <w:t>Xiao, K., &amp; Yamauchi, T. (2015). Subliminal semantic priming in near absence of attention: A cursor motion study. </w:t>
      </w:r>
      <w:r>
        <w:rPr>
          <w:i/>
          <w:iCs/>
          <w:color w:val="222222"/>
        </w:rPr>
        <w:t>Consciousness and cognition</w:t>
      </w:r>
      <w:r>
        <w:rPr>
          <w:color w:val="222222"/>
        </w:rPr>
        <w:t>, </w:t>
      </w:r>
      <w:r>
        <w:rPr>
          <w:i/>
          <w:iCs/>
          <w:color w:val="222222"/>
        </w:rPr>
        <w:t>38</w:t>
      </w:r>
      <w:r>
        <w:rPr>
          <w:color w:val="222222"/>
        </w:rPr>
        <w:t>, 88-98.</w:t>
      </w:r>
      <w:r>
        <w:t xml:space="preserve"> </w:t>
      </w:r>
    </w:p>
    <w:p w14:paraId="4796E4E4" w14:textId="77777777" w:rsidR="007A26E3" w:rsidRDefault="007A26E3">
      <w:pPr>
        <w:pStyle w:val="CommentText"/>
        <w:bidi w:val="0"/>
      </w:pPr>
    </w:p>
    <w:p w14:paraId="3FE46235" w14:textId="77777777" w:rsidR="007A26E3" w:rsidRDefault="007A26E3" w:rsidP="009145BB">
      <w:pPr>
        <w:pStyle w:val="CommentText"/>
        <w:bidi w:val="0"/>
      </w:pPr>
      <w:r>
        <w:rPr>
          <w:color w:val="222222"/>
        </w:rPr>
        <w:t>Xiao, K., &amp; Yamauchi, T. (2014). Semantic priming revealed by mouse movement trajectories. </w:t>
      </w:r>
      <w:r>
        <w:rPr>
          <w:i/>
          <w:iCs/>
          <w:color w:val="222222"/>
        </w:rPr>
        <w:t>Consciousness and cognition</w:t>
      </w:r>
      <w:r>
        <w:rPr>
          <w:color w:val="222222"/>
        </w:rPr>
        <w:t>, </w:t>
      </w:r>
      <w:r>
        <w:rPr>
          <w:i/>
          <w:iCs/>
          <w:color w:val="222222"/>
        </w:rPr>
        <w:t>27</w:t>
      </w:r>
      <w:r>
        <w:rPr>
          <w:color w:val="222222"/>
        </w:rPr>
        <w:t>, 42-52.</w:t>
      </w:r>
      <w:r>
        <w:t xml:space="preserve"> </w:t>
      </w:r>
    </w:p>
  </w:comment>
  <w:comment w:id="11" w:author="Chen Heller" w:date="2022-04-13T17:12:00Z" w:initials="CH">
    <w:p w14:paraId="22757DE5" w14:textId="2F1598FB"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14"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Burk, D., Ingram, J. N., Franklin, D. W., Shadlen,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15" w:author="Liad Mudrik" w:date="2022-06-17T16:08:00Z" w:initials="LM">
    <w:p w14:paraId="49E544F9" w14:textId="1FED336A" w:rsidR="00813931" w:rsidRDefault="00813931">
      <w:pPr>
        <w:pStyle w:val="CommentText"/>
      </w:pPr>
      <w:r>
        <w:rPr>
          <w:rStyle w:val="CommentReference"/>
        </w:rPr>
        <w:annotationRef/>
      </w:r>
      <w:r>
        <w:t>Do these paper make this claim? That is, that more intuitive responses are more sensitive?</w:t>
      </w:r>
    </w:p>
  </w:comment>
  <w:comment w:id="16" w:author="Chen Heller" w:date="2022-06-19T11:47:00Z" w:initials="CH">
    <w:p w14:paraId="216ED6C4" w14:textId="77777777" w:rsidR="003062BB" w:rsidRDefault="003062BB">
      <w:pPr>
        <w:pStyle w:val="CommentText"/>
        <w:bidi w:val="0"/>
      </w:pPr>
      <w:r>
        <w:rPr>
          <w:rStyle w:val="CommentReference"/>
        </w:rPr>
        <w:annotationRef/>
      </w:r>
      <w:r>
        <w:t>No, they show that tasks that demand less motor costs are more prone to changes of mind. Since pointing with a finger is more intuitive than pointing with a PC mouse, it demands less motor costs (this isn't included in the papers) and is therefor more likely to produce changes of mind (or fluctuations in the decision).</w:t>
      </w:r>
    </w:p>
    <w:p w14:paraId="3431E057" w14:textId="77777777" w:rsidR="003062BB" w:rsidRDefault="003062BB">
      <w:pPr>
        <w:pStyle w:val="CommentText"/>
        <w:bidi w:val="0"/>
      </w:pPr>
    </w:p>
    <w:p w14:paraId="787839DA" w14:textId="77777777" w:rsidR="003062BB" w:rsidRDefault="003062BB" w:rsidP="0014509E">
      <w:pPr>
        <w:pStyle w:val="CommentText"/>
        <w:bidi w:val="0"/>
      </w:pPr>
      <w:r>
        <w:t xml:space="preserve">I rephrased the line to better explain this claim. </w:t>
      </w:r>
    </w:p>
  </w:comment>
  <w:comment w:id="17" w:author="Liad Mudrik" w:date="2022-06-19T14:42:00Z" w:initials="LM">
    <w:p w14:paraId="2AFCFA77" w14:textId="025EDD84" w:rsidR="007675F3" w:rsidRDefault="007675F3">
      <w:pPr>
        <w:pStyle w:val="CommentText"/>
      </w:pPr>
      <w:r>
        <w:rPr>
          <w:rStyle w:val="CommentReference"/>
        </w:rPr>
        <w:annotationRef/>
      </w:r>
      <w:r>
        <w:t>So I rephrased it again to make sure this is not a claim that is directly made in these papers</w:t>
      </w:r>
    </w:p>
  </w:comment>
  <w:comment w:id="19" w:author="Chen Heller" w:date="2022-05-09T18:20:00Z" w:initials="CH">
    <w:p w14:paraId="20F80E25" w14:textId="6C6029D6"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(L</w:t>
      </w:r>
      <w:r w:rsidR="00EA645F">
        <w:t>eft</w:t>
      </w:r>
      <w:r>
        <w:t xml:space="preserve">_con – left_incon) + (Right_con – right_incon)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24" w:author="Chen Heller" w:date="2022-05-03T18:20:00Z" w:initials="CH">
    <w:p w14:paraId="3D41D7FB" w14:textId="57BE4899" w:rsidR="0080027B" w:rsidRDefault="002A42DE" w:rsidP="0080027B">
      <w:pPr>
        <w:pStyle w:val="CommentText"/>
        <w:bidi w:val="0"/>
      </w:pPr>
      <w:r>
        <w:t xml:space="preserve">Notice the Effect size in Dehaene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r>
        <w:t>Dehaene:</w:t>
      </w:r>
    </w:p>
    <w:p w14:paraId="633A2F4B" w14:textId="77777777" w:rsidR="00C703D4" w:rsidRPr="00C703D4" w:rsidRDefault="00000000"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25" w:author="Chen Heller" w:date="2022-05-03T18:03:00Z" w:initials="CH">
    <w:p w14:paraId="770E104C" w14:textId="77777777" w:rsidR="008B4693" w:rsidRDefault="008B4693" w:rsidP="008B4693">
      <w:pPr>
        <w:pStyle w:val="CommentText"/>
        <w:bidi w:val="0"/>
      </w:pPr>
      <w:r>
        <w:rPr>
          <w:rStyle w:val="CommentReference"/>
        </w:rPr>
        <w:annotationRef/>
      </w:r>
      <w:r w:rsidRPr="0097336F">
        <w:t xml:space="preserve">Faul, F., Erdfelder, E., Lang, A.-G. &amp; Buchner, A. (2007). G*Power 3: A flexible statistical power analysis program for the social, behavioral, and biomedical sciences. </w:t>
      </w:r>
      <w:r w:rsidRPr="0097336F">
        <w:rPr>
          <w:i/>
          <w:iCs/>
        </w:rPr>
        <w:t>Behavior Research Methods</w:t>
      </w:r>
      <w:r w:rsidRPr="0097336F">
        <w:t>, 39, 175-191</w:t>
      </w:r>
    </w:p>
  </w:comment>
  <w:comment w:id="34"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36"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r w:rsidRPr="00941F77">
        <w:rPr>
          <w:rFonts w:ascii="Lato" w:hAnsi="Lato"/>
          <w:strike/>
          <w:color w:val="555555"/>
          <w:sz w:val="21"/>
          <w:szCs w:val="21"/>
        </w:rPr>
        <w:t>Pelli, D. G. (1997) The </w:t>
      </w:r>
      <w:r w:rsidRPr="00941F77">
        <w:rPr>
          <w:rStyle w:val="HTMLCode"/>
          <w:rFonts w:ascii="Ubuntu Mono" w:eastAsiaTheme="majorEastAsia" w:hAnsi="Ubuntu Mono"/>
          <w:strike/>
          <w:color w:val="333333"/>
          <w:sz w:val="21"/>
          <w:szCs w:val="21"/>
        </w:rPr>
        <w:t>VideoToolbox</w:t>
      </w:r>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Kleiner M, Brainard D, Pelli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37"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38" w:author="Chen Heller" w:date="2022-06-14T15:02:00Z" w:initials="CH">
    <w:p w14:paraId="5507DC11" w14:textId="230E1D54" w:rsidR="00BA54BB" w:rsidRDefault="00BA54BB" w:rsidP="00BA54BB">
      <w:pPr>
        <w:pStyle w:val="CommentText"/>
        <w:bidi w:val="0"/>
      </w:pPr>
      <w:r>
        <w:rPr>
          <w:rStyle w:val="CommentReference"/>
        </w:rPr>
        <w:annotationRef/>
      </w:r>
      <w:r>
        <w:t xml:space="preserve">NatNet SDK [Computer Software] (4.0.0) retrieved from </w:t>
      </w:r>
    </w:p>
  </w:comment>
  <w:comment w:id="40"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000000"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This corpus can be bought to gain a list of the 442,911 most common hebrew words and their frequency.</w:t>
      </w:r>
    </w:p>
    <w:p w14:paraId="29463F40" w14:textId="77777777" w:rsidR="0061256F" w:rsidRDefault="00000000"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41" w:author="Chen Heller" w:date="2022-06-14T15:43:00Z" w:initials="CH">
    <w:p w14:paraId="03178CC5" w14:textId="472D366D" w:rsidR="00B1607E" w:rsidRDefault="00AC3071" w:rsidP="00B1607E">
      <w:pPr>
        <w:pStyle w:val="CommentText"/>
        <w:bidi w:val="0"/>
      </w:pPr>
      <w:r>
        <w:t>Frost, R., &amp; Plaut,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42" w:author="Chen Heller" w:date="2022-06-14T16:03:00Z" w:initials="CH">
    <w:p w14:paraId="17C27EEC" w14:textId="4F940958" w:rsidR="00EE2524" w:rsidRDefault="00EE2524" w:rsidP="00EE2524">
      <w:pPr>
        <w:pStyle w:val="CommentText"/>
        <w:bidi w:val="0"/>
      </w:pPr>
      <w:r>
        <w:rPr>
          <w:rStyle w:val="CommentReference"/>
        </w:rPr>
        <w:annotationRef/>
      </w:r>
      <w:r>
        <w:rPr>
          <w:rFonts w:ascii="Arial" w:hAnsi="Arial" w:cs="Arial"/>
          <w:color w:val="222222"/>
          <w:shd w:val="clear" w:color="auto" w:fill="FFFFFF"/>
        </w:rPr>
        <w:t>Dehaene, S., Naccache, L., Cohen, L., Bihan, D. L., Mangin, J. F., Poline,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43"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45"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46"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47"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Khen: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48" w:author="Liad Mudrik" w:date="2022-06-17T05:39:00Z" w:initials="LM">
    <w:p w14:paraId="5C2F6CF7" w14:textId="0A1553F6" w:rsidR="00DD06B7" w:rsidRDefault="00DD06B7">
      <w:pPr>
        <w:pStyle w:val="CommentText"/>
      </w:pPr>
      <w:r>
        <w:rPr>
          <w:rStyle w:val="CommentReference"/>
        </w:rPr>
        <w:annotationRef/>
      </w:r>
      <w:r>
        <w:t>Lowest X value in the trajectory? Because in the figure it doesn’t look like it, and it’s not clear what we are doing. Or is it the lowest possible X value?...</w:t>
      </w:r>
      <w:r w:rsidR="00D36F37">
        <w:t xml:space="preserve"> Or maybe the lowest X value in the left path area, that is not drawn here? In any case this is confusing and should be explained</w:t>
      </w:r>
    </w:p>
  </w:comment>
  <w:comment w:id="49" w:author="Liad Mudrik" w:date="2022-06-17T05:42:00Z" w:initials="LM">
    <w:p w14:paraId="2B7CB30E" w14:textId="3747E60B" w:rsidR="00BB7CC7" w:rsidRDefault="00BB7CC7">
      <w:pPr>
        <w:pStyle w:val="CommentText"/>
      </w:pPr>
      <w:r>
        <w:rPr>
          <w:rStyle w:val="CommentReference"/>
        </w:rPr>
        <w:annotationRef/>
      </w:r>
      <w:r>
        <w:t>After inspecting the figure, I tried to change based on what I understood</w:t>
      </w:r>
    </w:p>
  </w:comment>
  <w:comment w:id="50" w:author="Chen Heller" w:date="2022-06-19T12:54:00Z" w:initials="CH">
    <w:p w14:paraId="49DABA0A" w14:textId="77777777" w:rsidR="008F673A" w:rsidRDefault="008F673A" w:rsidP="008B4AF5">
      <w:pPr>
        <w:pStyle w:val="CommentText"/>
        <w:bidi w:val="0"/>
      </w:pPr>
      <w:r>
        <w:rPr>
          <w:rStyle w:val="CommentReference"/>
        </w:rPr>
        <w:annotationRef/>
      </w:r>
      <w:r>
        <w:t>I hope now it is clearer.</w:t>
      </w:r>
    </w:p>
  </w:comment>
  <w:comment w:id="51" w:author="Liad Mudrik" w:date="2022-06-19T14:47:00Z" w:initials="LM">
    <w:p w14:paraId="4DE9AA8F" w14:textId="7293263C" w:rsidR="00C908B2" w:rsidRDefault="00C908B2">
      <w:pPr>
        <w:pStyle w:val="CommentText"/>
      </w:pPr>
      <w:r>
        <w:rPr>
          <w:rStyle w:val="CommentReference"/>
        </w:rPr>
        <w:annotationRef/>
      </w:r>
      <w:r>
        <w:t xml:space="preserve">Made a </w:t>
      </w:r>
      <w:r w:rsidR="00361E50">
        <w:t>few</w:t>
      </w:r>
      <w:r>
        <w:t xml:space="preserve"> more changes</w:t>
      </w:r>
    </w:p>
  </w:comment>
  <w:comment w:id="57" w:author="Chen Heller" w:date="2022-05-15T12:14:00Z" w:initials="CH">
    <w:p w14:paraId="35FF78B3" w14:textId="671FDD9C" w:rsidR="000135AA" w:rsidRDefault="000135AA" w:rsidP="000135AA">
      <w:pPr>
        <w:pStyle w:val="CommentText"/>
        <w:bidi w:val="0"/>
      </w:pPr>
      <w:r>
        <w:rPr>
          <w:rStyle w:val="CommentReference"/>
        </w:rPr>
        <w:annotationRef/>
      </w:r>
      <w:r>
        <w:rPr>
          <w:rFonts w:cs="Calibri"/>
          <w:i/>
          <w:iCs/>
          <w:color w:val="000000"/>
          <w:sz w:val="22"/>
          <w:szCs w:val="22"/>
        </w:rPr>
        <w:t>Bogomolov, M., Peterson, C. B., Benjamini, Y., &amp; Sabatti, C. (2021). Hypotheses on a tree: new error rates and testing strategies. Biometrika, 108(3), 575-590</w:t>
      </w:r>
    </w:p>
  </w:comment>
  <w:comment w:id="58"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Ben-Shachar MS, Lüdecke D, Makowski D (2020). “effectsize: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(56), 2815. doi: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60"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61"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1"/>
  <w15:commentEx w15:paraId="206708B6" w15:done="1"/>
  <w15:commentEx w15:paraId="43CCB505" w15:done="1"/>
  <w15:commentEx w15:paraId="1CA1DAE7" w15:done="0"/>
  <w15:commentEx w15:paraId="3AB343AB" w15:paraIdParent="1CA1DAE7" w15:done="0"/>
  <w15:commentEx w15:paraId="449011C2" w15:done="1"/>
  <w15:commentEx w15:paraId="05101A2C" w15:done="1"/>
  <w15:commentEx w15:paraId="37C6C1C4" w15:done="1"/>
  <w15:commentEx w15:paraId="3E30CF23" w15:done="1"/>
  <w15:commentEx w15:paraId="3FE46235" w15:done="1"/>
  <w15:commentEx w15:paraId="22757DE5" w15:done="1"/>
  <w15:commentEx w15:paraId="6E3A868B" w15:done="0"/>
  <w15:commentEx w15:paraId="49E544F9" w15:paraIdParent="6E3A868B" w15:done="0"/>
  <w15:commentEx w15:paraId="787839DA" w15:paraIdParent="6E3A868B" w15:done="0"/>
  <w15:commentEx w15:paraId="2AFCFA77" w15:paraIdParent="6E3A868B" w15:done="0"/>
  <w15:commentEx w15:paraId="63AF51EF" w15:done="1"/>
  <w15:commentEx w15:paraId="3B73594C" w15:done="1"/>
  <w15:commentEx w15:paraId="770E104C"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1"/>
  <w15:commentEx w15:paraId="26871E01" w15:done="1"/>
  <w15:commentEx w15:paraId="75CD5FB8" w15:done="1"/>
  <w15:commentEx w15:paraId="7D5FBB33" w15:done="0"/>
  <w15:commentEx w15:paraId="5C2F6CF7" w15:done="0"/>
  <w15:commentEx w15:paraId="2B7CB30E" w15:paraIdParent="5C2F6CF7" w15:done="0"/>
  <w15:commentEx w15:paraId="49DABA0A" w15:paraIdParent="5C2F6CF7" w15:done="0"/>
  <w15:commentEx w15:paraId="4DE9AA8F" w15:paraIdParent="5C2F6CF7" w15:done="0"/>
  <w15:commentEx w15:paraId="35FF78B3" w15:done="1"/>
  <w15:commentEx w15:paraId="7AA21408" w15:done="1"/>
  <w15:commentEx w15:paraId="6A2452A2" w15:done="1"/>
  <w15:commentEx w15:paraId="539C5A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567D03" w16cex:dateUtc="2022-06-17T01:09:00Z"/>
  <w16cex:commentExtensible w16cex:durableId="265978A3" w16cex:dateUtc="2022-06-19T07:27: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572569" w16cex:dateUtc="2022-06-17T13:08:00Z"/>
  <w16cex:commentExtensible w16cex:durableId="26598B52" w16cex:dateUtc="2022-06-19T08:47:00Z"/>
  <w16cex:commentExtensible w16cex:durableId="2659B46A" w16cex:dateUtc="2022-06-19T11:42:00Z"/>
  <w16cex:commentExtensible w16cex:durableId="2623D9F8" w16cex:dateUtc="2022-05-09T15:20:00Z"/>
  <w16cex:commentExtensible w16cex:durableId="261BF0F0" w16cex:dateUtc="2022-05-03T15:20:00Z"/>
  <w16cex:commentExtensible w16cex:durableId="26568786"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3481D" w16cex:dateUtc="2022-06-14T14:47:00Z"/>
  <w16cex:commentExtensible w16cex:durableId="2601163B" w16cex:dateUtc="2022-04-13T06:28:00Z"/>
  <w16cex:commentExtensible w16cex:durableId="26011A0C" w16cex:dateUtc="2022-04-13T06:44:00Z"/>
  <w16cex:commentExtensible w16cex:durableId="265691F5" w16cex:dateUtc="2022-06-17T02:39:00Z"/>
  <w16cex:commentExtensible w16cex:durableId="265692B9" w16cex:dateUtc="2022-06-17T02:42:00Z"/>
  <w16cex:commentExtensible w16cex:durableId="26599AEB" w16cex:dateUtc="2022-06-19T09:54:00Z"/>
  <w16cex:commentExtensible w16cex:durableId="2659B59D" w16cex:dateUtc="2022-06-19T11:47: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1CA1DAE7" w16cid:durableId="26567D03"/>
  <w16cid:commentId w16cid:paraId="3AB343AB" w16cid:durableId="265978A3"/>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49E544F9" w16cid:durableId="26572569"/>
  <w16cid:commentId w16cid:paraId="787839DA" w16cid:durableId="26598B52"/>
  <w16cid:commentId w16cid:paraId="2AFCFA77" w16cid:durableId="2659B46A"/>
  <w16cid:commentId w16cid:paraId="63AF51EF" w16cid:durableId="2623D9F8"/>
  <w16cid:commentId w16cid:paraId="3B73594C" w16cid:durableId="261BF0F0"/>
  <w16cid:commentId w16cid:paraId="770E104C" w16cid:durableId="26568786"/>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26871E01" w16cid:durableId="2653481D"/>
  <w16cid:commentId w16cid:paraId="75CD5FB8" w16cid:durableId="2601163B"/>
  <w16cid:commentId w16cid:paraId="7D5FBB33" w16cid:durableId="26011A0C"/>
  <w16cid:commentId w16cid:paraId="5C2F6CF7" w16cid:durableId="265691F5"/>
  <w16cid:commentId w16cid:paraId="2B7CB30E" w16cid:durableId="265692B9"/>
  <w16cid:commentId w16cid:paraId="49DABA0A" w16cid:durableId="26599AEB"/>
  <w16cid:commentId w16cid:paraId="4DE9AA8F" w16cid:durableId="2659B59D"/>
  <w16cid:commentId w16cid:paraId="35FF78B3" w16cid:durableId="262B6D20"/>
  <w16cid:commentId w16cid:paraId="7AA21408" w16cid:durableId="262BA41B"/>
  <w16cid:commentId w16cid:paraId="6A2452A2" w16cid:durableId="262BAAB4"/>
  <w16cid:commentId w16cid:paraId="539C5A5E" w16cid:durableId="262BA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BM Plex Sans">
    <w:altName w:val="IBM Plex Sans"/>
    <w:panose1 w:val="020B0503050203000203"/>
    <w:charset w:val="00"/>
    <w:family w:val="swiss"/>
    <w:pitch w:val="variable"/>
    <w:sig w:usb0="A00002EF" w:usb1="5000207B" w:usb2="00000000" w:usb3="00000000" w:csb0="0000019F" w:csb1="00000000"/>
  </w:font>
  <w:font w:name="Lato">
    <w:panose1 w:val="020F0502020204030203"/>
    <w:charset w:val="00"/>
    <w:family w:val="swiss"/>
    <w:pitch w:val="variable"/>
    <w:sig w:usb0="E10002FF" w:usb1="5000ECFF" w:usb2="00000021"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0170"/>
    <w:rsid w:val="00032188"/>
    <w:rsid w:val="00032701"/>
    <w:rsid w:val="0003273D"/>
    <w:rsid w:val="00032F6B"/>
    <w:rsid w:val="000333F4"/>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6B7"/>
    <w:rsid w:val="00043A72"/>
    <w:rsid w:val="00043BB5"/>
    <w:rsid w:val="00043CED"/>
    <w:rsid w:val="000444F1"/>
    <w:rsid w:val="0004493B"/>
    <w:rsid w:val="00044F69"/>
    <w:rsid w:val="000458F8"/>
    <w:rsid w:val="00046A74"/>
    <w:rsid w:val="00046AC9"/>
    <w:rsid w:val="0004748E"/>
    <w:rsid w:val="0004792E"/>
    <w:rsid w:val="0004795F"/>
    <w:rsid w:val="000507CB"/>
    <w:rsid w:val="00050B64"/>
    <w:rsid w:val="000512FB"/>
    <w:rsid w:val="00052018"/>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408C"/>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4BA6"/>
    <w:rsid w:val="00085035"/>
    <w:rsid w:val="00087B22"/>
    <w:rsid w:val="00087D91"/>
    <w:rsid w:val="00087EB8"/>
    <w:rsid w:val="00090843"/>
    <w:rsid w:val="0009150A"/>
    <w:rsid w:val="00091761"/>
    <w:rsid w:val="00091A53"/>
    <w:rsid w:val="00091E7E"/>
    <w:rsid w:val="0009260E"/>
    <w:rsid w:val="00092ACE"/>
    <w:rsid w:val="00093404"/>
    <w:rsid w:val="000950AE"/>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1679"/>
    <w:rsid w:val="000B20B0"/>
    <w:rsid w:val="000B242A"/>
    <w:rsid w:val="000B242B"/>
    <w:rsid w:val="000B32AE"/>
    <w:rsid w:val="000B3E06"/>
    <w:rsid w:val="000B470F"/>
    <w:rsid w:val="000B4FA2"/>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3501"/>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2C83"/>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3FC9"/>
    <w:rsid w:val="00125742"/>
    <w:rsid w:val="00126291"/>
    <w:rsid w:val="00126E64"/>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A42"/>
    <w:rsid w:val="00143EB0"/>
    <w:rsid w:val="00143F4D"/>
    <w:rsid w:val="001445DA"/>
    <w:rsid w:val="00144853"/>
    <w:rsid w:val="001453C2"/>
    <w:rsid w:val="0014562C"/>
    <w:rsid w:val="00146494"/>
    <w:rsid w:val="00146DC2"/>
    <w:rsid w:val="0014730C"/>
    <w:rsid w:val="001476ED"/>
    <w:rsid w:val="001502D3"/>
    <w:rsid w:val="00150D65"/>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67AF3"/>
    <w:rsid w:val="00167EB7"/>
    <w:rsid w:val="0017045A"/>
    <w:rsid w:val="0017135F"/>
    <w:rsid w:val="00171894"/>
    <w:rsid w:val="001723BA"/>
    <w:rsid w:val="001725E9"/>
    <w:rsid w:val="00172A0C"/>
    <w:rsid w:val="00174642"/>
    <w:rsid w:val="00174E2C"/>
    <w:rsid w:val="001756ED"/>
    <w:rsid w:val="0017596E"/>
    <w:rsid w:val="001762B0"/>
    <w:rsid w:val="00180335"/>
    <w:rsid w:val="001814D4"/>
    <w:rsid w:val="00181640"/>
    <w:rsid w:val="001817A5"/>
    <w:rsid w:val="00182A09"/>
    <w:rsid w:val="00183816"/>
    <w:rsid w:val="001839CC"/>
    <w:rsid w:val="0018426A"/>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30FF"/>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209"/>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27447"/>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57E76"/>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612"/>
    <w:rsid w:val="00270768"/>
    <w:rsid w:val="0027186E"/>
    <w:rsid w:val="00271AD7"/>
    <w:rsid w:val="0027263D"/>
    <w:rsid w:val="00272A18"/>
    <w:rsid w:val="00272A4F"/>
    <w:rsid w:val="00273A91"/>
    <w:rsid w:val="00274BE2"/>
    <w:rsid w:val="00276467"/>
    <w:rsid w:val="00276CA9"/>
    <w:rsid w:val="002772B4"/>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7CE"/>
    <w:rsid w:val="00292A86"/>
    <w:rsid w:val="00292D2D"/>
    <w:rsid w:val="00292F90"/>
    <w:rsid w:val="00293426"/>
    <w:rsid w:val="0029385D"/>
    <w:rsid w:val="002948CB"/>
    <w:rsid w:val="00296470"/>
    <w:rsid w:val="002964E5"/>
    <w:rsid w:val="002967C6"/>
    <w:rsid w:val="0029681F"/>
    <w:rsid w:val="00297F47"/>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4DE2"/>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5546"/>
    <w:rsid w:val="002B5B5D"/>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8C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638"/>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1DC6"/>
    <w:rsid w:val="002F1F96"/>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2BB"/>
    <w:rsid w:val="00306835"/>
    <w:rsid w:val="0030707E"/>
    <w:rsid w:val="00307116"/>
    <w:rsid w:val="003077FA"/>
    <w:rsid w:val="00310C64"/>
    <w:rsid w:val="003112F1"/>
    <w:rsid w:val="00311972"/>
    <w:rsid w:val="00312E3D"/>
    <w:rsid w:val="00313912"/>
    <w:rsid w:val="00313FE8"/>
    <w:rsid w:val="0031428E"/>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46D"/>
    <w:rsid w:val="00334FE2"/>
    <w:rsid w:val="0033533A"/>
    <w:rsid w:val="0033542D"/>
    <w:rsid w:val="00335827"/>
    <w:rsid w:val="00335B5C"/>
    <w:rsid w:val="00335C7F"/>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5750C"/>
    <w:rsid w:val="00360550"/>
    <w:rsid w:val="00360D21"/>
    <w:rsid w:val="00361077"/>
    <w:rsid w:val="00361384"/>
    <w:rsid w:val="00361E50"/>
    <w:rsid w:val="003629BC"/>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067"/>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881"/>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B776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46B7"/>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E7385"/>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6BE0"/>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37A"/>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955"/>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3F52"/>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2B2"/>
    <w:rsid w:val="004A6E23"/>
    <w:rsid w:val="004A7DFD"/>
    <w:rsid w:val="004B04E7"/>
    <w:rsid w:val="004B1239"/>
    <w:rsid w:val="004B222D"/>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3E16"/>
    <w:rsid w:val="004D5B99"/>
    <w:rsid w:val="004D6E1A"/>
    <w:rsid w:val="004E00E6"/>
    <w:rsid w:val="004E24AC"/>
    <w:rsid w:val="004E2EE2"/>
    <w:rsid w:val="004E3784"/>
    <w:rsid w:val="004E393F"/>
    <w:rsid w:val="004E5387"/>
    <w:rsid w:val="004E5546"/>
    <w:rsid w:val="004E6D76"/>
    <w:rsid w:val="004F090A"/>
    <w:rsid w:val="004F097F"/>
    <w:rsid w:val="004F0CA6"/>
    <w:rsid w:val="004F0F2F"/>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3D38"/>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37780"/>
    <w:rsid w:val="00540306"/>
    <w:rsid w:val="00540541"/>
    <w:rsid w:val="0054084D"/>
    <w:rsid w:val="00540D53"/>
    <w:rsid w:val="005412A6"/>
    <w:rsid w:val="00541428"/>
    <w:rsid w:val="00541E97"/>
    <w:rsid w:val="005425A9"/>
    <w:rsid w:val="00543282"/>
    <w:rsid w:val="00543BC7"/>
    <w:rsid w:val="0054404C"/>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57D7D"/>
    <w:rsid w:val="00560332"/>
    <w:rsid w:val="0056087F"/>
    <w:rsid w:val="00562B33"/>
    <w:rsid w:val="00563E5E"/>
    <w:rsid w:val="00564A58"/>
    <w:rsid w:val="00567636"/>
    <w:rsid w:val="00570124"/>
    <w:rsid w:val="00570B8E"/>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87E07"/>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4E01"/>
    <w:rsid w:val="00605653"/>
    <w:rsid w:val="00605D31"/>
    <w:rsid w:val="00606190"/>
    <w:rsid w:val="0061000D"/>
    <w:rsid w:val="006104D3"/>
    <w:rsid w:val="00610C38"/>
    <w:rsid w:val="00610E52"/>
    <w:rsid w:val="0061128F"/>
    <w:rsid w:val="00611B7A"/>
    <w:rsid w:val="0061256F"/>
    <w:rsid w:val="00612D1E"/>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79D"/>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1E3F"/>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25E"/>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87D48"/>
    <w:rsid w:val="0069099B"/>
    <w:rsid w:val="00690BB2"/>
    <w:rsid w:val="006910AF"/>
    <w:rsid w:val="006910DE"/>
    <w:rsid w:val="00691A66"/>
    <w:rsid w:val="00692AE5"/>
    <w:rsid w:val="00692FE7"/>
    <w:rsid w:val="00693461"/>
    <w:rsid w:val="00693637"/>
    <w:rsid w:val="006938B6"/>
    <w:rsid w:val="00693C3F"/>
    <w:rsid w:val="0069587B"/>
    <w:rsid w:val="00695967"/>
    <w:rsid w:val="006960FC"/>
    <w:rsid w:val="00696146"/>
    <w:rsid w:val="00696967"/>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051F"/>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07D"/>
    <w:rsid w:val="007002B6"/>
    <w:rsid w:val="007009CB"/>
    <w:rsid w:val="00701F3C"/>
    <w:rsid w:val="00701FEC"/>
    <w:rsid w:val="00702197"/>
    <w:rsid w:val="0070401A"/>
    <w:rsid w:val="0070430D"/>
    <w:rsid w:val="007061D5"/>
    <w:rsid w:val="0071024A"/>
    <w:rsid w:val="0071052D"/>
    <w:rsid w:val="00711030"/>
    <w:rsid w:val="00711085"/>
    <w:rsid w:val="00711175"/>
    <w:rsid w:val="00711687"/>
    <w:rsid w:val="00712BD0"/>
    <w:rsid w:val="00712FD6"/>
    <w:rsid w:val="00713913"/>
    <w:rsid w:val="0071446A"/>
    <w:rsid w:val="00714FA5"/>
    <w:rsid w:val="007151E4"/>
    <w:rsid w:val="007158D5"/>
    <w:rsid w:val="007162BF"/>
    <w:rsid w:val="007170B3"/>
    <w:rsid w:val="00717710"/>
    <w:rsid w:val="007205A0"/>
    <w:rsid w:val="007211AC"/>
    <w:rsid w:val="00721790"/>
    <w:rsid w:val="0072262E"/>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68B"/>
    <w:rsid w:val="00734ABF"/>
    <w:rsid w:val="00735100"/>
    <w:rsid w:val="007351FE"/>
    <w:rsid w:val="00737822"/>
    <w:rsid w:val="0073799F"/>
    <w:rsid w:val="007404E0"/>
    <w:rsid w:val="007407AF"/>
    <w:rsid w:val="007410A9"/>
    <w:rsid w:val="007412FD"/>
    <w:rsid w:val="007414EE"/>
    <w:rsid w:val="00741DAF"/>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17AF"/>
    <w:rsid w:val="0076250E"/>
    <w:rsid w:val="00762753"/>
    <w:rsid w:val="007630A4"/>
    <w:rsid w:val="0076358F"/>
    <w:rsid w:val="00763C1D"/>
    <w:rsid w:val="007662AE"/>
    <w:rsid w:val="00767286"/>
    <w:rsid w:val="007672EF"/>
    <w:rsid w:val="007675F3"/>
    <w:rsid w:val="00770874"/>
    <w:rsid w:val="00770A64"/>
    <w:rsid w:val="00770BCE"/>
    <w:rsid w:val="007716DA"/>
    <w:rsid w:val="00772976"/>
    <w:rsid w:val="00772C6E"/>
    <w:rsid w:val="00773892"/>
    <w:rsid w:val="00774507"/>
    <w:rsid w:val="00774F7D"/>
    <w:rsid w:val="00774FEF"/>
    <w:rsid w:val="00776595"/>
    <w:rsid w:val="00776666"/>
    <w:rsid w:val="0077691A"/>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6E3"/>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1E83"/>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31"/>
    <w:rsid w:val="008139FE"/>
    <w:rsid w:val="00813C80"/>
    <w:rsid w:val="008144FB"/>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21C"/>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10A"/>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0F0"/>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0C9C"/>
    <w:rsid w:val="008B1105"/>
    <w:rsid w:val="008B1D95"/>
    <w:rsid w:val="008B2A75"/>
    <w:rsid w:val="008B2E5E"/>
    <w:rsid w:val="008B2FAC"/>
    <w:rsid w:val="008B3DD1"/>
    <w:rsid w:val="008B42AF"/>
    <w:rsid w:val="008B4474"/>
    <w:rsid w:val="008B4693"/>
    <w:rsid w:val="008B49C6"/>
    <w:rsid w:val="008B56AC"/>
    <w:rsid w:val="008B693F"/>
    <w:rsid w:val="008B6BFC"/>
    <w:rsid w:val="008B721B"/>
    <w:rsid w:val="008B7946"/>
    <w:rsid w:val="008B7A82"/>
    <w:rsid w:val="008C08AB"/>
    <w:rsid w:val="008C15CB"/>
    <w:rsid w:val="008C169B"/>
    <w:rsid w:val="008C2770"/>
    <w:rsid w:val="008C29F9"/>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0AD9"/>
    <w:rsid w:val="008E156D"/>
    <w:rsid w:val="008E20DE"/>
    <w:rsid w:val="008E2F70"/>
    <w:rsid w:val="008E3ED2"/>
    <w:rsid w:val="008E402F"/>
    <w:rsid w:val="008E42B1"/>
    <w:rsid w:val="008E5BA2"/>
    <w:rsid w:val="008E5D22"/>
    <w:rsid w:val="008E5D3E"/>
    <w:rsid w:val="008E6CA1"/>
    <w:rsid w:val="008E7F01"/>
    <w:rsid w:val="008F0FA7"/>
    <w:rsid w:val="008F1033"/>
    <w:rsid w:val="008F1716"/>
    <w:rsid w:val="008F1C2A"/>
    <w:rsid w:val="008F1DD1"/>
    <w:rsid w:val="008F3127"/>
    <w:rsid w:val="008F4410"/>
    <w:rsid w:val="008F47EB"/>
    <w:rsid w:val="008F5A28"/>
    <w:rsid w:val="008F673A"/>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43E"/>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0F7F"/>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091"/>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B7C01"/>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834"/>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0B2B"/>
    <w:rsid w:val="00A01BFD"/>
    <w:rsid w:val="00A01DD4"/>
    <w:rsid w:val="00A02524"/>
    <w:rsid w:val="00A029FF"/>
    <w:rsid w:val="00A03DFB"/>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521"/>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160"/>
    <w:rsid w:val="00AA0525"/>
    <w:rsid w:val="00AA1C64"/>
    <w:rsid w:val="00AA21C1"/>
    <w:rsid w:val="00AA230D"/>
    <w:rsid w:val="00AA29AC"/>
    <w:rsid w:val="00AA303F"/>
    <w:rsid w:val="00AA3245"/>
    <w:rsid w:val="00AA3972"/>
    <w:rsid w:val="00AA3F7B"/>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54C"/>
    <w:rsid w:val="00AD5F2A"/>
    <w:rsid w:val="00AD6073"/>
    <w:rsid w:val="00AD6691"/>
    <w:rsid w:val="00AD68F6"/>
    <w:rsid w:val="00AD6A62"/>
    <w:rsid w:val="00AD7F2F"/>
    <w:rsid w:val="00AE061A"/>
    <w:rsid w:val="00AE0933"/>
    <w:rsid w:val="00AE10A4"/>
    <w:rsid w:val="00AE16BD"/>
    <w:rsid w:val="00AE1A8A"/>
    <w:rsid w:val="00AE343A"/>
    <w:rsid w:val="00AE37E9"/>
    <w:rsid w:val="00AE470A"/>
    <w:rsid w:val="00AE4BBC"/>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31A"/>
    <w:rsid w:val="00B01465"/>
    <w:rsid w:val="00B02D20"/>
    <w:rsid w:val="00B04105"/>
    <w:rsid w:val="00B049DA"/>
    <w:rsid w:val="00B060C2"/>
    <w:rsid w:val="00B06613"/>
    <w:rsid w:val="00B06F94"/>
    <w:rsid w:val="00B075A1"/>
    <w:rsid w:val="00B07E46"/>
    <w:rsid w:val="00B10438"/>
    <w:rsid w:val="00B1046B"/>
    <w:rsid w:val="00B10DA4"/>
    <w:rsid w:val="00B10E20"/>
    <w:rsid w:val="00B135CD"/>
    <w:rsid w:val="00B139C6"/>
    <w:rsid w:val="00B13E45"/>
    <w:rsid w:val="00B140CD"/>
    <w:rsid w:val="00B14C10"/>
    <w:rsid w:val="00B15AD2"/>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61F"/>
    <w:rsid w:val="00B328B6"/>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46BA"/>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3C3E"/>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0BF6"/>
    <w:rsid w:val="00BA1EAB"/>
    <w:rsid w:val="00BA30B0"/>
    <w:rsid w:val="00BA4606"/>
    <w:rsid w:val="00BA4740"/>
    <w:rsid w:val="00BA4E2B"/>
    <w:rsid w:val="00BA5014"/>
    <w:rsid w:val="00BA54BB"/>
    <w:rsid w:val="00BA5998"/>
    <w:rsid w:val="00BA599E"/>
    <w:rsid w:val="00BA629D"/>
    <w:rsid w:val="00BA6587"/>
    <w:rsid w:val="00BA7305"/>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CC7"/>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0973"/>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779"/>
    <w:rsid w:val="00BF1AA8"/>
    <w:rsid w:val="00BF25DB"/>
    <w:rsid w:val="00BF26C0"/>
    <w:rsid w:val="00BF2F03"/>
    <w:rsid w:val="00BF3201"/>
    <w:rsid w:val="00BF34DC"/>
    <w:rsid w:val="00BF3735"/>
    <w:rsid w:val="00BF45E4"/>
    <w:rsid w:val="00BF45EE"/>
    <w:rsid w:val="00BF4829"/>
    <w:rsid w:val="00BF4B30"/>
    <w:rsid w:val="00BF4D3F"/>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07D88"/>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1DD7"/>
    <w:rsid w:val="00C329C4"/>
    <w:rsid w:val="00C32FB4"/>
    <w:rsid w:val="00C33FDC"/>
    <w:rsid w:val="00C34713"/>
    <w:rsid w:val="00C34B99"/>
    <w:rsid w:val="00C34D4B"/>
    <w:rsid w:val="00C36DC5"/>
    <w:rsid w:val="00C375CB"/>
    <w:rsid w:val="00C406D8"/>
    <w:rsid w:val="00C40709"/>
    <w:rsid w:val="00C4110D"/>
    <w:rsid w:val="00C41495"/>
    <w:rsid w:val="00C431C2"/>
    <w:rsid w:val="00C43F32"/>
    <w:rsid w:val="00C45827"/>
    <w:rsid w:val="00C45BE7"/>
    <w:rsid w:val="00C50AB2"/>
    <w:rsid w:val="00C50AD7"/>
    <w:rsid w:val="00C51717"/>
    <w:rsid w:val="00C51AC6"/>
    <w:rsid w:val="00C51B06"/>
    <w:rsid w:val="00C51F13"/>
    <w:rsid w:val="00C526A0"/>
    <w:rsid w:val="00C53519"/>
    <w:rsid w:val="00C53B0F"/>
    <w:rsid w:val="00C56349"/>
    <w:rsid w:val="00C56F90"/>
    <w:rsid w:val="00C57C3D"/>
    <w:rsid w:val="00C61249"/>
    <w:rsid w:val="00C62C1C"/>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372B"/>
    <w:rsid w:val="00C840F1"/>
    <w:rsid w:val="00C841FF"/>
    <w:rsid w:val="00C84684"/>
    <w:rsid w:val="00C847D9"/>
    <w:rsid w:val="00C84E52"/>
    <w:rsid w:val="00C8611F"/>
    <w:rsid w:val="00C87707"/>
    <w:rsid w:val="00C901B2"/>
    <w:rsid w:val="00C907C8"/>
    <w:rsid w:val="00C908B2"/>
    <w:rsid w:val="00C92E82"/>
    <w:rsid w:val="00C931DF"/>
    <w:rsid w:val="00C93422"/>
    <w:rsid w:val="00C93B33"/>
    <w:rsid w:val="00C9432A"/>
    <w:rsid w:val="00C94D52"/>
    <w:rsid w:val="00C95B41"/>
    <w:rsid w:val="00C95DFE"/>
    <w:rsid w:val="00C96F05"/>
    <w:rsid w:val="00CA06BA"/>
    <w:rsid w:val="00CA0770"/>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9A"/>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36F37"/>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57FC3"/>
    <w:rsid w:val="00D6272E"/>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77FA2"/>
    <w:rsid w:val="00D8096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BB5"/>
    <w:rsid w:val="00D94FC8"/>
    <w:rsid w:val="00D9562B"/>
    <w:rsid w:val="00D95A30"/>
    <w:rsid w:val="00D95BAB"/>
    <w:rsid w:val="00D961AF"/>
    <w:rsid w:val="00D974A0"/>
    <w:rsid w:val="00DA10E0"/>
    <w:rsid w:val="00DA1F0C"/>
    <w:rsid w:val="00DA2741"/>
    <w:rsid w:val="00DA2CB6"/>
    <w:rsid w:val="00DA36CE"/>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285"/>
    <w:rsid w:val="00DB6DB1"/>
    <w:rsid w:val="00DB7146"/>
    <w:rsid w:val="00DB750F"/>
    <w:rsid w:val="00DB7BBF"/>
    <w:rsid w:val="00DB7C6F"/>
    <w:rsid w:val="00DC0BA9"/>
    <w:rsid w:val="00DC1C1B"/>
    <w:rsid w:val="00DC27C8"/>
    <w:rsid w:val="00DC4534"/>
    <w:rsid w:val="00DC464E"/>
    <w:rsid w:val="00DC4664"/>
    <w:rsid w:val="00DC4EC1"/>
    <w:rsid w:val="00DC50C3"/>
    <w:rsid w:val="00DC5B1E"/>
    <w:rsid w:val="00DC6018"/>
    <w:rsid w:val="00DC6929"/>
    <w:rsid w:val="00DC6F46"/>
    <w:rsid w:val="00DC7C15"/>
    <w:rsid w:val="00DD02FE"/>
    <w:rsid w:val="00DD0404"/>
    <w:rsid w:val="00DD06B7"/>
    <w:rsid w:val="00DD0825"/>
    <w:rsid w:val="00DD10F8"/>
    <w:rsid w:val="00DD176A"/>
    <w:rsid w:val="00DD1F02"/>
    <w:rsid w:val="00DD1F6D"/>
    <w:rsid w:val="00DD24B0"/>
    <w:rsid w:val="00DD2F26"/>
    <w:rsid w:val="00DD44D9"/>
    <w:rsid w:val="00DD562B"/>
    <w:rsid w:val="00DD5C02"/>
    <w:rsid w:val="00DD7203"/>
    <w:rsid w:val="00DE05A8"/>
    <w:rsid w:val="00DE12C3"/>
    <w:rsid w:val="00DE29CA"/>
    <w:rsid w:val="00DE3055"/>
    <w:rsid w:val="00DE3ADD"/>
    <w:rsid w:val="00DE45BF"/>
    <w:rsid w:val="00DE4FBF"/>
    <w:rsid w:val="00DE6012"/>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2F93"/>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47563"/>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5D2"/>
    <w:rsid w:val="00EC1646"/>
    <w:rsid w:val="00EC1800"/>
    <w:rsid w:val="00EC1824"/>
    <w:rsid w:val="00EC2613"/>
    <w:rsid w:val="00EC2796"/>
    <w:rsid w:val="00EC3B71"/>
    <w:rsid w:val="00EC4EA2"/>
    <w:rsid w:val="00EC548B"/>
    <w:rsid w:val="00EC5825"/>
    <w:rsid w:val="00EC5B1A"/>
    <w:rsid w:val="00EC5F61"/>
    <w:rsid w:val="00EC64E9"/>
    <w:rsid w:val="00EC74AF"/>
    <w:rsid w:val="00EC7B9C"/>
    <w:rsid w:val="00EC7FD2"/>
    <w:rsid w:val="00ED05C0"/>
    <w:rsid w:val="00ED1968"/>
    <w:rsid w:val="00ED3352"/>
    <w:rsid w:val="00ED4AA5"/>
    <w:rsid w:val="00ED5CD5"/>
    <w:rsid w:val="00ED7B36"/>
    <w:rsid w:val="00EE07D8"/>
    <w:rsid w:val="00EE1051"/>
    <w:rsid w:val="00EE1897"/>
    <w:rsid w:val="00EE1E9C"/>
    <w:rsid w:val="00EE2524"/>
    <w:rsid w:val="00EE25FA"/>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C4B"/>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392"/>
    <w:rsid w:val="00FB2573"/>
    <w:rsid w:val="00FB2690"/>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C7A2C"/>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3DAB"/>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 w:type="paragraph" w:customStyle="1" w:styleId="pf0">
    <w:name w:val="pf0"/>
    <w:basedOn w:val="Normal"/>
    <w:rsid w:val="007C1E83"/>
    <w:pPr>
      <w:bidi w:val="0"/>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7C1E83"/>
    <w:rPr>
      <w:rFonts w:ascii="Segoe UI" w:hAnsi="Segoe UI" w:cs="Segoe UI" w:hint="default"/>
      <w:sz w:val="18"/>
      <w:szCs w:val="18"/>
    </w:rPr>
  </w:style>
  <w:style w:type="character" w:customStyle="1" w:styleId="cf11">
    <w:name w:val="cf11"/>
    <w:basedOn w:val="DefaultParagraphFont"/>
    <w:rsid w:val="007C1E8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24524655">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 w:id="19889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22918</TotalTime>
  <Pages>8</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1852</cp:revision>
  <dcterms:created xsi:type="dcterms:W3CDTF">2021-12-13T14:51:00Z</dcterms:created>
  <dcterms:modified xsi:type="dcterms:W3CDTF">2022-06-19T11:48:00Z</dcterms:modified>
</cp:coreProperties>
</file>