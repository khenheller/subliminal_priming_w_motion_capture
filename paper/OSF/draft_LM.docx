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4F82B" w14:textId="77777777" w:rsidR="00975E11" w:rsidRPr="00E377A3" w:rsidRDefault="00975E11" w:rsidP="00975E11">
      <w:pPr>
        <w:bidi w:val="0"/>
      </w:pPr>
      <w:r>
        <w:t>@@@@@@@@@@@@@@@@@@@@@@@@@@@@@@@@@@@@@@@@</w:t>
      </w:r>
    </w:p>
    <w:p w14:paraId="5D2E6E05" w14:textId="77777777" w:rsidR="00975E11" w:rsidRPr="00E377A3" w:rsidRDefault="00975E11" w:rsidP="00975E11">
      <w:pPr>
        <w:bidi w:val="0"/>
      </w:pPr>
      <w:r>
        <w:t>@@@@@@@@@@@@@@@@@@@@@@@@@@@@@@@@@@@@@@@@</w:t>
      </w:r>
    </w:p>
    <w:p w14:paraId="747771E1" w14:textId="77777777" w:rsidR="00975E11" w:rsidRPr="00E377A3" w:rsidRDefault="00975E11" w:rsidP="00975E11">
      <w:pPr>
        <w:bidi w:val="0"/>
      </w:pPr>
      <w:r>
        <w:t>@@@@@@@@@@@@@@@@@@@@@@@@@@@@@@@@@@@@@@@@</w:t>
      </w:r>
    </w:p>
    <w:p w14:paraId="1EBFBD63" w14:textId="77777777" w:rsidR="00975E11" w:rsidRPr="00E377A3" w:rsidRDefault="00975E11" w:rsidP="00975E11">
      <w:pPr>
        <w:bidi w:val="0"/>
      </w:pPr>
      <w:r>
        <w:t>@@@@@@@@@@@@@@@@@@@@@@@@@@@@@@@@@@@@@@@@</w:t>
      </w:r>
    </w:p>
    <w:p w14:paraId="6FF8E8B0" w14:textId="1502C5A9" w:rsidR="00975E11" w:rsidRDefault="00E377A3" w:rsidP="004B4C57">
      <w:pPr>
        <w:pStyle w:val="ListParagraph"/>
        <w:numPr>
          <w:ilvl w:val="0"/>
          <w:numId w:val="3"/>
        </w:numPr>
        <w:bidi w:val="0"/>
      </w:pPr>
      <w:r w:rsidRPr="00E377A3">
        <w:t xml:space="preserve">Look </w:t>
      </w:r>
      <w:r>
        <w:t xml:space="preserve">in downloads folder for a paper </w:t>
      </w:r>
      <w:proofErr w:type="spellStart"/>
      <w:r>
        <w:t>Liad</w:t>
      </w:r>
      <w:proofErr w:type="spellEnd"/>
      <w:r>
        <w:t xml:space="preserve"> sent: "</w:t>
      </w:r>
      <w:r w:rsidRPr="00E377A3">
        <w:t>NE45_Mudrik_cleandraft_ToAu_LM</w:t>
      </w:r>
      <w:r>
        <w:t>". It should contain citations for methods papers introducing masking</w:t>
      </w:r>
      <w:r w:rsidR="00975E11">
        <w:t>, suppression and such. You need these for the part you tell how UC processing can be studied in the lab.</w:t>
      </w:r>
    </w:p>
    <w:p w14:paraId="266597F2" w14:textId="62E577DF" w:rsidR="004B4C57" w:rsidRDefault="00120CDC" w:rsidP="004B4C57">
      <w:pPr>
        <w:pStyle w:val="ListParagraph"/>
        <w:numPr>
          <w:ilvl w:val="0"/>
          <w:numId w:val="3"/>
        </w:numPr>
        <w:bidi w:val="0"/>
      </w:pPr>
      <w:r>
        <w:t>Remember – the first sentence of a paragraph should define and encapsulate the whole paragraph.</w:t>
      </w:r>
    </w:p>
    <w:p w14:paraId="18348613" w14:textId="6163A399" w:rsidR="00120CDC" w:rsidRDefault="00120CDC" w:rsidP="00120CDC">
      <w:pPr>
        <w:pStyle w:val="ListParagraph"/>
        <w:numPr>
          <w:ilvl w:val="0"/>
          <w:numId w:val="3"/>
        </w:numPr>
        <w:bidi w:val="0"/>
      </w:pPr>
      <w:r>
        <w:t xml:space="preserve">Remember – citations should describe exactly what precedes them, not something </w:t>
      </w:r>
      <w:r w:rsidR="00B854D0">
        <w:t xml:space="preserve">that is related to what precedes them. E.g., </w:t>
      </w:r>
      <w:r w:rsidR="00DE4AEF">
        <w:t xml:space="preserve">if you want to say that processing can affect internal state and you give fear as an example, then the citation has to deal with fear induction </w:t>
      </w:r>
      <w:proofErr w:type="spellStart"/>
      <w:r w:rsidR="00DE4AEF">
        <w:t>not</w:t>
      </w:r>
      <w:proofErr w:type="spellEnd"/>
      <w:r w:rsidR="00DE4AEF">
        <w:t xml:space="preserve"> other emotions induction.</w:t>
      </w:r>
    </w:p>
    <w:p w14:paraId="4687FF52" w14:textId="00D5FD8F" w:rsidR="00610FF9" w:rsidRDefault="00610FF9" w:rsidP="00610FF9">
      <w:pPr>
        <w:pStyle w:val="ListParagraph"/>
        <w:bidi w:val="0"/>
      </w:pPr>
      <w:r>
        <w:t>This means citations shouldn't be general, but rather be to the point.</w:t>
      </w:r>
    </w:p>
    <w:p w14:paraId="55373D70" w14:textId="064B079F" w:rsidR="00120CDC" w:rsidRDefault="00120CDC" w:rsidP="00120CDC">
      <w:pPr>
        <w:pStyle w:val="ListParagraph"/>
        <w:numPr>
          <w:ilvl w:val="0"/>
          <w:numId w:val="3"/>
        </w:numPr>
        <w:bidi w:val="0"/>
      </w:pPr>
      <w:r>
        <w:t xml:space="preserve">Notice </w:t>
      </w:r>
      <w:proofErr w:type="spellStart"/>
      <w:r>
        <w:t>Liad</w:t>
      </w:r>
      <w:proofErr w:type="spellEnd"/>
      <w:r>
        <w:t xml:space="preserve"> erased some of thew citations in the bibliography either because it was too much or irrelevant.</w:t>
      </w:r>
    </w:p>
    <w:p w14:paraId="07701B88" w14:textId="77AB7D72" w:rsidR="00F11219" w:rsidRDefault="00F11219" w:rsidP="00F11219">
      <w:pPr>
        <w:pStyle w:val="ListParagraph"/>
        <w:numPr>
          <w:ilvl w:val="0"/>
          <w:numId w:val="3"/>
        </w:numPr>
        <w:bidi w:val="0"/>
      </w:pPr>
      <w:r>
        <w:t xml:space="preserve">When you are done with this you need to write the next paragraph that describes different findings </w:t>
      </w:r>
      <w:r w:rsidR="009D207B">
        <w:t xml:space="preserve">that show existence and </w:t>
      </w:r>
      <w:proofErr w:type="spellStart"/>
      <w:r w:rsidR="009D207B">
        <w:t>non existence</w:t>
      </w:r>
      <w:proofErr w:type="spellEnd"/>
      <w:r w:rsidR="009D207B">
        <w:t xml:space="preserve"> of UC processing.</w:t>
      </w:r>
    </w:p>
    <w:p w14:paraId="17051D66" w14:textId="04CFA149" w:rsidR="00975E11" w:rsidRDefault="00975E11" w:rsidP="00975E11">
      <w:pPr>
        <w:bidi w:val="0"/>
      </w:pPr>
      <w:r>
        <w:t>@@@@@@@@@@@@@@@@@@@@@@@@@@@@@@@@@@@@@@@@</w:t>
      </w:r>
    </w:p>
    <w:p w14:paraId="2484A350" w14:textId="77777777" w:rsidR="00975E11" w:rsidRPr="00E377A3" w:rsidRDefault="00975E11" w:rsidP="00975E11">
      <w:pPr>
        <w:bidi w:val="0"/>
      </w:pPr>
      <w:r>
        <w:t>@@@@@@@@@@@@@@@@@@@@@@@@@@@@@@@@@@@@@@@@</w:t>
      </w:r>
    </w:p>
    <w:p w14:paraId="0F9D17A4" w14:textId="77777777" w:rsidR="00975E11" w:rsidRPr="00E377A3" w:rsidRDefault="00975E11" w:rsidP="00975E11">
      <w:pPr>
        <w:bidi w:val="0"/>
      </w:pPr>
      <w:r>
        <w:t>@@@@@@@@@@@@@@@@@@@@@@@@@@@@@@@@@@@@@@@@</w:t>
      </w:r>
    </w:p>
    <w:p w14:paraId="0E268089" w14:textId="77777777" w:rsidR="00975E11" w:rsidRPr="00E377A3" w:rsidRDefault="00975E11" w:rsidP="00975E11">
      <w:pPr>
        <w:bidi w:val="0"/>
      </w:pPr>
      <w:r>
        <w:t>@@@@@@@@@@@@@@@@@@@@@@@@@@@@@@@@@@@@@@@@</w:t>
      </w:r>
    </w:p>
    <w:p w14:paraId="51037EDB" w14:textId="77777777" w:rsidR="00975E11" w:rsidRPr="00E377A3" w:rsidRDefault="00975E11" w:rsidP="00975E11">
      <w:pPr>
        <w:bidi w:val="0"/>
      </w:pPr>
    </w:p>
    <w:p w14:paraId="4FAD0B78" w14:textId="1F7FEAA5" w:rsidR="00914AAF" w:rsidRDefault="00914AAF" w:rsidP="00E377A3">
      <w:pPr>
        <w:pStyle w:val="Heading3"/>
        <w:bidi w:val="0"/>
      </w:pPr>
      <w:r>
        <w:t>Explanation</w:t>
      </w:r>
    </w:p>
    <w:p w14:paraId="015B7AD2" w14:textId="56E20D7B" w:rsidR="004B5B2A" w:rsidRDefault="004B5B2A" w:rsidP="004B5B2A">
      <w:pPr>
        <w:pStyle w:val="NoSpacing"/>
        <w:numPr>
          <w:ilvl w:val="0"/>
          <w:numId w:val="2"/>
        </w:numPr>
        <w:bidi w:val="0"/>
      </w:pPr>
      <w:r>
        <w:t>This is the first paragraph which explain</w:t>
      </w:r>
      <w:r w:rsidR="004E3B68">
        <w:t>s</w:t>
      </w:r>
      <w:r>
        <w:t xml:space="preserve"> what UC processing is.</w:t>
      </w:r>
      <w:r w:rsidR="00C97DC5">
        <w:t xml:space="preserve"> After which I will present some contradicting findings as you suggested.</w:t>
      </w:r>
    </w:p>
    <w:p w14:paraId="51F49AB7" w14:textId="1B560DAF" w:rsidR="00914AAF" w:rsidRPr="00914AAF" w:rsidRDefault="00914AAF" w:rsidP="004B5B2A">
      <w:pPr>
        <w:pStyle w:val="NoSpacing"/>
        <w:numPr>
          <w:ilvl w:val="0"/>
          <w:numId w:val="2"/>
        </w:numPr>
        <w:bidi w:val="0"/>
      </w:pPr>
      <w:r>
        <w:t xml:space="preserve">I'm not sure if the examples given in parenthesis </w:t>
      </w:r>
      <w:r w:rsidR="0079456A">
        <w:t xml:space="preserve">at the beginning </w:t>
      </w:r>
      <w:r>
        <w:t>are helpful</w:t>
      </w:r>
      <w:r w:rsidR="000345C9">
        <w:t xml:space="preserve"> or just hamper</w:t>
      </w:r>
      <w:r w:rsidR="0079456A">
        <w:t xml:space="preserve">ing with </w:t>
      </w:r>
      <w:r w:rsidR="000345C9">
        <w:t>fluent reading.</w:t>
      </w:r>
    </w:p>
    <w:p w14:paraId="47DB910D" w14:textId="54C61F56" w:rsidR="00AD72AB" w:rsidRDefault="001013A3" w:rsidP="00914AAF">
      <w:pPr>
        <w:pStyle w:val="Heading3"/>
        <w:bidi w:val="0"/>
      </w:pPr>
      <w:r>
        <w:t>I</w:t>
      </w:r>
      <w:r w:rsidR="00AD72AB">
        <w:t>ntroduction</w:t>
      </w:r>
    </w:p>
    <w:p w14:paraId="27387AA1" w14:textId="178C1D52" w:rsidR="00941A48" w:rsidRDefault="001013A3" w:rsidP="00071DD0">
      <w:pPr>
        <w:pStyle w:val="NoSpacing"/>
        <w:bidi w:val="0"/>
        <w:rPr>
          <w:ins w:id="0" w:author="Liad Mudrik" w:date="2022-04-04T08:47:00Z"/>
        </w:rPr>
      </w:pPr>
      <w:r>
        <w:t xml:space="preserve">Our brain </w:t>
      </w:r>
      <w:del w:id="1" w:author="Liad Mudrik" w:date="2022-04-04T08:41:00Z">
        <w:r w:rsidDel="00FE2853">
          <w:delText>is a computational machine</w:delText>
        </w:r>
      </w:del>
      <w:ins w:id="2" w:author="Liad Mudrik" w:date="2022-04-04T08:41:00Z">
        <w:r w:rsidR="00FE2853">
          <w:t>continuously processes information</w:t>
        </w:r>
      </w:ins>
      <w:r>
        <w:t>. It receives input</w:t>
      </w:r>
      <w:r w:rsidR="00307914">
        <w:t>s</w:t>
      </w:r>
      <w:r>
        <w:t xml:space="preserve"> via our senses </w:t>
      </w:r>
      <w:del w:id="3" w:author="Liad Mudrik" w:date="2022-04-04T08:49:00Z">
        <w:r w:rsidDel="00941A48">
          <w:delText xml:space="preserve">(e.g., a sight of a ball flying </w:delText>
        </w:r>
        <w:r w:rsidR="005727F4" w:rsidDel="00941A48">
          <w:delText>our</w:delText>
        </w:r>
        <w:r w:rsidDel="00941A48">
          <w:delText xml:space="preserve"> direction) </w:delText>
        </w:r>
      </w:del>
      <w:r>
        <w:t xml:space="preserve">and </w:t>
      </w:r>
      <w:r w:rsidR="002B1517">
        <w:t xml:space="preserve">processes it in </w:t>
      </w:r>
      <w:r w:rsidR="003921B9">
        <w:t xml:space="preserve">various </w:t>
      </w:r>
      <w:r w:rsidR="002B1517">
        <w:t>ways</w:t>
      </w:r>
      <w:moveFromRangeStart w:id="4" w:author="Liad Mudrik" w:date="2022-04-04T08:49:00Z" w:name="move99954588"/>
      <w:moveFrom w:id="5" w:author="Liad Mudrik" w:date="2022-04-04T08:49:00Z">
        <w:r w:rsidDel="00941A48">
          <w:t xml:space="preserve"> (e.g., what is the trajectory of the ball? Will it hit us?</w:t>
        </w:r>
        <w:r w:rsidR="009E595A" w:rsidDel="00941A48">
          <w:t>)</w:t>
        </w:r>
      </w:moveFrom>
      <w:moveFromRangeEnd w:id="4"/>
      <w:r w:rsidR="00FE2853">
        <w:t xml:space="preserve">, </w:t>
      </w:r>
      <w:ins w:id="6" w:author="Liad Mudrik" w:date="2022-04-04T08:41:00Z">
        <w:r w:rsidR="00FE2853">
          <w:t xml:space="preserve">for a variety of stimuli and using different modalities </w:t>
        </w:r>
      </w:ins>
      <w:r w:rsidR="009E595A">
        <w:t>(</w:t>
      </w:r>
      <w:r w:rsidR="00A770A0">
        <w:fldChar w:fldCharType="begin"/>
      </w:r>
      <w:r w:rsidR="00113BB0">
        <w:instrText xml:space="preserve"> ADDIN ZOTERO_ITEM CSL_CITATION {"citationID":"sLb06hFP","properties":{"formattedCitation":"[1]\\uc0\\u8211{}[4]","plainCitation":"[1]–[4]","noteIndex":0},"citationItems":[{"id":395,"uris":["http://zotero.org/users/8275165/items/YJXEEUKN"],"uri":["http://zotero.org/users/8275165/items/YJXEEUKN"],"itemData":{"id":395,"type":"article-journal","language":"en","page":"10","source":"Zotero","title":"The Fusiform Face Area: A Module in Human Extrastriate Cortex Specialized for Face Perception","author":[{"family":"Kanwisher","given":"Nancy"},{"family":"McDermott","given":"Josh"},{"family":"Chun","given":"Marvin M"}]}},{"id":399,"uris":["http://zotero.org/users/8275165/items/8RFRXT2P"],"uri":["http://zotero.org/users/8275165/items/8RFRXT2P"],"itemData":{"id":399,"type":"article-journal","container-title":"Wiley Interdisciplinary Reviews: Cognitive Science","DOI":"10.1002/wcs.1238","ISSN":"19395078","issue":"4","journalAbbreviation":"WIREs Cogn Sci","language":"en","page":"357-374","source":"DOI.org (Crossref)","title":"Haptic perception","volume":"4","author":[{"family":"Kappers","given":"Astrid M.L."},{"family":"Bergmann Tiest","given":"Wouter M."}],"issued":{"date-parts":[["2013",7]]}}},{"id":393,"uris":["http://zotero.org/users/8275165/items/CUQZYUSK"],"uri":["http://zotero.org/users/8275165/items/CUQZYUSK"],"itemData":{"id":393,"type":"article-journal","abstract":"Previous neuroimaging studies devoted to auditory motion processing have shown the involvement of a cerebral network encompassing the temporoparietal and premotor areas. Most of these studies were based on a comparison between moving stimuli and static stimuli placed at a single location. However, moving stimuli vary in spatial location, and therefore motion detection can include both spatial localisation and motion processing. In this study, we used fMRI to compare neural processing of moving sounds and static sounds in various spatial locations in blindfolded sighted subjects. The task consisted of simultaneously determining both the nature of a sound stimulus (pure tone or complex sound) and the presence or absence of its movement. When movement was present, subjects had to identify its direction. This comparison of how moving and static stimuli are processed showed the involvement of the parietal lobules, the dorsal and ventral premotor cortex and the planum temporale during auditory motion processing. It also showed the specific recruitment of V5, the visual motion area. These results suggest that the previously proposed network of auditory motion processing is distinct from the network of auditory localisation. In addition, they suggest that the occipital cortex can process non-visual stimuli and that V5 is not restricted to visual processing.","container-title":"Cognitive Brain Research","DOI":"10.1016/j.cogbrainres.2005.08.015","ISSN":"09266410","issue":"3","journalAbbreviation":"Cognitive Brain Research","language":"en","page":"650-658","source":"DOI.org (Crossref)","title":"Specific activation of the V5 brain area by auditory motion processing: An fMRI study","title-short":"Specific activation of the V5 brain area by auditory motion processing","volume":"25","author":[{"family":"Poirier","given":"Colline"},{"family":"Collignon","given":"Olivier"},{"family":"DeVolder","given":"Anne G."},{"family":"Renier","given":"Laurent"},{"family":"Vanlierde","given":"Annick"},{"family":"Tranduy","given":"Dai"},{"family":"Scheiber","given":"Christian"}],"issued":{"date-parts":[["2005",12]]}}},{"id":429,"uris":["http://zotero.org/users/8275165/items/XKXUYLAK"],"uri":["http://zotero.org/users/8275165/items/XKXUYLAK"],"itemData":{"id":429,"type":"article-journal","container-title":"Psychonomic Bulletin &amp; Review","DOI":"10.3758/BF03193837","ISSN":"1069-9384, 1531-5320","issue":"2","journalAbbreviation":"Psychonomic Bulletin &amp; Review","language":"en","page":"240-244","source":"DOI.org (Crossref)","title":"Smell your way back to childhood: Autobiographical odor memory","title-short":"Smell your way back to childhood","volume":"13","author":[{"family":"Willander","given":"Johan"},{"family":"Larsson","given":"Maria"}],"issued":{"date-parts":[["2006",4]]}}}],"schema":"https://github.com/citation-style-language/schema/raw/master/csl-citation.json"} </w:instrText>
      </w:r>
      <w:r w:rsidR="00A770A0">
        <w:fldChar w:fldCharType="separate"/>
      </w:r>
      <w:r w:rsidR="00113BB0" w:rsidRPr="00113BB0">
        <w:rPr>
          <w:rFonts w:cs="Calibri"/>
        </w:rPr>
        <w:t>[1]–[4]</w:t>
      </w:r>
      <w:r w:rsidR="00A770A0">
        <w:fldChar w:fldCharType="end"/>
      </w:r>
      <w:r w:rsidR="009E595A">
        <w:t>)</w:t>
      </w:r>
      <w:r>
        <w:t>.</w:t>
      </w:r>
      <w:r w:rsidR="00A74822">
        <w:t xml:space="preserve"> </w:t>
      </w:r>
      <w:ins w:id="7" w:author="Liad Mudrik" w:date="2022-04-04T08:49:00Z">
        <w:r w:rsidR="00941A48">
          <w:t xml:space="preserve">For example, upon seeing a ball flying our direction, we process its </w:t>
        </w:r>
      </w:ins>
      <w:moveToRangeStart w:id="8" w:author="Liad Mudrik" w:date="2022-04-04T08:49:00Z" w:name="move99954588"/>
      <w:moveTo w:id="9" w:author="Liad Mudrik" w:date="2022-04-04T08:49:00Z">
        <w:del w:id="10" w:author="Liad Mudrik" w:date="2022-04-04T08:49:00Z">
          <w:r w:rsidR="00941A48" w:rsidDel="00941A48">
            <w:delText xml:space="preserve">(e.g., what is the </w:delText>
          </w:r>
        </w:del>
        <w:r w:rsidR="00941A48">
          <w:t xml:space="preserve">trajectory </w:t>
        </w:r>
      </w:moveTo>
      <w:ins w:id="11" w:author="Liad Mudrik" w:date="2022-04-04T08:49:00Z">
        <w:r w:rsidR="00941A48">
          <w:t xml:space="preserve">and the likelihood of it </w:t>
        </w:r>
      </w:ins>
      <w:moveTo w:id="12" w:author="Liad Mudrik" w:date="2022-04-04T08:49:00Z">
        <w:del w:id="13" w:author="Liad Mudrik" w:date="2022-04-04T08:49:00Z">
          <w:r w:rsidR="00941A48" w:rsidDel="00941A48">
            <w:delText xml:space="preserve">of the ball? Will it </w:delText>
          </w:r>
        </w:del>
        <w:r w:rsidR="00941A48">
          <w:t>hit</w:t>
        </w:r>
      </w:moveTo>
      <w:ins w:id="14" w:author="Liad Mudrik" w:date="2022-04-04T08:49:00Z">
        <w:r w:rsidR="00941A48">
          <w:t>ting</w:t>
        </w:r>
      </w:ins>
      <w:moveTo w:id="15" w:author="Liad Mudrik" w:date="2022-04-04T08:49:00Z">
        <w:r w:rsidR="00941A48">
          <w:t xml:space="preserve"> us</w:t>
        </w:r>
      </w:moveTo>
      <w:ins w:id="16" w:author="Liad Mudrik" w:date="2022-04-04T08:49:00Z">
        <w:r w:rsidR="00941A48">
          <w:t>.</w:t>
        </w:r>
      </w:ins>
      <w:moveTo w:id="17" w:author="Liad Mudrik" w:date="2022-04-04T08:49:00Z">
        <w:del w:id="18" w:author="Liad Mudrik" w:date="2022-04-04T08:49:00Z">
          <w:r w:rsidR="00941A48" w:rsidDel="00941A48">
            <w:delText>?)</w:delText>
          </w:r>
        </w:del>
      </w:moveTo>
      <w:moveToRangeEnd w:id="8"/>
      <w:ins w:id="19" w:author="Liad Mudrik" w:date="2022-04-04T08:49:00Z">
        <w:r w:rsidR="00941A48">
          <w:t xml:space="preserve"> </w:t>
        </w:r>
      </w:ins>
      <w:r>
        <w:t xml:space="preserve">The </w:t>
      </w:r>
      <w:r w:rsidR="00027DF0">
        <w:t xml:space="preserve">produced </w:t>
      </w:r>
      <w:r>
        <w:t>result</w:t>
      </w:r>
      <w:r w:rsidR="003921B9">
        <w:t>s</w:t>
      </w:r>
      <w:r>
        <w:t xml:space="preserve"> </w:t>
      </w:r>
      <w:r w:rsidR="00FF5B9B">
        <w:t xml:space="preserve">can </w:t>
      </w:r>
      <w:r>
        <w:t xml:space="preserve">lead to a change in behavior </w:t>
      </w:r>
      <w:ins w:id="20" w:author="Liad Mudrik" w:date="2022-04-04T08:50:00Z">
        <w:r w:rsidR="00941A48">
          <w:t xml:space="preserve">– like ducking the ball in this case </w:t>
        </w:r>
      </w:ins>
      <w:del w:id="21" w:author="Liad Mudrik" w:date="2022-04-04T08:50:00Z">
        <w:r w:rsidDel="00941A48">
          <w:delText>(e.g., making us duck)</w:delText>
        </w:r>
      </w:del>
      <w:r w:rsidR="009E595A">
        <w:t xml:space="preserve"> (</w:t>
      </w:r>
      <w:r w:rsidR="00AC7264">
        <w:fldChar w:fldCharType="begin"/>
      </w:r>
      <w:r w:rsidR="00AC7264">
        <w:instrText xml:space="preserve"> ADDIN ZOTERO_ITEM CSL_CITATION {"citationID":"wMuzOzrE","properties":{"formattedCitation":"[5], [6]","plainCitation":"[5], [6]","noteIndex":0},"citationItems":[{"id":431,"uris":["http://zotero.org/users/8275165/items/F3J6YRB8"],"uri":["http://zotero.org/users/8275165/items/F3J6YRB8"],"itemData":{"id":431,"type":"article-journal","container-title":"Experimental Brain Research","DOI":"10.1007/s00221-008-1475-9","ISSN":"0014-4819, 1432-1106","issue":"3","journalAbbreviation":"Exp Brain Res","language":"en","page":"251-264","source":"DOI.org (Crossref)","title":"Avoiding moving obstacles","volume":"190","author":[{"family":"Aivar","given":"M. Pilar"},{"family":"Brenner","given":"Eli"},{"family":"Smeets","given":"Jeroen B. J."}],"issued":{"date-parts":[["2008",9]]}}},{"id":433,"uris":["http://zotero.org/users/8275165/items/BF2VZDET"],"uri":["http://zotero.org/users/8275165/items/BF2VZDET"],"itemData":{"id":433,"type":"article-journal","container-title":"Journal of Experimental Child Psychology","DOI":"10.1016/0022-0965(79)90109-7","ISSN":"00220965","issue":"1","journalAbbreviation":"Journal of Experimental Child Psychology","language":"en","page":"158-173","source":"DOI.org (Crossref)","title":"Observations on the development of reaching for moving objects","volume":"28","author":[{"family":"Hofsten","given":"Claes","non-dropping-particle":"von"},{"family":"Lindhagen","given":"Karin"}],"issued":{"date-parts":[["1979",8]]}}}],"schema":"https://github.com/citation-style-language/schema/raw/master/csl-citation.json"} </w:instrText>
      </w:r>
      <w:r w:rsidR="00AC7264">
        <w:fldChar w:fldCharType="separate"/>
      </w:r>
      <w:r w:rsidR="00AC7264" w:rsidRPr="00AC7264">
        <w:rPr>
          <w:rFonts w:cs="Calibri"/>
        </w:rPr>
        <w:t>[5], [6]</w:t>
      </w:r>
      <w:r w:rsidR="00AC7264">
        <w:fldChar w:fldCharType="end"/>
      </w:r>
      <w:r w:rsidR="009E595A">
        <w:t>)</w:t>
      </w:r>
      <w:ins w:id="22" w:author="Liad Mudrik" w:date="2022-04-04T08:50:00Z">
        <w:r w:rsidR="00941A48">
          <w:t xml:space="preserve"> –</w:t>
        </w:r>
      </w:ins>
      <w:r>
        <w:t xml:space="preserve"> and</w:t>
      </w:r>
      <w:ins w:id="23" w:author="Liad Mudrik" w:date="2022-04-04T08:50:00Z">
        <w:r w:rsidR="00941A48">
          <w:t>/or</w:t>
        </w:r>
      </w:ins>
      <w:r>
        <w:t xml:space="preserve"> </w:t>
      </w:r>
      <w:ins w:id="24" w:author="Liad Mudrik" w:date="2022-04-04T08:50:00Z">
        <w:r w:rsidR="00941A48">
          <w:t xml:space="preserve">to </w:t>
        </w:r>
      </w:ins>
      <w:r>
        <w:t xml:space="preserve">internal </w:t>
      </w:r>
      <w:del w:id="25" w:author="Liad Mudrik" w:date="2022-04-04T08:50:00Z">
        <w:r w:rsidDel="00941A48">
          <w:delText xml:space="preserve">state </w:delText>
        </w:r>
      </w:del>
      <w:ins w:id="26" w:author="Liad Mudrik" w:date="2022-04-04T08:50:00Z">
        <w:r w:rsidR="00941A48">
          <w:t xml:space="preserve">changes, like </w:t>
        </w:r>
        <w:r w:rsidR="00D82A2C">
          <w:t xml:space="preserve">the induction of </w:t>
        </w:r>
      </w:ins>
      <w:del w:id="27" w:author="Liad Mudrik" w:date="2022-04-04T08:50:00Z">
        <w:r w:rsidDel="00D82A2C">
          <w:delText xml:space="preserve">(e.g., </w:delText>
        </w:r>
      </w:del>
      <w:del w:id="28" w:author="Liad Mudrik" w:date="2022-04-04T08:43:00Z">
        <w:r w:rsidDel="00FE2853">
          <w:delText xml:space="preserve">cause </w:delText>
        </w:r>
      </w:del>
      <w:r>
        <w:t>fear</w:t>
      </w:r>
      <w:del w:id="29" w:author="Liad Mudrik" w:date="2022-04-04T08:50:00Z">
        <w:r w:rsidDel="00D82A2C">
          <w:delText>)</w:delText>
        </w:r>
      </w:del>
      <w:r w:rsidR="009E595A">
        <w:t xml:space="preserve"> (</w:t>
      </w:r>
      <w:r w:rsidR="00AC7264">
        <w:fldChar w:fldCharType="begin"/>
      </w:r>
      <w:r w:rsidR="008D46A4">
        <w:instrText xml:space="preserve"> ADDIN ZOTERO_ITEM CSL_CITATION {"citationID":"qU8S97wF","properties":{"formattedCitation":"[7]\\uc0\\u8211{}[9]","plainCitation":"[7]–[9]","noteIndex":0},"citationItems":[{"id":401,"uris":["http://zotero.org/users/8275165/items/V3L6Q66K"],"uri":["http://zotero.org/users/8275165/items/V3L6Q66K"],"itemData":{"id":401,"type":"article-journal","abstract":"Individuals with small animal and blood-injection-injury (BII) phobias respond to phobia-relevant stimuli with both fear and disgust. However, recent studies suggest that fear is the dominant emotional response in animal phobics whereas disgust is the primary emotional response in BII phobics. The present study examined emotional responding toward pictures of spiders, surgical procedures, and two categories of general disgust elicitors (rotting food and body products) among analogue spider phobics, BII phobics, and nonphobics. Dominant emotional responses to phobia-relevant stimuli clearly differentiated the groups, as spider phobics were more likely to be classiﬁed as primarily fearful when rating pictures of spiders (74%), whereas BII phobics were more likely to be classiﬁed as primarily disgusted when rating pictures of surgical procedures (78%). Discriminant function analyses revealed that disgust ratings, but not fear ratings, of the phobic pictures were signiﬁcant predictors of phobic group membership. Both phobic groups were characterized by elevated disgust sensitivity toward video and pictorial general disgust elicitors. Implications and suggestions for continued research examining fearful and disgusting stimuli in speciﬁc phobia are outlined.  2002 Elsevier Science Ltd. All rights reserved.","container-title":"Behaviour Research and Therapy","DOI":"10.1016/S0005-7967(01)00093-6","ISSN":"00057967","issue":"9","journalAbbreviation":"Behaviour Research and Therapy","language":"en","page":"1031-1046","source":"DOI.org (Crossref)","title":"Emotional responding to fearful and disgusting stimuli in specific phobics","volume":"40","author":[{"family":"Sawchuk","given":"Craig N"},{"family":"Lohr","given":"Jeffrey M"},{"family":"Westendorf","given":"David H"},{"family":"Meunier","given":"Suzanne A"},{"family":"Tolin","given":"David F"}],"issued":{"date-parts":[["2002",9]]}}},{"id":435,"uris":["http://zotero.org/users/8275165/items/H2ASLPBA"],"uri":["http://zotero.org/users/8275165/items/H2ASLPBA"],"itemData":{"id":435,"type":"article-journal","language":"en","page":"4","source":"Zotero","title":"Gender di¡erences in the processing of disgust- and fear-inducing pictures: an fMRI study","author":[{"family":"Schienle","given":"Anne"},{"family":"SchÌfer","given":"Axel"},{"family":"Stark","given":"Rudolf"},{"family":"Walter","given":"Bertram"},{"family":"Vaitl","given":"Dieter"}]}},{"id":"epJYdYoD/SNnXjFsA","uris":["http://zotero.org/users/8275165/items/BJSESNCW"],"uri":["http://zotero.org/users/8275165/items/BJSESNCW"],"itemData":{"id":403,"type":"article-journal","abstract":"Experimental emotion inductions provide the strongest causal evidence of the effects of emotions on psychological and physiological outcomes. In the present qualitative review, we evaluated five common experimental emotion induction techniques: visual stimuli, music, autobiographical recall, situational procedures, and imagery. For each technique, we discuss the extent to which they induce six basic emotions: anger, disgust, surprise, happiness, fear, and sadness. For each emotion, we discuss the relative influences of the induction methods on subjective emotional experience and physiological responses (e.g., heart rate, blood pressure). Based on the literature reviewed, we make emotion-specific recommendations for induction methods to use in experiments.","container-title":"Emotion Review","DOI":"10.1177/1754073917749016","ISSN":"1754-0739, 1754-0747","issue":"1","journalAbbreviation":"Emotion Review","language":"en","page":"87-97","source":"DOI.org (Crossref)","title":"Experimental Methods for Inducing Basic Emotions: A Qualitative Review","title-short":"Experimental Methods for Inducing Basic Emotions","volume":"11","author":[{"family":"Siedlecka","given":"Ewa"},{"family":"Denson","given":"Thomas F."}],"issued":{"date-parts":[["2019",1]]}}}],"schema":"https://github.com/citation-style-language/schema/raw/master/csl-citation.json"} </w:instrText>
      </w:r>
      <w:r w:rsidR="00AC7264">
        <w:fldChar w:fldCharType="separate"/>
      </w:r>
      <w:r w:rsidR="006E243C" w:rsidRPr="006E243C">
        <w:rPr>
          <w:rFonts w:cs="Calibri"/>
        </w:rPr>
        <w:t>[7]–[9]</w:t>
      </w:r>
      <w:r w:rsidR="00AC7264">
        <w:fldChar w:fldCharType="end"/>
      </w:r>
      <w:r w:rsidR="009E595A">
        <w:t>)</w:t>
      </w:r>
      <w:r>
        <w:t>.</w:t>
      </w:r>
      <w:r w:rsidR="00F464D8">
        <w:t xml:space="preserve"> </w:t>
      </w:r>
      <w:r>
        <w:t>Some of the</w:t>
      </w:r>
      <w:ins w:id="30" w:author="Liad Mudrik" w:date="2022-04-04T08:43:00Z">
        <w:r w:rsidR="00FE2853">
          <w:t>se</w:t>
        </w:r>
      </w:ins>
      <w:r>
        <w:t xml:space="preserve"> </w:t>
      </w:r>
      <w:r w:rsidR="00FF5B9B">
        <w:t>process</w:t>
      </w:r>
      <w:r w:rsidR="008C2B5C">
        <w:t>es</w:t>
      </w:r>
      <w:r w:rsidR="00FF5B9B">
        <w:t xml:space="preserve"> </w:t>
      </w:r>
      <w:del w:id="31" w:author="Liad Mudrik" w:date="2022-04-04T08:43:00Z">
        <w:r w:rsidDel="00FE2853">
          <w:delText xml:space="preserve">will also give rise </w:delText>
        </w:r>
      </w:del>
      <w:ins w:id="32" w:author="Liad Mudrik" w:date="2022-04-04T08:43:00Z">
        <w:r w:rsidR="00FE2853">
          <w:t xml:space="preserve">are also accompanied by </w:t>
        </w:r>
      </w:ins>
      <w:del w:id="33" w:author="Liad Mudrik" w:date="2022-04-04T08:43:00Z">
        <w:r w:rsidDel="00FE2853">
          <w:delText xml:space="preserve">to </w:delText>
        </w:r>
      </w:del>
      <w:r>
        <w:t>conscious</w:t>
      </w:r>
      <w:ins w:id="34" w:author="Liad Mudrik" w:date="2022-04-04T08:43:00Z">
        <w:r w:rsidR="00FE2853">
          <w:t xml:space="preserve"> experiences</w:t>
        </w:r>
      </w:ins>
      <w:del w:id="35" w:author="Liad Mudrik" w:date="2022-04-04T08:43:00Z">
        <w:r w:rsidDel="00FE2853">
          <w:delText>ness</w:delText>
        </w:r>
      </w:del>
      <w:del w:id="36" w:author="Liad Mudrik" w:date="2022-04-04T08:44:00Z">
        <w:r w:rsidR="000F241A" w:rsidDel="00FE2853">
          <w:delText>,</w:delText>
        </w:r>
        <w:r w:rsidR="006E243C" w:rsidDel="00FE2853">
          <w:delText xml:space="preserve"> </w:delText>
        </w:r>
        <w:r w:rsidR="00A52370" w:rsidDel="00FE2853">
          <w:delText xml:space="preserve">making us </w:delText>
        </w:r>
        <w:r w:rsidDel="00FE2853">
          <w:delText xml:space="preserve">aware of </w:delText>
        </w:r>
        <w:r w:rsidR="008C2B5C" w:rsidDel="00FE2853">
          <w:delText xml:space="preserve">their </w:delText>
        </w:r>
        <w:r w:rsidDel="00FE2853">
          <w:delText>results</w:delText>
        </w:r>
      </w:del>
      <w:r>
        <w:t xml:space="preserve"> </w:t>
      </w:r>
      <w:r w:rsidR="00A52370">
        <w:t>(</w:t>
      </w:r>
      <w:r w:rsidR="00A52370">
        <w:fldChar w:fldCharType="begin"/>
      </w:r>
      <w:r w:rsidR="00A52370">
        <w:instrText xml:space="preserve"> ADDIN ZOTERO_ITEM CSL_CITATION {"citationID":"veC6a9cI","properties":{"formattedCitation":"[10]\\uc0\\u8211{}[16]","plainCitation":"[10]–[16]","noteIndex":0},"citationItems":[{"id":405,"uris":["http://zotero.org/users/8275165/items/L5FSIXIJ"],"uri":["http://zotero.org/users/8275165/items/L5FSIXIJ"],"itemData":{"id":405,"type":"article-journal","container-title":"Cognition","DOI":"10.1016/S0010-0277(00)00123-2","ISSN":"00100277","issue":"1-2","language":"en","page":"1-37","source":"DOI.org (Crossref)","title":"Towards a cognitive neuroscience of consciousness: basic evidence and a workspace framework","title-short":"Towards a cognitive neuroscience of consciousness","volume":"79","author":[{"family":"Dehaene","given":"S"}],"issued":{"date-parts":[["2001",4]]}}},{"id":407,"uris":["http://zotero.org/users/8275165/items/FVQJASZ7"],"uri":["http://zotero.org/users/8275165/items/FVQJASZ7"],"itemData":{"id":407,"type":"article-journal","container-title":"Neuron","DOI":"10.1016/j.neuron.2011.03.018","ISSN":"08966273","issue":"2","journalAbbreviation":"Neuron","language":"en","page":"200-227","source":"DOI.org (Crossref)","title":"Experimental and Theoretical Approaches to Conscious Processing","volume":"70","author":[{"family":"Dehaene","given":"Stanislas"},{"family":"Changeux","given":"Jean-Pierre"}],"issued":{"date-parts":[["2011",4]]}}},{"id":409,"uris":["http://zotero.org/users/8275165/items/Z5K7IE8A"],"uri":["http://zotero.org/users/8275165/items/Z5K7IE8A"],"itemData":{"id":409,"type":"article-journal","container-title":"Neuron","DOI":"10.1016/j.neuron.2020.01.026","ISSN":"08966273","issue":"5","journalAbbreviation":"Neuron","language":"en","page":"776-798","source":"DOI.org (Crossref)","title":"Conscious Processing and the Global Neuronal Workspace Hypothesis","volume":"105","author":[{"family":"Mashour","given":"George A."},{"family":"Roelfsema","given":"Pieter"},{"family":"Changeux","given":"Jean-Pierre"},{"family":"Dehaene","given":"Stanislas"}],"issued":{"date-parts":[["2020",3]]}}},{"id":439,"uris":["http://zotero.org/users/8275165/items/8DPMKR6H"],"uri":["http://zotero.org/users/8275165/items/8DPMKR6H"],"itemData":{"id":439,"type":"article-journal","container-title":"Trends in Neurosciences","DOI":"10.1016/S0166-2236(00)01657-X","ISSN":"01662236","issue":"11","journalAbbreviation":"Trends in Neurosciences","language":"en","page":"571-579","source":"DOI.org (Crossref)","title":"The distinct modes of vision offered by feedforward and recurrent processing","volume":"23","author":[{"family":"Lamme","given":"Victor A.F."},{"family":"Roelfsema","given":"Pieter R."}],"issued":{"date-parts":[["2000",11]]}}},{"id":411,"uris":["http://zotero.org/users/8275165/items/CQBMNVUR"],"uri":["http://zotero.org/users/8275165/items/CQBMNVUR"],"itemData":{"id":411,"type":"article-journal","abstract":"The integrated information theory (IIT) starts from phenomenology and makes use of thought experiments to claim that consciousness is integrated information. Speciﬁcally: (i) the quantity of consciousness corresponds to the amount of integrated information generated by a complex of elements; (ii) the quality of experience is speciﬁed by the set of informational relationships generated within that complex. Integrated information (</w:instrText>
      </w:r>
      <w:r w:rsidR="00A52370">
        <w:rPr>
          <w:rFonts w:ascii="Cambria Math" w:hAnsi="Cambria Math" w:cs="Cambria Math"/>
        </w:rPr>
        <w:instrText>⌽</w:instrText>
      </w:r>
      <w:r w:rsidR="00A52370">
        <w:instrText>) is de</w:instrText>
      </w:r>
      <w:r w:rsidR="00A52370">
        <w:rPr>
          <w:rFonts w:cs="Calibri"/>
        </w:rPr>
        <w:instrText>ﬁ</w:instrText>
      </w:r>
      <w:r w:rsidR="00A52370">
        <w:instrText xml:space="preserve">ned as the amount of information generated by a complex of elements, above and beyond the information generated by its parts. Qualia space (Q) is a space where each axis represents a possible state of the complex, each point is a probability distribution of its states, and arrows between points represent the informational relationships among its elements generated by causal mechanisms (connections). Together, the set of informational relationships within a complex constitute a shape in Q that completely and univocally speciﬁes a particular experience. Several observations concerning the neural substrate of consciousness fall naturally into place within the IIT framework. Among them are the association of consciousness with certain neural systems rather than with others; the fact that neural processes underlying consciousness can inﬂuence or be inﬂuenced by neural processes that remain unconscious; the reduction of consciousness during dreamless sleep and generalized seizures; and the distinct role of different cortical architectures in affecting the quality of experience. Equating consciousness with integrated information carries several implications for our view of nature.","container-title":"The Biological Bulletin","DOI":"10.2307/25470707","ISSN":"0006-3185, 1939-8697","issue":"3","journalAbbreviation":"The Biological Bulletin","language":"en","page":"216-242","source":"DOI.org (Crossref)","title":"Consciousness as Integrated Information: a Provisional Manifesto","title-short":"Consciousness as Integrated Information","volume":"215","author":[{"family":"Tononi","given":"Giulio"}],"issued":{"date-parts":[["2008",12]]}}},{"id":413,"uris":["http://zotero.org/users/8275165/items/RD5QEWTT"],"uri":["http://zotero.org/users/8275165/items/RD5QEWTT"],"itemData":{"id":413,"type":"article-journal","abstract":"In this Opinion article, we discuss how integrated information theory accounts for several aspects of the relationship between consciousness and the brain. Integrated information theory starts from the essential properties of phenomenal experience, from which it derives the requirements for the physical substrate of consciousness. It argues that the physical substrate of consciousness must be a maximum of intrinsic cause–effect power and provides a means to determine, in principle, the quality and quantity of experience. The theory leads to some counterintuitive predictions and can be used to develop new tools for assessing consciousness in non-communicative patients.","container-title":"Nature Reviews Neuroscience","DOI":"10.1038/nrn.2016.44","ISSN":"1471-003X, 1471-0048","issue":"7","journalAbbreviation":"Nat Rev Neurosci","language":"en","page":"450-461","source":"DOI.org (Crossref)","title":"Integrated information theory: from consciousness to its physical substrate","title-short":"Integrated information theory","volume":"17","author":[{"family":"Tononi","given":"Giulio"},{"family":"Boly","given":"Melanie"},{"family":"Massimini","given":"Marcello"},{"family":"Koch","given":"Christof"}],"issued":{"date-parts":[["2016",7]]}}},{"id":415,"uris":["http://zotero.org/users/8275165/items/WPBZDA4H"],"uri":["http://zotero.org/users/8275165/items/WPBZDA4H"],"itemData":{"id":415,"type":"article-journal","container-title":"Trends in Cognitive Sciences","DOI":"10.1016/j.tics.2019.06.009","ISSN":"13646613","issue":"9","journalAbbreviation":"Trends in Cognitive Sciences","language":"en","page":"754-768","source":"DOI.org (Crossref)","title":"Understanding the Higher-Order Approach to Consciousness","volume":"23","author":[{"family":"Brown","given":"Richard"},{"family":"Lau","given":"Hakwan"},{"family":"LeDoux","given":"Joseph E."}],"issued":{"date-parts":[["2019",9]]}}}],"schema":"https://github.com/citation-style-language/schema/raw/master/csl-citation.json"} </w:instrText>
      </w:r>
      <w:r w:rsidR="00A52370">
        <w:fldChar w:fldCharType="separate"/>
      </w:r>
      <w:r w:rsidR="00A52370" w:rsidRPr="009E595A">
        <w:rPr>
          <w:rFonts w:cs="Calibri"/>
        </w:rPr>
        <w:t>[10]–[16]</w:t>
      </w:r>
      <w:r w:rsidR="00A52370">
        <w:fldChar w:fldCharType="end"/>
      </w:r>
      <w:r w:rsidR="00A52370">
        <w:t>)</w:t>
      </w:r>
      <w:ins w:id="37" w:author="Liad Mudrik" w:date="2022-04-04T08:50:00Z">
        <w:r w:rsidR="00D82A2C">
          <w:t xml:space="preserve">: I </w:t>
        </w:r>
      </w:ins>
      <w:del w:id="38" w:author="Liad Mudrik" w:date="2022-04-04T08:50:00Z">
        <w:r w:rsidR="00A52370" w:rsidDel="00D82A2C">
          <w:delText xml:space="preserve"> </w:delText>
        </w:r>
        <w:r w:rsidDel="00D82A2C">
          <w:delText>(e.g.,</w:delText>
        </w:r>
      </w:del>
      <w:r>
        <w:t xml:space="preserve"> perceive the flying ball</w:t>
      </w:r>
      <w:ins w:id="39" w:author="Liad Mudrik" w:date="2022-04-04T08:51:00Z">
        <w:r w:rsidR="00D82A2C">
          <w:t>, and I experience the sense of fear. But</w:t>
        </w:r>
      </w:ins>
      <w:del w:id="40" w:author="Liad Mudrik" w:date="2022-04-04T08:51:00Z">
        <w:r w:rsidDel="00D82A2C">
          <w:delText>)</w:delText>
        </w:r>
        <w:r w:rsidR="008C2B5C" w:rsidDel="00D82A2C">
          <w:delText>,</w:delText>
        </w:r>
        <w:r w:rsidDel="00D82A2C">
          <w:delText xml:space="preserve"> </w:delText>
        </w:r>
        <w:r w:rsidR="008C2B5C" w:rsidDel="00D82A2C">
          <w:delText>while</w:delText>
        </w:r>
      </w:del>
      <w:r w:rsidR="008C2B5C">
        <w:t xml:space="preserve"> </w:t>
      </w:r>
      <w:r w:rsidR="00865412">
        <w:t xml:space="preserve">others </w:t>
      </w:r>
      <w:del w:id="41" w:author="Liad Mudrik" w:date="2022-04-04T08:46:00Z">
        <w:r w:rsidDel="00941A48">
          <w:delText xml:space="preserve">will </w:delText>
        </w:r>
      </w:del>
      <w:ins w:id="42" w:author="Liad Mudrik" w:date="2022-04-04T08:46:00Z">
        <w:r w:rsidR="00941A48">
          <w:t xml:space="preserve">do </w:t>
        </w:r>
      </w:ins>
      <w:r>
        <w:t>not</w:t>
      </w:r>
      <w:ins w:id="43" w:author="Liad Mudrik" w:date="2022-04-04T08:51:00Z">
        <w:r w:rsidR="00D82A2C">
          <w:t xml:space="preserve">. And so, I might miss the ball altogether if I am </w:t>
        </w:r>
      </w:ins>
      <w:del w:id="44" w:author="Liad Mudrik" w:date="2022-04-04T08:51:00Z">
        <w:r w:rsidDel="00D82A2C">
          <w:delText xml:space="preserve"> (e.g., miss a voice shouting "Duck!" when </w:delText>
        </w:r>
      </w:del>
      <w:r>
        <w:t xml:space="preserve">extremely occupied by a very engaging game on </w:t>
      </w:r>
      <w:del w:id="45" w:author="Liad Mudrik" w:date="2022-04-04T08:51:00Z">
        <w:r w:rsidDel="00D82A2C">
          <w:delText xml:space="preserve">your </w:delText>
        </w:r>
      </w:del>
      <w:ins w:id="46" w:author="Liad Mudrik" w:date="2022-04-04T08:51:00Z">
        <w:r w:rsidR="00D82A2C">
          <w:t xml:space="preserve">my </w:t>
        </w:r>
      </w:ins>
      <w:r>
        <w:t>smartphone)</w:t>
      </w:r>
      <w:r w:rsidR="009E595A">
        <w:t xml:space="preserve"> </w:t>
      </w:r>
      <w:commentRangeStart w:id="47"/>
      <w:r w:rsidR="009E595A">
        <w:t>(</w:t>
      </w:r>
      <w:r w:rsidR="00194E2F">
        <w:fldChar w:fldCharType="begin"/>
      </w:r>
      <w:r w:rsidR="00902DC7">
        <w:instrText xml:space="preserve"> ADDIN ZOTERO_ITEM CSL_CITATION {"citationID":"GtysGaNv","properties":{"formattedCitation":"[17]\\uc0\\u8211{}[19]","plainCitation":"[17]–[19]","noteIndex":0},"citationItems":[{"id":417,"uris":["http://zotero.org/users/8275165/items/LWJF4CAL"],"uri":["http://zotero.org/users/8275165/items/LWJF4CAL"],"itemData":{"id":417,"type":"article-journal","container-title":"WIREs Cognitive Science","DOI":"10.1002/wcs.130","ISSN":"1939-5078, 1939-5086","issue":"5","journalAbbreviation":"WIREs Cogn Sci","language":"en","page":"529-546","source":"DOI.org (Crossref)","title":"Change blindness and inattentional blindness","volume":"2","author":[{"family":"Jensen","given":"Melinda S."},{"family":"Yao","given":"Richard"},{"family":"Street","given":"Whitney N."},{"family":"Simons","given":"Daniel J."}],"issued":{"date-parts":[["2011",9]]}}},{"id":441,"uris":["http://zotero.org/users/8275165/items/97H7WNXC"],"uri":["http://zotero.org/users/8275165/items/97H7WNXC"],"itemData":{"id":441,"type":"article-journal","container-title":"Trends in Cognitive Sciences","DOI":"10.1016/S1364-6613(97)01094-2","ISSN":"13646613","issue":"8","journalAbbreviation":"Trends in Cognitive Sciences","language":"en","page":"291-296","source":"DOI.org (Crossref)","title":"The attentional blink","volume":"1","author":[{"family":"Shapiro","given":"K.L."},{"family":"Raymond","given":"J.E."},{"family":"Arnell","given":"K.M."}],"issued":{"date-parts":[["1997",11]]}}},{"id":443,"uris":["http://zotero.org/users/8275165/items/CKH4GFER"],"uri":["http://zotero.org/users/8275165/items/CKH4GFER"],"itemData":{"id":443,"type":"article-journal","abstract":"Three experiments are described which use RSVP (rapid serial visual presentation) to demonstrate a new cognitive phenomenon called “repetition blindness”. Subjects have difficulty detecting repeated words-even when the two occurrences are nonconsecutive and differ in case (Experiment 1). In immediate verbatim recall of sentences (Experiment 2), subjects selectively omitted second instances of repeated words, sacrificing the meaning and grammaticality of the sentence. In Experiment 3, recognition threshold for the last word in a list was lowered, not elevated, when that word had also occurred earlier in the same list. Thus, repetition blindness does not result from a refractory period for recognition of second occurrences. These findings support a distinction between the perceptual processes of (i) recognizing a word as’being of a certain type, and (ii) individuating a word as a particular token of that type: repetition blindness occurs when words are recognized as types but not individuated as tokens.","container-title":"Cognition","DOI":"10.1016/0010-0277(87)90016-3","ISSN":"00100277","issue":"2","journalAbbreviation":"Cognition","language":"en","page":"117-143","source":"DOI.org (Crossref)","title":"Repetition blindness: Type recognition without token individuation","title-short":"Repetition blindness","volume":"27","author":[{"family":"Kanwisher","given":"Nancy G."}],"issued":{"date-parts":[["1987",11]]}}}],"schema":"https://github.com/citation-style-language/schema/raw/master/csl-citation.json"} </w:instrText>
      </w:r>
      <w:r w:rsidR="00194E2F">
        <w:fldChar w:fldCharType="separate"/>
      </w:r>
      <w:r w:rsidR="00902DC7" w:rsidRPr="00902DC7">
        <w:rPr>
          <w:rFonts w:cs="Calibri"/>
        </w:rPr>
        <w:t>[17]–[19]</w:t>
      </w:r>
      <w:r w:rsidR="00194E2F">
        <w:fldChar w:fldCharType="end"/>
      </w:r>
      <w:r w:rsidR="009E595A">
        <w:t>)</w:t>
      </w:r>
      <w:ins w:id="48" w:author="Liad Mudrik" w:date="2022-04-04T08:52:00Z">
        <w:r w:rsidR="00CB21BB">
          <w:t xml:space="preserve">, yet I might still duck the ball following some automated response triggered by unconscious processing </w:t>
        </w:r>
      </w:ins>
      <w:ins w:id="49" w:author="Liad Mudrik" w:date="2022-04-04T08:53:00Z">
        <w:r w:rsidR="00CB21BB">
          <w:t>(</w:t>
        </w:r>
        <w:r w:rsidR="00CB21BB">
          <w:fldChar w:fldCharType="begin"/>
        </w:r>
        <w:r w:rsidR="00CB21BB">
          <w:instrText xml:space="preserve"> ADDIN ZOTERO_ITEM CSL_CITATION {"citationID":"8mbQgt22","properties":{"formattedCitation":"[20]\\uc0\\u8211{}[22]","plainCitation":"[20]–[22]","noteIndex":0},"citationItems":[{"id":277,"uris":["http://zotero.org/users/8275165/items/CPHT6W9I"],"uri":["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id":391,"uris":["http://zotero.org/users/8275165/items/IF62B5Z2"],"uri":["http://zotero.org/users/8275165/items/IF62B5Z2"],"itemData":{"id":391,"type":"article-journal","abstract":"The unconscious mind is still viewed by many psychological scientists as the shadow of a ‘‘real’’ conscious mind, though there now exists substantial evidence that the unconscious is not identiﬁably less ﬂexible, complex, controlling, deliberative, or action-oriented than is its counterpart. This ‘‘conscious-centric’’ bias is due in part to the operational deﬁnition within cognitive psychology that equates unconscious with subliminal. We review the evidence challenging this restricted view of the unconscious emerging from contemporary social cognition research, which has traditionally deﬁned the unconscious in terms of its unintentional nature; this research has demonstrated the existence of several independent unconscious behavioral guidance systems: perceptual, evaluative, and motivational. From this perspective, it is concluded that in both phylogeny and ontogeny, actions of an unconscious mind precede the arrival of a conscious mind—that action precedes reﬂection.","container-title":"The Unconscious Mind","issue":"1","language":"en","page":"7","source":"Zotero","title":"The Unconscious Mind","volume":"3","author":[{"family":"Bargh","given":"John A"},{"family":"Morsella","given":"Ezequiel"}]}},{"id":419,"uris":["http://zotero.org/users/8275165/items/BWGQVEIT"],"uri":["http://zotero.org/users/8275165/items/BWGQVEIT"],"itemData":{"id":419,"type":"article-journal","language":"en","page":"8","source":"Zotero","title":"The Cognitive Unconscious","volume":"237","author":[{"family":"Kihlstrom","given":"John F"}]}}],"schema":"https://github.com/citation-style-language/schema/raw/master/csl-citation.json"} </w:instrText>
        </w:r>
        <w:r w:rsidR="00CB21BB">
          <w:fldChar w:fldCharType="separate"/>
        </w:r>
        <w:r w:rsidR="00CB21BB" w:rsidRPr="007857AD">
          <w:rPr>
            <w:rFonts w:cs="Calibri"/>
          </w:rPr>
          <w:t>[20]–[22]</w:t>
        </w:r>
        <w:r w:rsidR="00CB21BB">
          <w:fldChar w:fldCharType="end"/>
        </w:r>
        <w:r w:rsidR="00CB21BB">
          <w:t>)</w:t>
        </w:r>
      </w:ins>
      <w:r w:rsidR="007907FD">
        <w:t>.</w:t>
      </w:r>
      <w:r w:rsidR="008C2B5C">
        <w:t xml:space="preserve"> </w:t>
      </w:r>
      <w:commentRangeEnd w:id="47"/>
      <w:r w:rsidR="00941A48">
        <w:rPr>
          <w:rStyle w:val="CommentReference"/>
        </w:rPr>
        <w:commentReference w:id="47"/>
      </w:r>
      <w:ins w:id="50" w:author="Liad Mudrik" w:date="2022-04-04T08:46:00Z">
        <w:r w:rsidR="00941A48">
          <w:t xml:space="preserve">What differentiates between such conscious </w:t>
        </w:r>
      </w:ins>
      <w:ins w:id="51" w:author="Liad Mudrik" w:date="2022-04-04T08:52:00Z">
        <w:r w:rsidR="00CB21BB">
          <w:t>and</w:t>
        </w:r>
      </w:ins>
      <w:ins w:id="52" w:author="Liad Mudrik" w:date="2022-04-04T08:46:00Z">
        <w:r w:rsidR="00941A48">
          <w:t xml:space="preserve"> unconscious processing?</w:t>
        </w:r>
      </w:ins>
    </w:p>
    <w:p w14:paraId="6FEE0BC8" w14:textId="77777777" w:rsidR="00941A48" w:rsidRDefault="00941A48" w:rsidP="00941A48">
      <w:pPr>
        <w:pStyle w:val="NoSpacing"/>
        <w:bidi w:val="0"/>
        <w:rPr>
          <w:ins w:id="53" w:author="Liad Mudrik" w:date="2022-04-04T08:47:00Z"/>
        </w:rPr>
      </w:pPr>
    </w:p>
    <w:p w14:paraId="1AE4CED1" w14:textId="2AB077F4" w:rsidR="001013A3" w:rsidDel="00CB21BB" w:rsidRDefault="007907FD" w:rsidP="00941A48">
      <w:pPr>
        <w:pStyle w:val="NoSpacing"/>
        <w:bidi w:val="0"/>
        <w:rPr>
          <w:del w:id="54" w:author="Liad Mudrik" w:date="2022-04-04T08:53:00Z"/>
        </w:rPr>
      </w:pPr>
      <w:del w:id="55" w:author="Liad Mudrik" w:date="2022-04-04T08:53:00Z">
        <w:r w:rsidDel="00CB21BB">
          <w:delText xml:space="preserve">These will be </w:delText>
        </w:r>
        <w:r w:rsidR="002B1517" w:rsidDel="00CB21BB">
          <w:delText xml:space="preserve">called </w:delText>
        </w:r>
        <w:r w:rsidR="001013A3" w:rsidDel="00CB21BB">
          <w:delText>unconscious (UC) process</w:delText>
        </w:r>
        <w:r w:rsidR="008F2F36" w:rsidDel="00CB21BB">
          <w:delText>es</w:delText>
        </w:r>
      </w:del>
      <w:del w:id="56" w:author="Liad Mudrik" w:date="2022-04-04T08:52:00Z">
        <w:r w:rsidR="001013A3" w:rsidDel="00CB21BB">
          <w:delText xml:space="preserve"> </w:delText>
        </w:r>
        <w:r w:rsidR="00902DC7" w:rsidDel="00CB21BB">
          <w:delText>(</w:delText>
        </w:r>
        <w:r w:rsidR="00902DC7" w:rsidDel="00CB21BB">
          <w:fldChar w:fldCharType="begin"/>
        </w:r>
        <w:r w:rsidR="007857AD" w:rsidDel="00CB21BB">
          <w:delInstrText xml:space="preserve"> ADDIN ZOTERO_ITEM CSL_CITATION {"citationID":"8mbQgt22","properties":{"formattedCitation":"[20]\\uc0\\u8211{}[22]","plainCitation":"[20]–[22]","noteIndex":0},"citationItems":[{"id":277,"uris":["http://zotero.org/users/8275165/items/CPHT6W9I"],"uri":["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id":391,"uris":["http://zotero.org/users/8275165/items/IF62B5Z2"],"uri":["http://zotero.org/users/8275165/items/IF62B5Z2"],"itemData":{"id":391,"type":"article-journal","abstract":"The unconscious mind is still viewed by many psychological scientists as the shadow of a ‘‘real’’ conscious mind, though there now exists substantial evidence that the unconscious is not identiﬁably less ﬂexible, complex, controlling, deliberative, or action-oriented than is its counterpart. This ‘‘conscious-centric’’ bias is due in part to the operational deﬁnition within cognitive psychology that equates unconscious with subliminal. We review the evidence challenging this restricted view of the unconscious emerging from contemporary social cognition research, which has traditionally deﬁned the unconscious in terms of its unintentional nature; this research has demonstrated the existence of several independent unconscious behavioral guidance systems: perceptual, evaluative, and motivational. From this perspective, it is concluded that in both phylogeny and ontogeny, actions of an unconscious mind precede the arrival of a conscious mind—that action precedes reﬂection.","container-title":"The Unconscious Mind","issue":"1","language":"en","page":"7","source":"Zotero","title":"The Unconscious Mind","volume":"3","author":[{"family":"Bargh","given":"John A"},{"family":"Morsella","given":"Ezequiel"}]}},{"id":419,"uris":["http://zotero.org/users/8275165/items/BWGQVEIT"],"uri":["http://zotero.org/users/8275165/items/BWGQVEIT"],"itemData":{"id":419,"type":"article-journal","language":"en","page":"8","source":"Zotero","title":"The Cognitive Unconscious","volume":"237","author":[{"family":"Kihlstrom","given":"John F"}]}}],"schema":"https://github.com/citation-style-language/schema/raw/master/csl-citation.json"} </w:delInstrText>
        </w:r>
        <w:r w:rsidR="00902DC7" w:rsidDel="00CB21BB">
          <w:fldChar w:fldCharType="separate"/>
        </w:r>
        <w:r w:rsidR="007857AD" w:rsidRPr="007857AD" w:rsidDel="00CB21BB">
          <w:rPr>
            <w:rFonts w:cs="Calibri"/>
          </w:rPr>
          <w:delText>[20]–[22]</w:delText>
        </w:r>
        <w:r w:rsidR="00902DC7" w:rsidDel="00CB21BB">
          <w:fldChar w:fldCharType="end"/>
        </w:r>
        <w:r w:rsidR="00902DC7" w:rsidDel="00CB21BB">
          <w:delText>)</w:delText>
        </w:r>
      </w:del>
      <w:del w:id="57" w:author="Liad Mudrik" w:date="2022-04-04T08:53:00Z">
        <w:r w:rsidR="00902DC7" w:rsidDel="00CB21BB">
          <w:delText>.</w:delText>
        </w:r>
      </w:del>
    </w:p>
    <w:p w14:paraId="0B161739" w14:textId="7B636483" w:rsidR="00CB21BB" w:rsidRDefault="00CB21BB">
      <w:pPr>
        <w:pStyle w:val="NoSpacing"/>
        <w:bidi w:val="0"/>
        <w:rPr>
          <w:ins w:id="58" w:author="Liad Mudrik" w:date="2022-04-04T08:54:00Z"/>
        </w:rPr>
      </w:pPr>
      <w:commentRangeStart w:id="59"/>
      <w:ins w:id="60" w:author="Liad Mudrik" w:date="2022-04-04T08:53:00Z">
        <w:r>
          <w:t xml:space="preserve">In the lab, </w:t>
        </w:r>
      </w:ins>
      <w:ins w:id="61" w:author="Liad Mudrik" w:date="2022-04-04T08:57:00Z">
        <w:r w:rsidR="00B37A18">
          <w:t>studies trying to answer this question have used</w:t>
        </w:r>
      </w:ins>
      <w:ins w:id="62" w:author="Liad Mudrik" w:date="2022-04-04T08:53:00Z">
        <w:r>
          <w:t xml:space="preserve"> different methods</w:t>
        </w:r>
      </w:ins>
      <w:ins w:id="63" w:author="Liad Mudrik" w:date="2022-04-04T08:57:00Z">
        <w:r w:rsidR="00B37A18">
          <w:t xml:space="preserve"> to render the stimulus invisible</w:t>
        </w:r>
      </w:ins>
      <w:ins w:id="64" w:author="Liad Mudrik" w:date="2022-04-04T08:53:00Z">
        <w:r>
          <w:t xml:space="preserve"> </w:t>
        </w:r>
      </w:ins>
      <w:commentRangeEnd w:id="59"/>
      <w:ins w:id="65" w:author="Liad Mudrik" w:date="2022-04-04T08:56:00Z">
        <w:r w:rsidR="00033C76">
          <w:rPr>
            <w:rStyle w:val="CommentReference"/>
          </w:rPr>
          <w:commentReference w:id="59"/>
        </w:r>
      </w:ins>
      <w:ins w:id="66" w:author="Liad Mudrik" w:date="2022-04-04T08:53:00Z">
        <w:r>
          <w:t>(for review, see</w:t>
        </w:r>
        <w:commentRangeStart w:id="67"/>
        <w:r>
          <w:t xml:space="preserve"> </w:t>
        </w:r>
      </w:ins>
      <w:commentRangeEnd w:id="67"/>
      <w:ins w:id="68" w:author="Liad Mudrik" w:date="2022-04-04T08:54:00Z">
        <w:r>
          <w:rPr>
            <w:rStyle w:val="CommentReference"/>
          </w:rPr>
          <w:commentReference w:id="67"/>
        </w:r>
        <w:r>
          <w:t xml:space="preserve">). For example, the physical properties (e.g., contrast) of the stimulus can be highly </w:t>
        </w:r>
      </w:ins>
      <w:ins w:id="69" w:author="Liad Mudrik" w:date="2022-04-04T08:55:00Z">
        <w:r>
          <w:t>degraded</w:t>
        </w:r>
        <w:r w:rsidR="00780BC9">
          <w:t xml:space="preserve"> </w:t>
        </w:r>
      </w:ins>
      <w:ins w:id="70" w:author="Liad Mudrik" w:date="2022-04-04T08:54:00Z">
        <w:r>
          <w:t>, or suppressing a stimulus</w:t>
        </w:r>
      </w:ins>
      <w:ins w:id="71" w:author="Liad Mudrik" w:date="2022-04-04T08:58:00Z">
        <w:r w:rsidR="00B37A18">
          <w:t>…</w:t>
        </w:r>
      </w:ins>
    </w:p>
    <w:p w14:paraId="2BF40C57" w14:textId="698590B7" w:rsidR="00CB21BB" w:rsidRDefault="00CB21BB" w:rsidP="00AE1BA1">
      <w:pPr>
        <w:pStyle w:val="NoSpacing"/>
        <w:bidi w:val="0"/>
        <w:rPr>
          <w:ins w:id="72" w:author="Liad Mudrik" w:date="2022-04-04T08:54:00Z"/>
        </w:rPr>
      </w:pPr>
    </w:p>
    <w:p w14:paraId="6C50E3B6" w14:textId="0B6DB71A" w:rsidR="001013A3" w:rsidRDefault="00071DD0" w:rsidP="00CB21BB">
      <w:pPr>
        <w:pStyle w:val="NoSpacing"/>
        <w:bidi w:val="0"/>
      </w:pPr>
      <w:r>
        <w:t xml:space="preserve">To study </w:t>
      </w:r>
      <w:r w:rsidR="00841CDC">
        <w:t xml:space="preserve">UC processing </w:t>
      </w:r>
      <w:r w:rsidR="00AE1BA1">
        <w:t xml:space="preserve">one must ascertain </w:t>
      </w:r>
      <w:r>
        <w:t xml:space="preserve">awareness isn't evoked by </w:t>
      </w:r>
      <w:r w:rsidR="001013A3">
        <w:t xml:space="preserve">diverting attention away from </w:t>
      </w:r>
      <w:r w:rsidR="0095191C">
        <w:t xml:space="preserve">a </w:t>
      </w:r>
      <w:r w:rsidR="001013A3">
        <w:t>stimulus</w:t>
      </w:r>
      <w:r w:rsidR="00DD0D0E">
        <w:t xml:space="preserve"> (</w:t>
      </w:r>
      <w:r w:rsidR="005848AB">
        <w:fldChar w:fldCharType="begin"/>
      </w:r>
      <w:r w:rsidR="000425D6">
        <w:instrText xml:space="preserve"> ADDIN ZOTERO_ITEM CSL_CITATION {"citationID":"oEXDnVWP","properties":{"formattedCitation":"[25], [26]","plainCitation":"[25], [26]","noteIndex":0},"citationItems":[{"id":447,"uris":["http://zotero.org/users/8275165/items/E7UNV3M8"],"uri":["http://zotero.org/users/8275165/items/E7UNV3M8"],"itemData":{"id":447,"type":"article-journal","abstract":"We investigated the effects of divided attention during walking. Individuals were classiﬁed based on whether they were walking while talking on a cell phone, listening to an MP3 player, walking without any electronics or walking in a pair. In the ﬁrst study, we found that cell phone users walked more slowly, changed directions more frequently, and were less likely to acknowledge other people than individuals in the other conditions. In the second study, we found that cell phone users were less likely to notice an unusual activity along their walking route (a unicycling clown). Cell phone usage may cause inattentional blindness even during a simple activity that should require few cognitive resources. Copyright # 2009 John Wiley &amp; Sons, Ltd.","container-title":"Applied Cognitive Psychology","DOI":"10.1002/acp.1638","ISSN":"08884080, 10990720","issue":"5","journalAbbreviation":"Appl. Cognit. Psychol.","language":"en","page":"597-607","source":"DOI.org (Crossref)","title":"Did you see the unicycling clown? Inattentional blindness while walking and talking on a cell phone","title-short":"Did you see the unicycling clown?","volume":"24","author":[{"family":"Hyman","given":"Ira E."},{"family":"Boss","given":"S. Matthew"},{"family":"Wise","given":"Breanne M."},{"family":"McKenzie","given":"Kira E."},{"family":"Caggiano","given":"Jenna M."}],"issued":{"date-parts":[["2009",10,19]]}}},{"id":451,"uris":["http://zotero.org/users/8275165/items/U5UUAXB7"],"uri":["http://zotero.org/users/8275165/items/U5UUAXB7"],"itemData":{"id":451,"type":"article-journal","container-title":"Psychonomic Bulletin &amp; Review","DOI":"10.3758/BF03194041","ISSN":"1069-9384, 1531-5320","issue":"1","journalAbbreviation":"Psychonomic Bulletin &amp; Review","language":"en","page":"142-147","source":"DOI.org (Crossref)","title":"Executive working memory load induces inattentional blindness","volume":"14","author":[{"family":"Fougnie","given":"Daryl"},{"family":"Marois","given":"René"}],"issued":{"date-parts":[["2007",2]]}}}],"schema":"https://github.com/citation-style-language/schema/raw/master/csl-citation.json"} </w:instrText>
      </w:r>
      <w:r w:rsidR="005848AB">
        <w:fldChar w:fldCharType="separate"/>
      </w:r>
      <w:r w:rsidR="000425D6" w:rsidRPr="000425D6">
        <w:rPr>
          <w:rFonts w:cs="Calibri"/>
        </w:rPr>
        <w:t>[25], [26]</w:t>
      </w:r>
      <w:r w:rsidR="005848AB">
        <w:fldChar w:fldCharType="end"/>
      </w:r>
      <w:r w:rsidR="00DD0D0E">
        <w:t>),</w:t>
      </w:r>
      <w:r w:rsidR="00A74822">
        <w:t xml:space="preserve"> </w:t>
      </w:r>
      <w:del w:id="73" w:author="Liad Mudrik" w:date="2022-04-04T08:54:00Z">
        <w:r w:rsidR="001013A3" w:rsidDel="00CB21BB">
          <w:delText xml:space="preserve">presenting </w:delText>
        </w:r>
        <w:r w:rsidR="0095191C" w:rsidDel="00CB21BB">
          <w:delText xml:space="preserve">a </w:delText>
        </w:r>
        <w:r w:rsidR="001013A3" w:rsidDel="00CB21BB">
          <w:delText>stimulus very weakly</w:delText>
        </w:r>
        <w:r w:rsidR="000425D6" w:rsidDel="00CB21BB">
          <w:delText xml:space="preserve"> (</w:delText>
        </w:r>
        <w:r w:rsidR="000425D6" w:rsidDel="00CB21BB">
          <w:fldChar w:fldCharType="begin"/>
        </w:r>
        <w:r w:rsidR="000425D6" w:rsidDel="00CB21BB">
          <w:delInstrText xml:space="preserve"> ADDIN ZOTERO_ITEM CSL_CITATION {"citationID":"0I3Ids0U","properties":{"formattedCitation":"[27], [28]","plainCitation":"[27], [28]","noteIndex":0},"citationItems":[{"id":421,"uris":["http://zotero.org/users/8275165/items/ZRZA4HNA"],"uri":["http://zotero.org/users/8275165/items/ZRZA4HNA"],"itemData":{"id":421,"type":"article-journal","abstract":"Numerous studies have reported subliminal repetition and semantic priming in the visual modality. We transferred this paradigm to the auditory modality. Prime awareness was manipulated by a reduction of sound intensity level. Uncategorized prime words (according to a post-test) were followed by semantically related, unrelated, or repeated target words (presented without intensity reduction) and participants performed a lexical decision task (LDT). Participants with slower reaction times in the LDT showed semantic priming (faster reaction times for semantically related compared to unrelated targets) and negative repetition priming (slower reaction times for repeated compared to semantically related targets). This is the first report of semantic priming in the auditory modality without conscious categorization of the prime.","container-title":"PLoS ONE","DOI":"10.1371/journal.pone.0020273","ISSN":"1932-6203","issue":"5","journalAbbreviation":"PLoS ONE","language":"en","page":"e20273","source":"DOI.org (Crossref)","title":"Subliminal Semantic Priming in Speech","volume":"6","author":[{"family":"Daltrozzo","given":"Jérôme"},{"family":"Signoret","given":"Carine"},{"family":"Tillmann","given":"Barbara"},{"family":"Perrin","given":"Fabien"}],"editor":[{"family":"Moreno","given":"Yamir"}],"issued":{"date-parts":[["2011",5,31]]}}},{"id":423,"uris":["http://zotero.org/users/8275165/items/4MS8B6PH"],"uri":["http://zotero.org/users/8275165/items/4MS8B6PH"],"itemData":{"id":423,"type":"article-journal","abstract":"It is widely accepted that unconscious processes can modulate judgments and behavior, but do such inﬂuences affect one’s daily interactions with other people? Given that olfactory information has relatively direct access to cortical and subcortical emotional circuits, we tested whether the affective content of subliminal odors alters social preferences. Participants rated the likeability of neutral faces after smelling pleasant, neutral, or unpleasant odors delivered below detection thresholds. Odor affect signiﬁcantly shifted likeability ratings only for those participants lacking conscious awareness of the smells, as veriﬁed by chance-level trial-by-trial performance on an odor-detection task. Across participants, the magnitude of this priming effect decreased as sensitivity for odor detection increased. In contrast, heart rate responses tracked odor valence independently of odor awareness. These results indicate that social preferences are subject to inﬂuences from odors that escape awareness, whereas the availability of conscious odor information may disrupt such effects.","container-title":"Psychological Science","DOI":"10.1111/j.1467-9280.2007.02023.x","ISSN":"0956-7976, 1467-9280","issue":"12","journalAbbreviation":"Psychol Sci","language":"en","page":"1044-1049","source":"DOI.org (Crossref)","title":"Subliminal Smells can Guide Social Preferences","volume":"18","author":[{"family":"Li","given":"Wen"},{"family":"Moallem","given":"Isabel"},{"family":"Paller","given":"Ken A."},{"family":"Gottfried","given":"Jay A."}],"issued":{"date-parts":[["2007",12]]}}}],"schema":"https://github.com/citation-style-language/schema/raw/master/csl-citation.json"} </w:delInstrText>
        </w:r>
        <w:r w:rsidR="000425D6" w:rsidDel="00CB21BB">
          <w:fldChar w:fldCharType="separate"/>
        </w:r>
        <w:r w:rsidR="000425D6" w:rsidRPr="000425D6" w:rsidDel="00CB21BB">
          <w:rPr>
            <w:rFonts w:cs="Calibri"/>
          </w:rPr>
          <w:delText>[27], [28]</w:delText>
        </w:r>
        <w:r w:rsidR="000425D6" w:rsidDel="00CB21BB">
          <w:fldChar w:fldCharType="end"/>
        </w:r>
        <w:r w:rsidR="000425D6" w:rsidDel="00CB21BB">
          <w:delText>),</w:delText>
        </w:r>
        <w:r w:rsidR="00A74822" w:rsidDel="00CB21BB">
          <w:delText xml:space="preserve"> </w:delText>
        </w:r>
        <w:r w:rsidR="001013A3" w:rsidDel="00CB21BB">
          <w:delText xml:space="preserve">or suppressing </w:delText>
        </w:r>
        <w:r w:rsidR="0095191C" w:rsidDel="00CB21BB">
          <w:delText xml:space="preserve">a </w:delText>
        </w:r>
        <w:r w:rsidR="001013A3" w:rsidDel="00CB21BB">
          <w:delText>stimulus</w:delText>
        </w:r>
        <w:r w:rsidR="000425D6" w:rsidDel="00CB21BB">
          <w:delText xml:space="preserve"> (</w:delText>
        </w:r>
        <w:r w:rsidR="00012EF6" w:rsidDel="00CB21BB">
          <w:fldChar w:fldCharType="begin"/>
        </w:r>
        <w:r w:rsidR="00012EF6" w:rsidDel="00CB21BB">
          <w:delInstrText xml:space="preserve"> ADDIN ZOTERO_ITEM CSL_CITATION {"citationID":"R7Sqm3oq","properties":{"formattedCitation":"[29]\\uc0\\u8211{}[34]","plainCitation":"[29]–[34]","noteIndex":0},"citationItems":[{"id":453,"uris":["http://zotero.org/users/8275165/items/GNJVBIM2"],"uri":["http://zotero.org/users/8275165/items/GNJVBIM2"],"itemData":{"id":453,"type":"article-journal","abstract":"Numerous non-invasive experimental ‘‘blinding’’ methods exist for suppressing the phenomenal awareness of visual stimuli. Not all of these suppressive methods occur at, and thus index, the same level of unconscious visual processing. This suggests that a functional hierarchy of unconscious visual processing can in principle be established. The empirical results of extant studies that have used a number of different methods and additional reasonable theoretical considerations suggest the following tentative hierarchy. At the highest levels in this hierarchy is unconscious processing indexed by object-substitution masking. The functional levels indexed by crowding, the attentional blink (and other attentional blinding methods), backward pattern masking, metacontrast masking, continuous ﬂash suppression, sandwich masking, and single-ﬂash interocular suppression, fall at progressively lower levels, while unconscious processing at the lowest levels is indexed by eyebased binocular-rivalry suppression. Although unconscious processing levels indexed by additional blinding methods is yet to be determined, a tentative placement at lower levels in the hierarchy is also given for unconscious processing indexed by Troxler fading and adaptation-induced blindness, and at higher levels in the hierarchy indexed by attentional blinding effects in addition to the level indexed by the attentional blink. The full mapping of levels in the functional hierarchy onto cortical activation sites and levels is yet to be determined. The existence of such a hierarchy bears importantly on the search for, and the distinctions between, neural correlates of conscious and unconscious vision.","container-title":"Consciousness and Cognition","DOI":"10.1016/j.concog.2015.01.012","ISSN":"10538100","journalAbbreviation":"Consciousness and Cognition","language":"en","page":"234-250","source":"DOI.org (Crossref)","title":"Psychophysical “blinding” methods reveal a functional hierarchy of unconscious visual processing","volume":"35","author":[{"family":"Breitmeyer","given":"Bruno G."}],"issued":{"date-parts":[["2015",9]]}}},{"id":455,"uris":["http://zotero.org/users/8275165/items/PE64N46M"],"uri":["http://zotero.org/users/8275165/items/PE64N46M"],"itemData":{"id":455,"type":"article-journal","container-title":"Trends in Cognitive Sciences","DOI":"10.1016/j.tics.2005.06.012","ISSN":"13646613","issue":"8","journalAbbreviation":"Trends in Cognitive Sciences","language":"en","page":"381-388","source":"DOI.org (Crossref)","title":"Psychophysical magic: rendering the visible ‘invisible’","title-short":"Psychophysical magic","volume":"9","author":[{"family":"Kim","given":"Chai-Youn"},{"family":"Blake","given":"Randolph"}],"issued":{"date-parts":[["2005",8]]}}},{"id":459,"uris":["http://zotero.org/users/8275165/items/NL8CUKE7"],"uri":["http://zotero.org/users/8275165/items/NL8CUKE7"],"itemData":{"id":459,"type":"article-journal","abstract":"The aim of this work was to study the relationship between cortical activity and visual perception. To do so, we developed a psychophysical technique that is able to dissociate the visual percept from the visual stimulus and thus distinguish brain activity reflecting the perceptual state from that reflecting other stages of stimulus processing. We used dichoptic color fusion to make identical monocular stimuli of opposite color contrast “disappear” at the binocular level and thus become “invisible” as far as conscious visual perception is concerned. By imaging brain activity in subjects during a discrimination task between face and house stimuli presented in this way, we found that house-specific and face-specific brain areas are always activated in a stimulus-specific way regardless of whether the stimuli are perceived. Absolute levels of cortical activation, however, were lower with invisible stimulation compared with visible stimulation. We conclude that there is no terminal “perceptual” area in the visual brain, but that the brain regions involved in processing a visual stimulus are also involved in its perception, the difference between the two being dictated by a higher level of activity in the specific brain region when the stimulus is perceived.","container-title":"Proceedings of the National Academy of Sciences","DOI":"10.1073/pnas.142305699","ISSN":"0027-8424, 1091-6490","issue":"14","journalAbbreviation":"Proc. Natl. Acad. Sci. U.S.A.","language":"en","page":"9527-9532","source":"DOI.org (Crossref)","title":"The relationship between cortical activation and perception investigated with invisible stimuli","volume":"99","author":[{"family":"Moutoussis","given":"K."},{"family":"Zeki","given":"S."}],"issued":{"date-parts":[["2002",7,9]]}}},{"id":461,"uris":["http://zotero.org/users/8275165/items/2SF8P8YI"],"uri":["http://zotero.org/users/8275165/items/2SF8P8YI"],"itemData":{"id":461,"type":"article-journal","container-title":"Nature Neuroscience","DOI":"10.1038/nn1500","ISSN":"1097-6256, 1546-1726","issue":"8","journalAbbreviation":"Nat Neurosci","language":"en","page":"1096-1101","source":"DOI.org (Crossref)","title":"Continuous flash suppression reduces negative afterimages","volume":"8","author":[{"family":"Tsuchiya","given":"Naotsugu"},{"family":"Koch","given":"Christof"}],"issued":{"date-parts":[["2005",8]]}}},{"id":425,"uris":["http://zotero.org/users/8275165/items/JAV5PJEU"],"uri":["http://zotero.org/users/8275165/items/JAV5PJEU"],"itemData":{"id":425,"type":"article-journal","container-title":"Cognitive, Affective, &amp; Behavioral Neuroscience","DOI":"10.3758/s13415-012-0133-7","ISSN":"1530-7026, 1531-135X","issue":"1","journalAbbreviation":"Cogn Affect Behav Neurosci","language":"en","page":"94-101","source":"DOI.org (Crossref)","title":"Affect of the unconscious: Visually suppressed angry faces modulate our decisions","title-short":"Affect of the unconscious","volume":"13","author":[{"family":"Almeida","given":"Jorge"},{"family":"Pajtas","given":"Petra E."},{"family":"Mahon","given":"Bradford Z."},{"family":"Nakayama","given":"Ken"},{"family":"Caramazza","given":"Alfonso"}],"issued":{"date-parts":[["2013",3]]}}},{"id":427,"uris":["http://zotero.org/users/8275165/items/VBZWWCFN"],"uri":["http://zotero.org/users/8275165/items/VBZWWCFN"],"itemData":{"id":427,"type":"article-journal","language":"en","page":"4","source":"Zotero","title":"Imaging unconscious semantic priming","volume":"395","author":[{"family":"Dehaene","given":"Stanislas"},{"family":"Naccache","given":"Lionel"},{"family":"Clec’H","given":"Gurvan Le"},{"family":"Koechlin","given":"Etienne"},{"family":"Mueller","given":"Michael"},{"family":"Dehaene-Lambertz","given":"Ghislaine"}],"issued":{"date-parts":[["1998"]]}}}],"schema":"https://github.com/citation-style-language/schema/raw/master/csl-citation.json"} </w:delInstrText>
        </w:r>
        <w:r w:rsidR="00012EF6" w:rsidDel="00CB21BB">
          <w:fldChar w:fldCharType="separate"/>
        </w:r>
        <w:r w:rsidR="00012EF6" w:rsidRPr="00012EF6" w:rsidDel="00CB21BB">
          <w:rPr>
            <w:rFonts w:cs="Calibri"/>
          </w:rPr>
          <w:delText>[29]–[34]</w:delText>
        </w:r>
        <w:r w:rsidR="00012EF6" w:rsidDel="00CB21BB">
          <w:fldChar w:fldCharType="end"/>
        </w:r>
        <w:r w:rsidR="000425D6" w:rsidDel="00CB21BB">
          <w:delText>).</w:delText>
        </w:r>
      </w:del>
    </w:p>
    <w:p w14:paraId="4EE23508" w14:textId="48DD09E7" w:rsidR="001013A3" w:rsidRDefault="001013A3" w:rsidP="002A568C">
      <w:pPr>
        <w:pStyle w:val="NoSpacing"/>
        <w:bidi w:val="0"/>
        <w:rPr>
          <w:ins w:id="74" w:author="Liad Mudrik" w:date="2022-04-04T08:57:00Z"/>
        </w:rPr>
      </w:pPr>
      <w:r>
        <w:t xml:space="preserve">All three methods </w:t>
      </w:r>
      <w:r w:rsidR="002A568C">
        <w:t xml:space="preserve">decrease the likelihood of evoking awareness by </w:t>
      </w:r>
      <w:r>
        <w:t>reduc</w:t>
      </w:r>
      <w:r w:rsidR="002A568C">
        <w:t>ing</w:t>
      </w:r>
      <w:r w:rsidR="00C62523">
        <w:t xml:space="preserve"> the</w:t>
      </w:r>
      <w:r>
        <w:t xml:space="preserve"> brain's response to the stimuli</w:t>
      </w:r>
      <w:r w:rsidR="0003494C">
        <w:t xml:space="preserve"> </w:t>
      </w:r>
      <w:commentRangeStart w:id="75"/>
      <w:r w:rsidR="0003494C">
        <w:t>(</w:t>
      </w:r>
      <w:commentRangeEnd w:id="75"/>
      <w:r w:rsidR="001E5255">
        <w:rPr>
          <w:rStyle w:val="CommentReference"/>
        </w:rPr>
        <w:commentReference w:id="75"/>
      </w:r>
      <w:r w:rsidR="001E5255">
        <w:fldChar w:fldCharType="begin"/>
      </w:r>
      <w:r w:rsidR="001E5255">
        <w:instrText xml:space="preserve"> ADDIN ZOTERO_ITEM CSL_CITATION {"citationID":"44kRfrvD","properties":{"formattedCitation":"[35]","plainCitation":"[35]","noteIndex":0},"citationItems":[{"id":465,"uris":["http://zotero.org/users/8275165/items/MUASDDH4"],"uri":["http://zotero.org/users/8275165/items/MUASDDH4"],"itemData":{"id":465,"type":"article-journal","abstract":"One problem of interpreting research on subconscious processing is the possibility that participants are weakly conscious of the stimuli. Here, we compared the fMRI BOLD response in healthy adults to clearly visible single letters (supraliminal presentation) with the response to letters presented in the absence of any behavioural evidence of visibility (subliminal presentation). No letter catch trials served as a control condition. Forced-choice responses did not diﬀer from chance when letter-to-background contrast was low, whereas they were almost 100% correct when contrast was high. A comparison of fMRI BOLD signals for supraliminal and subliminal letters with the control trials revealed a signal increase in left BA 37 (fusiform gyrus). Comparison of supraliminal with subliminal letters showed a signiﬁcant increase in the right inferior frontal gyrus (BA 44, partly extending to BA 9 and BA 45, as well as BA 46). Finally, a comparison of subliminal with supraliminal letters showed increases in the left middle temporal gyrus (BA 21) and the right extrastriate cortex (BA 19).","container-title":"Consciousness and Cognition","DOI":"10.1016/j.concog.2008.01.008","ISSN":"10538100","issue":"3","journalAbbreviation":"Consciousness and Cognition","language":"en","page":"699-713","source":"DOI.org (Crossref)","title":"Neural correlates of subliminal and supraliminal letter processing—An event-related fMRI study","volume":"17","author":[{"family":"Heinzel","given":"A."},{"family":"Hautzel","given":"H."},{"family":"Poeppel","given":"T.D."},{"family":"Boers","given":"F."},{"family":"Beu","given":"M."},{"family":"Mueller","given":"H.-W."}],"issued":{"date-parts":[["2008",9]]}}}],"schema":"https://github.com/citation-style-language/schema/raw/master/csl-citation.json"} </w:instrText>
      </w:r>
      <w:r w:rsidR="001E5255">
        <w:fldChar w:fldCharType="separate"/>
      </w:r>
      <w:r w:rsidR="001E5255" w:rsidRPr="001E5255">
        <w:rPr>
          <w:rFonts w:cs="Calibri"/>
        </w:rPr>
        <w:t>[35]</w:t>
      </w:r>
      <w:r w:rsidR="001E5255">
        <w:fldChar w:fldCharType="end"/>
      </w:r>
      <w:r w:rsidR="0003494C">
        <w:t>)</w:t>
      </w:r>
      <w:r>
        <w:t>.</w:t>
      </w:r>
      <w:r w:rsidR="00A74822">
        <w:t xml:space="preserve"> </w:t>
      </w:r>
      <w:r>
        <w:t>This weak signal usually translates to small behavioral changes</w:t>
      </w:r>
      <w:r w:rsidR="002A568C">
        <w:t xml:space="preserve"> </w:t>
      </w:r>
      <w:r w:rsidR="004307B3">
        <w:t>that</w:t>
      </w:r>
      <w:r>
        <w:t xml:space="preserve"> are hardly detectable in experiments</w:t>
      </w:r>
      <w:r w:rsidR="008E522A">
        <w:t xml:space="preserve"> </w:t>
      </w:r>
      <w:commentRangeStart w:id="76"/>
      <w:r w:rsidR="008E522A">
        <w:t>()</w:t>
      </w:r>
      <w:commentRangeEnd w:id="76"/>
      <w:r w:rsidR="008E522A">
        <w:rPr>
          <w:rStyle w:val="CommentReference"/>
        </w:rPr>
        <w:commentReference w:id="76"/>
      </w:r>
      <w:r w:rsidR="008E522A">
        <w:t>.</w:t>
      </w:r>
      <w:r w:rsidR="00A74822">
        <w:t xml:space="preserve"> </w:t>
      </w:r>
      <w:r>
        <w:t xml:space="preserve">The difficulty in </w:t>
      </w:r>
      <w:r w:rsidR="00375D49">
        <w:t xml:space="preserve">achieving </w:t>
      </w:r>
      <w:r w:rsidR="00420229">
        <w:t xml:space="preserve">unequivocal </w:t>
      </w:r>
      <w:r>
        <w:t>results is partially why contradicting findings are common in the field of UC processing</w:t>
      </w:r>
      <w:r w:rsidR="006E6C0B">
        <w:t xml:space="preserve"> which makes it a </w:t>
      </w:r>
      <w:r w:rsidR="001B3B37">
        <w:t>hotly debated</w:t>
      </w:r>
      <w:r w:rsidR="006E6C0B">
        <w:t xml:space="preserve"> </w:t>
      </w:r>
      <w:r w:rsidR="00BE7C92">
        <w:t>subject</w:t>
      </w:r>
      <w:r w:rsidR="001B3B37">
        <w:t>.</w:t>
      </w:r>
    </w:p>
    <w:p w14:paraId="62D1B9C2" w14:textId="22D03553" w:rsidR="00B37A18" w:rsidRDefault="00B37A18" w:rsidP="00B37A18">
      <w:pPr>
        <w:pStyle w:val="NoSpacing"/>
        <w:bidi w:val="0"/>
        <w:rPr>
          <w:ins w:id="77" w:author="Liad Mudrik" w:date="2022-04-04T08:57:00Z"/>
        </w:rPr>
      </w:pPr>
    </w:p>
    <w:p w14:paraId="289A6F92" w14:textId="1BFFF42A" w:rsidR="00B37A18" w:rsidRDefault="00B37A18" w:rsidP="00B37A18">
      <w:pPr>
        <w:pStyle w:val="NoSpacing"/>
        <w:bidi w:val="0"/>
        <w:rPr>
          <w:ins w:id="78" w:author="Liad Mudrik" w:date="2022-04-04T08:57:00Z"/>
        </w:rPr>
      </w:pPr>
      <w:ins w:id="79" w:author="Liad Mudrik" w:date="2022-04-04T08:57:00Z">
        <w:r>
          <w:t xml:space="preserve">Debate </w:t>
        </w:r>
      </w:ins>
    </w:p>
    <w:p w14:paraId="4546ACB3" w14:textId="435C26C5" w:rsidR="00B37A18" w:rsidRDefault="00B37A18" w:rsidP="00B37A18">
      <w:pPr>
        <w:pStyle w:val="NoSpacing"/>
        <w:bidi w:val="0"/>
        <w:rPr>
          <w:ins w:id="80" w:author="Liad Mudrik" w:date="2022-04-04T08:57:00Z"/>
        </w:rPr>
      </w:pPr>
    </w:p>
    <w:p w14:paraId="414821F1" w14:textId="77777777" w:rsidR="00B37A18" w:rsidRDefault="00B37A18" w:rsidP="00B37A18">
      <w:pPr>
        <w:pStyle w:val="NoSpacing"/>
        <w:bidi w:val="0"/>
      </w:pPr>
    </w:p>
    <w:p w14:paraId="739FD0C6" w14:textId="5519231B" w:rsidR="00A74822" w:rsidRDefault="00A74822" w:rsidP="00A74822">
      <w:pPr>
        <w:pStyle w:val="NoSpacing"/>
        <w:bidi w:val="0"/>
      </w:pPr>
    </w:p>
    <w:p w14:paraId="11B9D0F9" w14:textId="77777777" w:rsidR="00A74822" w:rsidRPr="00A74822" w:rsidRDefault="00A74822" w:rsidP="00A74822">
      <w:pPr>
        <w:pStyle w:val="Bibliography"/>
        <w:bidi w:val="0"/>
        <w:rPr>
          <w:rFonts w:cs="Calibri"/>
        </w:rPr>
      </w:pPr>
      <w:r>
        <w:fldChar w:fldCharType="begin"/>
      </w:r>
      <w:r>
        <w:instrText xml:space="preserve"> ADDIN ZOTERO_BIBL {"uncited":[],"omitted":[],"custom":[]} CSL_BIBLIOGRAPHY </w:instrText>
      </w:r>
      <w:r>
        <w:fldChar w:fldCharType="separate"/>
      </w:r>
      <w:r w:rsidRPr="00A74822">
        <w:rPr>
          <w:rFonts w:cs="Calibri"/>
        </w:rPr>
        <w:t>[1]</w:t>
      </w:r>
      <w:r w:rsidRPr="00A74822">
        <w:rPr>
          <w:rFonts w:cs="Calibri"/>
        </w:rPr>
        <w:tab/>
        <w:t>N. Kanwisher, J. McDermott, and M. M. Chun, “The Fusiform Face Area: A Module in Human Extrastriate Cortex Specialized for Face Perception,” p. 10.</w:t>
      </w:r>
    </w:p>
    <w:p w14:paraId="20929163" w14:textId="77777777" w:rsidR="00A74822" w:rsidRPr="00A74822" w:rsidRDefault="00A74822" w:rsidP="00A74822">
      <w:pPr>
        <w:pStyle w:val="Bibliography"/>
        <w:bidi w:val="0"/>
        <w:rPr>
          <w:rFonts w:cs="Calibri"/>
        </w:rPr>
      </w:pPr>
      <w:r w:rsidRPr="00A74822">
        <w:rPr>
          <w:rFonts w:cs="Calibri"/>
        </w:rPr>
        <w:t>[2]</w:t>
      </w:r>
      <w:r w:rsidRPr="00A74822">
        <w:rPr>
          <w:rFonts w:cs="Calibri"/>
        </w:rPr>
        <w:tab/>
        <w:t xml:space="preserve">A. M. L. Kappers and W. M. Bergmann Tiest, “Haptic perception,” </w:t>
      </w:r>
      <w:r w:rsidRPr="00A74822">
        <w:rPr>
          <w:rFonts w:cs="Calibri"/>
          <w:i/>
          <w:iCs/>
        </w:rPr>
        <w:t>Wiley Interdiscip. Rev. Cogn. Sci.</w:t>
      </w:r>
      <w:r w:rsidRPr="00A74822">
        <w:rPr>
          <w:rFonts w:cs="Calibri"/>
        </w:rPr>
        <w:t>, vol. 4, no. 4, pp. 357–374, Jul. 2013, doi: 10.1002/wcs.1238.</w:t>
      </w:r>
    </w:p>
    <w:p w14:paraId="31E04DE5" w14:textId="77777777" w:rsidR="00A74822" w:rsidRPr="00A74822" w:rsidRDefault="00A74822" w:rsidP="00A74822">
      <w:pPr>
        <w:pStyle w:val="Bibliography"/>
        <w:bidi w:val="0"/>
        <w:rPr>
          <w:rFonts w:cs="Calibri"/>
        </w:rPr>
      </w:pPr>
      <w:r w:rsidRPr="00A74822">
        <w:rPr>
          <w:rFonts w:cs="Calibri"/>
        </w:rPr>
        <w:t>[3]</w:t>
      </w:r>
      <w:r w:rsidRPr="00A74822">
        <w:rPr>
          <w:rFonts w:cs="Calibri"/>
        </w:rPr>
        <w:tab/>
        <w:t xml:space="preserve">C. Poirier </w:t>
      </w:r>
      <w:r w:rsidRPr="00A74822">
        <w:rPr>
          <w:rFonts w:cs="Calibri"/>
          <w:i/>
          <w:iCs/>
        </w:rPr>
        <w:t>et al.</w:t>
      </w:r>
      <w:r w:rsidRPr="00A74822">
        <w:rPr>
          <w:rFonts w:cs="Calibri"/>
        </w:rPr>
        <w:t xml:space="preserve">, “Specific activation of the V5 brain area by auditory motion processing: An fMRI study,” </w:t>
      </w:r>
      <w:r w:rsidRPr="00A74822">
        <w:rPr>
          <w:rFonts w:cs="Calibri"/>
          <w:i/>
          <w:iCs/>
        </w:rPr>
        <w:t>Cogn. Brain Res.</w:t>
      </w:r>
      <w:r w:rsidRPr="00A74822">
        <w:rPr>
          <w:rFonts w:cs="Calibri"/>
        </w:rPr>
        <w:t>, vol. 25, no. 3, pp. 650–658, Dec. 2005, doi: 10.1016/j.cogbrainres.2005.08.015.</w:t>
      </w:r>
    </w:p>
    <w:p w14:paraId="0519163F" w14:textId="77777777" w:rsidR="00A74822" w:rsidRPr="00A74822" w:rsidRDefault="00A74822" w:rsidP="00A74822">
      <w:pPr>
        <w:pStyle w:val="Bibliography"/>
        <w:bidi w:val="0"/>
        <w:rPr>
          <w:rFonts w:cs="Calibri"/>
        </w:rPr>
      </w:pPr>
      <w:r w:rsidRPr="00A74822">
        <w:rPr>
          <w:rFonts w:cs="Calibri"/>
        </w:rPr>
        <w:t>[4]</w:t>
      </w:r>
      <w:r w:rsidRPr="00A74822">
        <w:rPr>
          <w:rFonts w:cs="Calibri"/>
        </w:rPr>
        <w:tab/>
        <w:t xml:space="preserve">J. Willander and M. Larsson, “Smell your way back to childhood: Autobiographical odor memory,” </w:t>
      </w:r>
      <w:r w:rsidRPr="00A74822">
        <w:rPr>
          <w:rFonts w:cs="Calibri"/>
          <w:i/>
          <w:iCs/>
        </w:rPr>
        <w:t>Psychon. Bull. Rev.</w:t>
      </w:r>
      <w:r w:rsidRPr="00A74822">
        <w:rPr>
          <w:rFonts w:cs="Calibri"/>
        </w:rPr>
        <w:t>, vol. 13, no. 2, pp. 240–244, Apr. 2006, doi: 10.3758/BF03193837.</w:t>
      </w:r>
    </w:p>
    <w:p w14:paraId="2E773060" w14:textId="77777777" w:rsidR="00A74822" w:rsidRPr="00A74822" w:rsidRDefault="00A74822" w:rsidP="00A74822">
      <w:pPr>
        <w:pStyle w:val="Bibliography"/>
        <w:bidi w:val="0"/>
        <w:rPr>
          <w:rFonts w:cs="Calibri"/>
        </w:rPr>
      </w:pPr>
      <w:r w:rsidRPr="00A74822">
        <w:rPr>
          <w:rFonts w:cs="Calibri"/>
        </w:rPr>
        <w:t>[5]</w:t>
      </w:r>
      <w:r w:rsidRPr="00A74822">
        <w:rPr>
          <w:rFonts w:cs="Calibri"/>
        </w:rPr>
        <w:tab/>
        <w:t xml:space="preserve">M. P. Aivar, E. Brenner, and J. B. J. Smeets, “Avoiding moving obstacles,” </w:t>
      </w:r>
      <w:r w:rsidRPr="00A74822">
        <w:rPr>
          <w:rFonts w:cs="Calibri"/>
          <w:i/>
          <w:iCs/>
        </w:rPr>
        <w:t>Exp. Brain Res.</w:t>
      </w:r>
      <w:r w:rsidRPr="00A74822">
        <w:rPr>
          <w:rFonts w:cs="Calibri"/>
        </w:rPr>
        <w:t>, vol. 190, no. 3, pp. 251–264, Sep. 2008, doi: 10.1007/s00221-008-1475-9.</w:t>
      </w:r>
    </w:p>
    <w:p w14:paraId="2D87A346" w14:textId="77777777" w:rsidR="00A74822" w:rsidRPr="00A74822" w:rsidRDefault="00A74822" w:rsidP="00A74822">
      <w:pPr>
        <w:pStyle w:val="Bibliography"/>
        <w:bidi w:val="0"/>
        <w:rPr>
          <w:rFonts w:cs="Calibri"/>
        </w:rPr>
      </w:pPr>
      <w:r w:rsidRPr="00A74822">
        <w:rPr>
          <w:rFonts w:cs="Calibri"/>
        </w:rPr>
        <w:t>[6]</w:t>
      </w:r>
      <w:r w:rsidRPr="00A74822">
        <w:rPr>
          <w:rFonts w:cs="Calibri"/>
        </w:rPr>
        <w:tab/>
        <w:t xml:space="preserve">C. von Hofsten and K. Lindhagen, “Observations on the development of reaching for moving objects,” </w:t>
      </w:r>
      <w:r w:rsidRPr="00A74822">
        <w:rPr>
          <w:rFonts w:cs="Calibri"/>
          <w:i/>
          <w:iCs/>
        </w:rPr>
        <w:t>J. Exp. Child Psychol.</w:t>
      </w:r>
      <w:r w:rsidRPr="00A74822">
        <w:rPr>
          <w:rFonts w:cs="Calibri"/>
        </w:rPr>
        <w:t>, vol. 28, no. 1, pp. 158–173, Aug. 1979, doi: 10.1016/0022-0965(79)90109-7.</w:t>
      </w:r>
    </w:p>
    <w:p w14:paraId="478F8A72" w14:textId="77777777" w:rsidR="00A74822" w:rsidRPr="00A74822" w:rsidRDefault="00A74822" w:rsidP="00A74822">
      <w:pPr>
        <w:pStyle w:val="Bibliography"/>
        <w:bidi w:val="0"/>
        <w:rPr>
          <w:rFonts w:cs="Calibri"/>
        </w:rPr>
      </w:pPr>
      <w:r w:rsidRPr="00A74822">
        <w:rPr>
          <w:rFonts w:cs="Calibri"/>
        </w:rPr>
        <w:t>[7]</w:t>
      </w:r>
      <w:r w:rsidRPr="00A74822">
        <w:rPr>
          <w:rFonts w:cs="Calibri"/>
        </w:rPr>
        <w:tab/>
        <w:t xml:space="preserve">C. N. Sawchuk, J. M. Lohr, D. H. Westendorf, S. A. Meunier, and D. F. Tolin, “Emotional responding to fearful and disgusting stimuli in specific phobics,” </w:t>
      </w:r>
      <w:r w:rsidRPr="00A74822">
        <w:rPr>
          <w:rFonts w:cs="Calibri"/>
          <w:i/>
          <w:iCs/>
        </w:rPr>
        <w:t>Behav. Res. Ther.</w:t>
      </w:r>
      <w:r w:rsidRPr="00A74822">
        <w:rPr>
          <w:rFonts w:cs="Calibri"/>
        </w:rPr>
        <w:t>, vol. 40, no. 9, pp. 1031–1046, Sep. 2002, doi: 10.1016/S0005-7967(01)00093-6.</w:t>
      </w:r>
    </w:p>
    <w:p w14:paraId="68BF2555" w14:textId="46D474B0" w:rsidR="00A74822" w:rsidRPr="00A74822" w:rsidRDefault="00A74822" w:rsidP="00FE2853">
      <w:pPr>
        <w:pStyle w:val="Bibliography"/>
        <w:bidi w:val="0"/>
        <w:rPr>
          <w:rFonts w:cs="Calibri"/>
        </w:rPr>
      </w:pPr>
      <w:r w:rsidRPr="00A74822">
        <w:rPr>
          <w:rFonts w:cs="Calibri"/>
        </w:rPr>
        <w:t>[8]</w:t>
      </w:r>
      <w:r w:rsidRPr="00A74822">
        <w:rPr>
          <w:rFonts w:cs="Calibri"/>
        </w:rPr>
        <w:tab/>
      </w:r>
      <w:del w:id="81" w:author="Liad Mudrik" w:date="2022-04-04T08:43:00Z">
        <w:r w:rsidRPr="00A74822" w:rsidDel="00FE2853">
          <w:rPr>
            <w:rFonts w:cs="Calibri"/>
          </w:rPr>
          <w:delText>A. Schienle, A. SchÌfer, R. Stark, B. Walter, and D. Vaitl, “Gender di¡erences in the processing of disgust- and fear-inducing pictures: an fMRI study,” p. 4.</w:delText>
        </w:r>
      </w:del>
    </w:p>
    <w:p w14:paraId="080819A1" w14:textId="77777777" w:rsidR="00A74822" w:rsidRPr="00A74822" w:rsidRDefault="00A74822" w:rsidP="00A74822">
      <w:pPr>
        <w:pStyle w:val="Bibliography"/>
        <w:bidi w:val="0"/>
        <w:rPr>
          <w:rFonts w:cs="Calibri"/>
        </w:rPr>
      </w:pPr>
      <w:r w:rsidRPr="00A74822">
        <w:rPr>
          <w:rFonts w:cs="Calibri"/>
        </w:rPr>
        <w:t>[9]</w:t>
      </w:r>
      <w:r w:rsidRPr="00A74822">
        <w:rPr>
          <w:rFonts w:cs="Calibri"/>
        </w:rPr>
        <w:tab/>
        <w:t xml:space="preserve">E. Siedlecka and T. F. Denson, “Experimental Methods for Inducing Basic Emotions: A Qualitative Review,” </w:t>
      </w:r>
      <w:r w:rsidRPr="00A74822">
        <w:rPr>
          <w:rFonts w:cs="Calibri"/>
          <w:i/>
          <w:iCs/>
        </w:rPr>
        <w:t>Emot. Rev.</w:t>
      </w:r>
      <w:r w:rsidRPr="00A74822">
        <w:rPr>
          <w:rFonts w:cs="Calibri"/>
        </w:rPr>
        <w:t>, vol. 11, no. 1, pp. 87–97, Jan. 2019, doi: 10.1177/1754073917749016.</w:t>
      </w:r>
    </w:p>
    <w:p w14:paraId="39CBF09B" w14:textId="766F58B2" w:rsidR="00A74822" w:rsidRPr="00A74822" w:rsidDel="00941A48" w:rsidRDefault="00A74822" w:rsidP="00A74822">
      <w:pPr>
        <w:pStyle w:val="Bibliography"/>
        <w:bidi w:val="0"/>
        <w:rPr>
          <w:del w:id="82" w:author="Liad Mudrik" w:date="2022-04-04T08:44:00Z"/>
          <w:rFonts w:cs="Calibri"/>
        </w:rPr>
      </w:pPr>
      <w:del w:id="83" w:author="Liad Mudrik" w:date="2022-04-04T08:44:00Z">
        <w:r w:rsidRPr="00A74822" w:rsidDel="00941A48">
          <w:rPr>
            <w:rFonts w:cs="Calibri"/>
          </w:rPr>
          <w:lastRenderedPageBreak/>
          <w:delText>[10]</w:delText>
        </w:r>
        <w:r w:rsidRPr="00A74822" w:rsidDel="00941A48">
          <w:rPr>
            <w:rFonts w:cs="Calibri"/>
          </w:rPr>
          <w:tab/>
          <w:delText xml:space="preserve">S. Dehaene, “Towards a cognitive neuroscience of consciousness: basic evidence and a workspace framework,” </w:delText>
        </w:r>
        <w:r w:rsidRPr="00A74822" w:rsidDel="00941A48">
          <w:rPr>
            <w:rFonts w:cs="Calibri"/>
            <w:i/>
            <w:iCs/>
          </w:rPr>
          <w:delText>Cognition</w:delText>
        </w:r>
        <w:r w:rsidRPr="00A74822" w:rsidDel="00941A48">
          <w:rPr>
            <w:rFonts w:cs="Calibri"/>
          </w:rPr>
          <w:delText>, vol. 79, no. 1–2, pp. 1–37, Apr. 2001, doi: 10.1016/S0010-0277(00)00123-2.</w:delText>
        </w:r>
      </w:del>
    </w:p>
    <w:p w14:paraId="5FDA5036" w14:textId="00DA5064" w:rsidR="00A74822" w:rsidRPr="00A74822" w:rsidDel="00941A48" w:rsidRDefault="00A74822" w:rsidP="00941A48">
      <w:pPr>
        <w:pStyle w:val="Bibliography"/>
        <w:bidi w:val="0"/>
        <w:rPr>
          <w:del w:id="84" w:author="Liad Mudrik" w:date="2022-04-04T08:44:00Z"/>
          <w:rFonts w:cs="Calibri"/>
        </w:rPr>
      </w:pPr>
      <w:r w:rsidRPr="00A74822">
        <w:rPr>
          <w:rFonts w:cs="Calibri"/>
        </w:rPr>
        <w:t>[11]</w:t>
      </w:r>
      <w:r w:rsidRPr="00A74822">
        <w:rPr>
          <w:rFonts w:cs="Calibri"/>
        </w:rPr>
        <w:tab/>
      </w:r>
      <w:del w:id="85" w:author="Liad Mudrik" w:date="2022-04-04T08:44:00Z">
        <w:r w:rsidRPr="00A74822" w:rsidDel="00941A48">
          <w:rPr>
            <w:rFonts w:cs="Calibri"/>
          </w:rPr>
          <w:delText xml:space="preserve">S. Dehaene and J.-P. Changeux, “Experimental and Theoretical Approaches to Conscious Processing,” </w:delText>
        </w:r>
        <w:r w:rsidRPr="00A74822" w:rsidDel="00941A48">
          <w:rPr>
            <w:rFonts w:cs="Calibri"/>
            <w:i/>
            <w:iCs/>
          </w:rPr>
          <w:delText>Neuron</w:delText>
        </w:r>
        <w:r w:rsidRPr="00A74822" w:rsidDel="00941A48">
          <w:rPr>
            <w:rFonts w:cs="Calibri"/>
          </w:rPr>
          <w:delText>, vol. 70, no. 2, pp. 200–227, Apr. 2011, doi: 10.1016/j.neuron.2011.03.018.</w:delText>
        </w:r>
      </w:del>
    </w:p>
    <w:p w14:paraId="554402A7" w14:textId="7C2F8CBB" w:rsidR="00A74822" w:rsidRPr="00A74822" w:rsidRDefault="00A74822" w:rsidP="00941A48">
      <w:pPr>
        <w:pStyle w:val="Bibliography"/>
        <w:bidi w:val="0"/>
        <w:rPr>
          <w:rFonts w:cs="Calibri"/>
        </w:rPr>
      </w:pPr>
      <w:r w:rsidRPr="00A74822">
        <w:rPr>
          <w:rFonts w:cs="Calibri"/>
        </w:rPr>
        <w:t>[12]</w:t>
      </w:r>
      <w:r w:rsidRPr="00A74822">
        <w:rPr>
          <w:rFonts w:cs="Calibri"/>
        </w:rPr>
        <w:tab/>
        <w:t xml:space="preserve">G. A. Mashour, P. Roelfsema, J.-P. Changeux, and S. Dehaene, “Conscious Processing and the Global Neuronal Workspace Hypothesis,” </w:t>
      </w:r>
      <w:r w:rsidRPr="00A74822">
        <w:rPr>
          <w:rFonts w:cs="Calibri"/>
          <w:i/>
          <w:iCs/>
        </w:rPr>
        <w:t>Neuron</w:t>
      </w:r>
      <w:r w:rsidRPr="00A74822">
        <w:rPr>
          <w:rFonts w:cs="Calibri"/>
        </w:rPr>
        <w:t>, vol. 105, no. 5, pp. 776–798, Mar. 2020, doi: 10.1016/j.neuron.2020.01.026.</w:t>
      </w:r>
    </w:p>
    <w:p w14:paraId="2D26B51C" w14:textId="77777777" w:rsidR="00A74822" w:rsidRPr="00A74822" w:rsidRDefault="00A74822" w:rsidP="00A74822">
      <w:pPr>
        <w:pStyle w:val="Bibliography"/>
        <w:bidi w:val="0"/>
        <w:rPr>
          <w:rFonts w:cs="Calibri"/>
        </w:rPr>
      </w:pPr>
      <w:r w:rsidRPr="00A74822">
        <w:rPr>
          <w:rFonts w:cs="Calibri"/>
        </w:rPr>
        <w:t>[13]</w:t>
      </w:r>
      <w:r w:rsidRPr="00A74822">
        <w:rPr>
          <w:rFonts w:cs="Calibri"/>
        </w:rPr>
        <w:tab/>
        <w:t xml:space="preserve">V. A. F. Lamme and P. R. Roelfsema, “The distinct modes of vision offered by feedforward and recurrent processing,” </w:t>
      </w:r>
      <w:r w:rsidRPr="00A74822">
        <w:rPr>
          <w:rFonts w:cs="Calibri"/>
          <w:i/>
          <w:iCs/>
        </w:rPr>
        <w:t>Trends Neurosci.</w:t>
      </w:r>
      <w:r w:rsidRPr="00A74822">
        <w:rPr>
          <w:rFonts w:cs="Calibri"/>
        </w:rPr>
        <w:t>, vol. 23, no. 11, pp. 571–579, Nov. 2000, doi: 10.1016/S0166-2236(00)01657-X.</w:t>
      </w:r>
    </w:p>
    <w:p w14:paraId="40FEB0FD" w14:textId="21DEEB81" w:rsidR="00A74822" w:rsidRPr="00A74822" w:rsidRDefault="00A74822" w:rsidP="00A74822">
      <w:pPr>
        <w:pStyle w:val="Bibliography"/>
        <w:bidi w:val="0"/>
        <w:rPr>
          <w:rFonts w:cs="Calibri"/>
        </w:rPr>
      </w:pPr>
      <w:r w:rsidRPr="00A74822">
        <w:rPr>
          <w:rFonts w:cs="Calibri"/>
        </w:rPr>
        <w:t>[14]</w:t>
      </w:r>
      <w:del w:id="86" w:author="Liad Mudrik" w:date="2022-04-04T08:44:00Z">
        <w:r w:rsidRPr="00A74822" w:rsidDel="00941A48">
          <w:rPr>
            <w:rFonts w:cs="Calibri"/>
          </w:rPr>
          <w:tab/>
          <w:delText xml:space="preserve">G. Tononi, “Consciousness as Integrated Information: a Provisional Manifesto,” </w:delText>
        </w:r>
        <w:r w:rsidRPr="00A74822" w:rsidDel="00941A48">
          <w:rPr>
            <w:rFonts w:cs="Calibri"/>
            <w:i/>
            <w:iCs/>
          </w:rPr>
          <w:delText>Biol. Bull.</w:delText>
        </w:r>
        <w:r w:rsidRPr="00A74822" w:rsidDel="00941A48">
          <w:rPr>
            <w:rFonts w:cs="Calibri"/>
          </w:rPr>
          <w:delText>, vol. 215, no. 3, pp. 216–242, Dec. 2008, doi: 10.2307/25470707.</w:delText>
        </w:r>
      </w:del>
    </w:p>
    <w:p w14:paraId="05D8AE22" w14:textId="77777777" w:rsidR="00A74822" w:rsidRPr="00A74822" w:rsidRDefault="00A74822" w:rsidP="00A74822">
      <w:pPr>
        <w:pStyle w:val="Bibliography"/>
        <w:bidi w:val="0"/>
        <w:rPr>
          <w:rFonts w:cs="Calibri"/>
        </w:rPr>
      </w:pPr>
      <w:r w:rsidRPr="00A74822">
        <w:rPr>
          <w:rFonts w:cs="Calibri"/>
        </w:rPr>
        <w:t>[15]</w:t>
      </w:r>
      <w:r w:rsidRPr="00A74822">
        <w:rPr>
          <w:rFonts w:cs="Calibri"/>
        </w:rPr>
        <w:tab/>
        <w:t xml:space="preserve">G. Tononi, M. Boly, M. Massimini, and C. Koch, “Integrated information theory: from consciousness to its physical substrate,” </w:t>
      </w:r>
      <w:r w:rsidRPr="00A74822">
        <w:rPr>
          <w:rFonts w:cs="Calibri"/>
          <w:i/>
          <w:iCs/>
        </w:rPr>
        <w:t>Nat. Rev. Neurosci.</w:t>
      </w:r>
      <w:r w:rsidRPr="00A74822">
        <w:rPr>
          <w:rFonts w:cs="Calibri"/>
        </w:rPr>
        <w:t>, vol. 17, no. 7, pp. 450–461, Jul. 2016, doi: 10.1038/nrn.2016.44.</w:t>
      </w:r>
    </w:p>
    <w:p w14:paraId="649D081F" w14:textId="77777777" w:rsidR="00A74822" w:rsidRPr="00A74822" w:rsidRDefault="00A74822" w:rsidP="00A74822">
      <w:pPr>
        <w:pStyle w:val="Bibliography"/>
        <w:bidi w:val="0"/>
        <w:rPr>
          <w:rFonts w:cs="Calibri"/>
        </w:rPr>
      </w:pPr>
      <w:r w:rsidRPr="00A74822">
        <w:rPr>
          <w:rFonts w:cs="Calibri"/>
        </w:rPr>
        <w:t>[16]</w:t>
      </w:r>
      <w:r w:rsidRPr="00A74822">
        <w:rPr>
          <w:rFonts w:cs="Calibri"/>
        </w:rPr>
        <w:tab/>
        <w:t xml:space="preserve">R. Brown, H. Lau, and J. E. LeDoux, “Understanding the Higher-Order Approach to Consciousness,” </w:t>
      </w:r>
      <w:r w:rsidRPr="00A74822">
        <w:rPr>
          <w:rFonts w:cs="Calibri"/>
          <w:i/>
          <w:iCs/>
        </w:rPr>
        <w:t>Trends Cogn. Sci.</w:t>
      </w:r>
      <w:r w:rsidRPr="00A74822">
        <w:rPr>
          <w:rFonts w:cs="Calibri"/>
        </w:rPr>
        <w:t>, vol. 23, no. 9, pp. 754–768, Sep. 2019, doi: 10.1016/j.tics.2019.06.009.</w:t>
      </w:r>
    </w:p>
    <w:p w14:paraId="774D68D2" w14:textId="5C81CB77" w:rsidR="00A74822" w:rsidRPr="00A74822" w:rsidDel="00941A48" w:rsidRDefault="00A74822" w:rsidP="00941A48">
      <w:pPr>
        <w:pStyle w:val="Bibliography"/>
        <w:bidi w:val="0"/>
        <w:rPr>
          <w:del w:id="87" w:author="Liad Mudrik" w:date="2022-04-04T08:45:00Z"/>
          <w:rFonts w:cs="Calibri"/>
        </w:rPr>
      </w:pPr>
      <w:r w:rsidRPr="00A74822">
        <w:rPr>
          <w:rFonts w:cs="Calibri"/>
        </w:rPr>
        <w:t>[17]</w:t>
      </w:r>
      <w:r w:rsidRPr="00A74822">
        <w:rPr>
          <w:rFonts w:cs="Calibri"/>
        </w:rPr>
        <w:tab/>
      </w:r>
      <w:del w:id="88" w:author="Liad Mudrik" w:date="2022-04-04T08:45:00Z">
        <w:r w:rsidRPr="00A74822" w:rsidDel="00941A48">
          <w:rPr>
            <w:rFonts w:cs="Calibri"/>
          </w:rPr>
          <w:delText xml:space="preserve">M. S. Jensen, R. Yao, W. N. Street, and D. J. Simons, “Change blindness and inattentional blindness,” </w:delText>
        </w:r>
        <w:r w:rsidRPr="00A74822" w:rsidDel="00941A48">
          <w:rPr>
            <w:rFonts w:cs="Calibri"/>
            <w:i/>
            <w:iCs/>
          </w:rPr>
          <w:delText>WIREs Cogn. Sci.</w:delText>
        </w:r>
        <w:r w:rsidRPr="00A74822" w:rsidDel="00941A48">
          <w:rPr>
            <w:rFonts w:cs="Calibri"/>
          </w:rPr>
          <w:delText>, vol. 2, no. 5, pp. 529–546, Sep. 2011, doi: 10.1002/wcs.130.</w:delText>
        </w:r>
      </w:del>
    </w:p>
    <w:p w14:paraId="6FBB3F24" w14:textId="70B3AF25" w:rsidR="00A74822" w:rsidRPr="00A74822" w:rsidDel="00941A48" w:rsidRDefault="00A74822" w:rsidP="00941A48">
      <w:pPr>
        <w:pStyle w:val="Bibliography"/>
        <w:bidi w:val="0"/>
        <w:rPr>
          <w:del w:id="89" w:author="Liad Mudrik" w:date="2022-04-04T08:45:00Z"/>
          <w:rFonts w:cs="Calibri"/>
        </w:rPr>
      </w:pPr>
      <w:del w:id="90" w:author="Liad Mudrik" w:date="2022-04-04T08:45:00Z">
        <w:r w:rsidRPr="00A74822" w:rsidDel="00941A48">
          <w:rPr>
            <w:rFonts w:cs="Calibri"/>
          </w:rPr>
          <w:delText>[18]</w:delText>
        </w:r>
        <w:r w:rsidRPr="00A74822" w:rsidDel="00941A48">
          <w:rPr>
            <w:rFonts w:cs="Calibri"/>
          </w:rPr>
          <w:tab/>
          <w:delText xml:space="preserve">K. L. Shapiro, J. E. Raymond, and K. M. Arnell, “The attentional blink,” </w:delText>
        </w:r>
        <w:r w:rsidRPr="00A74822" w:rsidDel="00941A48">
          <w:rPr>
            <w:rFonts w:cs="Calibri"/>
            <w:i/>
            <w:iCs/>
          </w:rPr>
          <w:delText>Trends Cogn. Sci.</w:delText>
        </w:r>
        <w:r w:rsidRPr="00A74822" w:rsidDel="00941A48">
          <w:rPr>
            <w:rFonts w:cs="Calibri"/>
          </w:rPr>
          <w:delText>, vol. 1, no. 8, pp. 291–296, Nov. 1997, doi: 10.1016/S1364-6613(97)01094-2.</w:delText>
        </w:r>
      </w:del>
    </w:p>
    <w:p w14:paraId="7D7235D8" w14:textId="24C5D59C" w:rsidR="00A74822" w:rsidRPr="00A74822" w:rsidRDefault="00A74822" w:rsidP="00CB21BB">
      <w:pPr>
        <w:pStyle w:val="Bibliography"/>
        <w:bidi w:val="0"/>
        <w:rPr>
          <w:rFonts w:cs="Calibri"/>
        </w:rPr>
      </w:pPr>
      <w:del w:id="91" w:author="Liad Mudrik" w:date="2022-04-04T08:45:00Z">
        <w:r w:rsidRPr="00A74822" w:rsidDel="00941A48">
          <w:rPr>
            <w:rFonts w:cs="Calibri"/>
          </w:rPr>
          <w:delText>[19]</w:delText>
        </w:r>
        <w:r w:rsidRPr="00A74822" w:rsidDel="00941A48">
          <w:rPr>
            <w:rFonts w:cs="Calibri"/>
          </w:rPr>
          <w:tab/>
          <w:delText xml:space="preserve">N. G. Kanwisher, “Repetition blindness: Type recognition without token individuation,” </w:delText>
        </w:r>
        <w:r w:rsidRPr="00A74822" w:rsidDel="00941A48">
          <w:rPr>
            <w:rFonts w:cs="Calibri"/>
            <w:i/>
            <w:iCs/>
          </w:rPr>
          <w:delText>Cognition</w:delText>
        </w:r>
        <w:r w:rsidRPr="00A74822" w:rsidDel="00941A48">
          <w:rPr>
            <w:rFonts w:cs="Calibri"/>
          </w:rPr>
          <w:delText>, vol. 27, no. 2, pp. 117–143, Nov. 1987, doi: 10.1016/0010-0277(87)90016-3.</w:delText>
        </w:r>
      </w:del>
    </w:p>
    <w:p w14:paraId="2188A3B8" w14:textId="77777777" w:rsidR="00A74822" w:rsidRPr="00A74822" w:rsidRDefault="00A74822" w:rsidP="00A74822">
      <w:pPr>
        <w:pStyle w:val="Bibliography"/>
        <w:bidi w:val="0"/>
        <w:rPr>
          <w:rFonts w:cs="Calibri"/>
        </w:rPr>
      </w:pPr>
      <w:r w:rsidRPr="00A74822">
        <w:rPr>
          <w:rFonts w:cs="Calibri"/>
        </w:rPr>
        <w:t>[20]</w:t>
      </w:r>
      <w:r w:rsidRPr="00A74822">
        <w:rPr>
          <w:rFonts w:cs="Calibri"/>
        </w:rPr>
        <w:tab/>
        <w:t xml:space="preserve">S. Kouider and S. Dehaene, “Levels of processing during non-conscious perception: a critical review of visual masking,” </w:t>
      </w:r>
      <w:r w:rsidRPr="00A74822">
        <w:rPr>
          <w:rFonts w:cs="Calibri"/>
          <w:i/>
          <w:iCs/>
        </w:rPr>
        <w:t>Philos. Trans. R. Soc. B Biol. Sci.</w:t>
      </w:r>
      <w:r w:rsidRPr="00A74822">
        <w:rPr>
          <w:rFonts w:cs="Calibri"/>
        </w:rPr>
        <w:t>, vol. 362, no. 1481, pp. 857–875, May 2007, doi: 10.1098/rstb.2007.2093.</w:t>
      </w:r>
    </w:p>
    <w:p w14:paraId="11FD9440" w14:textId="6C609C5B" w:rsidR="00A74822" w:rsidRPr="00A74822" w:rsidRDefault="00A74822" w:rsidP="00941A48">
      <w:pPr>
        <w:pStyle w:val="Bibliography"/>
        <w:bidi w:val="0"/>
        <w:rPr>
          <w:rFonts w:cs="Calibri"/>
        </w:rPr>
      </w:pPr>
      <w:r w:rsidRPr="00A74822">
        <w:rPr>
          <w:rFonts w:cs="Calibri"/>
        </w:rPr>
        <w:t>[21]</w:t>
      </w:r>
      <w:r w:rsidRPr="00A74822">
        <w:rPr>
          <w:rFonts w:cs="Calibri"/>
        </w:rPr>
        <w:tab/>
      </w:r>
      <w:del w:id="92" w:author="Liad Mudrik" w:date="2022-04-04T08:47:00Z">
        <w:r w:rsidRPr="00A74822" w:rsidDel="00941A48">
          <w:rPr>
            <w:rFonts w:cs="Calibri"/>
          </w:rPr>
          <w:delText xml:space="preserve">J. A. Bargh and E. Morsella, “The Unconscious Mind,” </w:delText>
        </w:r>
        <w:r w:rsidRPr="00A74822" w:rsidDel="00941A48">
          <w:rPr>
            <w:rFonts w:cs="Calibri"/>
            <w:i/>
            <w:iCs/>
          </w:rPr>
          <w:delText>Unconscious Mind</w:delText>
        </w:r>
        <w:r w:rsidRPr="00A74822" w:rsidDel="00941A48">
          <w:rPr>
            <w:rFonts w:cs="Calibri"/>
          </w:rPr>
          <w:delText>, vol. 3, no. 1, p. 7.</w:delText>
        </w:r>
      </w:del>
    </w:p>
    <w:p w14:paraId="482D1CE3" w14:textId="77777777" w:rsidR="00A74822" w:rsidRPr="00A74822" w:rsidRDefault="00A74822" w:rsidP="00A74822">
      <w:pPr>
        <w:pStyle w:val="Bibliography"/>
        <w:bidi w:val="0"/>
        <w:rPr>
          <w:rFonts w:cs="Calibri"/>
        </w:rPr>
      </w:pPr>
      <w:r w:rsidRPr="00A74822">
        <w:rPr>
          <w:rFonts w:cs="Calibri"/>
        </w:rPr>
        <w:t>[22]</w:t>
      </w:r>
      <w:r w:rsidRPr="00A74822">
        <w:rPr>
          <w:rFonts w:cs="Calibri"/>
        </w:rPr>
        <w:tab/>
        <w:t>J. F. Kihlstrom, “The Cognitive Unconscious,” vol. 237, p. 8.</w:t>
      </w:r>
    </w:p>
    <w:p w14:paraId="05BA0ECE" w14:textId="77777777" w:rsidR="00A74822" w:rsidRPr="00A74822" w:rsidRDefault="00A74822" w:rsidP="00A74822">
      <w:pPr>
        <w:pStyle w:val="Bibliography"/>
        <w:bidi w:val="0"/>
        <w:rPr>
          <w:rFonts w:cs="Calibri"/>
        </w:rPr>
      </w:pPr>
      <w:r w:rsidRPr="00A74822">
        <w:rPr>
          <w:rFonts w:cs="Calibri"/>
        </w:rPr>
        <w:t>[23]</w:t>
      </w:r>
      <w:r w:rsidRPr="00A74822">
        <w:rPr>
          <w:rFonts w:cs="Calibri"/>
        </w:rPr>
        <w:tab/>
        <w:t xml:space="preserve">R. R. Hassin, “Yes It Can: On the Functional Abilities of the Human Unconscious,” </w:t>
      </w:r>
      <w:r w:rsidRPr="00A74822">
        <w:rPr>
          <w:rFonts w:cs="Calibri"/>
          <w:i/>
          <w:iCs/>
        </w:rPr>
        <w:t>Perspect. Psychol. Sci.</w:t>
      </w:r>
      <w:r w:rsidRPr="00A74822">
        <w:rPr>
          <w:rFonts w:cs="Calibri"/>
        </w:rPr>
        <w:t>, vol. 8, no. 2, pp. 195–207, Mar. 2013, doi: 10.1177/1745691612460684.</w:t>
      </w:r>
    </w:p>
    <w:p w14:paraId="4DD69C3F" w14:textId="77777777" w:rsidR="00A74822" w:rsidRPr="00A74822" w:rsidRDefault="00A74822" w:rsidP="00A74822">
      <w:pPr>
        <w:pStyle w:val="Bibliography"/>
        <w:bidi w:val="0"/>
        <w:rPr>
          <w:rFonts w:cs="Calibri"/>
        </w:rPr>
      </w:pPr>
      <w:r w:rsidRPr="00A74822">
        <w:rPr>
          <w:rFonts w:cs="Calibri"/>
        </w:rPr>
        <w:t>[24]</w:t>
      </w:r>
      <w:r w:rsidRPr="00A74822">
        <w:rPr>
          <w:rFonts w:cs="Calibri"/>
        </w:rPr>
        <w:tab/>
        <w:t xml:space="preserve">R. W. Holland, M. Hendriks, and H. Aarts, “Smells Like Clean Spirit: Nonconscious Effects of Scent on Cognition and Behavior,” </w:t>
      </w:r>
      <w:r w:rsidRPr="00A74822">
        <w:rPr>
          <w:rFonts w:cs="Calibri"/>
          <w:i/>
          <w:iCs/>
        </w:rPr>
        <w:t>Psychol. Sci.</w:t>
      </w:r>
      <w:r w:rsidRPr="00A74822">
        <w:rPr>
          <w:rFonts w:cs="Calibri"/>
        </w:rPr>
        <w:t>, vol. 16, no. 9, pp. 689–693, Sep. 2005, doi: 10.1111/j.1467-9280.2005.01597.x.</w:t>
      </w:r>
    </w:p>
    <w:p w14:paraId="3D350B8E" w14:textId="77777777" w:rsidR="00A74822" w:rsidRPr="00A74822" w:rsidRDefault="00A74822" w:rsidP="00A74822">
      <w:pPr>
        <w:pStyle w:val="Bibliography"/>
        <w:bidi w:val="0"/>
        <w:rPr>
          <w:rFonts w:cs="Calibri"/>
        </w:rPr>
      </w:pPr>
      <w:r w:rsidRPr="00A74822">
        <w:rPr>
          <w:rFonts w:cs="Calibri"/>
        </w:rPr>
        <w:t>[25]</w:t>
      </w:r>
      <w:r w:rsidRPr="00A74822">
        <w:rPr>
          <w:rFonts w:cs="Calibri"/>
        </w:rPr>
        <w:tab/>
        <w:t xml:space="preserve">I. E. Hyman, S. M. Boss, B. M. Wise, K. E. McKenzie, and J. M. Caggiano, “Did you see the unicycling clown? Inattentional blindness while walking and talking on a cell phone,” </w:t>
      </w:r>
      <w:r w:rsidRPr="00A74822">
        <w:rPr>
          <w:rFonts w:cs="Calibri"/>
          <w:i/>
          <w:iCs/>
        </w:rPr>
        <w:t>Appl. Cogn. Psychol.</w:t>
      </w:r>
      <w:r w:rsidRPr="00A74822">
        <w:rPr>
          <w:rFonts w:cs="Calibri"/>
        </w:rPr>
        <w:t>, vol. 24, no. 5, pp. 597–607, Oct. 2009, doi: 10.1002/acp.1638.</w:t>
      </w:r>
    </w:p>
    <w:p w14:paraId="37092B4A" w14:textId="77777777" w:rsidR="00A74822" w:rsidRPr="00A74822" w:rsidRDefault="00A74822" w:rsidP="00A74822">
      <w:pPr>
        <w:pStyle w:val="Bibliography"/>
        <w:bidi w:val="0"/>
        <w:rPr>
          <w:rFonts w:cs="Calibri"/>
        </w:rPr>
      </w:pPr>
      <w:r w:rsidRPr="00A74822">
        <w:rPr>
          <w:rFonts w:cs="Calibri"/>
        </w:rPr>
        <w:t>[26]</w:t>
      </w:r>
      <w:r w:rsidRPr="00A74822">
        <w:rPr>
          <w:rFonts w:cs="Calibri"/>
        </w:rPr>
        <w:tab/>
        <w:t xml:space="preserve">D. Fougnie and R. Marois, “Executive working memory load induces inattentional blindness,” </w:t>
      </w:r>
      <w:r w:rsidRPr="00A74822">
        <w:rPr>
          <w:rFonts w:cs="Calibri"/>
          <w:i/>
          <w:iCs/>
        </w:rPr>
        <w:t>Psychon. Bull. Rev.</w:t>
      </w:r>
      <w:r w:rsidRPr="00A74822">
        <w:rPr>
          <w:rFonts w:cs="Calibri"/>
        </w:rPr>
        <w:t>, vol. 14, no. 1, pp. 142–147, Feb. 2007, doi: 10.3758/BF03194041.</w:t>
      </w:r>
    </w:p>
    <w:p w14:paraId="75CE9484" w14:textId="77777777" w:rsidR="00A74822" w:rsidRPr="00A74822" w:rsidRDefault="00A74822" w:rsidP="00A74822">
      <w:pPr>
        <w:pStyle w:val="Bibliography"/>
        <w:bidi w:val="0"/>
        <w:rPr>
          <w:rFonts w:cs="Calibri"/>
        </w:rPr>
      </w:pPr>
      <w:r w:rsidRPr="00A74822">
        <w:rPr>
          <w:rFonts w:cs="Calibri"/>
        </w:rPr>
        <w:lastRenderedPageBreak/>
        <w:t>[27]</w:t>
      </w:r>
      <w:r w:rsidRPr="00A74822">
        <w:rPr>
          <w:rFonts w:cs="Calibri"/>
        </w:rPr>
        <w:tab/>
        <w:t xml:space="preserve">J. Daltrozzo, C. Signoret, B. Tillmann, and F. Perrin, “Subliminal Semantic Priming in Speech,” </w:t>
      </w:r>
      <w:r w:rsidRPr="00A74822">
        <w:rPr>
          <w:rFonts w:cs="Calibri"/>
          <w:i/>
          <w:iCs/>
        </w:rPr>
        <w:t>PLoS ONE</w:t>
      </w:r>
      <w:r w:rsidRPr="00A74822">
        <w:rPr>
          <w:rFonts w:cs="Calibri"/>
        </w:rPr>
        <w:t>, vol. 6, no. 5, p. e20273, May 2011, doi: 10.1371/journal.pone.0020273.</w:t>
      </w:r>
    </w:p>
    <w:p w14:paraId="1124759B" w14:textId="77777777" w:rsidR="00A74822" w:rsidRPr="00A74822" w:rsidRDefault="00A74822" w:rsidP="00A74822">
      <w:pPr>
        <w:pStyle w:val="Bibliography"/>
        <w:bidi w:val="0"/>
        <w:rPr>
          <w:rFonts w:cs="Calibri"/>
        </w:rPr>
      </w:pPr>
      <w:r w:rsidRPr="00A74822">
        <w:rPr>
          <w:rFonts w:cs="Calibri"/>
        </w:rPr>
        <w:t>[28]</w:t>
      </w:r>
      <w:r w:rsidRPr="00A74822">
        <w:rPr>
          <w:rFonts w:cs="Calibri"/>
        </w:rPr>
        <w:tab/>
        <w:t xml:space="preserve">W. Li, I. Moallem, K. A. Paller, and J. A. Gottfried, “Subliminal Smells can Guide Social Preferences,” </w:t>
      </w:r>
      <w:r w:rsidRPr="00A74822">
        <w:rPr>
          <w:rFonts w:cs="Calibri"/>
          <w:i/>
          <w:iCs/>
        </w:rPr>
        <w:t>Psychol. Sci.</w:t>
      </w:r>
      <w:r w:rsidRPr="00A74822">
        <w:rPr>
          <w:rFonts w:cs="Calibri"/>
        </w:rPr>
        <w:t>, vol. 18, no. 12, pp. 1044–1049, Dec. 2007, doi: 10.1111/j.1467-9280.2007.02023.x.</w:t>
      </w:r>
    </w:p>
    <w:p w14:paraId="3EC07348" w14:textId="77777777" w:rsidR="00A74822" w:rsidRPr="00A74822" w:rsidRDefault="00A74822" w:rsidP="00A74822">
      <w:pPr>
        <w:pStyle w:val="Bibliography"/>
        <w:bidi w:val="0"/>
        <w:rPr>
          <w:rFonts w:cs="Calibri"/>
        </w:rPr>
      </w:pPr>
      <w:r w:rsidRPr="00A74822">
        <w:rPr>
          <w:rFonts w:cs="Calibri"/>
        </w:rPr>
        <w:t>[29]</w:t>
      </w:r>
      <w:r w:rsidRPr="00A74822">
        <w:rPr>
          <w:rFonts w:cs="Calibri"/>
        </w:rPr>
        <w:tab/>
        <w:t xml:space="preserve">B. G. Breitmeyer, “Psychophysical ‘blinding’ methods reveal a functional hierarchy of unconscious visual processing,” </w:t>
      </w:r>
      <w:r w:rsidRPr="00A74822">
        <w:rPr>
          <w:rFonts w:cs="Calibri"/>
          <w:i/>
          <w:iCs/>
        </w:rPr>
        <w:t>Conscious. Cogn.</w:t>
      </w:r>
      <w:r w:rsidRPr="00A74822">
        <w:rPr>
          <w:rFonts w:cs="Calibri"/>
        </w:rPr>
        <w:t>, vol. 35, pp. 234–250, Sep. 2015, doi: 10.1016/j.concog.2015.01.012.</w:t>
      </w:r>
    </w:p>
    <w:p w14:paraId="78135EEE" w14:textId="77777777" w:rsidR="00A74822" w:rsidRPr="00A74822" w:rsidRDefault="00A74822" w:rsidP="00A74822">
      <w:pPr>
        <w:pStyle w:val="Bibliography"/>
        <w:bidi w:val="0"/>
        <w:rPr>
          <w:rFonts w:cs="Calibri"/>
        </w:rPr>
      </w:pPr>
      <w:r w:rsidRPr="00A74822">
        <w:rPr>
          <w:rFonts w:cs="Calibri"/>
        </w:rPr>
        <w:t>[30]</w:t>
      </w:r>
      <w:r w:rsidRPr="00A74822">
        <w:rPr>
          <w:rFonts w:cs="Calibri"/>
        </w:rPr>
        <w:tab/>
        <w:t xml:space="preserve">C.-Y. Kim and R. Blake, “Psychophysical magic: rendering the visible ‘invisible,’” </w:t>
      </w:r>
      <w:r w:rsidRPr="00A74822">
        <w:rPr>
          <w:rFonts w:cs="Calibri"/>
          <w:i/>
          <w:iCs/>
        </w:rPr>
        <w:t>Trends Cogn. Sci.</w:t>
      </w:r>
      <w:r w:rsidRPr="00A74822">
        <w:rPr>
          <w:rFonts w:cs="Calibri"/>
        </w:rPr>
        <w:t>, vol. 9, no. 8, pp. 381–388, Aug. 2005, doi: 10.1016/j.tics.2005.06.012.</w:t>
      </w:r>
    </w:p>
    <w:p w14:paraId="1A2DBF22" w14:textId="77777777" w:rsidR="00A74822" w:rsidRPr="00A74822" w:rsidRDefault="00A74822" w:rsidP="00A74822">
      <w:pPr>
        <w:pStyle w:val="Bibliography"/>
        <w:bidi w:val="0"/>
        <w:rPr>
          <w:rFonts w:cs="Calibri"/>
        </w:rPr>
      </w:pPr>
      <w:r w:rsidRPr="00A74822">
        <w:rPr>
          <w:rFonts w:cs="Calibri"/>
        </w:rPr>
        <w:t>[31]</w:t>
      </w:r>
      <w:r w:rsidRPr="00A74822">
        <w:rPr>
          <w:rFonts w:cs="Calibri"/>
        </w:rPr>
        <w:tab/>
        <w:t xml:space="preserve">K. Moutoussis and S. Zeki, “The relationship between cortical activation and perception investigated with invisible stimuli,” </w:t>
      </w:r>
      <w:r w:rsidRPr="00A74822">
        <w:rPr>
          <w:rFonts w:cs="Calibri"/>
          <w:i/>
          <w:iCs/>
        </w:rPr>
        <w:t>Proc. Natl. Acad. Sci.</w:t>
      </w:r>
      <w:r w:rsidRPr="00A74822">
        <w:rPr>
          <w:rFonts w:cs="Calibri"/>
        </w:rPr>
        <w:t>, vol. 99, no. 14, pp. 9527–9532, Jul. 2002, doi: 10.1073/pnas.142305699.</w:t>
      </w:r>
    </w:p>
    <w:p w14:paraId="680A39C4" w14:textId="77777777" w:rsidR="00A74822" w:rsidRPr="00A74822" w:rsidRDefault="00A74822" w:rsidP="00A74822">
      <w:pPr>
        <w:pStyle w:val="Bibliography"/>
        <w:bidi w:val="0"/>
        <w:rPr>
          <w:rFonts w:cs="Calibri"/>
        </w:rPr>
      </w:pPr>
      <w:r w:rsidRPr="00A74822">
        <w:rPr>
          <w:rFonts w:cs="Calibri"/>
        </w:rPr>
        <w:t>[32]</w:t>
      </w:r>
      <w:r w:rsidRPr="00A74822">
        <w:rPr>
          <w:rFonts w:cs="Calibri"/>
        </w:rPr>
        <w:tab/>
        <w:t xml:space="preserve">N. Tsuchiya and C. Koch, “Continuous flash suppression reduces negative afterimages,” </w:t>
      </w:r>
      <w:r w:rsidRPr="00A74822">
        <w:rPr>
          <w:rFonts w:cs="Calibri"/>
          <w:i/>
          <w:iCs/>
        </w:rPr>
        <w:t>Nat. Neurosci.</w:t>
      </w:r>
      <w:r w:rsidRPr="00A74822">
        <w:rPr>
          <w:rFonts w:cs="Calibri"/>
        </w:rPr>
        <w:t>, vol. 8, no. 8, pp. 1096–1101, Aug. 2005, doi: 10.1038/nn1500.</w:t>
      </w:r>
    </w:p>
    <w:p w14:paraId="6B56F9CE" w14:textId="77777777" w:rsidR="00A74822" w:rsidRPr="00A74822" w:rsidRDefault="00A74822" w:rsidP="00A74822">
      <w:pPr>
        <w:pStyle w:val="Bibliography"/>
        <w:bidi w:val="0"/>
        <w:rPr>
          <w:rFonts w:cs="Calibri"/>
        </w:rPr>
      </w:pPr>
      <w:r w:rsidRPr="00A74822">
        <w:rPr>
          <w:rFonts w:cs="Calibri"/>
        </w:rPr>
        <w:t>[33]</w:t>
      </w:r>
      <w:r w:rsidRPr="00A74822">
        <w:rPr>
          <w:rFonts w:cs="Calibri"/>
        </w:rPr>
        <w:tab/>
        <w:t xml:space="preserve">J. Almeida, P. E. Pajtas, B. Z. Mahon, K. Nakayama, and A. Caramazza, “Affect of the unconscious: Visually suppressed angry faces modulate our decisions,” </w:t>
      </w:r>
      <w:r w:rsidRPr="00A74822">
        <w:rPr>
          <w:rFonts w:cs="Calibri"/>
          <w:i/>
          <w:iCs/>
        </w:rPr>
        <w:t>Cogn. Affect. Behav. Neurosci.</w:t>
      </w:r>
      <w:r w:rsidRPr="00A74822">
        <w:rPr>
          <w:rFonts w:cs="Calibri"/>
        </w:rPr>
        <w:t>, vol. 13, no. 1, pp. 94–101, Mar. 2013, doi: 10.3758/s13415-012-0133-7.</w:t>
      </w:r>
    </w:p>
    <w:p w14:paraId="02BA395E" w14:textId="77777777" w:rsidR="00A74822" w:rsidRPr="00A74822" w:rsidRDefault="00A74822" w:rsidP="00A74822">
      <w:pPr>
        <w:pStyle w:val="Bibliography"/>
        <w:bidi w:val="0"/>
        <w:rPr>
          <w:rFonts w:cs="Calibri"/>
        </w:rPr>
      </w:pPr>
      <w:r w:rsidRPr="00A74822">
        <w:rPr>
          <w:rFonts w:cs="Calibri"/>
        </w:rPr>
        <w:t>[34]</w:t>
      </w:r>
      <w:r w:rsidRPr="00A74822">
        <w:rPr>
          <w:rFonts w:cs="Calibri"/>
        </w:rPr>
        <w:tab/>
        <w:t>S. Dehaene, L. Naccache, G. L. Clec’H, E. Koechlin, M. Mueller, and G. Dehaene-Lambertz, “Imaging unconscious semantic priming,” vol. 395, p. 4, 1998.</w:t>
      </w:r>
    </w:p>
    <w:p w14:paraId="3D37836C" w14:textId="77777777" w:rsidR="00A74822" w:rsidRPr="00A74822" w:rsidRDefault="00A74822" w:rsidP="00A74822">
      <w:pPr>
        <w:pStyle w:val="Bibliography"/>
        <w:bidi w:val="0"/>
        <w:rPr>
          <w:rFonts w:cs="Calibri"/>
        </w:rPr>
      </w:pPr>
      <w:r w:rsidRPr="00A74822">
        <w:rPr>
          <w:rFonts w:cs="Calibri"/>
        </w:rPr>
        <w:t>[35]</w:t>
      </w:r>
      <w:r w:rsidRPr="00A74822">
        <w:rPr>
          <w:rFonts w:cs="Calibri"/>
        </w:rPr>
        <w:tab/>
        <w:t xml:space="preserve">A. Heinzel, H. Hautzel, T. D. Poeppel, F. Boers, M. Beu, and H.-W. Mueller, “Neural correlates of subliminal and supraliminal letter processing—An event-related fMRI study,” </w:t>
      </w:r>
      <w:r w:rsidRPr="00A74822">
        <w:rPr>
          <w:rFonts w:cs="Calibri"/>
          <w:i/>
          <w:iCs/>
        </w:rPr>
        <w:t>Conscious. Cogn.</w:t>
      </w:r>
      <w:r w:rsidRPr="00A74822">
        <w:rPr>
          <w:rFonts w:cs="Calibri"/>
        </w:rPr>
        <w:t>, vol. 17, no. 3, pp. 699–713, Sep. 2008, doi: 10.1016/j.concog.2008.01.008.</w:t>
      </w:r>
    </w:p>
    <w:p w14:paraId="4064A14B" w14:textId="17963A00" w:rsidR="00A74822" w:rsidRDefault="00A74822" w:rsidP="00A74822">
      <w:pPr>
        <w:pStyle w:val="NoSpacing"/>
        <w:bidi w:val="0"/>
      </w:pPr>
      <w:r>
        <w:fldChar w:fldCharType="end"/>
      </w:r>
    </w:p>
    <w:p w14:paraId="48C08C94" w14:textId="77777777" w:rsidR="001013A3" w:rsidRPr="001013A3" w:rsidRDefault="001013A3" w:rsidP="001013A3">
      <w:pPr>
        <w:pStyle w:val="NoSpacing"/>
        <w:bidi w:val="0"/>
      </w:pPr>
    </w:p>
    <w:sectPr w:rsidR="001013A3" w:rsidRPr="001013A3" w:rsidSect="00B63DA4">
      <w:pgSz w:w="12240" w:h="15840"/>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Liad Mudrik" w:date="2022-04-04T08:45:00Z" w:initials="LM">
    <w:p w14:paraId="70360002" w14:textId="77777777" w:rsidR="00941A48" w:rsidRDefault="00941A48">
      <w:pPr>
        <w:pStyle w:val="CommentText"/>
        <w:rPr>
          <w:rStyle w:val="CommentReference"/>
        </w:rPr>
      </w:pPr>
      <w:r>
        <w:rPr>
          <w:rStyle w:val="CommentReference"/>
        </w:rPr>
        <w:annotationRef/>
      </w:r>
      <w:r>
        <w:rPr>
          <w:rStyle w:val="CommentReference"/>
        </w:rPr>
        <w:t>Inattentional blindness:</w:t>
      </w:r>
    </w:p>
    <w:p w14:paraId="2A33034D" w14:textId="77777777" w:rsidR="00941A48" w:rsidRDefault="00941A48">
      <w:pPr>
        <w:pStyle w:val="CommentText"/>
        <w:rPr>
          <w:rStyle w:val="CommentReference"/>
        </w:rPr>
      </w:pPr>
      <w:r>
        <w:rPr>
          <w:rStyle w:val="CommentReference"/>
        </w:rPr>
        <w:t>Mack &amp;  Rock</w:t>
      </w:r>
    </w:p>
    <w:p w14:paraId="637D3B40" w14:textId="77777777" w:rsidR="00941A48" w:rsidRDefault="00941A48">
      <w:pPr>
        <w:pStyle w:val="CommentText"/>
        <w:rPr>
          <w:rStyle w:val="CommentReference"/>
        </w:rPr>
      </w:pPr>
      <w:r>
        <w:rPr>
          <w:rStyle w:val="CommentReference"/>
        </w:rPr>
        <w:t>Michael Pitts</w:t>
      </w:r>
    </w:p>
    <w:p w14:paraId="54A08302" w14:textId="0EFA3F83" w:rsidR="00941A48" w:rsidRPr="00941A48" w:rsidRDefault="00941A48">
      <w:pPr>
        <w:pStyle w:val="CommentText"/>
      </w:pPr>
      <w:r>
        <w:rPr>
          <w:rStyle w:val="CommentReference"/>
        </w:rPr>
        <w:t>Clown</w:t>
      </w:r>
    </w:p>
  </w:comment>
  <w:comment w:id="59" w:author="Liad Mudrik" w:date="2022-04-04T08:56:00Z" w:initials="LM">
    <w:p w14:paraId="391B5B9F" w14:textId="3D12D10D" w:rsidR="00033C76" w:rsidRDefault="00033C76">
      <w:pPr>
        <w:pStyle w:val="CommentText"/>
      </w:pPr>
      <w:r>
        <w:rPr>
          <w:rStyle w:val="CommentReference"/>
        </w:rPr>
        <w:annotationRef/>
      </w:r>
      <w:r>
        <w:t>Paragraph about methods for rendering stimuli invisible</w:t>
      </w:r>
    </w:p>
  </w:comment>
  <w:comment w:id="67" w:author="Liad Mudrik" w:date="2022-04-04T08:54:00Z" w:initials="LM">
    <w:p w14:paraId="4E4ECC6E" w14:textId="77777777" w:rsidR="00CB21BB" w:rsidRDefault="00CB21BB">
      <w:pPr>
        <w:pStyle w:val="CommentText"/>
      </w:pPr>
      <w:r>
        <w:rPr>
          <w:rStyle w:val="CommentReference"/>
        </w:rPr>
        <w:annotationRef/>
      </w:r>
      <w:r>
        <w:t>Kim &amp; Blake, 2005</w:t>
      </w:r>
    </w:p>
    <w:p w14:paraId="7F602F77" w14:textId="376FD8E6" w:rsidR="00CB21BB" w:rsidRDefault="00CB21BB" w:rsidP="00CB21BB">
      <w:pPr>
        <w:pStyle w:val="CommentText"/>
      </w:pPr>
      <w:proofErr w:type="spellStart"/>
      <w:r>
        <w:t>Breitmeyer</w:t>
      </w:r>
      <w:proofErr w:type="spellEnd"/>
      <w:r>
        <w:t>, 2015</w:t>
      </w:r>
    </w:p>
  </w:comment>
  <w:comment w:id="75" w:author="Chen Heller" w:date="2022-04-03T10:14:00Z" w:initials="CH">
    <w:p w14:paraId="2E91FA3C" w14:textId="6E662B8F" w:rsidR="001E5255" w:rsidRDefault="001E5255" w:rsidP="00766396">
      <w:pPr>
        <w:pStyle w:val="CommentText"/>
        <w:bidi w:val="0"/>
        <w:rPr>
          <w:rFonts w:ascii="Georgia" w:eastAsia="Times New Roman" w:hAnsi="Georgia" w:cs="Times New Roman"/>
          <w:bCs/>
          <w:color w:val="505050"/>
          <w:sz w:val="48"/>
          <w:szCs w:val="48"/>
        </w:rPr>
      </w:pPr>
      <w:r>
        <w:rPr>
          <w:rStyle w:val="CommentReference"/>
        </w:rPr>
        <w:annotationRef/>
      </w:r>
      <w:r w:rsidR="00766396">
        <w:t>TODO: find papers showing the difference in activity between conscious and unconscious processing of stimuli.</w:t>
      </w:r>
    </w:p>
    <w:p w14:paraId="3139A7FD" w14:textId="77777777" w:rsidR="001E5255" w:rsidRPr="00CB0F88" w:rsidRDefault="001E5255" w:rsidP="001E5255">
      <w:pPr>
        <w:bidi w:val="0"/>
      </w:pPr>
    </w:p>
    <w:p w14:paraId="0BE74872" w14:textId="0BEE66BC" w:rsidR="001E5255" w:rsidRPr="001E5255" w:rsidRDefault="001E5255">
      <w:pPr>
        <w:pStyle w:val="CommentText"/>
      </w:pPr>
    </w:p>
  </w:comment>
  <w:comment w:id="76" w:author="Chen Heller" w:date="2022-04-03T10:16:00Z" w:initials="CH">
    <w:p w14:paraId="55915A40" w14:textId="6D457299" w:rsidR="008E522A" w:rsidRDefault="008E522A" w:rsidP="004B5920">
      <w:pPr>
        <w:pStyle w:val="CommentText"/>
        <w:bidi w:val="0"/>
      </w:pPr>
      <w:r>
        <w:rPr>
          <w:rStyle w:val="CommentReference"/>
        </w:rPr>
        <w:annotationRef/>
      </w:r>
      <w:r w:rsidR="004B5920">
        <w:t xml:space="preserve">TODO: </w:t>
      </w:r>
      <w:r>
        <w:t>Find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08302" w15:done="0"/>
  <w15:commentEx w15:paraId="391B5B9F" w15:done="0"/>
  <w15:commentEx w15:paraId="7F602F77" w15:done="0"/>
  <w15:commentEx w15:paraId="0BE74872" w15:done="0"/>
  <w15:commentEx w15:paraId="55915A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2EA0" w16cex:dateUtc="2022-04-04T05:45:00Z"/>
  <w16cex:commentExtensible w16cex:durableId="25F53145" w16cex:dateUtc="2022-04-04T05:56:00Z"/>
  <w16cex:commentExtensible w16cex:durableId="25F530AD" w16cex:dateUtc="2022-04-04T05:54:00Z"/>
  <w16cex:commentExtensible w16cex:durableId="25F3F207" w16cex:dateUtc="2022-04-03T07:14:00Z"/>
  <w16cex:commentExtensible w16cex:durableId="25F3F260" w16cex:dateUtc="2022-04-03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08302" w16cid:durableId="25F52EA0"/>
  <w16cid:commentId w16cid:paraId="391B5B9F" w16cid:durableId="25F53145"/>
  <w16cid:commentId w16cid:paraId="7F602F77" w16cid:durableId="25F530AD"/>
  <w16cid:commentId w16cid:paraId="0BE74872" w16cid:durableId="25F3F207"/>
  <w16cid:commentId w16cid:paraId="55915A40" w16cid:durableId="25F3F2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0226"/>
    <w:multiLevelType w:val="hybridMultilevel"/>
    <w:tmpl w:val="8B36069A"/>
    <w:lvl w:ilvl="0" w:tplc="ED0CAD0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46A84"/>
    <w:multiLevelType w:val="hybridMultilevel"/>
    <w:tmpl w:val="E0BC1DA8"/>
    <w:lvl w:ilvl="0" w:tplc="D55CCE1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2470A"/>
    <w:multiLevelType w:val="hybridMultilevel"/>
    <w:tmpl w:val="F050CA9E"/>
    <w:lvl w:ilvl="0" w:tplc="4FD2B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460976">
    <w:abstractNumId w:val="1"/>
  </w:num>
  <w:num w:numId="2" w16cid:durableId="1406300004">
    <w:abstractNumId w:val="2"/>
  </w:num>
  <w:num w:numId="3" w16cid:durableId="2218414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d Mudrik">
    <w15:presenceInfo w15:providerId="None" w15:userId="Liad Mudrik"/>
  </w15:person>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C9"/>
    <w:rsid w:val="00000A40"/>
    <w:rsid w:val="00007951"/>
    <w:rsid w:val="00012EF6"/>
    <w:rsid w:val="00027DF0"/>
    <w:rsid w:val="00033C76"/>
    <w:rsid w:val="000345C9"/>
    <w:rsid w:val="0003494C"/>
    <w:rsid w:val="000425D6"/>
    <w:rsid w:val="00055DCD"/>
    <w:rsid w:val="00065BEA"/>
    <w:rsid w:val="00071DD0"/>
    <w:rsid w:val="00092DFC"/>
    <w:rsid w:val="000C27C9"/>
    <w:rsid w:val="000D7958"/>
    <w:rsid w:val="000E5BB0"/>
    <w:rsid w:val="000F241A"/>
    <w:rsid w:val="001013A3"/>
    <w:rsid w:val="00113BB0"/>
    <w:rsid w:val="00120CDC"/>
    <w:rsid w:val="00144DFE"/>
    <w:rsid w:val="00153BF3"/>
    <w:rsid w:val="00194E2F"/>
    <w:rsid w:val="001A7042"/>
    <w:rsid w:val="001B3B37"/>
    <w:rsid w:val="001C7108"/>
    <w:rsid w:val="001D771F"/>
    <w:rsid w:val="001E5255"/>
    <w:rsid w:val="00201CD9"/>
    <w:rsid w:val="00212AB9"/>
    <w:rsid w:val="002368E9"/>
    <w:rsid w:val="002748DA"/>
    <w:rsid w:val="00280382"/>
    <w:rsid w:val="002A0728"/>
    <w:rsid w:val="002A568C"/>
    <w:rsid w:val="002B1517"/>
    <w:rsid w:val="002F350E"/>
    <w:rsid w:val="00307914"/>
    <w:rsid w:val="003242A1"/>
    <w:rsid w:val="003636F0"/>
    <w:rsid w:val="00375D49"/>
    <w:rsid w:val="003921B9"/>
    <w:rsid w:val="003B2D75"/>
    <w:rsid w:val="003C2D99"/>
    <w:rsid w:val="003E4883"/>
    <w:rsid w:val="003F6A8A"/>
    <w:rsid w:val="004165BB"/>
    <w:rsid w:val="00420229"/>
    <w:rsid w:val="004232C1"/>
    <w:rsid w:val="004307B3"/>
    <w:rsid w:val="004317F3"/>
    <w:rsid w:val="004571D8"/>
    <w:rsid w:val="004B4C57"/>
    <w:rsid w:val="004B5920"/>
    <w:rsid w:val="004B5B2A"/>
    <w:rsid w:val="004E3B68"/>
    <w:rsid w:val="00504055"/>
    <w:rsid w:val="0056330C"/>
    <w:rsid w:val="005727F4"/>
    <w:rsid w:val="005848AB"/>
    <w:rsid w:val="005E0D78"/>
    <w:rsid w:val="00610FF9"/>
    <w:rsid w:val="00623C49"/>
    <w:rsid w:val="00690773"/>
    <w:rsid w:val="00691F1A"/>
    <w:rsid w:val="006E243C"/>
    <w:rsid w:val="006E6C0B"/>
    <w:rsid w:val="00716928"/>
    <w:rsid w:val="007315B4"/>
    <w:rsid w:val="00734306"/>
    <w:rsid w:val="007410B1"/>
    <w:rsid w:val="00766396"/>
    <w:rsid w:val="00780BC9"/>
    <w:rsid w:val="007857AD"/>
    <w:rsid w:val="007907FD"/>
    <w:rsid w:val="0079456A"/>
    <w:rsid w:val="0079786A"/>
    <w:rsid w:val="00805CA5"/>
    <w:rsid w:val="0083422E"/>
    <w:rsid w:val="00841CDC"/>
    <w:rsid w:val="00843888"/>
    <w:rsid w:val="00865412"/>
    <w:rsid w:val="00876CA7"/>
    <w:rsid w:val="008C2B5C"/>
    <w:rsid w:val="008C6B3B"/>
    <w:rsid w:val="008D46A4"/>
    <w:rsid w:val="008E522A"/>
    <w:rsid w:val="008F2F36"/>
    <w:rsid w:val="00902DC7"/>
    <w:rsid w:val="00914AAF"/>
    <w:rsid w:val="00941A48"/>
    <w:rsid w:val="0095191C"/>
    <w:rsid w:val="00975E11"/>
    <w:rsid w:val="009D207B"/>
    <w:rsid w:val="009E595A"/>
    <w:rsid w:val="00A06ADC"/>
    <w:rsid w:val="00A257C8"/>
    <w:rsid w:val="00A52370"/>
    <w:rsid w:val="00A74822"/>
    <w:rsid w:val="00A770A0"/>
    <w:rsid w:val="00AA139D"/>
    <w:rsid w:val="00AC6A1A"/>
    <w:rsid w:val="00AC7264"/>
    <w:rsid w:val="00AD72AB"/>
    <w:rsid w:val="00AE1BA1"/>
    <w:rsid w:val="00AE7A60"/>
    <w:rsid w:val="00B10602"/>
    <w:rsid w:val="00B230E6"/>
    <w:rsid w:val="00B34999"/>
    <w:rsid w:val="00B37A18"/>
    <w:rsid w:val="00B63DA4"/>
    <w:rsid w:val="00B854D0"/>
    <w:rsid w:val="00BD1936"/>
    <w:rsid w:val="00BE7C92"/>
    <w:rsid w:val="00C14A5E"/>
    <w:rsid w:val="00C62523"/>
    <w:rsid w:val="00C63A00"/>
    <w:rsid w:val="00C94AE9"/>
    <w:rsid w:val="00C97DC5"/>
    <w:rsid w:val="00CA47ED"/>
    <w:rsid w:val="00CA4938"/>
    <w:rsid w:val="00CB21BB"/>
    <w:rsid w:val="00CC37DC"/>
    <w:rsid w:val="00CE7DF6"/>
    <w:rsid w:val="00D278EC"/>
    <w:rsid w:val="00D3794D"/>
    <w:rsid w:val="00D82A2C"/>
    <w:rsid w:val="00DA27BA"/>
    <w:rsid w:val="00DD0D0E"/>
    <w:rsid w:val="00DE4AEF"/>
    <w:rsid w:val="00E377A3"/>
    <w:rsid w:val="00E52EDA"/>
    <w:rsid w:val="00EA5CFE"/>
    <w:rsid w:val="00F0300D"/>
    <w:rsid w:val="00F11219"/>
    <w:rsid w:val="00F233F7"/>
    <w:rsid w:val="00F379FC"/>
    <w:rsid w:val="00F464D8"/>
    <w:rsid w:val="00F95617"/>
    <w:rsid w:val="00F9731A"/>
    <w:rsid w:val="00FD34E9"/>
    <w:rsid w:val="00FE2853"/>
    <w:rsid w:val="00FE5A17"/>
    <w:rsid w:val="00FF5B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DA0E"/>
  <w15:chartTrackingRefBased/>
  <w15:docId w15:val="{07126B4F-3B5F-40BA-BBE3-A5924008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AB"/>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AD72A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AD72A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AD72A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semiHidden/>
    <w:unhideWhenUsed/>
    <w:qFormat/>
    <w:rsid w:val="00AD72A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AD72A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AD72A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AD72A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AD72A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D72AB"/>
  </w:style>
  <w:style w:type="character" w:customStyle="1" w:styleId="NoSpacingChar">
    <w:name w:val="No Spacing Char"/>
    <w:basedOn w:val="DefaultParagraphFont"/>
    <w:link w:val="NoSpacing"/>
    <w:uiPriority w:val="1"/>
    <w:rsid w:val="00AD72AB"/>
    <w:rPr>
      <w:rFonts w:ascii="Calibri" w:eastAsia="David" w:hAnsi="Calibri" w:cs="David"/>
      <w:sz w:val="24"/>
      <w:szCs w:val="24"/>
    </w:rPr>
  </w:style>
  <w:style w:type="character" w:customStyle="1" w:styleId="Heading1Char">
    <w:name w:val="Heading 1 Char"/>
    <w:aliases w:val="תאריך Char"/>
    <w:basedOn w:val="DefaultParagraphFont"/>
    <w:link w:val="Heading1"/>
    <w:uiPriority w:val="9"/>
    <w:rsid w:val="00AD72AB"/>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AD72A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AD72A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semiHidden/>
    <w:rsid w:val="00AD72A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AD72A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AD72A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AD72A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AD72A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AD72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2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2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72A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AD72AB"/>
    <w:pPr>
      <w:ind w:left="720"/>
      <w:contextualSpacing/>
    </w:pPr>
  </w:style>
  <w:style w:type="character" w:styleId="CommentReference">
    <w:name w:val="annotation reference"/>
    <w:basedOn w:val="DefaultParagraphFont"/>
    <w:uiPriority w:val="99"/>
    <w:semiHidden/>
    <w:unhideWhenUsed/>
    <w:rsid w:val="001013A3"/>
    <w:rPr>
      <w:sz w:val="16"/>
      <w:szCs w:val="16"/>
    </w:rPr>
  </w:style>
  <w:style w:type="paragraph" w:styleId="CommentText">
    <w:name w:val="annotation text"/>
    <w:basedOn w:val="Normal"/>
    <w:link w:val="CommentTextChar"/>
    <w:uiPriority w:val="99"/>
    <w:unhideWhenUsed/>
    <w:rsid w:val="001013A3"/>
    <w:rPr>
      <w:sz w:val="20"/>
      <w:szCs w:val="20"/>
    </w:rPr>
  </w:style>
  <w:style w:type="character" w:customStyle="1" w:styleId="CommentTextChar">
    <w:name w:val="Comment Text Char"/>
    <w:basedOn w:val="DefaultParagraphFont"/>
    <w:link w:val="CommentText"/>
    <w:uiPriority w:val="99"/>
    <w:rsid w:val="001013A3"/>
    <w:rPr>
      <w:rFonts w:ascii="Calibri" w:eastAsia="David" w:hAnsi="Calibri" w:cs="David"/>
      <w:sz w:val="20"/>
      <w:szCs w:val="20"/>
    </w:rPr>
  </w:style>
  <w:style w:type="character" w:customStyle="1" w:styleId="title-text">
    <w:name w:val="title-text"/>
    <w:basedOn w:val="DefaultParagraphFont"/>
    <w:rsid w:val="001013A3"/>
  </w:style>
  <w:style w:type="paragraph" w:styleId="CommentSubject">
    <w:name w:val="annotation subject"/>
    <w:basedOn w:val="CommentText"/>
    <w:next w:val="CommentText"/>
    <w:link w:val="CommentSubjectChar"/>
    <w:uiPriority w:val="99"/>
    <w:semiHidden/>
    <w:unhideWhenUsed/>
    <w:rsid w:val="007857AD"/>
    <w:rPr>
      <w:b/>
      <w:bCs/>
    </w:rPr>
  </w:style>
  <w:style w:type="character" w:customStyle="1" w:styleId="CommentSubjectChar">
    <w:name w:val="Comment Subject Char"/>
    <w:basedOn w:val="CommentTextChar"/>
    <w:link w:val="CommentSubject"/>
    <w:uiPriority w:val="99"/>
    <w:semiHidden/>
    <w:rsid w:val="007857AD"/>
    <w:rPr>
      <w:rFonts w:ascii="Calibri" w:eastAsia="David" w:hAnsi="Calibri" w:cs="David"/>
      <w:b/>
      <w:bCs/>
      <w:sz w:val="20"/>
      <w:szCs w:val="20"/>
    </w:rPr>
  </w:style>
  <w:style w:type="paragraph" w:styleId="Bibliography">
    <w:name w:val="Bibliography"/>
    <w:basedOn w:val="Normal"/>
    <w:next w:val="Normal"/>
    <w:uiPriority w:val="37"/>
    <w:unhideWhenUsed/>
    <w:rsid w:val="00A74822"/>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17886-5B20-4D11-A4D6-9395E10C4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4</Pages>
  <Words>9198</Words>
  <Characters>45992</Characters>
  <Application>Microsoft Office Word</Application>
  <DocSecurity>0</DocSecurity>
  <Lines>383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73</cp:revision>
  <dcterms:created xsi:type="dcterms:W3CDTF">2022-03-22T07:31:00Z</dcterms:created>
  <dcterms:modified xsi:type="dcterms:W3CDTF">2022-04-04T06:09:00Z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id="epJYdYoD"/&gt;&lt;style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