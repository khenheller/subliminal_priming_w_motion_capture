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5773" w14:textId="2FBDBCD3" w:rsidR="00500448" w:rsidRDefault="00500448" w:rsidP="00E6522C">
      <w:pPr>
        <w:pStyle w:val="Heading3"/>
        <w:bidi w:val="0"/>
      </w:pPr>
      <w:r>
        <w:t>Schedule</w:t>
      </w:r>
    </w:p>
    <w:p w14:paraId="1D01C1F3" w14:textId="26FD42F6" w:rsidR="00500448" w:rsidRDefault="00500448" w:rsidP="00500448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לשלוח לרותי </w:t>
      </w:r>
      <w:r>
        <w:t>abstract</w:t>
      </w:r>
      <w:r>
        <w:rPr>
          <w:rFonts w:hint="cs"/>
          <w:rtl/>
        </w:rPr>
        <w:t xml:space="preserve"> ורשימ</w:t>
      </w:r>
      <w:r w:rsidR="00FC637E">
        <w:rPr>
          <w:rFonts w:hint="cs"/>
          <w:rtl/>
        </w:rPr>
        <w:t xml:space="preserve">ה של 2-3 </w:t>
      </w:r>
      <w:r>
        <w:rPr>
          <w:rFonts w:hint="cs"/>
          <w:rtl/>
        </w:rPr>
        <w:t>בוחנים</w:t>
      </w:r>
      <w:r w:rsidR="00A75EC8">
        <w:rPr>
          <w:rFonts w:hint="cs"/>
          <w:rtl/>
        </w:rPr>
        <w:t xml:space="preserve"> </w:t>
      </w:r>
      <w:r w:rsidR="00A75EC8" w:rsidRPr="00A75EC8">
        <w:rPr>
          <w:rFonts w:hint="cs"/>
          <w:b/>
          <w:bCs/>
          <w:rtl/>
        </w:rPr>
        <w:t>עד ה30.8.22</w:t>
      </w:r>
      <w:r w:rsidR="00A75EC8">
        <w:rPr>
          <w:rFonts w:hint="cs"/>
          <w:rtl/>
        </w:rPr>
        <w:t>.</w:t>
      </w:r>
    </w:p>
    <w:p w14:paraId="14944230" w14:textId="1FE81C31" w:rsidR="00FC637E" w:rsidRDefault="00FC637E" w:rsidP="00FC637E">
      <w:pPr>
        <w:pStyle w:val="NoSpacing"/>
        <w:ind w:left="720"/>
      </w:pPr>
      <w:r>
        <w:rPr>
          <w:rFonts w:hint="cs"/>
          <w:rtl/>
        </w:rPr>
        <w:t>לכל בוחן לרשום שורה שמסבירה מדוע התחום בו הוא עוסק רלוונטי לתזה שלי.</w:t>
      </w:r>
    </w:p>
    <w:p w14:paraId="11FF9CE2" w14:textId="48E1F7B1" w:rsidR="00CF6BB6" w:rsidRDefault="00CF6BB6" w:rsidP="00CF6BB6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לאחר קבלת אישור לגבי הבוחנים לעדכן את רותי לגבי הבוחנים והתאריך בו קבענו</w:t>
      </w:r>
      <w:r w:rsidR="00636FAD">
        <w:rPr>
          <w:rFonts w:hint="cs"/>
          <w:rtl/>
        </w:rPr>
        <w:t xml:space="preserve"> (פירוט לגבי התאריך בסעיף הבא)</w:t>
      </w:r>
      <w:r>
        <w:rPr>
          <w:rFonts w:hint="cs"/>
          <w:rtl/>
        </w:rPr>
        <w:t>.</w:t>
      </w:r>
    </w:p>
    <w:p w14:paraId="6B6FFB8B" w14:textId="31DEFE99" w:rsidR="00D02235" w:rsidRDefault="00D02235" w:rsidP="00500448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הבחונים צריכים לקרוא את העבודה ולתת לה ציון לפני המבחן תזה.</w:t>
      </w:r>
    </w:p>
    <w:p w14:paraId="1A220B65" w14:textId="0042F149" w:rsidR="00C14A75" w:rsidRDefault="00D02235" w:rsidP="00D02235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צריך לתאם </w:t>
      </w:r>
      <w:r w:rsidR="00C14A75">
        <w:rPr>
          <w:rFonts w:hint="cs"/>
          <w:rtl/>
        </w:rPr>
        <w:t>מועד בחינה על תזה עם הבוחנים</w:t>
      </w:r>
      <w:r>
        <w:rPr>
          <w:rFonts w:hint="cs"/>
          <w:rtl/>
        </w:rPr>
        <w:t xml:space="preserve"> </w:t>
      </w:r>
      <w:r w:rsidR="00E22203">
        <w:rPr>
          <w:rFonts w:hint="cs"/>
          <w:rtl/>
        </w:rPr>
        <w:t xml:space="preserve">כדי שיספיקו לקרוא אותה לפני </w:t>
      </w:r>
      <w:r>
        <w:rPr>
          <w:rFonts w:hint="cs"/>
          <w:rtl/>
        </w:rPr>
        <w:t xml:space="preserve">ולשלוח את </w:t>
      </w:r>
      <w:r w:rsidR="00697DA6">
        <w:rPr>
          <w:rFonts w:hint="cs"/>
          <w:rtl/>
        </w:rPr>
        <w:t xml:space="preserve">הפרטים על המועד לרותי </w:t>
      </w:r>
      <w:r w:rsidR="000D1CC0">
        <w:rPr>
          <w:rFonts w:hint="cs"/>
          <w:rtl/>
        </w:rPr>
        <w:t xml:space="preserve"> </w:t>
      </w:r>
      <w:r w:rsidR="000D1CC0" w:rsidRPr="000D1CC0">
        <w:rPr>
          <w:rFonts w:hint="cs"/>
          <w:b/>
          <w:bCs/>
          <w:rtl/>
        </w:rPr>
        <w:t>עד ה15.9</w:t>
      </w:r>
      <w:r w:rsidR="000D1CC0">
        <w:rPr>
          <w:rFonts w:hint="cs"/>
          <w:b/>
          <w:bCs/>
          <w:rtl/>
        </w:rPr>
        <w:t xml:space="preserve"> </w:t>
      </w:r>
      <w:r w:rsidR="000D1CC0">
        <w:rPr>
          <w:rFonts w:hint="cs"/>
          <w:rtl/>
        </w:rPr>
        <w:t>(אחרי זה מתחילים החגים ורותי לא זמינה)</w:t>
      </w:r>
      <w:r w:rsidR="00C14A75">
        <w:rPr>
          <w:rFonts w:hint="cs"/>
          <w:rtl/>
        </w:rPr>
        <w:t>.</w:t>
      </w:r>
    </w:p>
    <w:p w14:paraId="232F21DD" w14:textId="4D531D59" w:rsidR="002C4159" w:rsidRDefault="002C4159" w:rsidP="00D02235">
      <w:pPr>
        <w:pStyle w:val="NoSpacing"/>
        <w:ind w:left="720"/>
      </w:pPr>
      <w:r>
        <w:rPr>
          <w:rFonts w:hint="cs"/>
          <w:rtl/>
        </w:rPr>
        <w:t>ה</w:t>
      </w:r>
      <w:r w:rsidR="002F328C">
        <w:rPr>
          <w:rFonts w:hint="cs"/>
          <w:rtl/>
        </w:rPr>
        <w:t>מועד לבחינה עד חודש אחרי הגשת העבודה למזכירות במייל.</w:t>
      </w:r>
    </w:p>
    <w:p w14:paraId="4D94C389" w14:textId="0608C960" w:rsidR="00500448" w:rsidRDefault="00500448" w:rsidP="00500448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מבחן תזה (הגנת תזה) יכול להיערך </w:t>
      </w:r>
      <w:r w:rsidRPr="00A75EC8">
        <w:rPr>
          <w:rFonts w:hint="cs"/>
          <w:b/>
          <w:bCs/>
          <w:rtl/>
        </w:rPr>
        <w:t>עד ה18.10.</w:t>
      </w:r>
    </w:p>
    <w:p w14:paraId="01763C73" w14:textId="2D679202" w:rsidR="003843E0" w:rsidRDefault="003843E0" w:rsidP="000F24F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להסדיר במזכירות את כל ההליכים לקראת סיום לימודים </w:t>
      </w:r>
      <w:r w:rsidRPr="003843E0">
        <w:rPr>
          <w:rFonts w:hint="cs"/>
          <w:b/>
          <w:bCs/>
          <w:rtl/>
        </w:rPr>
        <w:t>לפני מבחן התזה</w:t>
      </w:r>
      <w:r>
        <w:rPr>
          <w:rFonts w:hint="cs"/>
          <w:rtl/>
        </w:rPr>
        <w:t>.</w:t>
      </w:r>
    </w:p>
    <w:p w14:paraId="79591ECE" w14:textId="35391111" w:rsidR="003843E0" w:rsidRDefault="003843E0" w:rsidP="003843E0">
      <w:pPr>
        <w:pStyle w:val="NoSpacing"/>
        <w:numPr>
          <w:ilvl w:val="1"/>
          <w:numId w:val="10"/>
        </w:numPr>
      </w:pPr>
      <w:r>
        <w:rPr>
          <w:rFonts w:hint="cs"/>
          <w:rtl/>
        </w:rPr>
        <w:t>מילוי חובות לימודים</w:t>
      </w:r>
    </w:p>
    <w:p w14:paraId="695086E0" w14:textId="06157555" w:rsidR="003843E0" w:rsidRDefault="003843E0" w:rsidP="003843E0">
      <w:pPr>
        <w:pStyle w:val="NoSpacing"/>
        <w:numPr>
          <w:ilvl w:val="1"/>
          <w:numId w:val="10"/>
        </w:numPr>
      </w:pPr>
      <w:r>
        <w:rPr>
          <w:rFonts w:hint="cs"/>
          <w:rtl/>
        </w:rPr>
        <w:t>הגשת עותק של עבודת הגמר חתומה ע"י המנחה (במייל)</w:t>
      </w:r>
      <w:r w:rsidR="002C4159">
        <w:rPr>
          <w:rFonts w:hint="cs"/>
          <w:rtl/>
        </w:rPr>
        <w:t xml:space="preserve">. הבחינה תתקיים </w:t>
      </w:r>
      <w:r w:rsidR="002C4159" w:rsidRPr="002C4159">
        <w:rPr>
          <w:rFonts w:hint="cs"/>
          <w:b/>
          <w:bCs/>
          <w:rtl/>
        </w:rPr>
        <w:t>עד חודש אחרי הגשת העבודה</w:t>
      </w:r>
      <w:r w:rsidR="002C4159">
        <w:rPr>
          <w:rFonts w:hint="cs"/>
          <w:rtl/>
        </w:rPr>
        <w:t>.</w:t>
      </w:r>
    </w:p>
    <w:p w14:paraId="5B26686C" w14:textId="77777777" w:rsidR="00C323AA" w:rsidRDefault="00C323AA" w:rsidP="00C323AA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צריך למלא טופס העלאת התזה לספריה: </w:t>
      </w:r>
      <w:hyperlink r:id="rId8" w:history="1">
        <w:r w:rsidRPr="00B83018">
          <w:rPr>
            <w:rStyle w:val="Hyperlink"/>
            <w:rFonts w:hint="cs"/>
            <w:rtl/>
          </w:rPr>
          <w:t>טופס הפקדה של עבודת הגמר לתואר שני</w:t>
        </w:r>
      </w:hyperlink>
      <w:r>
        <w:rPr>
          <w:rFonts w:hint="cs"/>
          <w:rtl/>
        </w:rPr>
        <w:t>.</w:t>
      </w:r>
    </w:p>
    <w:p w14:paraId="6B80E0EB" w14:textId="77777777" w:rsidR="00C323AA" w:rsidRDefault="00C323AA" w:rsidP="00C323AA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למלא </w:t>
      </w:r>
      <w:hyperlink r:id="rId9" w:history="1">
        <w:r w:rsidRPr="00674E9B">
          <w:rPr>
            <w:rStyle w:val="Hyperlink"/>
            <w:rFonts w:hint="cs"/>
            <w:rtl/>
          </w:rPr>
          <w:t>טופס הצהרת הסטודנט על מקוריות העבודה</w:t>
        </w:r>
      </w:hyperlink>
      <w:r>
        <w:rPr>
          <w:rFonts w:hint="cs"/>
          <w:rtl/>
        </w:rPr>
        <w:t>.</w:t>
      </w:r>
    </w:p>
    <w:p w14:paraId="51D9430D" w14:textId="7BFD4495" w:rsidR="00135091" w:rsidRDefault="00135091" w:rsidP="000F24F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 xml:space="preserve">לאחר הבחינה וביצוע התיקונים בעבודה, להגיש למזכירות עותק מוגמר של העבודה בדיסק און קי או </w:t>
      </w:r>
      <w:r>
        <w:rPr>
          <w:rFonts w:hint="cs"/>
        </w:rPr>
        <w:t>CD</w:t>
      </w:r>
      <w:r w:rsidR="00C323AA">
        <w:rPr>
          <w:rFonts w:hint="cs"/>
          <w:rtl/>
        </w:rPr>
        <w:t xml:space="preserve"> יחד עם טופס אישור העלאה למאגר הדיגיטלי.</w:t>
      </w:r>
    </w:p>
    <w:p w14:paraId="3E3D0D21" w14:textId="4D99BA76" w:rsidR="00405473" w:rsidRDefault="00405473" w:rsidP="000F24FF">
      <w:pPr>
        <w:pStyle w:val="NoSpacing"/>
        <w:numPr>
          <w:ilvl w:val="0"/>
          <w:numId w:val="10"/>
        </w:numPr>
      </w:pPr>
      <w:r>
        <w:rPr>
          <w:rFonts w:hint="cs"/>
          <w:rtl/>
        </w:rPr>
        <w:t>לאחר מכן יש להזמין טופס טיולים דיגיטלי במערכת מידע אישי לתלמיד.</w:t>
      </w:r>
    </w:p>
    <w:p w14:paraId="2DF054E3" w14:textId="77777777" w:rsidR="00405473" w:rsidRDefault="00405473" w:rsidP="00405473">
      <w:pPr>
        <w:pStyle w:val="NoSpacing"/>
        <w:ind w:left="360"/>
      </w:pPr>
    </w:p>
    <w:p w14:paraId="4403E6E6" w14:textId="2A430941" w:rsidR="000E4E41" w:rsidRDefault="000E4E41" w:rsidP="000E4E41">
      <w:pPr>
        <w:pStyle w:val="Heading3"/>
        <w:bidi w:val="0"/>
        <w:rPr>
          <w:rtl/>
        </w:rPr>
      </w:pPr>
      <w:r>
        <w:t>Structure</w:t>
      </w:r>
    </w:p>
    <w:p w14:paraId="77F27317" w14:textId="4AC0081C" w:rsidR="000F24FF" w:rsidRDefault="000F24FF" w:rsidP="00405473">
      <w:pPr>
        <w:pStyle w:val="NoSpacing"/>
      </w:pPr>
      <w:r>
        <w:rPr>
          <w:rFonts w:hint="cs"/>
          <w:rtl/>
        </w:rPr>
        <w:t>תבנית לעמוד השער של התזה מופיע במייל "</w:t>
      </w:r>
      <w:r w:rsidRPr="000F24FF">
        <w:rPr>
          <w:rtl/>
        </w:rPr>
        <w:t>הנחיות לקראת סיום התואר, הגשת התיזה והבחינה עליה</w:t>
      </w:r>
      <w:r>
        <w:rPr>
          <w:rFonts w:hint="cs"/>
          <w:rtl/>
        </w:rPr>
        <w:t>".</w:t>
      </w:r>
    </w:p>
    <w:p w14:paraId="3EDAEDA4" w14:textId="759E43F9" w:rsidR="00EB2D18" w:rsidRDefault="00EB2D18" w:rsidP="00405473">
      <w:pPr>
        <w:pStyle w:val="NoSpacing"/>
      </w:pPr>
      <w:r>
        <w:rPr>
          <w:rFonts w:hint="cs"/>
          <w:rtl/>
        </w:rPr>
        <w:t>הנחיות כתיבה:</w:t>
      </w:r>
    </w:p>
    <w:p w14:paraId="53A28B56" w14:textId="65D403A6" w:rsidR="00EB2D18" w:rsidRDefault="00EB2D18" w:rsidP="00405473">
      <w:pPr>
        <w:pStyle w:val="NoSpacing"/>
        <w:numPr>
          <w:ilvl w:val="0"/>
          <w:numId w:val="11"/>
        </w:numPr>
      </w:pPr>
      <w:r>
        <w:rPr>
          <w:rFonts w:hint="cs"/>
          <w:rtl/>
        </w:rPr>
        <w:t>לא יותר מ-100 עמודים</w:t>
      </w:r>
    </w:p>
    <w:p w14:paraId="37950EAE" w14:textId="7E65791F" w:rsidR="00EB2D18" w:rsidRDefault="00EB2D18" w:rsidP="00405473">
      <w:pPr>
        <w:pStyle w:val="NoSpacing"/>
        <w:numPr>
          <w:ilvl w:val="0"/>
          <w:numId w:val="11"/>
        </w:numPr>
      </w:pPr>
      <w:r>
        <w:rPr>
          <w:rFonts w:hint="cs"/>
          <w:rtl/>
        </w:rPr>
        <w:t>רווח 1.5 פונט 12</w:t>
      </w:r>
    </w:p>
    <w:p w14:paraId="15E4A807" w14:textId="13F9A160" w:rsidR="00752142" w:rsidRDefault="00752142" w:rsidP="00405473">
      <w:pPr>
        <w:pStyle w:val="NoSpacing"/>
        <w:numPr>
          <w:ilvl w:val="0"/>
          <w:numId w:val="11"/>
        </w:numPr>
      </w:pPr>
      <w:r>
        <w:rPr>
          <w:rFonts w:hint="cs"/>
          <w:rtl/>
        </w:rPr>
        <w:t>מבנה:</w:t>
      </w:r>
    </w:p>
    <w:p w14:paraId="79FE2A42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 xml:space="preserve">דף שער - בעברית ובאנגלית בשני צידי העבודה בהתאם לשפה (דוגמאות בסוף המסמך) </w:t>
      </w:r>
    </w:p>
    <w:p w14:paraId="2BAADD37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תקציר - בעברית ובאנגלית בהיקף של 1-2 עמודים בשני צידי העבודה בהתאם</w:t>
      </w:r>
    </w:p>
    <w:p w14:paraId="573B4955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תוכן העניינים</w:t>
      </w:r>
    </w:p>
    <w:p w14:paraId="48817CB9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מבוא -  תיאור מלא של מקורות המידע עליהם מסתמך המחקר, הצגת הבעיה הנחקרת ומהי ההצדקה לחקור אותה</w:t>
      </w:r>
    </w:p>
    <w:p w14:paraId="6A1BF876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היפותזה ומטרות המחקר</w:t>
      </w:r>
    </w:p>
    <w:p w14:paraId="54971771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שיטות וחומרים - פירוט החומרים ושיטות העבודה שננקטו במהלך המחקר</w:t>
      </w:r>
    </w:p>
    <w:p w14:paraId="02428D57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תוצאות - פירוט תוצאות הניסויים שנערכו ועיבוד התוצאות לצורך הסקת המסקנות</w:t>
      </w:r>
    </w:p>
    <w:p w14:paraId="61899D03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דיון -  דיון ממצה ומקיף המציין את המסקנות ואת הסימוכין המדעיים המצדיקים את הסקתן</w:t>
      </w:r>
    </w:p>
    <w:p w14:paraId="2D556D68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 xml:space="preserve">סיכום </w:t>
      </w:r>
    </w:p>
    <w:p w14:paraId="53419D4B" w14:textId="77777777" w:rsidR="00752142" w:rsidRDefault="00752142" w:rsidP="00752142">
      <w:pPr>
        <w:pStyle w:val="NoSpacing"/>
        <w:numPr>
          <w:ilvl w:val="1"/>
          <w:numId w:val="11"/>
        </w:numPr>
      </w:pPr>
      <w:r>
        <w:rPr>
          <w:rtl/>
        </w:rPr>
        <w:t>נספחים (איורים וטבלאות) - אם הם אינם בגוף החיבור</w:t>
      </w:r>
    </w:p>
    <w:p w14:paraId="2F3DC8BD" w14:textId="28620409" w:rsidR="000E4E41" w:rsidRPr="00500448" w:rsidRDefault="00752142" w:rsidP="00752142">
      <w:pPr>
        <w:pStyle w:val="NoSpacing"/>
        <w:numPr>
          <w:ilvl w:val="1"/>
          <w:numId w:val="11"/>
        </w:numPr>
        <w:rPr>
          <w:rtl/>
        </w:rPr>
      </w:pPr>
      <w:r>
        <w:rPr>
          <w:rtl/>
        </w:rPr>
        <w:t>רשימת מקורות המצוטטים בחיבור. הרשימה תכלול את הפרטים הבאים: שמות המחברים, שם כתב העת, כרך ועמודים.</w:t>
      </w:r>
    </w:p>
    <w:p w14:paraId="720D1DE0" w14:textId="604AC534" w:rsidR="00976673" w:rsidRDefault="00976673" w:rsidP="00500448">
      <w:pPr>
        <w:pStyle w:val="Heading3"/>
        <w:bidi w:val="0"/>
      </w:pPr>
      <w:r>
        <w:t>Introduction</w:t>
      </w:r>
    </w:p>
    <w:p w14:paraId="1B8485B7" w14:textId="77777777" w:rsidR="00976673" w:rsidRDefault="00976673" w:rsidP="00976673">
      <w:pPr>
        <w:pStyle w:val="Heading4"/>
        <w:bidi w:val="0"/>
      </w:pPr>
      <w:r>
        <w:t>What is unconscious processing</w:t>
      </w:r>
    </w:p>
    <w:p w14:paraId="0C093F9C" w14:textId="3965C221" w:rsidR="004F240A" w:rsidRDefault="004F240A" w:rsidP="004F240A">
      <w:pPr>
        <w:pStyle w:val="NoSpacing"/>
        <w:bidi w:val="0"/>
      </w:pPr>
      <w:r>
        <w:t xml:space="preserve">Our brain continuously processes information. It receives inputs via our senses and processes it in various ways, for a variety of stimuli and using different modalities </w:t>
      </w:r>
      <w:commentRangeStart w:id="0"/>
      <w:r w:rsidR="00321DDE">
        <w:t>[ref]</w:t>
      </w:r>
      <w:commentRangeEnd w:id="0"/>
      <w:r w:rsidR="00321DDE">
        <w:rPr>
          <w:rStyle w:val="CommentReference"/>
        </w:rPr>
        <w:commentReference w:id="0"/>
      </w:r>
      <w:r>
        <w:t xml:space="preserve">. For example, upon seeing a ball flying our direction, we process its trajectory and the likelihood of it hitting us. The produced results can lead to a change in behavior – like ducking the ball in this case </w:t>
      </w:r>
      <w:commentRangeStart w:id="1"/>
      <w:r w:rsidR="00AE0B16">
        <w:t>[ref]</w:t>
      </w:r>
      <w:commentRangeEnd w:id="1"/>
      <w:r w:rsidR="00AE0B16">
        <w:rPr>
          <w:rStyle w:val="CommentReference"/>
        </w:rPr>
        <w:commentReference w:id="1"/>
      </w:r>
      <w:r>
        <w:t xml:space="preserve"> – and/or to internal changes, like the induction of fear</w:t>
      </w:r>
      <w:r w:rsidR="00D31A9B">
        <w:t xml:space="preserve"> </w:t>
      </w:r>
      <w:commentRangeStart w:id="2"/>
      <w:r w:rsidR="00D31A9B">
        <w:t>[ref]</w:t>
      </w:r>
      <w:commentRangeEnd w:id="2"/>
      <w:r w:rsidR="00ED0205">
        <w:rPr>
          <w:rStyle w:val="CommentReference"/>
        </w:rPr>
        <w:commentReference w:id="2"/>
      </w:r>
      <w:r>
        <w:t>. Some of these processes are also accompanied by conscious experiences</w:t>
      </w:r>
      <w:r w:rsidR="002A75DD">
        <w:t xml:space="preserve"> </w:t>
      </w:r>
      <w:commentRangeStart w:id="3"/>
      <w:r w:rsidR="002A75DD">
        <w:t>[ref]</w:t>
      </w:r>
      <w:commentRangeEnd w:id="3"/>
      <w:r w:rsidR="00650981">
        <w:rPr>
          <w:rStyle w:val="CommentReference"/>
        </w:rPr>
        <w:commentReference w:id="3"/>
      </w:r>
      <w:r>
        <w:t xml:space="preserve">: I perceive the flying ball, and I experience the sense of fear. But others do not. And so, I might miss the ball altogether if I am extremely occupied by a </w:t>
      </w:r>
      <w:r w:rsidR="0099451E">
        <w:t xml:space="preserve">different </w:t>
      </w:r>
      <w:r>
        <w:t xml:space="preserve">engaging </w:t>
      </w:r>
      <w:r w:rsidR="0099451E">
        <w:t xml:space="preserve">task </w:t>
      </w:r>
      <w:commentRangeStart w:id="4"/>
      <w:r w:rsidR="00650981">
        <w:t>[ref]</w:t>
      </w:r>
      <w:r>
        <w:t xml:space="preserve"> </w:t>
      </w:r>
      <w:commentRangeEnd w:id="4"/>
      <w:r w:rsidR="00FF52AF">
        <w:rPr>
          <w:rStyle w:val="CommentReference"/>
        </w:rPr>
        <w:commentReference w:id="4"/>
      </w:r>
      <w:r>
        <w:t>, yet I might still duck the ball following some automated response triggered by unconscious processing</w:t>
      </w:r>
      <w:r w:rsidR="00E819AE">
        <w:t xml:space="preserve"> </w:t>
      </w:r>
      <w:commentRangeStart w:id="5"/>
      <w:r w:rsidR="00E819AE">
        <w:t>[ref]</w:t>
      </w:r>
      <w:commentRangeEnd w:id="5"/>
      <w:r w:rsidR="00381020">
        <w:rPr>
          <w:rStyle w:val="CommentReference"/>
        </w:rPr>
        <w:commentReference w:id="5"/>
      </w:r>
      <w:r>
        <w:t>. What differentiates between such conscious and unconscious processing?</w:t>
      </w:r>
    </w:p>
    <w:p w14:paraId="13B45041" w14:textId="6A1B200B" w:rsidR="00835178" w:rsidRDefault="004F240A" w:rsidP="00A44BFB">
      <w:pPr>
        <w:pStyle w:val="NoSpacing"/>
        <w:bidi w:val="0"/>
      </w:pPr>
      <w:r>
        <w:t>In the lab, studies trying to answer this question have used different methods to render the stimulus invisible (for review, see</w:t>
      </w:r>
      <w:r w:rsidR="00ED3BE7">
        <w:t xml:space="preserve"> </w:t>
      </w:r>
      <w:commentRangeStart w:id="6"/>
      <w:r w:rsidR="00ED3BE7">
        <w:t>[ref]</w:t>
      </w:r>
      <w:commentRangeEnd w:id="6"/>
      <w:r w:rsidR="00ED3BE7">
        <w:rPr>
          <w:rStyle w:val="CommentReference"/>
        </w:rPr>
        <w:commentReference w:id="6"/>
      </w:r>
      <w:r>
        <w:t xml:space="preserve"> ). </w:t>
      </w:r>
      <w:r w:rsidR="004737F1">
        <w:t xml:space="preserve">One possibility is to degrade </w:t>
      </w:r>
      <w:r>
        <w:t xml:space="preserve">the physical properties of the stimulus </w:t>
      </w:r>
      <w:r w:rsidR="002219BE">
        <w:t>(e.g., contrast, resolution, volume, duration)</w:t>
      </w:r>
      <w:r w:rsidR="00921740">
        <w:t xml:space="preserve"> </w:t>
      </w:r>
      <w:commentRangeStart w:id="7"/>
      <w:r w:rsidR="00921740">
        <w:t>[ref]</w:t>
      </w:r>
      <w:commentRangeEnd w:id="7"/>
      <w:r w:rsidR="00921740">
        <w:rPr>
          <w:rStyle w:val="CommentReference"/>
        </w:rPr>
        <w:commentReference w:id="7"/>
      </w:r>
      <w:r w:rsidR="00D33BF7">
        <w:t>. Another is to</w:t>
      </w:r>
      <w:r>
        <w:t xml:space="preserve"> suppress </w:t>
      </w:r>
      <w:r w:rsidR="00D33BF7">
        <w:t xml:space="preserve">the </w:t>
      </w:r>
      <w:r>
        <w:t>stimulus</w:t>
      </w:r>
      <w:r w:rsidR="00D33BF7">
        <w:t xml:space="preserve"> by </w:t>
      </w:r>
      <w:r w:rsidR="000E6BB5">
        <w:t xml:space="preserve">presenting a much </w:t>
      </w:r>
      <w:r w:rsidR="00D33BF7">
        <w:t>more salient stimuli</w:t>
      </w:r>
      <w:r w:rsidR="000E6BB5">
        <w:t xml:space="preserve"> </w:t>
      </w:r>
      <w:r w:rsidR="00216E1D">
        <w:t xml:space="preserve">concurrently with the </w:t>
      </w:r>
      <w:r w:rsidR="00A44BFB">
        <w:t>UC stimuli or at</w:t>
      </w:r>
      <w:r w:rsidR="000E6BB5">
        <w:t xml:space="preserve"> close </w:t>
      </w:r>
      <w:r w:rsidR="00216E1D">
        <w:t xml:space="preserve">temporal </w:t>
      </w:r>
      <w:r w:rsidR="000E6BB5">
        <w:t>proximity to it (e.g., masking, CFS)</w:t>
      </w:r>
      <w:r w:rsidR="00921740">
        <w:t xml:space="preserve"> </w:t>
      </w:r>
      <w:commentRangeStart w:id="8"/>
      <w:r w:rsidR="00921740">
        <w:t>[ref]</w:t>
      </w:r>
      <w:commentRangeEnd w:id="8"/>
      <w:r w:rsidR="00921740">
        <w:rPr>
          <w:rStyle w:val="CommentReference"/>
        </w:rPr>
        <w:commentReference w:id="8"/>
      </w:r>
      <w:r w:rsidR="000E6BB5">
        <w:t>.</w:t>
      </w:r>
      <w:r w:rsidR="00043EEA">
        <w:t xml:space="preserve"> Invisibility can also be achieved without changing the stimulus, by diverting attention away from the stimulus</w:t>
      </w:r>
      <w:r w:rsidR="00921740">
        <w:t xml:space="preserve"> </w:t>
      </w:r>
      <w:commentRangeStart w:id="9"/>
      <w:r w:rsidR="00921740">
        <w:t>[ref]</w:t>
      </w:r>
      <w:commentRangeEnd w:id="9"/>
      <w:r w:rsidR="00231BF7">
        <w:rPr>
          <w:rStyle w:val="CommentReference"/>
        </w:rPr>
        <w:commentReference w:id="9"/>
      </w:r>
      <w:r w:rsidR="00043EEA">
        <w:t>.</w:t>
      </w:r>
    </w:p>
    <w:p w14:paraId="5156871E" w14:textId="111A9105" w:rsidR="004F240A" w:rsidRDefault="004F240A" w:rsidP="00F66FE7">
      <w:pPr>
        <w:pStyle w:val="NoSpacing"/>
        <w:bidi w:val="0"/>
      </w:pPr>
      <w:r>
        <w:t xml:space="preserve">All three </w:t>
      </w:r>
      <w:r w:rsidR="00A44BFB">
        <w:t>methods</w:t>
      </w:r>
      <w:r>
        <w:t xml:space="preserve"> decrease the likelihood of evoking awareness by reducing the brain's response to the stimul</w:t>
      </w:r>
      <w:r w:rsidR="001D0C5A">
        <w:t>us</w:t>
      </w:r>
      <w:r w:rsidR="008A7E8F">
        <w:t xml:space="preserve"> </w:t>
      </w:r>
      <w:commentRangeStart w:id="10"/>
      <w:r w:rsidR="008A7E8F">
        <w:t>[ref]</w:t>
      </w:r>
      <w:commentRangeEnd w:id="10"/>
      <w:r w:rsidR="00177DA9">
        <w:rPr>
          <w:rStyle w:val="CommentReference"/>
        </w:rPr>
        <w:commentReference w:id="10"/>
      </w:r>
      <w:r>
        <w:t xml:space="preserve">. This weak signal usually translates to small behavioral changes that are hardly detectable in experiments </w:t>
      </w:r>
      <w:commentRangeStart w:id="11"/>
      <w:r w:rsidR="00177DA9">
        <w:t>[ref]</w:t>
      </w:r>
      <w:commentRangeEnd w:id="11"/>
      <w:r w:rsidR="00F66FE7">
        <w:rPr>
          <w:rStyle w:val="CommentReference"/>
        </w:rPr>
        <w:commentReference w:id="11"/>
      </w:r>
      <w:r>
        <w:t xml:space="preserve">. </w:t>
      </w:r>
      <w:r w:rsidR="00E55B8C">
        <w:t xml:space="preserve">As a result, </w:t>
      </w:r>
      <w:r w:rsidR="00927E3C">
        <w:t xml:space="preserve">a hot debate is raging regarding the contradicting findings </w:t>
      </w:r>
      <w:r w:rsidR="00017EEB">
        <w:t>that are common to the field [ref].</w:t>
      </w:r>
    </w:p>
    <w:p w14:paraId="3D51D018" w14:textId="2464A587" w:rsidR="00976673" w:rsidRDefault="00976673" w:rsidP="00017EEB">
      <w:pPr>
        <w:pStyle w:val="Heading4"/>
        <w:bidi w:val="0"/>
      </w:pPr>
      <w:r>
        <w:lastRenderedPageBreak/>
        <w:t>Contradicting findings</w:t>
      </w:r>
    </w:p>
    <w:p w14:paraId="41AACAA1" w14:textId="041FA162" w:rsidR="00976673" w:rsidRDefault="0074750F" w:rsidP="00C973A3">
      <w:pPr>
        <w:pStyle w:val="NoSpacing"/>
        <w:bidi w:val="0"/>
      </w:pPr>
      <w:r>
        <w:t xml:space="preserve">One prevalent paradigm which is prone to such contradicting findings is the </w:t>
      </w:r>
      <w:r w:rsidR="00440DBF">
        <w:t xml:space="preserve">priming </w:t>
      </w:r>
      <w:r w:rsidR="007F4A76">
        <w:t xml:space="preserve">paradigm which is </w:t>
      </w:r>
      <w:r w:rsidR="008A34A3">
        <w:t xml:space="preserve">often used to </w:t>
      </w:r>
      <w:r w:rsidR="007F4A76">
        <w:t xml:space="preserve">examine </w:t>
      </w:r>
      <w:r w:rsidR="008A34A3">
        <w:t>if a certain aspect of a stimuli can be processed UC</w:t>
      </w:r>
      <w:r w:rsidR="008525EC">
        <w:t xml:space="preserve"> </w:t>
      </w:r>
      <w:commentRangeStart w:id="12"/>
      <w:r w:rsidR="008525EC">
        <w:t>[ref]</w:t>
      </w:r>
      <w:commentRangeEnd w:id="12"/>
      <w:r w:rsidR="00C3467E">
        <w:rPr>
          <w:rStyle w:val="CommentReference"/>
        </w:rPr>
        <w:commentReference w:id="12"/>
      </w:r>
      <w:r w:rsidR="008A34A3">
        <w:t xml:space="preserve">. In this paradigm </w:t>
      </w:r>
      <w:r w:rsidR="00C05794">
        <w:t xml:space="preserve">a participant is required to perform a certain task on a target stimulus. </w:t>
      </w:r>
      <w:r w:rsidR="001E631C">
        <w:t>Prec</w:t>
      </w:r>
      <w:r w:rsidR="00FD55C9">
        <w:t>e</w:t>
      </w:r>
      <w:r w:rsidR="001E631C">
        <w:t xml:space="preserve">ding this target, a related prime stimulus is presented in an unconscious fashion. </w:t>
      </w:r>
      <w:r w:rsidR="001B4150">
        <w:t xml:space="preserve">The subject's response is either facilitated or inhibited according to the congruency </w:t>
      </w:r>
      <w:r w:rsidR="001E631C">
        <w:t xml:space="preserve">between the prime and </w:t>
      </w:r>
      <w:r w:rsidR="001B4150">
        <w:t xml:space="preserve">the </w:t>
      </w:r>
      <w:r w:rsidR="001E631C">
        <w:t>target</w:t>
      </w:r>
      <w:r w:rsidR="00647F13">
        <w:t xml:space="preserve">. The difference in the response between the congruent and incongruent conditions is called the congruency effect and it is an indication </w:t>
      </w:r>
      <w:r w:rsidR="00692575">
        <w:t xml:space="preserve">that the prime was indeed processed. To </w:t>
      </w:r>
      <w:r w:rsidR="00AE02F9">
        <w:t>ensure</w:t>
      </w:r>
      <w:r w:rsidR="00692575">
        <w:t xml:space="preserve"> that processing was done unconsciously an objective and / or subjective measure of prime awareness is introduced to the participant</w:t>
      </w:r>
      <w:r w:rsidR="00AE02F9">
        <w:t xml:space="preserve"> </w:t>
      </w:r>
      <w:commentRangeStart w:id="13"/>
      <w:r w:rsidR="00AE02F9">
        <w:t>[ref]</w:t>
      </w:r>
      <w:commentRangeEnd w:id="13"/>
      <w:r w:rsidR="00570DC8">
        <w:rPr>
          <w:rStyle w:val="CommentReference"/>
        </w:rPr>
        <w:commentReference w:id="13"/>
      </w:r>
      <w:r w:rsidR="00692575">
        <w:t xml:space="preserve">. </w:t>
      </w:r>
      <w:r w:rsidR="00B41E5A">
        <w:t xml:space="preserve">Studies that applied this paradigm </w:t>
      </w:r>
      <w:r w:rsidR="00692575">
        <w:t xml:space="preserve">have shown that </w:t>
      </w:r>
      <w:r w:rsidR="005A1B06">
        <w:t xml:space="preserve">UC words can be processed up to the semantic </w:t>
      </w:r>
      <w:r w:rsidR="00B41E5A">
        <w:t xml:space="preserve">level </w:t>
      </w:r>
      <w:r w:rsidR="00587830">
        <w:t>[</w:t>
      </w:r>
      <w:commentRangeStart w:id="14"/>
      <w:r w:rsidR="00587830">
        <w:t>ref</w:t>
      </w:r>
      <w:commentRangeEnd w:id="14"/>
      <w:r w:rsidR="00A139B6">
        <w:rPr>
          <w:rStyle w:val="CommentReference"/>
        </w:rPr>
        <w:commentReference w:id="14"/>
      </w:r>
      <w:r w:rsidR="00587830">
        <w:t>]</w:t>
      </w:r>
      <w:r w:rsidR="00B41E5A">
        <w:t>,</w:t>
      </w:r>
      <w:r w:rsidR="005A1B06">
        <w:t xml:space="preserve"> </w:t>
      </w:r>
      <w:r w:rsidR="00FB0480">
        <w:t xml:space="preserve">although </w:t>
      </w:r>
      <w:r w:rsidR="005A1B06">
        <w:t xml:space="preserve">similar studies </w:t>
      </w:r>
      <w:r w:rsidR="005362FF">
        <w:t>failed to show semantic processing and claimed for lexical processing</w:t>
      </w:r>
      <w:r w:rsidR="00587830">
        <w:t xml:space="preserve"> </w:t>
      </w:r>
      <w:r w:rsidR="00FB0480">
        <w:t xml:space="preserve">instead </w:t>
      </w:r>
      <w:r w:rsidR="00587830">
        <w:t>[</w:t>
      </w:r>
      <w:commentRangeStart w:id="15"/>
      <w:r w:rsidR="00587830">
        <w:t>ref</w:t>
      </w:r>
      <w:commentRangeEnd w:id="15"/>
      <w:r w:rsidR="000517AB">
        <w:rPr>
          <w:rStyle w:val="CommentReference"/>
        </w:rPr>
        <w:commentReference w:id="15"/>
      </w:r>
      <w:r w:rsidR="00587830">
        <w:t>]</w:t>
      </w:r>
      <w:r w:rsidR="005362FF">
        <w:t>. Other studies haven't found any congruency effect at all</w:t>
      </w:r>
      <w:r w:rsidR="00587830">
        <w:t xml:space="preserve"> [ref]</w:t>
      </w:r>
      <w:r w:rsidR="005362FF">
        <w:t xml:space="preserve">. </w:t>
      </w:r>
      <w:r w:rsidR="00832C42">
        <w:t xml:space="preserve">The UC processing of numbers has also been examined in a few studies </w:t>
      </w:r>
      <w:r w:rsidR="00346A1C">
        <w:t xml:space="preserve">which discovered that </w:t>
      </w:r>
      <w:r w:rsidR="007768A2">
        <w:t>simple arithmetic computations can be done unconsciously</w:t>
      </w:r>
      <w:r w:rsidR="00587830">
        <w:t xml:space="preserve"> [</w:t>
      </w:r>
      <w:commentRangeStart w:id="16"/>
      <w:r w:rsidR="00587830">
        <w:t>ref</w:t>
      </w:r>
      <w:commentRangeEnd w:id="16"/>
      <w:r w:rsidR="009172C7">
        <w:rPr>
          <w:rStyle w:val="CommentReference"/>
        </w:rPr>
        <w:commentReference w:id="16"/>
      </w:r>
      <w:r w:rsidR="00587830">
        <w:t>]</w:t>
      </w:r>
      <w:r w:rsidR="007768A2">
        <w:t>. Interestingly, studies trying to replicate the results failed to do so</w:t>
      </w:r>
      <w:r w:rsidR="00587830">
        <w:t xml:space="preserve"> [</w:t>
      </w:r>
      <w:commentRangeStart w:id="17"/>
      <w:r w:rsidR="00587830">
        <w:t>ref</w:t>
      </w:r>
      <w:commentRangeEnd w:id="17"/>
      <w:r w:rsidR="003817F2">
        <w:rPr>
          <w:rStyle w:val="CommentReference"/>
        </w:rPr>
        <w:commentReference w:id="17"/>
      </w:r>
      <w:r w:rsidR="00587830">
        <w:t>]</w:t>
      </w:r>
      <w:r w:rsidR="007768A2">
        <w:t xml:space="preserve">. </w:t>
      </w:r>
      <w:r w:rsidR="00B50C6A">
        <w:t xml:space="preserve">Other </w:t>
      </w:r>
      <w:r w:rsidR="007F7B30">
        <w:t>cognitive functions</w:t>
      </w:r>
      <w:r w:rsidR="000F6069">
        <w:t>, such as integration [</w:t>
      </w:r>
      <w:commentRangeStart w:id="18"/>
      <w:r w:rsidR="000F6069">
        <w:t>ref</w:t>
      </w:r>
      <w:commentRangeEnd w:id="18"/>
      <w:r w:rsidR="000F6069">
        <w:rPr>
          <w:rStyle w:val="CommentReference"/>
        </w:rPr>
        <w:commentReference w:id="18"/>
      </w:r>
      <w:r w:rsidR="000F6069">
        <w:t>] or unconscious thought [</w:t>
      </w:r>
      <w:commentRangeStart w:id="19"/>
      <w:r w:rsidR="000F6069">
        <w:t>ref</w:t>
      </w:r>
      <w:commentRangeEnd w:id="19"/>
      <w:r w:rsidR="000F6069">
        <w:rPr>
          <w:rStyle w:val="CommentReference"/>
        </w:rPr>
        <w:commentReference w:id="19"/>
      </w:r>
      <w:r w:rsidR="000F6069">
        <w:t xml:space="preserve">], </w:t>
      </w:r>
      <w:r w:rsidR="00B50C6A">
        <w:t xml:space="preserve">have </w:t>
      </w:r>
      <w:r w:rsidR="007F7B30">
        <w:t xml:space="preserve">similarly exhibited </w:t>
      </w:r>
      <w:r w:rsidR="00320172">
        <w:t xml:space="preserve">both </w:t>
      </w:r>
      <w:r w:rsidR="007F7B30">
        <w:t>successful and failed experimental investigations</w:t>
      </w:r>
      <w:r w:rsidR="001F3C9B">
        <w:t>.</w:t>
      </w:r>
      <w:r w:rsidR="00F31867">
        <w:t xml:space="preserve"> </w:t>
      </w:r>
      <w:r w:rsidR="00C973A3">
        <w:t xml:space="preserve">Finally, </w:t>
      </w:r>
      <w:r w:rsidR="006D3129">
        <w:t>f</w:t>
      </w:r>
      <w:r w:rsidR="00FD004A">
        <w:t xml:space="preserve">ailed replications </w:t>
      </w:r>
      <w:r w:rsidR="00530D53">
        <w:t xml:space="preserve">have also been demonstrated </w:t>
      </w:r>
      <w:r w:rsidR="00937384">
        <w:t xml:space="preserve">when studying the priming of </w:t>
      </w:r>
      <w:r w:rsidR="00EC1FE7">
        <w:t>b</w:t>
      </w:r>
      <w:r w:rsidR="001F3C9B">
        <w:t>ehavior</w:t>
      </w:r>
      <w:r w:rsidR="00E54CA0">
        <w:t>al</w:t>
      </w:r>
      <w:r w:rsidR="001F3C9B">
        <w:t xml:space="preserve"> patterns</w:t>
      </w:r>
      <w:r w:rsidR="00E54CA0">
        <w:t xml:space="preserve">, namely </w:t>
      </w:r>
      <w:r w:rsidR="001F3C9B">
        <w:t xml:space="preserve">social </w:t>
      </w:r>
      <w:proofErr w:type="gramStart"/>
      <w:r w:rsidR="001F3C9B">
        <w:t>distancing</w:t>
      </w:r>
      <w:proofErr w:type="gramEnd"/>
      <w:r w:rsidR="001F3C9B">
        <w:t xml:space="preserve"> </w:t>
      </w:r>
      <w:r w:rsidR="00E54CA0">
        <w:t xml:space="preserve">and </w:t>
      </w:r>
      <w:r w:rsidR="001F3C9B">
        <w:t>intelligent behavior</w:t>
      </w:r>
      <w:r w:rsidR="00964D34">
        <w:t xml:space="preserve"> </w:t>
      </w:r>
      <w:r w:rsidR="00587830">
        <w:t>[</w:t>
      </w:r>
      <w:commentRangeStart w:id="20"/>
      <w:r w:rsidR="00587830">
        <w:t>ref</w:t>
      </w:r>
      <w:commentRangeEnd w:id="20"/>
      <w:r w:rsidR="006E42B4">
        <w:rPr>
          <w:rStyle w:val="CommentReference"/>
        </w:rPr>
        <w:commentReference w:id="20"/>
      </w:r>
      <w:r w:rsidR="00587830">
        <w:t>]</w:t>
      </w:r>
      <w:r w:rsidR="001F3C9B">
        <w:t>.</w:t>
      </w:r>
    </w:p>
    <w:p w14:paraId="4FD66016" w14:textId="77777777" w:rsidR="00976673" w:rsidRDefault="00976673" w:rsidP="00976673">
      <w:pPr>
        <w:pStyle w:val="Heading4"/>
        <w:bidi w:val="0"/>
      </w:pPr>
      <w:r>
        <w:t>Explaining The discrepancy between findings</w:t>
      </w:r>
    </w:p>
    <w:p w14:paraId="53B69444" w14:textId="62B60868" w:rsidR="000047E6" w:rsidRPr="000047E6" w:rsidRDefault="000047E6" w:rsidP="007F6CBC">
      <w:pPr>
        <w:pStyle w:val="NoSpacing"/>
        <w:bidi w:val="0"/>
      </w:pPr>
      <w:r w:rsidRPr="000047E6">
        <w:t>Do these contradicting findings represent a genuine heterogeneity in unconscious processing, or could they stem from methodological limitations of some of these studies?</w:t>
      </w:r>
    </w:p>
    <w:p w14:paraId="0DC5E63A" w14:textId="36CAD269" w:rsidR="00976673" w:rsidRDefault="00976673" w:rsidP="00976673">
      <w:pPr>
        <w:pStyle w:val="Heading5"/>
        <w:bidi w:val="0"/>
      </w:pPr>
      <w:r>
        <w:t>Underestimation of awareness</w:t>
      </w:r>
    </w:p>
    <w:p w14:paraId="0AD3F189" w14:textId="77777777" w:rsidR="00703C81" w:rsidRPr="00703C81" w:rsidRDefault="00703C81" w:rsidP="00703C81">
      <w:pPr>
        <w:pStyle w:val="NoSpacing"/>
        <w:bidi w:val="0"/>
        <w:rPr>
          <w:b/>
          <w:bCs/>
          <w:u w:val="single"/>
        </w:rPr>
      </w:pPr>
      <w:r w:rsidRPr="00703C81">
        <w:rPr>
          <w:b/>
          <w:bCs/>
          <w:u w:val="single"/>
        </w:rPr>
        <w:t>1:</w:t>
      </w:r>
    </w:p>
    <w:p w14:paraId="44204A2E" w14:textId="343FB372" w:rsidR="00976673" w:rsidRDefault="00976673" w:rsidP="00703C81">
      <w:pPr>
        <w:pStyle w:val="NoSpacing"/>
        <w:bidi w:val="0"/>
      </w:pPr>
      <w:r>
        <w:t>One source of methodological difference relate to the way consciousness is being measured.</w:t>
      </w:r>
    </w:p>
    <w:p w14:paraId="66DCFA02" w14:textId="777F82A4" w:rsidR="001D15C6" w:rsidRDefault="001D15C6" w:rsidP="008175A4">
      <w:pPr>
        <w:pStyle w:val="NoSpacing"/>
        <w:bidi w:val="0"/>
      </w:pPr>
      <w:commentRangeStart w:id="21"/>
      <w:r>
        <w:t>If the awareness measure isn't sensitive enough to discover small markers of awareness, the researcher might be inclined to rule out awareness and falsely deduce UC processing instead [ref].</w:t>
      </w:r>
    </w:p>
    <w:p w14:paraId="0CB98709" w14:textId="5476D017" w:rsidR="006F73D7" w:rsidRDefault="006F73D7" w:rsidP="001D15C6">
      <w:pPr>
        <w:pStyle w:val="NoSpacing"/>
        <w:bidi w:val="0"/>
      </w:pPr>
      <w:r>
        <w:t xml:space="preserve">There </w:t>
      </w:r>
      <w:r w:rsidR="00AE6CA7">
        <w:t xml:space="preserve">are </w:t>
      </w:r>
      <w:r>
        <w:t>several factors that can cause awareness to be underestimated, that is to conclude awareness doesn't exist when in fact it does.</w:t>
      </w:r>
      <w:r w:rsidR="004F2ED5">
        <w:t xml:space="preserve"> </w:t>
      </w:r>
      <w:r w:rsidR="004D39BB">
        <w:t>Firstly, a</w:t>
      </w:r>
      <w:r w:rsidR="004F2ED5">
        <w:t xml:space="preserve"> measure that is </w:t>
      </w:r>
      <w:r w:rsidR="00AE6CA7">
        <w:t>in</w:t>
      </w:r>
      <w:r w:rsidR="004F2ED5">
        <w:t xml:space="preserve">sensitive to </w:t>
      </w:r>
      <w:r w:rsidR="00AE6CA7">
        <w:t xml:space="preserve">the </w:t>
      </w:r>
      <w:r w:rsidR="004F2ED5">
        <w:t xml:space="preserve">relevant aspects of the stimuli will not be able to discover awareness of </w:t>
      </w:r>
      <w:r w:rsidR="00AE6CA7">
        <w:t>it</w:t>
      </w:r>
      <w:r w:rsidR="00F33E25">
        <w:t xml:space="preserve"> [ref]</w:t>
      </w:r>
      <w:r w:rsidR="004F2ED5">
        <w:t xml:space="preserve">. </w:t>
      </w:r>
      <w:r w:rsidR="005333D3">
        <w:t xml:space="preserve">In addition, </w:t>
      </w:r>
      <w:r w:rsidR="00081961">
        <w:t xml:space="preserve">a long delay between the </w:t>
      </w:r>
      <w:r w:rsidR="00E82C6C">
        <w:t xml:space="preserve">presentation </w:t>
      </w:r>
      <w:r w:rsidR="002D4AE1">
        <w:t xml:space="preserve">of </w:t>
      </w:r>
      <w:r w:rsidR="00081961">
        <w:t xml:space="preserve">the stimulus and </w:t>
      </w:r>
      <w:r w:rsidR="002D4AE1">
        <w:t xml:space="preserve">inquiry </w:t>
      </w:r>
      <w:r w:rsidR="00081961">
        <w:t xml:space="preserve">about it might </w:t>
      </w:r>
      <w:r w:rsidR="00F33E25">
        <w:t xml:space="preserve">cause subjects to forget that they had some experience of it [ref]. </w:t>
      </w:r>
      <w:r w:rsidR="002D6956">
        <w:t xml:space="preserve">Underestimation can also occur if the subject uses a </w:t>
      </w:r>
      <w:r w:rsidR="002D4AE1">
        <w:t xml:space="preserve">very </w:t>
      </w:r>
      <w:r w:rsidR="002D6956">
        <w:t>strict criterion when judging whether she saw the prime</w:t>
      </w:r>
      <w:r w:rsidR="00D27C09">
        <w:t xml:space="preserve"> [ref]</w:t>
      </w:r>
      <w:r w:rsidR="002D6956">
        <w:t>. Finally</w:t>
      </w:r>
      <w:r w:rsidR="002D4AE1">
        <w:t>,</w:t>
      </w:r>
      <w:r w:rsidR="002D6956">
        <w:t xml:space="preserve"> a</w:t>
      </w:r>
      <w:r w:rsidR="00C53B7E">
        <w:t xml:space="preserve"> difficult task could reduce that participant's </w:t>
      </w:r>
      <w:r w:rsidR="002D6956">
        <w:t xml:space="preserve">motivation to perform </w:t>
      </w:r>
      <w:r w:rsidR="00C53B7E">
        <w:t xml:space="preserve">an </w:t>
      </w:r>
      <w:r w:rsidR="001D15C6">
        <w:t>exhaustive</w:t>
      </w:r>
      <w:r w:rsidR="002D6956">
        <w:t xml:space="preserve"> introspection </w:t>
      </w:r>
      <w:r w:rsidR="00C53B7E">
        <w:t xml:space="preserve">and thus </w:t>
      </w:r>
      <w:r w:rsidR="002D6956">
        <w:t xml:space="preserve">lead to underestimation </w:t>
      </w:r>
      <w:r w:rsidR="00C53B7E">
        <w:t xml:space="preserve">of </w:t>
      </w:r>
      <w:r w:rsidR="002D6956">
        <w:t>awareness</w:t>
      </w:r>
      <w:r w:rsidR="00D27C09">
        <w:t xml:space="preserve"> [ref].</w:t>
      </w:r>
      <w:commentRangeEnd w:id="21"/>
      <w:r w:rsidR="00A21522">
        <w:rPr>
          <w:rStyle w:val="CommentReference"/>
        </w:rPr>
        <w:commentReference w:id="21"/>
      </w:r>
    </w:p>
    <w:p w14:paraId="093A7646" w14:textId="77777777" w:rsidR="00976673" w:rsidRDefault="00976673" w:rsidP="00976673">
      <w:pPr>
        <w:pStyle w:val="Heading5"/>
        <w:bidi w:val="0"/>
      </w:pPr>
      <w:r>
        <w:t>Explaining null findings – Insensitive measures cause unconscious processing under estimation</w:t>
      </w:r>
    </w:p>
    <w:p w14:paraId="6BE3AD11" w14:textId="606676FB" w:rsidR="00531AAE" w:rsidRDefault="00976673" w:rsidP="001727BA">
      <w:pPr>
        <w:pStyle w:val="NoSpacing"/>
        <w:bidi w:val="0"/>
      </w:pPr>
      <w:r>
        <w:t xml:space="preserve">Another </w:t>
      </w:r>
      <w:r w:rsidR="00D1694D">
        <w:t>source</w:t>
      </w:r>
      <w:r>
        <w:t xml:space="preserve">, conversely, is </w:t>
      </w:r>
      <w:r w:rsidR="00D1694D">
        <w:t xml:space="preserve">insensitive measures of the UC effect that </w:t>
      </w:r>
      <w:r w:rsidR="001727BA">
        <w:t>promote</w:t>
      </w:r>
      <w:r w:rsidR="00D1694D">
        <w:t xml:space="preserve"> </w:t>
      </w:r>
      <w:r>
        <w:t>null findings</w:t>
      </w:r>
      <w:r w:rsidR="00E52FE8">
        <w:t>.</w:t>
      </w:r>
      <w:r w:rsidR="00AE2150">
        <w:t xml:space="preserve"> The most prominent measure for probing UC effects is the keyboard RT</w:t>
      </w:r>
      <w:r w:rsidR="005B1B51">
        <w:t>. When participants are asked to perform a task</w:t>
      </w:r>
      <w:r w:rsidR="00531AAE">
        <w:t xml:space="preserve"> on a target stimul</w:t>
      </w:r>
      <w:r w:rsidR="00861B41">
        <w:t>us</w:t>
      </w:r>
      <w:r w:rsidR="00531AAE">
        <w:t>, it was shown that their RT change</w:t>
      </w:r>
      <w:r w:rsidR="00CD009A">
        <w:t>s</w:t>
      </w:r>
      <w:r w:rsidR="00531AAE">
        <w:t xml:space="preserve"> according to the congruency between the target and the prime [ref]. </w:t>
      </w:r>
      <w:r w:rsidR="00D044AA">
        <w:t>However</w:t>
      </w:r>
      <w:r w:rsidR="006568FE">
        <w:t>,</w:t>
      </w:r>
      <w:r w:rsidR="00D044AA">
        <w:t xml:space="preserve"> this </w:t>
      </w:r>
      <w:r w:rsidR="00CD009A">
        <w:t>effect is usually very small [</w:t>
      </w:r>
      <w:commentRangeStart w:id="22"/>
      <w:r w:rsidR="00CD009A">
        <w:t>ref</w:t>
      </w:r>
      <w:commentRangeEnd w:id="22"/>
      <w:r w:rsidR="007D164B">
        <w:rPr>
          <w:rStyle w:val="CommentReference"/>
        </w:rPr>
        <w:commentReference w:id="22"/>
      </w:r>
      <w:r w:rsidR="00CD009A">
        <w:t>] and</w:t>
      </w:r>
      <w:r w:rsidR="00DD25DB">
        <w:t xml:space="preserve"> </w:t>
      </w:r>
      <w:r w:rsidR="000B581A">
        <w:t xml:space="preserve">doesn't </w:t>
      </w:r>
      <w:r w:rsidR="002A2A03">
        <w:t xml:space="preserve">provide </w:t>
      </w:r>
      <w:r w:rsidR="006C30C7">
        <w:t xml:space="preserve">insight on the process of </w:t>
      </w:r>
      <w:r w:rsidR="002A2A03">
        <w:t>formulati</w:t>
      </w:r>
      <w:r w:rsidR="006C30C7">
        <w:t>ng</w:t>
      </w:r>
      <w:r w:rsidR="000B581A">
        <w:t xml:space="preserve"> the final decision</w:t>
      </w:r>
      <w:r w:rsidR="002A2A03">
        <w:t>.</w:t>
      </w:r>
    </w:p>
    <w:p w14:paraId="2601E82D" w14:textId="18E78E4A" w:rsidR="002C1CE0" w:rsidRDefault="006E4F8B">
      <w:pPr>
        <w:pStyle w:val="Heading4"/>
        <w:bidi w:val="0"/>
      </w:pPr>
      <w:r>
        <w:t>Motion tracking vs keyboard</w:t>
      </w:r>
    </w:p>
    <w:p w14:paraId="2B172AD5" w14:textId="0650D02E" w:rsidR="00445CB5" w:rsidRPr="00C56AF9" w:rsidRDefault="00445CB5" w:rsidP="00DF6324">
      <w:pPr>
        <w:pStyle w:val="NoSpacing"/>
        <w:bidi w:val="0"/>
        <w:rPr>
          <w:b/>
          <w:bCs/>
          <w:u w:val="single"/>
        </w:rPr>
      </w:pPr>
      <w:r w:rsidRPr="00C56AF9">
        <w:rPr>
          <w:b/>
          <w:bCs/>
          <w:u w:val="single"/>
        </w:rPr>
        <w:t>1:</w:t>
      </w:r>
    </w:p>
    <w:p w14:paraId="053DED72" w14:textId="003CB168" w:rsidR="002C1CE0" w:rsidRDefault="00DD44EB" w:rsidP="00E254D2">
      <w:pPr>
        <w:pStyle w:val="NoSpacing"/>
        <w:bidi w:val="0"/>
      </w:pPr>
      <w:r>
        <w:t xml:space="preserve">The </w:t>
      </w:r>
      <w:r w:rsidR="002124FE">
        <w:t xml:space="preserve">solution </w:t>
      </w:r>
      <w:r>
        <w:t>for th</w:t>
      </w:r>
      <w:r w:rsidR="00B21E2C">
        <w:t>ese</w:t>
      </w:r>
      <w:r>
        <w:t xml:space="preserve"> problem</w:t>
      </w:r>
      <w:r w:rsidR="00B21E2C">
        <w:t>s</w:t>
      </w:r>
      <w:r>
        <w:t xml:space="preserve"> might </w:t>
      </w:r>
      <w:r w:rsidR="00E254D2">
        <w:t>be provided by</w:t>
      </w:r>
      <w:r>
        <w:t xml:space="preserve"> t</w:t>
      </w:r>
      <w:r w:rsidR="002C1CE0">
        <w:t xml:space="preserve">rajectory tracking </w:t>
      </w:r>
      <w:r>
        <w:t xml:space="preserve">which </w:t>
      </w:r>
      <w:r w:rsidR="002C1CE0">
        <w:t xml:space="preserve">has become a popular tool for </w:t>
      </w:r>
      <w:r w:rsidR="003B68E7">
        <w:t xml:space="preserve">unraveling </w:t>
      </w:r>
      <w:r w:rsidR="002C1CE0">
        <w:t xml:space="preserve">cognitive </w:t>
      </w:r>
      <w:r w:rsidR="00A30850">
        <w:t>processes</w:t>
      </w:r>
      <w:r w:rsidR="004F4999">
        <w:t xml:space="preserve"> [</w:t>
      </w:r>
      <w:commentRangeStart w:id="23"/>
      <w:r w:rsidR="004F4999">
        <w:t>ref</w:t>
      </w:r>
      <w:commentRangeEnd w:id="23"/>
      <w:r w:rsidR="004F4999">
        <w:rPr>
          <w:rStyle w:val="CommentReference"/>
        </w:rPr>
        <w:commentReference w:id="23"/>
      </w:r>
      <w:r w:rsidR="004F4999">
        <w:t>]</w:t>
      </w:r>
      <w:r w:rsidR="002C1CE0">
        <w:t xml:space="preserve">. </w:t>
      </w:r>
      <w:r w:rsidR="00A464E8">
        <w:t>Contrary to keyboard RT which produces a discrete value for each trial, motion tracking produces a cont</w:t>
      </w:r>
      <w:r w:rsidR="0075797D">
        <w:t xml:space="preserve">inuous set of values which is better suited for tracking </w:t>
      </w:r>
      <w:r w:rsidR="00E91B25">
        <w:t>ongoing</w:t>
      </w:r>
      <w:r w:rsidR="0075797D">
        <w:t xml:space="preserve"> </w:t>
      </w:r>
      <w:r w:rsidR="00AF0C32">
        <w:t>cognitive processes</w:t>
      </w:r>
      <w:r w:rsidR="002C1CE0">
        <w:t xml:space="preserve">. </w:t>
      </w:r>
      <w:r w:rsidR="000771C7">
        <w:t xml:space="preserve">This property allowed to reveal the temporal dynamics of speech comprehension and show that </w:t>
      </w:r>
      <w:r w:rsidR="00861D29">
        <w:t>words are processed in an incremental manner</w:t>
      </w:r>
      <w:r w:rsidR="00306D63">
        <w:t xml:space="preserve"> [</w:t>
      </w:r>
      <w:commentRangeStart w:id="24"/>
      <w:r w:rsidR="00306D63">
        <w:t>ref</w:t>
      </w:r>
      <w:commentRangeEnd w:id="24"/>
      <w:r w:rsidR="00306D63">
        <w:rPr>
          <w:rStyle w:val="CommentReference"/>
        </w:rPr>
        <w:commentReference w:id="24"/>
      </w:r>
      <w:r w:rsidR="00306D63">
        <w:t>]</w:t>
      </w:r>
      <w:r w:rsidR="002C1CE0">
        <w:t>.</w:t>
      </w:r>
      <w:r w:rsidR="00484277">
        <w:t xml:space="preserve"> </w:t>
      </w:r>
      <w:r w:rsidR="002D3986">
        <w:t xml:space="preserve">Another </w:t>
      </w:r>
      <w:r w:rsidR="00553BDF">
        <w:t xml:space="preserve">drawback of the keyboard RT </w:t>
      </w:r>
      <w:r w:rsidR="00E0044F">
        <w:t xml:space="preserve">is that it doesn't allow to draw direct conclusions regarding </w:t>
      </w:r>
      <w:r w:rsidR="00167E05">
        <w:t>the</w:t>
      </w:r>
      <w:r w:rsidR="00E0044F">
        <w:t xml:space="preserve"> </w:t>
      </w:r>
      <w:r w:rsidR="00E2320C">
        <w:t>cognitive processes that lead to the final decision</w:t>
      </w:r>
      <w:r w:rsidR="000670D0">
        <w:t>;</w:t>
      </w:r>
      <w:r w:rsidR="00E2320C">
        <w:t xml:space="preserve"> Since keyboard input is given only after </w:t>
      </w:r>
      <w:r w:rsidR="00790FB0">
        <w:t xml:space="preserve">the decision has been </w:t>
      </w:r>
      <w:r w:rsidR="00E2320C">
        <w:t xml:space="preserve">made, </w:t>
      </w:r>
      <w:r w:rsidR="00BE7F64">
        <w:t xml:space="preserve">only </w:t>
      </w:r>
      <w:r w:rsidR="005C6867">
        <w:t>retrospective deductions</w:t>
      </w:r>
      <w:r w:rsidR="00BE7F64">
        <w:t xml:space="preserve"> can be made</w:t>
      </w:r>
      <w:r w:rsidR="005C6867">
        <w:t xml:space="preserve">. In contrast, motion tracking </w:t>
      </w:r>
      <w:r w:rsidR="00093ED3">
        <w:t xml:space="preserve">captures the movement </w:t>
      </w:r>
      <w:r w:rsidR="00412F43">
        <w:t xml:space="preserve">while the cognitive processes are </w:t>
      </w:r>
      <w:r w:rsidR="00BE7F64">
        <w:t xml:space="preserve">occurring </w:t>
      </w:r>
      <w:r w:rsidR="00412F43">
        <w:t xml:space="preserve">which is why it </w:t>
      </w:r>
      <w:r w:rsidR="00BE7F64">
        <w:t xml:space="preserve">directly </w:t>
      </w:r>
      <w:r w:rsidR="00412F43">
        <w:t xml:space="preserve">reflects their </w:t>
      </w:r>
      <w:r w:rsidR="00BE7F64">
        <w:t>development</w:t>
      </w:r>
      <w:r w:rsidR="00412F43">
        <w:t>.</w:t>
      </w:r>
      <w:r w:rsidR="00137135">
        <w:t xml:space="preserve"> </w:t>
      </w:r>
      <w:r w:rsidR="0089537D">
        <w:t xml:space="preserve">This advantage </w:t>
      </w:r>
      <w:r w:rsidR="00753F0E">
        <w:t xml:space="preserve">was used to probe the syntactic processing of speech and conclude </w:t>
      </w:r>
      <w:r w:rsidR="00500416">
        <w:t xml:space="preserve">that </w:t>
      </w:r>
      <w:r w:rsidR="0089537D">
        <w:t xml:space="preserve">multiple syntactic interpretations of a sentence </w:t>
      </w:r>
      <w:r w:rsidR="005F4B45">
        <w:t xml:space="preserve">are processed </w:t>
      </w:r>
      <w:r w:rsidR="006D4106">
        <w:t>simultaneously</w:t>
      </w:r>
      <w:r w:rsidR="005F4B45">
        <w:t xml:space="preserve"> as opposed to </w:t>
      </w:r>
      <w:r w:rsidR="00EE5959">
        <w:t>serially</w:t>
      </w:r>
      <w:r w:rsidR="00FF2207">
        <w:t xml:space="preserve"> [</w:t>
      </w:r>
      <w:commentRangeStart w:id="25"/>
      <w:r w:rsidR="00FF2207">
        <w:t>ref</w:t>
      </w:r>
      <w:commentRangeEnd w:id="25"/>
      <w:r w:rsidR="00FF2207">
        <w:rPr>
          <w:rStyle w:val="CommentReference"/>
          <w:rtl/>
        </w:rPr>
        <w:commentReference w:id="25"/>
      </w:r>
      <w:r w:rsidR="00FF2207">
        <w:t>]</w:t>
      </w:r>
      <w:r w:rsidR="004B7C4C">
        <w:t>.</w:t>
      </w:r>
      <w:r w:rsidR="005F4B45">
        <w:t xml:space="preserve"> </w:t>
      </w:r>
      <w:r w:rsidR="00041D70">
        <w:t xml:space="preserve">The different movement patterns associated with </w:t>
      </w:r>
      <w:r w:rsidR="009268E9">
        <w:t>simultaneous</w:t>
      </w:r>
      <w:r w:rsidR="00041D70">
        <w:t xml:space="preserve"> </w:t>
      </w:r>
      <w:r w:rsidR="009268E9">
        <w:t xml:space="preserve">conflicting goals </w:t>
      </w:r>
      <w:r w:rsidR="00041D70">
        <w:t>and serial</w:t>
      </w:r>
      <w:r w:rsidR="009268E9">
        <w:t>ly occurring</w:t>
      </w:r>
      <w:r w:rsidR="00041D70">
        <w:t xml:space="preserve"> goals </w:t>
      </w:r>
      <w:r w:rsidR="009268E9">
        <w:t>were differentiated using motion tracking</w:t>
      </w:r>
      <w:r w:rsidR="00FF2207">
        <w:t xml:space="preserve"> [</w:t>
      </w:r>
      <w:commentRangeStart w:id="26"/>
      <w:r w:rsidR="00FF2207">
        <w:t>ref</w:t>
      </w:r>
      <w:commentRangeEnd w:id="26"/>
      <w:r w:rsidR="00FF2207">
        <w:rPr>
          <w:rStyle w:val="CommentReference"/>
        </w:rPr>
        <w:commentReference w:id="26"/>
      </w:r>
      <w:r w:rsidR="00FF2207">
        <w:t>]</w:t>
      </w:r>
      <w:r w:rsidR="00BE252D">
        <w:t>.</w:t>
      </w:r>
    </w:p>
    <w:p w14:paraId="36583870" w14:textId="0F2C3D63" w:rsidR="002C1CE0" w:rsidRDefault="00817016" w:rsidP="00C56AF9">
      <w:pPr>
        <w:pStyle w:val="NoSpacing"/>
        <w:bidi w:val="0"/>
        <w:rPr>
          <w:rtl/>
        </w:rPr>
      </w:pPr>
      <w:r>
        <w:t xml:space="preserve">Another benefit of continuous data is the possibility to extract various </w:t>
      </w:r>
      <w:r w:rsidR="00D5319F">
        <w:t>parameters</w:t>
      </w:r>
      <w:r>
        <w:t xml:space="preserve"> of behavior</w:t>
      </w:r>
      <w:r w:rsidR="00D5319F">
        <w:t xml:space="preserve"> from it</w:t>
      </w:r>
      <w:r>
        <w:t xml:space="preserve"> that are not available when using non-continuous measures. One such parameter is velocity which </w:t>
      </w:r>
      <w:r w:rsidR="00D5319F">
        <w:t xml:space="preserve">was </w:t>
      </w:r>
      <w:r>
        <w:t>used t</w:t>
      </w:r>
      <w:r w:rsidR="00435BFC">
        <w:t xml:space="preserve">o inspect </w:t>
      </w:r>
      <w:r w:rsidR="00D5319F">
        <w:t>s</w:t>
      </w:r>
      <w:r w:rsidR="00435BFC">
        <w:t>ubjects</w:t>
      </w:r>
      <w:r w:rsidR="00D5319F">
        <w:t>'</w:t>
      </w:r>
      <w:r w:rsidR="00435BFC">
        <w:t xml:space="preserve"> confidence in </w:t>
      </w:r>
      <w:r w:rsidR="00D5319F">
        <w:t xml:space="preserve">their </w:t>
      </w:r>
      <w:r w:rsidR="00435BFC">
        <w:t>answer</w:t>
      </w:r>
      <w:r w:rsidR="00D5319F">
        <w:t>s</w:t>
      </w:r>
      <w:r w:rsidR="00D012CA">
        <w:t xml:space="preserve"> [</w:t>
      </w:r>
      <w:commentRangeStart w:id="27"/>
      <w:r w:rsidR="00D012CA">
        <w:t>ref</w:t>
      </w:r>
      <w:commentRangeEnd w:id="27"/>
      <w:r w:rsidR="00D012CA">
        <w:rPr>
          <w:rStyle w:val="CommentReference"/>
        </w:rPr>
        <w:commentReference w:id="27"/>
      </w:r>
      <w:r w:rsidR="00D012CA">
        <w:t>]</w:t>
      </w:r>
      <w:r w:rsidR="00E9684E">
        <w:t xml:space="preserve">. Another </w:t>
      </w:r>
      <w:r w:rsidR="005A4B8A">
        <w:t xml:space="preserve">parameter </w:t>
      </w:r>
      <w:r w:rsidR="00485A14">
        <w:t xml:space="preserve">is </w:t>
      </w:r>
      <w:r w:rsidR="00CD75B6">
        <w:t xml:space="preserve">changes of mind </w:t>
      </w:r>
      <w:r w:rsidR="00485A14">
        <w:t>that are not</w:t>
      </w:r>
      <w:r w:rsidR="00032C67">
        <w:t xml:space="preserve"> possible when </w:t>
      </w:r>
      <w:r w:rsidR="00485A14">
        <w:t xml:space="preserve">responding with </w:t>
      </w:r>
      <w:r w:rsidR="00032C67">
        <w:t xml:space="preserve">a keyboard but are reflected in the trajectory when </w:t>
      </w:r>
      <w:r w:rsidR="006943BC">
        <w:t>using motion tracking</w:t>
      </w:r>
      <w:r w:rsidR="00C34142">
        <w:t xml:space="preserve"> [</w:t>
      </w:r>
      <w:commentRangeStart w:id="28"/>
      <w:r w:rsidR="00C34142">
        <w:t>ref</w:t>
      </w:r>
      <w:commentRangeEnd w:id="28"/>
      <w:r w:rsidR="005A4B8A">
        <w:rPr>
          <w:rStyle w:val="CommentReference"/>
        </w:rPr>
        <w:commentReference w:id="28"/>
      </w:r>
      <w:r w:rsidR="00C34142">
        <w:t>]</w:t>
      </w:r>
      <w:r w:rsidR="00485A14">
        <w:t>.</w:t>
      </w:r>
    </w:p>
    <w:p w14:paraId="4ADE2CAC" w14:textId="77777777" w:rsidR="00976673" w:rsidRDefault="00976673" w:rsidP="00976673">
      <w:pPr>
        <w:pStyle w:val="Heading4"/>
        <w:bidi w:val="0"/>
      </w:pPr>
      <w:proofErr w:type="spellStart"/>
      <w:r>
        <w:lastRenderedPageBreak/>
        <w:t>Prev</w:t>
      </w:r>
      <w:proofErr w:type="spellEnd"/>
      <w:r>
        <w:t xml:space="preserve"> papers with motion tracking</w:t>
      </w:r>
    </w:p>
    <w:p w14:paraId="65C933D8" w14:textId="77777777" w:rsidR="00E13C85" w:rsidRDefault="00FD1495" w:rsidP="00E13C85">
      <w:pPr>
        <w:pStyle w:val="NoSpacing"/>
        <w:bidi w:val="0"/>
      </w:pPr>
      <w:r>
        <w:t xml:space="preserve">The ability to unravel cognitive conflicts and </w:t>
      </w:r>
      <w:r w:rsidR="004707BE">
        <w:t xml:space="preserve">observe </w:t>
      </w:r>
      <w:r>
        <w:t xml:space="preserve">COM </w:t>
      </w:r>
      <w:r w:rsidR="00075969">
        <w:t>is</w:t>
      </w:r>
      <w:r>
        <w:t xml:space="preserve"> beneficial when </w:t>
      </w:r>
      <w:r w:rsidR="00075969">
        <w:t xml:space="preserve">studying </w:t>
      </w:r>
      <w:r>
        <w:t>UC processing.</w:t>
      </w:r>
      <w:r w:rsidR="000F239A">
        <w:t xml:space="preserve"> </w:t>
      </w:r>
      <w:r w:rsidR="008E7A2D">
        <w:t xml:space="preserve">The combination of motion tracking and </w:t>
      </w:r>
      <w:r w:rsidR="0035360E">
        <w:t xml:space="preserve">priming paradigms that evoke conflicts between </w:t>
      </w:r>
      <w:r w:rsidR="00EF72DE">
        <w:t>the</w:t>
      </w:r>
      <w:r w:rsidR="00EF3B5E">
        <w:t xml:space="preserve"> prime and target can be used to learn about the functionality of UC processing.</w:t>
      </w:r>
      <w:r w:rsidR="00D05F71">
        <w:t xml:space="preserve"> </w:t>
      </w:r>
      <w:r w:rsidR="004E0C6C">
        <w:t>For example</w:t>
      </w:r>
      <w:r w:rsidR="00F314D3">
        <w:t>,</w:t>
      </w:r>
      <w:r w:rsidR="004E0C6C">
        <w:t xml:space="preserve"> </w:t>
      </w:r>
      <w:r w:rsidR="00952AF8">
        <w:t xml:space="preserve">the level at which UC images are processed was probed by </w:t>
      </w:r>
      <w:r w:rsidR="004D6C22">
        <w:t xml:space="preserve">asking </w:t>
      </w:r>
      <w:r w:rsidR="004E0C6C">
        <w:t xml:space="preserve">subjects to classify a target image as a person / animal </w:t>
      </w:r>
      <w:r w:rsidR="004D6C22">
        <w:t xml:space="preserve">while </w:t>
      </w:r>
      <w:r w:rsidR="003C57F0">
        <w:t xml:space="preserve">the image </w:t>
      </w:r>
      <w:r w:rsidR="004E0C6C">
        <w:t xml:space="preserve">is </w:t>
      </w:r>
      <w:r w:rsidR="003C57F0">
        <w:t xml:space="preserve">preceded </w:t>
      </w:r>
      <w:r w:rsidR="004E0C6C">
        <w:t xml:space="preserve">by </w:t>
      </w:r>
      <w:r w:rsidR="004D6C22">
        <w:t xml:space="preserve">a </w:t>
      </w:r>
      <w:r w:rsidR="004E0C6C">
        <w:t>prime</w:t>
      </w:r>
      <w:r w:rsidR="003C57F0">
        <w:t xml:space="preserve"> image</w:t>
      </w:r>
      <w:r w:rsidR="004D6C22">
        <w:t>.</w:t>
      </w:r>
      <w:r w:rsidR="004E0C6C">
        <w:t xml:space="preserve"> </w:t>
      </w:r>
      <w:r w:rsidR="004D6C22">
        <w:t xml:space="preserve">When the prime was incongruent to the target the reaching trajectories </w:t>
      </w:r>
      <w:r w:rsidR="004E0C6C">
        <w:t>tend</w:t>
      </w:r>
      <w:r w:rsidR="004D6C22">
        <w:t>ed</w:t>
      </w:r>
      <w:r w:rsidR="004E0C6C">
        <w:t xml:space="preserve"> to deviate to</w:t>
      </w:r>
      <w:r w:rsidR="003C57F0">
        <w:t>wards</w:t>
      </w:r>
      <w:r w:rsidR="004E0C6C">
        <w:t xml:space="preserve"> the incorrect answer</w:t>
      </w:r>
      <w:r w:rsidR="00F6282F">
        <w:t xml:space="preserve"> [</w:t>
      </w:r>
      <w:commentRangeStart w:id="29"/>
      <w:r w:rsidR="00F6282F">
        <w:t>ref</w:t>
      </w:r>
      <w:commentRangeEnd w:id="29"/>
      <w:r w:rsidR="00F6282F">
        <w:rPr>
          <w:rStyle w:val="CommentReference"/>
        </w:rPr>
        <w:commentReference w:id="29"/>
      </w:r>
      <w:r w:rsidR="00F6282F">
        <w:t>],</w:t>
      </w:r>
      <w:r w:rsidR="004E0C6C">
        <w:t xml:space="preserve"> </w:t>
      </w:r>
      <w:r w:rsidR="007A3A61">
        <w:t xml:space="preserve">therefore </w:t>
      </w:r>
      <w:r w:rsidR="00E07041">
        <w:t>indicating</w:t>
      </w:r>
      <w:r w:rsidR="007A3A61">
        <w:t xml:space="preserve"> </w:t>
      </w:r>
      <w:r w:rsidR="004E0C6C">
        <w:t>that the semantic meaning of prime</w:t>
      </w:r>
      <w:r w:rsidR="007A3A61">
        <w:t xml:space="preserve"> images</w:t>
      </w:r>
      <w:r w:rsidR="004E0C6C">
        <w:t xml:space="preserve"> </w:t>
      </w:r>
      <w:r w:rsidR="00E07041">
        <w:t xml:space="preserve">was </w:t>
      </w:r>
      <w:r w:rsidR="003C57F0">
        <w:t>processed UC</w:t>
      </w:r>
      <w:r w:rsidR="008E0CE3">
        <w:t xml:space="preserve"> [</w:t>
      </w:r>
      <w:commentRangeStart w:id="30"/>
      <w:r w:rsidR="008E0CE3">
        <w:t>ref</w:t>
      </w:r>
      <w:commentRangeEnd w:id="30"/>
      <w:r w:rsidR="00F6282F">
        <w:rPr>
          <w:rStyle w:val="CommentReference"/>
        </w:rPr>
        <w:commentReference w:id="30"/>
      </w:r>
      <w:r w:rsidR="008E0CE3">
        <w:t>]</w:t>
      </w:r>
      <w:r w:rsidR="003C57F0">
        <w:t>.</w:t>
      </w:r>
      <w:r w:rsidR="00471A10">
        <w:t xml:space="preserve"> In a similar experiment </w:t>
      </w:r>
      <w:r w:rsidR="00861428">
        <w:t xml:space="preserve">the concept of digits or letters was primed before classifying </w:t>
      </w:r>
      <w:r w:rsidR="008D1032">
        <w:t>a stimulus as one of them, and here too the trajectories were affected by the congruency between the prime and the target</w:t>
      </w:r>
      <w:r w:rsidR="008E0CE3">
        <w:t xml:space="preserve"> [</w:t>
      </w:r>
      <w:commentRangeStart w:id="31"/>
      <w:r w:rsidR="008E0CE3">
        <w:t>ref</w:t>
      </w:r>
      <w:commentRangeEnd w:id="31"/>
      <w:r w:rsidR="005B2A6E">
        <w:rPr>
          <w:rStyle w:val="CommentReference"/>
        </w:rPr>
        <w:commentReference w:id="31"/>
      </w:r>
      <w:r w:rsidR="008E0CE3">
        <w:t>]</w:t>
      </w:r>
      <w:r w:rsidR="008D1032">
        <w:t>.</w:t>
      </w:r>
    </w:p>
    <w:p w14:paraId="74FFDFA6" w14:textId="1C27AF25" w:rsidR="00252575" w:rsidRDefault="00C30D60" w:rsidP="00E13C85">
      <w:pPr>
        <w:pStyle w:val="NoSpacing"/>
        <w:bidi w:val="0"/>
      </w:pPr>
      <w:r>
        <w:t xml:space="preserve">Motion tracking </w:t>
      </w:r>
      <w:r w:rsidR="001F266C">
        <w:t xml:space="preserve">can </w:t>
      </w:r>
      <w:r>
        <w:t xml:space="preserve">was also </w:t>
      </w:r>
      <w:r w:rsidR="001F266C">
        <w:t xml:space="preserve">be </w:t>
      </w:r>
      <w:r>
        <w:t xml:space="preserve">used </w:t>
      </w:r>
      <w:r w:rsidR="00053279">
        <w:t xml:space="preserve">to </w:t>
      </w:r>
      <w:r w:rsidR="001F266C" w:rsidRPr="001F266C">
        <w:t>corroborate</w:t>
      </w:r>
      <w:r w:rsidR="001F266C">
        <w:t xml:space="preserve"> </w:t>
      </w:r>
      <w:r w:rsidR="004102F8">
        <w:t xml:space="preserve">previous </w:t>
      </w:r>
      <w:r w:rsidR="001F266C">
        <w:t xml:space="preserve">findings and </w:t>
      </w:r>
      <w:r w:rsidR="004102F8">
        <w:t xml:space="preserve">confirm </w:t>
      </w:r>
      <w:r w:rsidR="004A3F95">
        <w:t xml:space="preserve">that </w:t>
      </w:r>
      <w:r w:rsidR="001F266C">
        <w:t xml:space="preserve">the effect is </w:t>
      </w:r>
      <w:r w:rsidR="00351B74">
        <w:t xml:space="preserve">robust </w:t>
      </w:r>
      <w:r w:rsidR="00EC4888">
        <w:t>across</w:t>
      </w:r>
      <w:r w:rsidR="00351B74">
        <w:t xml:space="preserve"> measuring technique</w:t>
      </w:r>
      <w:r w:rsidR="00111A75">
        <w:t>s.</w:t>
      </w:r>
      <w:r w:rsidR="00796416">
        <w:t xml:space="preserve"> </w:t>
      </w:r>
      <w:r w:rsidR="00315F51">
        <w:t>The role of attention in facilitating priming</w:t>
      </w:r>
      <w:r w:rsidR="003F043B">
        <w:t xml:space="preserve"> [</w:t>
      </w:r>
      <w:commentRangeStart w:id="32"/>
      <w:r w:rsidR="003F043B">
        <w:t>ref</w:t>
      </w:r>
      <w:commentRangeEnd w:id="32"/>
      <w:r w:rsidR="00DB43B1">
        <w:rPr>
          <w:rStyle w:val="CommentReference"/>
        </w:rPr>
        <w:commentReference w:id="32"/>
      </w:r>
      <w:r w:rsidR="003F043B">
        <w:t xml:space="preserve">] </w:t>
      </w:r>
      <w:r w:rsidR="00796416">
        <w:t xml:space="preserve">was reaffirmed </w:t>
      </w:r>
      <w:r w:rsidR="003F043B">
        <w:t xml:space="preserve">using this concept </w:t>
      </w:r>
      <w:r w:rsidR="00796416">
        <w:t xml:space="preserve">when subjects that had to judge </w:t>
      </w:r>
      <w:r w:rsidR="00226FFE">
        <w:t xml:space="preserve">a digit as larger or smaller than 5 </w:t>
      </w:r>
      <w:r w:rsidR="003F043B">
        <w:t>exhibited</w:t>
      </w:r>
      <w:r w:rsidR="00226FFE">
        <w:t xml:space="preserve"> longer reach trajectories </w:t>
      </w:r>
      <w:r w:rsidR="002B2300">
        <w:t xml:space="preserve">in the incongruent condition </w:t>
      </w:r>
      <w:r w:rsidR="003F17C8">
        <w:t xml:space="preserve">especially </w:t>
      </w:r>
      <w:r w:rsidR="002B2300">
        <w:t>w</w:t>
      </w:r>
      <w:r w:rsidR="00247A2B">
        <w:t xml:space="preserve">hen they were attended to the </w:t>
      </w:r>
      <w:r w:rsidR="002B2300">
        <w:t>prime</w:t>
      </w:r>
      <w:r w:rsidR="00DB43B1">
        <w:t xml:space="preserve"> [</w:t>
      </w:r>
      <w:commentRangeStart w:id="33"/>
      <w:r w:rsidR="00DB43B1">
        <w:t>ref</w:t>
      </w:r>
      <w:commentRangeEnd w:id="33"/>
      <w:r w:rsidR="0073604D">
        <w:rPr>
          <w:rStyle w:val="CommentReference"/>
        </w:rPr>
        <w:commentReference w:id="33"/>
      </w:r>
      <w:r w:rsidR="00DB43B1">
        <w:t>]</w:t>
      </w:r>
      <w:r w:rsidR="00226FFE">
        <w:t>.</w:t>
      </w:r>
      <w:r w:rsidR="00351B74">
        <w:t xml:space="preserve"> </w:t>
      </w:r>
    </w:p>
    <w:p w14:paraId="279EF9CC" w14:textId="7BD5B255" w:rsidR="004D00B9" w:rsidRPr="00CA4069" w:rsidRDefault="00976673" w:rsidP="00EE2E47">
      <w:pPr>
        <w:pStyle w:val="Heading4"/>
        <w:bidi w:val="0"/>
      </w:pPr>
      <w:proofErr w:type="spellStart"/>
      <w:r>
        <w:t>Prev</w:t>
      </w:r>
      <w:proofErr w:type="spellEnd"/>
      <w:r>
        <w:t xml:space="preserve"> papers with motion tracking and keyboard</w:t>
      </w:r>
    </w:p>
    <w:p w14:paraId="507A6536" w14:textId="3BBC4CA8" w:rsidR="0007249B" w:rsidRDefault="00C37247" w:rsidP="00B61C47">
      <w:pPr>
        <w:pStyle w:val="NoSpacing"/>
        <w:bidi w:val="0"/>
        <w:rPr>
          <w:rtl/>
        </w:rPr>
      </w:pPr>
      <w:r>
        <w:t xml:space="preserve">It should be noted that </w:t>
      </w:r>
      <w:r w:rsidR="00C67A32">
        <w:t xml:space="preserve">applying </w:t>
      </w:r>
      <w:r>
        <w:t>m</w:t>
      </w:r>
      <w:r w:rsidR="00B50007">
        <w:t xml:space="preserve">otion tracking </w:t>
      </w:r>
      <w:r>
        <w:t xml:space="preserve">doesn't </w:t>
      </w:r>
      <w:r w:rsidR="00C67A32">
        <w:t>contradict</w:t>
      </w:r>
      <w:r w:rsidR="006C4C61">
        <w:t xml:space="preserve"> </w:t>
      </w:r>
      <w:r>
        <w:t xml:space="preserve">the usage of keyboard response and in fact can be </w:t>
      </w:r>
      <w:r w:rsidR="006C4C61">
        <w:t xml:space="preserve">incorporated in a </w:t>
      </w:r>
      <w:r w:rsidR="007E0DF8">
        <w:t xml:space="preserve">keyboard </w:t>
      </w:r>
      <w:r w:rsidR="006C4C61">
        <w:t>experiment</w:t>
      </w:r>
      <w:r w:rsidR="007E0DF8">
        <w:t xml:space="preserve"> to further extend </w:t>
      </w:r>
      <w:r w:rsidR="00C447A0">
        <w:t xml:space="preserve">its </w:t>
      </w:r>
      <w:r w:rsidR="007E0DF8">
        <w:t>f</w:t>
      </w:r>
      <w:r w:rsidR="006C4C61">
        <w:t>i</w:t>
      </w:r>
      <w:r w:rsidR="007E0DF8">
        <w:t>ndings</w:t>
      </w:r>
      <w:r w:rsidR="00C447A0">
        <w:t>.</w:t>
      </w:r>
      <w:r w:rsidR="008A7FBF">
        <w:t xml:space="preserve"> </w:t>
      </w:r>
      <w:r w:rsidR="00555379">
        <w:t xml:space="preserve">For instance, </w:t>
      </w:r>
      <w:r w:rsidR="006B0DA6">
        <w:t xml:space="preserve">when keyboard responses revealed that UC primes influence the onset of motor responses, motion tracking was </w:t>
      </w:r>
      <w:r w:rsidR="007E5360">
        <w:t>incorp</w:t>
      </w:r>
      <w:r w:rsidR="00E644D7">
        <w:t>o</w:t>
      </w:r>
      <w:r w:rsidR="007E5360">
        <w:t>rated</w:t>
      </w:r>
      <w:r w:rsidR="00BE34E7">
        <w:t xml:space="preserve"> to show </w:t>
      </w:r>
      <w:r w:rsidR="00266F20">
        <w:t xml:space="preserve">that </w:t>
      </w:r>
      <w:r w:rsidR="00453448">
        <w:t xml:space="preserve">it also affects the </w:t>
      </w:r>
      <w:r w:rsidR="00587C11">
        <w:t xml:space="preserve">ongoing </w:t>
      </w:r>
      <w:r w:rsidR="00453448">
        <w:t xml:space="preserve">execution of the motor response. </w:t>
      </w:r>
      <w:r w:rsidR="001610B1">
        <w:t xml:space="preserve">This enabled the inference that </w:t>
      </w:r>
      <w:r w:rsidR="00891372">
        <w:t>t</w:t>
      </w:r>
      <w:r w:rsidR="00073924">
        <w:t xml:space="preserve">he motor </w:t>
      </w:r>
      <w:r w:rsidR="00891372">
        <w:t>response is</w:t>
      </w:r>
      <w:r w:rsidR="00073924">
        <w:t xml:space="preserve"> based on feedforward processing</w:t>
      </w:r>
      <w:r w:rsidR="00D210F4">
        <w:t xml:space="preserve"> that </w:t>
      </w:r>
      <w:r w:rsidR="009E013B">
        <w:t xml:space="preserve">first </w:t>
      </w:r>
      <w:r w:rsidR="00C17DE0">
        <w:t xml:space="preserve">reacts to </w:t>
      </w:r>
      <w:r w:rsidR="00D210F4">
        <w:t xml:space="preserve">the prime and </w:t>
      </w:r>
      <w:r w:rsidR="00E62162">
        <w:t xml:space="preserve">only then makes </w:t>
      </w:r>
      <w:r w:rsidR="001D5177">
        <w:t xml:space="preserve">the appropriate </w:t>
      </w:r>
      <w:r w:rsidR="00D210F4">
        <w:t>corrections</w:t>
      </w:r>
      <w:r w:rsidR="00E62162">
        <w:t xml:space="preserve"> once the target becomes available</w:t>
      </w:r>
      <w:r w:rsidR="009E013B">
        <w:t xml:space="preserve"> [</w:t>
      </w:r>
      <w:commentRangeStart w:id="34"/>
      <w:r w:rsidR="009E013B">
        <w:t>ref</w:t>
      </w:r>
      <w:commentRangeEnd w:id="34"/>
      <w:r w:rsidR="00A21C84">
        <w:rPr>
          <w:rStyle w:val="CommentReference"/>
        </w:rPr>
        <w:commentReference w:id="34"/>
      </w:r>
      <w:r w:rsidR="009E013B">
        <w:t>]</w:t>
      </w:r>
      <w:r w:rsidR="001D5177">
        <w:t>.</w:t>
      </w:r>
      <w:r w:rsidR="0021465D">
        <w:t xml:space="preserve"> </w:t>
      </w:r>
      <w:r w:rsidR="007D1608">
        <w:t xml:space="preserve">In a </w:t>
      </w:r>
      <w:r w:rsidR="0077789A">
        <w:t xml:space="preserve">keyboard response </w:t>
      </w:r>
      <w:r w:rsidR="007D1608">
        <w:t>study</w:t>
      </w:r>
      <w:r w:rsidR="0007249B">
        <w:t xml:space="preserve"> that examined</w:t>
      </w:r>
      <w:r w:rsidR="008838A7">
        <w:t xml:space="preserve"> the properties of UC processing in the dorsal stream, motion tracking was used to </w:t>
      </w:r>
      <w:r w:rsidR="00D44AC8">
        <w:t xml:space="preserve">prompt </w:t>
      </w:r>
      <w:r w:rsidR="008838A7">
        <w:t xml:space="preserve">dorsal </w:t>
      </w:r>
      <w:r w:rsidR="00D44AC8">
        <w:t xml:space="preserve">– </w:t>
      </w:r>
      <w:r w:rsidR="008838A7">
        <w:t xml:space="preserve">as opposed </w:t>
      </w:r>
      <w:r w:rsidR="006B1EDE">
        <w:t xml:space="preserve">to </w:t>
      </w:r>
      <w:r w:rsidR="00B61C47">
        <w:t xml:space="preserve">ventral </w:t>
      </w:r>
      <w:r w:rsidR="00D44AC8">
        <w:t xml:space="preserve">– </w:t>
      </w:r>
      <w:r w:rsidR="00B61C47">
        <w:t xml:space="preserve">processing since reaching movements are more heavily </w:t>
      </w:r>
      <w:r w:rsidR="00F75CD5">
        <w:t xml:space="preserve">dependent </w:t>
      </w:r>
      <w:r w:rsidR="00B61C47">
        <w:t xml:space="preserve">on dorsal processing than </w:t>
      </w:r>
      <w:r w:rsidR="00F75CD5">
        <w:t>button</w:t>
      </w:r>
      <w:r w:rsidR="00B61C47">
        <w:t xml:space="preserve"> presses</w:t>
      </w:r>
      <w:r w:rsidR="000A70AF">
        <w:t xml:space="preserve"> [</w:t>
      </w:r>
      <w:commentRangeStart w:id="35"/>
      <w:r w:rsidR="000A70AF">
        <w:t>ref</w:t>
      </w:r>
      <w:commentRangeEnd w:id="35"/>
      <w:r w:rsidR="00716570">
        <w:rPr>
          <w:rStyle w:val="CommentReference"/>
        </w:rPr>
        <w:commentReference w:id="35"/>
      </w:r>
      <w:r w:rsidR="000A70AF">
        <w:t>]</w:t>
      </w:r>
      <w:r w:rsidR="00B61C47">
        <w:t>.</w:t>
      </w:r>
    </w:p>
    <w:p w14:paraId="1CA689B9" w14:textId="77777777" w:rsidR="00976673" w:rsidRDefault="00976673" w:rsidP="00976673">
      <w:pPr>
        <w:pStyle w:val="Heading4"/>
        <w:bidi w:val="0"/>
      </w:pPr>
      <w:r>
        <w:t>Xiao + reaching vs mouse</w:t>
      </w:r>
    </w:p>
    <w:p w14:paraId="6EF1AF94" w14:textId="040D9471" w:rsidR="00DF649A" w:rsidRDefault="00DF649A" w:rsidP="00B420F1">
      <w:pPr>
        <w:pStyle w:val="NoSpacing"/>
        <w:bidi w:val="0"/>
      </w:pPr>
      <w:r>
        <w:t xml:space="preserve">Although </w:t>
      </w:r>
      <w:r w:rsidR="0085410A">
        <w:t xml:space="preserve">motion tracking seems to </w:t>
      </w:r>
      <w:r w:rsidR="001F1726">
        <w:t xml:space="preserve">be more suitable for UC research than </w:t>
      </w:r>
      <w:r w:rsidR="0085410A">
        <w:t xml:space="preserve">keyboard response, </w:t>
      </w:r>
      <w:r w:rsidR="005B7C15">
        <w:t xml:space="preserve">drawing solid </w:t>
      </w:r>
      <w:r w:rsidR="00170ED8">
        <w:t>conclusion</w:t>
      </w:r>
      <w:r w:rsidR="005B7C15">
        <w:t xml:space="preserve"> about the advantage of one measure over the other demands a direct comparison between the two. So far</w:t>
      </w:r>
      <w:r w:rsidR="00A923D1">
        <w:t>,</w:t>
      </w:r>
      <w:r w:rsidR="005B7C15">
        <w:t xml:space="preserve"> to our knowledge</w:t>
      </w:r>
      <w:r w:rsidR="00A923D1">
        <w:t xml:space="preserve">, </w:t>
      </w:r>
      <w:r w:rsidR="005B7C15">
        <w:t xml:space="preserve">only one study made </w:t>
      </w:r>
      <w:r w:rsidR="00A923D1">
        <w:t>such comparison [</w:t>
      </w:r>
      <w:commentRangeStart w:id="36"/>
      <w:r w:rsidR="00A923D1">
        <w:t>ref</w:t>
      </w:r>
      <w:commentRangeEnd w:id="36"/>
      <w:r w:rsidR="005859F9">
        <w:rPr>
          <w:rStyle w:val="CommentReference"/>
        </w:rPr>
        <w:commentReference w:id="36"/>
      </w:r>
      <w:r w:rsidR="00A923D1">
        <w:t>]</w:t>
      </w:r>
      <w:r w:rsidR="00D10F26">
        <w:t xml:space="preserve"> and concluded that </w:t>
      </w:r>
      <w:r w:rsidR="00856683">
        <w:t xml:space="preserve">positive / negative primes </w:t>
      </w:r>
      <w:proofErr w:type="spellStart"/>
      <w:r w:rsidR="00856683">
        <w:t>facilitat</w:t>
      </w:r>
      <w:proofErr w:type="spellEnd"/>
      <w:r w:rsidR="00856683">
        <w:t xml:space="preserve"> a same / different response accordingly </w:t>
      </w:r>
      <w:r w:rsidR="00D10F26">
        <w:t>w</w:t>
      </w:r>
      <w:r w:rsidR="00DA32D2">
        <w:t xml:space="preserve">hen </w:t>
      </w:r>
      <w:r w:rsidR="00D10F26">
        <w:t xml:space="preserve">participants </w:t>
      </w:r>
      <w:r w:rsidR="00856683">
        <w:t xml:space="preserve">judge </w:t>
      </w:r>
      <w:r w:rsidR="00DA32D2">
        <w:t>the similarity of two digits</w:t>
      </w:r>
      <w:r w:rsidR="00821038">
        <w:t>.</w:t>
      </w:r>
      <w:r w:rsidR="00837774">
        <w:t xml:space="preserve"> Critically, this effect was marginally significant when </w:t>
      </w:r>
      <w:r w:rsidR="000A4322">
        <w:t xml:space="preserve">probed </w:t>
      </w:r>
      <w:r w:rsidR="00837774">
        <w:t xml:space="preserve">with a keyboard, but </w:t>
      </w:r>
      <w:r w:rsidR="000A4322">
        <w:t xml:space="preserve">robust </w:t>
      </w:r>
      <w:r w:rsidR="00837774">
        <w:t xml:space="preserve">when </w:t>
      </w:r>
      <w:r w:rsidR="000A4322">
        <w:t xml:space="preserve">probed with </w:t>
      </w:r>
      <w:r w:rsidR="00F72E27">
        <w:t xml:space="preserve">mouse </w:t>
      </w:r>
      <w:r w:rsidR="000A4322">
        <w:t>tracking.</w:t>
      </w:r>
      <w:r w:rsidR="005B755E">
        <w:t xml:space="preserve"> </w:t>
      </w:r>
      <w:r w:rsidR="00E914F0">
        <w:t xml:space="preserve">Although this study provides important insights into methodological considerations of UC priming experiments, </w:t>
      </w:r>
      <w:r w:rsidR="00D06AF1">
        <w:t xml:space="preserve">a few points arise that </w:t>
      </w:r>
      <w:r w:rsidR="005B038C">
        <w:t>urge</w:t>
      </w:r>
      <w:r w:rsidR="00D06AF1">
        <w:t xml:space="preserve"> </w:t>
      </w:r>
      <w:r w:rsidR="00BA192B">
        <w:t xml:space="preserve">further </w:t>
      </w:r>
      <w:r w:rsidR="00E565F9">
        <w:t>investigation.</w:t>
      </w:r>
      <w:r w:rsidR="00542950">
        <w:t xml:space="preserve"> </w:t>
      </w:r>
      <w:r w:rsidR="00B420F1">
        <w:t>A</w:t>
      </w:r>
      <w:r w:rsidR="00542950">
        <w:t xml:space="preserve">wareness </w:t>
      </w:r>
      <w:r w:rsidR="00B420F1">
        <w:t xml:space="preserve">assessment </w:t>
      </w:r>
      <w:r w:rsidR="00542950">
        <w:t xml:space="preserve">was </w:t>
      </w:r>
      <w:r w:rsidR="00B420F1">
        <w:t xml:space="preserve">done </w:t>
      </w:r>
      <w:r w:rsidR="00542950">
        <w:t>in a separate block</w:t>
      </w:r>
      <w:r w:rsidR="00B420F1">
        <w:t xml:space="preserve"> from the main task</w:t>
      </w:r>
      <w:r w:rsidR="00506163">
        <w:t xml:space="preserve">, </w:t>
      </w:r>
      <w:r w:rsidR="006E2C0F">
        <w:t xml:space="preserve">hence </w:t>
      </w:r>
      <w:r w:rsidR="002244FA">
        <w:t xml:space="preserve">obviating the assessment of prime visibility </w:t>
      </w:r>
      <w:r w:rsidR="006E2C0F">
        <w:t xml:space="preserve">on </w:t>
      </w:r>
      <w:r w:rsidR="00506163">
        <w:t xml:space="preserve">a single trial level. This is especially important since </w:t>
      </w:r>
      <w:r w:rsidR="006E2C0F">
        <w:t xml:space="preserve">the visibility ratings of many participants were above </w:t>
      </w:r>
      <w:r w:rsidR="00463D23">
        <w:t xml:space="preserve">zero. </w:t>
      </w:r>
      <w:r w:rsidR="00700B3A">
        <w:t>In addition</w:t>
      </w:r>
      <w:r w:rsidR="00744990">
        <w:t>,</w:t>
      </w:r>
      <w:r w:rsidR="00700B3A">
        <w:t xml:space="preserve"> </w:t>
      </w:r>
      <w:r w:rsidR="009B2A1E">
        <w:t xml:space="preserve">the statistical test that was used to infer awareness was </w:t>
      </w:r>
      <w:r w:rsidR="00E81170">
        <w:t>the</w:t>
      </w:r>
      <w:r w:rsidR="009B2A1E">
        <w:t xml:space="preserve"> significance of the</w:t>
      </w:r>
      <w:r w:rsidR="00E81170">
        <w:t xml:space="preserve"> correlation between d' and the congruency effect</w:t>
      </w:r>
      <w:r w:rsidR="009B2A1E">
        <w:t xml:space="preserve">, </w:t>
      </w:r>
      <w:r w:rsidR="00700B3A">
        <w:t xml:space="preserve">instead of </w:t>
      </w:r>
      <w:r w:rsidR="00E81170">
        <w:t xml:space="preserve">the </w:t>
      </w:r>
      <w:r w:rsidR="001A63B3">
        <w:t xml:space="preserve">comparison of the </w:t>
      </w:r>
      <w:r w:rsidR="00E81170">
        <w:t xml:space="preserve">absolute value of </w:t>
      </w:r>
      <w:r w:rsidR="00700B3A">
        <w:t>d'</w:t>
      </w:r>
      <w:r w:rsidR="001A63B3">
        <w:t xml:space="preserve"> to zero</w:t>
      </w:r>
      <w:r w:rsidR="000D172B">
        <w:t xml:space="preserve">. This type of analysis </w:t>
      </w:r>
      <w:r w:rsidR="001A63B3">
        <w:t xml:space="preserve">was </w:t>
      </w:r>
      <w:r w:rsidR="000D172B">
        <w:t>shown to inflate UC effects [</w:t>
      </w:r>
      <w:commentRangeStart w:id="37"/>
      <w:r w:rsidR="000D172B">
        <w:t>ref</w:t>
      </w:r>
      <w:commentRangeEnd w:id="37"/>
      <w:r w:rsidR="00116C56">
        <w:rPr>
          <w:rStyle w:val="CommentReference"/>
        </w:rPr>
        <w:commentReference w:id="37"/>
      </w:r>
      <w:r w:rsidR="000D172B">
        <w:t xml:space="preserve">]. </w:t>
      </w:r>
      <w:r w:rsidR="00744990">
        <w:t>Finally,</w:t>
      </w:r>
      <w:r w:rsidR="000B62AF">
        <w:t xml:space="preserve"> </w:t>
      </w:r>
      <w:r w:rsidR="006711BF">
        <w:t xml:space="preserve">as was shown in recent work in our lab [ref], having less than two-hundred </w:t>
      </w:r>
      <w:r w:rsidR="00DD26A8">
        <w:t>awareness trials is</w:t>
      </w:r>
      <w:r w:rsidR="006711BF">
        <w:t xml:space="preserve">n't sufficient for </w:t>
      </w:r>
      <w:r w:rsidR="00220703">
        <w:t xml:space="preserve">revealing </w:t>
      </w:r>
      <w:r w:rsidR="00F42D58">
        <w:t>conscious processing of a supposedly UC stimulus.</w:t>
      </w:r>
    </w:p>
    <w:p w14:paraId="2FA79B92" w14:textId="3DAE713B" w:rsidR="00DF649A" w:rsidRDefault="00744990" w:rsidP="000A1965">
      <w:pPr>
        <w:pStyle w:val="NoSpacing"/>
        <w:bidi w:val="0"/>
      </w:pPr>
      <w:r>
        <w:t xml:space="preserve">Other than </w:t>
      </w:r>
      <w:r w:rsidR="00F77119">
        <w:t xml:space="preserve">specifications of </w:t>
      </w:r>
      <w:r>
        <w:t>the awareness measure</w:t>
      </w:r>
      <w:r w:rsidR="00E065BD">
        <w:t xml:space="preserve"> worthy of note is also the unintuitive semantic relation between the valence of the primes and the </w:t>
      </w:r>
      <w:r w:rsidR="009D23A2">
        <w:t>same / different response</w:t>
      </w:r>
      <w:r w:rsidR="00E065BD">
        <w:t>.</w:t>
      </w:r>
    </w:p>
    <w:p w14:paraId="4D6404A1" w14:textId="50128D33" w:rsidR="00007C6C" w:rsidRDefault="004E6BC3" w:rsidP="00007C6C">
      <w:pPr>
        <w:pStyle w:val="NoSpacing"/>
        <w:bidi w:val="0"/>
      </w:pPr>
      <w:r>
        <w:t xml:space="preserve">Regardless of the manipulations </w:t>
      </w:r>
      <w:r w:rsidR="00F72E27">
        <w:t>used in an experiment</w:t>
      </w:r>
      <w:r w:rsidR="00AA7E61">
        <w:t>,</w:t>
      </w:r>
      <w:r w:rsidR="00F72E27">
        <w:t xml:space="preserve"> a</w:t>
      </w:r>
      <w:r>
        <w:t xml:space="preserve">n important aspect to consider is the difference between reaching movements and </w:t>
      </w:r>
      <w:r w:rsidR="00F11408">
        <w:t>mouse</w:t>
      </w:r>
      <w:r w:rsidR="00F72E27">
        <w:t xml:space="preserve"> tracking.</w:t>
      </w:r>
      <w:r w:rsidR="00007C6C">
        <w:t xml:space="preserve"> Using a mouse requires subjects to remap the real</w:t>
      </w:r>
      <w:r w:rsidR="0007259E">
        <w:t>-</w:t>
      </w:r>
      <w:r w:rsidR="00007C6C">
        <w:t xml:space="preserve">world representation into 2D. </w:t>
      </w:r>
      <w:r w:rsidR="00C26360">
        <w:t>T</w:t>
      </w:r>
      <w:r w:rsidR="007A27D7">
        <w:t>he rep</w:t>
      </w:r>
      <w:r w:rsidR="00C26360">
        <w:t>e</w:t>
      </w:r>
      <w:r w:rsidR="007A27D7">
        <w:t>r</w:t>
      </w:r>
      <w:r w:rsidR="00C26360">
        <w:t xml:space="preserve">cussions of </w:t>
      </w:r>
      <w:r w:rsidR="00BE4ADB">
        <w:t>2</w:t>
      </w:r>
      <w:r w:rsidR="0007259E">
        <w:t>D</w:t>
      </w:r>
      <w:r w:rsidR="00BE4ADB">
        <w:t xml:space="preserve"> </w:t>
      </w:r>
      <w:r w:rsidR="00C26360">
        <w:t xml:space="preserve">mapping are </w:t>
      </w:r>
      <w:r w:rsidR="00BE4ADB">
        <w:t xml:space="preserve">constraints on </w:t>
      </w:r>
      <w:r w:rsidR="00667B71">
        <w:t>free movement</w:t>
      </w:r>
      <w:r w:rsidR="00BE4ADB">
        <w:t xml:space="preserve"> </w:t>
      </w:r>
      <w:r w:rsidR="004163F8">
        <w:t>[</w:t>
      </w:r>
      <w:commentRangeStart w:id="38"/>
      <w:r w:rsidR="004163F8">
        <w:t>ref</w:t>
      </w:r>
      <w:commentRangeEnd w:id="38"/>
      <w:r w:rsidR="000152A6">
        <w:rPr>
          <w:rStyle w:val="CommentReference"/>
        </w:rPr>
        <w:commentReference w:id="38"/>
      </w:r>
      <w:r w:rsidR="004163F8">
        <w:t>]</w:t>
      </w:r>
      <w:r w:rsidR="00667B71">
        <w:t xml:space="preserve">, </w:t>
      </w:r>
      <w:r w:rsidR="00173A5A">
        <w:t>which</w:t>
      </w:r>
      <w:r w:rsidR="00BE4ADB">
        <w:t xml:space="preserve"> can </w:t>
      </w:r>
      <w:r w:rsidR="00007C6C">
        <w:t>affect the trajectory and timing</w:t>
      </w:r>
      <w:r w:rsidR="001E73BA">
        <w:t xml:space="preserve"> </w:t>
      </w:r>
      <w:r w:rsidR="00173A5A">
        <w:t xml:space="preserve">of the movements </w:t>
      </w:r>
      <w:r w:rsidR="001E73BA">
        <w:t>[</w:t>
      </w:r>
      <w:commentRangeStart w:id="39"/>
      <w:r w:rsidR="001E73BA">
        <w:t>ref</w:t>
      </w:r>
      <w:commentRangeEnd w:id="39"/>
      <w:r w:rsidR="001E73BA">
        <w:rPr>
          <w:rStyle w:val="CommentReference"/>
        </w:rPr>
        <w:commentReference w:id="39"/>
      </w:r>
      <w:r w:rsidR="001E73BA">
        <w:t>]</w:t>
      </w:r>
      <w:r w:rsidR="000152A6">
        <w:t xml:space="preserve"> </w:t>
      </w:r>
      <w:r w:rsidR="00007C6C">
        <w:t xml:space="preserve">and </w:t>
      </w:r>
      <w:r w:rsidR="0066759C">
        <w:t>suppress the expression of cognitive conflicts</w:t>
      </w:r>
      <w:r w:rsidR="00173A5A">
        <w:t>.</w:t>
      </w:r>
    </w:p>
    <w:p w14:paraId="017CF663" w14:textId="27799A81" w:rsidR="008673AD" w:rsidRDefault="002C1CE0" w:rsidP="002C1CE0">
      <w:pPr>
        <w:pStyle w:val="NoSpacing"/>
        <w:bidi w:val="0"/>
      </w:pPr>
      <w:r>
        <w:t xml:space="preserve">Indeed, when </w:t>
      </w:r>
      <w:r w:rsidR="00B227A1">
        <w:t>both measures are compared</w:t>
      </w:r>
      <w:r>
        <w:t xml:space="preserve">, reaching </w:t>
      </w:r>
      <w:r w:rsidR="00B227A1">
        <w:t xml:space="preserve">produces </w:t>
      </w:r>
      <w:r w:rsidR="00837DDA">
        <w:t>shorter</w:t>
      </w:r>
      <w:r w:rsidR="00B227A1">
        <w:t xml:space="preserve"> </w:t>
      </w:r>
      <w:r>
        <w:t xml:space="preserve">movement </w:t>
      </w:r>
      <w:r w:rsidR="00837DDA">
        <w:t>durations</w:t>
      </w:r>
      <w:r>
        <w:t>, larger curvatures, faster velocities and most importantly respond</w:t>
      </w:r>
      <w:r w:rsidR="00043A33">
        <w:t>s</w:t>
      </w:r>
      <w:r>
        <w:t xml:space="preserve"> faster to changes of mind</w:t>
      </w:r>
      <w:r w:rsidR="00D06152">
        <w:t xml:space="preserve"> [</w:t>
      </w:r>
      <w:commentRangeStart w:id="40"/>
      <w:r w:rsidR="00D06152">
        <w:t>ref</w:t>
      </w:r>
      <w:commentRangeEnd w:id="40"/>
      <w:r w:rsidR="00293C44">
        <w:rPr>
          <w:rStyle w:val="CommentReference"/>
        </w:rPr>
        <w:commentReference w:id="40"/>
      </w:r>
      <w:r w:rsidR="00D06152">
        <w:t>]</w:t>
      </w:r>
      <w:r w:rsidR="000B5F56">
        <w:t xml:space="preserve">. These properties </w:t>
      </w:r>
      <w:r>
        <w:t>make it optimal for detecting fast and short</w:t>
      </w:r>
      <w:r w:rsidR="00293C44">
        <w:t>-</w:t>
      </w:r>
      <w:r>
        <w:t xml:space="preserve">lasting processes such as unconscious priming effects. </w:t>
      </w:r>
    </w:p>
    <w:p w14:paraId="597877D6" w14:textId="42A36000" w:rsidR="002C1CE0" w:rsidRDefault="00011E44" w:rsidP="008673AD">
      <w:pPr>
        <w:pStyle w:val="NoSpacing"/>
        <w:bidi w:val="0"/>
        <w:rPr>
          <w:rtl/>
        </w:rPr>
      </w:pPr>
      <w:r>
        <w:t xml:space="preserve">Lastly, since reaching movements are more intuitive than using a </w:t>
      </w:r>
      <w:proofErr w:type="gramStart"/>
      <w:r>
        <w:t>mouse</w:t>
      </w:r>
      <w:proofErr w:type="gramEnd"/>
      <w:r>
        <w:t xml:space="preserve"> they </w:t>
      </w:r>
      <w:r w:rsidR="003B76FA">
        <w:t xml:space="preserve">are </w:t>
      </w:r>
      <w:r>
        <w:t>also less effortful</w:t>
      </w:r>
      <w:r w:rsidR="003B76FA">
        <w:t xml:space="preserve"> and can thus be considered more likely to express </w:t>
      </w:r>
      <w:r w:rsidR="00AB245E">
        <w:t>fluctuations in the decision [</w:t>
      </w:r>
      <w:commentRangeStart w:id="41"/>
      <w:r w:rsidR="00AB245E">
        <w:t>ref</w:t>
      </w:r>
      <w:commentRangeEnd w:id="41"/>
      <w:r w:rsidR="001413AA">
        <w:rPr>
          <w:rStyle w:val="CommentReference"/>
        </w:rPr>
        <w:commentReference w:id="41"/>
      </w:r>
      <w:r w:rsidR="00AB245E">
        <w:t>].</w:t>
      </w:r>
    </w:p>
    <w:p w14:paraId="21EFF64F" w14:textId="77777777" w:rsidR="00976673" w:rsidRDefault="00976673" w:rsidP="00976673">
      <w:pPr>
        <w:pStyle w:val="Heading4"/>
        <w:bidi w:val="0"/>
      </w:pPr>
      <w:r>
        <w:t>Current Research</w:t>
      </w:r>
    </w:p>
    <w:p w14:paraId="1B63E398" w14:textId="5B9DA5E1" w:rsidR="00586A32" w:rsidRDefault="00B0131F" w:rsidP="00495453">
      <w:pPr>
        <w:pStyle w:val="NoSpacing"/>
        <w:bidi w:val="0"/>
        <w:rPr>
          <w:b/>
          <w:bCs/>
        </w:rPr>
      </w:pPr>
      <w:r w:rsidRPr="00A7614E">
        <w:t xml:space="preserve">The current </w:t>
      </w:r>
      <w:r>
        <w:t xml:space="preserve">study examined the use of motion tracking as a performance measure and asked if it is superior to the commonly used keyboard </w:t>
      </w:r>
      <w:r w:rsidR="00104F28">
        <w:t>response and response time measure.</w:t>
      </w:r>
      <w:r w:rsidR="00A00143">
        <w:t xml:space="preserve"> Rigorous awareness measures were applied </w:t>
      </w:r>
      <w:r w:rsidR="0078197A">
        <w:t xml:space="preserve">to ensure residual awareness isn't mistaken for UC processing and the intuitive reaching response </w:t>
      </w:r>
      <w:r w:rsidR="00CA4A59">
        <w:t xml:space="preserve">was used to </w:t>
      </w:r>
      <w:r w:rsidR="00661E71">
        <w:t xml:space="preserve">promote </w:t>
      </w:r>
      <w:r w:rsidR="00CA4A59">
        <w:t>the expression of UC effects.</w:t>
      </w:r>
      <w:r w:rsidR="00586A32">
        <w:t xml:space="preserve"> Three exploratory studies were used to </w:t>
      </w:r>
      <w:r w:rsidR="006B1AD7">
        <w:t xml:space="preserve">assess </w:t>
      </w:r>
      <w:r w:rsidR="00586A32">
        <w:t>the optimal conditions fo</w:t>
      </w:r>
      <w:r w:rsidR="00470337">
        <w:t>r discover</w:t>
      </w:r>
      <w:r w:rsidR="00D455AD">
        <w:t>ing a</w:t>
      </w:r>
      <w:r w:rsidR="00470337">
        <w:t xml:space="preserve"> UC </w:t>
      </w:r>
      <w:r w:rsidR="00470337">
        <w:lastRenderedPageBreak/>
        <w:t xml:space="preserve">effect </w:t>
      </w:r>
      <w:r w:rsidR="00D455AD">
        <w:t xml:space="preserve">when using reaching responses. A </w:t>
      </w:r>
      <w:r w:rsidR="00CB7531">
        <w:t xml:space="preserve">fourth </w:t>
      </w:r>
      <w:r w:rsidR="00470337">
        <w:t xml:space="preserve">confirmatory study </w:t>
      </w:r>
      <w:r w:rsidR="00EC1EE6">
        <w:t xml:space="preserve">compared between </w:t>
      </w:r>
      <w:r w:rsidR="00D455AD">
        <w:t xml:space="preserve">motion tracking and keyboard response </w:t>
      </w:r>
      <w:proofErr w:type="gramStart"/>
      <w:r w:rsidR="00C77AFC">
        <w:t>as a means to</w:t>
      </w:r>
      <w:proofErr w:type="gramEnd"/>
      <w:r w:rsidR="00EE63AC">
        <w:t xml:space="preserve"> examine if one measure has </w:t>
      </w:r>
      <w:r w:rsidR="00DA5694">
        <w:t>an advantage over the other</w:t>
      </w:r>
      <w:r w:rsidR="00470337">
        <w:t xml:space="preserve">. </w:t>
      </w:r>
      <w:r w:rsidR="00AA2BC2">
        <w:t xml:space="preserve">All </w:t>
      </w:r>
      <w:r w:rsidR="00955DE5">
        <w:t xml:space="preserve">four </w:t>
      </w:r>
      <w:r w:rsidR="00AA2BC2">
        <w:t xml:space="preserve">studies used a priming paradigm inspired by </w:t>
      </w:r>
      <w:proofErr w:type="spellStart"/>
      <w:r w:rsidR="00AA2BC2">
        <w:t>Deheane</w:t>
      </w:r>
      <w:proofErr w:type="spellEnd"/>
      <w:r w:rsidR="00AA2BC2">
        <w:t xml:space="preserve"> [ref]</w:t>
      </w:r>
      <w:r w:rsidR="002D16B3">
        <w:t xml:space="preserve"> in which </w:t>
      </w:r>
      <w:r w:rsidR="00187EC9">
        <w:t xml:space="preserve">subjects </w:t>
      </w:r>
      <w:r w:rsidR="0007317A">
        <w:t xml:space="preserve">were presented with a masked prime, followed by a visible target, on which they performed a semantic judgment – does it describe a natural or artificial item. </w:t>
      </w:r>
      <w:r w:rsidR="003D0F3C">
        <w:t xml:space="preserve">The first experiment </w:t>
      </w:r>
      <w:r w:rsidR="0089502C">
        <w:t xml:space="preserve">used </w:t>
      </w:r>
      <w:r w:rsidR="005424AB">
        <w:t xml:space="preserve">a </w:t>
      </w:r>
      <w:r w:rsidR="003D0F3C">
        <w:t xml:space="preserve">rather long RT </w:t>
      </w:r>
      <w:r w:rsidR="0089502C">
        <w:t xml:space="preserve">restriction </w:t>
      </w:r>
      <w:r w:rsidR="003D0F3C">
        <w:t xml:space="preserve">which </w:t>
      </w:r>
      <w:r w:rsidR="00456125">
        <w:t xml:space="preserve">was later reduced and </w:t>
      </w:r>
      <w:r w:rsidR="007945F7">
        <w:t>divided</w:t>
      </w:r>
      <w:r w:rsidR="00456125">
        <w:t xml:space="preserve"> to onset time and movement duration in the second experiment. In addition, the second experiment also </w:t>
      </w:r>
      <w:r w:rsidR="004C4275">
        <w:t>introduced another training block to improve response speed.</w:t>
      </w:r>
      <w:r w:rsidR="003D0F3C">
        <w:t xml:space="preserve"> The third experiment </w:t>
      </w:r>
      <w:r w:rsidR="00990A3A">
        <w:t xml:space="preserve">incorporated a </w:t>
      </w:r>
      <w:r w:rsidR="005424AB">
        <w:t xml:space="preserve">whole </w:t>
      </w:r>
      <w:r w:rsidR="00B53DED">
        <w:t xml:space="preserve">separate </w:t>
      </w:r>
      <w:r w:rsidR="00990A3A">
        <w:t xml:space="preserve">training day </w:t>
      </w:r>
      <w:r w:rsidR="005424AB">
        <w:t xml:space="preserve">to achieve the same </w:t>
      </w:r>
      <w:r w:rsidR="00946F58">
        <w:t>goal but</w:t>
      </w:r>
      <w:r w:rsidR="00990A3A">
        <w:t xml:space="preserve"> was then </w:t>
      </w:r>
      <w:r w:rsidR="005424AB">
        <w:t>discarded</w:t>
      </w:r>
      <w:r w:rsidR="00990A3A">
        <w:t xml:space="preserve"> in </w:t>
      </w:r>
      <w:r w:rsidR="00946F58">
        <w:t xml:space="preserve">the </w:t>
      </w:r>
      <w:r w:rsidR="00990A3A">
        <w:t xml:space="preserve">fourth experiment as it </w:t>
      </w:r>
      <w:r w:rsidR="007C36AA">
        <w:t xml:space="preserve">caused </w:t>
      </w:r>
      <w:r w:rsidR="00724744">
        <w:t>an "over training" effect.</w:t>
      </w:r>
      <w:r w:rsidR="00342ECB">
        <w:t xml:space="preserve"> Since we hypothesize motion tracking is more sensitive to cognitive conflicts than keyboard response, we expect</w:t>
      </w:r>
      <w:r w:rsidR="00495453">
        <w:t xml:space="preserve"> that the fourth experiment will yield a </w:t>
      </w:r>
      <w:r w:rsidR="00342ECB">
        <w:t xml:space="preserve">larger congruency effect </w:t>
      </w:r>
      <w:r w:rsidR="000E4192">
        <w:t xml:space="preserve">in the motion tracking task than </w:t>
      </w:r>
      <w:r w:rsidR="00495453">
        <w:t xml:space="preserve">in </w:t>
      </w:r>
      <w:r w:rsidR="000E4192">
        <w:t>the keyboard task</w:t>
      </w:r>
      <w:r w:rsidR="00495453">
        <w:t>.</w:t>
      </w:r>
    </w:p>
    <w:p w14:paraId="6CDD85C6" w14:textId="30B439D1" w:rsidR="00ED60E1" w:rsidRDefault="00ED60E1" w:rsidP="00A7614E">
      <w:pPr>
        <w:pStyle w:val="Heading3"/>
        <w:bidi w:val="0"/>
      </w:pPr>
      <w:r>
        <w:t>Exp 1</w:t>
      </w:r>
    </w:p>
    <w:p w14:paraId="0D1ADB73" w14:textId="0498850D" w:rsidR="002057FC" w:rsidRDefault="002057FC" w:rsidP="002057FC">
      <w:pPr>
        <w:pStyle w:val="Heading4"/>
        <w:bidi w:val="0"/>
      </w:pPr>
      <w:r>
        <w:t>Participants</w:t>
      </w:r>
    </w:p>
    <w:p w14:paraId="6A35019C" w14:textId="5B08B1A6" w:rsidR="00422E34" w:rsidRPr="00422E34" w:rsidRDefault="00853F45" w:rsidP="00A7614E">
      <w:pPr>
        <w:pStyle w:val="NoSpacing"/>
        <w:bidi w:val="0"/>
      </w:pPr>
      <w:r>
        <w:t>Ten</w:t>
      </w:r>
      <w:r w:rsidR="00A95371">
        <w:t xml:space="preserve"> participants </w:t>
      </w:r>
      <w:r>
        <w:t>between the ages of</w:t>
      </w:r>
      <w:r w:rsidR="00A95371">
        <w:t xml:space="preserve"> </w:t>
      </w:r>
      <w:r>
        <w:t>eighteen and thirty</w:t>
      </w:r>
      <w:r w:rsidR="00B1507B">
        <w:t>-</w:t>
      </w:r>
      <w:r>
        <w:t xml:space="preserve">five </w:t>
      </w:r>
      <w:r w:rsidR="00A95371">
        <w:t xml:space="preserve">were recruited for the study. </w:t>
      </w:r>
      <w:r w:rsidR="00422E34" w:rsidRPr="00422E34">
        <w:t xml:space="preserve">All participants </w:t>
      </w:r>
      <w:r>
        <w:t xml:space="preserve">were </w:t>
      </w:r>
      <w:r w:rsidR="00422E34" w:rsidRPr="00422E34">
        <w:t xml:space="preserve">right-handed, native Hebrew speakers who aren't color blind and have normal vision or corrected-to-normal vision. Only participants declaring that they have no neurological, attentional, or mental disorders, and are not taking psychiatric medicines, </w:t>
      </w:r>
      <w:r w:rsidR="00B1507B">
        <w:t xml:space="preserve">were </w:t>
      </w:r>
      <w:r w:rsidR="00422E34" w:rsidRPr="00422E34">
        <w:t xml:space="preserve">included. Data </w:t>
      </w:r>
      <w:r w:rsidR="00B1507B">
        <w:t xml:space="preserve">was </w:t>
      </w:r>
      <w:r w:rsidR="00422E34" w:rsidRPr="00422E34">
        <w:t xml:space="preserve">collected at Prof. </w:t>
      </w:r>
      <w:proofErr w:type="spellStart"/>
      <w:r w:rsidR="00422E34" w:rsidRPr="00422E34">
        <w:t>Liad</w:t>
      </w:r>
      <w:proofErr w:type="spellEnd"/>
      <w:r w:rsidR="00422E34" w:rsidRPr="00422E34">
        <w:t xml:space="preserve"> </w:t>
      </w:r>
      <w:proofErr w:type="spellStart"/>
      <w:r w:rsidR="00422E34" w:rsidRPr="00422E34">
        <w:t>Mudrik's</w:t>
      </w:r>
      <w:proofErr w:type="spellEnd"/>
      <w:r w:rsidR="00422E34" w:rsidRPr="00422E34">
        <w:t xml:space="preserve"> lab for high level cognition in Tel-Aviv University</w:t>
      </w:r>
      <w:r w:rsidR="00B1507B">
        <w:t xml:space="preserve"> </w:t>
      </w:r>
      <w:r w:rsidR="00422E34" w:rsidRPr="00422E34">
        <w:t xml:space="preserve">in a 90 </w:t>
      </w:r>
      <w:proofErr w:type="gramStart"/>
      <w:r w:rsidR="00422E34" w:rsidRPr="00422E34">
        <w:t>minutes</w:t>
      </w:r>
      <w:proofErr w:type="gramEnd"/>
      <w:r w:rsidR="00422E34" w:rsidRPr="00422E34">
        <w:t xml:space="preserve"> session. Participants </w:t>
      </w:r>
      <w:r w:rsidR="00B1507B">
        <w:t xml:space="preserve">were </w:t>
      </w:r>
      <w:r w:rsidR="00422E34" w:rsidRPr="00422E34">
        <w:t>reimbursed with course credit or cash payment.</w:t>
      </w:r>
    </w:p>
    <w:p w14:paraId="2BD90709" w14:textId="527C4B70" w:rsidR="002057FC" w:rsidRDefault="002057FC" w:rsidP="002057FC">
      <w:pPr>
        <w:pStyle w:val="Heading4"/>
        <w:bidi w:val="0"/>
      </w:pPr>
      <w:r>
        <w:t>Stimuli</w:t>
      </w:r>
    </w:p>
    <w:p w14:paraId="3CEDC9CA" w14:textId="52B3AC62" w:rsidR="00647384" w:rsidRDefault="00C3440C" w:rsidP="00C3440C">
      <w:pPr>
        <w:pStyle w:val="NoSpacing"/>
        <w:bidi w:val="0"/>
      </w:pPr>
      <w:r w:rsidRPr="00C3440C">
        <w:t xml:space="preserve">One hundred 5-letter words </w:t>
      </w:r>
      <w:r>
        <w:t xml:space="preserve">were </w:t>
      </w:r>
      <w:r w:rsidRPr="00C3440C">
        <w:t xml:space="preserve">used as primes and targets. All words </w:t>
      </w:r>
      <w:r>
        <w:t xml:space="preserve">were </w:t>
      </w:r>
      <w:r w:rsidRPr="00C3440C">
        <w:t xml:space="preserve">imageable nouns with a frequency of at least 10 per million </w:t>
      </w:r>
      <w:r>
        <w:t>[</w:t>
      </w:r>
      <w:commentRangeStart w:id="42"/>
      <w:r>
        <w:t>ref</w:t>
      </w:r>
      <w:commentRangeEnd w:id="42"/>
      <w:r w:rsidR="0071391D">
        <w:rPr>
          <w:rStyle w:val="CommentReference"/>
        </w:rPr>
        <w:commentReference w:id="42"/>
      </w:r>
      <w:r>
        <w:t>]</w:t>
      </w:r>
      <w:r w:rsidRPr="00C3440C">
        <w:fldChar w:fldCharType="begin"/>
      </w:r>
      <w:r w:rsidRPr="00C3440C">
        <w:instrText xml:space="preserve"> ADDIN ZOTERO_ITEM CSL_CITATION {"citationID":"H7jtt6VM","properties":{"formattedCitation":"(Frost &amp; Plaut, 2005)","plainCitation":"(Frost &amp; Plaut, 2005)","noteIndex":0},"citationItems":[{"id":518,"uris":["http://zotero.org/users/8275165/items/78SLUMDS"],"itemData":{"id":518,"type":"webpage","title":"The word-frequency database for printed Hebrew","title-short":"Word-freq","URL":"http://word-freq.huji.ac.il/index.html","author":[{"family":"Frost","given":"R"},{"family":"Plaut","given":"D"}],"issued":{"date-parts":[["2005"]]}}}],"schema":"https://github.com/citation-style-language/schema/raw/master/csl-citation.json"} </w:instrText>
      </w:r>
      <w:r w:rsidR="00446686">
        <w:fldChar w:fldCharType="separate"/>
      </w:r>
      <w:r w:rsidRPr="00C3440C">
        <w:fldChar w:fldCharType="end"/>
      </w:r>
      <w:r w:rsidRPr="00C3440C">
        <w:t>. One half describe</w:t>
      </w:r>
      <w:r w:rsidR="0071391D">
        <w:t>d</w:t>
      </w:r>
      <w:r w:rsidRPr="00C3440C">
        <w:t xml:space="preserve"> artificial products (e.g., radio, train) and the other natural items (e.g., fruit). Target words </w:t>
      </w:r>
      <w:r w:rsidR="0071391D">
        <w:t xml:space="preserve">were </w:t>
      </w:r>
      <w:r w:rsidRPr="00C3440C">
        <w:t>written in typescript</w:t>
      </w:r>
      <w:r w:rsidRPr="00C3440C">
        <w:rPr>
          <w:rFonts w:hint="cs"/>
          <w:rtl/>
          <w:lang w:bidi="ar-SA"/>
        </w:rPr>
        <w:t xml:space="preserve"> </w:t>
      </w:r>
      <w:r w:rsidRPr="00C3440C">
        <w:t xml:space="preserve">while prime words </w:t>
      </w:r>
      <w:r w:rsidR="0071391D">
        <w:t xml:space="preserve">were </w:t>
      </w:r>
      <w:r w:rsidRPr="00C3440C">
        <w:t xml:space="preserve">written in handwriting font.  Masks </w:t>
      </w:r>
      <w:r w:rsidR="006C5426">
        <w:t xml:space="preserve">were </w:t>
      </w:r>
      <w:r w:rsidRPr="00C3440C">
        <w:t xml:space="preserve">composed of a semi-random combination of squares and diamonds whose line thickness is equal to the word's font size and which covers the central area of the screen where words can appear (approximately </w:t>
      </w:r>
      <m:oMath>
        <m:r>
          <w:rPr>
            <w:rFonts w:ascii="Cambria Math" w:hAnsi="Cambria Math"/>
          </w:rPr>
          <m:t>2.5°× 1°</m:t>
        </m:r>
      </m:oMath>
      <w:r w:rsidRPr="00C3440C">
        <w:t xml:space="preserve">). Forty words </w:t>
      </w:r>
      <w:r w:rsidR="006C5426">
        <w:t xml:space="preserve">were </w:t>
      </w:r>
      <w:r w:rsidRPr="00C3440C">
        <w:t xml:space="preserve">used for the practice block and the remaining sixty </w:t>
      </w:r>
      <w:r w:rsidR="006C5426">
        <w:t xml:space="preserve">were </w:t>
      </w:r>
      <w:r w:rsidRPr="00C3440C">
        <w:t>used in the test blocks.</w:t>
      </w:r>
    </w:p>
    <w:p w14:paraId="748F4382" w14:textId="69F745DD" w:rsidR="007846C7" w:rsidRDefault="007846C7" w:rsidP="007846C7">
      <w:pPr>
        <w:pStyle w:val="Heading4"/>
        <w:bidi w:val="0"/>
      </w:pPr>
      <w:r>
        <w:t>Apparatus</w:t>
      </w:r>
    </w:p>
    <w:p w14:paraId="7405EC60" w14:textId="08EA5A06" w:rsidR="007846C7" w:rsidRPr="007846C7" w:rsidRDefault="007846C7" w:rsidP="00A7614E">
      <w:pPr>
        <w:pStyle w:val="NoSpacing"/>
        <w:bidi w:val="0"/>
      </w:pPr>
      <w:r w:rsidRPr="007846C7">
        <w:t xml:space="preserve">The stimulus </w:t>
      </w:r>
      <w:r w:rsidR="00984883">
        <w:t>was</w:t>
      </w:r>
      <w:r w:rsidRPr="007846C7">
        <w:t xml:space="preserve"> displayed on a VPIXX monitor (</w:t>
      </w:r>
      <w:proofErr w:type="spellStart"/>
      <w:r w:rsidRPr="007846C7">
        <w:t>VIEWPixx</w:t>
      </w:r>
      <w:proofErr w:type="spellEnd"/>
      <w:r w:rsidRPr="007846C7">
        <w:t xml:space="preserve"> /3D Lite LCD display and data acquisition system, version 3.7.6287) using </w:t>
      </w:r>
      <w:proofErr w:type="spellStart"/>
      <w:r w:rsidRPr="007846C7">
        <w:t>Matlab</w:t>
      </w:r>
      <w:proofErr w:type="spellEnd"/>
      <w:r w:rsidRPr="007846C7">
        <w:t xml:space="preserve"> R2020b (</w:t>
      </w:r>
      <w:bookmarkStart w:id="43" w:name="_Hlk103504723"/>
      <w:r w:rsidRPr="007846C7">
        <w:t>9.9.0.14677003</w:t>
      </w:r>
      <w:bookmarkEnd w:id="43"/>
      <w:r w:rsidRPr="007846C7">
        <w:t xml:space="preserve">) </w:t>
      </w:r>
      <w:r w:rsidR="001B1EA8">
        <w:t xml:space="preserve">[ref] </w:t>
      </w:r>
      <w:r w:rsidRPr="007846C7">
        <w:t xml:space="preserve">and </w:t>
      </w:r>
      <w:proofErr w:type="spellStart"/>
      <w:r w:rsidRPr="007846C7">
        <w:t>Psychtoolbox</w:t>
      </w:r>
      <w:proofErr w:type="spellEnd"/>
      <w:r w:rsidRPr="007846C7">
        <w:t xml:space="preserve"> 3.0.18 – Flavor: beta, Corresponds to SVN Revision 12779</w:t>
      </w:r>
      <w:r w:rsidR="000F7554">
        <w:t xml:space="preserve"> [ref]</w:t>
      </w:r>
      <w:r w:rsidRPr="007846C7">
        <w:t xml:space="preserve">. The monitor </w:t>
      </w:r>
      <w:r w:rsidR="00984883">
        <w:t xml:space="preserve">was </w:t>
      </w:r>
      <w:r w:rsidRPr="007846C7">
        <w:t xml:space="preserve">set to full brightness at a resolution of 1920 x 1080 and refresh rate of 100Hz with VPIXX's "Scanning backlight" feature turned on, which synchronizes the stimulus display to the screen's refresh rate. A Perspex cover </w:t>
      </w:r>
      <w:r w:rsidR="00984883">
        <w:t>was</w:t>
      </w:r>
      <w:r w:rsidRPr="007846C7">
        <w:t xml:space="preserve"> placed over the screen to protect it. The cover </w:t>
      </w:r>
      <w:r w:rsidR="00984883">
        <w:t xml:space="preserve">was </w:t>
      </w:r>
      <w:r w:rsidRPr="007846C7">
        <w:t xml:space="preserve">spray painted with a light layer of transparent matte lacquer to avoid reflections. The participants </w:t>
      </w:r>
      <w:r w:rsidR="00984883">
        <w:t xml:space="preserve">sat </w:t>
      </w:r>
      <w:r w:rsidRPr="007846C7">
        <w:t>approximately 60cm away from the screen and place</w:t>
      </w:r>
      <w:r w:rsidR="00984883">
        <w:t>d</w:t>
      </w:r>
      <w:r w:rsidRPr="007846C7">
        <w:t xml:space="preserve"> their index finger on a marked starting point located on the table </w:t>
      </w:r>
      <w:r w:rsidR="00663803">
        <w:t>40</w:t>
      </w:r>
      <w:r w:rsidRPr="007846C7">
        <w:t xml:space="preserve">cm away from the screen, in line with its center. The stimulus </w:t>
      </w:r>
      <w:r w:rsidR="001B6994">
        <w:t xml:space="preserve">was </w:t>
      </w:r>
      <w:r w:rsidRPr="007846C7">
        <w:t xml:space="preserve">displayed 24cm above the table and the classification answers </w:t>
      </w:r>
      <w:r w:rsidR="001B6994">
        <w:t xml:space="preserve">were </w:t>
      </w:r>
      <w:r w:rsidRPr="007846C7">
        <w:t>displayed on each side of it, 20cm apart (</w:t>
      </w:r>
      <w:r w:rsidRPr="007846C7">
        <w:fldChar w:fldCharType="begin"/>
      </w:r>
      <w:r w:rsidRPr="007846C7">
        <w:instrText xml:space="preserve"> REF _Ref106198654 \h </w:instrText>
      </w:r>
      <w:r w:rsidRPr="007846C7">
        <w:fldChar w:fldCharType="separate"/>
      </w:r>
      <w:r w:rsidRPr="007846C7">
        <w:t>Figure 6</w:t>
      </w:r>
      <w:r w:rsidRPr="007846C7">
        <w:fldChar w:fldCharType="end"/>
      </w:r>
      <w:r w:rsidRPr="007846C7">
        <w:t>). Participants w</w:t>
      </w:r>
      <w:r w:rsidR="001B6994">
        <w:t>ore</w:t>
      </w:r>
      <w:r w:rsidRPr="007846C7">
        <w:t xml:space="preserve"> a Velcro ring with a marker at the tip of their index finger. A touch </w:t>
      </w:r>
      <w:r w:rsidR="001B6994">
        <w:t xml:space="preserve">was </w:t>
      </w:r>
      <w:r w:rsidRPr="007846C7">
        <w:t xml:space="preserve">registered when the marker </w:t>
      </w:r>
      <w:r w:rsidR="001B6994">
        <w:t xml:space="preserve">was </w:t>
      </w:r>
      <w:r w:rsidR="00D47A34">
        <w:t>3</w:t>
      </w:r>
      <w:r w:rsidRPr="007846C7">
        <w:t>cm</w:t>
      </w:r>
      <w:r w:rsidR="00D47A34">
        <w:t xml:space="preserve"> </w:t>
      </w:r>
      <w:r w:rsidRPr="007846C7">
        <w:t xml:space="preserve">away from the screen or closer. A system of 6 </w:t>
      </w:r>
      <w:proofErr w:type="spellStart"/>
      <w:r w:rsidRPr="007846C7">
        <w:t>OptiTrack</w:t>
      </w:r>
      <w:proofErr w:type="spellEnd"/>
      <w:r w:rsidRPr="007846C7">
        <w:t xml:space="preserve"> Flex 13 cameras by </w:t>
      </w:r>
      <w:proofErr w:type="spellStart"/>
      <w:r w:rsidRPr="007846C7">
        <w:t>NaturalPoint</w:t>
      </w:r>
      <w:proofErr w:type="spellEnd"/>
      <w:r w:rsidRPr="007846C7">
        <w:t>, Inc. track</w:t>
      </w:r>
      <w:r w:rsidR="001B6994">
        <w:t>ed</w:t>
      </w:r>
      <w:r w:rsidRPr="007846C7">
        <w:t xml:space="preserve"> the marker's location using Motive 2.3.0 software </w:t>
      </w:r>
      <w:r w:rsidR="00E04868">
        <w:t>[ref]</w:t>
      </w:r>
      <w:r w:rsidRPr="007846C7">
        <w:t xml:space="preserve"> at a sampling rate of 120Hz. The coordinates </w:t>
      </w:r>
      <w:r w:rsidR="001B6994">
        <w:t xml:space="preserve">were </w:t>
      </w:r>
      <w:r w:rsidRPr="007846C7">
        <w:t xml:space="preserve">broadcasted online to a </w:t>
      </w:r>
      <w:proofErr w:type="spellStart"/>
      <w:r w:rsidRPr="007846C7">
        <w:t>NatNet</w:t>
      </w:r>
      <w:proofErr w:type="spellEnd"/>
      <w:r w:rsidRPr="007846C7">
        <w:t xml:space="preserve"> client </w:t>
      </w:r>
      <w:r w:rsidR="00E04868">
        <w:t>[ref]</w:t>
      </w:r>
      <w:r w:rsidRPr="007846C7">
        <w:t xml:space="preserve"> and recorded with </w:t>
      </w:r>
      <w:proofErr w:type="spellStart"/>
      <w:r w:rsidRPr="007846C7">
        <w:t>Matlab</w:t>
      </w:r>
      <w:proofErr w:type="spellEnd"/>
      <w:r w:rsidRPr="007846C7">
        <w:t>.</w:t>
      </w:r>
    </w:p>
    <w:p w14:paraId="224A07DA" w14:textId="638C5A70" w:rsidR="007846C7" w:rsidRPr="007846C7" w:rsidRDefault="00127BFA" w:rsidP="00A7614E">
      <w:pPr>
        <w:pStyle w:val="NoSpacing"/>
        <w:bidi w:val="0"/>
      </w:pPr>
      <w:r w:rsidRPr="00127BFA">
        <w:rPr>
          <w:noProof/>
        </w:rPr>
        <w:drawing>
          <wp:inline distT="0" distB="0" distL="0" distR="0" wp14:anchorId="1A7674D3" wp14:editId="012E4D53">
            <wp:extent cx="2484208" cy="2098203"/>
            <wp:effectExtent l="0" t="0" r="0" b="0"/>
            <wp:docPr id="1" name="Picture 1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230" cy="211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CC1" w14:textId="789986CA" w:rsidR="007846C7" w:rsidRPr="007846C7" w:rsidRDefault="007846C7" w:rsidP="007846C7">
      <w:pPr>
        <w:pStyle w:val="NoSpacing"/>
        <w:bidi w:val="0"/>
      </w:pPr>
      <w:bookmarkStart w:id="44" w:name="_Ref106198654"/>
      <w:r w:rsidRPr="007846C7">
        <w:lastRenderedPageBreak/>
        <w:t xml:space="preserve">Figure </w:t>
      </w:r>
      <w:r w:rsidRPr="007846C7">
        <w:fldChar w:fldCharType="begin"/>
      </w:r>
      <w:r w:rsidRPr="007846C7">
        <w:instrText xml:space="preserve"> SEQ Figure \* ARABIC </w:instrText>
      </w:r>
      <w:r w:rsidRPr="007846C7">
        <w:fldChar w:fldCharType="separate"/>
      </w:r>
      <w:r w:rsidRPr="007846C7">
        <w:t>6</w:t>
      </w:r>
      <w:r w:rsidRPr="007846C7">
        <w:fldChar w:fldCharType="end"/>
      </w:r>
      <w:bookmarkEnd w:id="44"/>
      <w:r w:rsidRPr="007846C7">
        <w:t xml:space="preserve">. Setup. A participant placing his finger on the starting point which is located </w:t>
      </w:r>
      <w:r w:rsidR="00127BFA">
        <w:t>40</w:t>
      </w:r>
      <w:r w:rsidRPr="007846C7">
        <w:t>cm away from the screen. The target is positioned 24cm above the starting point and the answers are placed on each of its sides, 20cm apart. Z axis maps the path to and from the screen. X axis maps the left and right directions. Y axis maps the up and down directions.</w:t>
      </w:r>
    </w:p>
    <w:p w14:paraId="108D0C20" w14:textId="6315B299" w:rsidR="00566B9F" w:rsidRDefault="00566B9F" w:rsidP="00566B9F">
      <w:pPr>
        <w:pStyle w:val="Heading4"/>
        <w:bidi w:val="0"/>
      </w:pPr>
      <w:r>
        <w:t>Procedure</w:t>
      </w:r>
    </w:p>
    <w:p w14:paraId="006ADC8A" w14:textId="719561D8" w:rsidR="00400416" w:rsidRPr="00400416" w:rsidRDefault="00400416" w:rsidP="00A7614E">
      <w:pPr>
        <w:pStyle w:val="NoSpacing"/>
        <w:bidi w:val="0"/>
      </w:pPr>
      <w:r w:rsidRPr="00400416">
        <w:t>Each session include</w:t>
      </w:r>
      <w:r w:rsidR="004C19CF">
        <w:t>d</w:t>
      </w:r>
      <w:r w:rsidRPr="00400416">
        <w:t xml:space="preserve"> a practice block and </w:t>
      </w:r>
      <w:r>
        <w:t xml:space="preserve">twelve </w:t>
      </w:r>
      <w:r w:rsidRPr="00400416">
        <w:t xml:space="preserve">test blocks of forty trials each (i.e., 40 practice trials and </w:t>
      </w:r>
      <w:r>
        <w:t xml:space="preserve">480 </w:t>
      </w:r>
      <w:r w:rsidRPr="00400416">
        <w:t xml:space="preserve">test trials). Breaks </w:t>
      </w:r>
      <w:r w:rsidR="004C19CF">
        <w:t xml:space="preserve">were </w:t>
      </w:r>
      <w:r w:rsidRPr="00400416">
        <w:t xml:space="preserve">allowed between blocks. Throughout the experiment, half the trials </w:t>
      </w:r>
      <w:r w:rsidR="004C19CF">
        <w:t xml:space="preserve">were </w:t>
      </w:r>
      <w:r w:rsidRPr="00400416">
        <w:t xml:space="preserve">congruent and half incongruent, and half the targets </w:t>
      </w:r>
      <w:r w:rsidR="004C19CF">
        <w:t xml:space="preserve">were </w:t>
      </w:r>
      <w:r w:rsidRPr="00400416">
        <w:t xml:space="preserve">natural and half artificial. Stimuli order </w:t>
      </w:r>
      <w:r w:rsidR="004C19CF">
        <w:t xml:space="preserve">was </w:t>
      </w:r>
      <w:r w:rsidRPr="00400416">
        <w:t xml:space="preserve">dictated by </w:t>
      </w:r>
      <w:r w:rsidR="002A64E7">
        <w:t xml:space="preserve">a </w:t>
      </w:r>
      <w:r w:rsidRPr="00400416">
        <w:t xml:space="preserve">list that </w:t>
      </w:r>
      <w:r w:rsidR="004C19CF">
        <w:t xml:space="preserve">was </w:t>
      </w:r>
      <w:r w:rsidRPr="00400416">
        <w:t xml:space="preserve">randomly sampled (without replacement) out of </w:t>
      </w:r>
      <w:r w:rsidR="002A64E7">
        <w:t xml:space="preserve">ten </w:t>
      </w:r>
      <w:r w:rsidRPr="00400416">
        <w:t>pre-composed lists of trial condition and stimulus. The practice list</w:t>
      </w:r>
      <w:r w:rsidR="00222164">
        <w:t xml:space="preserve"> </w:t>
      </w:r>
      <w:r w:rsidR="00DE4F36">
        <w:t xml:space="preserve">was </w:t>
      </w:r>
      <w:r w:rsidR="00222164">
        <w:t>identical for a</w:t>
      </w:r>
      <w:r w:rsidR="00DE4F36">
        <w:t>l</w:t>
      </w:r>
      <w:r w:rsidR="00222164">
        <w:t>l participants.</w:t>
      </w:r>
      <w:r w:rsidRPr="00400416">
        <w:t xml:space="preserve"> In each list, the order of words is pseudorandom, with the following constraints: (a) Each word </w:t>
      </w:r>
      <w:r w:rsidR="00DE4F36">
        <w:t>was</w:t>
      </w:r>
      <w:r w:rsidRPr="00400416">
        <w:t xml:space="preserve"> equally frequent as a target at the congruent and incongruent conditions; (b) All words </w:t>
      </w:r>
      <w:r w:rsidR="00CB5253">
        <w:t xml:space="preserve">were </w:t>
      </w:r>
      <w:r w:rsidRPr="00400416">
        <w:t>used as targets the same number of times; (c) A target never repeat</w:t>
      </w:r>
      <w:r w:rsidR="00CB5253">
        <w:t>ed</w:t>
      </w:r>
      <w:r w:rsidRPr="00400416">
        <w:t xml:space="preserve"> in the same block; (d) In the congruent condition the prime </w:t>
      </w:r>
      <w:r w:rsidR="00CB5253">
        <w:t xml:space="preserve">was </w:t>
      </w:r>
      <w:r w:rsidRPr="00400416">
        <w:t xml:space="preserve">identical to the target word; (e) In the incongruent condition, a prime which doesn't share letters in common locations with the target </w:t>
      </w:r>
      <w:r w:rsidR="00CB5253">
        <w:t xml:space="preserve">was </w:t>
      </w:r>
      <w:r w:rsidRPr="00400416">
        <w:t xml:space="preserve">selected from the alternative category (artificial/natural). For example, in the congruent condition "phone" </w:t>
      </w:r>
      <w:r w:rsidR="00CB5253">
        <w:t xml:space="preserve">could </w:t>
      </w:r>
      <w:r w:rsidRPr="00400416">
        <w:t xml:space="preserve">be preceded by "PHONE", while in the incongruent condition it </w:t>
      </w:r>
      <w:r w:rsidR="00CB5253">
        <w:t xml:space="preserve">could </w:t>
      </w:r>
      <w:r w:rsidRPr="00400416">
        <w:t xml:space="preserve">be preceded by "GRASS". Each prime </w:t>
      </w:r>
      <w:r w:rsidR="00CB5253">
        <w:t xml:space="preserve">was </w:t>
      </w:r>
      <w:r w:rsidRPr="00400416">
        <w:t>further paired with a random distractor from the same category (artificial/natural) to be used in the prime recognition task. The distractor share</w:t>
      </w:r>
      <w:r w:rsidR="00D1564D">
        <w:t xml:space="preserve">d </w:t>
      </w:r>
      <w:r w:rsidRPr="00400416">
        <w:t>no letters in common locations with the prime, so seeing one letter only suffice</w:t>
      </w:r>
      <w:r w:rsidR="00D1564D">
        <w:t>d</w:t>
      </w:r>
      <w:r w:rsidRPr="00400416">
        <w:t xml:space="preserve"> for correct discrimination.</w:t>
      </w:r>
    </w:p>
    <w:p w14:paraId="1E9B4EF6" w14:textId="2329A2F2" w:rsidR="00400416" w:rsidRDefault="00400416" w:rsidP="00253BED">
      <w:pPr>
        <w:pStyle w:val="NoSpacing"/>
        <w:bidi w:val="0"/>
      </w:pPr>
      <w:r w:rsidRPr="00400416">
        <w:t>The procedure closely follow</w:t>
      </w:r>
      <w:r w:rsidR="00D1564D">
        <w:t>ed</w:t>
      </w:r>
      <w:r w:rsidRPr="00400416">
        <w:t xml:space="preserve"> the one used in </w:t>
      </w:r>
      <w:proofErr w:type="spellStart"/>
      <w:r w:rsidRPr="00400416">
        <w:t>Dehaene</w:t>
      </w:r>
      <w:proofErr w:type="spellEnd"/>
      <w:r w:rsidRPr="00400416">
        <w:t xml:space="preserve"> et al.</w:t>
      </w:r>
      <w:r w:rsidR="004124F4">
        <w:t xml:space="preserve"> [ref]. </w:t>
      </w:r>
      <w:r w:rsidRPr="00400416">
        <w:t>Every trial consist</w:t>
      </w:r>
      <w:r w:rsidR="00D1564D">
        <w:t>ed</w:t>
      </w:r>
      <w:r w:rsidRPr="00400416">
        <w:t xml:space="preserve"> of a fixation cross (1000ms), a first mask (270ms), a second mask (30ms), a prime word (30ms), a third mask (30ms) and a target (500ms). Once the target </w:t>
      </w:r>
      <w:r w:rsidR="00D1564D">
        <w:t xml:space="preserve">was </w:t>
      </w:r>
      <w:r w:rsidRPr="00400416">
        <w:t>displayed, participants classif</w:t>
      </w:r>
      <w:r w:rsidR="00D1564D">
        <w:t>ied</w:t>
      </w:r>
      <w:r w:rsidRPr="00400416">
        <w:t xml:space="preserve"> the target word as describing a natural / artificial item by </w:t>
      </w:r>
      <w:r w:rsidR="004124F4">
        <w:t xml:space="preserve">reaching </w:t>
      </w:r>
      <w:r w:rsidRPr="00400416">
        <w:t>the side of the screen that contains the appropriate category (</w:t>
      </w:r>
      <w:r w:rsidRPr="00400416">
        <w:fldChar w:fldCharType="begin"/>
      </w:r>
      <w:r w:rsidRPr="00400416">
        <w:instrText xml:space="preserve"> REF _Ref106198697 \h </w:instrText>
      </w:r>
      <w:r w:rsidRPr="00400416">
        <w:fldChar w:fldCharType="separate"/>
      </w:r>
      <w:r w:rsidRPr="00400416">
        <w:t>Figure 7</w:t>
      </w:r>
      <w:r w:rsidRPr="00400416">
        <w:fldChar w:fldCharType="end"/>
      </w:r>
      <w:r w:rsidRPr="00400416">
        <w:t xml:space="preserve">). </w:t>
      </w:r>
      <w:r w:rsidR="00343DE9">
        <w:t>R</w:t>
      </w:r>
      <w:r w:rsidRPr="00400416">
        <w:t xml:space="preserve">esponses </w:t>
      </w:r>
      <w:r w:rsidR="00D1564D">
        <w:t xml:space="preserve">had to </w:t>
      </w:r>
      <w:r w:rsidR="00343DE9">
        <w:t>be provided within a 1500ms time window from target presentation.</w:t>
      </w:r>
      <w:r w:rsidRPr="00400416">
        <w:t xml:space="preserve"> </w:t>
      </w:r>
      <w:r w:rsidR="008D2C73">
        <w:t>Slower responses were replied with "Move faster" feedback.</w:t>
      </w:r>
      <w:r w:rsidRPr="00400416">
        <w:t xml:space="preserve"> Movement time start</w:t>
      </w:r>
      <w:r w:rsidR="00CE2ED4">
        <w:t>ed</w:t>
      </w:r>
      <w:r w:rsidRPr="00400416">
        <w:t xml:space="preserve"> once the finger l</w:t>
      </w:r>
      <w:r w:rsidR="00CE2ED4">
        <w:t>eft</w:t>
      </w:r>
      <w:r w:rsidRPr="00400416">
        <w:t xml:space="preserve"> the starting point </w:t>
      </w:r>
      <w:r w:rsidR="0001046E">
        <w:t>@@@@@@@@@@@@@@@@@@@@@@@@@@@@@@@@@@@@@@@@@@@@@@@@@@@@@@@@@@@@@@@@@@@@@@@@@@@@@@</w:t>
      </w:r>
      <w:r w:rsidRPr="00400416">
        <w:t>and end</w:t>
      </w:r>
      <w:r w:rsidR="00CE2ED4">
        <w:t>ed</w:t>
      </w:r>
      <w:r w:rsidRPr="00400416">
        <w:t xml:space="preserve"> when it </w:t>
      </w:r>
      <w:r w:rsidR="00CE2ED4">
        <w:t>was</w:t>
      </w:r>
      <w:r w:rsidRPr="00400416">
        <w:t xml:space="preserve"> </w:t>
      </w:r>
      <w:r w:rsidR="009A3E90">
        <w:t>3</w:t>
      </w:r>
      <w:r w:rsidRPr="00400416">
        <w:t>cm away from the screen or closer (on the Z axis)</w:t>
      </w:r>
      <w:r w:rsidR="004E674D">
        <w:t>.</w:t>
      </w:r>
      <w:r w:rsidR="009A3E90">
        <w:t xml:space="preserve"> </w:t>
      </w:r>
      <w:r w:rsidRPr="00400416">
        <w:t>After Classifying the targets, the participant</w:t>
      </w:r>
      <w:r w:rsidR="00492654">
        <w:t>s were</w:t>
      </w:r>
      <w:r w:rsidR="00CE2ED4">
        <w:t xml:space="preserve"> </w:t>
      </w:r>
      <w:r w:rsidRPr="00400416">
        <w:t xml:space="preserve">asked to recognize the prime as an objective measure of prime awareness. Participants </w:t>
      </w:r>
      <w:r w:rsidR="00E31408">
        <w:t xml:space="preserve">were </w:t>
      </w:r>
      <w:r w:rsidRPr="00400416">
        <w:t xml:space="preserve">presented with two words – the prime and another word from the same category. Response </w:t>
      </w:r>
      <w:r w:rsidR="00E31408">
        <w:t xml:space="preserve">was </w:t>
      </w:r>
      <w:r w:rsidRPr="00400416">
        <w:t xml:space="preserve">given in an identical fashion to the target classification task, within a </w:t>
      </w:r>
      <w:r w:rsidR="001F1A45">
        <w:t xml:space="preserve">5 </w:t>
      </w:r>
      <w:proofErr w:type="gramStart"/>
      <w:r w:rsidRPr="00400416">
        <w:t>seconds</w:t>
      </w:r>
      <w:proofErr w:type="gramEnd"/>
      <w:r w:rsidRPr="00400416">
        <w:t xml:space="preserve"> response window. Finally, a subjective measure of prime awareness </w:t>
      </w:r>
      <w:r w:rsidR="00E31408">
        <w:t xml:space="preserve">was </w:t>
      </w:r>
      <w:r w:rsidRPr="00400416">
        <w:t>taken, using the Perceptual Awareness Scale (PAS)</w:t>
      </w:r>
      <w:r w:rsidR="00BB389B">
        <w:t xml:space="preserve"> [ref]</w:t>
      </w:r>
      <w:r w:rsidRPr="00400416">
        <w:t>. Participants use</w:t>
      </w:r>
      <w:r w:rsidR="00E31408">
        <w:t>d</w:t>
      </w:r>
      <w:r w:rsidRPr="00400416">
        <w:t xml:space="preserve"> the</w:t>
      </w:r>
      <w:r w:rsidR="00253BED">
        <w:t xml:space="preserve"> </w:t>
      </w:r>
      <w:r w:rsidRPr="00400416">
        <w:t>keyboard numbers</w:t>
      </w:r>
      <w:r w:rsidR="00253BED">
        <w:t xml:space="preserve"> </w:t>
      </w:r>
      <w:r w:rsidRPr="00400416">
        <w:t xml:space="preserve">1-4 to rate how well did they see the prime (1 – "Didn't see anything", 2 – "Saw something vaguely, but can't say what it is", 3 – "Saw part of the prime clearly", 4 – "Saw the whole prime clearly"). Finally, participants </w:t>
      </w:r>
      <w:r w:rsidR="00E31408">
        <w:t xml:space="preserve">had </w:t>
      </w:r>
      <w:r w:rsidRPr="00400416">
        <w:t>to return their finger to the starting point after each response.</w:t>
      </w:r>
    </w:p>
    <w:p w14:paraId="4730E904" w14:textId="5D8603C2" w:rsidR="00400416" w:rsidRPr="00400416" w:rsidRDefault="004058A7" w:rsidP="00A7614E">
      <w:pPr>
        <w:pStyle w:val="NoSpacing"/>
        <w:bidi w:val="0"/>
      </w:pPr>
      <w:r w:rsidRPr="004058A7">
        <w:rPr>
          <w:noProof/>
        </w:rPr>
        <w:lastRenderedPageBreak/>
        <w:drawing>
          <wp:inline distT="0" distB="0" distL="0" distR="0" wp14:anchorId="794B1F30" wp14:editId="19904541">
            <wp:extent cx="6556847" cy="39286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6026" cy="39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4B6" w14:textId="4AC3BCFF" w:rsidR="00400416" w:rsidRPr="00400416" w:rsidRDefault="00400416" w:rsidP="00A7614E">
      <w:pPr>
        <w:pStyle w:val="NoSpacing"/>
        <w:bidi w:val="0"/>
      </w:pPr>
      <w:bookmarkStart w:id="45" w:name="_Ref106198697"/>
      <w:r w:rsidRPr="00400416">
        <w:t xml:space="preserve">Figure </w:t>
      </w:r>
      <w:r w:rsidRPr="00400416">
        <w:fldChar w:fldCharType="begin"/>
      </w:r>
      <w:r w:rsidRPr="00400416">
        <w:instrText xml:space="preserve"> SEQ Figure \* ARABIC </w:instrText>
      </w:r>
      <w:r w:rsidRPr="00400416">
        <w:fldChar w:fldCharType="separate"/>
      </w:r>
      <w:r w:rsidRPr="00400416">
        <w:t>7</w:t>
      </w:r>
      <w:r w:rsidRPr="00400416">
        <w:fldChar w:fldCharType="end"/>
      </w:r>
      <w:bookmarkEnd w:id="45"/>
      <w:r w:rsidRPr="00400416">
        <w:t xml:space="preserve">. Stimuli presentation order. Each trial </w:t>
      </w:r>
      <w:r w:rsidR="001A2B81">
        <w:t>was</w:t>
      </w:r>
      <w:r w:rsidRPr="00400416">
        <w:t xml:space="preserve"> composed of a fixation cross (1000ms), a first mask (270ms), a second mask (30ms), a prime word (30ms), a third mask (30ms), a classification task (</w:t>
      </w:r>
      <w:r w:rsidR="006E2077">
        <w:t>0-1500</w:t>
      </w:r>
      <w:r w:rsidRPr="00400416">
        <w:t xml:space="preserve">ms, out of which the target </w:t>
      </w:r>
      <w:r w:rsidR="0068691D">
        <w:t xml:space="preserve">was </w:t>
      </w:r>
      <w:r w:rsidRPr="00400416">
        <w:t>displayed for 500ms), a recognition task (</w:t>
      </w:r>
      <w:r w:rsidR="001E1DCA">
        <w:t>0</w:t>
      </w:r>
      <w:r w:rsidRPr="00400416">
        <w:t>-</w:t>
      </w:r>
      <w:r w:rsidR="001E1DCA">
        <w:t>5</w:t>
      </w:r>
      <w:r w:rsidR="006E2077">
        <w:t>,</w:t>
      </w:r>
      <w:r w:rsidRPr="00400416">
        <w:t xml:space="preserve">000ms) and a PAS task (no time limit). The blue circles appearing on the screen are presented as markers for the subjects to know where they should touch </w:t>
      </w:r>
      <w:proofErr w:type="gramStart"/>
      <w:r w:rsidRPr="00400416">
        <w:t>in order to</w:t>
      </w:r>
      <w:proofErr w:type="gramEnd"/>
      <w:r w:rsidRPr="00400416">
        <w:t xml:space="preserve"> make their response.</w:t>
      </w:r>
    </w:p>
    <w:p w14:paraId="459C7EAD" w14:textId="0F5CF61C" w:rsidR="000E1974" w:rsidRPr="000E1974" w:rsidRDefault="002057FC" w:rsidP="0001046E">
      <w:pPr>
        <w:pStyle w:val="Heading4"/>
        <w:bidi w:val="0"/>
      </w:pPr>
      <w:r>
        <w:t>Results</w:t>
      </w:r>
    </w:p>
    <w:p w14:paraId="5C9A9952" w14:textId="254CC190" w:rsidR="002057FC" w:rsidRDefault="002057FC" w:rsidP="002057FC">
      <w:pPr>
        <w:pStyle w:val="Heading4"/>
        <w:bidi w:val="0"/>
      </w:pPr>
      <w:r>
        <w:t>Discussion</w:t>
      </w:r>
    </w:p>
    <w:p w14:paraId="4883D91B" w14:textId="4A57FA0C" w:rsidR="00ED60E1" w:rsidRDefault="00ED60E1" w:rsidP="0001046E">
      <w:pPr>
        <w:pStyle w:val="Heading3"/>
        <w:bidi w:val="0"/>
      </w:pPr>
      <w:r>
        <w:t>Exp 2</w:t>
      </w:r>
    </w:p>
    <w:p w14:paraId="2C206D09" w14:textId="13364CAE" w:rsidR="00ED60E1" w:rsidRDefault="00ED60E1" w:rsidP="0001046E">
      <w:pPr>
        <w:pStyle w:val="Heading3"/>
        <w:bidi w:val="0"/>
        <w:rPr>
          <w:rtl/>
        </w:rPr>
      </w:pPr>
      <w:r>
        <w:t>Exp 3</w:t>
      </w:r>
    </w:p>
    <w:p w14:paraId="25287D97" w14:textId="4139F646" w:rsidR="00C3440C" w:rsidRPr="00C3440C" w:rsidRDefault="00C3440C" w:rsidP="0001046E">
      <w:pPr>
        <w:pStyle w:val="NoSpacing"/>
        <w:bidi w:val="0"/>
      </w:pPr>
      <w:r>
        <w:t>In exp 3 the training day used 4 letter words.</w:t>
      </w:r>
    </w:p>
    <w:p w14:paraId="1176DED7" w14:textId="28688C31" w:rsidR="00ED60E1" w:rsidRPr="00ED60E1" w:rsidRDefault="00ED60E1" w:rsidP="0001046E">
      <w:pPr>
        <w:pStyle w:val="Heading3"/>
        <w:bidi w:val="0"/>
      </w:pPr>
      <w:r>
        <w:t>Exp 4</w:t>
      </w:r>
    </w:p>
    <w:p w14:paraId="0950B412" w14:textId="03E72DD0" w:rsidR="00E668B7" w:rsidRDefault="0001046E" w:rsidP="00E668B7">
      <w:pPr>
        <w:pStyle w:val="Heading3"/>
        <w:bidi w:val="0"/>
      </w:pPr>
      <w:r>
        <w:t xml:space="preserve">General </w:t>
      </w:r>
      <w:r w:rsidR="00E668B7">
        <w:t>Discussion</w:t>
      </w:r>
    </w:p>
    <w:p w14:paraId="67CEA801" w14:textId="77777777" w:rsidR="00584360" w:rsidRDefault="00584360" w:rsidP="00584360">
      <w:pPr>
        <w:pStyle w:val="NoSpacing"/>
        <w:bidi w:val="0"/>
      </w:pPr>
      <w:r>
        <w:t>This paper claims averaging trajectories is wrong. Read it before the thesis test:</w:t>
      </w:r>
    </w:p>
    <w:p w14:paraId="7E101443" w14:textId="77777777" w:rsidR="00584360" w:rsidRDefault="00584360" w:rsidP="00584360">
      <w:pPr>
        <w:pStyle w:val="NoSpacing"/>
        <w:bidi w:val="0"/>
      </w:pPr>
      <w:r w:rsidRPr="007C7E06">
        <w:t>Wulff</w:t>
      </w:r>
      <w:r>
        <w:t xml:space="preserve"> </w:t>
      </w:r>
      <w:r w:rsidRPr="007C7E06">
        <w:t>(2019). Mouse-tracking: Detecting types in movement trajectories</w:t>
      </w:r>
    </w:p>
    <w:p w14:paraId="40296B43" w14:textId="77777777" w:rsidR="00584360" w:rsidRDefault="00584360" w:rsidP="00584360">
      <w:pPr>
        <w:pStyle w:val="NoSpacing"/>
        <w:bidi w:val="0"/>
        <w:rPr>
          <w:rtl/>
        </w:rPr>
      </w:pPr>
    </w:p>
    <w:p w14:paraId="4502A0E9" w14:textId="6DE9DF53" w:rsidR="00E668B7" w:rsidRDefault="00E668B7" w:rsidP="00584360">
      <w:pPr>
        <w:pStyle w:val="NoSpacing"/>
        <w:bidi w:val="0"/>
      </w:pPr>
      <w:r>
        <w:t>Check if this paper has some conclusions about "reaching" that can be relevant for your discussion:</w:t>
      </w:r>
    </w:p>
    <w:p w14:paraId="69243D35" w14:textId="693D2A5E" w:rsidR="00E668B7" w:rsidRPr="00E668B7" w:rsidRDefault="00E668B7" w:rsidP="00E668B7">
      <w:pPr>
        <w:pStyle w:val="NoSpacing"/>
        <w:bidi w:val="0"/>
      </w:pPr>
      <w:r w:rsidRPr="00E668B7">
        <w:t>Schmidt (2007). Measuring unconscious cognition: Beyond the zero-awareness criterion</w:t>
      </w:r>
    </w:p>
    <w:sectPr w:rsidR="00E668B7" w:rsidRPr="00E668B7" w:rsidSect="00976673">
      <w:pgSz w:w="12240" w:h="15840"/>
      <w:pgMar w:top="238" w:right="244" w:bottom="244" w:left="238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en Heller" w:date="2022-06-23T12:45:00Z" w:initials="CH">
    <w:p w14:paraId="471556CE" w14:textId="77777777" w:rsidR="00D37A2D" w:rsidRDefault="00321DDE">
      <w:pPr>
        <w:pStyle w:val="CommentText"/>
        <w:bidi w:val="0"/>
      </w:pPr>
      <w:r>
        <w:rPr>
          <w:rStyle w:val="CommentReference"/>
        </w:rPr>
        <w:annotationRef/>
      </w:r>
      <w:r w:rsidR="00D37A2D">
        <w:t>Poirier 2005 - Specific activation of the V5 brain area by auditory motion processing an fMRI study.</w:t>
      </w:r>
    </w:p>
    <w:p w14:paraId="18B002E4" w14:textId="77777777" w:rsidR="00D37A2D" w:rsidRDefault="00D37A2D">
      <w:pPr>
        <w:pStyle w:val="CommentText"/>
        <w:bidi w:val="0"/>
      </w:pPr>
    </w:p>
    <w:p w14:paraId="336BA771" w14:textId="77777777" w:rsidR="00D37A2D" w:rsidRDefault="00D37A2D">
      <w:pPr>
        <w:pStyle w:val="CommentText"/>
        <w:bidi w:val="0"/>
      </w:pPr>
      <w:r>
        <w:t>Kanwisher 1997 - The fusiform face area a module in human extrastriate cortex specialized for face perception</w:t>
      </w:r>
    </w:p>
    <w:p w14:paraId="44035FE2" w14:textId="77777777" w:rsidR="00D37A2D" w:rsidRDefault="00D37A2D">
      <w:pPr>
        <w:pStyle w:val="CommentText"/>
        <w:bidi w:val="0"/>
      </w:pPr>
    </w:p>
    <w:p w14:paraId="50824607" w14:textId="77777777" w:rsidR="00D37A2D" w:rsidRDefault="00D37A2D">
      <w:pPr>
        <w:pStyle w:val="CommentText"/>
        <w:bidi w:val="0"/>
      </w:pPr>
      <w:r>
        <w:t>Willander 2006 - Smell your way back to childhood Autobiographical odor memory</w:t>
      </w:r>
    </w:p>
    <w:p w14:paraId="30C56E15" w14:textId="77777777" w:rsidR="00D37A2D" w:rsidRDefault="00D37A2D">
      <w:pPr>
        <w:pStyle w:val="CommentText"/>
        <w:bidi w:val="0"/>
      </w:pPr>
    </w:p>
    <w:p w14:paraId="37EDB3D4" w14:textId="77777777" w:rsidR="00D37A2D" w:rsidRDefault="00D37A2D" w:rsidP="00C670CD">
      <w:pPr>
        <w:pStyle w:val="CommentText"/>
        <w:bidi w:val="0"/>
      </w:pPr>
      <w:r>
        <w:t>Kappers 2013 - Haptic perception</w:t>
      </w:r>
    </w:p>
  </w:comment>
  <w:comment w:id="1" w:author="Chen Heller" w:date="2022-06-23T12:46:00Z" w:initials="CH">
    <w:p w14:paraId="5C192D2D" w14:textId="6F860850" w:rsidR="00AE0B16" w:rsidRDefault="00AE0B16">
      <w:pPr>
        <w:pStyle w:val="CommentText"/>
        <w:bidi w:val="0"/>
      </w:pPr>
      <w:r>
        <w:rPr>
          <w:rStyle w:val="CommentReference"/>
        </w:rPr>
        <w:annotationRef/>
      </w:r>
      <w:r>
        <w:t xml:space="preserve">Aivar, M. P., Brenner, E., &amp; Smeets, J. B. (2008). Avoiding moving obstacles. Experimental Brain Research, 190(3), 251-264. </w:t>
      </w:r>
    </w:p>
    <w:p w14:paraId="4CE6F349" w14:textId="77777777" w:rsidR="00AE0B16" w:rsidRDefault="00AE0B16">
      <w:pPr>
        <w:pStyle w:val="CommentText"/>
        <w:bidi w:val="0"/>
      </w:pPr>
    </w:p>
    <w:p w14:paraId="53100C7D" w14:textId="77777777" w:rsidR="00AE0B16" w:rsidRDefault="00AE0B16" w:rsidP="00567871">
      <w:pPr>
        <w:pStyle w:val="CommentText"/>
        <w:bidi w:val="0"/>
      </w:pPr>
      <w:r>
        <w:t>von Hofsten, C., &amp; Lindhagen, K. (1979). Observations on the development of reaching for moving objects. </w:t>
      </w:r>
      <w:r>
        <w:rPr>
          <w:i/>
          <w:iCs/>
        </w:rPr>
        <w:t>Journal of experimental child psychology</w:t>
      </w:r>
      <w:r>
        <w:t>, </w:t>
      </w:r>
      <w:r>
        <w:rPr>
          <w:i/>
          <w:iCs/>
        </w:rPr>
        <w:t>28</w:t>
      </w:r>
      <w:r>
        <w:t>(1), 158-173.</w:t>
      </w:r>
    </w:p>
  </w:comment>
  <w:comment w:id="2" w:author="Chen Heller" w:date="2022-06-23T12:49:00Z" w:initials="CH">
    <w:p w14:paraId="4E8E54E7" w14:textId="77777777" w:rsidR="00ED0205" w:rsidRDefault="00ED0205">
      <w:pPr>
        <w:pStyle w:val="CommentText"/>
        <w:bidi w:val="0"/>
      </w:pPr>
      <w:r>
        <w:rPr>
          <w:rStyle w:val="CommentReference"/>
        </w:rPr>
        <w:annotationRef/>
      </w:r>
      <w:r>
        <w:t xml:space="preserve">Sawchuk 2002 - Emotional responding to fearful and disgusting stimuli in specific phobics </w:t>
      </w:r>
    </w:p>
    <w:p w14:paraId="455BFBAF" w14:textId="77777777" w:rsidR="00ED0205" w:rsidRDefault="00ED0205">
      <w:pPr>
        <w:pStyle w:val="CommentText"/>
        <w:bidi w:val="0"/>
      </w:pPr>
    </w:p>
    <w:p w14:paraId="74D33346" w14:textId="77777777" w:rsidR="00ED0205" w:rsidRDefault="00ED0205">
      <w:pPr>
        <w:pStyle w:val="CommentText"/>
        <w:bidi w:val="0"/>
      </w:pPr>
      <w:r>
        <w:rPr>
          <w:strike/>
        </w:rPr>
        <w:t>Schienle, A., Schäfer, A., Stark, R., Walter, B., &amp; Vaitl, D. (2005). Gender differences in the processing of disgust-and fear-inducing pictures: an fMRI study. </w:t>
      </w:r>
      <w:r>
        <w:rPr>
          <w:i/>
          <w:iCs/>
          <w:strike/>
        </w:rPr>
        <w:t>Neuroreport</w:t>
      </w:r>
      <w:r>
        <w:rPr>
          <w:strike/>
        </w:rPr>
        <w:t>, </w:t>
      </w:r>
      <w:r>
        <w:rPr>
          <w:i/>
          <w:iCs/>
          <w:strike/>
        </w:rPr>
        <w:t>16</w:t>
      </w:r>
      <w:r>
        <w:rPr>
          <w:strike/>
        </w:rPr>
        <w:t xml:space="preserve">(3), 277-280. </w:t>
      </w:r>
      <w:r>
        <w:t>Liad erased it in the draft I sent for some reason.</w:t>
      </w:r>
    </w:p>
    <w:p w14:paraId="6563084D" w14:textId="77777777" w:rsidR="00ED0205" w:rsidRDefault="00ED0205">
      <w:pPr>
        <w:pStyle w:val="CommentText"/>
        <w:bidi w:val="0"/>
      </w:pPr>
    </w:p>
    <w:p w14:paraId="23426630" w14:textId="77777777" w:rsidR="00ED0205" w:rsidRDefault="00ED0205" w:rsidP="009F3C1D">
      <w:pPr>
        <w:pStyle w:val="CommentText"/>
        <w:bidi w:val="0"/>
      </w:pPr>
      <w:r>
        <w:t>Siedlecka 2019 - Experimental methods for inducing basic emotions A qualitative review</w:t>
      </w:r>
    </w:p>
  </w:comment>
  <w:comment w:id="3" w:author="Chen Heller" w:date="2022-06-23T12:53:00Z" w:initials="CH">
    <w:p w14:paraId="67A634A2" w14:textId="77777777" w:rsidR="00650981" w:rsidRDefault="00650981">
      <w:pPr>
        <w:pStyle w:val="CommentText"/>
        <w:bidi w:val="0"/>
      </w:pPr>
      <w:r>
        <w:rPr>
          <w:rStyle w:val="CommentReference"/>
        </w:rPr>
        <w:annotationRef/>
      </w:r>
      <w:r>
        <w:t>Mashour 2020 - Conscious processing and the global neuronal workspace hypothesis</w:t>
      </w:r>
    </w:p>
    <w:p w14:paraId="6E3E1ACB" w14:textId="77777777" w:rsidR="00650981" w:rsidRDefault="00650981">
      <w:pPr>
        <w:pStyle w:val="CommentText"/>
        <w:bidi w:val="0"/>
      </w:pPr>
    </w:p>
    <w:p w14:paraId="5F96C5D2" w14:textId="77777777" w:rsidR="00650981" w:rsidRDefault="00650981">
      <w:pPr>
        <w:pStyle w:val="CommentText"/>
        <w:bidi w:val="0"/>
      </w:pPr>
      <w:r>
        <w:t>Lamme 2000 - The distinct modes of vision offered by feedforward and recurrent processing</w:t>
      </w:r>
    </w:p>
    <w:p w14:paraId="362FEEAB" w14:textId="77777777" w:rsidR="00650981" w:rsidRDefault="00650981">
      <w:pPr>
        <w:pStyle w:val="CommentText"/>
        <w:bidi w:val="0"/>
      </w:pPr>
    </w:p>
    <w:p w14:paraId="67E3E6BE" w14:textId="77777777" w:rsidR="00650981" w:rsidRDefault="00650981">
      <w:pPr>
        <w:pStyle w:val="CommentText"/>
        <w:bidi w:val="0"/>
      </w:pPr>
      <w:r>
        <w:t>Tononi 2016 - Integrated information theory from consciousness to its physical substrate</w:t>
      </w:r>
    </w:p>
    <w:p w14:paraId="2D17F1F3" w14:textId="77777777" w:rsidR="00650981" w:rsidRDefault="00650981">
      <w:pPr>
        <w:pStyle w:val="CommentText"/>
        <w:bidi w:val="0"/>
      </w:pPr>
    </w:p>
    <w:p w14:paraId="0AA9B279" w14:textId="77777777" w:rsidR="00650981" w:rsidRDefault="00650981">
      <w:pPr>
        <w:pStyle w:val="CommentText"/>
        <w:bidi w:val="0"/>
      </w:pPr>
      <w:r>
        <w:t>Brown 2019 - Understanding the higher-order approach to consciousness</w:t>
      </w:r>
    </w:p>
    <w:p w14:paraId="2B309277" w14:textId="77777777" w:rsidR="00650981" w:rsidRDefault="00650981">
      <w:pPr>
        <w:pStyle w:val="CommentText"/>
        <w:bidi w:val="0"/>
      </w:pPr>
    </w:p>
    <w:p w14:paraId="016FB627" w14:textId="77777777" w:rsidR="00650981" w:rsidRDefault="00650981">
      <w:pPr>
        <w:pStyle w:val="CommentText"/>
        <w:bidi w:val="0"/>
      </w:pPr>
      <w:r>
        <w:t>Liad erased these 3 for some reason:</w:t>
      </w:r>
    </w:p>
    <w:p w14:paraId="35AB9E41" w14:textId="77777777" w:rsidR="00650981" w:rsidRDefault="00650981">
      <w:pPr>
        <w:pStyle w:val="CommentText"/>
        <w:bidi w:val="0"/>
      </w:pPr>
      <w:r>
        <w:rPr>
          <w:strike/>
        </w:rPr>
        <w:t>Dehaene 2001 - Towards a cognitive neuroscience of consciousness, basic evidence and a workspace framework,</w:t>
      </w:r>
    </w:p>
    <w:p w14:paraId="13E30446" w14:textId="77777777" w:rsidR="00650981" w:rsidRDefault="00650981">
      <w:pPr>
        <w:pStyle w:val="CommentText"/>
        <w:bidi w:val="0"/>
      </w:pPr>
    </w:p>
    <w:p w14:paraId="0727BC83" w14:textId="77777777" w:rsidR="00650981" w:rsidRDefault="00650981">
      <w:pPr>
        <w:pStyle w:val="CommentText"/>
        <w:bidi w:val="0"/>
      </w:pPr>
      <w:r>
        <w:rPr>
          <w:strike/>
        </w:rPr>
        <w:t xml:space="preserve">Dehaene 2011 - Experimental and theoretical approaches to conscious processing, </w:t>
      </w:r>
    </w:p>
    <w:p w14:paraId="1A77A138" w14:textId="77777777" w:rsidR="00650981" w:rsidRDefault="00650981">
      <w:pPr>
        <w:pStyle w:val="CommentText"/>
        <w:bidi w:val="0"/>
      </w:pPr>
    </w:p>
    <w:p w14:paraId="7A709A96" w14:textId="77777777" w:rsidR="00650981" w:rsidRDefault="00650981" w:rsidP="00C5500A">
      <w:pPr>
        <w:pStyle w:val="CommentText"/>
        <w:bidi w:val="0"/>
      </w:pPr>
      <w:r>
        <w:rPr>
          <w:strike/>
        </w:rPr>
        <w:t>Tononi 2008 - Consciousness as integrated information a provisional manifesto</w:t>
      </w:r>
    </w:p>
  </w:comment>
  <w:comment w:id="4" w:author="Chen Heller" w:date="2022-06-23T12:55:00Z" w:initials="CH">
    <w:p w14:paraId="7D010EA3" w14:textId="77777777" w:rsidR="00E819AE" w:rsidRDefault="00FF52AF">
      <w:pPr>
        <w:pStyle w:val="CommentText"/>
        <w:bidi w:val="0"/>
      </w:pPr>
      <w:r>
        <w:rPr>
          <w:rStyle w:val="CommentReference"/>
        </w:rPr>
        <w:annotationRef/>
      </w:r>
      <w:r w:rsidR="00E819AE">
        <w:t>Liad erased these for some reason:</w:t>
      </w:r>
    </w:p>
    <w:p w14:paraId="2C9B8FA2" w14:textId="77777777" w:rsidR="00E819AE" w:rsidRDefault="00E819AE">
      <w:pPr>
        <w:pStyle w:val="CommentText"/>
        <w:bidi w:val="0"/>
      </w:pPr>
      <w:r>
        <w:rPr>
          <w:strike/>
        </w:rPr>
        <w:t>Jensen 2011 - Change blindness and inattentional blindness</w:t>
      </w:r>
    </w:p>
    <w:p w14:paraId="66E1FC9C" w14:textId="77777777" w:rsidR="00E819AE" w:rsidRDefault="00E819AE">
      <w:pPr>
        <w:pStyle w:val="CommentText"/>
        <w:bidi w:val="0"/>
      </w:pPr>
    </w:p>
    <w:p w14:paraId="06A4E6CF" w14:textId="77777777" w:rsidR="00E819AE" w:rsidRDefault="00E819AE">
      <w:pPr>
        <w:pStyle w:val="CommentText"/>
        <w:bidi w:val="0"/>
      </w:pPr>
      <w:r>
        <w:rPr>
          <w:strike/>
        </w:rPr>
        <w:t>Shapiro 1997 - The attentional blink</w:t>
      </w:r>
    </w:p>
    <w:p w14:paraId="7F374985" w14:textId="77777777" w:rsidR="00E819AE" w:rsidRDefault="00E819AE">
      <w:pPr>
        <w:pStyle w:val="CommentText"/>
        <w:bidi w:val="0"/>
      </w:pPr>
    </w:p>
    <w:p w14:paraId="070C679C" w14:textId="77777777" w:rsidR="00E819AE" w:rsidRDefault="00E819AE">
      <w:pPr>
        <w:pStyle w:val="CommentText"/>
        <w:bidi w:val="0"/>
      </w:pPr>
      <w:r>
        <w:rPr>
          <w:strike/>
        </w:rPr>
        <w:t>Kanwisher 1987 - Repetition blindness: Type recognition without token individuation</w:t>
      </w:r>
    </w:p>
    <w:p w14:paraId="01EF7B8E" w14:textId="77777777" w:rsidR="00E819AE" w:rsidRDefault="00E819AE">
      <w:pPr>
        <w:pStyle w:val="CommentText"/>
        <w:bidi w:val="0"/>
      </w:pPr>
      <w:r>
        <w:t>I think she meant that I should search these "inattentional blindness" related papers instead:</w:t>
      </w:r>
    </w:p>
    <w:p w14:paraId="5B63ACAF" w14:textId="77777777" w:rsidR="00E819AE" w:rsidRDefault="00E819AE">
      <w:pPr>
        <w:pStyle w:val="CommentText"/>
      </w:pPr>
      <w:r>
        <w:t>Mack &amp;  Rock</w:t>
      </w:r>
    </w:p>
    <w:p w14:paraId="19E494F7" w14:textId="77777777" w:rsidR="00E819AE" w:rsidRDefault="00E819AE">
      <w:pPr>
        <w:pStyle w:val="CommentText"/>
      </w:pPr>
      <w:r>
        <w:t>Michael Pitts</w:t>
      </w:r>
    </w:p>
    <w:p w14:paraId="23B4EA9E" w14:textId="77777777" w:rsidR="00E819AE" w:rsidRDefault="00E819AE" w:rsidP="00A10EB0">
      <w:pPr>
        <w:pStyle w:val="CommentText"/>
        <w:bidi w:val="0"/>
      </w:pPr>
      <w:r>
        <w:t>Clown</w:t>
      </w:r>
    </w:p>
  </w:comment>
  <w:comment w:id="5" w:author="Chen Heller" w:date="2022-06-23T13:00:00Z" w:initials="CH">
    <w:p w14:paraId="6A129D5E" w14:textId="77777777" w:rsidR="004E3A92" w:rsidRDefault="00381020">
      <w:pPr>
        <w:pStyle w:val="CommentText"/>
        <w:bidi w:val="0"/>
      </w:pPr>
      <w:r>
        <w:rPr>
          <w:rStyle w:val="CommentReference"/>
        </w:rPr>
        <w:annotationRef/>
      </w:r>
      <w:r w:rsidR="004E3A92">
        <w:t>Kouider 2007 - Levels of processing during non-conscious perception: a critical review of visual masking</w:t>
      </w:r>
    </w:p>
    <w:p w14:paraId="672C1A2E" w14:textId="77777777" w:rsidR="004E3A92" w:rsidRDefault="004E3A92">
      <w:pPr>
        <w:pStyle w:val="CommentText"/>
        <w:bidi w:val="0"/>
      </w:pPr>
    </w:p>
    <w:p w14:paraId="21F53A4B" w14:textId="77777777" w:rsidR="004E3A92" w:rsidRDefault="004E3A92">
      <w:pPr>
        <w:pStyle w:val="CommentText"/>
        <w:bidi w:val="0"/>
      </w:pPr>
      <w:r>
        <w:t>Kihlstrom 1987 - The cognitive unconscious</w:t>
      </w:r>
    </w:p>
    <w:p w14:paraId="57CA1215" w14:textId="77777777" w:rsidR="004E3A92" w:rsidRDefault="004E3A92">
      <w:pPr>
        <w:pStyle w:val="CommentText"/>
        <w:bidi w:val="0"/>
      </w:pPr>
    </w:p>
    <w:p w14:paraId="7E248A5D" w14:textId="77777777" w:rsidR="004E3A92" w:rsidRDefault="004E3A92">
      <w:pPr>
        <w:pStyle w:val="CommentText"/>
        <w:bidi w:val="0"/>
      </w:pPr>
      <w:r>
        <w:t>Holland 2005 - Smells like clean spirit: Nonconscious effects of scent on cognition and behavior.</w:t>
      </w:r>
    </w:p>
    <w:p w14:paraId="5ADD10B6" w14:textId="77777777" w:rsidR="004E3A92" w:rsidRDefault="004E3A92">
      <w:pPr>
        <w:pStyle w:val="CommentText"/>
        <w:bidi w:val="0"/>
      </w:pPr>
    </w:p>
    <w:p w14:paraId="6DD70AEE" w14:textId="77777777" w:rsidR="004E3A92" w:rsidRDefault="004E3A92">
      <w:pPr>
        <w:pStyle w:val="CommentText"/>
        <w:bidi w:val="0"/>
      </w:pPr>
      <w:r>
        <w:t>Liad erased this one for some reason:</w:t>
      </w:r>
    </w:p>
    <w:p w14:paraId="07B093EB" w14:textId="77777777" w:rsidR="004E3A92" w:rsidRDefault="004E3A92" w:rsidP="00E76130">
      <w:pPr>
        <w:pStyle w:val="CommentText"/>
        <w:bidi w:val="0"/>
      </w:pPr>
      <w:r>
        <w:rPr>
          <w:strike/>
        </w:rPr>
        <w:t>Bargh 2008 - The unconscious mind</w:t>
      </w:r>
    </w:p>
  </w:comment>
  <w:comment w:id="6" w:author="Chen Heller" w:date="2022-06-23T13:02:00Z" w:initials="CH">
    <w:p w14:paraId="4A9A1EFE" w14:textId="77777777" w:rsidR="00ED3BE7" w:rsidRDefault="00ED3BE7">
      <w:pPr>
        <w:pStyle w:val="CommentText"/>
      </w:pPr>
      <w:r>
        <w:rPr>
          <w:rStyle w:val="CommentReference"/>
        </w:rPr>
        <w:annotationRef/>
      </w:r>
      <w:r>
        <w:t>By Liad:</w:t>
      </w:r>
    </w:p>
    <w:p w14:paraId="15A3CCD2" w14:textId="77777777" w:rsidR="00ED3BE7" w:rsidRDefault="00ED3BE7">
      <w:pPr>
        <w:pStyle w:val="CommentText"/>
      </w:pPr>
      <w:r>
        <w:t>Kim &amp; Blake, 2005</w:t>
      </w:r>
    </w:p>
    <w:p w14:paraId="47F53FE6" w14:textId="77777777" w:rsidR="00ED3BE7" w:rsidRDefault="00ED3BE7" w:rsidP="000F44EA">
      <w:pPr>
        <w:pStyle w:val="CommentText"/>
        <w:bidi w:val="0"/>
      </w:pPr>
      <w:r>
        <w:t>Breitmeyer, 2015</w:t>
      </w:r>
    </w:p>
  </w:comment>
  <w:comment w:id="7" w:author="Chen Heller" w:date="2022-06-23T15:01:00Z" w:initials="CH">
    <w:p w14:paraId="1359CC43" w14:textId="77777777" w:rsidR="00921740" w:rsidRDefault="00921740">
      <w:pPr>
        <w:pStyle w:val="CommentText"/>
        <w:bidi w:val="0"/>
      </w:pPr>
      <w:r>
        <w:rPr>
          <w:rStyle w:val="CommentReference"/>
        </w:rPr>
        <w:annotationRef/>
      </w:r>
      <w:r>
        <w:t>Not sure if citation is necessary here.</w:t>
      </w:r>
    </w:p>
    <w:p w14:paraId="76FDD192" w14:textId="77777777" w:rsidR="00921740" w:rsidRDefault="00921740">
      <w:pPr>
        <w:pStyle w:val="CommentText"/>
        <w:bidi w:val="0"/>
      </w:pPr>
    </w:p>
    <w:p w14:paraId="025DC6D4" w14:textId="77777777" w:rsidR="00921740" w:rsidRDefault="00921740">
      <w:pPr>
        <w:pStyle w:val="CommentText"/>
        <w:bidi w:val="0"/>
      </w:pPr>
      <w:r>
        <w:t>If it is, look for more degradation papers.</w:t>
      </w:r>
    </w:p>
    <w:p w14:paraId="62A15EFF" w14:textId="77777777" w:rsidR="00921740" w:rsidRDefault="00921740">
      <w:pPr>
        <w:pStyle w:val="CommentText"/>
        <w:bidi w:val="0"/>
      </w:pPr>
    </w:p>
    <w:p w14:paraId="63C64E61" w14:textId="77777777" w:rsidR="00921740" w:rsidRDefault="00921740">
      <w:pPr>
        <w:pStyle w:val="CommentText"/>
        <w:bidi w:val="0"/>
      </w:pPr>
      <w:r>
        <w:t>Daltrozzo 2011 - Subliminal semantic priming in speech</w:t>
      </w:r>
    </w:p>
    <w:p w14:paraId="49B9C5BD" w14:textId="77777777" w:rsidR="00921740" w:rsidRDefault="00921740" w:rsidP="006759A4">
      <w:pPr>
        <w:pStyle w:val="CommentText"/>
        <w:bidi w:val="0"/>
      </w:pPr>
      <w:r>
        <w:t>Li 2007 - Subliminal smells can guide social preferences</w:t>
      </w:r>
    </w:p>
  </w:comment>
  <w:comment w:id="8" w:author="Chen Heller" w:date="2022-06-23T15:03:00Z" w:initials="CH">
    <w:p w14:paraId="73B14419" w14:textId="77777777" w:rsidR="00921740" w:rsidRDefault="00921740">
      <w:pPr>
        <w:pStyle w:val="CommentText"/>
        <w:bidi w:val="0"/>
      </w:pPr>
      <w:r>
        <w:rPr>
          <w:rStyle w:val="CommentReference"/>
        </w:rPr>
        <w:annotationRef/>
      </w:r>
      <w:r>
        <w:t>Not sure if citation is necessary here.</w:t>
      </w:r>
    </w:p>
    <w:p w14:paraId="728E6AD1" w14:textId="77777777" w:rsidR="00921740" w:rsidRDefault="00921740">
      <w:pPr>
        <w:pStyle w:val="CommentText"/>
        <w:bidi w:val="0"/>
      </w:pPr>
    </w:p>
    <w:p w14:paraId="5CA4B7F4" w14:textId="77777777" w:rsidR="00921740" w:rsidRDefault="00921740">
      <w:pPr>
        <w:pStyle w:val="CommentText"/>
        <w:bidi w:val="0"/>
      </w:pPr>
      <w:r>
        <w:t xml:space="preserve">Review of many methods - Breitmeyer, B. G. (2015). Psychophysical “blinding” methods reveal a functional hierarchy of unconscious visual processing; </w:t>
      </w:r>
    </w:p>
    <w:p w14:paraId="3631F85D" w14:textId="77777777" w:rsidR="00921740" w:rsidRDefault="00921740">
      <w:pPr>
        <w:pStyle w:val="CommentText"/>
        <w:bidi w:val="0"/>
      </w:pPr>
    </w:p>
    <w:p w14:paraId="3611D0C4" w14:textId="77777777" w:rsidR="00921740" w:rsidRDefault="00921740">
      <w:pPr>
        <w:pStyle w:val="CommentText"/>
        <w:bidi w:val="0"/>
      </w:pPr>
      <w:r>
        <w:t>Review of many methods - Kim 2005 - Psychophysical magic: rendering the visible ‘invisible’</w:t>
      </w:r>
    </w:p>
    <w:p w14:paraId="6482C5E5" w14:textId="77777777" w:rsidR="00921740" w:rsidRDefault="00921740">
      <w:pPr>
        <w:pStyle w:val="CommentText"/>
        <w:bidi w:val="0"/>
      </w:pPr>
    </w:p>
    <w:p w14:paraId="07EEC21A" w14:textId="77777777" w:rsidR="00921740" w:rsidRDefault="00921740">
      <w:pPr>
        <w:pStyle w:val="CommentText"/>
        <w:bidi w:val="0"/>
      </w:pPr>
      <w:r>
        <w:t>Inter-ocular-occlusion- Moutoussis 2002 - The relationship between cortical activation and perception investigated with invisible stimuli.</w:t>
      </w:r>
    </w:p>
    <w:p w14:paraId="6D99261A" w14:textId="77777777" w:rsidR="00921740" w:rsidRDefault="00921740">
      <w:pPr>
        <w:pStyle w:val="CommentText"/>
        <w:bidi w:val="0"/>
      </w:pPr>
    </w:p>
    <w:p w14:paraId="2757984D" w14:textId="77777777" w:rsidR="00921740" w:rsidRDefault="00921740">
      <w:pPr>
        <w:pStyle w:val="CommentText"/>
        <w:bidi w:val="0"/>
      </w:pPr>
      <w:r>
        <w:t>CFS - Tsuchiya 2005 - Continuous flash suppression reduces negative afterimages</w:t>
      </w:r>
    </w:p>
    <w:p w14:paraId="667A8854" w14:textId="77777777" w:rsidR="00921740" w:rsidRDefault="00921740">
      <w:pPr>
        <w:pStyle w:val="CommentText"/>
        <w:bidi w:val="0"/>
      </w:pPr>
    </w:p>
    <w:p w14:paraId="05CCEDDD" w14:textId="77777777" w:rsidR="00921740" w:rsidRDefault="00921740">
      <w:pPr>
        <w:pStyle w:val="CommentText"/>
        <w:bidi w:val="0"/>
      </w:pPr>
      <w:r>
        <w:t>CFS - Almeida 2013 - Affect of the unconscious: Visually suppressed angry faces modulate our decisions</w:t>
      </w:r>
    </w:p>
    <w:p w14:paraId="21CDE79E" w14:textId="77777777" w:rsidR="00921740" w:rsidRDefault="00921740">
      <w:pPr>
        <w:pStyle w:val="CommentText"/>
        <w:bidi w:val="0"/>
      </w:pPr>
    </w:p>
    <w:p w14:paraId="733B51F1" w14:textId="77777777" w:rsidR="00921740" w:rsidRDefault="00921740" w:rsidP="008D0E64">
      <w:pPr>
        <w:pStyle w:val="CommentText"/>
        <w:bidi w:val="0"/>
      </w:pPr>
      <w:r>
        <w:t>Masking - Dehaene 1998 Imaging unconscious semantic priming</w:t>
      </w:r>
    </w:p>
  </w:comment>
  <w:comment w:id="9" w:author="Chen Heller" w:date="2022-06-23T15:04:00Z" w:initials="CH">
    <w:p w14:paraId="3525A1E4" w14:textId="77777777" w:rsidR="00231BF7" w:rsidRDefault="00231BF7">
      <w:pPr>
        <w:pStyle w:val="CommentText"/>
        <w:bidi w:val="0"/>
      </w:pPr>
      <w:r>
        <w:rPr>
          <w:rStyle w:val="CommentReference"/>
        </w:rPr>
        <w:annotationRef/>
      </w:r>
      <w:r>
        <w:t>Not sure if citation is necessary here.</w:t>
      </w:r>
    </w:p>
    <w:p w14:paraId="7FC06B8F" w14:textId="77777777" w:rsidR="00231BF7" w:rsidRDefault="00231BF7">
      <w:pPr>
        <w:pStyle w:val="CommentText"/>
        <w:bidi w:val="0"/>
      </w:pPr>
    </w:p>
    <w:p w14:paraId="13EB54F2" w14:textId="77777777" w:rsidR="00231BF7" w:rsidRDefault="00231BF7">
      <w:pPr>
        <w:pStyle w:val="CommentText"/>
        <w:bidi w:val="0"/>
      </w:pPr>
      <w:r>
        <w:t>Hyman 2010 - Did you see the unicycling clown? Inattentional blindness while walking and talking on a cell phone</w:t>
      </w:r>
    </w:p>
    <w:p w14:paraId="46269577" w14:textId="77777777" w:rsidR="00231BF7" w:rsidRDefault="00231BF7">
      <w:pPr>
        <w:pStyle w:val="CommentText"/>
        <w:bidi w:val="0"/>
      </w:pPr>
    </w:p>
    <w:p w14:paraId="5140CFFE" w14:textId="77777777" w:rsidR="00231BF7" w:rsidRDefault="00231BF7">
      <w:pPr>
        <w:pStyle w:val="CommentText"/>
        <w:bidi w:val="0"/>
      </w:pPr>
      <w:r>
        <w:t>Mack 1998 - Inattentional blindness: Perception without attention</w:t>
      </w:r>
    </w:p>
    <w:p w14:paraId="3E783457" w14:textId="77777777" w:rsidR="00231BF7" w:rsidRDefault="00231BF7">
      <w:pPr>
        <w:pStyle w:val="CommentText"/>
        <w:bidi w:val="0"/>
      </w:pPr>
    </w:p>
    <w:p w14:paraId="247CCB1E" w14:textId="77777777" w:rsidR="00231BF7" w:rsidRDefault="00231BF7" w:rsidP="004B6272">
      <w:pPr>
        <w:pStyle w:val="CommentText"/>
        <w:bidi w:val="0"/>
      </w:pPr>
      <w:r>
        <w:t>Fougnie 2007 - Executive working memory load induces inattentional blindness</w:t>
      </w:r>
    </w:p>
  </w:comment>
  <w:comment w:id="10" w:author="Chen Heller" w:date="2022-06-23T13:13:00Z" w:initials="CH">
    <w:p w14:paraId="708CE776" w14:textId="77777777" w:rsidR="00177DA9" w:rsidRDefault="00177DA9">
      <w:pPr>
        <w:pStyle w:val="CommentText"/>
        <w:bidi w:val="0"/>
      </w:pPr>
      <w:r>
        <w:rPr>
          <w:rStyle w:val="CommentReference"/>
        </w:rPr>
        <w:annotationRef/>
      </w:r>
      <w:r>
        <w:t>Heinzel 2008 - Neural correlates of subliminal and supraliminal letter processing—An event-related fMRI study. —An event-related fMRI study</w:t>
      </w:r>
    </w:p>
    <w:p w14:paraId="68989BCA" w14:textId="77777777" w:rsidR="00177DA9" w:rsidRDefault="00177DA9">
      <w:pPr>
        <w:pStyle w:val="CommentText"/>
        <w:bidi w:val="0"/>
      </w:pPr>
      <w:r>
        <w:t>^^^^^^ They show some areas have higher activity while others have lower activity.</w:t>
      </w:r>
    </w:p>
    <w:p w14:paraId="419D9363" w14:textId="77777777" w:rsidR="00177DA9" w:rsidRDefault="00177DA9">
      <w:pPr>
        <w:pStyle w:val="CommentText"/>
        <w:bidi w:val="0"/>
      </w:pPr>
      <w:r>
        <w:t>You need to find more papers that show the difference in activity between conscious and unconscious or subliminal and supraliminal.</w:t>
      </w:r>
    </w:p>
    <w:p w14:paraId="552C123B" w14:textId="77777777" w:rsidR="00177DA9" w:rsidRDefault="00177DA9">
      <w:pPr>
        <w:pStyle w:val="CommentText"/>
        <w:bidi w:val="0"/>
      </w:pPr>
    </w:p>
    <w:p w14:paraId="16C45666" w14:textId="77777777" w:rsidR="00177DA9" w:rsidRDefault="00177DA9">
      <w:pPr>
        <w:pStyle w:val="CommentText"/>
        <w:bidi w:val="0"/>
      </w:pPr>
      <w:r>
        <w:t>You might find something here:</w:t>
      </w:r>
    </w:p>
    <w:p w14:paraId="05334F4A" w14:textId="77777777" w:rsidR="00177DA9" w:rsidRDefault="00177DA9">
      <w:pPr>
        <w:pStyle w:val="CommentText"/>
        <w:bidi w:val="0"/>
      </w:pPr>
      <w:r>
        <w:rPr>
          <w:b/>
          <w:bCs/>
          <w:color w:val="505050"/>
          <w:u w:val="single"/>
        </w:rPr>
        <w:t>Psychophysical “blinding” methods reveal a functional hierarchy of unconscious visual processing</w:t>
      </w:r>
    </w:p>
    <w:p w14:paraId="1C758142" w14:textId="77777777" w:rsidR="00177DA9" w:rsidRDefault="00177DA9">
      <w:pPr>
        <w:pStyle w:val="CommentText"/>
        <w:bidi w:val="0"/>
      </w:pPr>
    </w:p>
    <w:p w14:paraId="62EC7D5E" w14:textId="77777777" w:rsidR="00177DA9" w:rsidRDefault="00177DA9">
      <w:pPr>
        <w:pStyle w:val="CommentText"/>
        <w:bidi w:val="0"/>
      </w:pPr>
      <w:r>
        <w:t>Maybe also look here in the list of papers under the header: the subliminal prime paradigm</w:t>
      </w:r>
    </w:p>
    <w:p w14:paraId="2592686D" w14:textId="77777777" w:rsidR="00177DA9" w:rsidRDefault="00177DA9">
      <w:pPr>
        <w:pStyle w:val="CommentText"/>
        <w:bidi w:val="0"/>
      </w:pPr>
      <w:r>
        <w:rPr>
          <w:b/>
          <w:bCs/>
          <w:color w:val="505050"/>
          <w:u w:val="single"/>
        </w:rPr>
        <w:t>Reexamining unconscious response priming: A liminal-prime paradigm</w:t>
      </w:r>
    </w:p>
    <w:p w14:paraId="7CBCD8F0" w14:textId="77777777" w:rsidR="00177DA9" w:rsidRDefault="00177DA9">
      <w:pPr>
        <w:pStyle w:val="CommentText"/>
        <w:bidi w:val="0"/>
      </w:pPr>
    </w:p>
    <w:p w14:paraId="73DB69FE" w14:textId="77777777" w:rsidR="00177DA9" w:rsidRDefault="00177DA9">
      <w:pPr>
        <w:pStyle w:val="CommentText"/>
        <w:bidi w:val="0"/>
      </w:pPr>
    </w:p>
    <w:p w14:paraId="437E2A63" w14:textId="77777777" w:rsidR="00177DA9" w:rsidRDefault="00177DA9">
      <w:pPr>
        <w:pStyle w:val="CommentText"/>
        <w:bidi w:val="0"/>
      </w:pPr>
      <w:r>
        <w:t>Check if the following contain evidence for reduced signal in UC processing:</w:t>
      </w:r>
    </w:p>
    <w:p w14:paraId="5A2CEE35" w14:textId="77777777" w:rsidR="00177DA9" w:rsidRDefault="00177DA9">
      <w:pPr>
        <w:pStyle w:val="CommentText"/>
        <w:bidi w:val="0"/>
      </w:pPr>
      <w:r>
        <w:t>Yuval-Greenberg, S., and Heeger, D. J. (2013). Continuous flash suppression modulates cortical activity in early visual cortex</w:t>
      </w:r>
    </w:p>
    <w:p w14:paraId="08BB43B8" w14:textId="77777777" w:rsidR="00177DA9" w:rsidRDefault="00177DA9">
      <w:pPr>
        <w:pStyle w:val="CommentText"/>
        <w:bidi w:val="0"/>
      </w:pPr>
    </w:p>
    <w:p w14:paraId="1321A2DE" w14:textId="77777777" w:rsidR="00177DA9" w:rsidRDefault="00177DA9">
      <w:pPr>
        <w:pStyle w:val="CommentText"/>
        <w:bidi w:val="0"/>
      </w:pPr>
      <w:r>
        <w:t xml:space="preserve">Dubois, J., and Faivre, N. (2014). Invisible, but how? The depth of unconscious processing as inferred from different suppression techniques </w:t>
      </w:r>
    </w:p>
    <w:p w14:paraId="0C71DAE5" w14:textId="77777777" w:rsidR="00177DA9" w:rsidRDefault="00177DA9">
      <w:pPr>
        <w:pStyle w:val="CommentText"/>
        <w:bidi w:val="0"/>
      </w:pPr>
    </w:p>
    <w:p w14:paraId="06E7382B" w14:textId="77777777" w:rsidR="00177DA9" w:rsidRDefault="00177DA9" w:rsidP="004601D0">
      <w:pPr>
        <w:pStyle w:val="CommentText"/>
        <w:bidi w:val="0"/>
      </w:pPr>
      <w:r>
        <w:t>Sterzer  2014 - Neural processing of visual information under interocular suppression: A critical review</w:t>
      </w:r>
    </w:p>
  </w:comment>
  <w:comment w:id="11" w:author="Chen Heller" w:date="2022-06-23T13:38:00Z" w:initials="CH">
    <w:p w14:paraId="5693B1FD" w14:textId="77777777" w:rsidR="00F66FE7" w:rsidRDefault="00F66FE7" w:rsidP="00E43EDB">
      <w:pPr>
        <w:pStyle w:val="CommentText"/>
        <w:bidi w:val="0"/>
      </w:pPr>
      <w:r>
        <w:rPr>
          <w:rStyle w:val="CommentReference"/>
        </w:rPr>
        <w:annotationRef/>
      </w:r>
      <w:r>
        <w:t>Greenwald 1996 - Three cognitive markers of unconscious semantic activation</w:t>
      </w:r>
    </w:p>
  </w:comment>
  <w:comment w:id="12" w:author="Chen Heller" w:date="2022-06-26T10:48:00Z" w:initials="CH">
    <w:p w14:paraId="25153A2E" w14:textId="77777777" w:rsidR="00570DC8" w:rsidRDefault="00C3467E">
      <w:pPr>
        <w:pStyle w:val="CommentText"/>
        <w:bidi w:val="0"/>
      </w:pPr>
      <w:r>
        <w:rPr>
          <w:rStyle w:val="CommentReference"/>
        </w:rPr>
        <w:annotationRef/>
      </w:r>
      <w:r w:rsidR="00570DC8">
        <w:t>Kouider (2007) Cerebral bases of subliminal and supraliminal priming during reading.</w:t>
      </w:r>
    </w:p>
    <w:p w14:paraId="3A65C683" w14:textId="77777777" w:rsidR="00570DC8" w:rsidRDefault="00570DC8">
      <w:pPr>
        <w:pStyle w:val="CommentText"/>
        <w:bidi w:val="0"/>
      </w:pPr>
    </w:p>
    <w:p w14:paraId="6D7D5439" w14:textId="77777777" w:rsidR="00570DC8" w:rsidRDefault="00570DC8">
      <w:pPr>
        <w:pStyle w:val="CommentText"/>
        <w:bidi w:val="0"/>
      </w:pPr>
      <w:r>
        <w:t>Rohr (2021). Degree and Complexity of Non-conscious Emotional Information Processing–A Review of Masked Priming Studies</w:t>
      </w:r>
    </w:p>
    <w:p w14:paraId="7C14F73B" w14:textId="77777777" w:rsidR="00570DC8" w:rsidRDefault="00570DC8">
      <w:pPr>
        <w:pStyle w:val="CommentText"/>
        <w:bidi w:val="0"/>
      </w:pPr>
    </w:p>
    <w:p w14:paraId="4B5D7B42" w14:textId="77777777" w:rsidR="00570DC8" w:rsidRDefault="00570DC8">
      <w:pPr>
        <w:pStyle w:val="CommentText"/>
        <w:bidi w:val="0"/>
      </w:pPr>
      <w:r>
        <w:t>Kouider 2007 - Levels of processing during non-conscious perception a critical review of visual masking</w:t>
      </w:r>
    </w:p>
    <w:p w14:paraId="5C4E714F" w14:textId="77777777" w:rsidR="00570DC8" w:rsidRDefault="00570DC8">
      <w:pPr>
        <w:pStyle w:val="CommentText"/>
        <w:bidi w:val="0"/>
      </w:pPr>
    </w:p>
    <w:p w14:paraId="3E40EFAD" w14:textId="77777777" w:rsidR="00570DC8" w:rsidRDefault="00570DC8" w:rsidP="00AE5CAB">
      <w:pPr>
        <w:pStyle w:val="CommentText"/>
        <w:bidi w:val="0"/>
      </w:pPr>
      <w:r>
        <w:t>Herring et al. (2013). On the automatic activation of attitudes: a quarter century of evaluative priming research</w:t>
      </w:r>
    </w:p>
  </w:comment>
  <w:comment w:id="13" w:author="Chen Heller" w:date="2022-06-26T10:54:00Z" w:initials="CH">
    <w:p w14:paraId="4BCB4E09" w14:textId="532E1B69" w:rsidR="00570DC8" w:rsidRDefault="00570DC8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Sandberg (2015). Using the perceptual awareness scale (PAS)</w:t>
      </w:r>
    </w:p>
    <w:p w14:paraId="517D9240" w14:textId="77777777" w:rsidR="00570DC8" w:rsidRDefault="00570DC8">
      <w:pPr>
        <w:pStyle w:val="CommentText"/>
        <w:bidi w:val="0"/>
      </w:pPr>
    </w:p>
    <w:p w14:paraId="59607911" w14:textId="77777777" w:rsidR="00570DC8" w:rsidRDefault="00570DC8">
      <w:pPr>
        <w:pStyle w:val="CommentText"/>
        <w:bidi w:val="0"/>
      </w:pPr>
      <w:r>
        <w:rPr>
          <w:color w:val="222222"/>
        </w:rPr>
        <w:t>Reingold (1988). Using direct and indirect measures to study perception without awareness.</w:t>
      </w:r>
    </w:p>
    <w:p w14:paraId="65115684" w14:textId="77777777" w:rsidR="00570DC8" w:rsidRDefault="00570DC8">
      <w:pPr>
        <w:pStyle w:val="CommentText"/>
        <w:bidi w:val="0"/>
      </w:pPr>
    </w:p>
    <w:p w14:paraId="653101E2" w14:textId="77777777" w:rsidR="00570DC8" w:rsidRDefault="00570DC8" w:rsidP="00386BA1">
      <w:pPr>
        <w:pStyle w:val="CommentText"/>
        <w:bidi w:val="0"/>
      </w:pPr>
      <w:r>
        <w:rPr>
          <w:color w:val="222222"/>
        </w:rPr>
        <w:t>Sandberg (2010). Measuring consciousness: is one measure better than the other?</w:t>
      </w:r>
    </w:p>
  </w:comment>
  <w:comment w:id="14" w:author="Chen Heller" w:date="2022-06-26T10:56:00Z" w:initials="CH">
    <w:p w14:paraId="16740BD1" w14:textId="77777777" w:rsidR="00A139B6" w:rsidRDefault="00A139B6">
      <w:pPr>
        <w:pStyle w:val="CommentText"/>
        <w:bidi w:val="0"/>
      </w:pPr>
      <w:r>
        <w:rPr>
          <w:rStyle w:val="CommentReference"/>
        </w:rPr>
        <w:annotationRef/>
      </w:r>
      <w:r>
        <w:t>Finkbeiner (2004) The role of polysemy in masked semantic and translation priming</w:t>
      </w:r>
    </w:p>
    <w:p w14:paraId="7CF6078C" w14:textId="77777777" w:rsidR="00A139B6" w:rsidRDefault="00A139B6">
      <w:pPr>
        <w:pStyle w:val="CommentText"/>
        <w:bidi w:val="0"/>
      </w:pPr>
    </w:p>
    <w:p w14:paraId="058C6FA9" w14:textId="77777777" w:rsidR="00A139B6" w:rsidRDefault="00A139B6">
      <w:pPr>
        <w:pStyle w:val="CommentText"/>
        <w:bidi w:val="0"/>
      </w:pPr>
      <w:r>
        <w:t>Abrams (2002) Subliminal words activate semantic categories (not automated motor responses)</w:t>
      </w:r>
    </w:p>
    <w:p w14:paraId="77A46C26" w14:textId="77777777" w:rsidR="00A139B6" w:rsidRDefault="00A139B6">
      <w:pPr>
        <w:pStyle w:val="CommentText"/>
        <w:bidi w:val="0"/>
      </w:pPr>
    </w:p>
    <w:p w14:paraId="79D5F220" w14:textId="77777777" w:rsidR="00A139B6" w:rsidRDefault="00A139B6">
      <w:pPr>
        <w:pStyle w:val="CommentText"/>
        <w:bidi w:val="0"/>
      </w:pPr>
      <w:r>
        <w:t>Dehaene (1998). Imaging unconscious semantic priming</w:t>
      </w:r>
    </w:p>
    <w:p w14:paraId="1FB6AD70" w14:textId="77777777" w:rsidR="00A139B6" w:rsidRDefault="00A139B6">
      <w:pPr>
        <w:pStyle w:val="CommentText"/>
        <w:bidi w:val="0"/>
      </w:pPr>
    </w:p>
    <w:p w14:paraId="3E28663F" w14:textId="77777777" w:rsidR="00A139B6" w:rsidRDefault="00A139B6">
      <w:pPr>
        <w:pStyle w:val="CommentText"/>
        <w:bidi w:val="0"/>
      </w:pPr>
      <w:r>
        <w:t>Holender (1986). Semantic activation without conscious identification in dichotic listening, parafoveal vision and visual masking</w:t>
      </w:r>
    </w:p>
    <w:p w14:paraId="2EE76072" w14:textId="77777777" w:rsidR="00A139B6" w:rsidRDefault="00A139B6">
      <w:pPr>
        <w:pStyle w:val="CommentText"/>
        <w:bidi w:val="0"/>
      </w:pPr>
    </w:p>
    <w:p w14:paraId="7D6BBBEB" w14:textId="77777777" w:rsidR="00A139B6" w:rsidRDefault="00A139B6">
      <w:pPr>
        <w:pStyle w:val="CommentText"/>
        <w:bidi w:val="0"/>
      </w:pPr>
      <w:r>
        <w:t>Dehaene (2001). Cerebral mechanisms of word masking and unconscious repetition priming</w:t>
      </w:r>
    </w:p>
    <w:p w14:paraId="291523A7" w14:textId="77777777" w:rsidR="00A139B6" w:rsidRDefault="00A139B6">
      <w:pPr>
        <w:pStyle w:val="CommentText"/>
        <w:bidi w:val="0"/>
      </w:pPr>
    </w:p>
    <w:p w14:paraId="2B058C1F" w14:textId="77777777" w:rsidR="00A139B6" w:rsidRDefault="00A139B6">
      <w:pPr>
        <w:pStyle w:val="CommentText"/>
        <w:bidi w:val="0"/>
      </w:pPr>
      <w:r>
        <w:t>Draine (1998). Replicable unconscious semantic priming.</w:t>
      </w:r>
    </w:p>
    <w:p w14:paraId="0EDD3B8F" w14:textId="77777777" w:rsidR="00A139B6" w:rsidRDefault="00A139B6">
      <w:pPr>
        <w:pStyle w:val="CommentText"/>
        <w:bidi w:val="0"/>
      </w:pPr>
    </w:p>
    <w:p w14:paraId="58429C90" w14:textId="77777777" w:rsidR="00A139B6" w:rsidRDefault="00A139B6" w:rsidP="00324345">
      <w:pPr>
        <w:pStyle w:val="CommentText"/>
        <w:bidi w:val="0"/>
      </w:pPr>
      <w:r>
        <w:t>Stenberg (2000). Semantic processing without conscious identification: Evidence from event-related potentials</w:t>
      </w:r>
    </w:p>
  </w:comment>
  <w:comment w:id="15" w:author="Chen Heller" w:date="2022-06-26T10:59:00Z" w:initials="CH">
    <w:p w14:paraId="0431032F" w14:textId="77777777" w:rsidR="003172D7" w:rsidRDefault="000517AB">
      <w:pPr>
        <w:pStyle w:val="CommentText"/>
        <w:bidi w:val="0"/>
      </w:pPr>
      <w:r>
        <w:rPr>
          <w:rStyle w:val="CommentReference"/>
        </w:rPr>
        <w:annotationRef/>
      </w:r>
      <w:r w:rsidR="003172D7">
        <w:rPr>
          <w:color w:val="222222"/>
        </w:rPr>
        <w:t>Shelton (1992). How semantic is automatic semantic priming?</w:t>
      </w:r>
    </w:p>
    <w:p w14:paraId="6753DD7E" w14:textId="77777777" w:rsidR="003172D7" w:rsidRDefault="003172D7">
      <w:pPr>
        <w:pStyle w:val="CommentText"/>
        <w:bidi w:val="0"/>
      </w:pPr>
    </w:p>
    <w:p w14:paraId="17650630" w14:textId="77777777" w:rsidR="003172D7" w:rsidRDefault="003172D7">
      <w:pPr>
        <w:pStyle w:val="CommentText"/>
        <w:bidi w:val="0"/>
      </w:pPr>
      <w:r>
        <w:t>I'm not sure if the following papers discuss lexical priming, if not they can be used in the ref that says no semantic effects were found at all:</w:t>
      </w:r>
    </w:p>
    <w:p w14:paraId="19AB29FE" w14:textId="77777777" w:rsidR="003172D7" w:rsidRDefault="003172D7">
      <w:pPr>
        <w:pStyle w:val="CommentText"/>
        <w:bidi w:val="0"/>
      </w:pPr>
    </w:p>
    <w:p w14:paraId="5676C4D9" w14:textId="77777777" w:rsidR="003172D7" w:rsidRDefault="003172D7">
      <w:pPr>
        <w:pStyle w:val="CommentText"/>
        <w:bidi w:val="0"/>
      </w:pPr>
      <w:r>
        <w:t>Rabagliati (2018). The importance of awareness for understanding language</w:t>
      </w:r>
    </w:p>
    <w:p w14:paraId="256A8EED" w14:textId="77777777" w:rsidR="003172D7" w:rsidRDefault="003172D7">
      <w:pPr>
        <w:pStyle w:val="CommentText"/>
        <w:bidi w:val="0"/>
      </w:pPr>
    </w:p>
    <w:p w14:paraId="03F9E8A0" w14:textId="77777777" w:rsidR="003172D7" w:rsidRDefault="003172D7">
      <w:pPr>
        <w:pStyle w:val="CommentText"/>
        <w:bidi w:val="0"/>
      </w:pPr>
      <w:r>
        <w:t>Gayet (2014). Breaking continuous flash suppression: Competing for consciousness on the pre-semantic battlefield</w:t>
      </w:r>
    </w:p>
    <w:p w14:paraId="255E0364" w14:textId="77777777" w:rsidR="003172D7" w:rsidRDefault="003172D7">
      <w:pPr>
        <w:pStyle w:val="CommentText"/>
        <w:bidi w:val="0"/>
      </w:pPr>
    </w:p>
    <w:p w14:paraId="22B4CED3" w14:textId="77777777" w:rsidR="003172D7" w:rsidRDefault="003172D7">
      <w:pPr>
        <w:pStyle w:val="CommentText"/>
        <w:bidi w:val="0"/>
      </w:pPr>
      <w:r>
        <w:t>Heyman (2014). Frequent words do not break continuous flash suppression differently from infrequent or nonexistent words: Implications for semantic processing of words in the absence of awareness</w:t>
      </w:r>
    </w:p>
    <w:p w14:paraId="0D6F30AC" w14:textId="77777777" w:rsidR="003172D7" w:rsidRDefault="003172D7">
      <w:pPr>
        <w:pStyle w:val="CommentText"/>
        <w:bidi w:val="0"/>
      </w:pPr>
    </w:p>
    <w:p w14:paraId="6F175206" w14:textId="77777777" w:rsidR="003172D7" w:rsidRDefault="003172D7" w:rsidP="008F37F8">
      <w:pPr>
        <w:pStyle w:val="CommentText"/>
        <w:bidi w:val="0"/>
      </w:pPr>
      <w:r>
        <w:t>Damian (2001). Congruity effects evoked by subliminally presented primes: automaticity rather than semantic processing</w:t>
      </w:r>
    </w:p>
  </w:comment>
  <w:comment w:id="16" w:author="Chen Heller" w:date="2022-06-26T12:43:00Z" w:initials="CH">
    <w:p w14:paraId="69C095FE" w14:textId="77777777" w:rsidR="002723F7" w:rsidRDefault="009172C7">
      <w:pPr>
        <w:pStyle w:val="CommentText"/>
        <w:bidi w:val="0"/>
      </w:pPr>
      <w:r>
        <w:rPr>
          <w:rStyle w:val="CommentReference"/>
        </w:rPr>
        <w:annotationRef/>
      </w:r>
      <w:r w:rsidR="002723F7">
        <w:t>Sklar (2012). Reading and doing arithmetic nonconsciously</w:t>
      </w:r>
    </w:p>
    <w:p w14:paraId="1C4722DF" w14:textId="77777777" w:rsidR="002723F7" w:rsidRDefault="002723F7">
      <w:pPr>
        <w:pStyle w:val="CommentText"/>
        <w:bidi w:val="0"/>
      </w:pPr>
    </w:p>
    <w:p w14:paraId="766FDBFB" w14:textId="77777777" w:rsidR="002723F7" w:rsidRDefault="002723F7" w:rsidP="006C4375">
      <w:pPr>
        <w:pStyle w:val="CommentText"/>
        <w:bidi w:val="0"/>
      </w:pPr>
      <w:r>
        <w:rPr>
          <w:color w:val="222222"/>
        </w:rPr>
        <w:t>Karpinski (2019). A direct replication: Unconscious arithmetic processing</w:t>
      </w:r>
    </w:p>
  </w:comment>
  <w:comment w:id="17" w:author="Chen Heller" w:date="2022-06-26T12:46:00Z" w:initials="CH">
    <w:p w14:paraId="493602CA" w14:textId="77777777" w:rsidR="002E1C88" w:rsidRDefault="003817F2">
      <w:pPr>
        <w:pStyle w:val="CommentText"/>
        <w:bidi w:val="0"/>
      </w:pPr>
      <w:r>
        <w:rPr>
          <w:rStyle w:val="CommentReference"/>
        </w:rPr>
        <w:annotationRef/>
      </w:r>
      <w:r w:rsidR="002E1C88">
        <w:t>Moors (2018). A critical reexamination of doing arithmetic nonconsciously</w:t>
      </w:r>
    </w:p>
    <w:p w14:paraId="3815C990" w14:textId="77777777" w:rsidR="002E1C88" w:rsidRDefault="002E1C88">
      <w:pPr>
        <w:pStyle w:val="CommentText"/>
        <w:bidi w:val="0"/>
      </w:pPr>
    </w:p>
    <w:p w14:paraId="5BF277D9" w14:textId="77777777" w:rsidR="002E1C88" w:rsidRDefault="002E1C88" w:rsidP="009C0E5E">
      <w:pPr>
        <w:pStyle w:val="CommentText"/>
        <w:bidi w:val="0"/>
      </w:pPr>
      <w:r>
        <w:t>Moors (2019). Unconscious arithmetic: Assessing the robustness of the results reported by Karpinski (2018)</w:t>
      </w:r>
    </w:p>
  </w:comment>
  <w:comment w:id="18" w:author="Chen Heller" w:date="2022-06-26T13:05:00Z" w:initials="CH">
    <w:p w14:paraId="066859D4" w14:textId="77777777" w:rsidR="000F6069" w:rsidRDefault="000F6069" w:rsidP="000F6069">
      <w:pPr>
        <w:pStyle w:val="CommentText"/>
        <w:bidi w:val="0"/>
      </w:pPr>
      <w:r>
        <w:rPr>
          <w:rStyle w:val="CommentReference"/>
        </w:rPr>
        <w:annotationRef/>
      </w:r>
      <w:r>
        <w:rPr>
          <w:b/>
          <w:bCs/>
        </w:rPr>
        <w:t>Exists:</w:t>
      </w:r>
    </w:p>
    <w:p w14:paraId="6C4AC1BA" w14:textId="77777777" w:rsidR="000F6069" w:rsidRDefault="000F6069" w:rsidP="000F6069">
      <w:pPr>
        <w:pStyle w:val="CommentText"/>
        <w:bidi w:val="0"/>
      </w:pPr>
      <w:r>
        <w:t>Mudrik (2014). Information integration without awareness</w:t>
      </w:r>
    </w:p>
    <w:p w14:paraId="0AF6E0C1" w14:textId="77777777" w:rsidR="000F6069" w:rsidRDefault="000F6069" w:rsidP="000F6069">
      <w:pPr>
        <w:pStyle w:val="CommentText"/>
        <w:bidi w:val="0"/>
      </w:pPr>
    </w:p>
    <w:p w14:paraId="3C18FA0B" w14:textId="77777777" w:rsidR="000F6069" w:rsidRDefault="000F6069" w:rsidP="000F6069">
      <w:pPr>
        <w:pStyle w:val="CommentText"/>
        <w:bidi w:val="0"/>
      </w:pPr>
      <w:r>
        <w:t>Mudrik (2011). Integration without awareness: Expanding the limits of unconscious processing</w:t>
      </w:r>
    </w:p>
    <w:p w14:paraId="253D5F19" w14:textId="77777777" w:rsidR="000F6069" w:rsidRDefault="000F6069" w:rsidP="000F6069">
      <w:pPr>
        <w:pStyle w:val="CommentText"/>
        <w:bidi w:val="0"/>
      </w:pPr>
    </w:p>
    <w:p w14:paraId="3E761986" w14:textId="77777777" w:rsidR="000F6069" w:rsidRDefault="000F6069" w:rsidP="000F6069">
      <w:pPr>
        <w:pStyle w:val="CommentText"/>
        <w:bidi w:val="0"/>
      </w:pPr>
      <w:r>
        <w:t>Faivre (2019). Imaging object-scene relations processing in visible and invisible natural scenes</w:t>
      </w:r>
    </w:p>
    <w:p w14:paraId="53BE028B" w14:textId="77777777" w:rsidR="000F6069" w:rsidRDefault="000F6069" w:rsidP="000F6069">
      <w:pPr>
        <w:pStyle w:val="CommentText"/>
        <w:bidi w:val="0"/>
      </w:pPr>
    </w:p>
    <w:p w14:paraId="3B7478AC" w14:textId="77777777" w:rsidR="000F6069" w:rsidRDefault="000F6069" w:rsidP="000F6069">
      <w:pPr>
        <w:pStyle w:val="CommentText"/>
        <w:bidi w:val="0"/>
      </w:pPr>
      <w:r>
        <w:rPr>
          <w:b/>
          <w:bCs/>
        </w:rPr>
        <w:t>Doesn’t exist:</w:t>
      </w:r>
    </w:p>
    <w:p w14:paraId="7E4620B8" w14:textId="77777777" w:rsidR="000F6069" w:rsidRDefault="000F6069" w:rsidP="000F6069">
      <w:pPr>
        <w:pStyle w:val="CommentText"/>
        <w:bidi w:val="0"/>
      </w:pPr>
      <w:r>
        <w:t>Biderman (2018). Evidence for implicit—but not unconscious—processing of object-scene relations</w:t>
      </w:r>
    </w:p>
    <w:p w14:paraId="6362228F" w14:textId="77777777" w:rsidR="000F6069" w:rsidRDefault="000F6069" w:rsidP="000F6069">
      <w:pPr>
        <w:pStyle w:val="CommentText"/>
        <w:bidi w:val="0"/>
      </w:pPr>
    </w:p>
    <w:p w14:paraId="46D4C18F" w14:textId="77777777" w:rsidR="000F6069" w:rsidRDefault="000F6069" w:rsidP="000F6069">
      <w:pPr>
        <w:pStyle w:val="CommentText"/>
        <w:bidi w:val="0"/>
      </w:pPr>
      <w:r>
        <w:t>Moors (2016). Scene integration without awareness: No conclusive evidence for processing scene congruency during continuous flash suppression</w:t>
      </w:r>
    </w:p>
    <w:p w14:paraId="6B125D38" w14:textId="77777777" w:rsidR="000F6069" w:rsidRDefault="000F6069" w:rsidP="000F6069">
      <w:pPr>
        <w:pStyle w:val="CommentText"/>
        <w:bidi w:val="0"/>
      </w:pPr>
    </w:p>
    <w:p w14:paraId="3A8F181E" w14:textId="77777777" w:rsidR="000F6069" w:rsidRDefault="000F6069" w:rsidP="000F6069">
      <w:pPr>
        <w:pStyle w:val="CommentText"/>
        <w:bidi w:val="0"/>
      </w:pPr>
      <w:r>
        <w:t>Moors (2017). Continuous flash suppression: Stimulus fractionation rather than integration.</w:t>
      </w:r>
    </w:p>
    <w:p w14:paraId="1E9D0A99" w14:textId="77777777" w:rsidR="000F6069" w:rsidRDefault="000F6069" w:rsidP="000F6069">
      <w:pPr>
        <w:pStyle w:val="CommentText"/>
        <w:bidi w:val="0"/>
      </w:pPr>
    </w:p>
    <w:p w14:paraId="09AC3EF1" w14:textId="77777777" w:rsidR="000F6069" w:rsidRDefault="000F6069" w:rsidP="000F6069">
      <w:pPr>
        <w:pStyle w:val="CommentText"/>
        <w:bidi w:val="0"/>
      </w:pPr>
      <w:r>
        <w:t>Kiesel (2009). Playing chess unconsciously</w:t>
      </w:r>
    </w:p>
  </w:comment>
  <w:comment w:id="19" w:author="Chen Heller" w:date="2022-06-26T13:16:00Z" w:initials="CH">
    <w:p w14:paraId="1AFC458B" w14:textId="77777777" w:rsidR="00964D34" w:rsidRDefault="000F6069">
      <w:pPr>
        <w:pStyle w:val="CommentText"/>
        <w:bidi w:val="0"/>
      </w:pPr>
      <w:r>
        <w:rPr>
          <w:rStyle w:val="CommentReference"/>
        </w:rPr>
        <w:annotationRef/>
      </w:r>
      <w:r w:rsidR="00964D34">
        <w:t>Gonzalez-Vallejo (2008) Save Angels Perhaps: a critical examination of Unconscious Thought Theory and the deliberation-without-attention effect</w:t>
      </w:r>
    </w:p>
    <w:p w14:paraId="5B049719" w14:textId="77777777" w:rsidR="00964D34" w:rsidRDefault="00964D34">
      <w:pPr>
        <w:pStyle w:val="CommentText"/>
        <w:bidi w:val="0"/>
      </w:pPr>
    </w:p>
    <w:p w14:paraId="5A257D5C" w14:textId="77777777" w:rsidR="00964D34" w:rsidRDefault="00964D34">
      <w:pPr>
        <w:pStyle w:val="CommentText"/>
        <w:bidi w:val="0"/>
      </w:pPr>
      <w:r>
        <w:t>Waroquier (2009). Methodological pitfalls of the Unconscious Thought paradigm</w:t>
      </w:r>
    </w:p>
    <w:p w14:paraId="6B47261C" w14:textId="77777777" w:rsidR="00964D34" w:rsidRDefault="00964D34">
      <w:pPr>
        <w:pStyle w:val="CommentText"/>
        <w:bidi w:val="0"/>
      </w:pPr>
    </w:p>
    <w:p w14:paraId="238DEB65" w14:textId="77777777" w:rsidR="00964D34" w:rsidRDefault="00964D34">
      <w:pPr>
        <w:pStyle w:val="CommentText"/>
        <w:bidi w:val="0"/>
      </w:pPr>
      <w:r>
        <w:t>Huizenga (2012). Four empirical tests of Unconscious Thought Theory</w:t>
      </w:r>
    </w:p>
    <w:p w14:paraId="168C58D6" w14:textId="77777777" w:rsidR="00964D34" w:rsidRDefault="00964D34">
      <w:pPr>
        <w:pStyle w:val="CommentText"/>
        <w:bidi w:val="0"/>
      </w:pPr>
    </w:p>
    <w:p w14:paraId="2138C6BC" w14:textId="77777777" w:rsidR="00964D34" w:rsidRDefault="00964D34">
      <w:pPr>
        <w:pStyle w:val="CommentText"/>
        <w:bidi w:val="0"/>
      </w:pPr>
      <w:r>
        <w:t>Nieuwenstein (2015). On making the right choice: a meta-analysis and large-scale replication attempt of the unconscious thought advantage</w:t>
      </w:r>
    </w:p>
    <w:p w14:paraId="1A2CEE98" w14:textId="77777777" w:rsidR="00964D34" w:rsidRDefault="00964D34">
      <w:pPr>
        <w:pStyle w:val="CommentText"/>
        <w:bidi w:val="0"/>
      </w:pPr>
    </w:p>
    <w:p w14:paraId="284EAE0A" w14:textId="77777777" w:rsidR="00964D34" w:rsidRDefault="00964D34" w:rsidP="00DA57F4">
      <w:pPr>
        <w:pStyle w:val="CommentText"/>
        <w:bidi w:val="0"/>
      </w:pPr>
      <w:r>
        <w:t>Nieuwenstein (2012). The unconscious thought advantage: Further replication failures from a search for confirmatory evidence</w:t>
      </w:r>
    </w:p>
  </w:comment>
  <w:comment w:id="20" w:author="Chen Heller" w:date="2022-06-26T13:11:00Z" w:initials="CH">
    <w:p w14:paraId="33034E70" w14:textId="08207773" w:rsidR="006E42B4" w:rsidRDefault="006E42B4">
      <w:pPr>
        <w:pStyle w:val="CommentText"/>
        <w:bidi w:val="0"/>
      </w:pPr>
      <w:r>
        <w:rPr>
          <w:rStyle w:val="CommentReference"/>
        </w:rPr>
        <w:annotationRef/>
      </w:r>
      <w:r>
        <w:rPr>
          <w:b/>
          <w:bCs/>
        </w:rPr>
        <w:t>Fail:</w:t>
      </w:r>
    </w:p>
    <w:p w14:paraId="20E4F409" w14:textId="77777777" w:rsidR="006E42B4" w:rsidRDefault="006E42B4">
      <w:pPr>
        <w:pStyle w:val="CommentText"/>
        <w:bidi w:val="0"/>
      </w:pPr>
      <w:r>
        <w:t>Pashler (2012). Priming social distance? Failure to replicate effects on social and food judgments</w:t>
      </w:r>
    </w:p>
    <w:p w14:paraId="0A72C37B" w14:textId="77777777" w:rsidR="006E42B4" w:rsidRDefault="006E42B4">
      <w:pPr>
        <w:pStyle w:val="CommentText"/>
        <w:bidi w:val="0"/>
      </w:pPr>
    </w:p>
    <w:p w14:paraId="6FC200B9" w14:textId="77777777" w:rsidR="006E42B4" w:rsidRDefault="006E42B4">
      <w:pPr>
        <w:pStyle w:val="CommentText"/>
        <w:bidi w:val="0"/>
      </w:pPr>
      <w:r>
        <w:t>Shanks (2013). Priming intelligent behavior: An elusive phenomenon</w:t>
      </w:r>
    </w:p>
    <w:p w14:paraId="00A2BE82" w14:textId="77777777" w:rsidR="006E42B4" w:rsidRDefault="006E42B4">
      <w:pPr>
        <w:pStyle w:val="CommentText"/>
        <w:bidi w:val="0"/>
      </w:pPr>
    </w:p>
    <w:p w14:paraId="7E733A18" w14:textId="77777777" w:rsidR="006E42B4" w:rsidRDefault="006E42B4">
      <w:pPr>
        <w:pStyle w:val="CommentText"/>
        <w:bidi w:val="0"/>
      </w:pPr>
      <w:r>
        <w:rPr>
          <w:b/>
          <w:bCs/>
        </w:rPr>
        <w:t>Success:</w:t>
      </w:r>
    </w:p>
    <w:p w14:paraId="2588A5C1" w14:textId="77777777" w:rsidR="006E42B4" w:rsidRDefault="006E42B4">
      <w:pPr>
        <w:pStyle w:val="CommentText"/>
        <w:bidi w:val="0"/>
      </w:pPr>
      <w:r>
        <w:t>Williams (2008). Keeping one’s distance: The influence of spatial distance cues on affect and evaluation</w:t>
      </w:r>
    </w:p>
    <w:p w14:paraId="064BA5DF" w14:textId="77777777" w:rsidR="006E42B4" w:rsidRDefault="006E42B4">
      <w:pPr>
        <w:pStyle w:val="CommentText"/>
        <w:bidi w:val="0"/>
      </w:pPr>
    </w:p>
    <w:p w14:paraId="1F271DCD" w14:textId="77777777" w:rsidR="006E42B4" w:rsidRDefault="006E42B4">
      <w:pPr>
        <w:pStyle w:val="CommentText"/>
        <w:bidi w:val="0"/>
      </w:pPr>
      <w:r>
        <w:t>Bargh (1996) Automaticity of social behavior: Direct effects of trait construct and stereotype activation on action</w:t>
      </w:r>
    </w:p>
    <w:p w14:paraId="3AAF0762" w14:textId="77777777" w:rsidR="006E42B4" w:rsidRDefault="006E42B4">
      <w:pPr>
        <w:pStyle w:val="CommentText"/>
        <w:bidi w:val="0"/>
      </w:pPr>
    </w:p>
    <w:p w14:paraId="67BB0022" w14:textId="77777777" w:rsidR="006E42B4" w:rsidRDefault="006E42B4" w:rsidP="00CB3240">
      <w:pPr>
        <w:pStyle w:val="CommentText"/>
        <w:bidi w:val="0"/>
      </w:pPr>
      <w:r>
        <w:t>Dijksterhuis (1998). The relation between perception and behavior, or how to win a game of Trivial Pursuit</w:t>
      </w:r>
    </w:p>
  </w:comment>
  <w:comment w:id="21" w:author="Chen Heller" w:date="2022-07-04T14:17:00Z" w:initials="CH">
    <w:p w14:paraId="21F2BA4F" w14:textId="77777777" w:rsidR="00A21522" w:rsidRDefault="00A21522" w:rsidP="003123B5">
      <w:pPr>
        <w:pStyle w:val="CommentText"/>
        <w:bidi w:val="0"/>
      </w:pPr>
      <w:r>
        <w:rPr>
          <w:rStyle w:val="CommentReference"/>
        </w:rPr>
        <w:annotationRef/>
      </w:r>
      <w:r>
        <w:t>@@@ If can't find references for these, look in newell 2014 @@@</w:t>
      </w:r>
    </w:p>
  </w:comment>
  <w:comment w:id="22" w:author="Chen Heller" w:date="2022-06-26T17:35:00Z" w:initials="CH">
    <w:p w14:paraId="34E0FCAD" w14:textId="77E22191" w:rsidR="007D164B" w:rsidRDefault="007D164B" w:rsidP="000740C5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Greenwald (1996). Three cognitive markers of unconscious semantic activation</w:t>
      </w:r>
    </w:p>
  </w:comment>
  <w:comment w:id="23" w:author="Chen Heller" w:date="2022-06-28T10:05:00Z" w:initials="CH">
    <w:p w14:paraId="0DFB57FC" w14:textId="77777777" w:rsidR="004F4999" w:rsidRDefault="004F4999" w:rsidP="00D141D2">
      <w:pPr>
        <w:pStyle w:val="CommentText"/>
        <w:bidi w:val="0"/>
        <w:rPr>
          <w:rtl/>
        </w:rPr>
      </w:pPr>
      <w:r>
        <w:rPr>
          <w:rStyle w:val="CommentReference"/>
        </w:rPr>
        <w:annotationRef/>
      </w:r>
      <w:r>
        <w:rPr>
          <w:color w:val="222222"/>
        </w:rPr>
        <w:t>Freeman (2011). Hand in motion reveals mind in motion</w:t>
      </w:r>
    </w:p>
  </w:comment>
  <w:comment w:id="24" w:author="Chen Heller" w:date="2022-06-26T17:55:00Z" w:initials="CH">
    <w:p w14:paraId="456F61D6" w14:textId="7E6B06B4" w:rsidR="00306D63" w:rsidRDefault="00306D63" w:rsidP="00AC316D">
      <w:pPr>
        <w:pStyle w:val="CommentText"/>
        <w:bidi w:val="0"/>
      </w:pPr>
      <w:r>
        <w:rPr>
          <w:rStyle w:val="CommentReference"/>
        </w:rPr>
        <w:annotationRef/>
      </w:r>
      <w:r>
        <w:t>Spivey (2005). Continuous attraction toward phonological competitors</w:t>
      </w:r>
    </w:p>
  </w:comment>
  <w:comment w:id="25" w:author="Chen Heller" w:date="2022-06-27T16:58:00Z" w:initials="CH">
    <w:p w14:paraId="3B02210B" w14:textId="77777777" w:rsidR="00FF2207" w:rsidRDefault="00FF2207" w:rsidP="00FF2207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000000"/>
        </w:rPr>
        <w:t xml:space="preserve">Farmer (2007b). Tracking the continuity of language comprehension: computer-mouse trajectories suggest parallel syntactic processing. </w:t>
      </w:r>
    </w:p>
  </w:comment>
  <w:comment w:id="26" w:author="Chen Heller" w:date="2022-06-27T17:01:00Z" w:initials="CH">
    <w:p w14:paraId="3E2F5CBE" w14:textId="77777777" w:rsidR="00FF2207" w:rsidRDefault="00FF2207" w:rsidP="00FF2207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000000"/>
        </w:rPr>
        <w:t>Farmer (2007). Gradiency and visual context in syntactic garden-paths</w:t>
      </w:r>
    </w:p>
    <w:p w14:paraId="3A05C9BA" w14:textId="77777777" w:rsidR="00FF2207" w:rsidRDefault="00FF2207" w:rsidP="00FF2207">
      <w:pPr>
        <w:pStyle w:val="CommentText"/>
        <w:bidi w:val="0"/>
      </w:pPr>
    </w:p>
    <w:p w14:paraId="0B18C335" w14:textId="77777777" w:rsidR="00FF2207" w:rsidRDefault="00FF2207" w:rsidP="00FF2207">
      <w:pPr>
        <w:pStyle w:val="CommentText"/>
        <w:bidi w:val="0"/>
      </w:pPr>
      <w:r>
        <w:rPr>
          <w:color w:val="000000"/>
        </w:rPr>
        <w:t xml:space="preserve">Freeman (2008). Will a category cue attract you? Motor output reveals dynamic competition across person construal </w:t>
      </w:r>
    </w:p>
  </w:comment>
  <w:comment w:id="27" w:author="Chen Heller" w:date="2022-06-28T09:47:00Z" w:initials="CH">
    <w:p w14:paraId="784A92B8" w14:textId="77777777" w:rsidR="00D012CA" w:rsidRDefault="00D012CA" w:rsidP="00E55E83">
      <w:pPr>
        <w:pStyle w:val="CommentText"/>
        <w:bidi w:val="0"/>
      </w:pPr>
      <w:r>
        <w:rPr>
          <w:rStyle w:val="CommentReference"/>
        </w:rPr>
        <w:annotationRef/>
      </w:r>
      <w:r>
        <w:t>Dotan 2018 - Online confidence monitoring during decision making</w:t>
      </w:r>
    </w:p>
  </w:comment>
  <w:comment w:id="28" w:author="Chen Heller" w:date="2022-06-28T09:56:00Z" w:initials="CH">
    <w:p w14:paraId="3CFF266A" w14:textId="77777777" w:rsidR="005A4B8A" w:rsidRDefault="005A4B8A">
      <w:pPr>
        <w:pStyle w:val="CommentText"/>
        <w:bidi w:val="0"/>
      </w:pPr>
      <w:r>
        <w:rPr>
          <w:rStyle w:val="CommentReference"/>
        </w:rPr>
        <w:annotationRef/>
      </w:r>
      <w:r>
        <w:t>Albantakis (2011). Changes of mind in an attractor network of decision-making</w:t>
      </w:r>
    </w:p>
    <w:p w14:paraId="2371841F" w14:textId="77777777" w:rsidR="005A4B8A" w:rsidRDefault="005A4B8A">
      <w:pPr>
        <w:pStyle w:val="CommentText"/>
        <w:bidi w:val="0"/>
      </w:pPr>
    </w:p>
    <w:p w14:paraId="54E658BA" w14:textId="77777777" w:rsidR="005A4B8A" w:rsidRDefault="005A4B8A">
      <w:pPr>
        <w:pStyle w:val="CommentText"/>
        <w:bidi w:val="0"/>
      </w:pPr>
      <w:r>
        <w:t>McPeek (2001). Short-term priming, concurrent processing, and saccade curvature during a target selection task in the monkey</w:t>
      </w:r>
    </w:p>
    <w:p w14:paraId="23E6ABA4" w14:textId="77777777" w:rsidR="005A4B8A" w:rsidRDefault="005A4B8A">
      <w:pPr>
        <w:pStyle w:val="CommentText"/>
        <w:bidi w:val="0"/>
      </w:pPr>
    </w:p>
    <w:p w14:paraId="635384C6" w14:textId="77777777" w:rsidR="005A4B8A" w:rsidRDefault="005A4B8A">
      <w:pPr>
        <w:pStyle w:val="CommentText"/>
        <w:bidi w:val="0"/>
      </w:pPr>
      <w:r>
        <w:t>Resulaj (2009). Changes of mind in decision-making</w:t>
      </w:r>
    </w:p>
    <w:p w14:paraId="161983BD" w14:textId="77777777" w:rsidR="005A4B8A" w:rsidRDefault="005A4B8A">
      <w:pPr>
        <w:pStyle w:val="CommentText"/>
        <w:bidi w:val="0"/>
      </w:pPr>
    </w:p>
    <w:p w14:paraId="6BDF9B09" w14:textId="77777777" w:rsidR="005A4B8A" w:rsidRDefault="005A4B8A">
      <w:pPr>
        <w:pStyle w:val="CommentText"/>
        <w:bidi w:val="0"/>
      </w:pPr>
      <w:r>
        <w:t>Song (2009). Hidden cognitive states revealed in choice reaching tasks</w:t>
      </w:r>
    </w:p>
    <w:p w14:paraId="7C4B9D01" w14:textId="77777777" w:rsidR="005A4B8A" w:rsidRDefault="005A4B8A">
      <w:pPr>
        <w:pStyle w:val="CommentText"/>
        <w:bidi w:val="0"/>
      </w:pPr>
    </w:p>
    <w:p w14:paraId="7BD32F90" w14:textId="77777777" w:rsidR="005A4B8A" w:rsidRDefault="005A4B8A" w:rsidP="00376475">
      <w:pPr>
        <w:pStyle w:val="CommentText"/>
        <w:bidi w:val="0"/>
      </w:pPr>
      <w:r>
        <w:t>Song (2006). Role of focal attention on latencies and trajectories of visually guided manual pointing</w:t>
      </w:r>
    </w:p>
  </w:comment>
  <w:comment w:id="29" w:author="Chen Heller" w:date="2022-06-28T11:48:00Z" w:initials="CH">
    <w:p w14:paraId="46D87A93" w14:textId="77777777" w:rsidR="00F6282F" w:rsidRDefault="00F6282F" w:rsidP="00B252EC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Finkbeiner (2011). The flexibility of nonconsciously deployed cognitive processes: evidence from masked congruence priming ---- Exp 1</w:t>
      </w:r>
    </w:p>
  </w:comment>
  <w:comment w:id="30" w:author="Chen Heller" w:date="2022-06-28T11:47:00Z" w:initials="CH">
    <w:p w14:paraId="7A13D9C7" w14:textId="77777777" w:rsidR="00F6282F" w:rsidRDefault="00F6282F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semantic, but not animal / person:</w:t>
      </w:r>
    </w:p>
    <w:p w14:paraId="6696B069" w14:textId="77777777" w:rsidR="00F6282F" w:rsidRDefault="00F6282F">
      <w:pPr>
        <w:pStyle w:val="CommentText"/>
        <w:bidi w:val="0"/>
      </w:pPr>
    </w:p>
    <w:p w14:paraId="3DFA9592" w14:textId="77777777" w:rsidR="00F6282F" w:rsidRDefault="00F6282F">
      <w:pPr>
        <w:pStyle w:val="CommentText"/>
        <w:bidi w:val="0"/>
      </w:pPr>
      <w:r>
        <w:rPr>
          <w:color w:val="222222"/>
        </w:rPr>
        <w:t>Friedman (2010). Temporal dynamics of masked congruence priming: evidence from reaching trajectories. --- tool / animal</w:t>
      </w:r>
    </w:p>
    <w:p w14:paraId="5148CB51" w14:textId="77777777" w:rsidR="00F6282F" w:rsidRDefault="00F6282F">
      <w:pPr>
        <w:pStyle w:val="CommentText"/>
        <w:bidi w:val="0"/>
      </w:pPr>
    </w:p>
    <w:p w14:paraId="7B4F3457" w14:textId="77777777" w:rsidR="00F6282F" w:rsidRDefault="00F6282F" w:rsidP="005B44E9">
      <w:pPr>
        <w:pStyle w:val="CommentText"/>
        <w:bidi w:val="0"/>
      </w:pPr>
      <w:r>
        <w:rPr>
          <w:color w:val="222222"/>
        </w:rPr>
        <w:t>Finkbeiner (2008). Engaging the motor system with masked orthographic primes: A kinematic analysis --- "red" / "green", targets are items with canonical red/green colors</w:t>
      </w:r>
    </w:p>
  </w:comment>
  <w:comment w:id="31" w:author="Chen Heller" w:date="2022-06-28T11:49:00Z" w:initials="CH">
    <w:p w14:paraId="1427C7A1" w14:textId="77777777" w:rsidR="005B2A6E" w:rsidRDefault="005B2A6E" w:rsidP="00C97ADA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Finkbeiner (2011). The flexibility of nonconsciously deployed cognitive processes: evidence from masked congruence priming ---- Exp 2</w:t>
      </w:r>
    </w:p>
  </w:comment>
  <w:comment w:id="32" w:author="Chen Heller" w:date="2022-06-28T12:13:00Z" w:initials="CH">
    <w:p w14:paraId="54DB4261" w14:textId="77777777" w:rsidR="00DB43B1" w:rsidRDefault="00DB43B1" w:rsidP="00B86C4D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Naccache (2002). Unconscious masked priming depends on temporal attention</w:t>
      </w:r>
    </w:p>
  </w:comment>
  <w:comment w:id="33" w:author="Chen Heller" w:date="2022-06-28T12:16:00Z" w:initials="CH">
    <w:p w14:paraId="45758808" w14:textId="77777777" w:rsidR="0073604D" w:rsidRDefault="0073604D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Are these the same experiment described in two different papers?:</w:t>
      </w:r>
      <w:r>
        <w:rPr>
          <w:color w:val="222222"/>
        </w:rPr>
        <w:br/>
      </w:r>
    </w:p>
    <w:p w14:paraId="48F06B61" w14:textId="77777777" w:rsidR="0073604D" w:rsidRDefault="0073604D">
      <w:pPr>
        <w:pStyle w:val="CommentText"/>
        <w:bidi w:val="0"/>
      </w:pPr>
      <w:r>
        <w:rPr>
          <w:color w:val="222222"/>
        </w:rPr>
        <w:t>Xiao (2015). Subliminal semantic priming in near absence of attention: A cursor motion study</w:t>
      </w:r>
    </w:p>
    <w:p w14:paraId="4A544539" w14:textId="77777777" w:rsidR="0073604D" w:rsidRDefault="0073604D">
      <w:pPr>
        <w:pStyle w:val="CommentText"/>
        <w:bidi w:val="0"/>
      </w:pPr>
    </w:p>
    <w:p w14:paraId="615B1F90" w14:textId="77777777" w:rsidR="0073604D" w:rsidRDefault="0073604D" w:rsidP="003D4C52">
      <w:pPr>
        <w:pStyle w:val="CommentText"/>
        <w:bidi w:val="0"/>
      </w:pPr>
      <w:r>
        <w:rPr>
          <w:color w:val="222222"/>
        </w:rPr>
        <w:t>Xiao (2017). The role of attention in subliminal semantic processing: A mouse tracking study</w:t>
      </w:r>
    </w:p>
  </w:comment>
  <w:comment w:id="34" w:author="Chen Heller" w:date="2022-06-28T15:14:00Z" w:initials="CH">
    <w:p w14:paraId="1A8DD659" w14:textId="77777777" w:rsidR="00A21C84" w:rsidRDefault="00A21C84" w:rsidP="00031AE5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Cressman (2007). On-line control of pointing is modified by unseen visual shapes</w:t>
      </w:r>
    </w:p>
  </w:comment>
  <w:comment w:id="35" w:author="Chen Heller" w:date="2022-06-28T18:23:00Z" w:initials="CH">
    <w:p w14:paraId="653A5D4D" w14:textId="77777777" w:rsidR="00716570" w:rsidRDefault="00716570" w:rsidP="00D77BD6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Almeida (2014). Grasping with the eyes: The role of elongation in visual recognition of manipulable objects</w:t>
      </w:r>
    </w:p>
  </w:comment>
  <w:comment w:id="36" w:author="Chen Heller" w:date="2022-06-29T09:25:00Z" w:initials="CH">
    <w:p w14:paraId="699FC0A3" w14:textId="77777777" w:rsidR="005859F9" w:rsidRDefault="005859F9" w:rsidP="006908AD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Xiao (2015). Assessing Masked Semantic Priming: Cursor Trajectory versus Response Time Measures</w:t>
      </w:r>
    </w:p>
  </w:comment>
  <w:comment w:id="37" w:author="Chen Heller" w:date="2022-06-29T10:06:00Z" w:initials="CH">
    <w:p w14:paraId="43C474D9" w14:textId="77777777" w:rsidR="00116C56" w:rsidRDefault="00116C56" w:rsidP="00F7359B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Malejka (2021). Correlation analysis to investigate unconscious mental processes: A critical appraisal and mini-tutorial</w:t>
      </w:r>
    </w:p>
  </w:comment>
  <w:comment w:id="38" w:author="Chen Heller" w:date="2022-06-29T11:19:00Z" w:initials="CH">
    <w:p w14:paraId="2CDD7017" w14:textId="77777777" w:rsidR="000152A6" w:rsidRDefault="000152A6">
      <w:pPr>
        <w:pStyle w:val="CommentText"/>
        <w:bidi w:val="0"/>
      </w:pPr>
      <w:r>
        <w:rPr>
          <w:rStyle w:val="CommentReference"/>
        </w:rPr>
        <w:annotationRef/>
      </w:r>
      <w:r>
        <w:t>Read and make sure this claim appears there:</w:t>
      </w:r>
    </w:p>
    <w:p w14:paraId="4621EE1C" w14:textId="77777777" w:rsidR="000152A6" w:rsidRDefault="000152A6">
      <w:pPr>
        <w:pStyle w:val="CommentText"/>
        <w:bidi w:val="0"/>
      </w:pPr>
    </w:p>
    <w:p w14:paraId="1EB87427" w14:textId="77777777" w:rsidR="000152A6" w:rsidRDefault="000152A6">
      <w:pPr>
        <w:pStyle w:val="CommentText"/>
        <w:bidi w:val="0"/>
      </w:pPr>
      <w:r>
        <w:rPr>
          <w:color w:val="131413"/>
        </w:rPr>
        <w:t>Desmurget, M., Jordan, M., Prablanc, C., &amp; Jeannerod, M. (1997).</w:t>
      </w:r>
    </w:p>
    <w:p w14:paraId="254CB6B0" w14:textId="77777777" w:rsidR="000152A6" w:rsidRDefault="000152A6">
      <w:pPr>
        <w:pStyle w:val="CommentText"/>
        <w:bidi w:val="0"/>
      </w:pPr>
      <w:r>
        <w:rPr>
          <w:color w:val="131413"/>
        </w:rPr>
        <w:t>Constrained and unconstrained movements involve different control</w:t>
      </w:r>
    </w:p>
    <w:p w14:paraId="0B095276" w14:textId="77777777" w:rsidR="000152A6" w:rsidRDefault="000152A6">
      <w:pPr>
        <w:pStyle w:val="CommentText"/>
        <w:bidi w:val="0"/>
      </w:pPr>
      <w:r>
        <w:rPr>
          <w:color w:val="131413"/>
        </w:rPr>
        <w:t>Strategies</w:t>
      </w:r>
    </w:p>
    <w:p w14:paraId="7FAD2825" w14:textId="77777777" w:rsidR="000152A6" w:rsidRDefault="000152A6">
      <w:pPr>
        <w:pStyle w:val="CommentText"/>
        <w:bidi w:val="0"/>
      </w:pPr>
    </w:p>
    <w:p w14:paraId="30EA04E2" w14:textId="77777777" w:rsidR="000152A6" w:rsidRDefault="000152A6">
      <w:pPr>
        <w:pStyle w:val="CommentText"/>
        <w:bidi w:val="0"/>
      </w:pPr>
      <w:r>
        <w:rPr>
          <w:color w:val="131413"/>
        </w:rPr>
        <w:t>Palluel-Germain, R., Boy, F., Orliaguet, J. P., &amp; Coello, Y. (2004). Visual</w:t>
      </w:r>
    </w:p>
    <w:p w14:paraId="1CCA2C3E" w14:textId="77777777" w:rsidR="000152A6" w:rsidRDefault="000152A6" w:rsidP="00370195">
      <w:pPr>
        <w:pStyle w:val="CommentText"/>
        <w:bidi w:val="0"/>
      </w:pPr>
      <w:r>
        <w:rPr>
          <w:color w:val="131413"/>
        </w:rPr>
        <w:t>and motor constraints on trajectory planning in pointing movements.</w:t>
      </w:r>
    </w:p>
  </w:comment>
  <w:comment w:id="39" w:author="Chen Heller" w:date="2022-06-29T11:21:00Z" w:initials="CH">
    <w:p w14:paraId="156DAFFA" w14:textId="77777777" w:rsidR="001E73BA" w:rsidRDefault="001E73BA">
      <w:pPr>
        <w:pStyle w:val="CommentText"/>
        <w:bidi w:val="0"/>
      </w:pPr>
      <w:r>
        <w:rPr>
          <w:rStyle w:val="CommentReference"/>
        </w:rPr>
        <w:annotationRef/>
      </w:r>
      <w:r>
        <w:t>Same as previous citation:</w:t>
      </w:r>
    </w:p>
    <w:p w14:paraId="2C04D0DB" w14:textId="77777777" w:rsidR="001E73BA" w:rsidRDefault="001E73BA">
      <w:pPr>
        <w:pStyle w:val="CommentText"/>
        <w:bidi w:val="0"/>
      </w:pPr>
    </w:p>
    <w:p w14:paraId="4FCD1C87" w14:textId="77777777" w:rsidR="001E73BA" w:rsidRDefault="001E73BA">
      <w:pPr>
        <w:pStyle w:val="CommentText"/>
        <w:bidi w:val="0"/>
      </w:pPr>
      <w:r>
        <w:rPr>
          <w:color w:val="131413"/>
        </w:rPr>
        <w:t>Palluel-Germain, R., Boy, F., Orliaguet, J. P., &amp; Coello, Y. (2004). Visual</w:t>
      </w:r>
    </w:p>
    <w:p w14:paraId="0ACC3F03" w14:textId="77777777" w:rsidR="001E73BA" w:rsidRDefault="001E73BA" w:rsidP="002B6C8D">
      <w:pPr>
        <w:pStyle w:val="CommentText"/>
        <w:bidi w:val="0"/>
      </w:pPr>
      <w:r>
        <w:rPr>
          <w:color w:val="131413"/>
        </w:rPr>
        <w:t>and motor constraints on trajectory planning in pointing movements.</w:t>
      </w:r>
    </w:p>
  </w:comment>
  <w:comment w:id="40" w:author="Chen Heller" w:date="2022-06-29T11:33:00Z" w:initials="CH">
    <w:p w14:paraId="57FE1628" w14:textId="77777777" w:rsidR="00293C44" w:rsidRDefault="00293C44" w:rsidP="006408DE">
      <w:pPr>
        <w:pStyle w:val="CommentText"/>
        <w:bidi w:val="0"/>
      </w:pPr>
      <w:r>
        <w:rPr>
          <w:rStyle w:val="CommentReference"/>
        </w:rPr>
        <w:annotationRef/>
      </w:r>
      <w:r>
        <w:rPr>
          <w:color w:val="222222"/>
        </w:rPr>
        <w:t>Moher (2019). A comparison of simple movement behaviors across three different devices</w:t>
      </w:r>
    </w:p>
  </w:comment>
  <w:comment w:id="41" w:author="Chen Heller" w:date="2022-06-29T11:42:00Z" w:initials="CH">
    <w:p w14:paraId="257157FA" w14:textId="77777777" w:rsidR="001413AA" w:rsidRDefault="001413AA">
      <w:pPr>
        <w:pStyle w:val="CommentText"/>
        <w:bidi w:val="0"/>
      </w:pPr>
      <w:r>
        <w:rPr>
          <w:rStyle w:val="CommentReference"/>
        </w:rPr>
        <w:annotationRef/>
      </w:r>
      <w:r>
        <w:t>Burk (2014). Motor Effort Alters Changes of Mind in Sensorimotor Decision Making</w:t>
      </w:r>
    </w:p>
    <w:p w14:paraId="0848E7FE" w14:textId="77777777" w:rsidR="001413AA" w:rsidRDefault="001413AA">
      <w:pPr>
        <w:pStyle w:val="CommentText"/>
        <w:bidi w:val="0"/>
      </w:pPr>
    </w:p>
    <w:p w14:paraId="6FF8AA67" w14:textId="77777777" w:rsidR="001413AA" w:rsidRDefault="001413AA" w:rsidP="00B10A10">
      <w:pPr>
        <w:pStyle w:val="CommentText"/>
        <w:bidi w:val="0"/>
      </w:pPr>
      <w:r>
        <w:t>Moher (2014). Perceptual decision processes flexibly adapt to avoid change-of-mind motor costs</w:t>
      </w:r>
    </w:p>
  </w:comment>
  <w:comment w:id="42" w:author="Chen Heller" w:date="2022-06-29T17:56:00Z" w:initials="CH">
    <w:p w14:paraId="11A9C09E" w14:textId="77777777" w:rsidR="0071391D" w:rsidRDefault="0071391D">
      <w:pPr>
        <w:pStyle w:val="CommentText"/>
        <w:bidi w:val="0"/>
      </w:pPr>
      <w:r>
        <w:rPr>
          <w:rStyle w:val="CommentReference"/>
        </w:rPr>
        <w:annotationRef/>
      </w:r>
      <w:r>
        <w:t>Look in pre reg how to use this citation:</w:t>
      </w:r>
    </w:p>
    <w:p w14:paraId="384F212D" w14:textId="77777777" w:rsidR="0071391D" w:rsidRDefault="0071391D">
      <w:pPr>
        <w:pStyle w:val="CommentText"/>
        <w:bidi w:val="0"/>
      </w:pPr>
    </w:p>
    <w:p w14:paraId="4EB89988" w14:textId="77777777" w:rsidR="0071391D" w:rsidRDefault="0071391D" w:rsidP="00444DC4">
      <w:pPr>
        <w:pStyle w:val="CommentText"/>
        <w:bidi w:val="0"/>
      </w:pPr>
      <w:r>
        <w:t xml:space="preserve">Frost, R., &amp; Plaut, D. (2005). </w:t>
      </w:r>
      <w:r>
        <w:rPr>
          <w:i/>
          <w:iCs/>
        </w:rPr>
        <w:t>The word-frequency database for printed Hebrew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EDB3D4" w15:done="0"/>
  <w15:commentEx w15:paraId="53100C7D" w15:done="0"/>
  <w15:commentEx w15:paraId="23426630" w15:done="0"/>
  <w15:commentEx w15:paraId="7A709A96" w15:done="0"/>
  <w15:commentEx w15:paraId="23B4EA9E" w15:done="0"/>
  <w15:commentEx w15:paraId="07B093EB" w15:done="0"/>
  <w15:commentEx w15:paraId="47F53FE6" w15:done="0"/>
  <w15:commentEx w15:paraId="49B9C5BD" w15:done="0"/>
  <w15:commentEx w15:paraId="733B51F1" w15:done="0"/>
  <w15:commentEx w15:paraId="247CCB1E" w15:done="0"/>
  <w15:commentEx w15:paraId="06E7382B" w15:done="0"/>
  <w15:commentEx w15:paraId="5693B1FD" w15:done="0"/>
  <w15:commentEx w15:paraId="3E40EFAD" w15:done="0"/>
  <w15:commentEx w15:paraId="653101E2" w15:done="0"/>
  <w15:commentEx w15:paraId="58429C90" w15:done="0"/>
  <w15:commentEx w15:paraId="6F175206" w15:done="0"/>
  <w15:commentEx w15:paraId="766FDBFB" w15:done="0"/>
  <w15:commentEx w15:paraId="5BF277D9" w15:done="0"/>
  <w15:commentEx w15:paraId="09AC3EF1" w15:done="0"/>
  <w15:commentEx w15:paraId="284EAE0A" w15:done="0"/>
  <w15:commentEx w15:paraId="67BB0022" w15:done="0"/>
  <w15:commentEx w15:paraId="21F2BA4F" w15:done="0"/>
  <w15:commentEx w15:paraId="34E0FCAD" w15:done="0"/>
  <w15:commentEx w15:paraId="0DFB57FC" w15:done="0"/>
  <w15:commentEx w15:paraId="456F61D6" w15:done="0"/>
  <w15:commentEx w15:paraId="3B02210B" w15:done="0"/>
  <w15:commentEx w15:paraId="0B18C335" w15:done="0"/>
  <w15:commentEx w15:paraId="784A92B8" w15:done="0"/>
  <w15:commentEx w15:paraId="7BD32F90" w15:done="0"/>
  <w15:commentEx w15:paraId="46D87A93" w15:done="0"/>
  <w15:commentEx w15:paraId="7B4F3457" w15:done="0"/>
  <w15:commentEx w15:paraId="1427C7A1" w15:done="0"/>
  <w15:commentEx w15:paraId="54DB4261" w15:done="0"/>
  <w15:commentEx w15:paraId="615B1F90" w15:done="0"/>
  <w15:commentEx w15:paraId="1A8DD659" w15:done="0"/>
  <w15:commentEx w15:paraId="653A5D4D" w15:done="0"/>
  <w15:commentEx w15:paraId="699FC0A3" w15:done="0"/>
  <w15:commentEx w15:paraId="43C474D9" w15:done="0"/>
  <w15:commentEx w15:paraId="1CCA2C3E" w15:done="0"/>
  <w15:commentEx w15:paraId="0ACC3F03" w15:done="0"/>
  <w15:commentEx w15:paraId="57FE1628" w15:done="0"/>
  <w15:commentEx w15:paraId="6FF8AA67" w15:done="0"/>
  <w15:commentEx w15:paraId="4EB89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EDF06" w16cex:dateUtc="2022-06-23T09:45:00Z"/>
  <w16cex:commentExtensible w16cex:durableId="265EDF41" w16cex:dateUtc="2022-06-23T09:46:00Z"/>
  <w16cex:commentExtensible w16cex:durableId="265EDFBD" w16cex:dateUtc="2022-06-23T09:49:00Z"/>
  <w16cex:commentExtensible w16cex:durableId="265EE0BC" w16cex:dateUtc="2022-06-23T09:53:00Z"/>
  <w16cex:commentExtensible w16cex:durableId="265EE125" w16cex:dateUtc="2022-06-23T09:55:00Z"/>
  <w16cex:commentExtensible w16cex:durableId="265EE25B" w16cex:dateUtc="2022-06-23T10:00:00Z"/>
  <w16cex:commentExtensible w16cex:durableId="265EE2F5" w16cex:dateUtc="2022-06-23T10:02:00Z"/>
  <w16cex:commentExtensible w16cex:durableId="265EFED9" w16cex:dateUtc="2022-06-23T12:01:00Z"/>
  <w16cex:commentExtensible w16cex:durableId="265EFF2B" w16cex:dateUtc="2022-06-23T12:03:00Z"/>
  <w16cex:commentExtensible w16cex:durableId="265EFF70" w16cex:dateUtc="2022-06-23T12:04:00Z"/>
  <w16cex:commentExtensible w16cex:durableId="265EE58F" w16cex:dateUtc="2022-06-23T10:13:00Z"/>
  <w16cex:commentExtensible w16cex:durableId="265EEB60" w16cex:dateUtc="2022-06-23T10:38:00Z"/>
  <w16cex:commentExtensible w16cex:durableId="2662B7EB" w16cex:dateUtc="2022-06-26T07:48:00Z"/>
  <w16cex:commentExtensible w16cex:durableId="2662B94E" w16cex:dateUtc="2022-06-26T07:54:00Z"/>
  <w16cex:commentExtensible w16cex:durableId="2662B9F2" w16cex:dateUtc="2022-06-26T07:56:00Z"/>
  <w16cex:commentExtensible w16cex:durableId="2662BA80" w16cex:dateUtc="2022-06-26T07:59:00Z"/>
  <w16cex:commentExtensible w16cex:durableId="2662D2DE" w16cex:dateUtc="2022-06-26T09:43:00Z"/>
  <w16cex:commentExtensible w16cex:durableId="2662D3BB" w16cex:dateUtc="2022-06-26T09:46:00Z"/>
  <w16cex:commentExtensible w16cex:durableId="2662D813" w16cex:dateUtc="2022-06-26T10:05:00Z"/>
  <w16cex:commentExtensible w16cex:durableId="2662DAC8" w16cex:dateUtc="2022-06-26T10:16:00Z"/>
  <w16cex:commentExtensible w16cex:durableId="2662D99F" w16cex:dateUtc="2022-06-26T10:11:00Z"/>
  <w16cex:commentExtensible w16cex:durableId="266D7509" w16cex:dateUtc="2022-07-04T11:17:00Z"/>
  <w16cex:commentExtensible w16cex:durableId="26631776" w16cex:dateUtc="2022-06-26T14:35:00Z"/>
  <w16cex:commentExtensible w16cex:durableId="26655107" w16cex:dateUtc="2022-06-28T07:05:00Z"/>
  <w16cex:commentExtensible w16cex:durableId="26631C1D" w16cex:dateUtc="2022-06-26T14:55:00Z"/>
  <w16cex:commentExtensible w16cex:durableId="26647DA4" w16cex:dateUtc="2022-06-27T13:58:00Z"/>
  <w16cex:commentExtensible w16cex:durableId="26647DB8" w16cex:dateUtc="2022-06-27T14:01:00Z"/>
  <w16cex:commentExtensible w16cex:durableId="26654CB4" w16cex:dateUtc="2022-06-28T06:47:00Z"/>
  <w16cex:commentExtensible w16cex:durableId="26654EDF" w16cex:dateUtc="2022-06-28T06:56:00Z"/>
  <w16cex:commentExtensible w16cex:durableId="266568FB" w16cex:dateUtc="2022-06-28T08:48:00Z"/>
  <w16cex:commentExtensible w16cex:durableId="266568CF" w16cex:dateUtc="2022-06-28T08:47:00Z"/>
  <w16cex:commentExtensible w16cex:durableId="26656930" w16cex:dateUtc="2022-06-28T08:49:00Z"/>
  <w16cex:commentExtensible w16cex:durableId="26656EF6" w16cex:dateUtc="2022-06-28T09:13:00Z"/>
  <w16cex:commentExtensible w16cex:durableId="26656F9B" w16cex:dateUtc="2022-06-28T09:16:00Z"/>
  <w16cex:commentExtensible w16cex:durableId="26659943" w16cex:dateUtc="2022-06-28T12:14:00Z"/>
  <w16cex:commentExtensible w16cex:durableId="2665C5B5" w16cex:dateUtc="2022-06-28T15:23:00Z"/>
  <w16cex:commentExtensible w16cex:durableId="266698FA" w16cex:dateUtc="2022-06-29T06:25:00Z"/>
  <w16cex:commentExtensible w16cex:durableId="2666A2B7" w16cex:dateUtc="2022-06-29T07:06:00Z"/>
  <w16cex:commentExtensible w16cex:durableId="2666B3DE" w16cex:dateUtc="2022-06-29T08:19:00Z"/>
  <w16cex:commentExtensible w16cex:durableId="2666B44C" w16cex:dateUtc="2022-06-29T08:21:00Z"/>
  <w16cex:commentExtensible w16cex:durableId="2666B6FD" w16cex:dateUtc="2022-06-29T08:33:00Z"/>
  <w16cex:commentExtensible w16cex:durableId="2666B915" w16cex:dateUtc="2022-06-29T08:42:00Z"/>
  <w16cex:commentExtensible w16cex:durableId="266710EB" w16cex:dateUtc="2022-06-29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EDB3D4" w16cid:durableId="265EDF06"/>
  <w16cid:commentId w16cid:paraId="53100C7D" w16cid:durableId="265EDF41"/>
  <w16cid:commentId w16cid:paraId="23426630" w16cid:durableId="265EDFBD"/>
  <w16cid:commentId w16cid:paraId="7A709A96" w16cid:durableId="265EE0BC"/>
  <w16cid:commentId w16cid:paraId="23B4EA9E" w16cid:durableId="265EE125"/>
  <w16cid:commentId w16cid:paraId="07B093EB" w16cid:durableId="265EE25B"/>
  <w16cid:commentId w16cid:paraId="47F53FE6" w16cid:durableId="265EE2F5"/>
  <w16cid:commentId w16cid:paraId="49B9C5BD" w16cid:durableId="265EFED9"/>
  <w16cid:commentId w16cid:paraId="733B51F1" w16cid:durableId="265EFF2B"/>
  <w16cid:commentId w16cid:paraId="247CCB1E" w16cid:durableId="265EFF70"/>
  <w16cid:commentId w16cid:paraId="06E7382B" w16cid:durableId="265EE58F"/>
  <w16cid:commentId w16cid:paraId="5693B1FD" w16cid:durableId="265EEB60"/>
  <w16cid:commentId w16cid:paraId="3E40EFAD" w16cid:durableId="2662B7EB"/>
  <w16cid:commentId w16cid:paraId="653101E2" w16cid:durableId="2662B94E"/>
  <w16cid:commentId w16cid:paraId="58429C90" w16cid:durableId="2662B9F2"/>
  <w16cid:commentId w16cid:paraId="6F175206" w16cid:durableId="2662BA80"/>
  <w16cid:commentId w16cid:paraId="766FDBFB" w16cid:durableId="2662D2DE"/>
  <w16cid:commentId w16cid:paraId="5BF277D9" w16cid:durableId="2662D3BB"/>
  <w16cid:commentId w16cid:paraId="09AC3EF1" w16cid:durableId="2662D813"/>
  <w16cid:commentId w16cid:paraId="284EAE0A" w16cid:durableId="2662DAC8"/>
  <w16cid:commentId w16cid:paraId="67BB0022" w16cid:durableId="2662D99F"/>
  <w16cid:commentId w16cid:paraId="21F2BA4F" w16cid:durableId="266D7509"/>
  <w16cid:commentId w16cid:paraId="34E0FCAD" w16cid:durableId="26631776"/>
  <w16cid:commentId w16cid:paraId="0DFB57FC" w16cid:durableId="26655107"/>
  <w16cid:commentId w16cid:paraId="456F61D6" w16cid:durableId="26631C1D"/>
  <w16cid:commentId w16cid:paraId="3B02210B" w16cid:durableId="26647DA4"/>
  <w16cid:commentId w16cid:paraId="0B18C335" w16cid:durableId="26647DB8"/>
  <w16cid:commentId w16cid:paraId="784A92B8" w16cid:durableId="26654CB4"/>
  <w16cid:commentId w16cid:paraId="7BD32F90" w16cid:durableId="26654EDF"/>
  <w16cid:commentId w16cid:paraId="46D87A93" w16cid:durableId="266568FB"/>
  <w16cid:commentId w16cid:paraId="7B4F3457" w16cid:durableId="266568CF"/>
  <w16cid:commentId w16cid:paraId="1427C7A1" w16cid:durableId="26656930"/>
  <w16cid:commentId w16cid:paraId="54DB4261" w16cid:durableId="26656EF6"/>
  <w16cid:commentId w16cid:paraId="615B1F90" w16cid:durableId="26656F9B"/>
  <w16cid:commentId w16cid:paraId="1A8DD659" w16cid:durableId="26659943"/>
  <w16cid:commentId w16cid:paraId="653A5D4D" w16cid:durableId="2665C5B5"/>
  <w16cid:commentId w16cid:paraId="699FC0A3" w16cid:durableId="266698FA"/>
  <w16cid:commentId w16cid:paraId="43C474D9" w16cid:durableId="2666A2B7"/>
  <w16cid:commentId w16cid:paraId="1CCA2C3E" w16cid:durableId="2666B3DE"/>
  <w16cid:commentId w16cid:paraId="0ACC3F03" w16cid:durableId="2666B44C"/>
  <w16cid:commentId w16cid:paraId="57FE1628" w16cid:durableId="2666B6FD"/>
  <w16cid:commentId w16cid:paraId="6FF8AA67" w16cid:durableId="2666B915"/>
  <w16cid:commentId w16cid:paraId="4EB89988" w16cid:durableId="266710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373F" w14:textId="77777777" w:rsidR="00446686" w:rsidRDefault="00446686" w:rsidP="00C24F2B">
      <w:r>
        <w:separator/>
      </w:r>
    </w:p>
  </w:endnote>
  <w:endnote w:type="continuationSeparator" w:id="0">
    <w:p w14:paraId="210C8B3E" w14:textId="77777777" w:rsidR="00446686" w:rsidRDefault="00446686" w:rsidP="00C2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02ED" w14:textId="77777777" w:rsidR="00446686" w:rsidRDefault="00446686" w:rsidP="00C24F2B">
      <w:r>
        <w:separator/>
      </w:r>
    </w:p>
  </w:footnote>
  <w:footnote w:type="continuationSeparator" w:id="0">
    <w:p w14:paraId="7D719614" w14:textId="77777777" w:rsidR="00446686" w:rsidRDefault="00446686" w:rsidP="00C24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4BA4"/>
    <w:multiLevelType w:val="hybridMultilevel"/>
    <w:tmpl w:val="3A285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95D18"/>
    <w:multiLevelType w:val="hybridMultilevel"/>
    <w:tmpl w:val="81CC1386"/>
    <w:lvl w:ilvl="0" w:tplc="86F6F53C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A6CA7"/>
    <w:multiLevelType w:val="hybridMultilevel"/>
    <w:tmpl w:val="5818265E"/>
    <w:lvl w:ilvl="0" w:tplc="BB264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9644C"/>
    <w:multiLevelType w:val="hybridMultilevel"/>
    <w:tmpl w:val="1A3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55E5B"/>
    <w:multiLevelType w:val="hybridMultilevel"/>
    <w:tmpl w:val="7E66B3FE"/>
    <w:lvl w:ilvl="0" w:tplc="58504AB6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D1174"/>
    <w:multiLevelType w:val="hybridMultilevel"/>
    <w:tmpl w:val="BECAFCC4"/>
    <w:lvl w:ilvl="0" w:tplc="49E063EC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189E"/>
    <w:multiLevelType w:val="multilevel"/>
    <w:tmpl w:val="51D6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66AAB"/>
    <w:multiLevelType w:val="hybridMultilevel"/>
    <w:tmpl w:val="EDA0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B3CBB"/>
    <w:multiLevelType w:val="hybridMultilevel"/>
    <w:tmpl w:val="5674F976"/>
    <w:lvl w:ilvl="0" w:tplc="D2EEAAA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03975"/>
    <w:multiLevelType w:val="hybridMultilevel"/>
    <w:tmpl w:val="B5B8E1C8"/>
    <w:lvl w:ilvl="0" w:tplc="27184432">
      <w:start w:val="1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E47EC0"/>
    <w:multiLevelType w:val="hybridMultilevel"/>
    <w:tmpl w:val="8F16CB24"/>
    <w:lvl w:ilvl="0" w:tplc="94003E8A">
      <w:numFmt w:val="bullet"/>
      <w:lvlText w:val=""/>
      <w:lvlJc w:val="left"/>
      <w:pPr>
        <w:ind w:left="36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686C2C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3369469">
    <w:abstractNumId w:val="1"/>
  </w:num>
  <w:num w:numId="2" w16cid:durableId="270089337">
    <w:abstractNumId w:val="0"/>
  </w:num>
  <w:num w:numId="3" w16cid:durableId="909731995">
    <w:abstractNumId w:val="10"/>
  </w:num>
  <w:num w:numId="4" w16cid:durableId="2020572439">
    <w:abstractNumId w:val="5"/>
  </w:num>
  <w:num w:numId="5" w16cid:durableId="2135711790">
    <w:abstractNumId w:val="4"/>
  </w:num>
  <w:num w:numId="6" w16cid:durableId="1901012161">
    <w:abstractNumId w:val="3"/>
  </w:num>
  <w:num w:numId="7" w16cid:durableId="1447654621">
    <w:abstractNumId w:val="7"/>
  </w:num>
  <w:num w:numId="8" w16cid:durableId="745152321">
    <w:abstractNumId w:val="8"/>
  </w:num>
  <w:num w:numId="9" w16cid:durableId="1170019918">
    <w:abstractNumId w:val="6"/>
  </w:num>
  <w:num w:numId="10" w16cid:durableId="1747995171">
    <w:abstractNumId w:val="2"/>
  </w:num>
  <w:num w:numId="11" w16cid:durableId="132816976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 Heller">
    <w15:presenceInfo w15:providerId="AD" w15:userId="S::hellerk@post.bgu.ac.il::477e52ea-193a-4895-9257-f8cce3eff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B3"/>
    <w:rsid w:val="000007B3"/>
    <w:rsid w:val="0000199A"/>
    <w:rsid w:val="00001B57"/>
    <w:rsid w:val="000047E6"/>
    <w:rsid w:val="00005EDB"/>
    <w:rsid w:val="0000776A"/>
    <w:rsid w:val="00007C6C"/>
    <w:rsid w:val="0001046E"/>
    <w:rsid w:val="000113F6"/>
    <w:rsid w:val="00011E44"/>
    <w:rsid w:val="00012F4D"/>
    <w:rsid w:val="000137B2"/>
    <w:rsid w:val="000152A6"/>
    <w:rsid w:val="000153D3"/>
    <w:rsid w:val="00017EEB"/>
    <w:rsid w:val="000203F3"/>
    <w:rsid w:val="00021E3D"/>
    <w:rsid w:val="00031FDA"/>
    <w:rsid w:val="00032B9F"/>
    <w:rsid w:val="00032C67"/>
    <w:rsid w:val="000351A9"/>
    <w:rsid w:val="00035EB3"/>
    <w:rsid w:val="00041109"/>
    <w:rsid w:val="00041D70"/>
    <w:rsid w:val="000427F1"/>
    <w:rsid w:val="000438FC"/>
    <w:rsid w:val="00043A33"/>
    <w:rsid w:val="00043EEA"/>
    <w:rsid w:val="000517AB"/>
    <w:rsid w:val="00052C82"/>
    <w:rsid w:val="00053279"/>
    <w:rsid w:val="000540D0"/>
    <w:rsid w:val="00057206"/>
    <w:rsid w:val="00065032"/>
    <w:rsid w:val="000670D0"/>
    <w:rsid w:val="00067A0C"/>
    <w:rsid w:val="000708C7"/>
    <w:rsid w:val="000715CA"/>
    <w:rsid w:val="0007249B"/>
    <w:rsid w:val="0007259E"/>
    <w:rsid w:val="0007317A"/>
    <w:rsid w:val="00073924"/>
    <w:rsid w:val="00073BA8"/>
    <w:rsid w:val="00075969"/>
    <w:rsid w:val="000771C7"/>
    <w:rsid w:val="000810A8"/>
    <w:rsid w:val="00081961"/>
    <w:rsid w:val="00081AB5"/>
    <w:rsid w:val="000841CA"/>
    <w:rsid w:val="00085B46"/>
    <w:rsid w:val="0008758E"/>
    <w:rsid w:val="000901C4"/>
    <w:rsid w:val="00093ED3"/>
    <w:rsid w:val="000A08DF"/>
    <w:rsid w:val="000A1965"/>
    <w:rsid w:val="000A2938"/>
    <w:rsid w:val="000A2DFD"/>
    <w:rsid w:val="000A4322"/>
    <w:rsid w:val="000A5DD3"/>
    <w:rsid w:val="000A70AF"/>
    <w:rsid w:val="000A79AA"/>
    <w:rsid w:val="000B0F47"/>
    <w:rsid w:val="000B21D6"/>
    <w:rsid w:val="000B3669"/>
    <w:rsid w:val="000B581A"/>
    <w:rsid w:val="000B5F56"/>
    <w:rsid w:val="000B62AF"/>
    <w:rsid w:val="000C234D"/>
    <w:rsid w:val="000C23B3"/>
    <w:rsid w:val="000C45A3"/>
    <w:rsid w:val="000D0EC0"/>
    <w:rsid w:val="000D172B"/>
    <w:rsid w:val="000D1CC0"/>
    <w:rsid w:val="000E1974"/>
    <w:rsid w:val="000E1C30"/>
    <w:rsid w:val="000E2014"/>
    <w:rsid w:val="000E251B"/>
    <w:rsid w:val="000E4192"/>
    <w:rsid w:val="000E4E41"/>
    <w:rsid w:val="000E6BB5"/>
    <w:rsid w:val="000F239A"/>
    <w:rsid w:val="000F24FF"/>
    <w:rsid w:val="000F3CE6"/>
    <w:rsid w:val="000F6069"/>
    <w:rsid w:val="000F7554"/>
    <w:rsid w:val="00100C8A"/>
    <w:rsid w:val="00102600"/>
    <w:rsid w:val="00104F28"/>
    <w:rsid w:val="001070A4"/>
    <w:rsid w:val="00110E7A"/>
    <w:rsid w:val="00111A75"/>
    <w:rsid w:val="00113BDC"/>
    <w:rsid w:val="001169C6"/>
    <w:rsid w:val="00116C56"/>
    <w:rsid w:val="00122755"/>
    <w:rsid w:val="00126822"/>
    <w:rsid w:val="00127BFA"/>
    <w:rsid w:val="00131334"/>
    <w:rsid w:val="001330A3"/>
    <w:rsid w:val="00134229"/>
    <w:rsid w:val="001349CD"/>
    <w:rsid w:val="001349F3"/>
    <w:rsid w:val="00135091"/>
    <w:rsid w:val="0013520C"/>
    <w:rsid w:val="001353FA"/>
    <w:rsid w:val="00137135"/>
    <w:rsid w:val="00140CE6"/>
    <w:rsid w:val="00140DBB"/>
    <w:rsid w:val="00140F25"/>
    <w:rsid w:val="001413AA"/>
    <w:rsid w:val="001448F8"/>
    <w:rsid w:val="0014585C"/>
    <w:rsid w:val="00151575"/>
    <w:rsid w:val="00151961"/>
    <w:rsid w:val="001545CD"/>
    <w:rsid w:val="00160CCB"/>
    <w:rsid w:val="001610B1"/>
    <w:rsid w:val="001644D5"/>
    <w:rsid w:val="00164C29"/>
    <w:rsid w:val="00167E05"/>
    <w:rsid w:val="00170ED8"/>
    <w:rsid w:val="001727BA"/>
    <w:rsid w:val="00173A5A"/>
    <w:rsid w:val="001754A3"/>
    <w:rsid w:val="00177DA9"/>
    <w:rsid w:val="0018315F"/>
    <w:rsid w:val="00183F4C"/>
    <w:rsid w:val="001848FB"/>
    <w:rsid w:val="00187EC9"/>
    <w:rsid w:val="00194F90"/>
    <w:rsid w:val="001973B1"/>
    <w:rsid w:val="001973D0"/>
    <w:rsid w:val="001979C8"/>
    <w:rsid w:val="001A1770"/>
    <w:rsid w:val="001A2B81"/>
    <w:rsid w:val="001A5E76"/>
    <w:rsid w:val="001A63B3"/>
    <w:rsid w:val="001A789C"/>
    <w:rsid w:val="001B1247"/>
    <w:rsid w:val="001B16FC"/>
    <w:rsid w:val="001B1EA8"/>
    <w:rsid w:val="001B37E5"/>
    <w:rsid w:val="001B4029"/>
    <w:rsid w:val="001B4150"/>
    <w:rsid w:val="001B4591"/>
    <w:rsid w:val="001B4828"/>
    <w:rsid w:val="001B63C7"/>
    <w:rsid w:val="001B6994"/>
    <w:rsid w:val="001C105D"/>
    <w:rsid w:val="001C68DB"/>
    <w:rsid w:val="001C7112"/>
    <w:rsid w:val="001D0C5A"/>
    <w:rsid w:val="001D15C6"/>
    <w:rsid w:val="001D5177"/>
    <w:rsid w:val="001E1DCA"/>
    <w:rsid w:val="001E631C"/>
    <w:rsid w:val="001E73BA"/>
    <w:rsid w:val="001F1726"/>
    <w:rsid w:val="001F1A45"/>
    <w:rsid w:val="001F266C"/>
    <w:rsid w:val="001F28FD"/>
    <w:rsid w:val="001F3C9B"/>
    <w:rsid w:val="001F68A9"/>
    <w:rsid w:val="001F76F0"/>
    <w:rsid w:val="00200759"/>
    <w:rsid w:val="00202472"/>
    <w:rsid w:val="002041CD"/>
    <w:rsid w:val="002057FC"/>
    <w:rsid w:val="0021061A"/>
    <w:rsid w:val="00211609"/>
    <w:rsid w:val="002124FE"/>
    <w:rsid w:val="00213718"/>
    <w:rsid w:val="002142E8"/>
    <w:rsid w:val="0021465D"/>
    <w:rsid w:val="00215E02"/>
    <w:rsid w:val="00216E1D"/>
    <w:rsid w:val="002171F9"/>
    <w:rsid w:val="00220703"/>
    <w:rsid w:val="0022111D"/>
    <w:rsid w:val="00221760"/>
    <w:rsid w:val="002219BE"/>
    <w:rsid w:val="00222164"/>
    <w:rsid w:val="002244FA"/>
    <w:rsid w:val="002249A5"/>
    <w:rsid w:val="002251BA"/>
    <w:rsid w:val="00226FFE"/>
    <w:rsid w:val="00231516"/>
    <w:rsid w:val="00231BF7"/>
    <w:rsid w:val="002326F0"/>
    <w:rsid w:val="00232D15"/>
    <w:rsid w:val="002361C2"/>
    <w:rsid w:val="002453A3"/>
    <w:rsid w:val="00247A2B"/>
    <w:rsid w:val="00252575"/>
    <w:rsid w:val="00253BED"/>
    <w:rsid w:val="002543C4"/>
    <w:rsid w:val="00254B4E"/>
    <w:rsid w:val="002566CA"/>
    <w:rsid w:val="00261B3E"/>
    <w:rsid w:val="00264327"/>
    <w:rsid w:val="00264E7D"/>
    <w:rsid w:val="0026696C"/>
    <w:rsid w:val="00266A3E"/>
    <w:rsid w:val="00266F20"/>
    <w:rsid w:val="002723F7"/>
    <w:rsid w:val="00272960"/>
    <w:rsid w:val="0027524C"/>
    <w:rsid w:val="002767E0"/>
    <w:rsid w:val="002777EE"/>
    <w:rsid w:val="00286482"/>
    <w:rsid w:val="0029008D"/>
    <w:rsid w:val="00293469"/>
    <w:rsid w:val="00293C44"/>
    <w:rsid w:val="00296BBA"/>
    <w:rsid w:val="002A2279"/>
    <w:rsid w:val="002A2A03"/>
    <w:rsid w:val="002A2C5B"/>
    <w:rsid w:val="002A4B4D"/>
    <w:rsid w:val="002A64E7"/>
    <w:rsid w:val="002A75DD"/>
    <w:rsid w:val="002B2300"/>
    <w:rsid w:val="002B3DD7"/>
    <w:rsid w:val="002C0DC1"/>
    <w:rsid w:val="002C106B"/>
    <w:rsid w:val="002C1294"/>
    <w:rsid w:val="002C1CE0"/>
    <w:rsid w:val="002C4159"/>
    <w:rsid w:val="002C7614"/>
    <w:rsid w:val="002D16B3"/>
    <w:rsid w:val="002D19AA"/>
    <w:rsid w:val="002D3986"/>
    <w:rsid w:val="002D4085"/>
    <w:rsid w:val="002D4AE1"/>
    <w:rsid w:val="002D52B3"/>
    <w:rsid w:val="002D6956"/>
    <w:rsid w:val="002E1234"/>
    <w:rsid w:val="002E1C88"/>
    <w:rsid w:val="002E6EAB"/>
    <w:rsid w:val="002F328C"/>
    <w:rsid w:val="002F350E"/>
    <w:rsid w:val="002F3D86"/>
    <w:rsid w:val="002F4EF9"/>
    <w:rsid w:val="0030479F"/>
    <w:rsid w:val="00306D63"/>
    <w:rsid w:val="00307160"/>
    <w:rsid w:val="00307A39"/>
    <w:rsid w:val="00310641"/>
    <w:rsid w:val="0031210F"/>
    <w:rsid w:val="00312F4D"/>
    <w:rsid w:val="00314072"/>
    <w:rsid w:val="00314527"/>
    <w:rsid w:val="00315B3A"/>
    <w:rsid w:val="00315F51"/>
    <w:rsid w:val="003172D7"/>
    <w:rsid w:val="0031754F"/>
    <w:rsid w:val="00320172"/>
    <w:rsid w:val="00321DDE"/>
    <w:rsid w:val="00322E2A"/>
    <w:rsid w:val="003241D3"/>
    <w:rsid w:val="00324901"/>
    <w:rsid w:val="00324D6B"/>
    <w:rsid w:val="0033027F"/>
    <w:rsid w:val="00330627"/>
    <w:rsid w:val="00331EB1"/>
    <w:rsid w:val="0033432A"/>
    <w:rsid w:val="00335B1A"/>
    <w:rsid w:val="003410E4"/>
    <w:rsid w:val="00342ECB"/>
    <w:rsid w:val="00343DE9"/>
    <w:rsid w:val="00346A1C"/>
    <w:rsid w:val="00351B74"/>
    <w:rsid w:val="0035360E"/>
    <w:rsid w:val="00356394"/>
    <w:rsid w:val="00357241"/>
    <w:rsid w:val="0035778A"/>
    <w:rsid w:val="00360B9A"/>
    <w:rsid w:val="00360D21"/>
    <w:rsid w:val="003654A5"/>
    <w:rsid w:val="00365CAE"/>
    <w:rsid w:val="003666F9"/>
    <w:rsid w:val="00367F4F"/>
    <w:rsid w:val="003703EE"/>
    <w:rsid w:val="00371BE6"/>
    <w:rsid w:val="00374AED"/>
    <w:rsid w:val="003752BA"/>
    <w:rsid w:val="00381020"/>
    <w:rsid w:val="003817F2"/>
    <w:rsid w:val="00381DF1"/>
    <w:rsid w:val="003827AF"/>
    <w:rsid w:val="00383E69"/>
    <w:rsid w:val="003843E0"/>
    <w:rsid w:val="00384887"/>
    <w:rsid w:val="00386EB9"/>
    <w:rsid w:val="00387E37"/>
    <w:rsid w:val="003A0213"/>
    <w:rsid w:val="003A401F"/>
    <w:rsid w:val="003B68E7"/>
    <w:rsid w:val="003B76FA"/>
    <w:rsid w:val="003C2EBA"/>
    <w:rsid w:val="003C38CB"/>
    <w:rsid w:val="003C57F0"/>
    <w:rsid w:val="003D0F3C"/>
    <w:rsid w:val="003D6174"/>
    <w:rsid w:val="003E0107"/>
    <w:rsid w:val="003F043B"/>
    <w:rsid w:val="003F1639"/>
    <w:rsid w:val="003F17C8"/>
    <w:rsid w:val="00400416"/>
    <w:rsid w:val="00405473"/>
    <w:rsid w:val="004058A7"/>
    <w:rsid w:val="0040665E"/>
    <w:rsid w:val="00407745"/>
    <w:rsid w:val="004102F8"/>
    <w:rsid w:val="004124F4"/>
    <w:rsid w:val="00412F43"/>
    <w:rsid w:val="00413779"/>
    <w:rsid w:val="00414288"/>
    <w:rsid w:val="00414D51"/>
    <w:rsid w:val="00416040"/>
    <w:rsid w:val="004163F8"/>
    <w:rsid w:val="004214D7"/>
    <w:rsid w:val="004218E1"/>
    <w:rsid w:val="00421D19"/>
    <w:rsid w:val="00422E34"/>
    <w:rsid w:val="00426DC6"/>
    <w:rsid w:val="004326D4"/>
    <w:rsid w:val="00432BF9"/>
    <w:rsid w:val="00435BFC"/>
    <w:rsid w:val="00440DBF"/>
    <w:rsid w:val="0044325A"/>
    <w:rsid w:val="00445400"/>
    <w:rsid w:val="00445CB5"/>
    <w:rsid w:val="00446686"/>
    <w:rsid w:val="00447042"/>
    <w:rsid w:val="004474DA"/>
    <w:rsid w:val="00453448"/>
    <w:rsid w:val="00453E2B"/>
    <w:rsid w:val="00456125"/>
    <w:rsid w:val="00456406"/>
    <w:rsid w:val="00457561"/>
    <w:rsid w:val="00457DEF"/>
    <w:rsid w:val="00463786"/>
    <w:rsid w:val="00463D23"/>
    <w:rsid w:val="00464970"/>
    <w:rsid w:val="00465981"/>
    <w:rsid w:val="00465D87"/>
    <w:rsid w:val="00467905"/>
    <w:rsid w:val="00470337"/>
    <w:rsid w:val="004707BE"/>
    <w:rsid w:val="00471A10"/>
    <w:rsid w:val="004737F1"/>
    <w:rsid w:val="0047602F"/>
    <w:rsid w:val="0047625C"/>
    <w:rsid w:val="004768D6"/>
    <w:rsid w:val="004809DE"/>
    <w:rsid w:val="00480CA7"/>
    <w:rsid w:val="00481C4D"/>
    <w:rsid w:val="00482690"/>
    <w:rsid w:val="004833F9"/>
    <w:rsid w:val="00484277"/>
    <w:rsid w:val="00485576"/>
    <w:rsid w:val="00485A14"/>
    <w:rsid w:val="0048663B"/>
    <w:rsid w:val="00486DCD"/>
    <w:rsid w:val="004904FD"/>
    <w:rsid w:val="00490F76"/>
    <w:rsid w:val="00491BBA"/>
    <w:rsid w:val="00492654"/>
    <w:rsid w:val="00495453"/>
    <w:rsid w:val="004979D4"/>
    <w:rsid w:val="00497D57"/>
    <w:rsid w:val="004A114B"/>
    <w:rsid w:val="004A3F95"/>
    <w:rsid w:val="004A4684"/>
    <w:rsid w:val="004A582D"/>
    <w:rsid w:val="004A6D9A"/>
    <w:rsid w:val="004A7559"/>
    <w:rsid w:val="004B2F30"/>
    <w:rsid w:val="004B6A53"/>
    <w:rsid w:val="004B7C4C"/>
    <w:rsid w:val="004C19CF"/>
    <w:rsid w:val="004C1E66"/>
    <w:rsid w:val="004C40B5"/>
    <w:rsid w:val="004C4275"/>
    <w:rsid w:val="004C6214"/>
    <w:rsid w:val="004D00B9"/>
    <w:rsid w:val="004D39BB"/>
    <w:rsid w:val="004D40BE"/>
    <w:rsid w:val="004D4528"/>
    <w:rsid w:val="004D558B"/>
    <w:rsid w:val="004D6C22"/>
    <w:rsid w:val="004D7C0F"/>
    <w:rsid w:val="004E0C6C"/>
    <w:rsid w:val="004E1421"/>
    <w:rsid w:val="004E23B1"/>
    <w:rsid w:val="004E3A92"/>
    <w:rsid w:val="004E674D"/>
    <w:rsid w:val="004E6BC3"/>
    <w:rsid w:val="004E7164"/>
    <w:rsid w:val="004E71B9"/>
    <w:rsid w:val="004F16BC"/>
    <w:rsid w:val="004F1C7D"/>
    <w:rsid w:val="004F240A"/>
    <w:rsid w:val="004F2ED5"/>
    <w:rsid w:val="004F3156"/>
    <w:rsid w:val="004F38B2"/>
    <w:rsid w:val="004F3C0C"/>
    <w:rsid w:val="004F4999"/>
    <w:rsid w:val="00500416"/>
    <w:rsid w:val="00500448"/>
    <w:rsid w:val="0050397F"/>
    <w:rsid w:val="005041FE"/>
    <w:rsid w:val="00504D37"/>
    <w:rsid w:val="005056F4"/>
    <w:rsid w:val="00506163"/>
    <w:rsid w:val="00506659"/>
    <w:rsid w:val="0050725F"/>
    <w:rsid w:val="00510AA9"/>
    <w:rsid w:val="005241D7"/>
    <w:rsid w:val="00530D53"/>
    <w:rsid w:val="00531AAE"/>
    <w:rsid w:val="00532E1D"/>
    <w:rsid w:val="005333D3"/>
    <w:rsid w:val="00534691"/>
    <w:rsid w:val="005362FF"/>
    <w:rsid w:val="0053799F"/>
    <w:rsid w:val="00540E91"/>
    <w:rsid w:val="00541579"/>
    <w:rsid w:val="005417A6"/>
    <w:rsid w:val="00541949"/>
    <w:rsid w:val="00541CC5"/>
    <w:rsid w:val="0054201D"/>
    <w:rsid w:val="005424AB"/>
    <w:rsid w:val="00542777"/>
    <w:rsid w:val="00542950"/>
    <w:rsid w:val="0055279C"/>
    <w:rsid w:val="00553BDF"/>
    <w:rsid w:val="005550AB"/>
    <w:rsid w:val="00555379"/>
    <w:rsid w:val="00556570"/>
    <w:rsid w:val="00560F66"/>
    <w:rsid w:val="00563E64"/>
    <w:rsid w:val="005660FD"/>
    <w:rsid w:val="00566B54"/>
    <w:rsid w:val="00566B9F"/>
    <w:rsid w:val="00567FB3"/>
    <w:rsid w:val="00570DC8"/>
    <w:rsid w:val="00575A49"/>
    <w:rsid w:val="00581168"/>
    <w:rsid w:val="00582EEC"/>
    <w:rsid w:val="005832C0"/>
    <w:rsid w:val="00584360"/>
    <w:rsid w:val="005859F9"/>
    <w:rsid w:val="00586A32"/>
    <w:rsid w:val="00586B59"/>
    <w:rsid w:val="00586E9E"/>
    <w:rsid w:val="00587830"/>
    <w:rsid w:val="0058792A"/>
    <w:rsid w:val="00587C11"/>
    <w:rsid w:val="00591B0D"/>
    <w:rsid w:val="00595BAF"/>
    <w:rsid w:val="005A025D"/>
    <w:rsid w:val="005A1684"/>
    <w:rsid w:val="005A1B06"/>
    <w:rsid w:val="005A1B74"/>
    <w:rsid w:val="005A22F5"/>
    <w:rsid w:val="005A4B8A"/>
    <w:rsid w:val="005A6AFA"/>
    <w:rsid w:val="005B038C"/>
    <w:rsid w:val="005B06C2"/>
    <w:rsid w:val="005B1B51"/>
    <w:rsid w:val="005B2A6E"/>
    <w:rsid w:val="005B4DE8"/>
    <w:rsid w:val="005B4E49"/>
    <w:rsid w:val="005B509C"/>
    <w:rsid w:val="005B755E"/>
    <w:rsid w:val="005B7C15"/>
    <w:rsid w:val="005C0148"/>
    <w:rsid w:val="005C3C6A"/>
    <w:rsid w:val="005C673F"/>
    <w:rsid w:val="005C6867"/>
    <w:rsid w:val="005C69C9"/>
    <w:rsid w:val="005D3599"/>
    <w:rsid w:val="005D449B"/>
    <w:rsid w:val="005D70D4"/>
    <w:rsid w:val="005E1423"/>
    <w:rsid w:val="005E1514"/>
    <w:rsid w:val="005E2A98"/>
    <w:rsid w:val="005E4F3B"/>
    <w:rsid w:val="005E5944"/>
    <w:rsid w:val="005F4B45"/>
    <w:rsid w:val="005F7AAA"/>
    <w:rsid w:val="006017E0"/>
    <w:rsid w:val="00601F78"/>
    <w:rsid w:val="00611E32"/>
    <w:rsid w:val="006120F0"/>
    <w:rsid w:val="0061257B"/>
    <w:rsid w:val="00620A7E"/>
    <w:rsid w:val="00632545"/>
    <w:rsid w:val="0063460A"/>
    <w:rsid w:val="00635BDD"/>
    <w:rsid w:val="00636FAD"/>
    <w:rsid w:val="00643010"/>
    <w:rsid w:val="00647384"/>
    <w:rsid w:val="00647F13"/>
    <w:rsid w:val="00650481"/>
    <w:rsid w:val="006507E8"/>
    <w:rsid w:val="00650981"/>
    <w:rsid w:val="006509AD"/>
    <w:rsid w:val="00651BB4"/>
    <w:rsid w:val="00652640"/>
    <w:rsid w:val="00653B2C"/>
    <w:rsid w:val="00655124"/>
    <w:rsid w:val="006568FE"/>
    <w:rsid w:val="00661C36"/>
    <w:rsid w:val="00661E71"/>
    <w:rsid w:val="00662215"/>
    <w:rsid w:val="00663803"/>
    <w:rsid w:val="00666616"/>
    <w:rsid w:val="006672CB"/>
    <w:rsid w:val="0066759C"/>
    <w:rsid w:val="00667B71"/>
    <w:rsid w:val="00667D50"/>
    <w:rsid w:val="006711BF"/>
    <w:rsid w:val="00672C13"/>
    <w:rsid w:val="00674E9B"/>
    <w:rsid w:val="006755D0"/>
    <w:rsid w:val="00677FB3"/>
    <w:rsid w:val="00680395"/>
    <w:rsid w:val="006820C0"/>
    <w:rsid w:val="00683384"/>
    <w:rsid w:val="00683454"/>
    <w:rsid w:val="0068691D"/>
    <w:rsid w:val="00686CB0"/>
    <w:rsid w:val="00692341"/>
    <w:rsid w:val="00692575"/>
    <w:rsid w:val="00693366"/>
    <w:rsid w:val="006943BC"/>
    <w:rsid w:val="00697DA6"/>
    <w:rsid w:val="006A13F2"/>
    <w:rsid w:val="006A2DB9"/>
    <w:rsid w:val="006A4E72"/>
    <w:rsid w:val="006A7C15"/>
    <w:rsid w:val="006B0120"/>
    <w:rsid w:val="006B0DA6"/>
    <w:rsid w:val="006B1AD7"/>
    <w:rsid w:val="006B1EDE"/>
    <w:rsid w:val="006B1F6C"/>
    <w:rsid w:val="006B2AFC"/>
    <w:rsid w:val="006B3721"/>
    <w:rsid w:val="006B71BC"/>
    <w:rsid w:val="006C027B"/>
    <w:rsid w:val="006C30C7"/>
    <w:rsid w:val="006C4C61"/>
    <w:rsid w:val="006C5426"/>
    <w:rsid w:val="006C7556"/>
    <w:rsid w:val="006D019D"/>
    <w:rsid w:val="006D0A97"/>
    <w:rsid w:val="006D230D"/>
    <w:rsid w:val="006D284F"/>
    <w:rsid w:val="006D3129"/>
    <w:rsid w:val="006D4106"/>
    <w:rsid w:val="006D52D7"/>
    <w:rsid w:val="006D6438"/>
    <w:rsid w:val="006D708F"/>
    <w:rsid w:val="006E182A"/>
    <w:rsid w:val="006E2077"/>
    <w:rsid w:val="006E2C0F"/>
    <w:rsid w:val="006E42B4"/>
    <w:rsid w:val="006E4F8B"/>
    <w:rsid w:val="006F73D7"/>
    <w:rsid w:val="007007E9"/>
    <w:rsid w:val="00700B3A"/>
    <w:rsid w:val="00701085"/>
    <w:rsid w:val="0070172D"/>
    <w:rsid w:val="00702B77"/>
    <w:rsid w:val="00702DBE"/>
    <w:rsid w:val="0070391E"/>
    <w:rsid w:val="00703C81"/>
    <w:rsid w:val="00704C66"/>
    <w:rsid w:val="00707E16"/>
    <w:rsid w:val="007123F8"/>
    <w:rsid w:val="00712E40"/>
    <w:rsid w:val="0071391D"/>
    <w:rsid w:val="00716570"/>
    <w:rsid w:val="0071689D"/>
    <w:rsid w:val="00720BAF"/>
    <w:rsid w:val="00724744"/>
    <w:rsid w:val="0072556F"/>
    <w:rsid w:val="0073383F"/>
    <w:rsid w:val="0073604D"/>
    <w:rsid w:val="00736E8F"/>
    <w:rsid w:val="007379E3"/>
    <w:rsid w:val="00737C52"/>
    <w:rsid w:val="00740844"/>
    <w:rsid w:val="0074373F"/>
    <w:rsid w:val="00744735"/>
    <w:rsid w:val="00744990"/>
    <w:rsid w:val="0074750F"/>
    <w:rsid w:val="00752142"/>
    <w:rsid w:val="00752645"/>
    <w:rsid w:val="007531FE"/>
    <w:rsid w:val="0075387D"/>
    <w:rsid w:val="00753F0E"/>
    <w:rsid w:val="007541C8"/>
    <w:rsid w:val="00754D78"/>
    <w:rsid w:val="0075723C"/>
    <w:rsid w:val="0075797D"/>
    <w:rsid w:val="007609F5"/>
    <w:rsid w:val="00766A03"/>
    <w:rsid w:val="00767F54"/>
    <w:rsid w:val="00770BD0"/>
    <w:rsid w:val="00773335"/>
    <w:rsid w:val="00776191"/>
    <w:rsid w:val="007768A2"/>
    <w:rsid w:val="0077789A"/>
    <w:rsid w:val="0078197A"/>
    <w:rsid w:val="007846C7"/>
    <w:rsid w:val="007868F8"/>
    <w:rsid w:val="00786A9A"/>
    <w:rsid w:val="00790FB0"/>
    <w:rsid w:val="007912BB"/>
    <w:rsid w:val="00793AAA"/>
    <w:rsid w:val="00793F0B"/>
    <w:rsid w:val="007945F7"/>
    <w:rsid w:val="00795E0F"/>
    <w:rsid w:val="00796416"/>
    <w:rsid w:val="00797EE4"/>
    <w:rsid w:val="007A1FC0"/>
    <w:rsid w:val="007A27D7"/>
    <w:rsid w:val="007A3A61"/>
    <w:rsid w:val="007A3EB3"/>
    <w:rsid w:val="007A6C7D"/>
    <w:rsid w:val="007B0511"/>
    <w:rsid w:val="007B1825"/>
    <w:rsid w:val="007B232B"/>
    <w:rsid w:val="007B3667"/>
    <w:rsid w:val="007C0ED3"/>
    <w:rsid w:val="007C11E2"/>
    <w:rsid w:val="007C135E"/>
    <w:rsid w:val="007C1BC4"/>
    <w:rsid w:val="007C36AA"/>
    <w:rsid w:val="007C64DF"/>
    <w:rsid w:val="007C64F2"/>
    <w:rsid w:val="007C6AF2"/>
    <w:rsid w:val="007C7E06"/>
    <w:rsid w:val="007D1608"/>
    <w:rsid w:val="007D164B"/>
    <w:rsid w:val="007D27D9"/>
    <w:rsid w:val="007D71AC"/>
    <w:rsid w:val="007E07B9"/>
    <w:rsid w:val="007E0DF8"/>
    <w:rsid w:val="007E171E"/>
    <w:rsid w:val="007E28FF"/>
    <w:rsid w:val="007E343D"/>
    <w:rsid w:val="007E5360"/>
    <w:rsid w:val="007E6A5B"/>
    <w:rsid w:val="007E6B66"/>
    <w:rsid w:val="007E7278"/>
    <w:rsid w:val="007F2417"/>
    <w:rsid w:val="007F2C99"/>
    <w:rsid w:val="007F4A76"/>
    <w:rsid w:val="007F6CBC"/>
    <w:rsid w:val="007F7B30"/>
    <w:rsid w:val="00802906"/>
    <w:rsid w:val="008059A0"/>
    <w:rsid w:val="00807338"/>
    <w:rsid w:val="00807854"/>
    <w:rsid w:val="00812704"/>
    <w:rsid w:val="008135C1"/>
    <w:rsid w:val="008140F6"/>
    <w:rsid w:val="00814493"/>
    <w:rsid w:val="00817016"/>
    <w:rsid w:val="008175A4"/>
    <w:rsid w:val="00817654"/>
    <w:rsid w:val="00821038"/>
    <w:rsid w:val="008240F8"/>
    <w:rsid w:val="00824A3C"/>
    <w:rsid w:val="00825C5B"/>
    <w:rsid w:val="00826776"/>
    <w:rsid w:val="00832C42"/>
    <w:rsid w:val="0083353B"/>
    <w:rsid w:val="00835178"/>
    <w:rsid w:val="008359E0"/>
    <w:rsid w:val="00836147"/>
    <w:rsid w:val="0083668D"/>
    <w:rsid w:val="00837774"/>
    <w:rsid w:val="00837DDA"/>
    <w:rsid w:val="00842DE2"/>
    <w:rsid w:val="00845878"/>
    <w:rsid w:val="008459B0"/>
    <w:rsid w:val="00846864"/>
    <w:rsid w:val="00846D1E"/>
    <w:rsid w:val="00851226"/>
    <w:rsid w:val="00851BE3"/>
    <w:rsid w:val="008525EC"/>
    <w:rsid w:val="00853621"/>
    <w:rsid w:val="00853F45"/>
    <w:rsid w:val="0085410A"/>
    <w:rsid w:val="00854C50"/>
    <w:rsid w:val="00854F2F"/>
    <w:rsid w:val="008561B0"/>
    <w:rsid w:val="00856683"/>
    <w:rsid w:val="00856B23"/>
    <w:rsid w:val="00861428"/>
    <w:rsid w:val="00861B41"/>
    <w:rsid w:val="00861D29"/>
    <w:rsid w:val="00862E46"/>
    <w:rsid w:val="00864163"/>
    <w:rsid w:val="00865D5A"/>
    <w:rsid w:val="008673AD"/>
    <w:rsid w:val="008838A7"/>
    <w:rsid w:val="00883958"/>
    <w:rsid w:val="008846F9"/>
    <w:rsid w:val="00886782"/>
    <w:rsid w:val="008877C7"/>
    <w:rsid w:val="00890A62"/>
    <w:rsid w:val="00891372"/>
    <w:rsid w:val="0089502C"/>
    <w:rsid w:val="0089537D"/>
    <w:rsid w:val="008966D2"/>
    <w:rsid w:val="008A01E3"/>
    <w:rsid w:val="008A08B4"/>
    <w:rsid w:val="008A34A3"/>
    <w:rsid w:val="008A35B1"/>
    <w:rsid w:val="008A7406"/>
    <w:rsid w:val="008A7E8F"/>
    <w:rsid w:val="008A7FBF"/>
    <w:rsid w:val="008B293C"/>
    <w:rsid w:val="008B373E"/>
    <w:rsid w:val="008B4344"/>
    <w:rsid w:val="008B77EC"/>
    <w:rsid w:val="008C0CC4"/>
    <w:rsid w:val="008C1953"/>
    <w:rsid w:val="008C6A56"/>
    <w:rsid w:val="008C6CEA"/>
    <w:rsid w:val="008D07BB"/>
    <w:rsid w:val="008D1032"/>
    <w:rsid w:val="008D2C73"/>
    <w:rsid w:val="008D2F5D"/>
    <w:rsid w:val="008D6E00"/>
    <w:rsid w:val="008E0CE3"/>
    <w:rsid w:val="008E1421"/>
    <w:rsid w:val="008E64B0"/>
    <w:rsid w:val="008E7A2D"/>
    <w:rsid w:val="008F1AD1"/>
    <w:rsid w:val="008F238B"/>
    <w:rsid w:val="008F276E"/>
    <w:rsid w:val="008F4511"/>
    <w:rsid w:val="008F6C3F"/>
    <w:rsid w:val="008F6E27"/>
    <w:rsid w:val="008F78FA"/>
    <w:rsid w:val="008F7E64"/>
    <w:rsid w:val="00904EB9"/>
    <w:rsid w:val="00907B19"/>
    <w:rsid w:val="00912D51"/>
    <w:rsid w:val="009171F0"/>
    <w:rsid w:val="009172C7"/>
    <w:rsid w:val="00921740"/>
    <w:rsid w:val="00921B64"/>
    <w:rsid w:val="0092202A"/>
    <w:rsid w:val="00926796"/>
    <w:rsid w:val="009268E9"/>
    <w:rsid w:val="00927E3C"/>
    <w:rsid w:val="00935EB5"/>
    <w:rsid w:val="00937130"/>
    <w:rsid w:val="00937384"/>
    <w:rsid w:val="00942B38"/>
    <w:rsid w:val="00945E1B"/>
    <w:rsid w:val="00946F58"/>
    <w:rsid w:val="0095287E"/>
    <w:rsid w:val="00952AF8"/>
    <w:rsid w:val="00955DE5"/>
    <w:rsid w:val="0095688E"/>
    <w:rsid w:val="00957F6B"/>
    <w:rsid w:val="00960A07"/>
    <w:rsid w:val="00960DD1"/>
    <w:rsid w:val="009617A9"/>
    <w:rsid w:val="00964C67"/>
    <w:rsid w:val="00964D34"/>
    <w:rsid w:val="00964FF9"/>
    <w:rsid w:val="0096653D"/>
    <w:rsid w:val="00967672"/>
    <w:rsid w:val="00975578"/>
    <w:rsid w:val="00976673"/>
    <w:rsid w:val="00976C14"/>
    <w:rsid w:val="009778E3"/>
    <w:rsid w:val="00977BBF"/>
    <w:rsid w:val="00980886"/>
    <w:rsid w:val="00983715"/>
    <w:rsid w:val="00984883"/>
    <w:rsid w:val="0098526A"/>
    <w:rsid w:val="009902EE"/>
    <w:rsid w:val="009907A6"/>
    <w:rsid w:val="00990A3A"/>
    <w:rsid w:val="00991168"/>
    <w:rsid w:val="00992426"/>
    <w:rsid w:val="0099451E"/>
    <w:rsid w:val="00996599"/>
    <w:rsid w:val="009A2EDE"/>
    <w:rsid w:val="009A3E90"/>
    <w:rsid w:val="009A7976"/>
    <w:rsid w:val="009B2A1E"/>
    <w:rsid w:val="009B6A00"/>
    <w:rsid w:val="009C5F2E"/>
    <w:rsid w:val="009C6738"/>
    <w:rsid w:val="009D0958"/>
    <w:rsid w:val="009D0FA2"/>
    <w:rsid w:val="009D1EF5"/>
    <w:rsid w:val="009D23A2"/>
    <w:rsid w:val="009D2E7A"/>
    <w:rsid w:val="009E013B"/>
    <w:rsid w:val="009E0157"/>
    <w:rsid w:val="009E1520"/>
    <w:rsid w:val="009E2A8F"/>
    <w:rsid w:val="009E325E"/>
    <w:rsid w:val="009F1B7B"/>
    <w:rsid w:val="009F3E85"/>
    <w:rsid w:val="009F6C96"/>
    <w:rsid w:val="009F73BA"/>
    <w:rsid w:val="00A00143"/>
    <w:rsid w:val="00A017B5"/>
    <w:rsid w:val="00A01A4C"/>
    <w:rsid w:val="00A0428F"/>
    <w:rsid w:val="00A07104"/>
    <w:rsid w:val="00A139B6"/>
    <w:rsid w:val="00A13C72"/>
    <w:rsid w:val="00A1504D"/>
    <w:rsid w:val="00A15391"/>
    <w:rsid w:val="00A21522"/>
    <w:rsid w:val="00A21C84"/>
    <w:rsid w:val="00A23173"/>
    <w:rsid w:val="00A23CB8"/>
    <w:rsid w:val="00A25EEA"/>
    <w:rsid w:val="00A26E41"/>
    <w:rsid w:val="00A30850"/>
    <w:rsid w:val="00A321E4"/>
    <w:rsid w:val="00A40609"/>
    <w:rsid w:val="00A420EA"/>
    <w:rsid w:val="00A42B30"/>
    <w:rsid w:val="00A42CD7"/>
    <w:rsid w:val="00A44BFB"/>
    <w:rsid w:val="00A464E8"/>
    <w:rsid w:val="00A51190"/>
    <w:rsid w:val="00A517CA"/>
    <w:rsid w:val="00A5297C"/>
    <w:rsid w:val="00A5464E"/>
    <w:rsid w:val="00A55F3B"/>
    <w:rsid w:val="00A60E0D"/>
    <w:rsid w:val="00A661C8"/>
    <w:rsid w:val="00A740D0"/>
    <w:rsid w:val="00A75EC8"/>
    <w:rsid w:val="00A7614E"/>
    <w:rsid w:val="00A76268"/>
    <w:rsid w:val="00A76373"/>
    <w:rsid w:val="00A763FD"/>
    <w:rsid w:val="00A807AA"/>
    <w:rsid w:val="00A81873"/>
    <w:rsid w:val="00A81928"/>
    <w:rsid w:val="00A8235A"/>
    <w:rsid w:val="00A82CDE"/>
    <w:rsid w:val="00A84FA1"/>
    <w:rsid w:val="00A85056"/>
    <w:rsid w:val="00A90EFC"/>
    <w:rsid w:val="00A911B9"/>
    <w:rsid w:val="00A91CEC"/>
    <w:rsid w:val="00A923D1"/>
    <w:rsid w:val="00A93951"/>
    <w:rsid w:val="00A94CFA"/>
    <w:rsid w:val="00A9513D"/>
    <w:rsid w:val="00A95371"/>
    <w:rsid w:val="00A95DF0"/>
    <w:rsid w:val="00A96324"/>
    <w:rsid w:val="00AA2BC2"/>
    <w:rsid w:val="00AA4590"/>
    <w:rsid w:val="00AA734E"/>
    <w:rsid w:val="00AA7E61"/>
    <w:rsid w:val="00AB245E"/>
    <w:rsid w:val="00AC0275"/>
    <w:rsid w:val="00AC1F98"/>
    <w:rsid w:val="00AC3529"/>
    <w:rsid w:val="00AC72E9"/>
    <w:rsid w:val="00AC7A77"/>
    <w:rsid w:val="00AD3210"/>
    <w:rsid w:val="00AD6F61"/>
    <w:rsid w:val="00AE02F9"/>
    <w:rsid w:val="00AE0B16"/>
    <w:rsid w:val="00AE2150"/>
    <w:rsid w:val="00AE4442"/>
    <w:rsid w:val="00AE55AB"/>
    <w:rsid w:val="00AE6CA7"/>
    <w:rsid w:val="00AE6DE7"/>
    <w:rsid w:val="00AE6F4E"/>
    <w:rsid w:val="00AF0C32"/>
    <w:rsid w:val="00AF2009"/>
    <w:rsid w:val="00AF4549"/>
    <w:rsid w:val="00AF5BB1"/>
    <w:rsid w:val="00AF6349"/>
    <w:rsid w:val="00AF7005"/>
    <w:rsid w:val="00B0131F"/>
    <w:rsid w:val="00B01DA2"/>
    <w:rsid w:val="00B0597F"/>
    <w:rsid w:val="00B060AF"/>
    <w:rsid w:val="00B06116"/>
    <w:rsid w:val="00B075F1"/>
    <w:rsid w:val="00B10E2C"/>
    <w:rsid w:val="00B13B0A"/>
    <w:rsid w:val="00B1470F"/>
    <w:rsid w:val="00B1507B"/>
    <w:rsid w:val="00B21E2C"/>
    <w:rsid w:val="00B227A1"/>
    <w:rsid w:val="00B25107"/>
    <w:rsid w:val="00B26DB3"/>
    <w:rsid w:val="00B34343"/>
    <w:rsid w:val="00B35332"/>
    <w:rsid w:val="00B41456"/>
    <w:rsid w:val="00B41E5A"/>
    <w:rsid w:val="00B420F1"/>
    <w:rsid w:val="00B42E84"/>
    <w:rsid w:val="00B47382"/>
    <w:rsid w:val="00B50007"/>
    <w:rsid w:val="00B501B8"/>
    <w:rsid w:val="00B50234"/>
    <w:rsid w:val="00B50C6A"/>
    <w:rsid w:val="00B50F48"/>
    <w:rsid w:val="00B5203A"/>
    <w:rsid w:val="00B53DED"/>
    <w:rsid w:val="00B549CC"/>
    <w:rsid w:val="00B55954"/>
    <w:rsid w:val="00B56EE6"/>
    <w:rsid w:val="00B61C47"/>
    <w:rsid w:val="00B626E0"/>
    <w:rsid w:val="00B63DA4"/>
    <w:rsid w:val="00B72BAD"/>
    <w:rsid w:val="00B744F1"/>
    <w:rsid w:val="00B7460D"/>
    <w:rsid w:val="00B74E88"/>
    <w:rsid w:val="00B7749F"/>
    <w:rsid w:val="00B8142F"/>
    <w:rsid w:val="00B8257A"/>
    <w:rsid w:val="00B83018"/>
    <w:rsid w:val="00B84C8D"/>
    <w:rsid w:val="00B87495"/>
    <w:rsid w:val="00B94F99"/>
    <w:rsid w:val="00B95348"/>
    <w:rsid w:val="00B97BB2"/>
    <w:rsid w:val="00BA0317"/>
    <w:rsid w:val="00BA192B"/>
    <w:rsid w:val="00BA47D7"/>
    <w:rsid w:val="00BB1396"/>
    <w:rsid w:val="00BB2161"/>
    <w:rsid w:val="00BB2F40"/>
    <w:rsid w:val="00BB389B"/>
    <w:rsid w:val="00BB3CC5"/>
    <w:rsid w:val="00BB3D69"/>
    <w:rsid w:val="00BB422E"/>
    <w:rsid w:val="00BB5E42"/>
    <w:rsid w:val="00BB78AE"/>
    <w:rsid w:val="00BC011B"/>
    <w:rsid w:val="00BC732A"/>
    <w:rsid w:val="00BD0E85"/>
    <w:rsid w:val="00BD444D"/>
    <w:rsid w:val="00BD4BEB"/>
    <w:rsid w:val="00BE252D"/>
    <w:rsid w:val="00BE34E7"/>
    <w:rsid w:val="00BE38E8"/>
    <w:rsid w:val="00BE4ADB"/>
    <w:rsid w:val="00BE5B4B"/>
    <w:rsid w:val="00BE7F64"/>
    <w:rsid w:val="00BF05D0"/>
    <w:rsid w:val="00BF0DB0"/>
    <w:rsid w:val="00BF348C"/>
    <w:rsid w:val="00C03963"/>
    <w:rsid w:val="00C03B72"/>
    <w:rsid w:val="00C03E22"/>
    <w:rsid w:val="00C05794"/>
    <w:rsid w:val="00C10820"/>
    <w:rsid w:val="00C11B4F"/>
    <w:rsid w:val="00C11E89"/>
    <w:rsid w:val="00C12E86"/>
    <w:rsid w:val="00C14A75"/>
    <w:rsid w:val="00C17DE0"/>
    <w:rsid w:val="00C17FCD"/>
    <w:rsid w:val="00C205C1"/>
    <w:rsid w:val="00C215F0"/>
    <w:rsid w:val="00C24B34"/>
    <w:rsid w:val="00C24F2B"/>
    <w:rsid w:val="00C25322"/>
    <w:rsid w:val="00C26360"/>
    <w:rsid w:val="00C27A48"/>
    <w:rsid w:val="00C27C66"/>
    <w:rsid w:val="00C30D60"/>
    <w:rsid w:val="00C323AA"/>
    <w:rsid w:val="00C33D50"/>
    <w:rsid w:val="00C33E42"/>
    <w:rsid w:val="00C34142"/>
    <w:rsid w:val="00C34308"/>
    <w:rsid w:val="00C3440C"/>
    <w:rsid w:val="00C3467E"/>
    <w:rsid w:val="00C37247"/>
    <w:rsid w:val="00C409E0"/>
    <w:rsid w:val="00C428AE"/>
    <w:rsid w:val="00C43318"/>
    <w:rsid w:val="00C447A0"/>
    <w:rsid w:val="00C4642A"/>
    <w:rsid w:val="00C464FB"/>
    <w:rsid w:val="00C472BB"/>
    <w:rsid w:val="00C510CC"/>
    <w:rsid w:val="00C53B7E"/>
    <w:rsid w:val="00C54EDA"/>
    <w:rsid w:val="00C54F0D"/>
    <w:rsid w:val="00C55689"/>
    <w:rsid w:val="00C56AF9"/>
    <w:rsid w:val="00C60113"/>
    <w:rsid w:val="00C61CBE"/>
    <w:rsid w:val="00C62147"/>
    <w:rsid w:val="00C626E7"/>
    <w:rsid w:val="00C66F16"/>
    <w:rsid w:val="00C67A32"/>
    <w:rsid w:val="00C737B2"/>
    <w:rsid w:val="00C77AFC"/>
    <w:rsid w:val="00C82E00"/>
    <w:rsid w:val="00C83E51"/>
    <w:rsid w:val="00C86C57"/>
    <w:rsid w:val="00C961E8"/>
    <w:rsid w:val="00C9660A"/>
    <w:rsid w:val="00C973A3"/>
    <w:rsid w:val="00CA0B86"/>
    <w:rsid w:val="00CA1298"/>
    <w:rsid w:val="00CA4069"/>
    <w:rsid w:val="00CA4A59"/>
    <w:rsid w:val="00CA6ADD"/>
    <w:rsid w:val="00CB5253"/>
    <w:rsid w:val="00CB74BE"/>
    <w:rsid w:val="00CB7531"/>
    <w:rsid w:val="00CC38EC"/>
    <w:rsid w:val="00CC7828"/>
    <w:rsid w:val="00CD009A"/>
    <w:rsid w:val="00CD0862"/>
    <w:rsid w:val="00CD41E0"/>
    <w:rsid w:val="00CD4302"/>
    <w:rsid w:val="00CD75B6"/>
    <w:rsid w:val="00CE2ED4"/>
    <w:rsid w:val="00CE372F"/>
    <w:rsid w:val="00CE3B44"/>
    <w:rsid w:val="00CF313E"/>
    <w:rsid w:val="00CF6B66"/>
    <w:rsid w:val="00CF6BB6"/>
    <w:rsid w:val="00CF6F7D"/>
    <w:rsid w:val="00D012CA"/>
    <w:rsid w:val="00D02235"/>
    <w:rsid w:val="00D044AA"/>
    <w:rsid w:val="00D05F71"/>
    <w:rsid w:val="00D06152"/>
    <w:rsid w:val="00D06247"/>
    <w:rsid w:val="00D06AF1"/>
    <w:rsid w:val="00D07ECD"/>
    <w:rsid w:val="00D109D5"/>
    <w:rsid w:val="00D10EFE"/>
    <w:rsid w:val="00D10F26"/>
    <w:rsid w:val="00D11292"/>
    <w:rsid w:val="00D1351B"/>
    <w:rsid w:val="00D147F8"/>
    <w:rsid w:val="00D1564D"/>
    <w:rsid w:val="00D1694D"/>
    <w:rsid w:val="00D1732C"/>
    <w:rsid w:val="00D17FE5"/>
    <w:rsid w:val="00D210F4"/>
    <w:rsid w:val="00D2266E"/>
    <w:rsid w:val="00D24D5A"/>
    <w:rsid w:val="00D26857"/>
    <w:rsid w:val="00D26EF4"/>
    <w:rsid w:val="00D27C09"/>
    <w:rsid w:val="00D31780"/>
    <w:rsid w:val="00D31A54"/>
    <w:rsid w:val="00D31A9B"/>
    <w:rsid w:val="00D31B65"/>
    <w:rsid w:val="00D31C74"/>
    <w:rsid w:val="00D3231C"/>
    <w:rsid w:val="00D3291A"/>
    <w:rsid w:val="00D33BF7"/>
    <w:rsid w:val="00D35C3E"/>
    <w:rsid w:val="00D37A2D"/>
    <w:rsid w:val="00D440E9"/>
    <w:rsid w:val="00D4454B"/>
    <w:rsid w:val="00D44AC8"/>
    <w:rsid w:val="00D455AD"/>
    <w:rsid w:val="00D47A34"/>
    <w:rsid w:val="00D50A41"/>
    <w:rsid w:val="00D5319F"/>
    <w:rsid w:val="00D546B8"/>
    <w:rsid w:val="00D61130"/>
    <w:rsid w:val="00D61DDE"/>
    <w:rsid w:val="00D66E49"/>
    <w:rsid w:val="00D670C6"/>
    <w:rsid w:val="00D671CB"/>
    <w:rsid w:val="00D708AD"/>
    <w:rsid w:val="00D73B0E"/>
    <w:rsid w:val="00D75003"/>
    <w:rsid w:val="00D80A66"/>
    <w:rsid w:val="00D81236"/>
    <w:rsid w:val="00D81544"/>
    <w:rsid w:val="00D84823"/>
    <w:rsid w:val="00D85544"/>
    <w:rsid w:val="00D85BD6"/>
    <w:rsid w:val="00D86D53"/>
    <w:rsid w:val="00D87160"/>
    <w:rsid w:val="00D9186A"/>
    <w:rsid w:val="00D9318E"/>
    <w:rsid w:val="00D942AD"/>
    <w:rsid w:val="00DA32D2"/>
    <w:rsid w:val="00DA5694"/>
    <w:rsid w:val="00DA6678"/>
    <w:rsid w:val="00DA7781"/>
    <w:rsid w:val="00DB43B1"/>
    <w:rsid w:val="00DC103F"/>
    <w:rsid w:val="00DC5BE2"/>
    <w:rsid w:val="00DD11A6"/>
    <w:rsid w:val="00DD1ECB"/>
    <w:rsid w:val="00DD25DB"/>
    <w:rsid w:val="00DD26A8"/>
    <w:rsid w:val="00DD37AF"/>
    <w:rsid w:val="00DD44EB"/>
    <w:rsid w:val="00DD64C3"/>
    <w:rsid w:val="00DE1065"/>
    <w:rsid w:val="00DE18A0"/>
    <w:rsid w:val="00DE4422"/>
    <w:rsid w:val="00DE4C1D"/>
    <w:rsid w:val="00DE4F36"/>
    <w:rsid w:val="00DE584D"/>
    <w:rsid w:val="00DE5ACB"/>
    <w:rsid w:val="00DF210F"/>
    <w:rsid w:val="00DF2B98"/>
    <w:rsid w:val="00DF5864"/>
    <w:rsid w:val="00DF6324"/>
    <w:rsid w:val="00DF649A"/>
    <w:rsid w:val="00DF68D8"/>
    <w:rsid w:val="00DF7242"/>
    <w:rsid w:val="00E0044F"/>
    <w:rsid w:val="00E0382E"/>
    <w:rsid w:val="00E04868"/>
    <w:rsid w:val="00E065BD"/>
    <w:rsid w:val="00E07041"/>
    <w:rsid w:val="00E13C85"/>
    <w:rsid w:val="00E22203"/>
    <w:rsid w:val="00E2320C"/>
    <w:rsid w:val="00E24A8B"/>
    <w:rsid w:val="00E24D9D"/>
    <w:rsid w:val="00E254D2"/>
    <w:rsid w:val="00E26045"/>
    <w:rsid w:val="00E276D4"/>
    <w:rsid w:val="00E30DF7"/>
    <w:rsid w:val="00E310F0"/>
    <w:rsid w:val="00E31408"/>
    <w:rsid w:val="00E3275F"/>
    <w:rsid w:val="00E368FC"/>
    <w:rsid w:val="00E439A1"/>
    <w:rsid w:val="00E43D31"/>
    <w:rsid w:val="00E47503"/>
    <w:rsid w:val="00E47752"/>
    <w:rsid w:val="00E50916"/>
    <w:rsid w:val="00E510F7"/>
    <w:rsid w:val="00E516C2"/>
    <w:rsid w:val="00E51CBC"/>
    <w:rsid w:val="00E52FE8"/>
    <w:rsid w:val="00E54CA0"/>
    <w:rsid w:val="00E55B8C"/>
    <w:rsid w:val="00E565F9"/>
    <w:rsid w:val="00E62162"/>
    <w:rsid w:val="00E63574"/>
    <w:rsid w:val="00E63B30"/>
    <w:rsid w:val="00E644D7"/>
    <w:rsid w:val="00E6479A"/>
    <w:rsid w:val="00E6522C"/>
    <w:rsid w:val="00E668B7"/>
    <w:rsid w:val="00E67D8D"/>
    <w:rsid w:val="00E72484"/>
    <w:rsid w:val="00E72DB0"/>
    <w:rsid w:val="00E73C04"/>
    <w:rsid w:val="00E77597"/>
    <w:rsid w:val="00E81170"/>
    <w:rsid w:val="00E819AE"/>
    <w:rsid w:val="00E82C6C"/>
    <w:rsid w:val="00E84249"/>
    <w:rsid w:val="00E914F0"/>
    <w:rsid w:val="00E91B25"/>
    <w:rsid w:val="00E91D06"/>
    <w:rsid w:val="00E93496"/>
    <w:rsid w:val="00E9684E"/>
    <w:rsid w:val="00EA0C0A"/>
    <w:rsid w:val="00EA1A01"/>
    <w:rsid w:val="00EA1EAE"/>
    <w:rsid w:val="00EA201D"/>
    <w:rsid w:val="00EA238F"/>
    <w:rsid w:val="00EA402B"/>
    <w:rsid w:val="00EB2D18"/>
    <w:rsid w:val="00EB5816"/>
    <w:rsid w:val="00EB7CDD"/>
    <w:rsid w:val="00EC1866"/>
    <w:rsid w:val="00EC18DC"/>
    <w:rsid w:val="00EC1EE6"/>
    <w:rsid w:val="00EC1FE7"/>
    <w:rsid w:val="00EC4888"/>
    <w:rsid w:val="00ED0205"/>
    <w:rsid w:val="00ED3BE7"/>
    <w:rsid w:val="00ED40CC"/>
    <w:rsid w:val="00ED48CE"/>
    <w:rsid w:val="00ED60E1"/>
    <w:rsid w:val="00ED62B3"/>
    <w:rsid w:val="00EE0BFD"/>
    <w:rsid w:val="00EE0D1C"/>
    <w:rsid w:val="00EE2E47"/>
    <w:rsid w:val="00EE5959"/>
    <w:rsid w:val="00EE5D37"/>
    <w:rsid w:val="00EE63AC"/>
    <w:rsid w:val="00EE76D5"/>
    <w:rsid w:val="00EF160C"/>
    <w:rsid w:val="00EF3B5E"/>
    <w:rsid w:val="00EF72DE"/>
    <w:rsid w:val="00F01BF6"/>
    <w:rsid w:val="00F030AF"/>
    <w:rsid w:val="00F05249"/>
    <w:rsid w:val="00F0567A"/>
    <w:rsid w:val="00F11408"/>
    <w:rsid w:val="00F12932"/>
    <w:rsid w:val="00F158AA"/>
    <w:rsid w:val="00F265E8"/>
    <w:rsid w:val="00F27DF3"/>
    <w:rsid w:val="00F314D3"/>
    <w:rsid w:val="00F31867"/>
    <w:rsid w:val="00F332FE"/>
    <w:rsid w:val="00F33E25"/>
    <w:rsid w:val="00F351D9"/>
    <w:rsid w:val="00F35A77"/>
    <w:rsid w:val="00F370F2"/>
    <w:rsid w:val="00F42D58"/>
    <w:rsid w:val="00F442AD"/>
    <w:rsid w:val="00F52653"/>
    <w:rsid w:val="00F539F2"/>
    <w:rsid w:val="00F61119"/>
    <w:rsid w:val="00F6282F"/>
    <w:rsid w:val="00F64F0C"/>
    <w:rsid w:val="00F66FE7"/>
    <w:rsid w:val="00F7066A"/>
    <w:rsid w:val="00F72814"/>
    <w:rsid w:val="00F72E27"/>
    <w:rsid w:val="00F74524"/>
    <w:rsid w:val="00F74975"/>
    <w:rsid w:val="00F7544F"/>
    <w:rsid w:val="00F75CD5"/>
    <w:rsid w:val="00F77119"/>
    <w:rsid w:val="00F8254D"/>
    <w:rsid w:val="00F844D4"/>
    <w:rsid w:val="00F87340"/>
    <w:rsid w:val="00F93E58"/>
    <w:rsid w:val="00F95B36"/>
    <w:rsid w:val="00F9651C"/>
    <w:rsid w:val="00FA348C"/>
    <w:rsid w:val="00FA39DA"/>
    <w:rsid w:val="00FA6EE5"/>
    <w:rsid w:val="00FB0480"/>
    <w:rsid w:val="00FB7688"/>
    <w:rsid w:val="00FC26A9"/>
    <w:rsid w:val="00FC3A89"/>
    <w:rsid w:val="00FC5026"/>
    <w:rsid w:val="00FC637E"/>
    <w:rsid w:val="00FD004A"/>
    <w:rsid w:val="00FD1495"/>
    <w:rsid w:val="00FD37D8"/>
    <w:rsid w:val="00FD55C9"/>
    <w:rsid w:val="00FE08F0"/>
    <w:rsid w:val="00FE284B"/>
    <w:rsid w:val="00FE4524"/>
    <w:rsid w:val="00FE5AC6"/>
    <w:rsid w:val="00FE629D"/>
    <w:rsid w:val="00FE6875"/>
    <w:rsid w:val="00FE6B88"/>
    <w:rsid w:val="00FE73E4"/>
    <w:rsid w:val="00FE7D2C"/>
    <w:rsid w:val="00FF2207"/>
    <w:rsid w:val="00FF322C"/>
    <w:rsid w:val="00FF52AF"/>
    <w:rsid w:val="00F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5A12"/>
  <w15:chartTrackingRefBased/>
  <w15:docId w15:val="{08F5AE03-0876-44D7-B8F1-E0F7D371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F2B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C24F2B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C24F2B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C24F2B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unhideWhenUsed/>
    <w:qFormat/>
    <w:rsid w:val="00C24F2B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unhideWhenUsed/>
    <w:qFormat/>
    <w:rsid w:val="00C24F2B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C24F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C24F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C24F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C24F2B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paragraph" w:styleId="NoSpacing">
    <w:name w:val="No Spacing"/>
    <w:aliases w:val="No Indent"/>
    <w:basedOn w:val="Normal"/>
    <w:link w:val="NoSpacingChar"/>
    <w:uiPriority w:val="1"/>
    <w:qFormat/>
    <w:rsid w:val="00C24F2B"/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C24F2B"/>
    <w:rPr>
      <w:rFonts w:ascii="Calibri" w:eastAsia="David" w:hAnsi="Calibri" w:cs="David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4F2B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4F2B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C24F2B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rsid w:val="00C24F2B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2B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2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24F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F2B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24F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F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F2B"/>
    <w:rPr>
      <w:rFonts w:ascii="Calibri" w:eastAsia="David" w:hAnsi="Calibri" w:cs="Davi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4F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F2B"/>
    <w:rPr>
      <w:rFonts w:ascii="Calibri" w:eastAsia="David" w:hAnsi="Calibri" w:cs="David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C5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5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5BE2"/>
    <w:rPr>
      <w:rFonts w:ascii="Calibri" w:eastAsia="David" w:hAnsi="Calibri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BE2"/>
    <w:rPr>
      <w:rFonts w:ascii="Calibri" w:eastAsia="David" w:hAnsi="Calibr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E2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9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0E91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40E91"/>
    <w:pPr>
      <w:spacing w:after="0" w:line="240" w:lineRule="auto"/>
    </w:pPr>
    <w:rPr>
      <w:rFonts w:ascii="Calibri" w:eastAsia="David" w:hAnsi="Calibri" w:cs="David"/>
      <w:sz w:val="24"/>
      <w:szCs w:val="24"/>
    </w:rPr>
  </w:style>
  <w:style w:type="character" w:customStyle="1" w:styleId="title-text">
    <w:name w:val="title-text"/>
    <w:basedOn w:val="DefaultParagraphFont"/>
    <w:rsid w:val="00976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gol.tau.ac.il/yedion/987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sagol.tau.ac.il/yedion/987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B841B-04D7-4CC5-AC81-FB2787BE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6</Pages>
  <Words>3828</Words>
  <Characters>19143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272</cp:revision>
  <dcterms:created xsi:type="dcterms:W3CDTF">2022-06-23T09:36:00Z</dcterms:created>
  <dcterms:modified xsi:type="dcterms:W3CDTF">2022-07-05T07:06:00Z</dcterms:modified>
</cp:coreProperties>
</file>