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3305A972" w:rsidR="00976673" w:rsidRDefault="00976673" w:rsidP="00CB7856">
      <w:pPr>
        <w:pStyle w:val="Heading3"/>
        <w:bidi w:val="0"/>
      </w:pPr>
      <w:commentRangeStart w:id="1"/>
      <w:commentRangeStart w:id="2"/>
      <w:commentRangeStart w:id="3"/>
      <w:r>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w:t>
      </w:r>
      <w:del w:id="13"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4"/>
      <w:r w:rsidR="00921740">
        <w:t>[ref]</w:t>
      </w:r>
      <w:commentRangeEnd w:id="14"/>
      <w:r w:rsidR="00231BF7">
        <w:rPr>
          <w:rStyle w:val="CommentReference"/>
        </w:rPr>
        <w:commentReference w:id="14"/>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5"/>
      <w:r w:rsidR="001C015A">
        <w:t>REF</w:t>
      </w:r>
      <w:commentRangeEnd w:id="15"/>
      <w:r w:rsidR="001C015A">
        <w:rPr>
          <w:rStyle w:val="CommentReference"/>
        </w:rPr>
        <w:commentReference w:id="15"/>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7990187B" w:rsidR="00992077" w:rsidRDefault="00992077" w:rsidP="00E04EF4">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1"/>
      <w:commentRangeStart w:id="22"/>
      <w:r w:rsidR="00EE5CFF">
        <w:t>ref</w:t>
      </w:r>
      <w:commentRangeEnd w:id="21"/>
      <w:r w:rsidR="00EE5CFF">
        <w:rPr>
          <w:rStyle w:val="CommentReference"/>
        </w:rPr>
        <w:commentReference w:id="21"/>
      </w:r>
      <w:commentRangeEnd w:id="22"/>
      <w:r w:rsidR="00645173">
        <w:rPr>
          <w:rStyle w:val="CommentReference"/>
        </w:rPr>
        <w:commentReference w:id="22"/>
      </w:r>
      <w:r w:rsidR="00EE5CFF">
        <w:t>)</w:t>
      </w:r>
      <w:r w:rsidR="00692575">
        <w:t xml:space="preserve">. To </w:t>
      </w:r>
      <w:r w:rsidR="00AE02F9">
        <w:t>ensure</w:t>
      </w:r>
      <w:r w:rsidR="00692575">
        <w:t xml:space="preserve"> that </w:t>
      </w:r>
      <w:r w:rsidR="007E738E">
        <w:t xml:space="preserve">the prime was indeed invisible, </w:t>
      </w:r>
      <w:r w:rsidR="00692575">
        <w:t xml:space="preserve">an </w:t>
      </w:r>
      <w:commentRangeStart w:id="23"/>
      <w:r w:rsidR="00692575">
        <w:t xml:space="preserve">objective and / or subjective measure of prime awareness </w:t>
      </w:r>
      <w:commentRangeEnd w:id="23"/>
      <w:r w:rsidR="00E04EF4">
        <w:rPr>
          <w:rStyle w:val="CommentReference"/>
        </w:rPr>
        <w:commentReference w:id="23"/>
      </w:r>
      <w:r w:rsidR="00692575">
        <w:t>is</w:t>
      </w:r>
      <w:r w:rsidR="00CE3CE8">
        <w:t xml:space="preserve"> typically administered</w:t>
      </w:r>
      <w:r w:rsidR="00692575">
        <w:t xml:space="preserve"> </w:t>
      </w:r>
      <w:commentRangeStart w:id="24"/>
      <w:r w:rsidR="00AE02F9">
        <w:t>[ref]</w:t>
      </w:r>
      <w:commentRangeEnd w:id="24"/>
      <w:r w:rsidR="00570DC8">
        <w:rPr>
          <w:rStyle w:val="CommentReference"/>
        </w:rPr>
        <w:commentReference w:id="24"/>
      </w:r>
      <w:r w:rsidR="00692575">
        <w:t>.</w:t>
      </w:r>
    </w:p>
    <w:p w14:paraId="15C05C5C" w14:textId="3FBEDF31"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5A1B06">
        <w:t xml:space="preserve"> </w:t>
      </w:r>
      <w:r w:rsidR="00FB0480">
        <w:t xml:space="preserve">although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5"/>
      <w:r w:rsidR="00587830">
        <w:t>ref</w:t>
      </w:r>
      <w:commentRangeEnd w:id="25"/>
      <w:r w:rsidR="000517AB">
        <w:rPr>
          <w:rStyle w:val="CommentReference"/>
        </w:rPr>
        <w:commentReference w:id="25"/>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26"/>
      <w:r w:rsidR="00587830">
        <w:t>ref</w:t>
      </w:r>
      <w:commentRangeEnd w:id="26"/>
      <w:r w:rsidR="009172C7">
        <w:rPr>
          <w:rStyle w:val="CommentReference"/>
        </w:rPr>
        <w:commentReference w:id="26"/>
      </w:r>
      <w:r w:rsidR="00587830">
        <w:t>]</w:t>
      </w:r>
      <w:r w:rsidR="00EB1594">
        <w:t xml:space="preserve"> were challenged by failures to replicate </w:t>
      </w:r>
      <w:r w:rsidR="00587830">
        <w:t>[</w:t>
      </w:r>
      <w:commentRangeStart w:id="27"/>
      <w:r w:rsidR="00587830">
        <w:t>ref</w:t>
      </w:r>
      <w:commentRangeEnd w:id="27"/>
      <w:r w:rsidR="003817F2">
        <w:rPr>
          <w:rStyle w:val="CommentReference"/>
        </w:rPr>
        <w:commentReference w:id="27"/>
      </w:r>
      <w:r w:rsidR="00587830">
        <w:t>]</w:t>
      </w:r>
      <w:r w:rsidR="00EB1594">
        <w:t>, and a similar mixed picture emerged also for studies of processes like</w:t>
      </w:r>
      <w:r w:rsidR="000F6069">
        <w:t xml:space="preserve"> integration [</w:t>
      </w:r>
      <w:commentRangeStart w:id="28"/>
      <w:r w:rsidR="000F6069">
        <w:t>ref</w:t>
      </w:r>
      <w:commentRangeEnd w:id="28"/>
      <w:r w:rsidR="000F6069">
        <w:rPr>
          <w:rStyle w:val="CommentReference"/>
        </w:rPr>
        <w:commentReference w:id="28"/>
      </w:r>
      <w:r w:rsidR="00B31CCE">
        <w:t>]</w:t>
      </w:r>
      <w:del w:id="29" w:author="Chen Heller" w:date="2022-07-19T12:57:00Z">
        <w:r w:rsidR="00EB1594" w:rsidRPr="00DF3E0F" w:rsidDel="00DF3E0F">
          <w:delText>,</w:delText>
        </w:r>
        <w:r w:rsidR="000F6069" w:rsidRPr="00DF3E0F" w:rsidDel="00DF3E0F">
          <w:delText xml:space="preserve"> </w:delText>
        </w:r>
        <w:commentRangeStart w:id="30"/>
        <w:r w:rsidR="000F6069" w:rsidRPr="00DF3E0F" w:rsidDel="00DF3E0F">
          <w:delText>or unconscious thought [</w:delText>
        </w:r>
        <w:commentRangeStart w:id="31"/>
        <w:r w:rsidR="000F6069" w:rsidRPr="00DF3E0F" w:rsidDel="00DF3E0F">
          <w:delText>ref</w:delText>
        </w:r>
        <w:commentRangeEnd w:id="31"/>
        <w:r w:rsidR="000F6069" w:rsidRPr="00DF3E0F" w:rsidDel="00DF3E0F">
          <w:rPr>
            <w:rStyle w:val="CommentReference"/>
          </w:rPr>
          <w:commentReference w:id="31"/>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del w:id="32" w:author="Chen Heller" w:date="2022-07-28T08:23:00Z">
        <w:r w:rsidR="00E54CA0" w:rsidDel="00326122">
          <w:delText xml:space="preserve"> </w:delText>
        </w:r>
        <w:r w:rsidR="001F3C9B" w:rsidDel="00326122">
          <w:delText xml:space="preserve">social distancing </w:delText>
        </w:r>
        <w:r w:rsidR="00E54CA0" w:rsidDel="00326122">
          <w:delText xml:space="preserve">and </w:delText>
        </w:r>
        <w:r w:rsidR="001F3C9B" w:rsidDel="00326122">
          <w:delText>intelligent behavior</w:delText>
        </w:r>
        <w:r w:rsidR="00964D34" w:rsidDel="00326122">
          <w:delText xml:space="preserve"> </w:delText>
        </w:r>
        <w:r w:rsidR="00587830" w:rsidDel="00326122">
          <w:delText>[</w:delText>
        </w:r>
        <w:commentRangeStart w:id="33"/>
        <w:r w:rsidR="00587830" w:rsidDel="00326122">
          <w:delText>ref</w:delText>
        </w:r>
        <w:commentRangeEnd w:id="33"/>
        <w:r w:rsidR="006E42B4" w:rsidDel="00326122">
          <w:rPr>
            <w:rStyle w:val="CommentReference"/>
          </w:rPr>
          <w:commentReference w:id="33"/>
        </w:r>
        <w:r w:rsidR="00587830" w:rsidDel="00326122">
          <w:delText>]</w:delText>
        </w:r>
      </w:del>
      <w:r w:rsidR="001F3C9B">
        <w:t>.</w:t>
      </w:r>
      <w:commentRangeEnd w:id="30"/>
      <w:r w:rsidR="006772E6">
        <w:rPr>
          <w:rStyle w:val="CommentReference"/>
        </w:rPr>
        <w:commentReference w:id="30"/>
      </w:r>
    </w:p>
    <w:p w14:paraId="4FD66016" w14:textId="77777777" w:rsidR="00976673" w:rsidRDefault="00976673" w:rsidP="00976673">
      <w:pPr>
        <w:pStyle w:val="Heading4"/>
        <w:bidi w:val="0"/>
      </w:pPr>
      <w:r>
        <w:lastRenderedPageBreak/>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34"/>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35" w:author="Chen Heller" w:date="2022-07-19T13:30:00Z">
        <w:r w:rsidR="00136373">
          <w:t>un</w:t>
        </w:r>
      </w:ins>
      <w:r w:rsidR="00E4565F">
        <w:t xml:space="preserve">conscious processes to </w:t>
      </w:r>
      <w:del w:id="36"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37"/>
      <w:r w:rsidR="007449E8">
        <w:t>REF</w:t>
      </w:r>
      <w:commentRangeEnd w:id="37"/>
      <w:r w:rsidR="007449E8">
        <w:rPr>
          <w:rStyle w:val="CommentReference"/>
        </w:rPr>
        <w:commentReference w:id="37"/>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34"/>
      <w:r w:rsidR="00A21522">
        <w:rPr>
          <w:rStyle w:val="CommentReference"/>
        </w:rPr>
        <w:commentReference w:id="34"/>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38"/>
      <w:r w:rsidR="00531AAE">
        <w:t>ref</w:t>
      </w:r>
      <w:commentRangeEnd w:id="38"/>
      <w:r w:rsidR="00AD6FB1">
        <w:rPr>
          <w:rStyle w:val="CommentReference"/>
        </w:rPr>
        <w:commentReference w:id="38"/>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39"/>
      <w:r w:rsidR="00CD009A">
        <w:t>ref</w:t>
      </w:r>
      <w:commentRangeEnd w:id="39"/>
      <w:r w:rsidR="007D164B">
        <w:rPr>
          <w:rStyle w:val="CommentReference"/>
        </w:rPr>
        <w:commentReference w:id="39"/>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40"/>
      <w:r w:rsidR="000E1037">
        <w:t>[ref]</w:t>
      </w:r>
      <w:commentRangeEnd w:id="40"/>
      <w:r w:rsidR="00BE3B54">
        <w:rPr>
          <w:rStyle w:val="CommentReference"/>
        </w:rPr>
        <w:commentReference w:id="40"/>
      </w:r>
      <w:r w:rsidR="002A2A03">
        <w:t>.</w:t>
      </w:r>
    </w:p>
    <w:p w14:paraId="2601E82D" w14:textId="18E78E4A" w:rsidR="002C1CE0" w:rsidRDefault="006E4F8B">
      <w:pPr>
        <w:pStyle w:val="Heading4"/>
        <w:bidi w:val="0"/>
      </w:pPr>
      <w:r>
        <w:t>Motion tracking vs keyboard</w:t>
      </w:r>
    </w:p>
    <w:p w14:paraId="36583870" w14:textId="26C5FA6C" w:rsidR="002C1CE0" w:rsidRDefault="00B66392" w:rsidP="00493304">
      <w:pPr>
        <w:pStyle w:val="NoSpacing"/>
        <w:bidi w:val="0"/>
        <w:rPr>
          <w:rtl/>
        </w:rPr>
      </w:pPr>
      <w:r>
        <w:t xml:space="preserve">Both these problems can be solved using </w:t>
      </w:r>
      <w:r w:rsidR="00DD44EB">
        <w:t>t</w:t>
      </w:r>
      <w:r w:rsidR="002C1CE0">
        <w:t>rajectory 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41"/>
      <w:r w:rsidR="004F4999">
        <w:t>ref</w:t>
      </w:r>
      <w:commentRangeEnd w:id="41"/>
      <w:r w:rsidR="004F4999">
        <w:rPr>
          <w:rStyle w:val="CommentReference"/>
        </w:rPr>
        <w:commentReference w:id="41"/>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42"/>
      <w:r w:rsidR="00306D63">
        <w:t>ref</w:t>
      </w:r>
      <w:commentRangeEnd w:id="42"/>
      <w:r w:rsidR="00306D63">
        <w:rPr>
          <w:rStyle w:val="CommentReference"/>
        </w:rPr>
        <w:commentReference w:id="42"/>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43"/>
      <w:r w:rsidR="00FF2207">
        <w:t>ref</w:t>
      </w:r>
      <w:commentRangeEnd w:id="43"/>
      <w:r w:rsidR="00FF2207">
        <w:rPr>
          <w:rStyle w:val="CommentReference"/>
          <w:rtl/>
        </w:rPr>
        <w:commentReference w:id="43"/>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44"/>
      <w:r w:rsidR="00FF2207">
        <w:t>ref</w:t>
      </w:r>
      <w:commentRangeEnd w:id="44"/>
      <w:r w:rsidR="00FF2207">
        <w:rPr>
          <w:rStyle w:val="CommentReference"/>
        </w:rPr>
        <w:commentReference w:id="44"/>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45"/>
      <w:r w:rsidR="00D012CA">
        <w:t>ref</w:t>
      </w:r>
      <w:commentRangeEnd w:id="45"/>
      <w:r w:rsidR="00D012CA">
        <w:rPr>
          <w:rStyle w:val="CommentReference"/>
        </w:rPr>
        <w:commentReference w:id="45"/>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46"/>
      <w:r w:rsidR="00C34142">
        <w:t>ref</w:t>
      </w:r>
      <w:commentRangeEnd w:id="46"/>
      <w:r w:rsidR="005A4B8A">
        <w:rPr>
          <w:rStyle w:val="CommentReference"/>
        </w:rPr>
        <w:commentReference w:id="46"/>
      </w:r>
      <w:r w:rsidR="00C34142">
        <w:t>]</w:t>
      </w:r>
      <w:r w:rsidR="00485A14">
        <w:t>.</w:t>
      </w:r>
    </w:p>
    <w:p w14:paraId="4ADE2CAC" w14:textId="77777777" w:rsidR="00976673" w:rsidRDefault="00976673" w:rsidP="00976673">
      <w:pPr>
        <w:pStyle w:val="Heading4"/>
        <w:bidi w:val="0"/>
      </w:pPr>
      <w:proofErr w:type="spellStart"/>
      <w:r>
        <w:lastRenderedPageBreak/>
        <w:t>Prev</w:t>
      </w:r>
      <w:proofErr w:type="spellEnd"/>
      <w:r>
        <w:t xml:space="preserve"> papers with motion tracking</w:t>
      </w:r>
    </w:p>
    <w:p w14:paraId="74FFDFA6" w14:textId="1B21573A"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 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47"/>
      <w:r w:rsidR="00F6282F">
        <w:t>ref</w:t>
      </w:r>
      <w:commentRangeEnd w:id="47"/>
      <w:r w:rsidR="00F6282F">
        <w:rPr>
          <w:rStyle w:val="CommentReference"/>
        </w:rPr>
        <w:commentReference w:id="47"/>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48" w:author="Chen Heller" w:date="2022-07-19T13:53:00Z">
        <w:r w:rsidR="0032453F">
          <w:t>ly</w:t>
        </w:r>
      </w:ins>
      <w:r w:rsidR="008E0CE3">
        <w:t xml:space="preserve"> [</w:t>
      </w:r>
      <w:commentRangeStart w:id="49"/>
      <w:r w:rsidR="008E0CE3">
        <w:t>ref</w:t>
      </w:r>
      <w:commentRangeEnd w:id="49"/>
      <w:r w:rsidR="00F6282F">
        <w:rPr>
          <w:rStyle w:val="CommentReference"/>
        </w:rPr>
        <w:commentReference w:id="49"/>
      </w:r>
      <w:r w:rsidR="008E0CE3">
        <w:t>]</w:t>
      </w:r>
      <w:r w:rsidR="003C57F0">
        <w:t>.</w:t>
      </w:r>
      <w:r w:rsidR="00471A10">
        <w:t xml:space="preserve"> In a similar experiment </w:t>
      </w:r>
      <w:del w:id="50" w:author="Chen Heller" w:date="2022-07-19T13:53:00Z">
        <w:r w:rsidR="00861428" w:rsidDel="00D7154A">
          <w:delText xml:space="preserve">the concept of </w:delText>
        </w:r>
      </w:del>
      <w:r w:rsidR="00861428">
        <w:t xml:space="preserve">digits or letters </w:t>
      </w:r>
      <w:del w:id="51" w:author="Chen Heller" w:date="2022-07-19T13:53:00Z">
        <w:r w:rsidR="00861428" w:rsidDel="00D7154A">
          <w:delText>was primed</w:delText>
        </w:r>
      </w:del>
      <w:ins w:id="52"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53"/>
      <w:r w:rsidR="008E0CE3">
        <w:t>ref</w:t>
      </w:r>
      <w:commentRangeEnd w:id="53"/>
      <w:r w:rsidR="005B2A6E">
        <w:rPr>
          <w:rStyle w:val="CommentReference"/>
        </w:rPr>
        <w:commentReference w:id="53"/>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54"/>
      <w:r w:rsidR="003F043B">
        <w:t>ref</w:t>
      </w:r>
      <w:commentRangeEnd w:id="54"/>
      <w:r w:rsidR="00DB43B1">
        <w:rPr>
          <w:rStyle w:val="CommentReference"/>
        </w:rPr>
        <w:commentReference w:id="54"/>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 xml:space="preserve">digit as larger or smaller than </w:t>
      </w:r>
      <w:proofErr w:type="gramStart"/>
      <w:r w:rsidR="00226FFE">
        <w:t>5</w:t>
      </w:r>
      <w:r w:rsidR="003C7461">
        <w:t>, and</w:t>
      </w:r>
      <w:proofErr w:type="gramEnd"/>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55"/>
      <w:r w:rsidR="00DB43B1">
        <w:t>ref</w:t>
      </w:r>
      <w:commentRangeEnd w:id="55"/>
      <w:r w:rsidR="0073604D">
        <w:rPr>
          <w:rStyle w:val="CommentReference"/>
        </w:rPr>
        <w:commentReference w:id="55"/>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6CB85926"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w:t>
      </w:r>
      <w:commentRangeStart w:id="56"/>
      <w:r>
        <w:t>In the first</w:t>
      </w:r>
      <w:commentRangeEnd w:id="56"/>
      <w:r w:rsidR="00004FB0">
        <w:rPr>
          <w:rStyle w:val="CommentReference"/>
        </w:rPr>
        <w:commentReference w:id="56"/>
      </w:r>
      <w:r w:rsidR="00903502">
        <w:t>,</w:t>
      </w:r>
      <w:r w:rsidR="006B0DA6">
        <w:t xml:space="preserve"> keyboard responses </w:t>
      </w:r>
      <w:r w:rsidR="00623DF1">
        <w:t>were affected by</w:t>
      </w:r>
      <w:r w:rsidR="006B0DA6">
        <w:t xml:space="preserve"> prime</w:t>
      </w:r>
      <w:r w:rsidR="00623DF1">
        <w:t>-target congruency</w:t>
      </w:r>
      <w:r w:rsidR="006B0DA6">
        <w:t xml:space="preserve">, </w:t>
      </w:r>
      <w:r w:rsidR="00623DF1">
        <w:t xml:space="preserve">and </w:t>
      </w:r>
      <w:r w:rsidR="006B0DA6">
        <w:t xml:space="preserve">motion tracking </w:t>
      </w:r>
      <w:r w:rsidR="00BE34E7">
        <w:t>show</w:t>
      </w:r>
      <w:r w:rsidR="00623DF1">
        <w:t>ed</w:t>
      </w:r>
      <w:r w:rsidR="00BE34E7">
        <w:t xml:space="preserve"> </w:t>
      </w:r>
      <w:r w:rsidR="00266F20">
        <w:t xml:space="preserve">that </w:t>
      </w:r>
      <w:r w:rsidR="00453448">
        <w:t>it also affect</w:t>
      </w:r>
      <w:r w:rsidR="00623DF1">
        <w:t>ed</w:t>
      </w:r>
      <w:r w:rsidR="00453448">
        <w:t xml:space="preserve"> the </w:t>
      </w:r>
      <w:r w:rsidR="00587C11">
        <w:t xml:space="preserve">ongoing </w:t>
      </w:r>
      <w:r w:rsidR="00453448">
        <w:t xml:space="preserve">execution of the motor response. </w:t>
      </w:r>
      <w:r w:rsidR="001610B1">
        <w:t xml:space="preserve">This </w:t>
      </w:r>
      <w:r w:rsidR="00623DF1">
        <w:t xml:space="preserve">served as basis for </w:t>
      </w:r>
      <w:r w:rsidR="001610B1">
        <w:t xml:space="preserve">the </w:t>
      </w:r>
      <w:r w:rsidR="00623DF1">
        <w:t xml:space="preserve">conclusion </w:t>
      </w:r>
      <w:r w:rsidR="001610B1">
        <w:t xml:space="preserve">that </w:t>
      </w:r>
      <w:r w:rsidR="00891372">
        <w:t>t</w:t>
      </w:r>
      <w:r w:rsidR="00073924">
        <w:t xml:space="preserve">he motor </w:t>
      </w:r>
      <w:r w:rsidR="00891372">
        <w:t>response is</w:t>
      </w:r>
      <w:r w:rsidR="00073924">
        <w:t xml:space="preserve"> based on feedforward processing</w:t>
      </w:r>
      <w:r w:rsidR="00D210F4">
        <w:t xml:space="preserve"> that </w:t>
      </w:r>
      <w:r w:rsidR="0018223D">
        <w:t xml:space="preserve">is </w:t>
      </w:r>
      <w:r w:rsidR="009E013B">
        <w:t xml:space="preserve">first </w:t>
      </w:r>
      <w:r w:rsidR="0018223D">
        <w:t>evoked by</w:t>
      </w:r>
      <w:r w:rsidR="00C17DE0">
        <w:t xml:space="preserve"> </w:t>
      </w:r>
      <w:r w:rsidR="00D210F4">
        <w:t>the prime</w:t>
      </w:r>
      <w:r w:rsidR="0018223D">
        <w:t>,</w:t>
      </w:r>
      <w:r w:rsidR="00D210F4">
        <w:t xml:space="preserve"> and </w:t>
      </w:r>
      <w:r w:rsidR="00E62162">
        <w:t xml:space="preserve">then </w:t>
      </w:r>
      <w:r w:rsidR="00D210F4">
        <w:t>correct</w:t>
      </w:r>
      <w:r w:rsidR="0018223D">
        <w:t>ed</w:t>
      </w:r>
      <w:r w:rsidR="00E62162">
        <w:t xml:space="preserve"> once the target becomes available</w:t>
      </w:r>
      <w:r w:rsidR="009E013B">
        <w:t xml:space="preserve"> [</w:t>
      </w:r>
      <w:commentRangeStart w:id="57"/>
      <w:r w:rsidR="009E013B">
        <w:t>ref</w:t>
      </w:r>
      <w:commentRangeEnd w:id="57"/>
      <w:r w:rsidR="00A21C84">
        <w:rPr>
          <w:rStyle w:val="CommentReference"/>
        </w:rPr>
        <w:commentReference w:id="57"/>
      </w:r>
      <w:r w:rsidR="009E013B">
        <w:t>]</w:t>
      </w:r>
      <w:r w:rsidR="001D5177">
        <w:t>.</w:t>
      </w:r>
      <w:r w:rsidR="0021465D">
        <w:t xml:space="preserve"> </w:t>
      </w:r>
      <w:commentRangeStart w:id="58"/>
      <w:r w:rsidR="007D1608">
        <w:t xml:space="preserve">In </w:t>
      </w:r>
      <w:r w:rsidR="00FC1674">
        <w:t xml:space="preserve">the second study, </w:t>
      </w:r>
      <w:commentRangeEnd w:id="58"/>
      <w:r w:rsidR="00E86E51">
        <w:rPr>
          <w:rStyle w:val="CommentReference"/>
        </w:rPr>
        <w:commentReference w:id="58"/>
      </w:r>
      <w:r w:rsidR="008838A7">
        <w:t xml:space="preserve">the </w:t>
      </w:r>
      <w:r w:rsidR="00FC1674">
        <w:t xml:space="preserve">effects </w:t>
      </w:r>
      <w:r w:rsidR="008838A7">
        <w:t xml:space="preserve">of </w:t>
      </w:r>
      <w:r w:rsidR="005B3FFA">
        <w:t>unconscious</w:t>
      </w:r>
      <w:r w:rsidR="008838A7">
        <w:t xml:space="preserve"> processing in the dorsal strea</w:t>
      </w:r>
      <w:r w:rsidR="00FC1674">
        <w:t xml:space="preserve">m </w:t>
      </w:r>
      <w:r w:rsidR="00E86E51">
        <w:t>were</w:t>
      </w:r>
      <w:r w:rsidR="00FC1674">
        <w:t xml:space="preserve"> tested.</w:t>
      </w:r>
      <w:r w:rsidR="008838A7">
        <w:t xml:space="preserve"> </w:t>
      </w:r>
      <w:r w:rsidR="00FC1674">
        <w:t xml:space="preserve">Alongside the keyboard-RT effect, </w:t>
      </w:r>
      <w:r w:rsidR="008838A7">
        <w:t xml:space="preserve">motion tracking was </w:t>
      </w:r>
      <w:r w:rsidR="00FC1674">
        <w:t xml:space="preserve">held </w:t>
      </w:r>
      <w:r w:rsidR="008838A7">
        <w:t xml:space="preserve">to </w:t>
      </w:r>
      <w:r w:rsidR="00FC1674">
        <w:t xml:space="preserve">index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r w:rsidR="00FC1674">
        <w:t>, under the assumption that</w:t>
      </w:r>
      <w:r w:rsidR="00B61C47">
        <w:t xml:space="preserv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59"/>
      <w:r w:rsidR="000A70AF">
        <w:t>ref</w:t>
      </w:r>
      <w:commentRangeEnd w:id="59"/>
      <w:r w:rsidR="00716570">
        <w:rPr>
          <w:rStyle w:val="CommentReference"/>
        </w:rPr>
        <w:commentReference w:id="59"/>
      </w:r>
      <w:r w:rsidR="000A70AF">
        <w:t>]</w:t>
      </w:r>
      <w:r w:rsidR="00B61C47">
        <w:t>.</w:t>
      </w:r>
    </w:p>
    <w:p w14:paraId="1CA689B9" w14:textId="77777777" w:rsidR="00976673" w:rsidRDefault="00976673" w:rsidP="00976673">
      <w:pPr>
        <w:pStyle w:val="Heading4"/>
        <w:bidi w:val="0"/>
      </w:pPr>
      <w:r>
        <w:t>Xiao + reaching vs mouse</w:t>
      </w:r>
    </w:p>
    <w:p w14:paraId="6EF1AF94" w14:textId="44207077" w:rsidR="00DF649A" w:rsidRDefault="00347120" w:rsidP="00B420F1">
      <w:pPr>
        <w:pStyle w:val="NoSpacing"/>
        <w:bidi w:val="0"/>
      </w:pPr>
      <w:r>
        <w:t xml:space="preserve">To date, </w:t>
      </w:r>
      <w:r w:rsidR="005B7C15">
        <w:t xml:space="preserve">only </w:t>
      </w:r>
      <w:commentRangeStart w:id="60"/>
      <w:r w:rsidR="005B7C15">
        <w:t xml:space="preserve">one study </w:t>
      </w:r>
      <w:r>
        <w:t xml:space="preserve">directly </w:t>
      </w:r>
      <w:commentRangeEnd w:id="60"/>
      <w:r w:rsidR="00E52148">
        <w:rPr>
          <w:rStyle w:val="CommentReference"/>
        </w:rPr>
        <w:commentReference w:id="60"/>
      </w:r>
      <w:r>
        <w:t xml:space="preserve">compared the strength of the effects revealed by keyboard presses and motion tracking </w:t>
      </w:r>
      <w:r w:rsidR="00A923D1">
        <w:t>[</w:t>
      </w:r>
      <w:commentRangeStart w:id="61"/>
      <w:r w:rsidR="00A923D1">
        <w:t>ref</w:t>
      </w:r>
      <w:commentRangeEnd w:id="61"/>
      <w:r w:rsidR="005859F9">
        <w:rPr>
          <w:rStyle w:val="CommentReference"/>
        </w:rPr>
        <w:commentReference w:id="61"/>
      </w:r>
      <w:r w:rsidR="00A923D1">
        <w:t>]</w:t>
      </w:r>
      <w:r>
        <w:t xml:space="preserve">. The authors </w:t>
      </w:r>
      <w:r w:rsidR="00D10F26">
        <w:t xml:space="preserve">concluded </w:t>
      </w:r>
      <w:commentRangeStart w:id="62"/>
      <w:r w:rsidR="00D10F26">
        <w:t xml:space="preserve">that </w:t>
      </w:r>
      <w:r w:rsidR="00856683">
        <w:t>positive / negative primes facilitat</w:t>
      </w:r>
      <w:r w:rsidR="00AC0289">
        <w:t>e</w:t>
      </w:r>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62"/>
      <w:r w:rsidR="00AC0289">
        <w:rPr>
          <w:rStyle w:val="CommentReference"/>
        </w:rPr>
        <w:commentReference w:id="62"/>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63"/>
      <w:r w:rsidR="000D172B">
        <w:t>ref</w:t>
      </w:r>
      <w:commentRangeEnd w:id="63"/>
      <w:r w:rsidR="00116C56">
        <w:rPr>
          <w:rStyle w:val="CommentReference"/>
        </w:rPr>
        <w:commentReference w:id="63"/>
      </w:r>
      <w:r w:rsidR="000D172B">
        <w:t xml:space="preserve">]. </w:t>
      </w:r>
      <w:r w:rsidR="00744990">
        <w:t>Finally,</w:t>
      </w:r>
      <w:r w:rsidR="000B62AF">
        <w:t xml:space="preserve"> </w:t>
      </w:r>
      <w:r w:rsidR="00C74577">
        <w:t xml:space="preserve">the number of trials in the awareness task was XX, which might be underpowered for detecting awareness </w:t>
      </w:r>
      <w:r w:rsidR="006711BF">
        <w:t>[ref</w:t>
      </w:r>
      <w:r w:rsidR="00FA7190">
        <w:t>]</w:t>
      </w:r>
      <w:r w:rsidR="00F42D58">
        <w:t>.</w:t>
      </w:r>
    </w:p>
    <w:p w14:paraId="2FA79B92" w14:textId="3DAE713B" w:rsidR="00DF649A" w:rsidRDefault="00744990" w:rsidP="000A1965">
      <w:pPr>
        <w:pStyle w:val="NoSpacing"/>
        <w:bidi w:val="0"/>
      </w:pPr>
      <w:commentRangeStart w:id="64"/>
      <w:r>
        <w:lastRenderedPageBreak/>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64"/>
      <w:r w:rsidR="00D06351">
        <w:rPr>
          <w:rStyle w:val="CommentReference"/>
        </w:rPr>
        <w:commentReference w:id="64"/>
      </w:r>
    </w:p>
    <w:p w14:paraId="017CF663" w14:textId="5D617D23"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65"/>
      <w:r w:rsidR="004163F8">
        <w:t>ref</w:t>
      </w:r>
      <w:commentRangeEnd w:id="65"/>
      <w:r w:rsidR="000152A6">
        <w:rPr>
          <w:rStyle w:val="CommentReference"/>
        </w:rPr>
        <w:commentReference w:id="65"/>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66"/>
      <w:r w:rsidR="001E73BA">
        <w:t>ref</w:t>
      </w:r>
      <w:commentRangeEnd w:id="66"/>
      <w:r w:rsidR="001E73BA">
        <w:rPr>
          <w:rStyle w:val="CommentReference"/>
        </w:rPr>
        <w:commentReference w:id="66"/>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67"/>
      <w:r w:rsidR="00D06152">
        <w:t>ref</w:t>
      </w:r>
      <w:commentRangeEnd w:id="67"/>
      <w:r w:rsidR="00293C44">
        <w:rPr>
          <w:rStyle w:val="CommentReference"/>
        </w:rPr>
        <w:commentReference w:id="67"/>
      </w:r>
      <w:r w:rsidR="00D06152">
        <w:t>]</w:t>
      </w:r>
      <w:r w:rsidR="000B5F56">
        <w:t xml:space="preserve">. </w:t>
      </w:r>
      <w:r w:rsidR="003C7FCB">
        <w:t>Reaching movements are also more intuitive than using a mouse, making them less effortful and possibl</w:t>
      </w:r>
      <w:ins w:id="68" w:author="Chen Heller" w:date="2022-07-19T14:05:00Z">
        <w:r w:rsidR="000475DF">
          <w:t>y</w:t>
        </w:r>
      </w:ins>
      <w:del w:id="69" w:author="Chen Heller" w:date="2022-07-19T14:05:00Z">
        <w:r w:rsidR="003C7FCB" w:rsidDel="000475DF">
          <w:delText>e</w:delText>
        </w:r>
      </w:del>
      <w:r w:rsidR="003C7FCB">
        <w:t xml:space="preserve"> more likely to express fluctuations in the decision [</w:t>
      </w:r>
      <w:commentRangeStart w:id="70"/>
      <w:r w:rsidR="003C7FCB">
        <w:t>ref</w:t>
      </w:r>
      <w:commentRangeEnd w:id="70"/>
      <w:r w:rsidR="003C7FCB">
        <w:rPr>
          <w:rStyle w:val="CommentReference"/>
        </w:rPr>
        <w:commentReference w:id="70"/>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71"/>
      <w:r w:rsidR="003C7FCB">
        <w:t>ref</w:t>
      </w:r>
      <w:commentRangeEnd w:id="71"/>
      <w:r w:rsidR="003C7FCB">
        <w:rPr>
          <w:rStyle w:val="CommentReference"/>
        </w:rPr>
        <w:commentReference w:id="71"/>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05F904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72"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73"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 reaching trajectories</w:t>
      </w:r>
      <w:commentRangeStart w:id="74"/>
      <w:r w:rsidR="00620379">
        <w:t xml:space="preserve"> are</w:t>
      </w:r>
      <w:commentRangeEnd w:id="74"/>
      <w:r w:rsidR="0073711D">
        <w:rPr>
          <w:rStyle w:val="CommentReference"/>
        </w:rPr>
        <w:commentReference w:id="74"/>
      </w:r>
      <w:r w:rsidR="00620379">
        <w:t xml:space="preserve">. In </w:t>
      </w:r>
      <w:r w:rsidR="00495453">
        <w:t>the fourth experiment</w:t>
      </w:r>
      <w:r w:rsidR="00620379">
        <w:t xml:space="preserve">, I expected to find </w:t>
      </w:r>
      <w:r w:rsidR="00495453">
        <w:t xml:space="preserve">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45564E9E" w14:textId="31753AD2" w:rsidR="00BA41CF" w:rsidRDefault="00ED60E1" w:rsidP="00E22EFB">
      <w:pPr>
        <w:pStyle w:val="Heading3"/>
        <w:bidi w:val="0"/>
        <w:rPr>
          <w:ins w:id="75" w:author="Chen Heller" w:date="2022-07-19T15:06:00Z"/>
        </w:rPr>
      </w:pPr>
      <w:r>
        <w:t>Exp 1</w:t>
      </w:r>
    </w:p>
    <w:p w14:paraId="4F322CBE" w14:textId="77AEC627" w:rsidR="00C3013B" w:rsidRPr="00C32066" w:rsidRDefault="003F5172">
      <w:pPr>
        <w:pStyle w:val="NoSpacing"/>
        <w:bidi w:val="0"/>
        <w:rPr>
          <w:ins w:id="76" w:author="Chen Heller" w:date="2022-07-19T16:14:00Z"/>
        </w:rPr>
        <w:pPrChange w:id="77" w:author="Chen Heller" w:date="2022-07-28T08:35:00Z">
          <w:pPr>
            <w:pStyle w:val="Heading3"/>
            <w:bidi w:val="0"/>
          </w:pPr>
        </w:pPrChange>
      </w:pPr>
      <w:ins w:id="78" w:author="Chen Heller" w:date="2022-07-19T15:31:00Z">
        <w:r>
          <w:t>The first experimen</w:t>
        </w:r>
      </w:ins>
      <w:ins w:id="79" w:author="Chen Heller" w:date="2022-07-19T15:32:00Z">
        <w:r>
          <w:t>t</w:t>
        </w:r>
      </w:ins>
      <w:ins w:id="80" w:author="Chen Heller" w:date="2022-07-28T08:35:00Z">
        <w:r w:rsidR="00D078A0">
          <w:t>'s purpose</w:t>
        </w:r>
      </w:ins>
      <w:ins w:id="81" w:author="Chen Heller" w:date="2022-07-19T15:36:00Z">
        <w:r w:rsidR="00DC26A2">
          <w:t xml:space="preserve"> was </w:t>
        </w:r>
      </w:ins>
      <w:ins w:id="82" w:author="Chen Heller" w:date="2022-07-19T15:37:00Z">
        <w:r w:rsidR="00DC26A2">
          <w:t xml:space="preserve">to </w:t>
        </w:r>
      </w:ins>
      <w:ins w:id="83" w:author="Chen Heller" w:date="2022-07-28T08:51:00Z">
        <w:r w:rsidR="007345ED">
          <w:t>produce</w:t>
        </w:r>
      </w:ins>
      <w:ins w:id="84" w:author="Chen Heller" w:date="2022-07-19T15:38:00Z">
        <w:r w:rsidR="008B0370">
          <w:t xml:space="preserve"> </w:t>
        </w:r>
      </w:ins>
      <w:ins w:id="85" w:author="Chen Heller" w:date="2022-07-19T15:37:00Z">
        <w:r w:rsidR="00DC26A2">
          <w:t xml:space="preserve">a </w:t>
        </w:r>
      </w:ins>
      <w:ins w:id="86" w:author="Chen Heller" w:date="2022-07-19T15:43:00Z">
        <w:r w:rsidR="005875E6">
          <w:t xml:space="preserve">first </w:t>
        </w:r>
      </w:ins>
      <w:ins w:id="87" w:author="Chen Heller" w:date="2022-07-19T15:37:00Z">
        <w:r w:rsidR="00DC26A2">
          <w:t xml:space="preserve">dataset </w:t>
        </w:r>
      </w:ins>
      <w:ins w:id="88" w:author="Chen Heller" w:date="2022-07-19T15:39:00Z">
        <w:r w:rsidR="00864858">
          <w:t>to experiment with</w:t>
        </w:r>
      </w:ins>
      <w:ins w:id="89" w:author="Chen Heller" w:date="2022-07-19T15:43:00Z">
        <w:r w:rsidR="005875E6">
          <w:t xml:space="preserve">. </w:t>
        </w:r>
      </w:ins>
      <w:ins w:id="90" w:author="Chen Heller" w:date="2022-07-19T15:41:00Z">
        <w:r w:rsidR="00794365">
          <w:t xml:space="preserve">The </w:t>
        </w:r>
      </w:ins>
      <w:ins w:id="91" w:author="Chen Heller" w:date="2022-07-19T16:02:00Z">
        <w:r w:rsidR="007231AE">
          <w:t xml:space="preserve">end </w:t>
        </w:r>
      </w:ins>
      <w:ins w:id="92" w:author="Chen Heller" w:date="2022-07-19T15:41:00Z">
        <w:r w:rsidR="00794365">
          <w:t xml:space="preserve">goal was to </w:t>
        </w:r>
      </w:ins>
      <w:ins w:id="93" w:author="Chen Heller" w:date="2022-07-19T15:42:00Z">
        <w:r w:rsidR="00794365">
          <w:t xml:space="preserve">troubleshoot </w:t>
        </w:r>
        <w:r w:rsidR="00502539">
          <w:t xml:space="preserve">the experiment </w:t>
        </w:r>
      </w:ins>
      <w:ins w:id="94" w:author="Chen Heller" w:date="2022-07-19T15:48:00Z">
        <w:r w:rsidR="000C2171">
          <w:t>and the motion tacking</w:t>
        </w:r>
      </w:ins>
      <w:ins w:id="95" w:author="Chen Heller" w:date="2022-07-19T15:54:00Z">
        <w:r w:rsidR="00F06477">
          <w:t xml:space="preserve"> system</w:t>
        </w:r>
      </w:ins>
      <w:ins w:id="96" w:author="Chen Heller" w:date="2022-07-19T15:48:00Z">
        <w:r w:rsidR="000C2171">
          <w:t xml:space="preserve"> </w:t>
        </w:r>
      </w:ins>
      <w:ins w:id="97" w:author="Chen Heller" w:date="2022-07-19T15:44:00Z">
        <w:r w:rsidR="00212D8D">
          <w:t xml:space="preserve">and establish </w:t>
        </w:r>
      </w:ins>
      <w:ins w:id="98" w:author="Chen Heller" w:date="2022-07-19T15:47:00Z">
        <w:r w:rsidR="000C2171">
          <w:t xml:space="preserve">an </w:t>
        </w:r>
      </w:ins>
      <w:ins w:id="99" w:author="Chen Heller" w:date="2022-07-28T08:38:00Z">
        <w:r w:rsidR="00EF3CBB">
          <w:t xml:space="preserve">encapsulating </w:t>
        </w:r>
      </w:ins>
      <w:ins w:id="100" w:author="Chen Heller" w:date="2022-07-19T15:47:00Z">
        <w:r w:rsidR="000C2171">
          <w:t xml:space="preserve">analysis environment </w:t>
        </w:r>
      </w:ins>
      <w:ins w:id="101" w:author="Chen Heller" w:date="2022-07-19T15:48:00Z">
        <w:r w:rsidR="000C2171">
          <w:t>th</w:t>
        </w:r>
      </w:ins>
      <w:ins w:id="102" w:author="Chen Heller" w:date="2022-07-19T15:54:00Z">
        <w:r w:rsidR="00F06477">
          <w:t>at</w:t>
        </w:r>
      </w:ins>
      <w:ins w:id="103" w:author="Chen Heller" w:date="2022-07-19T15:48:00Z">
        <w:r w:rsidR="000C2171">
          <w:t xml:space="preserve"> </w:t>
        </w:r>
      </w:ins>
      <w:ins w:id="104" w:author="Chen Heller" w:date="2022-07-28T08:42:00Z">
        <w:r w:rsidR="005A6878">
          <w:t>can extract</w:t>
        </w:r>
      </w:ins>
      <w:ins w:id="105" w:author="Chen Heller" w:date="2022-07-19T15:48:00Z">
        <w:r w:rsidR="000C2171">
          <w:t xml:space="preserve"> meaningful parameters </w:t>
        </w:r>
        <w:r w:rsidR="005F7169">
          <w:t xml:space="preserve">from </w:t>
        </w:r>
        <w:r w:rsidR="000C2171">
          <w:t xml:space="preserve">the recorded </w:t>
        </w:r>
      </w:ins>
      <w:ins w:id="106" w:author="Chen Heller" w:date="2022-07-28T08:38:00Z">
        <w:r w:rsidR="00EF3CBB">
          <w:t>trajectories</w:t>
        </w:r>
      </w:ins>
      <w:ins w:id="107" w:author="Chen Heller" w:date="2022-07-19T15:48:00Z">
        <w:r w:rsidR="000C2171">
          <w:t>.</w:t>
        </w:r>
      </w:ins>
      <w:ins w:id="108" w:author="Chen Heller" w:date="2022-07-19T15:49:00Z">
        <w:r w:rsidR="005F7169">
          <w:t xml:space="preserve"> </w:t>
        </w:r>
      </w:ins>
      <w:ins w:id="109" w:author="Chen Heller" w:date="2022-07-19T16:13:00Z">
        <w:r w:rsidR="00C2650D">
          <w:t xml:space="preserve">We </w:t>
        </w:r>
      </w:ins>
      <w:ins w:id="110" w:author="Chen Heller" w:date="2022-07-19T16:15:00Z">
        <w:r w:rsidR="00BA1DC1">
          <w:t xml:space="preserve">were hoping </w:t>
        </w:r>
      </w:ins>
      <w:ins w:id="111" w:author="Chen Heller" w:date="2022-07-19T16:13:00Z">
        <w:r w:rsidR="00C2650D">
          <w:t xml:space="preserve">to </w:t>
        </w:r>
        <w:r w:rsidR="002C4795">
          <w:t xml:space="preserve">locate </w:t>
        </w:r>
      </w:ins>
      <w:ins w:id="112" w:author="Chen Heller" w:date="2022-07-28T08:43:00Z">
        <w:r w:rsidR="00810EB7">
          <w:t xml:space="preserve">a congruency </w:t>
        </w:r>
      </w:ins>
      <w:ins w:id="113" w:author="Chen Heller" w:date="2022-07-19T16:13:00Z">
        <w:r w:rsidR="002C4795">
          <w:t>effec</w:t>
        </w:r>
      </w:ins>
      <w:ins w:id="114" w:author="Chen Heller" w:date="2022-07-19T16:14:00Z">
        <w:r w:rsidR="002C4795">
          <w:t xml:space="preserve">t in </w:t>
        </w:r>
        <w:r w:rsidR="00077925">
          <w:t xml:space="preserve">at least </w:t>
        </w:r>
        <w:r w:rsidR="002C4795">
          <w:t>one of the</w:t>
        </w:r>
      </w:ins>
      <w:ins w:id="115" w:author="Chen Heller" w:date="2022-07-28T08:43:00Z">
        <w:r w:rsidR="005A6878">
          <w:t xml:space="preserve"> </w:t>
        </w:r>
      </w:ins>
      <w:ins w:id="116" w:author="Chen Heller" w:date="2022-07-19T16:14:00Z">
        <w:r w:rsidR="002C4795">
          <w:t xml:space="preserve">parameters and </w:t>
        </w:r>
      </w:ins>
      <w:ins w:id="117" w:author="Chen Heller" w:date="2022-07-19T15:49:00Z">
        <w:r w:rsidR="005F7169">
          <w:t xml:space="preserve">tweak </w:t>
        </w:r>
      </w:ins>
      <w:ins w:id="118" w:author="Chen Heller" w:date="2022-07-19T15:54:00Z">
        <w:r w:rsidR="00F06477">
          <w:t>the</w:t>
        </w:r>
      </w:ins>
      <w:ins w:id="119" w:author="Chen Heller" w:date="2022-07-19T16:03:00Z">
        <w:r w:rsidR="00C5611F">
          <w:t xml:space="preserve"> </w:t>
        </w:r>
      </w:ins>
      <w:ins w:id="120" w:author="Chen Heller" w:date="2022-07-19T15:54:00Z">
        <w:r w:rsidR="00F06477">
          <w:t xml:space="preserve">experiments </w:t>
        </w:r>
      </w:ins>
      <w:ins w:id="121" w:author="Chen Heller" w:date="2022-07-19T16:15:00Z">
        <w:r w:rsidR="00BA1DC1">
          <w:t xml:space="preserve">that followed </w:t>
        </w:r>
      </w:ins>
      <w:ins w:id="122" w:author="Chen Heller" w:date="2022-07-19T16:14:00Z">
        <w:r w:rsidR="005A1D56">
          <w:t xml:space="preserve">to maximize its </w:t>
        </w:r>
        <w:r w:rsidR="00077925">
          <w:t>size</w:t>
        </w:r>
      </w:ins>
      <w:ins w:id="123" w:author="Chen Heller" w:date="2022-07-28T08:43:00Z">
        <w:r w:rsidR="000C2B5D">
          <w:t xml:space="preserve"> (e.g., change the RT or training length)</w:t>
        </w:r>
      </w:ins>
      <w:ins w:id="124" w:author="Chen Heller" w:date="2022-07-19T16:14:00Z">
        <w:r w:rsidR="005A1D56">
          <w:t>.</w:t>
        </w:r>
      </w:ins>
    </w:p>
    <w:p w14:paraId="4253545E" w14:textId="0879D1A3" w:rsidR="00BA41CF" w:rsidRPr="00BA41CF" w:rsidRDefault="00BA41CF">
      <w:pPr>
        <w:pStyle w:val="Heading4"/>
        <w:bidi w:val="0"/>
        <w:pPrChange w:id="125"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5B1E0951" w:rsidR="00422E34" w:rsidRPr="00422E34" w:rsidRDefault="00853F45" w:rsidP="00A7614E">
      <w:pPr>
        <w:pStyle w:val="NoSpacing"/>
        <w:bidi w:val="0"/>
      </w:pPr>
      <w:r>
        <w:t>Ten</w:t>
      </w:r>
      <w:r w:rsidR="00A95371">
        <w:t xml:space="preserve"> participants</w:t>
      </w:r>
      <w:r w:rsidR="002154F5">
        <w:t xml:space="preserve"> (</w:t>
      </w:r>
      <w:del w:id="126" w:author="Chen Heller" w:date="2022-07-19T14:19:00Z">
        <w:r w:rsidR="00514F93" w:rsidDel="00514F93">
          <w:delText>XX</w:delText>
        </w:r>
        <w:r w:rsidR="002154F5" w:rsidDel="00514F93">
          <w:delText xml:space="preserve"> </w:delText>
        </w:r>
      </w:del>
      <w:ins w:id="127" w:author="Chen Heller" w:date="2022-07-19T14:19:00Z">
        <w:r w:rsidR="00514F93">
          <w:t xml:space="preserve">8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28" w:author="Chen Heller" w:date="2022-07-19T14:19:00Z">
        <w:r w:rsidR="002154F5" w:rsidDel="00514F93">
          <w:delText xml:space="preserve">=??, </w:delText>
        </w:r>
      </w:del>
      <w:ins w:id="129" w:author="Chen Heller" w:date="2022-07-28T08:53:00Z">
        <w:r w:rsidR="00337C38">
          <w:t xml:space="preserve"> </w:t>
        </w:r>
      </w:ins>
      <w:ins w:id="130" w:author="Chen Heller" w:date="2022-07-19T14:19:00Z">
        <w:r w:rsidR="00514F93">
          <w:t>=</w:t>
        </w:r>
      </w:ins>
      <w:ins w:id="131" w:author="Chen Heller" w:date="2022-07-28T08:53:00Z">
        <w:r w:rsidR="00337C38">
          <w:t xml:space="preserve"> </w:t>
        </w:r>
      </w:ins>
      <w:ins w:id="132" w:author="Chen Heller" w:date="2022-07-19T14:19:00Z">
        <w:r w:rsidR="00514F93">
          <w:t xml:space="preserve">24.2, </w:t>
        </w:r>
      </w:ins>
      <w:r w:rsidR="002154F5">
        <w:t>SD</w:t>
      </w:r>
      <w:del w:id="133" w:author="Chen Heller" w:date="2022-07-19T14:20:00Z">
        <w:r w:rsidR="002154F5" w:rsidDel="00BA1978">
          <w:delText>=??)</w:delText>
        </w:r>
        <w:r w:rsidR="00A95371" w:rsidDel="00BA1978">
          <w:delText xml:space="preserve">. </w:delText>
        </w:r>
      </w:del>
      <w:ins w:id="134" w:author="Chen Heller" w:date="2022-07-28T08:53:00Z">
        <w:r w:rsidR="00337C38">
          <w:t xml:space="preserve"> </w:t>
        </w:r>
      </w:ins>
      <w:ins w:id="135" w:author="Chen Heller" w:date="2022-07-19T14:20:00Z">
        <w:r w:rsidR="00BA1978">
          <w:t>=</w:t>
        </w:r>
      </w:ins>
      <w:ins w:id="136" w:author="Chen Heller" w:date="2022-07-28T08:53:00Z">
        <w:r w:rsidR="00337C38">
          <w:t xml:space="preserve"> </w:t>
        </w:r>
      </w:ins>
      <w:ins w:id="137"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w:t>
      </w:r>
      <w:r w:rsidR="00A975D1">
        <w:lastRenderedPageBreak/>
        <w:t xml:space="preserve">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38"/>
      <w:r>
        <w:t>ref</w:t>
      </w:r>
      <w:commentRangeEnd w:id="138"/>
      <w:r w:rsidR="0071391D">
        <w:rPr>
          <w:rStyle w:val="CommentReference"/>
        </w:rPr>
        <w:commentReference w:id="138"/>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29456E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39" w:author="Chen Heller" w:date="2022-07-28T16:22:00Z">
        <w:r w:rsidRPr="007846C7" w:rsidDel="00300E88">
          <w:delText>(</w:delText>
        </w:r>
        <w:bookmarkStart w:id="140" w:name="_Hlk103504723"/>
        <w:commentRangeStart w:id="141"/>
        <w:r w:rsidRPr="007846C7" w:rsidDel="00300E88">
          <w:delText>9.9.0.14677003</w:delText>
        </w:r>
        <w:bookmarkEnd w:id="140"/>
        <w:commentRangeEnd w:id="141"/>
        <w:r w:rsidR="00D12FA1" w:rsidDel="00300E88">
          <w:rPr>
            <w:rStyle w:val="CommentReference"/>
          </w:rPr>
          <w:commentReference w:id="141"/>
        </w:r>
        <w:r w:rsidRPr="007846C7" w:rsidDel="00300E88">
          <w:delText xml:space="preserve">) </w:delText>
        </w:r>
      </w:del>
      <w:r w:rsidR="001B1EA8">
        <w:t xml:space="preserve">[ref] </w:t>
      </w:r>
      <w:r w:rsidRPr="007846C7">
        <w:t xml:space="preserve">and </w:t>
      </w:r>
      <w:proofErr w:type="spellStart"/>
      <w:r w:rsidRPr="007846C7">
        <w:t>Psychtoolbox</w:t>
      </w:r>
      <w:proofErr w:type="spellEnd"/>
      <w:r w:rsidRPr="007846C7">
        <w:t xml:space="preserve"> 3.0.18 </w:t>
      </w:r>
      <w:commentRangeStart w:id="142"/>
      <w:del w:id="143" w:author="Chen Heller" w:date="2022-07-28T16:22:00Z">
        <w:r w:rsidRPr="007846C7" w:rsidDel="00300E88">
          <w:delText>– Flavor: beta, Corresponds to SVN Revision 12779</w:delText>
        </w:r>
        <w:commentRangeEnd w:id="142"/>
        <w:r w:rsidR="00D12FA1" w:rsidDel="00300E88">
          <w:rPr>
            <w:rStyle w:val="CommentReference"/>
          </w:rPr>
          <w:commentReference w:id="142"/>
        </w:r>
        <w:r w:rsidR="000F7554" w:rsidDel="00300E88">
          <w:delText xml:space="preserve"> </w:delText>
        </w:r>
      </w:del>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2"/>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44" w:author="Liad Mudrik" w:date="2022-07-10T09:09:00Z">
          <w:pPr>
            <w:pStyle w:val="NoSpacing"/>
            <w:bidi w:val="0"/>
          </w:pPr>
        </w:pPrChange>
      </w:pPr>
      <w:bookmarkStart w:id="145" w:name="_Ref106198654"/>
      <w:r w:rsidRPr="007846C7">
        <w:t xml:space="preserve">Figure </w:t>
      </w:r>
      <w:bookmarkEnd w:id="14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lastRenderedPageBreak/>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4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4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55D58B0C"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del w:id="148" w:author="Chen Heller" w:date="2022-07-28T09:10:00Z">
        <w:r w:rsidRPr="00400416" w:rsidDel="0085649F">
          <w:delText xml:space="preserve">time </w:delText>
        </w:r>
      </w:del>
      <w:ins w:id="149" w:author="Chen Heller" w:date="2022-07-28T09:10:00Z">
        <w:r w:rsidR="0085649F">
          <w:t>duration</w:t>
        </w:r>
        <w:r w:rsidR="0085649F" w:rsidRPr="00400416">
          <w:t xml:space="preserve"> </w:t>
        </w:r>
      </w:ins>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50" w:name="_Ref106198697"/>
      <w:r w:rsidRPr="00400416">
        <w:t xml:space="preserve">Figure </w:t>
      </w:r>
      <w:bookmarkEnd w:id="150"/>
      <w:r w:rsidR="009C3535">
        <w:t>2</w:t>
      </w:r>
      <w:r w:rsidRPr="00400416">
        <w:t>. Stimuli presentation order</w:t>
      </w:r>
      <w:ins w:id="151"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pPr>
        <w:pStyle w:val="Heading5"/>
        <w:bidi w:val="0"/>
        <w:rPr>
          <w:ins w:id="152" w:author="Chen Heller" w:date="2022-07-20T10:07:00Z"/>
        </w:rPr>
        <w:pPrChange w:id="153" w:author="Chen Heller" w:date="2022-07-20T10:25:00Z">
          <w:pPr>
            <w:pStyle w:val="Heading4"/>
            <w:bidi w:val="0"/>
          </w:pPr>
        </w:pPrChange>
      </w:pPr>
      <w:ins w:id="154" w:author="Chen Heller" w:date="2022-07-20T10:23:00Z">
        <w:r>
          <w:t>Trajectory p</w:t>
        </w:r>
      </w:ins>
      <w:ins w:id="155" w:author="Chen Heller" w:date="2022-07-20T10:07:00Z">
        <w:r w:rsidR="00B33642">
          <w:t>reprocessing</w:t>
        </w:r>
      </w:ins>
    </w:p>
    <w:p w14:paraId="597DB305" w14:textId="7AAD5479" w:rsidR="00B33642" w:rsidRPr="00B33642" w:rsidRDefault="001E0823">
      <w:pPr>
        <w:pStyle w:val="NoSpacing"/>
        <w:bidi w:val="0"/>
        <w:rPr>
          <w:ins w:id="156" w:author="Chen Heller" w:date="2022-07-20T10:07:00Z"/>
        </w:rPr>
        <w:pPrChange w:id="157" w:author="Chen Heller" w:date="2022-07-20T10:16:00Z">
          <w:pPr>
            <w:pStyle w:val="Heading4"/>
            <w:bidi w:val="0"/>
          </w:pPr>
        </w:pPrChange>
      </w:pPr>
      <w:ins w:id="158" w:author="Chen Heller" w:date="2022-07-20T10:10:00Z">
        <w:r>
          <w:t>The p</w:t>
        </w:r>
        <w:r w:rsidRPr="002B6CA5">
          <w:t xml:space="preserve">reprocessing </w:t>
        </w:r>
        <w:r>
          <w:t xml:space="preserve">procedures </w:t>
        </w:r>
      </w:ins>
      <w:ins w:id="159" w:author="Chen Heller" w:date="2022-07-20T10:15:00Z">
        <w:r w:rsidR="00492414">
          <w:t xml:space="preserve">followed </w:t>
        </w:r>
      </w:ins>
      <w:ins w:id="160"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161"/>
        <w:r>
          <w:rPr>
            <w:rFonts w:ascii="Times New Roman" w:hAnsi="Times New Roman" w:cs="Times New Roman"/>
          </w:rPr>
          <w:t>[ref]</w:t>
        </w:r>
      </w:ins>
      <w:commentRangeEnd w:id="161"/>
      <w:ins w:id="162" w:author="Chen Heller" w:date="2022-07-20T10:11:00Z">
        <w:r w:rsidR="00113B55">
          <w:rPr>
            <w:rStyle w:val="CommentReference"/>
          </w:rPr>
          <w:commentReference w:id="161"/>
        </w:r>
      </w:ins>
      <w:ins w:id="163" w:author="Chen Heller" w:date="2022-07-20T10:10:00Z">
        <w:r>
          <w:rPr>
            <w:rFonts w:ascii="Arial" w:hAnsi="Arial" w:cs="Arial"/>
            <w:color w:val="222222"/>
            <w:sz w:val="20"/>
            <w:szCs w:val="20"/>
            <w:shd w:val="clear" w:color="auto" w:fill="FFFFFF"/>
          </w:rPr>
          <w:t xml:space="preserve">. </w:t>
        </w:r>
        <w:r>
          <w:t xml:space="preserve">Missing values </w:t>
        </w:r>
      </w:ins>
      <w:ins w:id="164" w:author="Chen Heller" w:date="2022-07-20T10:15:00Z">
        <w:r w:rsidR="00492414">
          <w:t xml:space="preserve">were </w:t>
        </w:r>
      </w:ins>
      <w:ins w:id="165" w:author="Chen Heller" w:date="2022-07-20T10:10:00Z">
        <w:r>
          <w:t xml:space="preserve">interpolated with the </w:t>
        </w:r>
        <w:proofErr w:type="spellStart"/>
        <w:r>
          <w:t>inpaint_nans</w:t>
        </w:r>
      </w:ins>
      <w:proofErr w:type="spellEnd"/>
      <w:ins w:id="166" w:author="Chen Heller" w:date="2022-07-28T08:55:00Z">
        <w:r w:rsidR="00226EAF">
          <w:t xml:space="preserve"> function</w:t>
        </w:r>
      </w:ins>
      <w:ins w:id="167" w:author="Chen Heller" w:date="2022-07-20T10:10:00Z">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ins>
      <w:ins w:id="168" w:author="Chen Heller" w:date="2022-07-20T10:16:00Z">
        <w:r w:rsidR="00492414">
          <w:t xml:space="preserve">was </w:t>
        </w:r>
      </w:ins>
      <w:ins w:id="169" w:author="Chen Heller" w:date="2022-07-20T10:10:00Z">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ins>
      <w:ins w:id="170" w:author="Chen Heller" w:date="2022-07-20T10:16:00Z">
        <w:r w:rsidR="00492414">
          <w:t xml:space="preserve">was </w:t>
        </w:r>
      </w:ins>
      <w:ins w:id="171" w:author="Chen Heller" w:date="2022-07-20T10:10:00Z">
        <w:r>
          <w:t xml:space="preserve">set at the first sample of each trial. To locate </w:t>
        </w:r>
      </w:ins>
      <w:ins w:id="172" w:author="Chen Heller" w:date="2022-07-28T08:56:00Z">
        <w:r w:rsidR="00E7320D">
          <w:t xml:space="preserve">reaching </w:t>
        </w:r>
      </w:ins>
      <w:ins w:id="173" w:author="Chen Heller" w:date="2022-07-20T10:10:00Z">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ins>
      <w:ins w:id="174" w:author="Chen Heller" w:date="2022-07-20T10:16:00Z">
        <w:r w:rsidR="00492414">
          <w:rPr>
            <w:u w:val="words"/>
          </w:rPr>
          <w:t xml:space="preserve">was </w:t>
        </w:r>
      </w:ins>
      <w:ins w:id="175" w:author="Chen Heller" w:date="2022-07-20T10:10:00Z">
        <w:r>
          <w:t xml:space="preserve">applied to the 3D velocity. </w:t>
        </w:r>
      </w:ins>
      <w:ins w:id="176" w:author="Chen Heller" w:date="2022-07-28T08:56:00Z">
        <w:r w:rsidR="00E7320D">
          <w:rPr>
            <w:i/>
            <w:iCs/>
          </w:rPr>
          <w:t>Reaching</w:t>
        </w:r>
      </w:ins>
      <w:ins w:id="177" w:author="Chen Heller" w:date="2022-07-20T10:58:00Z">
        <w:r w:rsidR="009A594B" w:rsidRPr="00E7320D">
          <w:rPr>
            <w:i/>
            <w:iCs/>
            <w:rPrChange w:id="178" w:author="Chen Heller" w:date="2022-07-28T08:56:00Z">
              <w:rPr/>
            </w:rPrChange>
          </w:rPr>
          <w:t xml:space="preserve"> o</w:t>
        </w:r>
      </w:ins>
      <w:ins w:id="179" w:author="Chen Heller" w:date="2022-07-20T10:10:00Z">
        <w:r w:rsidRPr="00E7320D">
          <w:rPr>
            <w:i/>
            <w:iCs/>
            <w:rPrChange w:id="180" w:author="Chen Heller" w:date="2022-07-28T08:56:00Z">
              <w:rPr/>
            </w:rPrChange>
          </w:rPr>
          <w:t>nset</w:t>
        </w:r>
      </w:ins>
      <w:ins w:id="181" w:author="Chen Heller" w:date="2022-07-28T08:56:00Z">
        <w:r w:rsidR="00E7320D">
          <w:t xml:space="preserve"> </w:t>
        </w:r>
      </w:ins>
      <w:ins w:id="182" w:author="Chen Heller" w:date="2022-07-20T10:16:00Z">
        <w:r w:rsidR="00D57772">
          <w:t xml:space="preserve">was </w:t>
        </w:r>
      </w:ins>
      <w:ins w:id="183" w:author="Chen Heller" w:date="2022-07-20T10:10:00Z">
        <w:r>
          <w:t xml:space="preserve">indicated by four consecutive samples having a velocity greater than 20mm/s and a total acceleration of at least 20mm/s^2. </w:t>
        </w:r>
      </w:ins>
      <w:ins w:id="184" w:author="Chen Heller" w:date="2022-07-28T08:59:00Z">
        <w:r w:rsidR="002D3024" w:rsidRPr="002D3024">
          <w:rPr>
            <w:i/>
            <w:iCs/>
            <w:rPrChange w:id="185" w:author="Chen Heller" w:date="2022-07-28T08:59:00Z">
              <w:rPr>
                <w:i w:val="0"/>
                <w:iCs w:val="0"/>
              </w:rPr>
            </w:rPrChange>
          </w:rPr>
          <w:t>Reaching o</w:t>
        </w:r>
      </w:ins>
      <w:ins w:id="186" w:author="Chen Heller" w:date="2022-07-20T10:10:00Z">
        <w:r w:rsidRPr="002D3024">
          <w:rPr>
            <w:i/>
            <w:iCs/>
            <w:rPrChange w:id="187" w:author="Chen Heller" w:date="2022-07-28T08:59:00Z">
              <w:rPr>
                <w:i w:val="0"/>
                <w:iCs w:val="0"/>
              </w:rPr>
            </w:rPrChange>
          </w:rPr>
          <w:t>ffset</w:t>
        </w:r>
        <w:r>
          <w:t xml:space="preserve"> </w:t>
        </w:r>
      </w:ins>
      <w:ins w:id="188" w:author="Chen Heller" w:date="2022-07-20T10:16:00Z">
        <w:r w:rsidR="00D57772">
          <w:t xml:space="preserve">was </w:t>
        </w:r>
      </w:ins>
      <w:ins w:id="189" w:author="Chen Heller" w:date="2022-07-20T10:10:00Z">
        <w:r>
          <w:t>determined as the point along the trajectory that is closest to the screen.</w:t>
        </w:r>
      </w:ins>
      <w:ins w:id="190" w:author="Chen Heller" w:date="2022-07-28T08:59:00Z">
        <w:r w:rsidR="002D3024">
          <w:t xml:space="preserve"> </w:t>
        </w:r>
      </w:ins>
      <w:ins w:id="191" w:author="Chen Heller" w:date="2022-07-20T10:10:00Z">
        <w:r>
          <w:t xml:space="preserve">The </w:t>
        </w:r>
      </w:ins>
      <w:ins w:id="192" w:author="Chen Heller" w:date="2022-07-28T09:06:00Z">
        <w:r w:rsidR="003B7F7E">
          <w:t xml:space="preserve">trajectories </w:t>
        </w:r>
      </w:ins>
      <w:ins w:id="193" w:author="Chen Heller" w:date="2022-07-20T10:16:00Z">
        <w:r w:rsidR="00D57772">
          <w:t xml:space="preserve">were </w:t>
        </w:r>
      </w:ins>
      <w:ins w:id="194" w:author="Chen Heller" w:date="2022-07-20T10:10:00Z">
        <w:r>
          <w:t xml:space="preserve">normalized to the </w:t>
        </w:r>
      </w:ins>
      <w:ins w:id="195" w:author="Chen Heller" w:date="2022-07-20T10:17:00Z">
        <w:r w:rsidR="00D57772">
          <w:t xml:space="preserve">total </w:t>
        </w:r>
      </w:ins>
      <w:ins w:id="196" w:author="Chen Heller" w:date="2022-07-28T09:06:00Z">
        <w:r w:rsidR="003B7F7E">
          <w:t xml:space="preserve">distance </w:t>
        </w:r>
      </w:ins>
      <w:ins w:id="197" w:author="Chen Heller" w:date="2022-07-20T10:10:00Z">
        <w:r>
          <w:t>traveled along the axis perpendicular to the screen (Z axis). To do so, a B-spline of the 6</w:t>
        </w:r>
        <w:r w:rsidRPr="00576F53">
          <w:rPr>
            <w:vertAlign w:val="superscript"/>
          </w:rPr>
          <w:t>th</w:t>
        </w:r>
        <w:r>
          <w:t xml:space="preserve"> order with a</w:t>
        </w:r>
        <w:r w:rsidRPr="00C83062">
          <w:t xml:space="preserve"> roughness penalty </w:t>
        </w:r>
      </w:ins>
      <m:oMath>
        <m:r>
          <w:ins w:id="198" w:author="Chen Heller" w:date="2022-07-20T10:10:00Z">
            <w:rPr>
              <w:rFonts w:ascii="Cambria Math" w:hAnsi="Cambria Math"/>
            </w:rPr>
            <m:t>λ=</m:t>
          </w:ins>
        </m:r>
        <m:sSup>
          <m:sSupPr>
            <m:ctrlPr>
              <w:ins w:id="199" w:author="Chen Heller" w:date="2022-07-20T10:10:00Z">
                <w:rPr>
                  <w:rFonts w:ascii="Cambria Math" w:hAnsi="Cambria Math"/>
                  <w:i/>
                </w:rPr>
              </w:ins>
            </m:ctrlPr>
          </m:sSupPr>
          <m:e>
            <m:r>
              <w:ins w:id="200" w:author="Chen Heller" w:date="2022-07-20T10:10:00Z">
                <w:rPr>
                  <w:rFonts w:ascii="Cambria Math" w:hAnsi="Cambria Math"/>
                </w:rPr>
                <m:t>10</m:t>
              </w:ins>
            </m:r>
          </m:e>
          <m:sup>
            <m:r>
              <w:ins w:id="201" w:author="Chen Heller" w:date="2022-07-20T10:10:00Z">
                <w:rPr>
                  <w:rFonts w:ascii="Cambria Math" w:hAnsi="Cambria Math"/>
                </w:rPr>
                <m:t>-18</m:t>
              </w:ins>
            </m:r>
          </m:sup>
        </m:sSup>
      </m:oMath>
      <w:ins w:id="202" w:author="Chen Heller" w:date="2022-07-20T10:10:00Z">
        <w:r>
          <w:t xml:space="preserve"> on the 4</w:t>
        </w:r>
        <w:r w:rsidRPr="00C83062">
          <w:rPr>
            <w:vertAlign w:val="superscript"/>
          </w:rPr>
          <w:t>th</w:t>
        </w:r>
        <w:r>
          <w:t xml:space="preserve"> derivative </w:t>
        </w:r>
      </w:ins>
      <w:ins w:id="203" w:author="Chen Heller" w:date="2022-07-20T10:17:00Z">
        <w:r w:rsidR="00D57772">
          <w:t xml:space="preserve">was </w:t>
        </w:r>
      </w:ins>
      <w:ins w:id="204" w:author="Chen Heller" w:date="2022-07-20T10:10:00Z">
        <w:r>
          <w:t xml:space="preserve">fitted to each axis with a spline at every data point. The fitted function </w:t>
        </w:r>
      </w:ins>
      <w:ins w:id="205" w:author="Chen Heller" w:date="2022-07-20T10:17:00Z">
        <w:r w:rsidR="00D57772">
          <w:t xml:space="preserve">was </w:t>
        </w:r>
      </w:ins>
      <w:ins w:id="206" w:author="Chen Heller" w:date="2022-07-20T10:10:00Z">
        <w:r>
          <w:t xml:space="preserve">used to produce a high-resolution representation of the trajectory (1000 samples) from which 200 points equally spaced along the total </w:t>
        </w:r>
      </w:ins>
      <w:ins w:id="207" w:author="Chen Heller" w:date="2022-07-28T09:06:00Z">
        <w:r w:rsidR="00556BF3">
          <w:t xml:space="preserve">traveled </w:t>
        </w:r>
      </w:ins>
      <w:ins w:id="208" w:author="Chen Heller" w:date="2022-07-20T10:10:00Z">
        <w:r>
          <w:t xml:space="preserve">distance on the Z axis </w:t>
        </w:r>
      </w:ins>
      <w:ins w:id="209" w:author="Chen Heller" w:date="2022-07-20T10:17:00Z">
        <w:r w:rsidR="00F00C31">
          <w:t>were</w:t>
        </w:r>
      </w:ins>
      <w:ins w:id="210" w:author="Chen Heller" w:date="2022-07-20T10:10:00Z">
        <w:r>
          <w:t xml:space="preserve"> extracted (e.g., if the participant moved 2cm forward and 1cm backward, the total distance </w:t>
        </w:r>
      </w:ins>
      <w:ins w:id="211" w:author="Chen Heller" w:date="2022-07-20T10:17:00Z">
        <w:r w:rsidR="00F00C31">
          <w:t xml:space="preserve">that was </w:t>
        </w:r>
      </w:ins>
      <w:ins w:id="212" w:author="Chen Heller" w:date="2022-07-20T10:10:00Z">
        <w:r>
          <w:t xml:space="preserve">traveled </w:t>
        </w:r>
      </w:ins>
      <w:ins w:id="213" w:author="Chen Heller" w:date="2022-07-20T10:17:00Z">
        <w:r w:rsidR="00F00C31">
          <w:t>was</w:t>
        </w:r>
      </w:ins>
      <w:ins w:id="214" w:author="Chen Heller" w:date="2022-07-20T10:10:00Z">
        <w:r>
          <w:t xml:space="preserve"> 3cm). These points represent</w:t>
        </w:r>
      </w:ins>
      <w:ins w:id="215" w:author="Chen Heller" w:date="2022-07-20T10:18:00Z">
        <w:r w:rsidR="00F00C31">
          <w:t>ed</w:t>
        </w:r>
      </w:ins>
      <w:ins w:id="216" w:author="Chen Heller" w:date="2022-07-20T10:10:00Z">
        <w:r>
          <w:t xml:space="preserve"> the proportion of path traveled</w:t>
        </w:r>
      </w:ins>
      <w:ins w:id="217" w:author="Chen Heller" w:date="2022-07-28T09:07:00Z">
        <w:r w:rsidR="00145718">
          <w:t xml:space="preserve"> until each point</w:t>
        </w:r>
      </w:ins>
      <w:ins w:id="218" w:author="Chen Heller" w:date="2022-07-20T10:10:00Z">
        <w:r>
          <w:t>.</w:t>
        </w:r>
      </w:ins>
    </w:p>
    <w:p w14:paraId="1B7E9AD3" w14:textId="0BCFD95E" w:rsidR="001E0823" w:rsidRDefault="001E0823">
      <w:pPr>
        <w:pStyle w:val="Heading5"/>
        <w:bidi w:val="0"/>
        <w:rPr>
          <w:ins w:id="219" w:author="Chen Heller" w:date="2022-07-20T10:10:00Z"/>
        </w:rPr>
        <w:pPrChange w:id="220" w:author="Chen Heller" w:date="2022-07-20T10:25:00Z">
          <w:pPr>
            <w:pStyle w:val="Heading4"/>
            <w:bidi w:val="0"/>
          </w:pPr>
        </w:pPrChange>
      </w:pPr>
      <w:commentRangeStart w:id="221"/>
      <w:ins w:id="222" w:author="Chen Heller" w:date="2022-07-20T10:10:00Z">
        <w:r>
          <w:t>Variables extraction</w:t>
        </w:r>
      </w:ins>
    </w:p>
    <w:p w14:paraId="3FD2B015" w14:textId="33A17F42" w:rsidR="001E0823" w:rsidRDefault="00AA1B21" w:rsidP="00DA350E">
      <w:pPr>
        <w:pStyle w:val="NoSpacing"/>
        <w:bidi w:val="0"/>
        <w:rPr>
          <w:ins w:id="223" w:author="Chen Heller" w:date="2022-07-21T11:15:00Z"/>
        </w:rPr>
      </w:pPr>
      <w:ins w:id="224" w:author="Chen Heller" w:date="2022-07-20T10:26:00Z">
        <w:r>
          <w:t xml:space="preserve">The congruency effect was estimated </w:t>
        </w:r>
      </w:ins>
      <w:ins w:id="225" w:author="Chen Heller" w:date="2022-07-20T10:28:00Z">
        <w:r w:rsidR="00D542A7">
          <w:t>with</w:t>
        </w:r>
      </w:ins>
      <w:ins w:id="226" w:author="Chen Heller" w:date="2022-07-20T10:26:00Z">
        <w:r>
          <w:t xml:space="preserve"> eight </w:t>
        </w:r>
      </w:ins>
      <w:ins w:id="227" w:author="Chen Heller" w:date="2022-07-28T09:07:00Z">
        <w:r w:rsidR="00145718">
          <w:t>reaching</w:t>
        </w:r>
      </w:ins>
      <w:ins w:id="228" w:author="Chen Heller" w:date="2022-07-20T10:31:00Z">
        <w:r w:rsidR="00FB5371">
          <w:t xml:space="preserve"> </w:t>
        </w:r>
      </w:ins>
      <w:ins w:id="229" w:author="Chen Heller" w:date="2022-07-20T10:26:00Z">
        <w:r w:rsidR="00F46DD3">
          <w:t xml:space="preserve">parameters: </w:t>
        </w:r>
      </w:ins>
      <w:commentRangeStart w:id="230"/>
      <w:ins w:id="231" w:author="Chen Heller" w:date="2022-07-20T10:27:00Z">
        <w:r w:rsidR="00F46DD3">
          <w:t>(a) reach area</w:t>
        </w:r>
      </w:ins>
      <w:ins w:id="232" w:author="Chen Heller" w:date="2022-07-21T11:15:00Z">
        <w:r w:rsidR="00B55D74">
          <w:t>,</w:t>
        </w:r>
      </w:ins>
      <w:ins w:id="233" w:author="Chen Heller" w:date="2022-07-21T11:16:00Z">
        <w:r w:rsidR="00B55D74">
          <w:t xml:space="preserve"> </w:t>
        </w:r>
      </w:ins>
      <w:ins w:id="234" w:author="Chen Heller" w:date="2022-07-20T10:28:00Z">
        <w:r w:rsidR="00D542A7">
          <w:t>defined as the area</w:t>
        </w:r>
      </w:ins>
      <w:ins w:id="235" w:author="Chen Heller" w:date="2022-07-21T11:24:00Z">
        <w:r w:rsidR="001B187C">
          <w:t xml:space="preserve"> confined</w:t>
        </w:r>
      </w:ins>
      <w:ins w:id="236" w:author="Chen Heller" w:date="2022-07-20T10:28:00Z">
        <w:r w:rsidR="00D542A7">
          <w:t xml:space="preserve"> between </w:t>
        </w:r>
        <w:r w:rsidR="0057216E">
          <w:t>the a</w:t>
        </w:r>
      </w:ins>
      <w:ins w:id="237" w:author="Chen Heller" w:date="2022-07-20T10:29:00Z">
        <w:r w:rsidR="0057216E">
          <w:t xml:space="preserve">verage trajectory to the left side when the </w:t>
        </w:r>
      </w:ins>
      <w:ins w:id="238" w:author="Chen Heller" w:date="2022-07-20T10:31:00Z">
        <w:r w:rsidR="00FB5371">
          <w:t xml:space="preserve">correct answer is on the left and the average trajectory to the </w:t>
        </w:r>
        <w:r w:rsidR="00FB5371">
          <w:lastRenderedPageBreak/>
          <w:t>right when the correct answer is on the right</w:t>
        </w:r>
      </w:ins>
      <w:commentRangeEnd w:id="230"/>
      <w:ins w:id="239" w:author="Chen Heller" w:date="2022-07-20T10:34:00Z">
        <w:r w:rsidR="00433F9B">
          <w:rPr>
            <w:rStyle w:val="CommentReference"/>
          </w:rPr>
          <w:commentReference w:id="230"/>
        </w:r>
      </w:ins>
      <w:ins w:id="240" w:author="Chen Heller" w:date="2022-07-20T10:32:00Z">
        <w:r w:rsidR="00DE0E1F">
          <w:t>; (b)</w:t>
        </w:r>
      </w:ins>
      <w:ins w:id="241" w:author="Chen Heller" w:date="2022-07-20T10:33:00Z">
        <w:r w:rsidR="00DE0E1F">
          <w:t xml:space="preserve"> </w:t>
        </w:r>
      </w:ins>
      <w:ins w:id="242" w:author="Chen Heller" w:date="2022-07-20T10:35:00Z">
        <w:r w:rsidR="00433F9B">
          <w:t>reaction time</w:t>
        </w:r>
      </w:ins>
      <w:ins w:id="243" w:author="Chen Heller" w:date="2022-07-21T11:16:00Z">
        <w:r w:rsidR="00B55D74">
          <w:t>, defined as</w:t>
        </w:r>
      </w:ins>
      <w:ins w:id="244" w:author="Chen Heller" w:date="2022-07-20T10:35:00Z">
        <w:r w:rsidR="00433F9B">
          <w:t xml:space="preserve"> the </w:t>
        </w:r>
      </w:ins>
      <w:ins w:id="245" w:author="Chen Heller" w:date="2022-07-20T10:36:00Z">
        <w:r w:rsidR="00821C89">
          <w:t xml:space="preserve">time from stimulus presentation up to </w:t>
        </w:r>
        <w:r w:rsidR="00821C89" w:rsidRPr="009E0B5B">
          <w:t xml:space="preserve">movement </w:t>
        </w:r>
      </w:ins>
      <w:ins w:id="246" w:author="Chen Heller" w:date="2022-07-20T10:58:00Z">
        <w:r w:rsidR="009A594B" w:rsidRPr="009E0B5B">
          <w:t>onset</w:t>
        </w:r>
      </w:ins>
      <w:ins w:id="247" w:author="Chen Heller" w:date="2022-07-28T10:02:00Z">
        <w:r w:rsidR="009C570B">
          <w:t xml:space="preserve">. </w:t>
        </w:r>
      </w:ins>
      <w:ins w:id="248" w:author="Chen Heller" w:date="2022-07-28T09:08:00Z">
        <w:r w:rsidR="00145718" w:rsidRPr="004225D2">
          <w:t>Movement onset</w:t>
        </w:r>
        <w:r w:rsidR="009E0B5B">
          <w:t xml:space="preserve"> and </w:t>
        </w:r>
        <w:r w:rsidR="009E0B5B" w:rsidRPr="004225D2">
          <w:t>movement offset</w:t>
        </w:r>
        <w:r w:rsidR="009E0B5B">
          <w:t xml:space="preserve"> </w:t>
        </w:r>
      </w:ins>
      <w:ins w:id="249" w:author="Chen Heller" w:date="2022-07-28T09:51:00Z">
        <w:r w:rsidR="00685F7A">
          <w:t xml:space="preserve">are </w:t>
        </w:r>
      </w:ins>
      <w:ins w:id="250" w:author="Chen Heller" w:date="2022-07-28T09:08:00Z">
        <w:r w:rsidR="009E0B5B">
          <w:t>distinguished from reaching onset a</w:t>
        </w:r>
      </w:ins>
      <w:ins w:id="251" w:author="Chen Heller" w:date="2022-07-28T09:09:00Z">
        <w:r w:rsidR="009E0B5B">
          <w:t>nd offset.</w:t>
        </w:r>
      </w:ins>
      <w:ins w:id="252" w:author="Chen Heller" w:date="2022-07-28T09:08:00Z">
        <w:r w:rsidR="00145718">
          <w:t xml:space="preserve"> </w:t>
        </w:r>
      </w:ins>
      <w:ins w:id="253" w:author="Chen Heller" w:date="2022-07-28T09:09:00Z">
        <w:r w:rsidR="009E0B5B" w:rsidRPr="004225D2">
          <w:rPr>
            <w:i/>
            <w:iCs/>
            <w:rPrChange w:id="254" w:author="Chen Heller" w:date="2022-07-28T09:14:00Z">
              <w:rPr/>
            </w:rPrChange>
          </w:rPr>
          <w:t>Movement onset</w:t>
        </w:r>
        <w:r w:rsidR="009E0B5B">
          <w:t xml:space="preserve"> is </w:t>
        </w:r>
      </w:ins>
      <w:ins w:id="255" w:author="Chen Heller" w:date="2022-07-28T09:12:00Z">
        <w:r w:rsidR="005144B7">
          <w:t xml:space="preserve">detected once the </w:t>
        </w:r>
      </w:ins>
      <w:ins w:id="256" w:author="Chen Heller" w:date="2022-07-28T09:13:00Z">
        <w:r w:rsidR="004225D2">
          <w:t>Euclidean distance from the star</w:t>
        </w:r>
      </w:ins>
      <w:ins w:id="257" w:author="Chen Heller" w:date="2022-07-28T09:14:00Z">
        <w:r w:rsidR="004225D2">
          <w:t xml:space="preserve">ting point is greater than </w:t>
        </w:r>
      </w:ins>
      <w:ins w:id="258" w:author="Chen Heller" w:date="2022-07-28T09:46:00Z">
        <w:r w:rsidR="00847BD3">
          <w:t>2</w:t>
        </w:r>
      </w:ins>
      <w:ins w:id="259" w:author="Chen Heller" w:date="2022-07-28T09:12:00Z">
        <w:r w:rsidR="006400A3">
          <w:t xml:space="preserve">cm. Movement offset </w:t>
        </w:r>
      </w:ins>
      <w:ins w:id="260" w:author="Chen Heller" w:date="2022-07-28T09:14:00Z">
        <w:r w:rsidR="004225D2">
          <w:t xml:space="preserve">is </w:t>
        </w:r>
      </w:ins>
      <w:ins w:id="261" w:author="Chen Heller" w:date="2022-07-28T09:09:00Z">
        <w:r w:rsidR="00BF7AD9">
          <w:t xml:space="preserve">recognized once the </w:t>
        </w:r>
      </w:ins>
      <w:ins w:id="262" w:author="Chen Heller" w:date="2022-07-28T09:58:00Z">
        <w:r w:rsidR="00971976">
          <w:t>distance from the screen on the Z axis is shorter than 3cm</w:t>
        </w:r>
      </w:ins>
      <w:ins w:id="263" w:author="Chen Heller" w:date="2022-07-28T09:49:00Z">
        <w:r w:rsidR="00BF2C93">
          <w:t>;</w:t>
        </w:r>
      </w:ins>
      <w:ins w:id="264" w:author="Chen Heller" w:date="2022-07-20T11:23:00Z">
        <w:r w:rsidR="000C456B">
          <w:t xml:space="preserve"> (c) </w:t>
        </w:r>
      </w:ins>
      <w:ins w:id="265" w:author="Chen Heller" w:date="2022-07-20T11:24:00Z">
        <w:r w:rsidR="004C3803">
          <w:t xml:space="preserve">movement </w:t>
        </w:r>
      </w:ins>
      <w:ins w:id="266" w:author="Chen Heller" w:date="2022-07-28T09:49:00Z">
        <w:r w:rsidR="00BF2C93">
          <w:t>duration</w:t>
        </w:r>
      </w:ins>
      <w:ins w:id="267" w:author="Chen Heller" w:date="2022-07-21T11:16:00Z">
        <w:r w:rsidR="00B55D74">
          <w:t xml:space="preserve">, defined as </w:t>
        </w:r>
      </w:ins>
      <w:ins w:id="268" w:author="Chen Heller" w:date="2022-07-20T11:24:00Z">
        <w:r w:rsidR="004C3803">
          <w:t xml:space="preserve">the time from </w:t>
        </w:r>
        <w:r w:rsidR="004C3803" w:rsidRPr="00BF2C93">
          <w:rPr>
            <w:rPrChange w:id="269" w:author="Chen Heller" w:date="2022-07-28T09:49:00Z">
              <w:rPr>
                <w:i/>
                <w:iCs/>
              </w:rPr>
            </w:rPrChange>
          </w:rPr>
          <w:t>movement onset</w:t>
        </w:r>
        <w:r w:rsidR="004C3803">
          <w:t xml:space="preserve"> until the screen is reached</w:t>
        </w:r>
      </w:ins>
      <w:ins w:id="270" w:author="Chen Heller" w:date="2022-07-20T11:25:00Z">
        <w:r w:rsidR="008704D6">
          <w:t>; (d) deviation from center</w:t>
        </w:r>
      </w:ins>
      <w:ins w:id="271" w:author="Chen Heller" w:date="2022-07-21T11:16:00Z">
        <w:r w:rsidR="00B55D74">
          <w:t xml:space="preserve">, </w:t>
        </w:r>
      </w:ins>
      <w:ins w:id="272" w:author="Chen Heller" w:date="2022-07-20T11:25:00Z">
        <w:r w:rsidR="008704D6">
          <w:t xml:space="preserve">defined as the distance of every point along the average trajectory from the center line, which is </w:t>
        </w:r>
      </w:ins>
      <w:ins w:id="273" w:author="Chen Heller" w:date="2022-07-20T11:27:00Z">
        <w:r w:rsidR="008D52E2">
          <w:t xml:space="preserve">a line </w:t>
        </w:r>
      </w:ins>
      <w:ins w:id="274" w:author="Chen Heller" w:date="2022-07-20T11:25:00Z">
        <w:r w:rsidR="008704D6">
          <w:t>drawn between the starting point and the middle of the screen</w:t>
        </w:r>
      </w:ins>
      <w:ins w:id="275" w:author="Chen Heller" w:date="2022-07-20T11:26:00Z">
        <w:r w:rsidR="00180F21">
          <w:t xml:space="preserve">; </w:t>
        </w:r>
      </w:ins>
      <w:ins w:id="276" w:author="Chen Heller" w:date="2022-07-20T11:27:00Z">
        <w:r w:rsidR="008D52E2">
          <w:t>(e) movement variation</w:t>
        </w:r>
      </w:ins>
      <w:ins w:id="277" w:author="Chen Heller" w:date="2022-07-21T11:16:00Z">
        <w:r w:rsidR="00B55D74">
          <w:t xml:space="preserve">, defined as </w:t>
        </w:r>
      </w:ins>
      <w:ins w:id="278" w:author="Chen Heller" w:date="2022-07-20T11:27:00Z">
        <w:r w:rsidR="008D52E2">
          <w:t>the standard deviation of the "Deviation from center" measure. The standard deviation was computed over the trials; (f)</w:t>
        </w:r>
      </w:ins>
      <w:ins w:id="279" w:author="Chen Heller" w:date="2022-07-20T11:28:00Z">
        <w:r w:rsidR="008D52E2">
          <w:t xml:space="preserve"> </w:t>
        </w:r>
      </w:ins>
      <w:ins w:id="280" w:author="Chen Heller" w:date="2022-07-28T10:00:00Z">
        <w:r w:rsidR="001E4D2E">
          <w:t>h</w:t>
        </w:r>
      </w:ins>
      <w:ins w:id="281" w:author="Chen Heller" w:date="2022-07-20T11:28:00Z">
        <w:r w:rsidR="007D180D">
          <w:t>eading angle</w:t>
        </w:r>
      </w:ins>
      <w:ins w:id="282" w:author="Chen Heller" w:date="2022-07-21T11:16:00Z">
        <w:r w:rsidR="00B55D74">
          <w:t xml:space="preserve">, defined as the angle </w:t>
        </w:r>
      </w:ins>
      <w:ins w:id="283" w:author="Chen Heller" w:date="2022-07-20T11:28:00Z">
        <w:r w:rsidR="007D180D">
          <w:t xml:space="preserve">confined between a </w:t>
        </w:r>
      </w:ins>
      <w:ins w:id="284" w:author="Chen Heller" w:date="2022-07-20T11:31:00Z">
        <w:r w:rsidR="00ED05EE">
          <w:t>tangent</w:t>
        </w:r>
      </w:ins>
      <w:ins w:id="285" w:author="Chen Heller" w:date="2022-07-20T11:28:00Z">
        <w:r w:rsidR="007D180D">
          <w:t xml:space="preserve"> at every po</w:t>
        </w:r>
      </w:ins>
      <w:ins w:id="286" w:author="Chen Heller" w:date="2022-07-20T11:29:00Z">
        <w:r w:rsidR="007D180D">
          <w:t xml:space="preserve">int along the trajectory and a line perpendicular to the screen. </w:t>
        </w:r>
        <w:r w:rsidR="004F5D4B">
          <w:t xml:space="preserve">An angle was considered negative if the extension of the tangent </w:t>
        </w:r>
      </w:ins>
      <w:ins w:id="287" w:author="Chen Heller" w:date="2022-07-20T11:30:00Z">
        <w:r w:rsidR="004F5D4B">
          <w:t xml:space="preserve">met </w:t>
        </w:r>
      </w:ins>
      <w:ins w:id="288" w:author="Chen Heller" w:date="2022-07-20T11:29:00Z">
        <w:r w:rsidR="004F5D4B">
          <w:t>the screen on the side opposite to the chosen answer</w:t>
        </w:r>
      </w:ins>
      <w:ins w:id="289" w:author="Chen Heller" w:date="2022-07-20T11:30:00Z">
        <w:r w:rsidR="00DA350E">
          <w:t>; (g) changes of mind</w:t>
        </w:r>
      </w:ins>
      <w:ins w:id="290" w:author="Chen Heller" w:date="2022-07-21T11:25:00Z">
        <w:r w:rsidR="00D3670B">
          <w:t xml:space="preserve">, </w:t>
        </w:r>
      </w:ins>
      <w:ins w:id="291" w:author="Chen Heller" w:date="2022-07-20T11:32:00Z">
        <w:r w:rsidR="003B295C">
          <w:t xml:space="preserve">defined as </w:t>
        </w:r>
        <w:r w:rsidR="00ED05EE">
          <w:t>the number of changes in implied goal</w:t>
        </w:r>
      </w:ins>
      <w:ins w:id="292" w:author="Chen Heller" w:date="2022-07-28T10:01:00Z">
        <w:r w:rsidR="00045865">
          <w:t xml:space="preserve"> along a </w:t>
        </w:r>
      </w:ins>
      <w:ins w:id="293" w:author="Chen Heller" w:date="2022-07-28T10:02:00Z">
        <w:r w:rsidR="004B0CC2">
          <w:t xml:space="preserve">single </w:t>
        </w:r>
      </w:ins>
      <w:ins w:id="294" w:author="Chen Heller" w:date="2022-07-28T10:01:00Z">
        <w:r w:rsidR="00045865">
          <w:t xml:space="preserve">trial's trajectory. </w:t>
        </w:r>
      </w:ins>
      <w:ins w:id="295" w:author="Chen Heller" w:date="2022-07-28T10:02:00Z">
        <w:r w:rsidR="004B0CC2">
          <w:t xml:space="preserve">The implied goal </w:t>
        </w:r>
      </w:ins>
      <w:ins w:id="296" w:author="Chen Heller" w:date="2022-07-28T10:04:00Z">
        <w:r w:rsidR="00D4213C">
          <w:t>was indicated by</w:t>
        </w:r>
      </w:ins>
      <w:ins w:id="297" w:author="Chen Heller" w:date="2022-07-28T10:01:00Z">
        <w:r w:rsidR="00045865">
          <w:t xml:space="preserve"> </w:t>
        </w:r>
      </w:ins>
      <w:ins w:id="298" w:author="Chen Heller" w:date="2022-07-20T11:32:00Z">
        <w:r w:rsidR="00ED05EE">
          <w:t>the side where the current tangent to the trajectory meets the screen</w:t>
        </w:r>
        <w:r w:rsidR="003B295C">
          <w:t>; (h) total distance traveled</w:t>
        </w:r>
      </w:ins>
      <w:ins w:id="299" w:author="Chen Heller" w:date="2022-07-21T11:26:00Z">
        <w:r w:rsidR="0025568C">
          <w:t xml:space="preserve">, defined as the </w:t>
        </w:r>
      </w:ins>
      <w:ins w:id="300" w:author="Chen Heller" w:date="2022-07-20T11:32:00Z">
        <w:r w:rsidR="003B295C">
          <w:t xml:space="preserve">sum of Euclidean distances between </w:t>
        </w:r>
      </w:ins>
      <w:ins w:id="301" w:author="Chen Heller" w:date="2022-07-28T10:03:00Z">
        <w:r w:rsidR="00400848">
          <w:t xml:space="preserve">the </w:t>
        </w:r>
      </w:ins>
      <w:ins w:id="302" w:author="Chen Heller" w:date="2022-07-20T11:32:00Z">
        <w:r w:rsidR="003B295C">
          <w:t xml:space="preserve">samples </w:t>
        </w:r>
      </w:ins>
      <w:ins w:id="303" w:author="Chen Heller" w:date="2022-07-28T10:03:00Z">
        <w:r w:rsidR="00400848">
          <w:t xml:space="preserve">of a single </w:t>
        </w:r>
      </w:ins>
      <w:ins w:id="304" w:author="Chen Heller" w:date="2022-07-28T10:04:00Z">
        <w:r w:rsidR="00400848">
          <w:t>trial</w:t>
        </w:r>
      </w:ins>
      <w:ins w:id="305" w:author="Chen Heller" w:date="2022-07-20T11:33:00Z">
        <w:r w:rsidR="003B295C">
          <w:t>.</w:t>
        </w:r>
      </w:ins>
      <w:commentRangeEnd w:id="221"/>
      <w:ins w:id="306" w:author="Chen Heller" w:date="2022-07-26T14:56:00Z">
        <w:r w:rsidR="00640799">
          <w:rPr>
            <w:rStyle w:val="CommentReference"/>
          </w:rPr>
          <w:commentReference w:id="221"/>
        </w:r>
      </w:ins>
    </w:p>
    <w:p w14:paraId="2833F9BE" w14:textId="528757D1" w:rsidR="003F77CF" w:rsidRDefault="003F77CF" w:rsidP="003F77CF">
      <w:pPr>
        <w:pStyle w:val="Heading5"/>
        <w:bidi w:val="0"/>
        <w:rPr>
          <w:ins w:id="307" w:author="Chen Heller" w:date="2022-07-21T11:15:00Z"/>
        </w:rPr>
      </w:pPr>
      <w:ins w:id="308" w:author="Chen Heller" w:date="2022-07-21T11:15:00Z">
        <w:r>
          <w:t>Exclusion criteria</w:t>
        </w:r>
      </w:ins>
    </w:p>
    <w:p w14:paraId="278BD072" w14:textId="4D9E0947" w:rsidR="00823CFE" w:rsidRDefault="00F70C75" w:rsidP="007B59BB">
      <w:pPr>
        <w:pStyle w:val="NoSpacing"/>
        <w:bidi w:val="0"/>
        <w:rPr>
          <w:ins w:id="309" w:author="Chen Heller" w:date="2022-07-20T11:23:00Z"/>
        </w:rPr>
      </w:pPr>
      <w:ins w:id="310" w:author="Chen Heller" w:date="2022-07-21T11:35:00Z">
        <w:r>
          <w:t xml:space="preserve">Trials </w:t>
        </w:r>
      </w:ins>
      <w:ins w:id="311" w:author="Chen Heller" w:date="2022-07-21T12:13:00Z">
        <w:r w:rsidR="00E403CC">
          <w:t xml:space="preserve">in which </w:t>
        </w:r>
      </w:ins>
      <w:ins w:id="312" w:author="Chen Heller" w:date="2022-07-21T12:14:00Z">
        <w:r w:rsidR="009C0FF0">
          <w:t xml:space="preserve">either </w:t>
        </w:r>
      </w:ins>
      <w:ins w:id="313" w:author="Chen Heller" w:date="2022-07-21T12:13:00Z">
        <w:r w:rsidR="00E403CC">
          <w:t xml:space="preserve">a technical malfunction </w:t>
        </w:r>
      </w:ins>
      <w:ins w:id="314" w:author="Chen Heller" w:date="2022-07-21T12:14:00Z">
        <w:r w:rsidR="009C0FF0">
          <w:t>occurred,</w:t>
        </w:r>
      </w:ins>
      <w:ins w:id="315" w:author="Chen Heller" w:date="2022-07-21T12:13:00Z">
        <w:r w:rsidR="00E403CC">
          <w:t xml:space="preserve"> or a problematic response was given, </w:t>
        </w:r>
      </w:ins>
      <w:ins w:id="316" w:author="Chen Heller" w:date="2022-07-21T12:14:00Z">
        <w:r w:rsidR="009C0FF0">
          <w:t>as well as trial</w:t>
        </w:r>
      </w:ins>
      <w:ins w:id="317" w:author="Chen Heller" w:date="2022-07-21T15:27:00Z">
        <w:r w:rsidR="001739AD">
          <w:t>s</w:t>
        </w:r>
      </w:ins>
      <w:ins w:id="318" w:author="Chen Heller" w:date="2022-07-21T12:14:00Z">
        <w:r w:rsidR="009C0FF0">
          <w:t xml:space="preserve"> that </w:t>
        </w:r>
      </w:ins>
      <w:ins w:id="319" w:author="Chen Heller" w:date="2022-07-21T11:35:00Z">
        <w:r>
          <w:t xml:space="preserve">had </w:t>
        </w:r>
      </w:ins>
      <w:ins w:id="320" w:author="Chen Heller" w:date="2022-07-21T11:36:00Z">
        <w:r>
          <w:t>a visibility rating that is higher than one</w:t>
        </w:r>
      </w:ins>
      <w:ins w:id="321" w:author="Chen Heller" w:date="2022-07-21T12:15:00Z">
        <w:r w:rsidR="009C0FF0">
          <w:t>,</w:t>
        </w:r>
      </w:ins>
      <w:ins w:id="322" w:author="Chen Heller" w:date="2022-07-21T11:36:00Z">
        <w:r>
          <w:t xml:space="preserve"> were excluded from the analysis.</w:t>
        </w:r>
        <w:r w:rsidR="00735979">
          <w:t xml:space="preserve"> </w:t>
        </w:r>
      </w:ins>
      <w:ins w:id="323" w:author="Chen Heller" w:date="2022-07-21T11:38:00Z">
        <w:r w:rsidR="00C3475E">
          <w:t xml:space="preserve">A technical malfunction </w:t>
        </w:r>
      </w:ins>
      <w:ins w:id="324" w:author="Chen Heller" w:date="2022-07-28T10:16:00Z">
        <w:r w:rsidR="009E495C">
          <w:t xml:space="preserve">signifies </w:t>
        </w:r>
      </w:ins>
      <w:ins w:id="325" w:author="Chen Heller" w:date="2022-07-28T10:12:00Z">
        <w:r w:rsidR="00180C5F">
          <w:t>trajector</w:t>
        </w:r>
      </w:ins>
      <w:ins w:id="326" w:author="Chen Heller" w:date="2022-07-28T10:16:00Z">
        <w:r w:rsidR="009E495C">
          <w:t>ies that</w:t>
        </w:r>
      </w:ins>
      <w:ins w:id="327" w:author="Chen Heller" w:date="2022-07-28T10:12:00Z">
        <w:r w:rsidR="00180C5F">
          <w:t xml:space="preserve"> </w:t>
        </w:r>
      </w:ins>
      <w:ins w:id="328" w:author="Chen Heller" w:date="2022-07-21T12:16:00Z">
        <w:r w:rsidR="00F51AD1">
          <w:t xml:space="preserve">had less than </w:t>
        </w:r>
      </w:ins>
      <w:ins w:id="329" w:author="Chen Heller" w:date="2022-07-21T11:39:00Z">
        <w:r w:rsidR="00C3475E">
          <w:t xml:space="preserve">100ms of </w:t>
        </w:r>
      </w:ins>
      <w:ins w:id="330" w:author="Chen Heller" w:date="2022-07-28T10:12:00Z">
        <w:r w:rsidR="00180C5F">
          <w:t xml:space="preserve">existing </w:t>
        </w:r>
      </w:ins>
      <w:ins w:id="331" w:author="Chen Heller" w:date="2022-07-21T11:39:00Z">
        <w:r w:rsidR="00C3475E">
          <w:t xml:space="preserve">data </w:t>
        </w:r>
      </w:ins>
      <w:ins w:id="332" w:author="Chen Heller" w:date="2022-07-21T12:16:00Z">
        <w:r w:rsidR="007116EB">
          <w:t>or more than 100ms of missing data</w:t>
        </w:r>
      </w:ins>
      <w:ins w:id="333" w:author="Chen Heller" w:date="2022-07-21T12:17:00Z">
        <w:r w:rsidR="007116EB">
          <w:t xml:space="preserve">, or </w:t>
        </w:r>
      </w:ins>
      <w:ins w:id="334" w:author="Chen Heller" w:date="2022-07-28T10:16:00Z">
        <w:r w:rsidR="009E495C">
          <w:t xml:space="preserve">trials in which </w:t>
        </w:r>
      </w:ins>
      <w:ins w:id="335" w:author="Chen Heller" w:date="2022-07-21T12:17:00Z">
        <w:r w:rsidR="007116EB">
          <w:t xml:space="preserve">the </w:t>
        </w:r>
      </w:ins>
      <w:ins w:id="336" w:author="Chen Heller" w:date="2022-07-21T15:28:00Z">
        <w:r w:rsidR="00923E83">
          <w:t>stimuli</w:t>
        </w:r>
      </w:ins>
      <w:ins w:id="337" w:author="Chen Heller" w:date="2022-07-21T12:17:00Z">
        <w:r w:rsidR="007116EB">
          <w:t xml:space="preserve"> duration was incorrect</w:t>
        </w:r>
      </w:ins>
      <w:ins w:id="338" w:author="Chen Heller" w:date="2022-07-21T11:40:00Z">
        <w:r w:rsidR="00C57EC0">
          <w:t xml:space="preserve">. </w:t>
        </w:r>
      </w:ins>
      <w:ins w:id="339" w:author="Chen Heller" w:date="2022-07-28T10:17:00Z">
        <w:r w:rsidR="00CA7AF7">
          <w:t>P</w:t>
        </w:r>
      </w:ins>
      <w:ins w:id="340" w:author="Chen Heller" w:date="2022-07-21T12:17:00Z">
        <w:r w:rsidR="00DC26B3">
          <w:t>roblematic response</w:t>
        </w:r>
      </w:ins>
      <w:ins w:id="341" w:author="Chen Heller" w:date="2022-07-28T10:17:00Z">
        <w:r w:rsidR="00CA7AF7">
          <w:t xml:space="preserve">s include </w:t>
        </w:r>
      </w:ins>
      <w:ins w:id="342" w:author="Chen Heller" w:date="2022-07-28T10:19:00Z">
        <w:r w:rsidR="001537B9">
          <w:t xml:space="preserve">incorrect answers and </w:t>
        </w:r>
      </w:ins>
      <w:ins w:id="343" w:author="Chen Heller" w:date="2022-07-28T10:18:00Z">
        <w:r w:rsidR="00CA7AF7">
          <w:t>trajectories that missed the target by more than 12cm</w:t>
        </w:r>
      </w:ins>
      <w:ins w:id="344" w:author="Chen Heller" w:date="2022-07-28T10:19:00Z">
        <w:r w:rsidR="001537B9">
          <w:t>,</w:t>
        </w:r>
      </w:ins>
      <w:ins w:id="345" w:author="Chen Heller" w:date="2022-07-28T10:18:00Z">
        <w:r w:rsidR="001537B9">
          <w:t xml:space="preserve"> as well as </w:t>
        </w:r>
      </w:ins>
      <w:ins w:id="346" w:author="Chen Heller" w:date="2022-07-21T11:40:00Z">
        <w:r w:rsidR="00855B75">
          <w:t xml:space="preserve">reaching </w:t>
        </w:r>
      </w:ins>
      <w:ins w:id="347" w:author="Chen Heller" w:date="2022-07-28T10:19:00Z">
        <w:r w:rsidR="001537B9">
          <w:t>movements</w:t>
        </w:r>
      </w:ins>
      <w:ins w:id="348" w:author="Chen Heller" w:date="2022-07-21T11:40:00Z">
        <w:r w:rsidR="00855B75">
          <w:t xml:space="preserve"> </w:t>
        </w:r>
      </w:ins>
      <w:ins w:id="349" w:author="Chen Heller" w:date="2022-07-28T10:19:00Z">
        <w:r w:rsidR="00FB37A2">
          <w:t xml:space="preserve">that were </w:t>
        </w:r>
      </w:ins>
      <w:ins w:id="350" w:author="Chen Heller" w:date="2022-07-21T11:43:00Z">
        <w:r w:rsidR="00CE439B">
          <w:t xml:space="preserve">shorter </w:t>
        </w:r>
      </w:ins>
      <w:ins w:id="351" w:author="Chen Heller" w:date="2022-07-28T10:20:00Z">
        <w:r w:rsidR="00C73ED8">
          <w:t xml:space="preserve">– when measured along the z axis – </w:t>
        </w:r>
      </w:ins>
      <w:ins w:id="352" w:author="Chen Heller" w:date="2022-07-21T11:43:00Z">
        <w:r w:rsidR="00CE439B">
          <w:t xml:space="preserve">than </w:t>
        </w:r>
      </w:ins>
      <w:ins w:id="353" w:author="Chen Heller" w:date="2022-07-21T11:44:00Z">
        <w:r w:rsidR="00CE439B">
          <w:t xml:space="preserve">the </w:t>
        </w:r>
      </w:ins>
      <w:ins w:id="354" w:author="Chen Heller" w:date="2022-07-21T12:02:00Z">
        <w:r w:rsidR="00697FF7">
          <w:t>distance between the start</w:t>
        </w:r>
      </w:ins>
      <w:ins w:id="355" w:author="Chen Heller" w:date="2022-07-21T12:04:00Z">
        <w:r w:rsidR="00963730">
          <w:t>ing p</w:t>
        </w:r>
      </w:ins>
      <w:ins w:id="356" w:author="Chen Heller" w:date="2022-07-21T12:06:00Z">
        <w:r w:rsidR="00060B5C">
          <w:t>oi</w:t>
        </w:r>
      </w:ins>
      <w:ins w:id="357" w:author="Chen Heller" w:date="2022-07-21T12:04:00Z">
        <w:r w:rsidR="00963730">
          <w:t>nt and the screen, minus</w:t>
        </w:r>
        <w:r w:rsidR="0082310B">
          <w:t xml:space="preserve"> a </w:t>
        </w:r>
      </w:ins>
      <w:ins w:id="358" w:author="Chen Heller" w:date="2022-07-21T12:05:00Z">
        <w:r w:rsidR="00060B5C">
          <w:t>three-centimeter</w:t>
        </w:r>
      </w:ins>
      <w:ins w:id="359" w:author="Chen Heller" w:date="2022-07-21T12:04:00Z">
        <w:r w:rsidR="0082310B">
          <w:t xml:space="preserve"> allowance that accounts for </w:t>
        </w:r>
      </w:ins>
      <w:ins w:id="360" w:author="Chen Heller" w:date="2022-07-21T12:05:00Z">
        <w:r w:rsidR="0082310B">
          <w:t xml:space="preserve">small </w:t>
        </w:r>
      </w:ins>
      <w:ins w:id="361" w:author="Chen Heller" w:date="2022-07-21T12:04:00Z">
        <w:r w:rsidR="0082310B">
          <w:t>variation</w:t>
        </w:r>
      </w:ins>
      <w:ins w:id="362" w:author="Chen Heller" w:date="2022-07-21T12:05:00Z">
        <w:r w:rsidR="0082310B">
          <w:t xml:space="preserve">s in </w:t>
        </w:r>
      </w:ins>
      <w:ins w:id="363" w:author="Chen Heller" w:date="2022-07-25T19:22:00Z">
        <w:r w:rsidR="002C1431">
          <w:t xml:space="preserve">reaching </w:t>
        </w:r>
      </w:ins>
      <w:ins w:id="364" w:author="Chen Heller" w:date="2022-07-21T12:05:00Z">
        <w:r w:rsidR="0082310B">
          <w:t>onset.</w:t>
        </w:r>
      </w:ins>
      <w:ins w:id="365" w:author="Chen Heller" w:date="2022-07-21T15:31:00Z">
        <w:r w:rsidR="00AC1A47">
          <w:t xml:space="preserve"> Finally, slow movements</w:t>
        </w:r>
      </w:ins>
      <w:ins w:id="366" w:author="Chen Heller" w:date="2022-07-28T10:22:00Z">
        <w:r w:rsidR="00C641FC">
          <w:rPr>
            <w:rFonts w:hint="cs"/>
            <w:rtl/>
          </w:rPr>
          <w:t xml:space="preserve"> </w:t>
        </w:r>
        <w:r w:rsidR="00C641FC">
          <w:t>were disqualified</w:t>
        </w:r>
      </w:ins>
      <w:ins w:id="367" w:author="Chen Heller" w:date="2022-07-21T15:31:00Z">
        <w:r w:rsidR="00AC1A47">
          <w:t xml:space="preserve"> </w:t>
        </w:r>
      </w:ins>
      <w:ins w:id="368" w:author="Chen Heller" w:date="2022-07-28T10:22:00Z">
        <w:r w:rsidR="00C641FC">
          <w:t xml:space="preserve">if they </w:t>
        </w:r>
      </w:ins>
      <w:ins w:id="369" w:author="Chen Heller" w:date="2022-07-21T15:33:00Z">
        <w:r w:rsidR="0041233D">
          <w:t xml:space="preserve">were located more than 3 </w:t>
        </w:r>
      </w:ins>
      <w:ins w:id="370" w:author="Chen Heller" w:date="2022-07-28T08:54:00Z">
        <w:r w:rsidR="00AC73D8">
          <w:t>SD</w:t>
        </w:r>
      </w:ins>
      <w:ins w:id="371" w:author="Chen Heller" w:date="2022-07-21T15:33:00Z">
        <w:r w:rsidR="0041233D">
          <w:t xml:space="preserve"> from the </w:t>
        </w:r>
      </w:ins>
      <w:ins w:id="372" w:author="Chen Heller" w:date="2022-07-25T19:23:00Z">
        <w:r w:rsidR="00327FC8">
          <w:t xml:space="preserve">average movement duration across </w:t>
        </w:r>
      </w:ins>
      <w:ins w:id="373" w:author="Chen Heller" w:date="2022-07-28T10:22:00Z">
        <w:r w:rsidR="00953E48">
          <w:t xml:space="preserve">the participant's </w:t>
        </w:r>
      </w:ins>
      <w:ins w:id="374" w:author="Chen Heller" w:date="2022-07-28T10:23:00Z">
        <w:r w:rsidR="00953E48">
          <w:t xml:space="preserve">correctly answered </w:t>
        </w:r>
      </w:ins>
      <w:ins w:id="375" w:author="Chen Heller" w:date="2022-07-25T19:23:00Z">
        <w:r w:rsidR="00327FC8">
          <w:t xml:space="preserve">trials that </w:t>
        </w:r>
      </w:ins>
      <w:ins w:id="376" w:author="Chen Heller" w:date="2022-07-25T19:25:00Z">
        <w:r w:rsidR="00C72721">
          <w:t>did not have missing data</w:t>
        </w:r>
      </w:ins>
      <w:ins w:id="377" w:author="Chen Heller" w:date="2022-07-28T10:23:00Z">
        <w:r w:rsidR="00953E48">
          <w:t>.</w:t>
        </w:r>
      </w:ins>
    </w:p>
    <w:p w14:paraId="459C7EAD" w14:textId="5309012A" w:rsidR="000E1974" w:rsidRDefault="002057FC" w:rsidP="001E0823">
      <w:pPr>
        <w:pStyle w:val="Heading4"/>
        <w:bidi w:val="0"/>
        <w:rPr>
          <w:ins w:id="378" w:author="Chen Heller" w:date="2022-07-19T14:57:00Z"/>
        </w:rPr>
      </w:pPr>
      <w:r>
        <w:t>Results</w:t>
      </w:r>
    </w:p>
    <w:p w14:paraId="4C5F1B89" w14:textId="38E7A0A0" w:rsidR="001E64D4" w:rsidRPr="00016678" w:rsidRDefault="008246E6">
      <w:pPr>
        <w:pStyle w:val="NoSpacing"/>
        <w:bidi w:val="0"/>
        <w:pPrChange w:id="379" w:author="Chen Heller" w:date="2022-07-28T11:50:00Z">
          <w:pPr>
            <w:pStyle w:val="Heading4"/>
            <w:bidi w:val="0"/>
          </w:pPr>
        </w:pPrChange>
      </w:pPr>
      <w:ins w:id="380" w:author="Chen Heller" w:date="2022-07-28T11:00:00Z">
        <w:r>
          <w:t xml:space="preserve">The responses to the recognition task </w:t>
        </w:r>
      </w:ins>
      <w:ins w:id="381" w:author="Chen Heller" w:date="2022-07-28T11:01:00Z">
        <w:r w:rsidR="0078001D">
          <w:t>o</w:t>
        </w:r>
        <w:r>
          <w:t xml:space="preserve">n the congruent </w:t>
        </w:r>
        <w:r w:rsidR="0078001D">
          <w:t>condition do not represent the objective visibility since the</w:t>
        </w:r>
      </w:ins>
      <w:ins w:id="382" w:author="Chen Heller" w:date="2022-07-28T11:09:00Z">
        <w:r w:rsidR="008405CF">
          <w:t xml:space="preserve"> prime and target words </w:t>
        </w:r>
      </w:ins>
      <w:ins w:id="383" w:author="Chen Heller" w:date="2022-07-28T13:12:00Z">
        <w:r w:rsidR="009C01DA">
          <w:t xml:space="preserve">are </w:t>
        </w:r>
      </w:ins>
      <w:ins w:id="384" w:author="Chen Heller" w:date="2022-07-28T11:09:00Z">
        <w:r w:rsidR="008405CF">
          <w:t>identical which biases the responses.</w:t>
        </w:r>
      </w:ins>
      <w:ins w:id="385" w:author="Chen Heller" w:date="2022-07-19T15:01:00Z">
        <w:r w:rsidR="00F77DA2">
          <w:t xml:space="preserve"> </w:t>
        </w:r>
      </w:ins>
      <w:ins w:id="386" w:author="Chen Heller" w:date="2022-07-28T11:09:00Z">
        <w:r w:rsidR="009C243C">
          <w:t>T</w:t>
        </w:r>
      </w:ins>
      <w:ins w:id="387" w:author="Chen Heller" w:date="2022-07-19T15:01:00Z">
        <w:r w:rsidR="00F77DA2">
          <w:t>herefore</w:t>
        </w:r>
      </w:ins>
      <w:ins w:id="388" w:author="Chen Heller" w:date="2022-07-28T11:09:00Z">
        <w:r w:rsidR="009C243C">
          <w:t>,</w:t>
        </w:r>
      </w:ins>
      <w:ins w:id="389" w:author="Chen Heller" w:date="2022-07-19T15:01:00Z">
        <w:r w:rsidR="00F77DA2">
          <w:t xml:space="preserve"> only the responses in </w:t>
        </w:r>
      </w:ins>
      <w:proofErr w:type="spellStart"/>
      <w:ins w:id="390" w:author="Chen Heller" w:date="2022-07-28T13:13:00Z">
        <w:r w:rsidR="00B93F90">
          <w:t>s</w:t>
        </w:r>
      </w:ins>
      <w:ins w:id="391" w:author="Chen Heller" w:date="2022-07-19T15:01:00Z">
        <w:r w:rsidR="00F77DA2">
          <w:t>the</w:t>
        </w:r>
        <w:proofErr w:type="spellEnd"/>
        <w:r w:rsidR="00F77DA2">
          <w:t xml:space="preserve"> incongruent condition were used to estimate prime visibility. </w:t>
        </w:r>
      </w:ins>
      <w:ins w:id="392" w:author="Chen Heller" w:date="2022-07-20T13:48:00Z">
        <w:r w:rsidR="00CD5910">
          <w:t>When part</w:t>
        </w:r>
      </w:ins>
      <w:ins w:id="393" w:author="Chen Heller" w:date="2022-07-20T13:49:00Z">
        <w:r w:rsidR="00CD5910">
          <w:t xml:space="preserve">icipants rated the </w:t>
        </w:r>
        <w:r w:rsidR="009466C3">
          <w:t xml:space="preserve">prime as invisible, they </w:t>
        </w:r>
      </w:ins>
      <w:ins w:id="394" w:author="Chen Heller" w:date="2022-07-19T15:01:00Z">
        <w:r w:rsidR="00F77DA2">
          <w:t xml:space="preserve">were not better than chance at recognizing </w:t>
        </w:r>
      </w:ins>
      <w:ins w:id="395" w:author="Chen Heller" w:date="2022-07-20T13:49:00Z">
        <w:r w:rsidR="009466C3">
          <w:t>it</w:t>
        </w:r>
      </w:ins>
      <w:ins w:id="396" w:author="Chen Heller" w:date="2022-07-21T10:36:00Z">
        <w:r w:rsidR="00FE0063">
          <w:t xml:space="preserve">, </w:t>
        </w:r>
      </w:ins>
      <w:ins w:id="397" w:author="Chen Heller" w:date="2022-07-19T15:01:00Z">
        <w:r w:rsidR="00F77DA2">
          <w:t>M = 50.6%,</w:t>
        </w:r>
      </w:ins>
      <w:ins w:id="398" w:author="Chen Heller" w:date="2022-07-21T10:37:00Z">
        <w:r w:rsidR="006C3D2D">
          <w:t xml:space="preserve"> </w:t>
        </w:r>
      </w:ins>
      <w:ins w:id="399" w:author="Chen Heller" w:date="2022-07-28T08:54:00Z">
        <w:r w:rsidR="00AC73D8">
          <w:t>SD</w:t>
        </w:r>
      </w:ins>
      <w:ins w:id="400" w:author="Chen Heller" w:date="2022-07-21T10:37:00Z">
        <w:r w:rsidR="006C3D2D">
          <w:t xml:space="preserve"> = </w:t>
        </w:r>
      </w:ins>
      <w:ins w:id="401" w:author="Chen Heller" w:date="2022-07-28T11:12:00Z">
        <w:r w:rsidR="00F21387">
          <w:t>3.4</w:t>
        </w:r>
      </w:ins>
      <w:ins w:id="402" w:author="Chen Heller" w:date="2022-07-21T10:37:00Z">
        <w:r w:rsidR="006C3D2D">
          <w:t>,</w:t>
        </w:r>
      </w:ins>
      <w:ins w:id="403" w:author="Chen Heller" w:date="2022-07-19T15:01:00Z">
        <w:r w:rsidR="00F77DA2">
          <w:t xml:space="preserve"> </w:t>
        </w:r>
        <w:proofErr w:type="gramStart"/>
        <w:r w:rsidR="00F77DA2">
          <w:t>t</w:t>
        </w:r>
      </w:ins>
      <w:ins w:id="404" w:author="Chen Heller" w:date="2022-07-21T10:35:00Z">
        <w:r w:rsidR="00FE0063" w:rsidRPr="00562AD9">
          <w:rPr>
            <w:vertAlign w:val="subscript"/>
            <w:rPrChange w:id="405" w:author="Chen Heller" w:date="2022-07-28T11:31:00Z">
              <w:rPr>
                <w:i w:val="0"/>
                <w:iCs w:val="0"/>
              </w:rPr>
            </w:rPrChange>
          </w:rPr>
          <w:t>(</w:t>
        </w:r>
        <w:proofErr w:type="gramEnd"/>
        <w:r w:rsidR="00FE0063" w:rsidRPr="00562AD9">
          <w:rPr>
            <w:vertAlign w:val="subscript"/>
            <w:rPrChange w:id="406" w:author="Chen Heller" w:date="2022-07-28T11:31:00Z">
              <w:rPr>
                <w:i w:val="0"/>
                <w:iCs w:val="0"/>
              </w:rPr>
            </w:rPrChange>
          </w:rPr>
          <w:t>9)</w:t>
        </w:r>
      </w:ins>
      <w:ins w:id="407" w:author="Chen Heller" w:date="2022-07-19T15:01:00Z">
        <w:r w:rsidR="00F77DA2">
          <w:t xml:space="preserve"> = 0.59, </w:t>
        </w:r>
      </w:ins>
      <w:ins w:id="408" w:author="Chen Heller" w:date="2022-07-21T10:36:00Z">
        <w:r w:rsidR="00FE0063">
          <w:t>p = 0.56,</w:t>
        </w:r>
        <w:r w:rsidR="006C3D2D">
          <w:t xml:space="preserve"> 95%</w:t>
        </w:r>
        <w:r w:rsidR="00FE0063">
          <w:t xml:space="preserve"> </w:t>
        </w:r>
      </w:ins>
      <w:ins w:id="409" w:author="Chen Heller" w:date="2022-07-19T15:01:00Z">
        <w:r w:rsidR="00F77DA2">
          <w:t>CI = [</w:t>
        </w:r>
      </w:ins>
      <w:ins w:id="410" w:author="Chen Heller" w:date="2022-07-28T11:12:00Z">
        <w:r w:rsidR="00F21387">
          <w:t>48.2</w:t>
        </w:r>
      </w:ins>
      <w:ins w:id="411" w:author="Chen Heller" w:date="2022-07-19T15:01:00Z">
        <w:r w:rsidR="00F77DA2">
          <w:t xml:space="preserve">, </w:t>
        </w:r>
      </w:ins>
      <w:ins w:id="412" w:author="Chen Heller" w:date="2022-07-28T11:12:00Z">
        <w:r w:rsidR="00F21387">
          <w:t>53</w:t>
        </w:r>
      </w:ins>
      <w:ins w:id="413" w:author="Chen Heller" w:date="2022-07-19T15:01:00Z">
        <w:r w:rsidR="00F77DA2">
          <w:t xml:space="preserve">]. </w:t>
        </w:r>
      </w:ins>
      <w:ins w:id="414" w:author="Chen Heller" w:date="2022-07-28T11:22:00Z">
        <w:r w:rsidR="00800ED7">
          <w:t>T</w:t>
        </w:r>
      </w:ins>
      <w:ins w:id="415" w:author="Chen Heller" w:date="2022-07-26T16:39:00Z">
        <w:r w:rsidR="00037672">
          <w:t xml:space="preserve">he </w:t>
        </w:r>
      </w:ins>
      <w:ins w:id="416" w:author="Chen Heller" w:date="2022-07-26T16:35:00Z">
        <w:r w:rsidR="00666006">
          <w:t xml:space="preserve">total distance traveled </w:t>
        </w:r>
      </w:ins>
      <w:ins w:id="417" w:author="Chen Heller" w:date="2022-07-28T11:14:00Z">
        <w:r w:rsidR="00640A55">
          <w:t>o</w:t>
        </w:r>
      </w:ins>
      <w:ins w:id="418" w:author="Chen Heller" w:date="2022-07-26T16:35:00Z">
        <w:r w:rsidR="00666006">
          <w:t xml:space="preserve">n the congruent </w:t>
        </w:r>
      </w:ins>
      <w:ins w:id="419" w:author="Chen Heller" w:date="2022-07-26T16:36:00Z">
        <w:r w:rsidR="001601EF">
          <w:t xml:space="preserve">(M = 1.01, </w:t>
        </w:r>
      </w:ins>
      <w:ins w:id="420" w:author="Chen Heller" w:date="2022-07-28T08:54:00Z">
        <w:r w:rsidR="00AC73D8">
          <w:t>SD</w:t>
        </w:r>
      </w:ins>
      <w:ins w:id="421" w:author="Chen Heller" w:date="2022-07-26T16:36:00Z">
        <w:r w:rsidR="001601EF">
          <w:t xml:space="preserve"> = 0.006) </w:t>
        </w:r>
      </w:ins>
      <w:ins w:id="422" w:author="Chen Heller" w:date="2022-07-26T16:35:00Z">
        <w:r w:rsidR="00666006">
          <w:t xml:space="preserve">and incongruent </w:t>
        </w:r>
      </w:ins>
      <w:ins w:id="423" w:author="Chen Heller" w:date="2022-07-26T16:36:00Z">
        <w:r w:rsidR="001601EF">
          <w:t xml:space="preserve">(M = 1.01, </w:t>
        </w:r>
      </w:ins>
      <w:ins w:id="424" w:author="Chen Heller" w:date="2022-07-28T08:54:00Z">
        <w:r w:rsidR="00AC73D8">
          <w:t>SD</w:t>
        </w:r>
      </w:ins>
      <w:ins w:id="425" w:author="Chen Heller" w:date="2022-07-26T16:36:00Z">
        <w:r w:rsidR="001601EF">
          <w:t xml:space="preserve"> = </w:t>
        </w:r>
      </w:ins>
      <w:ins w:id="426" w:author="Chen Heller" w:date="2022-07-26T16:37:00Z">
        <w:r w:rsidR="00B0099D">
          <w:t xml:space="preserve">0.007) </w:t>
        </w:r>
      </w:ins>
      <w:ins w:id="427" w:author="Chen Heller" w:date="2022-07-28T11:14:00Z">
        <w:r w:rsidR="00640A55">
          <w:t xml:space="preserve">conditions </w:t>
        </w:r>
      </w:ins>
      <w:ins w:id="428" w:author="Chen Heller" w:date="2022-07-26T16:35:00Z">
        <w:r w:rsidR="00666006">
          <w:t>did not differ</w:t>
        </w:r>
      </w:ins>
      <w:ins w:id="429" w:author="Chen Heller" w:date="2022-07-28T11:31:00Z">
        <w:r w:rsidR="00562AD9">
          <w:t xml:space="preserve"> (</w:t>
        </w:r>
      </w:ins>
      <w:ins w:id="430" w:author="Chen Heller" w:date="2022-07-26T16:37:00Z">
        <w:r w:rsidR="00B0099D">
          <w:t>t</w:t>
        </w:r>
        <w:r w:rsidR="00B0099D" w:rsidRPr="00562AD9">
          <w:rPr>
            <w:vertAlign w:val="subscript"/>
            <w:rPrChange w:id="431" w:author="Chen Heller" w:date="2022-07-28T11:31:00Z">
              <w:rPr>
                <w:i w:val="0"/>
                <w:iCs w:val="0"/>
              </w:rPr>
            </w:rPrChange>
          </w:rPr>
          <w:t>(9)</w:t>
        </w:r>
        <w:r w:rsidR="00B0099D">
          <w:t xml:space="preserve"> = </w:t>
        </w:r>
      </w:ins>
      <w:ins w:id="432" w:author="Chen Heller" w:date="2022-07-26T16:38:00Z">
        <w:r w:rsidR="00234B6D">
          <w:t>-0.94</w:t>
        </w:r>
      </w:ins>
      <w:ins w:id="433" w:author="Chen Heller" w:date="2022-07-26T16:37:00Z">
        <w:r w:rsidR="00B0099D">
          <w:t>, p = 0.3</w:t>
        </w:r>
      </w:ins>
      <w:ins w:id="434" w:author="Chen Heller" w:date="2022-07-26T16:38:00Z">
        <w:r w:rsidR="00234B6D">
          <w:t>6</w:t>
        </w:r>
      </w:ins>
      <w:ins w:id="435" w:author="Chen Heller" w:date="2022-07-26T16:37:00Z">
        <w:r w:rsidR="00B0099D">
          <w:t>, 95% CI [-0.00</w:t>
        </w:r>
      </w:ins>
      <w:ins w:id="436" w:author="Chen Heller" w:date="2022-07-26T16:38:00Z">
        <w:r w:rsidR="00234B6D">
          <w:t>3,</w:t>
        </w:r>
      </w:ins>
      <w:ins w:id="437" w:author="Chen Heller" w:date="2022-07-26T16:37:00Z">
        <w:r w:rsidR="00B0099D">
          <w:t xml:space="preserve"> 0.001], Cohen's </w:t>
        </w:r>
        <w:proofErr w:type="spellStart"/>
        <w:r w:rsidR="00B0099D">
          <w:t>d</w:t>
        </w:r>
        <w:r w:rsidR="00B0099D">
          <w:rPr>
            <w:vertAlign w:val="subscript"/>
          </w:rPr>
          <w:t>z</w:t>
        </w:r>
        <w:proofErr w:type="spellEnd"/>
        <w:r w:rsidR="00B0099D">
          <w:t xml:space="preserve"> = </w:t>
        </w:r>
      </w:ins>
      <w:ins w:id="438" w:author="Chen Heller" w:date="2022-07-26T16:39:00Z">
        <w:r w:rsidR="00234B6D">
          <w:t>-0.29</w:t>
        </w:r>
      </w:ins>
      <w:ins w:id="439" w:author="Chen Heller" w:date="2022-07-28T11:31:00Z">
        <w:r w:rsidR="00562AD9">
          <w:t>)</w:t>
        </w:r>
      </w:ins>
      <w:ins w:id="440" w:author="Chen Heller" w:date="2022-07-28T11:23:00Z">
        <w:r w:rsidR="005D66C8">
          <w:t xml:space="preserve"> </w:t>
        </w:r>
      </w:ins>
      <w:ins w:id="441" w:author="Chen Heller" w:date="2022-07-28T11:25:00Z">
        <w:r w:rsidR="000575A4">
          <w:t>and neither did the</w:t>
        </w:r>
      </w:ins>
      <w:ins w:id="442" w:author="Chen Heller" w:date="2022-07-28T11:30:00Z">
        <w:r w:rsidR="009B63EB">
          <w:t xml:space="preserve"> COM</w:t>
        </w:r>
      </w:ins>
      <w:ins w:id="443" w:author="Chen Heller" w:date="2022-07-28T11:25:00Z">
        <w:r w:rsidR="000575A4">
          <w:t xml:space="preserve"> frequency </w:t>
        </w:r>
      </w:ins>
      <w:ins w:id="444" w:author="Chen Heller" w:date="2022-07-26T16:45:00Z">
        <w:r w:rsidR="00EC601F">
          <w:t>(</w:t>
        </w:r>
        <w:proofErr w:type="spellStart"/>
        <w:r w:rsidR="00EC601F">
          <w:t>M</w:t>
        </w:r>
      </w:ins>
      <w:commentRangeStart w:id="445"/>
      <w:ins w:id="446" w:author="Chen Heller" w:date="2022-07-28T11:25:00Z">
        <w:r w:rsidR="000575A4">
          <w:rPr>
            <w:vertAlign w:val="subscript"/>
          </w:rPr>
          <w:t>con</w:t>
        </w:r>
      </w:ins>
      <w:commentRangeEnd w:id="445"/>
      <w:proofErr w:type="spellEnd"/>
      <w:ins w:id="447" w:author="Chen Heller" w:date="2022-07-28T11:30:00Z">
        <w:r w:rsidR="009B63EB">
          <w:rPr>
            <w:rStyle w:val="CommentReference"/>
          </w:rPr>
          <w:commentReference w:id="445"/>
        </w:r>
      </w:ins>
      <w:ins w:id="448" w:author="Chen Heller" w:date="2022-07-26T16:45:00Z">
        <w:r w:rsidR="00EC601F">
          <w:t xml:space="preserve"> = </w:t>
        </w:r>
        <w:r w:rsidR="004E0807">
          <w:t>0.21</w:t>
        </w:r>
        <w:r w:rsidR="00EC601F">
          <w:t xml:space="preserve">, </w:t>
        </w:r>
      </w:ins>
      <w:proofErr w:type="spellStart"/>
      <w:ins w:id="449" w:author="Chen Heller" w:date="2022-07-28T08:54:00Z">
        <w:r w:rsidR="00AC73D8">
          <w:t>SD</w:t>
        </w:r>
      </w:ins>
      <w:ins w:id="450" w:author="Chen Heller" w:date="2022-07-28T11:26:00Z">
        <w:r w:rsidR="000575A4">
          <w:rPr>
            <w:vertAlign w:val="subscript"/>
          </w:rPr>
          <w:t>con</w:t>
        </w:r>
      </w:ins>
      <w:proofErr w:type="spellEnd"/>
      <w:ins w:id="451" w:author="Chen Heller" w:date="2022-07-26T16:45:00Z">
        <w:r w:rsidR="00EC601F">
          <w:t xml:space="preserve"> = </w:t>
        </w:r>
      </w:ins>
      <w:ins w:id="452" w:author="Chen Heller" w:date="2022-07-26T16:46:00Z">
        <w:r w:rsidR="004E0807">
          <w:t>0.06</w:t>
        </w:r>
      </w:ins>
      <w:ins w:id="453" w:author="Chen Heller" w:date="2022-07-28T11:30:00Z">
        <w:r w:rsidR="009B63EB">
          <w:t xml:space="preserve">, </w:t>
        </w:r>
      </w:ins>
      <w:proofErr w:type="spellStart"/>
      <w:ins w:id="454" w:author="Chen Heller" w:date="2022-07-26T16:45:00Z">
        <w:r w:rsidR="00EC601F">
          <w:t>M</w:t>
        </w:r>
      </w:ins>
      <w:ins w:id="455" w:author="Chen Heller" w:date="2022-07-28T11:30:00Z">
        <w:r w:rsidR="009B63EB">
          <w:rPr>
            <w:vertAlign w:val="subscript"/>
          </w:rPr>
          <w:t>incon</w:t>
        </w:r>
      </w:ins>
      <w:proofErr w:type="spellEnd"/>
      <w:ins w:id="456" w:author="Chen Heller" w:date="2022-07-26T16:45:00Z">
        <w:r w:rsidR="00EC601F">
          <w:t xml:space="preserve"> = </w:t>
        </w:r>
      </w:ins>
      <w:ins w:id="457" w:author="Chen Heller" w:date="2022-07-26T16:46:00Z">
        <w:r w:rsidR="004E0807">
          <w:t>0.2</w:t>
        </w:r>
      </w:ins>
      <w:ins w:id="458" w:author="Chen Heller" w:date="2022-07-26T16:45:00Z">
        <w:r w:rsidR="00EC601F">
          <w:t xml:space="preserve">, </w:t>
        </w:r>
      </w:ins>
      <w:proofErr w:type="spellStart"/>
      <w:ins w:id="459" w:author="Chen Heller" w:date="2022-07-28T08:54:00Z">
        <w:r w:rsidR="00AC73D8">
          <w:t>SD</w:t>
        </w:r>
      </w:ins>
      <w:ins w:id="460" w:author="Chen Heller" w:date="2022-07-28T11:30:00Z">
        <w:r w:rsidR="009B63EB">
          <w:rPr>
            <w:vertAlign w:val="subscript"/>
          </w:rPr>
          <w:t>icon</w:t>
        </w:r>
      </w:ins>
      <w:proofErr w:type="spellEnd"/>
      <w:ins w:id="461" w:author="Chen Heller" w:date="2022-07-26T16:45:00Z">
        <w:r w:rsidR="00EC601F">
          <w:t xml:space="preserve"> = </w:t>
        </w:r>
      </w:ins>
      <w:ins w:id="462" w:author="Chen Heller" w:date="2022-07-26T16:46:00Z">
        <w:r w:rsidR="004E0807">
          <w:t>0.08</w:t>
        </w:r>
      </w:ins>
      <w:ins w:id="463" w:author="Chen Heller" w:date="2022-07-26T16:45:00Z">
        <w:r w:rsidR="00EC601F">
          <w:t>, t</w:t>
        </w:r>
        <w:r w:rsidR="00EC601F" w:rsidRPr="00562AD9">
          <w:rPr>
            <w:vertAlign w:val="subscript"/>
            <w:rPrChange w:id="464" w:author="Chen Heller" w:date="2022-07-28T11:31:00Z">
              <w:rPr>
                <w:i w:val="0"/>
                <w:iCs w:val="0"/>
              </w:rPr>
            </w:rPrChange>
          </w:rPr>
          <w:t>(9)</w:t>
        </w:r>
        <w:r w:rsidR="00EC601F">
          <w:t xml:space="preserve"> = </w:t>
        </w:r>
      </w:ins>
      <w:ins w:id="465" w:author="Chen Heller" w:date="2022-07-26T16:46:00Z">
        <w:r w:rsidR="004E0807">
          <w:t>0.3</w:t>
        </w:r>
      </w:ins>
      <w:ins w:id="466" w:author="Chen Heller" w:date="2022-07-26T16:45:00Z">
        <w:r w:rsidR="00EC601F">
          <w:t>, p = 0.</w:t>
        </w:r>
      </w:ins>
      <w:ins w:id="467" w:author="Chen Heller" w:date="2022-07-26T16:47:00Z">
        <w:r w:rsidR="00D4672F">
          <w:t>76</w:t>
        </w:r>
      </w:ins>
      <w:ins w:id="468" w:author="Chen Heller" w:date="2022-07-26T16:45:00Z">
        <w:r w:rsidR="00EC601F">
          <w:t>, 95% CI [-0.0</w:t>
        </w:r>
      </w:ins>
      <w:ins w:id="469" w:author="Chen Heller" w:date="2022-07-26T16:47:00Z">
        <w:r w:rsidR="00D4672F">
          <w:t>3</w:t>
        </w:r>
      </w:ins>
      <w:ins w:id="470" w:author="Chen Heller" w:date="2022-07-26T16:45:00Z">
        <w:r w:rsidR="00EC601F">
          <w:t>, 0.0</w:t>
        </w:r>
      </w:ins>
      <w:ins w:id="471" w:author="Chen Heller" w:date="2022-07-26T16:47:00Z">
        <w:r w:rsidR="00D4672F">
          <w:t>4</w:t>
        </w:r>
      </w:ins>
      <w:ins w:id="472" w:author="Chen Heller" w:date="2022-07-26T16:45:00Z">
        <w:r w:rsidR="00EC601F">
          <w:t xml:space="preserve">], Cohen's </w:t>
        </w:r>
        <w:proofErr w:type="spellStart"/>
        <w:r w:rsidR="00EC601F">
          <w:t>d</w:t>
        </w:r>
        <w:r w:rsidR="00EC601F">
          <w:rPr>
            <w:vertAlign w:val="subscript"/>
          </w:rPr>
          <w:t>z</w:t>
        </w:r>
        <w:proofErr w:type="spellEnd"/>
        <w:r w:rsidR="00EC601F">
          <w:t xml:space="preserve"> =  0.</w:t>
        </w:r>
      </w:ins>
      <w:ins w:id="473" w:author="Chen Heller" w:date="2022-07-26T16:47:00Z">
        <w:r w:rsidR="00D4672F">
          <w:t>09</w:t>
        </w:r>
      </w:ins>
      <w:ins w:id="474" w:author="Chen Heller" w:date="2022-07-28T11:30:00Z">
        <w:r w:rsidR="009B63EB">
          <w:t>)</w:t>
        </w:r>
      </w:ins>
      <w:ins w:id="475" w:author="Chen Heller" w:date="2022-07-26T16:47:00Z">
        <w:r w:rsidR="008B6F3C">
          <w:t>.</w:t>
        </w:r>
      </w:ins>
      <w:ins w:id="476" w:author="Chen Heller" w:date="2022-07-26T15:07:00Z">
        <w:r w:rsidR="00BB6F51">
          <w:t xml:space="preserve"> </w:t>
        </w:r>
      </w:ins>
      <w:ins w:id="477" w:author="Chen Heller" w:date="2022-07-28T11:32:00Z">
        <w:r w:rsidR="00562AD9">
          <w:t xml:space="preserve">Reach area was marginally smaller </w:t>
        </w:r>
        <w:r w:rsidR="00923FA7">
          <w:t>in the incongruent condition (</w:t>
        </w:r>
      </w:ins>
      <w:commentRangeStart w:id="478"/>
      <w:proofErr w:type="spellStart"/>
      <w:ins w:id="479" w:author="Chen Heller" w:date="2022-07-19T15:01:00Z">
        <w:r w:rsidR="00F77DA2">
          <w:t>M</w:t>
        </w:r>
      </w:ins>
      <w:ins w:id="480" w:author="Chen Heller" w:date="2022-07-28T11:32:00Z">
        <w:r w:rsidR="00923FA7">
          <w:rPr>
            <w:vertAlign w:val="subscript"/>
          </w:rPr>
          <w:t>con</w:t>
        </w:r>
      </w:ins>
      <w:proofErr w:type="spellEnd"/>
      <w:ins w:id="481" w:author="Chen Heller" w:date="2022-07-19T15:01:00Z">
        <w:r w:rsidR="00F77DA2">
          <w:t xml:space="preserve"> = 0.028</w:t>
        </w:r>
      </w:ins>
      <w:commentRangeEnd w:id="478"/>
      <w:ins w:id="482" w:author="Chen Heller" w:date="2022-07-28T11:38:00Z">
        <w:r w:rsidR="002C64BB">
          <w:rPr>
            <w:rStyle w:val="CommentReference"/>
          </w:rPr>
          <w:commentReference w:id="478"/>
        </w:r>
      </w:ins>
      <w:ins w:id="483" w:author="Chen Heller" w:date="2022-07-19T15:01:00Z">
        <w:r w:rsidR="00F77DA2">
          <w:t xml:space="preserve">, </w:t>
        </w:r>
      </w:ins>
      <w:proofErr w:type="spellStart"/>
      <w:ins w:id="484" w:author="Chen Heller" w:date="2022-07-28T08:54:00Z">
        <w:r w:rsidR="00AC73D8">
          <w:t>SD</w:t>
        </w:r>
      </w:ins>
      <w:ins w:id="485" w:author="Chen Heller" w:date="2022-07-28T11:32:00Z">
        <w:r w:rsidR="00923FA7">
          <w:rPr>
            <w:vertAlign w:val="subscript"/>
          </w:rPr>
          <w:t>con</w:t>
        </w:r>
      </w:ins>
      <w:proofErr w:type="spellEnd"/>
      <w:ins w:id="486" w:author="Chen Heller" w:date="2022-07-19T15:01:00Z">
        <w:r w:rsidR="00F77DA2">
          <w:t xml:space="preserve"> = 0.0047</w:t>
        </w:r>
      </w:ins>
      <w:ins w:id="487" w:author="Chen Heller" w:date="2022-07-28T11:32:00Z">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ins>
      <w:ins w:id="488" w:author="Chen Heller" w:date="2022-07-19T15:01:00Z">
        <w:r w:rsidR="00F77DA2">
          <w:t>, t</w:t>
        </w:r>
        <w:r w:rsidR="00F77DA2" w:rsidRPr="00923FA7">
          <w:rPr>
            <w:vertAlign w:val="subscript"/>
            <w:rPrChange w:id="489" w:author="Chen Heller" w:date="2022-07-28T11:33:00Z">
              <w:rPr>
                <w:i w:val="0"/>
                <w:iCs w:val="0"/>
              </w:rPr>
            </w:rPrChange>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ins>
      <w:ins w:id="490" w:author="Chen Heller" w:date="2022-07-28T11:33:00Z">
        <w:r w:rsidR="00923FA7">
          <w:t>)</w:t>
        </w:r>
        <w:r w:rsidR="00514D48">
          <w:t xml:space="preserve"> while </w:t>
        </w:r>
      </w:ins>
      <w:ins w:id="491" w:author="Chen Heller" w:date="2022-07-19T15:01:00Z">
        <w:r w:rsidR="00F77DA2">
          <w:t xml:space="preserve">reaction time was marginally </w:t>
        </w:r>
      </w:ins>
      <w:ins w:id="492" w:author="Chen Heller" w:date="2022-07-28T11:33:00Z">
        <w:r w:rsidR="00514D48">
          <w:t xml:space="preserve">longer </w:t>
        </w:r>
      </w:ins>
      <w:ins w:id="493" w:author="Chen Heller" w:date="2022-07-19T15:01:00Z">
        <w:r w:rsidR="00F77DA2">
          <w:t xml:space="preserve">in the </w:t>
        </w:r>
      </w:ins>
      <w:ins w:id="494" w:author="Chen Heller" w:date="2022-07-28T11:33:00Z">
        <w:r w:rsidR="00514D48">
          <w:t>in</w:t>
        </w:r>
      </w:ins>
      <w:ins w:id="495" w:author="Chen Heller" w:date="2022-07-19T15:01:00Z">
        <w:r w:rsidR="00F77DA2">
          <w:t>congruent condition (</w:t>
        </w:r>
        <w:proofErr w:type="spellStart"/>
        <w:r w:rsidR="00F77DA2">
          <w:t>M</w:t>
        </w:r>
      </w:ins>
      <w:ins w:id="496" w:author="Chen Heller" w:date="2022-07-28T11:33:00Z">
        <w:r w:rsidR="00514D48">
          <w:rPr>
            <w:vertAlign w:val="subscript"/>
          </w:rPr>
          <w:t>con</w:t>
        </w:r>
      </w:ins>
      <w:proofErr w:type="spellEnd"/>
      <w:ins w:id="497" w:author="Chen Heller" w:date="2022-07-19T15:01:00Z">
        <w:r w:rsidR="00F77DA2">
          <w:t xml:space="preserve"> = 0.433</w:t>
        </w:r>
      </w:ins>
      <w:ins w:id="498" w:author="Chen Heller" w:date="2022-07-21T09:45:00Z">
        <w:r w:rsidR="00874762">
          <w:t>sec</w:t>
        </w:r>
      </w:ins>
      <w:ins w:id="499" w:author="Chen Heller" w:date="2022-07-19T15:01:00Z">
        <w:r w:rsidR="00F77DA2">
          <w:t xml:space="preserve">, </w:t>
        </w:r>
      </w:ins>
      <w:proofErr w:type="spellStart"/>
      <w:ins w:id="500" w:author="Chen Heller" w:date="2022-07-28T08:54:00Z">
        <w:r w:rsidR="00AC73D8">
          <w:t>SD</w:t>
        </w:r>
      </w:ins>
      <w:ins w:id="501" w:author="Chen Heller" w:date="2022-07-28T11:33:00Z">
        <w:r w:rsidR="00514D48">
          <w:rPr>
            <w:vertAlign w:val="subscript"/>
          </w:rPr>
          <w:t>con</w:t>
        </w:r>
      </w:ins>
      <w:proofErr w:type="spellEnd"/>
      <w:ins w:id="502" w:author="Chen Heller" w:date="2022-07-19T15:01:00Z">
        <w:r w:rsidR="00F77DA2">
          <w:t xml:space="preserve"> = 0.125</w:t>
        </w:r>
      </w:ins>
      <w:ins w:id="503" w:author="Chen Heller" w:date="2022-07-28T11:34:00Z">
        <w:r w:rsidR="00514D48">
          <w:t xml:space="preserve">, </w:t>
        </w:r>
      </w:ins>
      <w:proofErr w:type="spellStart"/>
      <w:ins w:id="504" w:author="Chen Heller" w:date="2022-07-19T15:01:00Z">
        <w:r w:rsidR="00F77DA2">
          <w:t>M</w:t>
        </w:r>
      </w:ins>
      <w:ins w:id="505" w:author="Chen Heller" w:date="2022-07-28T11:34:00Z">
        <w:r w:rsidR="00514D48">
          <w:rPr>
            <w:vertAlign w:val="subscript"/>
          </w:rPr>
          <w:t>incon</w:t>
        </w:r>
      </w:ins>
      <w:proofErr w:type="spellEnd"/>
      <w:ins w:id="506" w:author="Chen Heller" w:date="2022-07-19T15:01:00Z">
        <w:r w:rsidR="00F77DA2">
          <w:t xml:space="preserve"> = 0.441sec, </w:t>
        </w:r>
      </w:ins>
      <w:proofErr w:type="spellStart"/>
      <w:ins w:id="507" w:author="Chen Heller" w:date="2022-07-28T08:54:00Z">
        <w:r w:rsidR="00AC73D8">
          <w:t>SD</w:t>
        </w:r>
      </w:ins>
      <w:ins w:id="508" w:author="Chen Heller" w:date="2022-07-28T11:34:00Z">
        <w:r w:rsidR="00514D48">
          <w:rPr>
            <w:vertAlign w:val="subscript"/>
          </w:rPr>
          <w:t>incon</w:t>
        </w:r>
      </w:ins>
      <w:proofErr w:type="spellEnd"/>
      <w:ins w:id="509" w:author="Chen Heller" w:date="2022-07-19T15:01:00Z">
        <w:r w:rsidR="00F77DA2">
          <w:t xml:space="preserve"> = 0.125, t</w:t>
        </w:r>
        <w:r w:rsidR="00F77DA2" w:rsidRPr="00514D48">
          <w:rPr>
            <w:vertAlign w:val="subscript"/>
            <w:rPrChange w:id="510" w:author="Chen Heller" w:date="2022-07-28T11:34:00Z">
              <w:rPr>
                <w:i w:val="0"/>
                <w:iCs w:val="0"/>
              </w:rPr>
            </w:rPrChange>
          </w:rPr>
          <w:t>(9)</w:t>
        </w:r>
        <w:r w:rsidR="00F77DA2">
          <w:t xml:space="preserve"> = -2.075, p = 0.067, 95% CI [-0.016, 0.0007], Cohen's </w:t>
        </w:r>
        <w:proofErr w:type="spellStart"/>
        <w:r w:rsidR="00F77DA2">
          <w:t>d</w:t>
        </w:r>
        <w:r w:rsidR="00F77DA2">
          <w:rPr>
            <w:vertAlign w:val="subscript"/>
          </w:rPr>
          <w:t>z</w:t>
        </w:r>
        <w:proofErr w:type="spellEnd"/>
        <w:r w:rsidR="00F77DA2">
          <w:rPr>
            <w:vertAlign w:val="subscript"/>
          </w:rPr>
          <w:t xml:space="preserve"> </w:t>
        </w:r>
        <w:r w:rsidR="00F77DA2">
          <w:t>= -0.656</w:t>
        </w:r>
      </w:ins>
      <w:ins w:id="511" w:author="Chen Heller" w:date="2022-07-28T11:34:00Z">
        <w:r w:rsidR="00514D48">
          <w:t>)</w:t>
        </w:r>
      </w:ins>
      <w:ins w:id="512" w:author="Chen Heller" w:date="2022-07-19T15:01:00Z">
        <w:r w:rsidR="00F77DA2">
          <w:t xml:space="preserve">. Movement time didn't differ between the </w:t>
        </w:r>
      </w:ins>
      <w:ins w:id="513" w:author="Chen Heller" w:date="2022-07-28T11:34:00Z">
        <w:r w:rsidR="00514D48">
          <w:t xml:space="preserve">conditions </w:t>
        </w:r>
      </w:ins>
      <w:ins w:id="514" w:author="Chen Heller" w:date="2022-07-19T15:01:00Z">
        <w:r w:rsidR="00F77DA2">
          <w:t>(</w:t>
        </w:r>
        <w:proofErr w:type="spellStart"/>
        <w:r w:rsidR="00F77DA2">
          <w:t>M</w:t>
        </w:r>
      </w:ins>
      <w:ins w:id="515" w:author="Chen Heller" w:date="2022-07-28T11:34:00Z">
        <w:r w:rsidR="00514D48">
          <w:rPr>
            <w:vertAlign w:val="subscript"/>
          </w:rPr>
          <w:t>con</w:t>
        </w:r>
      </w:ins>
      <w:proofErr w:type="spellEnd"/>
      <w:ins w:id="516" w:author="Chen Heller" w:date="2022-07-19T15:01:00Z">
        <w:r w:rsidR="00F77DA2">
          <w:t xml:space="preserve"> = 0.558sec, </w:t>
        </w:r>
      </w:ins>
      <w:proofErr w:type="spellStart"/>
      <w:ins w:id="517" w:author="Chen Heller" w:date="2022-07-28T08:54:00Z">
        <w:r w:rsidR="00AC73D8">
          <w:t>SD</w:t>
        </w:r>
      </w:ins>
      <w:ins w:id="518" w:author="Chen Heller" w:date="2022-07-28T11:34:00Z">
        <w:r w:rsidR="00514D48">
          <w:rPr>
            <w:vertAlign w:val="subscript"/>
          </w:rPr>
          <w:t>con</w:t>
        </w:r>
      </w:ins>
      <w:proofErr w:type="spellEnd"/>
      <w:ins w:id="519" w:author="Chen Heller" w:date="2022-07-19T15:01:00Z">
        <w:r w:rsidR="00F77DA2">
          <w:t xml:space="preserve"> = 0.08</w:t>
        </w:r>
      </w:ins>
      <w:ins w:id="520" w:author="Chen Heller" w:date="2022-07-28T11:34:00Z">
        <w:r w:rsidR="00514D48">
          <w:t xml:space="preserve">, </w:t>
        </w:r>
      </w:ins>
      <w:proofErr w:type="spellStart"/>
      <w:ins w:id="521" w:author="Chen Heller" w:date="2022-07-19T15:01:00Z">
        <w:r w:rsidR="00F77DA2">
          <w:t>M</w:t>
        </w:r>
      </w:ins>
      <w:ins w:id="522" w:author="Chen Heller" w:date="2022-07-28T11:34:00Z">
        <w:r w:rsidR="00514D48">
          <w:rPr>
            <w:vertAlign w:val="subscript"/>
          </w:rPr>
          <w:t>incon</w:t>
        </w:r>
      </w:ins>
      <w:proofErr w:type="spellEnd"/>
      <w:ins w:id="523" w:author="Chen Heller" w:date="2022-07-19T15:01:00Z">
        <w:r w:rsidR="00F77DA2">
          <w:t xml:space="preserve"> = 0.557</w:t>
        </w:r>
      </w:ins>
      <w:ins w:id="524" w:author="Chen Heller" w:date="2022-07-21T09:45:00Z">
        <w:r w:rsidR="00874762">
          <w:t>sec</w:t>
        </w:r>
      </w:ins>
      <w:ins w:id="525" w:author="Chen Heller" w:date="2022-07-19T15:01:00Z">
        <w:r w:rsidR="00F77DA2">
          <w:t xml:space="preserve">, </w:t>
        </w:r>
      </w:ins>
      <w:proofErr w:type="spellStart"/>
      <w:ins w:id="526" w:author="Chen Heller" w:date="2022-07-28T08:54:00Z">
        <w:r w:rsidR="00AC73D8">
          <w:t>SD</w:t>
        </w:r>
      </w:ins>
      <w:ins w:id="527" w:author="Chen Heller" w:date="2022-07-28T11:34:00Z">
        <w:r w:rsidR="00514D48">
          <w:rPr>
            <w:vertAlign w:val="subscript"/>
          </w:rPr>
          <w:t>incon</w:t>
        </w:r>
      </w:ins>
      <w:proofErr w:type="spellEnd"/>
      <w:ins w:id="528" w:author="Chen Heller" w:date="2022-07-19T15:01:00Z">
        <w:r w:rsidR="00F77DA2">
          <w:t xml:space="preserve"> = 0.081</w:t>
        </w:r>
      </w:ins>
      <w:ins w:id="529" w:author="Chen Heller" w:date="2022-07-28T11:35:00Z">
        <w:r w:rsidR="00514D48">
          <w:t xml:space="preserve">, </w:t>
        </w:r>
      </w:ins>
      <w:proofErr w:type="gramStart"/>
      <w:ins w:id="530" w:author="Chen Heller" w:date="2022-07-19T15:01:00Z">
        <w:r w:rsidR="00F77DA2">
          <w:t>t</w:t>
        </w:r>
        <w:r w:rsidR="00F77DA2" w:rsidRPr="00514D48">
          <w:rPr>
            <w:vertAlign w:val="subscript"/>
            <w:rPrChange w:id="531" w:author="Chen Heller" w:date="2022-07-28T11:35:00Z">
              <w:rPr>
                <w:i w:val="0"/>
                <w:iCs w:val="0"/>
              </w:rPr>
            </w:rPrChange>
          </w:rPr>
          <w:t>(</w:t>
        </w:r>
        <w:proofErr w:type="gramEnd"/>
        <w:r w:rsidR="00F77DA2" w:rsidRPr="00514D48">
          <w:rPr>
            <w:vertAlign w:val="subscript"/>
            <w:rPrChange w:id="532" w:author="Chen Heller" w:date="2022-07-28T11:35:00Z">
              <w:rPr>
                <w:i w:val="0"/>
                <w:iCs w:val="0"/>
              </w:rPr>
            </w:rPrChange>
          </w:rPr>
          <w:t>9)</w:t>
        </w:r>
        <w:r w:rsidR="00F77DA2">
          <w:t xml:space="preserve"> = 0.077, p = 0.93, 95% CI [-0.069, 0.007], Cohen's </w:t>
        </w:r>
        <w:proofErr w:type="spellStart"/>
        <w:r w:rsidR="00F77DA2">
          <w:t>d</w:t>
        </w:r>
        <w:r w:rsidR="00F77DA2">
          <w:rPr>
            <w:vertAlign w:val="subscript"/>
          </w:rPr>
          <w:t>z</w:t>
        </w:r>
        <w:proofErr w:type="spellEnd"/>
        <w:r w:rsidR="00F77DA2">
          <w:t xml:space="preserve"> = 0.024</w:t>
        </w:r>
      </w:ins>
      <w:ins w:id="533" w:author="Chen Heller" w:date="2022-07-28T11:35:00Z">
        <w:r w:rsidR="00514D48">
          <w:t>)</w:t>
        </w:r>
      </w:ins>
      <w:ins w:id="534" w:author="Chen Heller" w:date="2022-07-19T15:01:00Z">
        <w:r w:rsidR="00F77DA2">
          <w:t>.</w:t>
        </w:r>
      </w:ins>
      <w:ins w:id="535" w:author="Chen Heller" w:date="2022-07-28T11:38:00Z">
        <w:r w:rsidR="002C64BB">
          <w:t xml:space="preserve"> </w:t>
        </w:r>
        <w:commentRangeStart w:id="536"/>
        <w:r w:rsidR="002C64BB">
          <w:t>The permutatio</w:t>
        </w:r>
      </w:ins>
      <w:ins w:id="537" w:author="Chen Heller" w:date="2022-07-28T11:39:00Z">
        <w:r w:rsidR="002C64BB">
          <w:t xml:space="preserve">n and clustering procedure </w:t>
        </w:r>
        <w:r w:rsidR="002C64BB">
          <w:lastRenderedPageBreak/>
          <w:t xml:space="preserve">produced </w:t>
        </w:r>
        <w:r w:rsidR="00A319B7">
          <w:t xml:space="preserve">1 significant difference in the </w:t>
        </w:r>
      </w:ins>
      <w:ins w:id="538" w:author="Chen Heller" w:date="2022-07-28T11:40:00Z">
        <w:r w:rsidR="00A319B7">
          <w:t xml:space="preserve">deviation from center, 3 in the SD of the deviation from center and </w:t>
        </w:r>
        <w:r w:rsidR="00E94C2D">
          <w:t>6 in the heading angle.</w:t>
        </w:r>
      </w:ins>
      <w:commentRangeEnd w:id="536"/>
      <w:ins w:id="539" w:author="Chen Heller" w:date="2022-07-28T11:50:00Z">
        <w:r w:rsidR="00185114">
          <w:rPr>
            <w:rStyle w:val="CommentReference"/>
          </w:rPr>
          <w:commentReference w:id="536"/>
        </w:r>
      </w:ins>
      <w:commentRangeStart w:id="540"/>
      <w:commentRangeEnd w:id="540"/>
      <w:ins w:id="541" w:author="Chen Heller" w:date="2022-07-19T15:01:00Z">
        <w:r w:rsidR="00F77DA2">
          <w:rPr>
            <w:rStyle w:val="CommentReference"/>
          </w:rPr>
          <w:commentReference w:id="540"/>
        </w:r>
      </w:ins>
    </w:p>
    <w:p w14:paraId="5C9A9952" w14:textId="4DBB33DF" w:rsidR="002057FC" w:rsidRDefault="002057FC" w:rsidP="002057FC">
      <w:pPr>
        <w:pStyle w:val="Heading4"/>
        <w:bidi w:val="0"/>
        <w:rPr>
          <w:ins w:id="542" w:author="Chen Heller" w:date="2022-07-19T15:01:00Z"/>
        </w:rPr>
      </w:pPr>
      <w:r>
        <w:t>Discussion</w:t>
      </w:r>
    </w:p>
    <w:p w14:paraId="21C1CBEE" w14:textId="58495C6B" w:rsidR="00B77016" w:rsidDel="00DD0F93" w:rsidRDefault="00D908A0" w:rsidP="006157BA">
      <w:pPr>
        <w:pStyle w:val="NoSpacing"/>
        <w:bidi w:val="0"/>
        <w:rPr>
          <w:del w:id="543" w:author="Chen Heller" w:date="2022-07-28T13:25:00Z"/>
        </w:rPr>
      </w:pPr>
      <w:ins w:id="544" w:author="Chen Heller" w:date="2022-07-19T16:10:00Z">
        <w:r>
          <w:t>E</w:t>
        </w:r>
      </w:ins>
      <w:ins w:id="545" w:author="Chen Heller" w:date="2022-07-19T16:11:00Z">
        <w:r>
          <w:t xml:space="preserve">xperiment 1 was </w:t>
        </w:r>
      </w:ins>
      <w:ins w:id="546" w:author="Chen Heller" w:date="2022-07-19T16:16:00Z">
        <w:r w:rsidR="006F5721">
          <w:t xml:space="preserve">conducted to </w:t>
        </w:r>
      </w:ins>
      <w:ins w:id="547" w:author="Chen Heller" w:date="2022-07-19T16:20:00Z">
        <w:r w:rsidR="008F6CE0">
          <w:t>establish an experimental environment capable of cap</w:t>
        </w:r>
      </w:ins>
      <w:ins w:id="548" w:author="Chen Heller" w:date="2022-07-28T13:14:00Z">
        <w:r w:rsidR="00B56152">
          <w:t>t</w:t>
        </w:r>
      </w:ins>
      <w:ins w:id="549" w:author="Chen Heller" w:date="2022-07-19T16:20:00Z">
        <w:r w:rsidR="008F6CE0">
          <w:t xml:space="preserve">uring </w:t>
        </w:r>
      </w:ins>
      <w:ins w:id="550" w:author="Chen Heller" w:date="2022-07-28T13:14:00Z">
        <w:r w:rsidR="00673AEA">
          <w:t xml:space="preserve">unconscious </w:t>
        </w:r>
      </w:ins>
      <w:ins w:id="551" w:author="Chen Heller" w:date="2022-07-19T16:20:00Z">
        <w:r w:rsidR="008F6CE0">
          <w:t>effect</w:t>
        </w:r>
      </w:ins>
      <w:ins w:id="552" w:author="Chen Heller" w:date="2022-07-28T13:14:00Z">
        <w:r w:rsidR="00673AEA">
          <w:t>s</w:t>
        </w:r>
      </w:ins>
      <w:ins w:id="553" w:author="Chen Heller" w:date="2022-07-19T16:20:00Z">
        <w:r w:rsidR="008F6CE0">
          <w:t xml:space="preserve"> with motion tracking. In contrast to our expectations, no </w:t>
        </w:r>
      </w:ins>
      <w:ins w:id="554" w:author="Chen Heller" w:date="2022-07-19T16:22:00Z">
        <w:r w:rsidR="00CE2020">
          <w:t xml:space="preserve">robust </w:t>
        </w:r>
      </w:ins>
      <w:ins w:id="555" w:author="Chen Heller" w:date="2022-07-28T13:14:00Z">
        <w:r w:rsidR="00673AEA">
          <w:t xml:space="preserve">unconscious </w:t>
        </w:r>
      </w:ins>
      <w:ins w:id="556" w:author="Chen Heller" w:date="2022-07-19T16:20:00Z">
        <w:r w:rsidR="008F6CE0">
          <w:t>effec</w:t>
        </w:r>
      </w:ins>
      <w:ins w:id="557" w:author="Chen Heller" w:date="2022-07-19T16:21:00Z">
        <w:r w:rsidR="008F6CE0">
          <w:t xml:space="preserve">t </w:t>
        </w:r>
      </w:ins>
      <w:ins w:id="558" w:author="Chen Heller" w:date="2022-07-19T16:22:00Z">
        <w:r w:rsidR="00CE2020">
          <w:t xml:space="preserve">was </w:t>
        </w:r>
      </w:ins>
      <w:ins w:id="559" w:author="Chen Heller" w:date="2022-07-19T16:21:00Z">
        <w:r w:rsidR="008F6CE0">
          <w:t>found in any of the motion tracking measures</w:t>
        </w:r>
      </w:ins>
      <w:ins w:id="560" w:author="Chen Heller" w:date="2022-07-19T16:22:00Z">
        <w:r w:rsidR="00CE2020">
          <w:t>, and although a trend was found in some of them</w:t>
        </w:r>
      </w:ins>
      <w:ins w:id="561" w:author="Chen Heller" w:date="2022-07-19T16:23:00Z">
        <w:r w:rsidR="00CE2020">
          <w:t xml:space="preserve">, it was never significant. </w:t>
        </w:r>
      </w:ins>
      <w:ins w:id="562" w:author="Chen Heller" w:date="2022-07-28T13:53:00Z">
        <w:r w:rsidR="000D2A7B">
          <w:t>Nevertheless, t</w:t>
        </w:r>
      </w:ins>
      <w:ins w:id="563" w:author="Chen Heller" w:date="2022-07-19T16:23:00Z">
        <w:r w:rsidR="00CA4735">
          <w:t xml:space="preserve">his trend was most prominent in the reach area </w:t>
        </w:r>
      </w:ins>
      <w:ins w:id="564" w:author="Chen Heller" w:date="2022-07-28T13:18:00Z">
        <w:r w:rsidR="00292BAC">
          <w:t>variable</w:t>
        </w:r>
      </w:ins>
      <w:ins w:id="565" w:author="Chen Heller" w:date="2022-07-28T13:26:00Z">
        <w:r w:rsidR="006157BA">
          <w:t xml:space="preserve">, </w:t>
        </w:r>
      </w:ins>
      <w:ins w:id="566" w:author="Chen Heller" w:date="2022-07-28T13:19:00Z">
        <w:r w:rsidR="00292BAC">
          <w:t xml:space="preserve">which </w:t>
        </w:r>
      </w:ins>
      <w:ins w:id="567" w:author="Chen Heller" w:date="2022-07-28T13:20:00Z">
        <w:r w:rsidR="00C92864">
          <w:t xml:space="preserve">implies it might be </w:t>
        </w:r>
      </w:ins>
      <w:ins w:id="568" w:author="Chen Heller" w:date="2022-07-28T13:19:00Z">
        <w:r w:rsidR="008D07B1">
          <w:t xml:space="preserve">the optimal variable for probing the unconscious effect. </w:t>
        </w:r>
      </w:ins>
      <w:ins w:id="569" w:author="Chen Heller" w:date="2022-07-19T16:27:00Z">
        <w:r w:rsidR="00AC6CB5">
          <w:t xml:space="preserve">Interestingly, although the movement </w:t>
        </w:r>
      </w:ins>
      <w:ins w:id="570" w:author="Chen Heller" w:date="2022-07-28T13:54:00Z">
        <w:r w:rsidR="00E314FB">
          <w:t>duration</w:t>
        </w:r>
      </w:ins>
      <w:ins w:id="571" w:author="Chen Heller" w:date="2022-07-19T16:29:00Z">
        <w:r w:rsidR="00DE3FB9">
          <w:t xml:space="preserve"> </w:t>
        </w:r>
      </w:ins>
      <w:ins w:id="572" w:author="Chen Heller" w:date="2022-07-19T16:27:00Z">
        <w:r w:rsidR="00AC6CB5">
          <w:t xml:space="preserve">was similar </w:t>
        </w:r>
      </w:ins>
      <w:ins w:id="573" w:author="Chen Heller" w:date="2022-07-28T13:57:00Z">
        <w:r w:rsidR="00DB4E1A">
          <w:t xml:space="preserve">in both </w:t>
        </w:r>
      </w:ins>
      <w:ins w:id="574" w:author="Chen Heller" w:date="2022-07-19T16:27:00Z">
        <w:r w:rsidR="00AC6CB5">
          <w:t xml:space="preserve">conditions, there was a trend to </w:t>
        </w:r>
      </w:ins>
      <w:ins w:id="575" w:author="Chen Heller" w:date="2022-07-28T13:21:00Z">
        <w:r w:rsidR="00C86209">
          <w:t xml:space="preserve">longer </w:t>
        </w:r>
      </w:ins>
      <w:ins w:id="576" w:author="Chen Heller" w:date="2022-07-19T16:27:00Z">
        <w:r w:rsidR="00AC6CB5">
          <w:t xml:space="preserve">reaction times in the </w:t>
        </w:r>
      </w:ins>
      <w:ins w:id="577" w:author="Chen Heller" w:date="2022-07-28T13:21:00Z">
        <w:r w:rsidR="00C86209">
          <w:t>in</w:t>
        </w:r>
      </w:ins>
      <w:ins w:id="578" w:author="Chen Heller" w:date="2022-07-19T16:27:00Z">
        <w:r w:rsidR="00B21DF2">
          <w:t xml:space="preserve">congruent condition. </w:t>
        </w:r>
        <w:commentRangeStart w:id="579"/>
        <w:r w:rsidR="00B21DF2">
          <w:t xml:space="preserve">This pattern of </w:t>
        </w:r>
      </w:ins>
      <w:ins w:id="580" w:author="Chen Heller" w:date="2022-07-28T13:55:00Z">
        <w:r w:rsidR="00E314FB">
          <w:t xml:space="preserve">results </w:t>
        </w:r>
      </w:ins>
      <w:ins w:id="581" w:author="Chen Heller" w:date="2022-07-19T16:27:00Z">
        <w:r w:rsidR="00B21DF2">
          <w:t>might i</w:t>
        </w:r>
      </w:ins>
      <w:ins w:id="582" w:author="Chen Heller" w:date="2022-07-19T16:28:00Z">
        <w:r w:rsidR="00B21DF2">
          <w:t xml:space="preserve">mply </w:t>
        </w:r>
      </w:ins>
      <w:ins w:id="583" w:author="Chen Heller" w:date="2022-07-19T16:30:00Z">
        <w:r w:rsidR="007D0716">
          <w:t xml:space="preserve">that </w:t>
        </w:r>
      </w:ins>
      <w:ins w:id="584" w:author="Chen Heller" w:date="2022-07-28T13:22:00Z">
        <w:r w:rsidR="002D5AD2">
          <w:t>the conflict created by the prime in the incongruent condition</w:t>
        </w:r>
      </w:ins>
      <w:commentRangeEnd w:id="579"/>
      <w:ins w:id="585" w:author="Chen Heller" w:date="2022-07-28T13:59:00Z">
        <w:r w:rsidR="00752C4E">
          <w:rPr>
            <w:rStyle w:val="CommentReference"/>
          </w:rPr>
          <w:commentReference w:id="579"/>
        </w:r>
      </w:ins>
      <w:ins w:id="586" w:author="Chen Heller" w:date="2022-07-28T13:22:00Z">
        <w:r w:rsidR="002D5AD2">
          <w:t xml:space="preserve"> is resolved before </w:t>
        </w:r>
      </w:ins>
      <w:ins w:id="587" w:author="Chen Heller" w:date="2022-07-28T13:55:00Z">
        <w:r w:rsidR="00E314FB">
          <w:t>the movement starts</w:t>
        </w:r>
      </w:ins>
      <w:ins w:id="588" w:author="Chen Heller" w:date="2022-07-28T13:58:00Z">
        <w:r w:rsidR="00C20D1C">
          <w:t xml:space="preserve"> </w:t>
        </w:r>
      </w:ins>
      <w:ins w:id="589" w:author="Chen Heller" w:date="2022-07-28T13:22:00Z">
        <w:r w:rsidR="002D5AD2">
          <w:t>which might explain why a</w:t>
        </w:r>
      </w:ins>
      <w:ins w:id="590" w:author="Chen Heller" w:date="2022-07-28T13:23:00Z">
        <w:r w:rsidR="00775994">
          <w:t>n</w:t>
        </w:r>
      </w:ins>
      <w:ins w:id="591" w:author="Chen Heller" w:date="2022-07-28T13:22:00Z">
        <w:r w:rsidR="002D5AD2">
          <w:t xml:space="preserve"> unconscious effect </w:t>
        </w:r>
      </w:ins>
      <w:ins w:id="592" w:author="Chen Heller" w:date="2022-07-28T13:24:00Z">
        <w:r w:rsidR="00FF3F69">
          <w:t>was hardly</w:t>
        </w:r>
      </w:ins>
      <w:ins w:id="593" w:author="Chen Heller" w:date="2022-07-28T13:59:00Z">
        <w:r w:rsidR="00DD0F93">
          <w:t xml:space="preserve"> </w:t>
        </w:r>
        <w:proofErr w:type="spellStart"/>
        <w:r w:rsidR="00DD0F93">
          <w:t>seen.</w:t>
        </w:r>
      </w:ins>
    </w:p>
    <w:p w14:paraId="05C06A55" w14:textId="71EA8BEB" w:rsidR="00A95B10" w:rsidRDefault="00ED60E1">
      <w:pPr>
        <w:pStyle w:val="Heading3"/>
        <w:bidi w:val="0"/>
        <w:rPr>
          <w:ins w:id="594" w:author="Chen Heller" w:date="2022-07-28T14:01:00Z"/>
        </w:rPr>
        <w:pPrChange w:id="595" w:author="Chen Heller" w:date="2022-07-28T14:05:00Z">
          <w:pPr>
            <w:pStyle w:val="NoSpacing"/>
            <w:bidi w:val="0"/>
          </w:pPr>
        </w:pPrChange>
      </w:pPr>
      <w:r>
        <w:t>Exp</w:t>
      </w:r>
      <w:proofErr w:type="spellEnd"/>
      <w:r>
        <w:t xml:space="preserve"> 2</w:t>
      </w:r>
    </w:p>
    <w:p w14:paraId="06EA5D8B" w14:textId="219CC5C8" w:rsidR="002945D9" w:rsidRDefault="00372631" w:rsidP="00336D27">
      <w:pPr>
        <w:pStyle w:val="NoSpacing"/>
        <w:bidi w:val="0"/>
        <w:rPr>
          <w:ins w:id="596" w:author="Chen Heller" w:date="2022-07-28T14:18:00Z"/>
        </w:rPr>
      </w:pPr>
      <w:ins w:id="597" w:author="Chen Heller" w:date="2022-07-28T14:15:00Z">
        <w:r>
          <w:t xml:space="preserve">For an </w:t>
        </w:r>
      </w:ins>
      <w:ins w:id="598" w:author="Chen Heller" w:date="2022-07-28T14:01:00Z">
        <w:r w:rsidR="00A95B10">
          <w:t xml:space="preserve">unconscious effect </w:t>
        </w:r>
      </w:ins>
      <w:ins w:id="599" w:author="Chen Heller" w:date="2022-07-28T14:15:00Z">
        <w:r>
          <w:t xml:space="preserve">to be reflected </w:t>
        </w:r>
      </w:ins>
      <w:ins w:id="600" w:author="Chen Heller" w:date="2022-07-28T14:01:00Z">
        <w:r w:rsidR="00A95B10">
          <w:t>in the reaching trajectories</w:t>
        </w:r>
      </w:ins>
      <w:ins w:id="601" w:author="Chen Heller" w:date="2022-07-28T14:16:00Z">
        <w:r>
          <w:t>,</w:t>
        </w:r>
      </w:ins>
      <w:ins w:id="602" w:author="Chen Heller" w:date="2022-07-28T14:01:00Z">
        <w:r w:rsidR="00A95B10">
          <w:t xml:space="preserve"> the </w:t>
        </w:r>
      </w:ins>
      <w:ins w:id="603" w:author="Chen Heller" w:date="2022-07-28T14:02:00Z">
        <w:r w:rsidR="00E942CE">
          <w:t xml:space="preserve">conflict </w:t>
        </w:r>
      </w:ins>
      <w:ins w:id="604" w:author="Chen Heller" w:date="2022-07-28T14:16:00Z">
        <w:r>
          <w:t xml:space="preserve">that it produces </w:t>
        </w:r>
        <w:proofErr w:type="gramStart"/>
        <w:r>
          <w:t>has to</w:t>
        </w:r>
        <w:proofErr w:type="gramEnd"/>
        <w:r>
          <w:t xml:space="preserve"> be present </w:t>
        </w:r>
      </w:ins>
      <w:ins w:id="605" w:author="Chen Heller" w:date="2022-07-28T14:05:00Z">
        <w:r w:rsidR="00C2473A">
          <w:t xml:space="preserve">while </w:t>
        </w:r>
      </w:ins>
      <w:ins w:id="606" w:author="Chen Heller" w:date="2022-07-28T14:03:00Z">
        <w:r w:rsidR="00762D69">
          <w:t>the reaching is performed.</w:t>
        </w:r>
      </w:ins>
      <w:ins w:id="607" w:author="Chen Heller" w:date="2022-07-28T14:17:00Z">
        <w:r w:rsidR="008872B1">
          <w:t xml:space="preserve"> The longer movement time </w:t>
        </w:r>
      </w:ins>
      <w:ins w:id="608" w:author="Chen Heller" w:date="2022-07-28T14:20:00Z">
        <w:r w:rsidR="0066358C">
          <w:t xml:space="preserve">for incongruent trials </w:t>
        </w:r>
      </w:ins>
      <w:ins w:id="609" w:author="Chen Heller" w:date="2022-07-28T14:17:00Z">
        <w:r w:rsidR="008872B1">
          <w:t xml:space="preserve">in experiment one </w:t>
        </w:r>
      </w:ins>
      <w:ins w:id="610" w:author="Chen Heller" w:date="2022-07-28T14:18:00Z">
        <w:r w:rsidR="008872B1">
          <w:t xml:space="preserve">implied this was not the case. </w:t>
        </w:r>
        <w:r w:rsidR="002945D9">
          <w:t>Therefor</w:t>
        </w:r>
      </w:ins>
      <w:ins w:id="611" w:author="Chen Heller" w:date="2022-07-28T14:20:00Z">
        <w:r w:rsidR="0066358C">
          <w:t xml:space="preserve"> in experiment two</w:t>
        </w:r>
      </w:ins>
      <w:ins w:id="612" w:author="Chen Heller" w:date="2022-07-28T14:21:00Z">
        <w:r w:rsidR="004D25AA">
          <w:t>,</w:t>
        </w:r>
      </w:ins>
      <w:ins w:id="613" w:author="Chen Heller" w:date="2022-07-28T14:20:00Z">
        <w:r w:rsidR="0066358C">
          <w:t xml:space="preserve"> </w:t>
        </w:r>
      </w:ins>
      <w:ins w:id="614" w:author="Chen Heller" w:date="2022-07-28T14:23:00Z">
        <w:r w:rsidR="00FA3257">
          <w:t xml:space="preserve">movement onset was </w:t>
        </w:r>
      </w:ins>
      <w:proofErr w:type="gramStart"/>
      <w:ins w:id="615" w:author="Chen Heller" w:date="2022-07-28T14:24:00Z">
        <w:r w:rsidR="00FA3257">
          <w:t>restricted</w:t>
        </w:r>
      </w:ins>
      <w:proofErr w:type="gramEnd"/>
      <w:ins w:id="616" w:author="Chen Heller" w:date="2022-07-28T14:35:00Z">
        <w:r w:rsidR="000150E7">
          <w:rPr>
            <w:rFonts w:hint="cs"/>
            <w:rtl/>
          </w:rPr>
          <w:t xml:space="preserve"> </w:t>
        </w:r>
      </w:ins>
      <w:ins w:id="617" w:author="Chen Heller" w:date="2022-07-28T14:23:00Z">
        <w:r w:rsidR="00FA3257">
          <w:t xml:space="preserve">and </w:t>
        </w:r>
      </w:ins>
      <w:ins w:id="618" w:author="Chen Heller" w:date="2022-07-28T14:22:00Z">
        <w:r w:rsidR="004D25AA">
          <w:t xml:space="preserve">movement duration was </w:t>
        </w:r>
      </w:ins>
      <w:ins w:id="619" w:author="Chen Heller" w:date="2022-07-28T14:23:00Z">
        <w:r w:rsidR="00336D27">
          <w:t>decreased.</w:t>
        </w:r>
      </w:ins>
    </w:p>
    <w:p w14:paraId="45EC229A" w14:textId="7F283443" w:rsidR="002B4328" w:rsidRDefault="002B4328" w:rsidP="000150E7">
      <w:pPr>
        <w:pStyle w:val="NoSpacing"/>
        <w:bidi w:val="0"/>
        <w:rPr>
          <w:ins w:id="620" w:author="Chen Heller" w:date="2022-07-19T16:52:00Z"/>
        </w:rPr>
      </w:pPr>
      <w:ins w:id="621" w:author="Chen Heller" w:date="2022-07-19T16:40:00Z">
        <w:r>
          <w:t xml:space="preserve">Since </w:t>
        </w:r>
      </w:ins>
      <w:ins w:id="622" w:author="Chen Heller" w:date="2022-07-28T14:36:00Z">
        <w:r w:rsidR="000150E7">
          <w:t xml:space="preserve">quicker responses were required </w:t>
        </w:r>
      </w:ins>
      <w:ins w:id="623" w:author="Chen Heller" w:date="2022-07-19T16:40:00Z">
        <w:r>
          <w:t>a second training block</w:t>
        </w:r>
      </w:ins>
      <w:ins w:id="624" w:author="Chen Heller" w:date="2022-07-28T14:36:00Z">
        <w:r w:rsidR="000150E7">
          <w:t xml:space="preserve"> was added. </w:t>
        </w:r>
      </w:ins>
      <w:ins w:id="625" w:author="Chen Heller" w:date="2022-07-28T14:37:00Z">
        <w:r w:rsidR="004B6630">
          <w:t xml:space="preserve">The results were expected to reflect a greater unconscious effect </w:t>
        </w:r>
      </w:ins>
      <w:ins w:id="626" w:author="Chen Heller" w:date="2022-07-28T14:39:00Z">
        <w:r w:rsidR="0018258F">
          <w:t xml:space="preserve">than experiment one </w:t>
        </w:r>
        <w:r w:rsidR="00DD0450">
          <w:t xml:space="preserve">seeing that </w:t>
        </w:r>
      </w:ins>
      <w:ins w:id="627" w:author="Chen Heller" w:date="2022-07-28T14:38:00Z">
        <w:r w:rsidR="0018258F">
          <w:t xml:space="preserve">an </w:t>
        </w:r>
      </w:ins>
      <w:ins w:id="628" w:author="Chen Heller" w:date="2022-07-19T16:59:00Z">
        <w:r w:rsidR="007D4D98">
          <w:t xml:space="preserve">overlap </w:t>
        </w:r>
      </w:ins>
      <w:ins w:id="629" w:author="Chen Heller" w:date="2022-07-28T14:38:00Z">
        <w:r w:rsidR="0018258F">
          <w:t xml:space="preserve">should exist between </w:t>
        </w:r>
      </w:ins>
      <w:ins w:id="630" w:author="Chen Heller" w:date="2022-07-19T16:59:00Z">
        <w:r w:rsidR="007D4D98">
          <w:t xml:space="preserve">the </w:t>
        </w:r>
        <w:proofErr w:type="gramStart"/>
        <w:r w:rsidR="007D4D98">
          <w:t>decision making</w:t>
        </w:r>
        <w:proofErr w:type="gramEnd"/>
        <w:r w:rsidR="007D4D98">
          <w:t xml:space="preserve"> process </w:t>
        </w:r>
      </w:ins>
      <w:ins w:id="631" w:author="Chen Heller" w:date="2022-07-28T14:38:00Z">
        <w:r w:rsidR="0018258F">
          <w:t xml:space="preserve">and </w:t>
        </w:r>
      </w:ins>
      <w:ins w:id="632" w:author="Chen Heller" w:date="2022-07-19T16:59:00Z">
        <w:r w:rsidR="007D4D98">
          <w:t>the reaching movement</w:t>
        </w:r>
      </w:ins>
      <w:ins w:id="633" w:author="Chen Heller" w:date="2022-07-19T17:00:00Z">
        <w:r w:rsidR="007D4D98">
          <w:t>.</w:t>
        </w:r>
      </w:ins>
    </w:p>
    <w:p w14:paraId="19BBC9B1" w14:textId="77777777" w:rsidR="007429C1" w:rsidRPr="00BA41CF" w:rsidRDefault="007429C1" w:rsidP="007429C1">
      <w:pPr>
        <w:pStyle w:val="Heading4"/>
        <w:bidi w:val="0"/>
        <w:rPr>
          <w:ins w:id="634" w:author="Chen Heller" w:date="2022-07-19T16:52:00Z"/>
        </w:rPr>
      </w:pPr>
      <w:ins w:id="635" w:author="Chen Heller" w:date="2022-07-19T16:52:00Z">
        <w:r>
          <w:t>Methods</w:t>
        </w:r>
      </w:ins>
    </w:p>
    <w:p w14:paraId="54353DE0" w14:textId="77777777" w:rsidR="007429C1" w:rsidRDefault="007429C1" w:rsidP="007429C1">
      <w:pPr>
        <w:pStyle w:val="Heading5"/>
        <w:bidi w:val="0"/>
        <w:rPr>
          <w:ins w:id="636" w:author="Chen Heller" w:date="2022-07-19T16:52:00Z"/>
        </w:rPr>
      </w:pPr>
      <w:ins w:id="637" w:author="Chen Heller" w:date="2022-07-19T16:52:00Z">
        <w:r>
          <w:t>Participants</w:t>
        </w:r>
      </w:ins>
    </w:p>
    <w:p w14:paraId="1993AB85" w14:textId="6388E657" w:rsidR="007429C1" w:rsidRPr="00422E34" w:rsidRDefault="005E658D" w:rsidP="00EF1C76">
      <w:pPr>
        <w:pStyle w:val="NoSpacing"/>
        <w:bidi w:val="0"/>
        <w:rPr>
          <w:ins w:id="638" w:author="Chen Heller" w:date="2022-07-19T16:52:00Z"/>
        </w:rPr>
      </w:pPr>
      <w:ins w:id="639" w:author="Chen Heller" w:date="2022-07-19T17:13:00Z">
        <w:r>
          <w:t>Fourteen</w:t>
        </w:r>
      </w:ins>
      <w:ins w:id="640" w:author="Chen Heller" w:date="2022-07-19T16:52:00Z">
        <w:r w:rsidR="007429C1">
          <w:t xml:space="preserve"> participants (</w:t>
        </w:r>
      </w:ins>
      <w:ins w:id="641" w:author="Chen Heller" w:date="2022-07-28T14:41:00Z">
        <w:r w:rsidR="00BF2D47">
          <w:t>10</w:t>
        </w:r>
      </w:ins>
      <w:ins w:id="642" w:author="Chen Heller" w:date="2022-07-21T10:24:00Z">
        <w:r w:rsidR="006C2FEA">
          <w:t xml:space="preserve"> </w:t>
        </w:r>
      </w:ins>
      <w:ins w:id="643" w:author="Chen Heller" w:date="2022-07-19T16:52:00Z">
        <w:r w:rsidR="007429C1">
          <w:t>females) were recruited for the stud</w:t>
        </w:r>
      </w:ins>
      <w:ins w:id="644" w:author="Chen Heller" w:date="2022-07-21T10:21:00Z">
        <w:r w:rsidR="006378BF">
          <w:t>y</w:t>
        </w:r>
      </w:ins>
      <w:ins w:id="645" w:author="Chen Heller" w:date="2022-07-19T16:52:00Z">
        <w:r w:rsidR="007429C1">
          <w:t xml:space="preserve"> (M=</w:t>
        </w:r>
      </w:ins>
      <w:ins w:id="646" w:author="Chen Heller" w:date="2022-07-28T14:44:00Z">
        <w:r w:rsidR="009D2718">
          <w:t>24.78</w:t>
        </w:r>
      </w:ins>
      <w:ins w:id="647" w:author="Chen Heller" w:date="2022-07-19T16:52:00Z">
        <w:r w:rsidR="007429C1">
          <w:t>, SD=</w:t>
        </w:r>
      </w:ins>
      <w:ins w:id="648" w:author="Chen Heller" w:date="2022-07-28T14:44:00Z">
        <w:r w:rsidR="009D2718">
          <w:t>3.68</w:t>
        </w:r>
      </w:ins>
      <w:ins w:id="649" w:author="Chen Heller" w:date="2022-07-19T16:52:00Z">
        <w:r w:rsidR="007429C1">
          <w:t>)</w:t>
        </w:r>
      </w:ins>
      <w:ins w:id="650" w:author="Chen Heller" w:date="2022-07-21T10:21:00Z">
        <w:r w:rsidR="006378BF">
          <w:t xml:space="preserve"> in a recruitment procedure identical </w:t>
        </w:r>
      </w:ins>
      <w:ins w:id="651" w:author="Chen Heller" w:date="2022-07-21T10:18:00Z">
        <w:r w:rsidR="0092550B">
          <w:t>to experiment 1. Five subjects were disqualified from</w:t>
        </w:r>
      </w:ins>
      <w:ins w:id="652" w:author="Chen Heller" w:date="2022-07-21T10:19:00Z">
        <w:r w:rsidR="00097ED6">
          <w:t xml:space="preserve"> the</w:t>
        </w:r>
      </w:ins>
      <w:ins w:id="653" w:author="Chen Heller" w:date="2022-07-21T10:18:00Z">
        <w:r w:rsidR="0092550B">
          <w:t xml:space="preserve"> analysis since three of them</w:t>
        </w:r>
      </w:ins>
      <w:ins w:id="654" w:author="Chen Heller" w:date="2022-07-21T12:48:00Z">
        <w:r w:rsidR="00404370">
          <w:t xml:space="preserve"> </w:t>
        </w:r>
      </w:ins>
      <w:ins w:id="655" w:author="Chen Heller" w:date="2022-07-21T10:18:00Z">
        <w:r w:rsidR="0092550B">
          <w:t xml:space="preserve">had less than 25 valid </w:t>
        </w:r>
      </w:ins>
      <w:ins w:id="656" w:author="Chen Heller" w:date="2022-07-21T12:49:00Z">
        <w:r w:rsidR="006E5AE5">
          <w:t xml:space="preserve">trials </w:t>
        </w:r>
      </w:ins>
      <w:ins w:id="657" w:author="Chen Heller" w:date="2022-07-21T10:18:00Z">
        <w:r w:rsidR="0092550B">
          <w:t xml:space="preserve">in each condition </w:t>
        </w:r>
      </w:ins>
      <w:ins w:id="658" w:author="Chen Heller" w:date="2022-07-28T14:44:00Z">
        <w:r w:rsidR="00EF1C76">
          <w:t>[ref to exclusion criteria</w:t>
        </w:r>
      </w:ins>
      <w:ins w:id="659" w:author="Chen Heller" w:date="2022-07-28T14:45:00Z">
        <w:r w:rsidR="00EF1C76">
          <w:t xml:space="preserve"> of exp 2</w:t>
        </w:r>
      </w:ins>
      <w:ins w:id="660" w:author="Chen Heller" w:date="2022-07-28T14:44:00Z">
        <w:r w:rsidR="00EF1C76">
          <w:t xml:space="preserve">] </w:t>
        </w:r>
      </w:ins>
      <w:ins w:id="661" w:author="Chen Heller" w:date="2022-07-21T10:18:00Z">
        <w:r w:rsidR="0092550B">
          <w:t xml:space="preserve">and the other two </w:t>
        </w:r>
      </w:ins>
      <w:ins w:id="662" w:author="Chen Heller" w:date="2022-07-21T12:47:00Z">
        <w:r w:rsidR="007F2704">
          <w:t xml:space="preserve">performed significantly worse than 70% correct answers in </w:t>
        </w:r>
      </w:ins>
      <w:ins w:id="663" w:author="Chen Heller" w:date="2022-07-21T10:18:00Z">
        <w:r w:rsidR="0092550B">
          <w:t>the classification task</w:t>
        </w:r>
      </w:ins>
      <w:ins w:id="664" w:author="Chen Heller" w:date="2022-07-21T12:46:00Z">
        <w:r w:rsidR="00070F22">
          <w:t xml:space="preserve"> according to a</w:t>
        </w:r>
      </w:ins>
      <w:ins w:id="665" w:author="Chen Heller" w:date="2022-07-21T12:47:00Z">
        <w:r w:rsidR="00070F22">
          <w:t xml:space="preserve"> binomial test</w:t>
        </w:r>
      </w:ins>
      <w:ins w:id="666" w:author="Chen Heller" w:date="2022-07-21T10:18:00Z">
        <w:r w:rsidR="0092550B">
          <w:t>.</w:t>
        </w:r>
      </w:ins>
    </w:p>
    <w:p w14:paraId="5127CB6E" w14:textId="77777777" w:rsidR="007429C1" w:rsidRDefault="007429C1" w:rsidP="007429C1">
      <w:pPr>
        <w:pStyle w:val="Heading5"/>
        <w:bidi w:val="0"/>
        <w:rPr>
          <w:ins w:id="667" w:author="Chen Heller" w:date="2022-07-19T16:52:00Z"/>
        </w:rPr>
      </w:pPr>
      <w:ins w:id="668" w:author="Chen Heller" w:date="2022-07-19T16:52:00Z">
        <w:r>
          <w:t>Stimuli</w:t>
        </w:r>
      </w:ins>
    </w:p>
    <w:p w14:paraId="7EB42B0D" w14:textId="47E85FEB" w:rsidR="007429C1" w:rsidRDefault="00154EA4" w:rsidP="0018094C">
      <w:pPr>
        <w:pStyle w:val="NoSpacing"/>
        <w:bidi w:val="0"/>
        <w:rPr>
          <w:ins w:id="669" w:author="Chen Heller" w:date="2022-07-19T16:52:00Z"/>
        </w:rPr>
      </w:pPr>
      <w:ins w:id="670" w:author="Chen Heller" w:date="2022-07-19T17:21:00Z">
        <w:r>
          <w:t>Stimuli was identical to that used in experiment one.</w:t>
        </w:r>
      </w:ins>
    </w:p>
    <w:p w14:paraId="60E487BC" w14:textId="77777777" w:rsidR="007429C1" w:rsidRDefault="007429C1" w:rsidP="007429C1">
      <w:pPr>
        <w:pStyle w:val="Heading5"/>
        <w:bidi w:val="0"/>
        <w:rPr>
          <w:ins w:id="671" w:author="Chen Heller" w:date="2022-07-19T16:52:00Z"/>
        </w:rPr>
      </w:pPr>
      <w:ins w:id="672" w:author="Chen Heller" w:date="2022-07-19T16:52:00Z">
        <w:r>
          <w:t>Apparatus</w:t>
        </w:r>
      </w:ins>
    </w:p>
    <w:p w14:paraId="5CB80B8B" w14:textId="3D79C07F" w:rsidR="007429C1" w:rsidRPr="007846C7" w:rsidRDefault="00AC2253">
      <w:pPr>
        <w:pStyle w:val="NoSpacing"/>
        <w:bidi w:val="0"/>
        <w:rPr>
          <w:ins w:id="673" w:author="Chen Heller" w:date="2022-07-19T16:52:00Z"/>
        </w:rPr>
        <w:pPrChange w:id="674" w:author="Chen Heller" w:date="2022-07-19T17:28:00Z">
          <w:pPr>
            <w:pStyle w:val="NoSpacing"/>
            <w:bidi w:val="0"/>
            <w:ind w:left="709" w:right="843"/>
          </w:pPr>
        </w:pPrChange>
      </w:pPr>
      <w:ins w:id="675" w:author="Chen Heller" w:date="2022-07-28T14:47:00Z">
        <w:r>
          <w:t xml:space="preserve">The set up was identical </w:t>
        </w:r>
      </w:ins>
      <w:ins w:id="676" w:author="Chen Heller" w:date="2022-07-28T14:48:00Z">
        <w:r>
          <w:t xml:space="preserve">to that used in experiment one except that </w:t>
        </w:r>
      </w:ins>
      <w:ins w:id="677" w:author="Chen Heller" w:date="2022-07-19T17:23:00Z">
        <w:r w:rsidR="0001784E">
          <w:t>the starting point was 35cm away from the screen</w:t>
        </w:r>
      </w:ins>
      <w:ins w:id="678" w:author="Chen Heller" w:date="2022-07-19T17:24:00Z">
        <w:r w:rsidR="00012647">
          <w:t xml:space="preserve"> and the </w:t>
        </w:r>
      </w:ins>
      <w:ins w:id="679" w:author="Chen Heller" w:date="2022-07-19T17:25:00Z">
        <w:r w:rsidR="00012647">
          <w:t xml:space="preserve">size of the </w:t>
        </w:r>
      </w:ins>
      <w:ins w:id="680" w:author="Chen Heller" w:date="2022-07-20T13:47:00Z">
        <w:r w:rsidR="009526D2">
          <w:t xml:space="preserve">blue </w:t>
        </w:r>
      </w:ins>
      <w:ins w:id="681" w:author="Chen Heller" w:date="2022-07-19T17:25:00Z">
        <w:r w:rsidR="00012647">
          <w:t>circle beneath each target was slightly increased</w:t>
        </w:r>
      </w:ins>
      <w:ins w:id="682" w:author="Chen Heller" w:date="2022-07-20T13:46:00Z">
        <w:r w:rsidR="009526D2">
          <w:t xml:space="preserve"> </w:t>
        </w:r>
      </w:ins>
      <w:ins w:id="683" w:author="Chen Heller" w:date="2022-07-20T13:47:00Z">
        <w:r w:rsidR="009526D2">
          <w:t xml:space="preserve">so that hitting </w:t>
        </w:r>
      </w:ins>
      <w:ins w:id="684" w:author="Chen Heller" w:date="2022-07-28T14:49:00Z">
        <w:r w:rsidR="00EE60E8">
          <w:t xml:space="preserve">it </w:t>
        </w:r>
      </w:ins>
      <w:ins w:id="685" w:author="Chen Heller" w:date="2022-07-28T14:48:00Z">
        <w:r>
          <w:t xml:space="preserve">will be </w:t>
        </w:r>
      </w:ins>
      <w:ins w:id="686" w:author="Chen Heller" w:date="2022-07-20T13:47:00Z">
        <w:r w:rsidR="009526D2">
          <w:t>easier</w:t>
        </w:r>
      </w:ins>
      <w:ins w:id="687" w:author="Chen Heller" w:date="2022-07-19T17:25:00Z">
        <w:r w:rsidR="00012647">
          <w:t>.</w:t>
        </w:r>
      </w:ins>
    </w:p>
    <w:p w14:paraId="1B9FB235" w14:textId="77777777" w:rsidR="007429C1" w:rsidRDefault="007429C1" w:rsidP="007429C1">
      <w:pPr>
        <w:pStyle w:val="Heading5"/>
        <w:bidi w:val="0"/>
        <w:rPr>
          <w:ins w:id="688" w:author="Chen Heller" w:date="2022-07-19T16:52:00Z"/>
        </w:rPr>
      </w:pPr>
      <w:ins w:id="689" w:author="Chen Heller" w:date="2022-07-19T16:52:00Z">
        <w:r>
          <w:t>Procedure</w:t>
        </w:r>
      </w:ins>
    </w:p>
    <w:p w14:paraId="6A37064A" w14:textId="735D2875" w:rsidR="007429C1" w:rsidRDefault="0018094C" w:rsidP="00DD6F2C">
      <w:pPr>
        <w:pStyle w:val="NoSpacing"/>
        <w:bidi w:val="0"/>
        <w:rPr>
          <w:ins w:id="690" w:author="Chen Heller" w:date="2022-07-19T16:52:00Z"/>
        </w:rPr>
      </w:pPr>
      <w:ins w:id="691" w:author="Chen Heller" w:date="2022-07-19T18:00:00Z">
        <w:r>
          <w:t>In this experimen</w:t>
        </w:r>
      </w:ins>
      <w:ins w:id="692" w:author="Chen Heller" w:date="2022-07-19T18:01:00Z">
        <w:r>
          <w:t xml:space="preserve">t </w:t>
        </w:r>
      </w:ins>
      <w:ins w:id="693" w:author="Chen Heller" w:date="2022-07-19T18:03:00Z">
        <w:r w:rsidR="00374BAF">
          <w:t xml:space="preserve">before performing the practice and test blocks, the participants completed </w:t>
        </w:r>
      </w:ins>
      <w:ins w:id="694" w:author="Chen Heller" w:date="2022-07-19T18:04:00Z">
        <w:r w:rsidR="00374BAF">
          <w:t>a</w:t>
        </w:r>
      </w:ins>
      <w:ins w:id="695" w:author="Chen Heller" w:date="2022-07-20T10:01:00Z">
        <w:r w:rsidR="00727A39">
          <w:t>n</w:t>
        </w:r>
      </w:ins>
      <w:ins w:id="696" w:author="Chen Heller" w:date="2022-07-19T18:04:00Z">
        <w:r w:rsidR="00374BAF">
          <w:t xml:space="preserve"> initial practice block that </w:t>
        </w:r>
        <w:r w:rsidR="00F97EED">
          <w:t>did not include a prime</w:t>
        </w:r>
      </w:ins>
      <w:ins w:id="697" w:author="Chen Heller" w:date="2022-07-19T18:05:00Z">
        <w:r w:rsidR="00F97EED">
          <w:t>. The order of trials in this block was drawn from a</w:t>
        </w:r>
      </w:ins>
      <w:ins w:id="698" w:author="Chen Heller" w:date="2022-07-19T16:52:00Z">
        <w:r w:rsidR="007429C1">
          <w:t xml:space="preserve">n additional </w:t>
        </w:r>
      </w:ins>
      <w:ins w:id="699" w:author="Chen Heller" w:date="2022-07-19T17:37:00Z">
        <w:r w:rsidR="00800B3D">
          <w:t>list of trial condition and stimulus</w:t>
        </w:r>
      </w:ins>
      <w:ins w:id="700" w:author="Chen Heller" w:date="2022-07-19T18:05:00Z">
        <w:r w:rsidR="00F97EED">
          <w:t>.</w:t>
        </w:r>
      </w:ins>
      <w:ins w:id="701" w:author="Chen Heller" w:date="2022-07-19T17:37:00Z">
        <w:r w:rsidR="00800B3D">
          <w:t xml:space="preserve"> </w:t>
        </w:r>
      </w:ins>
      <w:ins w:id="702" w:author="Chen Heller" w:date="2022-07-19T18:05:00Z">
        <w:r w:rsidR="00F97EED">
          <w:t>O</w:t>
        </w:r>
      </w:ins>
      <w:ins w:id="703" w:author="Chen Heller" w:date="2022-07-19T17:37:00Z">
        <w:r w:rsidR="00800B3D">
          <w:t xml:space="preserve">ther than </w:t>
        </w:r>
      </w:ins>
      <w:ins w:id="704" w:author="Chen Heller" w:date="2022-07-20T10:02:00Z">
        <w:r w:rsidR="00467E11">
          <w:t>that,</w:t>
        </w:r>
      </w:ins>
      <w:ins w:id="705" w:author="Chen Heller" w:date="2022-07-19T17:37:00Z">
        <w:r w:rsidR="00800B3D">
          <w:t xml:space="preserve"> all </w:t>
        </w:r>
      </w:ins>
      <w:ins w:id="706" w:author="Chen Heller" w:date="2022-07-19T17:38:00Z">
        <w:r w:rsidR="00800B3D">
          <w:t xml:space="preserve">the lists were </w:t>
        </w:r>
      </w:ins>
      <w:ins w:id="707" w:author="Chen Heller" w:date="2022-07-19T17:37:00Z">
        <w:r w:rsidR="00800B3D">
          <w:t>the same.</w:t>
        </w:r>
      </w:ins>
      <w:ins w:id="708" w:author="Chen Heller" w:date="2022-07-19T17:38:00Z">
        <w:r w:rsidR="001623ED">
          <w:t xml:space="preserve"> </w:t>
        </w:r>
      </w:ins>
      <w:ins w:id="709" w:author="Chen Heller" w:date="2022-07-19T18:05:00Z">
        <w:r w:rsidR="00DD6F2C">
          <w:t>Timing was also adjusted so that m</w:t>
        </w:r>
      </w:ins>
      <w:ins w:id="710" w:author="Chen Heller" w:date="2022-07-19T17:48:00Z">
        <w:r w:rsidR="007A620B">
          <w:t>ovement</w:t>
        </w:r>
      </w:ins>
      <w:ins w:id="711" w:author="Chen Heller" w:date="2022-07-28T14:50:00Z">
        <w:r w:rsidR="00661C9D">
          <w:t>s</w:t>
        </w:r>
      </w:ins>
      <w:ins w:id="712" w:author="Chen Heller" w:date="2022-07-19T17:48:00Z">
        <w:r w:rsidR="007A620B">
          <w:t xml:space="preserve"> </w:t>
        </w:r>
      </w:ins>
      <w:ins w:id="713" w:author="Chen Heller" w:date="2022-07-20T11:11:00Z">
        <w:r w:rsidR="00473B6D">
          <w:t>had to start</w:t>
        </w:r>
      </w:ins>
      <w:ins w:id="714" w:author="Chen Heller" w:date="2022-07-19T17:48:00Z">
        <w:r w:rsidR="007A620B">
          <w:t xml:space="preserve"> before </w:t>
        </w:r>
      </w:ins>
      <w:ins w:id="715" w:author="Chen Heller" w:date="2022-07-19T17:49:00Z">
        <w:r w:rsidR="00CE0E3C">
          <w:t xml:space="preserve">330ms had passed and last no longer than 430ms. </w:t>
        </w:r>
      </w:ins>
      <w:ins w:id="716" w:author="Chen Heller" w:date="2022-07-20T11:06:00Z">
        <w:r w:rsidR="002E3A43">
          <w:t xml:space="preserve">Movement </w:t>
        </w:r>
      </w:ins>
      <w:ins w:id="717" w:author="Chen Heller" w:date="2022-07-28T14:51:00Z">
        <w:r w:rsidR="00D6155B">
          <w:t xml:space="preserve">started </w:t>
        </w:r>
      </w:ins>
      <w:ins w:id="718" w:author="Chen Heller" w:date="2022-07-28T14:52:00Z">
        <w:r w:rsidR="00D6155B">
          <w:t xml:space="preserve">when </w:t>
        </w:r>
      </w:ins>
      <w:ins w:id="719" w:author="Chen Heller" w:date="2022-07-20T11:06:00Z">
        <w:r w:rsidR="002E3A43">
          <w:t xml:space="preserve">the finger was </w:t>
        </w:r>
      </w:ins>
      <w:ins w:id="720" w:author="Chen Heller" w:date="2022-07-20T11:08:00Z">
        <w:r w:rsidR="00800AFC">
          <w:t>2</w:t>
        </w:r>
      </w:ins>
      <w:ins w:id="721" w:author="Chen Heller" w:date="2022-07-20T11:07:00Z">
        <w:r w:rsidR="002E3A43">
          <w:t>cm away from the starting point</w:t>
        </w:r>
      </w:ins>
      <w:ins w:id="722" w:author="Chen Heller" w:date="2022-07-20T11:10:00Z">
        <w:r w:rsidR="00B0297C">
          <w:t xml:space="preserve"> (Euclidean distance)</w:t>
        </w:r>
      </w:ins>
      <w:ins w:id="723" w:author="Chen Heller" w:date="2022-07-20T11:07:00Z">
        <w:r w:rsidR="002E3A43">
          <w:t xml:space="preserve"> and ended when it was </w:t>
        </w:r>
      </w:ins>
      <w:ins w:id="724" w:author="Chen Heller" w:date="2022-07-20T11:09:00Z">
        <w:r w:rsidR="00B0297C">
          <w:t>3</w:t>
        </w:r>
      </w:ins>
      <w:ins w:id="725" w:author="Chen Heller" w:date="2022-07-20T11:07:00Z">
        <w:r w:rsidR="002E3A43">
          <w:t>cm</w:t>
        </w:r>
      </w:ins>
      <w:ins w:id="726" w:author="Chen Heller" w:date="2022-07-26T17:17:00Z">
        <w:r w:rsidR="00F937CF">
          <w:t xml:space="preserve"> away from the</w:t>
        </w:r>
      </w:ins>
      <w:ins w:id="727" w:author="Chen Heller" w:date="2022-07-20T11:07:00Z">
        <w:r w:rsidR="002E3A43">
          <w:t xml:space="preserve"> screen (on the Z axis). </w:t>
        </w:r>
      </w:ins>
      <w:ins w:id="728" w:author="Chen Heller" w:date="2022-07-19T17:52:00Z">
        <w:r w:rsidR="008149FD">
          <w:t xml:space="preserve">Late initiations </w:t>
        </w:r>
      </w:ins>
      <w:ins w:id="729" w:author="Chen Heller" w:date="2022-07-19T17:53:00Z">
        <w:r w:rsidR="00FF579E">
          <w:t xml:space="preserve">and long </w:t>
        </w:r>
      </w:ins>
      <w:ins w:id="730" w:author="Chen Heller" w:date="2022-07-28T14:52:00Z">
        <w:r w:rsidR="00407779">
          <w:lastRenderedPageBreak/>
          <w:t xml:space="preserve">durations </w:t>
        </w:r>
      </w:ins>
      <w:ins w:id="731" w:author="Chen Heller" w:date="2022-07-19T17:53:00Z">
        <w:r w:rsidR="00FF579E">
          <w:t xml:space="preserve">were </w:t>
        </w:r>
      </w:ins>
      <w:ins w:id="732" w:author="Chen Heller" w:date="2022-07-19T16:52:00Z">
        <w:r w:rsidR="007429C1">
          <w:t>followed by a "</w:t>
        </w:r>
      </w:ins>
      <w:ins w:id="733" w:author="Chen Heller" w:date="2022-07-19T17:53:00Z">
        <w:r w:rsidR="00FF579E">
          <w:t>Too late</w:t>
        </w:r>
      </w:ins>
      <w:ins w:id="734" w:author="Chen Heller" w:date="2022-07-19T16:52:00Z">
        <w:r w:rsidR="007429C1">
          <w:t xml:space="preserve">" </w:t>
        </w:r>
      </w:ins>
      <w:ins w:id="735" w:author="Chen Heller" w:date="2022-07-19T17:53:00Z">
        <w:r w:rsidR="00FF579E">
          <w:t xml:space="preserve">and "Too slow" </w:t>
        </w:r>
      </w:ins>
      <w:ins w:id="736" w:author="Chen Heller" w:date="2022-07-19T16:52:00Z">
        <w:r w:rsidR="007429C1">
          <w:t>feedback</w:t>
        </w:r>
      </w:ins>
      <w:ins w:id="737" w:author="Chen Heller" w:date="2022-07-19T17:53:00Z">
        <w:r w:rsidR="00FF579E">
          <w:t xml:space="preserve">s </w:t>
        </w:r>
      </w:ins>
      <w:ins w:id="738" w:author="Chen Heller" w:date="2022-07-19T17:56:00Z">
        <w:r w:rsidR="00207190">
          <w:t>respectively</w:t>
        </w:r>
      </w:ins>
      <w:ins w:id="739" w:author="Chen Heller" w:date="2022-07-19T17:54:00Z">
        <w:r w:rsidR="00C36314">
          <w:t>.</w:t>
        </w:r>
      </w:ins>
      <w:ins w:id="740" w:author="Chen Heller" w:date="2022-07-19T18:05:00Z">
        <w:r w:rsidR="00DD6F2C">
          <w:t xml:space="preserve"> </w:t>
        </w:r>
      </w:ins>
      <w:ins w:id="741" w:author="Chen Heller" w:date="2022-07-19T17:55:00Z">
        <w:r w:rsidR="00C36314">
          <w:t xml:space="preserve">Recognition </w:t>
        </w:r>
      </w:ins>
      <w:ins w:id="742" w:author="Chen Heller" w:date="2022-07-19T17:56:00Z">
        <w:r w:rsidR="00056B2C">
          <w:t>responses</w:t>
        </w:r>
      </w:ins>
      <w:ins w:id="743" w:author="Chen Heller" w:date="2022-07-19T17:55:00Z">
        <w:r w:rsidR="00C36314">
          <w:t xml:space="preserve"> were given within a </w:t>
        </w:r>
        <w:r w:rsidR="007C76BC">
          <w:t>7</w:t>
        </w:r>
      </w:ins>
      <w:ins w:id="744" w:author="Chen Heller" w:date="2022-07-19T16:52:00Z">
        <w:r w:rsidR="007429C1">
          <w:t xml:space="preserve"> </w:t>
        </w:r>
      </w:ins>
      <w:ins w:id="745" w:author="Chen Heller" w:date="2022-07-19T18:06:00Z">
        <w:r w:rsidR="00EE0E3B" w:rsidRPr="00400416">
          <w:t>second</w:t>
        </w:r>
      </w:ins>
      <w:ins w:id="746" w:author="Chen Heller" w:date="2022-07-19T16:52:00Z">
        <w:r w:rsidR="007429C1" w:rsidRPr="00400416">
          <w:t xml:space="preserve"> response window. </w:t>
        </w:r>
      </w:ins>
      <w:ins w:id="747" w:author="Chen Heller" w:date="2022-07-19T17:55:00Z">
        <w:r w:rsidR="007C76BC">
          <w:t xml:space="preserve">The rest of the design </w:t>
        </w:r>
      </w:ins>
      <w:ins w:id="748" w:author="Chen Heller" w:date="2022-07-19T17:56:00Z">
        <w:r w:rsidR="00174088">
          <w:t>was identical to experiment one.</w:t>
        </w:r>
      </w:ins>
    </w:p>
    <w:p w14:paraId="5BF92B75" w14:textId="364520BD" w:rsidR="007429C1" w:rsidRPr="00400416" w:rsidRDefault="00AA03E9" w:rsidP="007429C1">
      <w:pPr>
        <w:pStyle w:val="NoSpacing"/>
        <w:bidi w:val="0"/>
        <w:rPr>
          <w:ins w:id="749" w:author="Chen Heller" w:date="2022-07-19T16:52:00Z"/>
        </w:rPr>
      </w:pPr>
      <w:ins w:id="750" w:author="Chen Heller" w:date="2022-07-19T17:58:00Z">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7466330" cy="4509135"/>
                      </a:xfrm>
                      <a:prstGeom prst="rect">
                        <a:avLst/>
                      </a:prstGeom>
                    </pic:spPr>
                  </pic:pic>
                </a:graphicData>
              </a:graphic>
            </wp:inline>
          </w:drawing>
        </w:r>
      </w:ins>
    </w:p>
    <w:p w14:paraId="48EF074D" w14:textId="7A7CF101" w:rsidR="001A054F" w:rsidRDefault="007429C1" w:rsidP="00A638CF">
      <w:pPr>
        <w:pStyle w:val="NoSpacing"/>
        <w:bidi w:val="0"/>
        <w:rPr>
          <w:ins w:id="751" w:author="Chen Heller" w:date="2022-07-21T12:52:00Z"/>
        </w:rPr>
      </w:pPr>
      <w:ins w:id="752" w:author="Chen Heller" w:date="2022-07-19T16:52:00Z">
        <w:r w:rsidRPr="00400416">
          <w:t xml:space="preserve">Figure </w:t>
        </w:r>
        <w:r>
          <w:t>2</w:t>
        </w:r>
        <w:r w:rsidRPr="00400416">
          <w:t>. Stimuli presentation order</w:t>
        </w:r>
      </w:ins>
      <w:ins w:id="753" w:author="Chen Heller" w:date="2022-07-19T17:58:00Z">
        <w:r w:rsidR="00AA03E9">
          <w:t xml:space="preserve"> of experiment 2</w:t>
        </w:r>
      </w:ins>
      <w:ins w:id="754"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755" w:author="Chen Heller" w:date="2022-07-19T17:59:00Z">
        <w:r w:rsidR="00AA03E9">
          <w:t>760</w:t>
        </w:r>
      </w:ins>
      <w:ins w:id="756" w:author="Chen Heller" w:date="2022-07-19T16:52:00Z">
        <w:r w:rsidRPr="00400416">
          <w:t xml:space="preserve">ms, out of which the target </w:t>
        </w:r>
        <w:r>
          <w:t xml:space="preserve">was </w:t>
        </w:r>
        <w:r w:rsidRPr="00400416">
          <w:t>displayed for 500ms), a recognition task (</w:t>
        </w:r>
        <w:r>
          <w:t>0</w:t>
        </w:r>
        <w:r w:rsidRPr="00400416">
          <w:t>-</w:t>
        </w:r>
      </w:ins>
      <w:ins w:id="757" w:author="Chen Heller" w:date="2022-07-19T17:59:00Z">
        <w:r w:rsidR="00AA03E9">
          <w:t>7</w:t>
        </w:r>
      </w:ins>
      <w:ins w:id="758" w:author="Chen Heller" w:date="2022-07-19T16:52:00Z">
        <w:r>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ins>
    </w:p>
    <w:p w14:paraId="05D0431B" w14:textId="77777777" w:rsidR="00F76AC2" w:rsidRDefault="00F76AC2" w:rsidP="00F76AC2">
      <w:pPr>
        <w:pStyle w:val="Heading5"/>
        <w:bidi w:val="0"/>
        <w:rPr>
          <w:ins w:id="759" w:author="Chen Heller" w:date="2022-07-28T09:52:00Z"/>
        </w:rPr>
      </w:pPr>
      <w:ins w:id="760" w:author="Chen Heller" w:date="2022-07-28T09:52:00Z">
        <w:r>
          <w:t>Variables extraction</w:t>
        </w:r>
      </w:ins>
    </w:p>
    <w:p w14:paraId="00F14399" w14:textId="77777777" w:rsidR="00F76AC2" w:rsidRDefault="00F76AC2" w:rsidP="00D04AED">
      <w:pPr>
        <w:pStyle w:val="NoSpacing"/>
        <w:bidi w:val="0"/>
        <w:rPr>
          <w:ins w:id="761" w:author="Chen Heller" w:date="2022-07-28T09:53:00Z"/>
        </w:rPr>
        <w:pPrChange w:id="762" w:author="Chen Heller" w:date="2022-07-28T16:19:00Z">
          <w:pPr>
            <w:pStyle w:val="Heading5"/>
            <w:bidi w:val="0"/>
          </w:pPr>
        </w:pPrChange>
      </w:pPr>
      <w:ins w:id="763" w:author="Chen Heller" w:date="2022-07-28T09:52:00Z">
        <w:r w:rsidRPr="004225D2">
          <w:t>Movement onset</w:t>
        </w:r>
        <w:r>
          <w:t xml:space="preserve"> and </w:t>
        </w:r>
        <w:r w:rsidRPr="004225D2">
          <w:t>movement offset</w:t>
        </w:r>
        <w:r>
          <w:t xml:space="preserve"> were defined differently than in experime</w:t>
        </w:r>
      </w:ins>
      <w:ins w:id="764" w:author="Chen Heller" w:date="2022-07-28T09:53:00Z">
        <w:r>
          <w:t>nt 2, as here……</w:t>
        </w:r>
      </w:ins>
    </w:p>
    <w:p w14:paraId="7756923C" w14:textId="6B595C67" w:rsidR="00F76AC2" w:rsidRDefault="00F76AC2" w:rsidP="00D04AED">
      <w:pPr>
        <w:pStyle w:val="NoSpacing"/>
        <w:bidi w:val="0"/>
        <w:rPr>
          <w:ins w:id="765" w:author="Chen Heller" w:date="2022-07-28T09:52:00Z"/>
        </w:rPr>
        <w:pPrChange w:id="766" w:author="Chen Heller" w:date="2022-07-28T16:19:00Z">
          <w:pPr>
            <w:pStyle w:val="Heading5"/>
            <w:bidi w:val="0"/>
          </w:pPr>
        </w:pPrChange>
      </w:pPr>
      <w:ins w:id="767" w:author="Chen Heller" w:date="2022-07-28T09:52:00Z">
        <w:r>
          <w:t xml:space="preserve">are distinguished from reaching onset and offset. </w:t>
        </w:r>
        <w:r w:rsidRPr="00F555EC">
          <w:rPr>
            <w:i/>
            <w:iCs/>
          </w:rPr>
          <w:t>Movement onset</w:t>
        </w:r>
        <w:r>
          <w:t xml:space="preserve"> is detected once the Euclidean distance from the starting point is greater than 2cm. Movement offset is recognized once the finger is 3cm away from the screen on the Z axis</w:t>
        </w:r>
      </w:ins>
      <w:ins w:id="768" w:author="Chen Heller" w:date="2022-07-28T09:53:00Z">
        <w:r w:rsidR="007D0FC4">
          <w:t>.</w:t>
        </w:r>
      </w:ins>
    </w:p>
    <w:p w14:paraId="268DF437" w14:textId="70152C6F" w:rsidR="00905DE5" w:rsidRDefault="00905DE5" w:rsidP="00F76AC2">
      <w:pPr>
        <w:pStyle w:val="Heading5"/>
        <w:bidi w:val="0"/>
        <w:rPr>
          <w:ins w:id="769" w:author="Chen Heller" w:date="2022-07-21T12:52:00Z"/>
        </w:rPr>
      </w:pPr>
      <w:ins w:id="770" w:author="Chen Heller" w:date="2022-07-21T12:52:00Z">
        <w:r>
          <w:t>Exclusion criteria</w:t>
        </w:r>
      </w:ins>
    </w:p>
    <w:p w14:paraId="55333E56" w14:textId="015B3966" w:rsidR="00282180" w:rsidRPr="002B4328" w:rsidRDefault="00AE30F4" w:rsidP="00B0476C">
      <w:pPr>
        <w:pStyle w:val="NoSpacing"/>
        <w:bidi w:val="0"/>
        <w:rPr>
          <w:ins w:id="771" w:author="Chen Heller" w:date="2022-07-19T18:06:00Z"/>
          <w:rtl/>
        </w:rPr>
      </w:pPr>
      <w:ins w:id="772" w:author="Chen Heller" w:date="2022-07-21T12:53:00Z">
        <w:r>
          <w:t xml:space="preserve">The criteria for excluding trials </w:t>
        </w:r>
        <w:proofErr w:type="gramStart"/>
        <w:r>
          <w:t>was</w:t>
        </w:r>
        <w:proofErr w:type="gramEnd"/>
        <w:r>
          <w:t xml:space="preserve"> identical to that used in experiment one, with a few additional c</w:t>
        </w:r>
        <w:r w:rsidR="007652E8">
          <w:t>riterion</w:t>
        </w:r>
      </w:ins>
      <w:ins w:id="773" w:author="Chen Heller" w:date="2022-07-21T12:54:00Z">
        <w:r w:rsidR="007652E8">
          <w:t>s:</w:t>
        </w:r>
      </w:ins>
      <w:ins w:id="774" w:author="Chen Heller" w:date="2022-07-21T12:55:00Z">
        <w:r w:rsidR="001F4318">
          <w:t xml:space="preserve"> </w:t>
        </w:r>
      </w:ins>
      <w:ins w:id="775" w:author="Chen Heller" w:date="2022-07-21T15:25:00Z">
        <w:r w:rsidR="00F84008">
          <w:t>movements</w:t>
        </w:r>
      </w:ins>
      <w:ins w:id="776" w:author="Chen Heller" w:date="2022-07-21T12:55:00Z">
        <w:r w:rsidR="001F4318">
          <w:t xml:space="preserve"> that started </w:t>
        </w:r>
      </w:ins>
      <w:ins w:id="777" w:author="Chen Heller" w:date="2022-07-21T12:56:00Z">
        <w:r w:rsidR="001F4318">
          <w:t xml:space="preserve">less than </w:t>
        </w:r>
      </w:ins>
      <w:ins w:id="778" w:author="Chen Heller" w:date="2022-07-21T12:55:00Z">
        <w:r w:rsidR="001F4318">
          <w:t xml:space="preserve">100ms </w:t>
        </w:r>
      </w:ins>
      <w:ins w:id="779" w:author="Chen Heller" w:date="2022-07-21T12:56:00Z">
        <w:r w:rsidR="00180101">
          <w:t>or more than 3</w:t>
        </w:r>
      </w:ins>
      <w:ins w:id="780" w:author="Chen Heller" w:date="2022-07-27T10:38:00Z">
        <w:r w:rsidR="006511C9">
          <w:t>2</w:t>
        </w:r>
      </w:ins>
      <w:ins w:id="781" w:author="Chen Heller" w:date="2022-07-21T12:56:00Z">
        <w:r w:rsidR="00180101">
          <w:t>0ms</w:t>
        </w:r>
      </w:ins>
      <w:ins w:id="782" w:author="Chen Heller" w:date="2022-07-21T12:57:00Z">
        <w:r w:rsidR="00180101">
          <w:t xml:space="preserve"> </w:t>
        </w:r>
      </w:ins>
      <w:ins w:id="783" w:author="Chen Heller" w:date="2022-07-21T12:56:00Z">
        <w:r w:rsidR="001F4318">
          <w:t>after target display</w:t>
        </w:r>
      </w:ins>
      <w:ins w:id="784" w:author="Chen Heller" w:date="2022-07-21T12:57:00Z">
        <w:r w:rsidR="00180101">
          <w:t xml:space="preserve"> were excluded. In addition, </w:t>
        </w:r>
      </w:ins>
      <w:ins w:id="785" w:author="Chen Heller" w:date="2022-07-21T15:26:00Z">
        <w:r w:rsidR="004C6684">
          <w:t xml:space="preserve">movements </w:t>
        </w:r>
      </w:ins>
      <w:ins w:id="786" w:author="Chen Heller" w:date="2022-07-21T12:57:00Z">
        <w:r w:rsidR="00180101">
          <w:t>that lasted more than 4</w:t>
        </w:r>
      </w:ins>
      <w:ins w:id="787" w:author="Chen Heller" w:date="2022-07-27T10:38:00Z">
        <w:r w:rsidR="00753690">
          <w:t>2</w:t>
        </w:r>
      </w:ins>
      <w:ins w:id="788" w:author="Chen Heller" w:date="2022-07-21T12:57:00Z">
        <w:r w:rsidR="00180101">
          <w:t xml:space="preserve">0ms </w:t>
        </w:r>
      </w:ins>
      <w:ins w:id="789" w:author="Chen Heller" w:date="2022-07-21T13:11:00Z">
        <w:r w:rsidR="002972E7">
          <w:t xml:space="preserve">were excluded if they </w:t>
        </w:r>
      </w:ins>
      <w:ins w:id="790" w:author="Chen Heller" w:date="2022-07-21T13:12:00Z">
        <w:r w:rsidR="002972E7">
          <w:t xml:space="preserve">were located more than 3 </w:t>
        </w:r>
      </w:ins>
      <w:ins w:id="791" w:author="Chen Heller" w:date="2022-07-28T08:54:00Z">
        <w:r w:rsidR="00AC73D8">
          <w:t>SD</w:t>
        </w:r>
      </w:ins>
      <w:ins w:id="792" w:author="Chen Heller" w:date="2022-07-21T13:12:00Z">
        <w:r w:rsidR="002972E7">
          <w:t xml:space="preserve"> from the participant's average </w:t>
        </w:r>
        <w:r w:rsidR="00C4591B">
          <w:t xml:space="preserve">movement </w:t>
        </w:r>
      </w:ins>
      <w:ins w:id="793" w:author="Chen Heller" w:date="2022-07-26T17:19:00Z">
        <w:r w:rsidR="000447DE">
          <w:t xml:space="preserve">duration </w:t>
        </w:r>
      </w:ins>
      <w:ins w:id="794" w:author="Chen Heller" w:date="2022-07-21T13:12:00Z">
        <w:r w:rsidR="00C4591B">
          <w:t xml:space="preserve">among </w:t>
        </w:r>
      </w:ins>
      <w:ins w:id="795" w:author="Chen Heller" w:date="2022-07-26T17:33:00Z">
        <w:r w:rsidR="003A558E">
          <w:t xml:space="preserve">correct </w:t>
        </w:r>
      </w:ins>
      <w:ins w:id="796" w:author="Chen Heller" w:date="2022-07-21T13:12:00Z">
        <w:r w:rsidR="00C4591B">
          <w:t xml:space="preserve">trials that </w:t>
        </w:r>
      </w:ins>
      <w:ins w:id="797" w:author="Chen Heller" w:date="2022-07-26T17:37:00Z">
        <w:r w:rsidR="0019375F">
          <w:t xml:space="preserve">were not too short, </w:t>
        </w:r>
      </w:ins>
      <w:ins w:id="798" w:author="Chen Heller" w:date="2022-07-21T13:12:00Z">
        <w:r w:rsidR="00C4591B">
          <w:t>had</w:t>
        </w:r>
      </w:ins>
      <w:ins w:id="799" w:author="Chen Heller" w:date="2022-07-21T13:13:00Z">
        <w:r w:rsidR="00C4591B">
          <w:t xml:space="preserve"> no </w:t>
        </w:r>
      </w:ins>
      <w:ins w:id="800" w:author="Chen Heller" w:date="2022-07-26T17:19:00Z">
        <w:r w:rsidR="000447DE">
          <w:t xml:space="preserve">missing data </w:t>
        </w:r>
      </w:ins>
      <w:ins w:id="801" w:author="Chen Heller" w:date="2022-07-21T13:13:00Z">
        <w:r w:rsidR="00C4591B">
          <w:t>and were completed in time (</w:t>
        </w:r>
        <w:proofErr w:type="gramStart"/>
        <w:r w:rsidR="00C4591B">
          <w:t>i.e.</w:t>
        </w:r>
        <w:proofErr w:type="gramEnd"/>
        <w:r w:rsidR="00C4591B">
          <w:t xml:space="preserve"> </w:t>
        </w:r>
        <w:r w:rsidR="00BC5510">
          <w:t xml:space="preserve">started between 100ms and </w:t>
        </w:r>
      </w:ins>
      <w:ins w:id="802" w:author="Chen Heller" w:date="2022-07-27T10:38:00Z">
        <w:r w:rsidR="00CF6F7F">
          <w:t>3</w:t>
        </w:r>
        <w:r w:rsidR="00F2118E">
          <w:t>2</w:t>
        </w:r>
      </w:ins>
      <w:ins w:id="803" w:author="Chen Heller" w:date="2022-07-21T13:14:00Z">
        <w:r w:rsidR="00BC5510">
          <w:t>0ms after target display and lasted no longer than 4</w:t>
        </w:r>
      </w:ins>
      <w:ins w:id="804" w:author="Chen Heller" w:date="2022-07-27T10:38:00Z">
        <w:r w:rsidR="00C03B33">
          <w:t>2</w:t>
        </w:r>
      </w:ins>
      <w:ins w:id="805" w:author="Chen Heller" w:date="2022-07-21T13:14:00Z">
        <w:r w:rsidR="00BC5510">
          <w:t>0ms).</w:t>
        </w:r>
      </w:ins>
    </w:p>
    <w:p w14:paraId="337077CC" w14:textId="6D5BF014" w:rsidR="002E00A5" w:rsidRDefault="002E00A5">
      <w:pPr>
        <w:pStyle w:val="Heading4"/>
        <w:bidi w:val="0"/>
        <w:rPr>
          <w:ins w:id="806" w:author="Chen Heller" w:date="2022-07-20T13:50:00Z"/>
        </w:rPr>
        <w:pPrChange w:id="807" w:author="Chen Heller" w:date="2022-07-20T13:50:00Z">
          <w:pPr>
            <w:pStyle w:val="NoSpacing"/>
            <w:bidi w:val="0"/>
          </w:pPr>
        </w:pPrChange>
      </w:pPr>
      <w:ins w:id="808" w:author="Chen Heller" w:date="2022-07-20T13:43:00Z">
        <w:r>
          <w:lastRenderedPageBreak/>
          <w:t>Results</w:t>
        </w:r>
      </w:ins>
    </w:p>
    <w:p w14:paraId="1D24C67B" w14:textId="3216B527" w:rsidR="00276C9D" w:rsidRDefault="002D5B02" w:rsidP="001831E1">
      <w:pPr>
        <w:pStyle w:val="NoSpacing"/>
        <w:bidi w:val="0"/>
        <w:rPr>
          <w:ins w:id="809" w:author="Chen Heller" w:date="2022-07-21T14:17:00Z"/>
        </w:rPr>
      </w:pPr>
      <w:ins w:id="810" w:author="Chen Heller" w:date="2022-07-20T13:50:00Z">
        <w:r>
          <w:t>When participants rated the prime as invisible, they were not better than chance at recognizing it</w:t>
        </w:r>
      </w:ins>
      <w:ins w:id="811" w:author="Chen Heller" w:date="2022-07-21T10:38:00Z">
        <w:r w:rsidR="001C6E90">
          <w:t>,</w:t>
        </w:r>
      </w:ins>
      <w:ins w:id="812" w:author="Chen Heller" w:date="2022-07-20T13:50:00Z">
        <w:r>
          <w:t xml:space="preserve"> </w:t>
        </w:r>
      </w:ins>
      <w:ins w:id="813" w:author="Chen Heller" w:date="2022-07-21T10:38:00Z">
        <w:r w:rsidR="001C6E90">
          <w:t xml:space="preserve">M = 50.2%, </w:t>
        </w:r>
      </w:ins>
      <w:ins w:id="814" w:author="Chen Heller" w:date="2022-07-28T08:54:00Z">
        <w:r w:rsidR="00AC73D8">
          <w:t>SD</w:t>
        </w:r>
      </w:ins>
      <w:ins w:id="815" w:author="Chen Heller" w:date="2022-07-21T10:38:00Z">
        <w:r w:rsidR="001C6E90">
          <w:t xml:space="preserve"> = 2.57, </w:t>
        </w:r>
        <w:proofErr w:type="gramStart"/>
        <w:r w:rsidR="001C6E90">
          <w:t>t(</w:t>
        </w:r>
      </w:ins>
      <w:proofErr w:type="gramEnd"/>
      <w:ins w:id="816" w:author="Chen Heller" w:date="2022-07-21T10:39:00Z">
        <w:r w:rsidR="001C6E90">
          <w:t>8</w:t>
        </w:r>
      </w:ins>
      <w:ins w:id="817" w:author="Chen Heller" w:date="2022-07-21T10:38:00Z">
        <w:r w:rsidR="001C6E90">
          <w:t>) = 0.</w:t>
        </w:r>
      </w:ins>
      <w:ins w:id="818" w:author="Chen Heller" w:date="2022-07-21T10:39:00Z">
        <w:r w:rsidR="001C6E90">
          <w:t>30</w:t>
        </w:r>
      </w:ins>
      <w:ins w:id="819" w:author="Chen Heller" w:date="2022-07-21T10:38:00Z">
        <w:r w:rsidR="001C6E90">
          <w:t>, p = 0.</w:t>
        </w:r>
      </w:ins>
      <w:ins w:id="820" w:author="Chen Heller" w:date="2022-07-21T10:39:00Z">
        <w:r w:rsidR="001C6E90">
          <w:t>77</w:t>
        </w:r>
      </w:ins>
      <w:ins w:id="821" w:author="Chen Heller" w:date="2022-07-21T10:38:00Z">
        <w:r w:rsidR="001C6E90">
          <w:t>, 95% CI = [</w:t>
        </w:r>
      </w:ins>
      <w:ins w:id="822" w:author="Chen Heller" w:date="2022-07-21T10:39:00Z">
        <w:r w:rsidR="001C6E90">
          <w:t>48.27</w:t>
        </w:r>
      </w:ins>
      <w:ins w:id="823" w:author="Chen Heller" w:date="2022-07-21T10:38:00Z">
        <w:r w:rsidR="001C6E90">
          <w:t xml:space="preserve">, </w:t>
        </w:r>
      </w:ins>
      <w:ins w:id="824" w:author="Chen Heller" w:date="2022-07-21T10:39:00Z">
        <w:r w:rsidR="001C6E90">
          <w:t>52.24</w:t>
        </w:r>
      </w:ins>
      <w:ins w:id="825" w:author="Chen Heller" w:date="2022-07-21T10:38:00Z">
        <w:r w:rsidR="001C6E90">
          <w:t>]</w:t>
        </w:r>
      </w:ins>
      <w:ins w:id="826" w:author="Chen Heller" w:date="2022-07-20T13:50:00Z">
        <w:r>
          <w:t>.</w:t>
        </w:r>
      </w:ins>
      <w:ins w:id="827" w:author="Chen Heller" w:date="2022-07-21T10:58:00Z">
        <w:r w:rsidR="00177876">
          <w:t xml:space="preserve"> </w:t>
        </w:r>
      </w:ins>
      <w:ins w:id="828" w:author="Chen Heller" w:date="2022-07-26T18:16:00Z">
        <w:r w:rsidR="000E6B75">
          <w:t xml:space="preserve">Similarly to experiment one </w:t>
        </w:r>
      </w:ins>
      <w:ins w:id="829" w:author="Chen Heller" w:date="2022-07-26T18:24:00Z">
        <w:r w:rsidR="00E43264">
          <w:t>a</w:t>
        </w:r>
      </w:ins>
      <w:ins w:id="830" w:author="Chen Heller" w:date="2022-07-26T18:16:00Z">
        <w:r w:rsidR="000E6B75">
          <w:t xml:space="preserve"> congruency effect was</w:t>
        </w:r>
      </w:ins>
      <w:ins w:id="831" w:author="Chen Heller" w:date="2022-07-26T18:17:00Z">
        <w:r w:rsidR="000E6B75">
          <w:t xml:space="preserve"> not reflected in the total distance traveled</w:t>
        </w:r>
      </w:ins>
      <w:ins w:id="832" w:author="Chen Heller" w:date="2022-07-26T18:20:00Z">
        <w:r w:rsidR="008125D5">
          <w:t xml:space="preserve"> </w:t>
        </w:r>
      </w:ins>
      <w:ins w:id="833" w:author="Chen Heller" w:date="2022-07-26T18:24:00Z">
        <w:r w:rsidR="00E43264">
          <w:t>(</w:t>
        </w:r>
      </w:ins>
      <w:ins w:id="834" w:author="Chen Heller" w:date="2022-07-26T18:20:00Z">
        <w:r w:rsidR="008125D5">
          <w:t>t(8) = -0.83, p = 0.</w:t>
        </w:r>
      </w:ins>
      <w:ins w:id="835" w:author="Chen Heller" w:date="2022-07-26T18:21:00Z">
        <w:r w:rsidR="008125D5">
          <w:t>42</w:t>
        </w:r>
      </w:ins>
      <w:ins w:id="836" w:author="Chen Heller" w:date="2022-07-26T18:20:00Z">
        <w:r w:rsidR="008125D5">
          <w:t>, 95% CI [-0.</w:t>
        </w:r>
      </w:ins>
      <w:ins w:id="837" w:author="Chen Heller" w:date="2022-07-26T18:21:00Z">
        <w:r w:rsidR="008125D5">
          <w:t>0</w:t>
        </w:r>
      </w:ins>
      <w:ins w:id="838" w:author="Chen Heller" w:date="2022-07-26T18:20:00Z">
        <w:r w:rsidR="008125D5">
          <w:t>0</w:t>
        </w:r>
      </w:ins>
      <w:ins w:id="839" w:author="Chen Heller" w:date="2022-07-26T18:21:00Z">
        <w:r w:rsidR="008125D5">
          <w:t>8</w:t>
        </w:r>
      </w:ins>
      <w:ins w:id="840" w:author="Chen Heller" w:date="2022-07-26T18:20:00Z">
        <w:r w:rsidR="008125D5">
          <w:t>, 0.003]</w:t>
        </w:r>
      </w:ins>
      <w:ins w:id="841" w:author="Chen Heller" w:date="2022-07-26T18:25:00Z">
        <w:r w:rsidR="00E43264">
          <w:t>)</w:t>
        </w:r>
      </w:ins>
      <w:ins w:id="842" w:author="Chen Heller" w:date="2022-07-26T18:17:00Z">
        <w:r w:rsidR="000E6B75">
          <w:t xml:space="preserve">, </w:t>
        </w:r>
      </w:ins>
      <w:ins w:id="843" w:author="Chen Heller" w:date="2022-07-26T18:18:00Z">
        <w:r w:rsidR="00666BA6">
          <w:t>frequency of COM</w:t>
        </w:r>
      </w:ins>
      <w:ins w:id="844" w:author="Chen Heller" w:date="2022-07-26T18:20:00Z">
        <w:r w:rsidR="008125D5">
          <w:t xml:space="preserve"> </w:t>
        </w:r>
      </w:ins>
      <w:ins w:id="845" w:author="Chen Heller" w:date="2022-07-26T18:24:00Z">
        <w:r w:rsidR="00E43264">
          <w:t>(</w:t>
        </w:r>
      </w:ins>
      <w:ins w:id="846" w:author="Chen Heller" w:date="2022-07-26T18:20:00Z">
        <w:r w:rsidR="008125D5">
          <w:t>t(8) = -</w:t>
        </w:r>
      </w:ins>
      <w:ins w:id="847" w:author="Chen Heller" w:date="2022-07-26T18:21:00Z">
        <w:r w:rsidR="00F77152">
          <w:t>0</w:t>
        </w:r>
      </w:ins>
      <w:ins w:id="848" w:author="Chen Heller" w:date="2022-07-26T18:20:00Z">
        <w:r w:rsidR="008125D5">
          <w:t>.</w:t>
        </w:r>
      </w:ins>
      <w:ins w:id="849" w:author="Chen Heller" w:date="2022-07-26T18:21:00Z">
        <w:r w:rsidR="00F77152">
          <w:t>4</w:t>
        </w:r>
      </w:ins>
      <w:ins w:id="850" w:author="Chen Heller" w:date="2022-07-26T18:20:00Z">
        <w:r w:rsidR="008125D5">
          <w:t>, p = 0.</w:t>
        </w:r>
      </w:ins>
      <w:ins w:id="851" w:author="Chen Heller" w:date="2022-07-26T18:21:00Z">
        <w:r w:rsidR="00F77152">
          <w:t>69</w:t>
        </w:r>
      </w:ins>
      <w:ins w:id="852" w:author="Chen Heller" w:date="2022-07-26T18:20:00Z">
        <w:r w:rsidR="008125D5">
          <w:t>, 95% CI [-0.11, 0.0</w:t>
        </w:r>
      </w:ins>
      <w:ins w:id="853" w:author="Chen Heller" w:date="2022-07-26T18:21:00Z">
        <w:r w:rsidR="00F77152">
          <w:t>7</w:t>
        </w:r>
      </w:ins>
      <w:ins w:id="854" w:author="Chen Heller" w:date="2022-07-26T18:20:00Z">
        <w:r w:rsidR="008125D5">
          <w:t>]</w:t>
        </w:r>
      </w:ins>
      <w:ins w:id="855" w:author="Chen Heller" w:date="2022-07-26T18:25:00Z">
        <w:r w:rsidR="00E43264">
          <w:t>)</w:t>
        </w:r>
      </w:ins>
      <w:ins w:id="856" w:author="Chen Heller" w:date="2022-07-26T18:26:00Z">
        <w:r w:rsidR="00F916F0">
          <w:t xml:space="preserve">, </w:t>
        </w:r>
      </w:ins>
      <w:ins w:id="857" w:author="Chen Heller" w:date="2022-07-26T18:18:00Z">
        <w:r w:rsidR="00666BA6">
          <w:t>reaction time</w:t>
        </w:r>
      </w:ins>
      <w:ins w:id="858" w:author="Chen Heller" w:date="2022-07-26T18:20:00Z">
        <w:r w:rsidR="00840F26">
          <w:t xml:space="preserve"> (</w:t>
        </w:r>
        <w:r w:rsidR="008125D5">
          <w:t>t(8) = -1.192, p = 0.26, 95% CI [-0.011, 0.003])</w:t>
        </w:r>
      </w:ins>
      <w:ins w:id="859" w:author="Chen Heller" w:date="2022-07-26T18:26:00Z">
        <w:r w:rsidR="00595E26">
          <w:t xml:space="preserve"> or movement duration </w:t>
        </w:r>
      </w:ins>
      <w:ins w:id="860" w:author="Chen Heller" w:date="2022-07-26T18:27:00Z">
        <w:r w:rsidR="00595E26">
          <w:t>(t(8) = -1.192, p = 0.26, 95% CI [-0.0</w:t>
        </w:r>
      </w:ins>
      <w:ins w:id="861" w:author="Chen Heller" w:date="2022-07-26T18:28:00Z">
        <w:r w:rsidR="00270BDA">
          <w:t>2</w:t>
        </w:r>
      </w:ins>
      <w:ins w:id="862" w:author="Chen Heller" w:date="2022-07-26T18:27:00Z">
        <w:r w:rsidR="00595E26">
          <w:t>1, 0.00</w:t>
        </w:r>
      </w:ins>
      <w:ins w:id="863" w:author="Chen Heller" w:date="2022-07-26T18:28:00Z">
        <w:r w:rsidR="00270BDA">
          <w:t>6</w:t>
        </w:r>
      </w:ins>
      <w:ins w:id="864" w:author="Chen Heller" w:date="2022-07-26T18:27:00Z">
        <w:r w:rsidR="00595E26">
          <w:t>])</w:t>
        </w:r>
      </w:ins>
      <w:ins w:id="865" w:author="Chen Heller" w:date="2022-07-26T18:19:00Z">
        <w:r w:rsidR="00840F26">
          <w:t xml:space="preserve">. Contrary to experiment one, </w:t>
        </w:r>
      </w:ins>
      <w:ins w:id="866" w:author="Chen Heller" w:date="2022-07-26T18:27:00Z">
        <w:r w:rsidR="00595E26">
          <w:t xml:space="preserve">the difference between the </w:t>
        </w:r>
      </w:ins>
      <w:ins w:id="867" w:author="Chen Heller" w:date="2022-07-26T18:19:00Z">
        <w:r w:rsidR="00840F26">
          <w:t xml:space="preserve">reach area in the congruent (M = 0.00015sec, </w:t>
        </w:r>
      </w:ins>
      <w:ins w:id="868" w:author="Chen Heller" w:date="2022-07-28T08:54:00Z">
        <w:r w:rsidR="00AC73D8">
          <w:t>SD</w:t>
        </w:r>
      </w:ins>
      <w:ins w:id="869" w:author="Chen Heller" w:date="2022-07-26T18:19:00Z">
        <w:r w:rsidR="00840F26">
          <w:t xml:space="preserve"> = 0.0000289) and incongruent (M = 0.00013sec, </w:t>
        </w:r>
      </w:ins>
      <w:ins w:id="870" w:author="Chen Heller" w:date="2022-07-28T08:54:00Z">
        <w:r w:rsidR="00AC73D8">
          <w:t>SD</w:t>
        </w:r>
      </w:ins>
      <w:ins w:id="871" w:author="Chen Heller" w:date="2022-07-26T18:19:00Z">
        <w:r w:rsidR="00840F26">
          <w:t xml:space="preserve"> = 0.0000646) conditions, </w:t>
        </w:r>
        <w:proofErr w:type="gramStart"/>
        <w:r w:rsidR="00840F26">
          <w:t>t(</w:t>
        </w:r>
        <w:proofErr w:type="gramEnd"/>
        <w:r w:rsidR="00840F26">
          <w:t xml:space="preserve">8) = 0.667, p = 0.523, 95% CI [-0.0000281, 0.0000511], Cohen's </w:t>
        </w:r>
        <w:proofErr w:type="spellStart"/>
        <w:r w:rsidR="00840F26">
          <w:t>d</w:t>
        </w:r>
        <w:r w:rsidR="00840F26">
          <w:rPr>
            <w:vertAlign w:val="subscript"/>
          </w:rPr>
          <w:t>z</w:t>
        </w:r>
        <w:proofErr w:type="spellEnd"/>
        <w:r w:rsidR="00840F26">
          <w:rPr>
            <w:vertAlign w:val="subscript"/>
          </w:rPr>
          <w:t xml:space="preserve"> </w:t>
        </w:r>
        <w:r w:rsidR="00840F26">
          <w:t xml:space="preserve">= 0.222, </w:t>
        </w:r>
      </w:ins>
      <w:ins w:id="872" w:author="Chen Heller" w:date="2022-07-26T18:27:00Z">
        <w:r w:rsidR="00595E26">
          <w:t>was far from significant.</w:t>
        </w:r>
      </w:ins>
      <w:ins w:id="873" w:author="Chen Heller" w:date="2022-07-26T18:37:00Z">
        <w:r w:rsidR="004C7928">
          <w:t xml:space="preserve"> </w:t>
        </w:r>
      </w:ins>
      <w:ins w:id="874" w:author="Chen Heller" w:date="2022-07-26T18:48:00Z">
        <w:r w:rsidR="008318DE">
          <w:t xml:space="preserve">The average number of valid </w:t>
        </w:r>
      </w:ins>
      <w:ins w:id="875" w:author="Chen Heller" w:date="2022-07-26T18:49:00Z">
        <w:r w:rsidR="000C4079">
          <w:t xml:space="preserve">trials </w:t>
        </w:r>
      </w:ins>
      <w:ins w:id="876" w:author="Chen Heller" w:date="2022-07-26T18:48:00Z">
        <w:r w:rsidR="008318DE">
          <w:t xml:space="preserve">(that were not excluded due to any reason) </w:t>
        </w:r>
      </w:ins>
      <w:ins w:id="877" w:author="Chen Heller" w:date="2022-07-27T13:17:00Z">
        <w:r w:rsidR="00C57CEE">
          <w:t xml:space="preserve">among included and excluded participants </w:t>
        </w:r>
      </w:ins>
      <w:ins w:id="878" w:author="Chen Heller" w:date="2022-07-26T18:48:00Z">
        <w:r w:rsidR="008318DE">
          <w:t>was 91.64 (</w:t>
        </w:r>
      </w:ins>
      <w:ins w:id="879" w:author="Chen Heller" w:date="2022-07-28T08:54:00Z">
        <w:r w:rsidR="00AC73D8">
          <w:t>SD</w:t>
        </w:r>
      </w:ins>
      <w:ins w:id="880" w:author="Chen Heller" w:date="2022-07-26T18:48:00Z">
        <w:r w:rsidR="008318DE">
          <w:t xml:space="preserve"> = </w:t>
        </w:r>
      </w:ins>
      <w:ins w:id="881" w:author="Chen Heller" w:date="2022-07-26T18:49:00Z">
        <w:r w:rsidR="008318DE">
          <w:t>57)</w:t>
        </w:r>
      </w:ins>
      <w:ins w:id="882" w:author="Chen Heller" w:date="2022-07-26T20:02:00Z">
        <w:r w:rsidR="00EA23A8">
          <w:t xml:space="preserve"> out of 240</w:t>
        </w:r>
      </w:ins>
      <w:ins w:id="883" w:author="Chen Heller" w:date="2022-07-26T18:49:00Z">
        <w:r w:rsidR="000C4079">
          <w:t xml:space="preserve"> in the </w:t>
        </w:r>
      </w:ins>
      <w:ins w:id="884" w:author="Chen Heller" w:date="2022-07-26T18:50:00Z">
        <w:r w:rsidR="000C4079">
          <w:t>congruent condition and 84.57 (</w:t>
        </w:r>
      </w:ins>
      <w:ins w:id="885" w:author="Chen Heller" w:date="2022-07-28T08:54:00Z">
        <w:r w:rsidR="00AC73D8">
          <w:t>SD</w:t>
        </w:r>
      </w:ins>
      <w:ins w:id="886" w:author="Chen Heller" w:date="2022-07-26T18:50:00Z">
        <w:r w:rsidR="000C4079">
          <w:t xml:space="preserve"> = 54.8</w:t>
        </w:r>
        <w:proofErr w:type="gramStart"/>
        <w:r w:rsidR="000C4079">
          <w:t xml:space="preserve">) </w:t>
        </w:r>
      </w:ins>
      <w:ins w:id="887" w:author="Chen Heller" w:date="2022-07-26T20:02:00Z">
        <w:r w:rsidR="00EA23A8">
          <w:t xml:space="preserve"> out</w:t>
        </w:r>
        <w:proofErr w:type="gramEnd"/>
        <w:r w:rsidR="00EA23A8">
          <w:t xml:space="preserve"> of 240 </w:t>
        </w:r>
      </w:ins>
      <w:ins w:id="888" w:author="Chen Heller" w:date="2022-07-26T18:50:00Z">
        <w:r w:rsidR="000C4079">
          <w:t>in the incongruent condition.</w:t>
        </w:r>
      </w:ins>
      <w:ins w:id="889" w:author="Chen Heller" w:date="2022-07-26T20:02:00Z">
        <w:r w:rsidR="00EA23A8">
          <w:t xml:space="preserve"> On average, 118 trials were</w:t>
        </w:r>
      </w:ins>
      <w:ins w:id="890" w:author="Chen Heller" w:date="2022-07-26T20:03:00Z">
        <w:r w:rsidR="00EA23A8">
          <w:t xml:space="preserve"> excluded due to late response</w:t>
        </w:r>
      </w:ins>
      <w:ins w:id="891" w:author="Chen Heller" w:date="2022-07-26T20:04:00Z">
        <w:r w:rsidR="001831E1">
          <w:t xml:space="preserve"> and 31 due to early response</w:t>
        </w:r>
      </w:ins>
      <w:ins w:id="892" w:author="Chen Heller" w:date="2022-07-26T20:05:00Z">
        <w:r w:rsidR="001831E1">
          <w:t>, while 67 trials were excluded due to incorrect answer.</w:t>
        </w:r>
      </w:ins>
    </w:p>
    <w:p w14:paraId="38024CD0" w14:textId="66837DCA" w:rsidR="002E00A5" w:rsidRDefault="002E00A5">
      <w:pPr>
        <w:pStyle w:val="Heading4"/>
        <w:bidi w:val="0"/>
        <w:rPr>
          <w:ins w:id="893" w:author="Chen Heller" w:date="2022-07-20T13:43:00Z"/>
        </w:rPr>
        <w:pPrChange w:id="894" w:author="Chen Heller" w:date="2022-07-20T13:43:00Z">
          <w:pPr>
            <w:pStyle w:val="NoSpacing"/>
            <w:bidi w:val="0"/>
          </w:pPr>
        </w:pPrChange>
      </w:pPr>
      <w:ins w:id="895" w:author="Chen Heller" w:date="2022-07-20T13:43:00Z">
        <w:r>
          <w:t>Discussion</w:t>
        </w:r>
      </w:ins>
    </w:p>
    <w:p w14:paraId="03FC0A98" w14:textId="5AB8F752" w:rsidR="002E00A5" w:rsidDel="005A4CE4" w:rsidRDefault="00362109">
      <w:pPr>
        <w:pStyle w:val="NoSpacing"/>
        <w:bidi w:val="0"/>
        <w:rPr>
          <w:del w:id="896" w:author="Chen Heller" w:date="2022-07-26T20:26:00Z"/>
        </w:rPr>
      </w:pPr>
      <w:ins w:id="897" w:author="Chen Heller" w:date="2022-07-26T20:06:00Z">
        <w:r>
          <w:t xml:space="preserve">The </w:t>
        </w:r>
        <w:r w:rsidR="00654E48">
          <w:t>congruency effect was expected to be larger</w:t>
        </w:r>
      </w:ins>
      <w:ins w:id="898" w:author="Chen Heller" w:date="2022-07-26T20:07:00Z">
        <w:r w:rsidR="00654E48">
          <w:t xml:space="preserve"> in experiment two since prime dilution was diminished by further limiting the </w:t>
        </w:r>
        <w:proofErr w:type="gramStart"/>
        <w:r w:rsidR="00654E48">
          <w:t>subjects</w:t>
        </w:r>
        <w:proofErr w:type="gramEnd"/>
        <w:r w:rsidR="00654E48">
          <w:t xml:space="preserve"> response time. However, none of the </w:t>
        </w:r>
      </w:ins>
      <w:ins w:id="899" w:author="Chen Heller" w:date="2022-07-26T20:08:00Z">
        <w:r w:rsidR="00F423BA">
          <w:t xml:space="preserve">dependent variables showed any difference between the conditions, including reach area which was marginally significant in experiment one. </w:t>
        </w:r>
      </w:ins>
      <w:ins w:id="900" w:author="Chen Heller" w:date="2022-07-26T20:09:00Z">
        <w:r w:rsidR="008119A3">
          <w:t xml:space="preserve">This contradicting finding might be settled by taking into consideration a single participant whose results were in the </w:t>
        </w:r>
      </w:ins>
      <w:ins w:id="901" w:author="Chen Heller" w:date="2022-07-26T20:10:00Z">
        <w:r w:rsidR="008119A3">
          <w:t>opposite trend to the rest.</w:t>
        </w:r>
        <w:r w:rsidR="006573CF">
          <w:t xml:space="preserve"> Another explanation for the lack of effect could be </w:t>
        </w:r>
      </w:ins>
      <w:ins w:id="902" w:author="Chen Heller" w:date="2022-07-26T20:12:00Z">
        <w:r w:rsidR="008E20C0">
          <w:t xml:space="preserve">the difficulty in performing the task in the given timing constraints. On average, </w:t>
        </w:r>
        <w:r w:rsidR="004F0586">
          <w:t xml:space="preserve">118 trials </w:t>
        </w:r>
      </w:ins>
      <w:ins w:id="903" w:author="Chen Heller" w:date="2022-07-26T20:25:00Z">
        <w:r w:rsidR="00FA18D7">
          <w:t xml:space="preserve">were </w:t>
        </w:r>
      </w:ins>
      <w:ins w:id="904" w:author="Chen Heller" w:date="2022-07-26T20:12:00Z">
        <w:r w:rsidR="004F0586">
          <w:t xml:space="preserve">disqualified due to late responses and 31 due to early responses. The quick </w:t>
        </w:r>
      </w:ins>
      <w:ins w:id="905" w:author="Chen Heller" w:date="2022-07-26T20:13:00Z">
        <w:r w:rsidR="004F0586">
          <w:t xml:space="preserve">response might also </w:t>
        </w:r>
      </w:ins>
      <w:ins w:id="906" w:author="Chen Heller" w:date="2022-07-26T20:25:00Z">
        <w:r w:rsidR="00FA18D7">
          <w:t xml:space="preserve">bring about wrong answers, which on average </w:t>
        </w:r>
      </w:ins>
      <w:ins w:id="907" w:author="Chen Heller" w:date="2022-07-26T20:26:00Z">
        <w:r w:rsidR="00FA18D7">
          <w:t>account for 67 of the excluded trials.</w:t>
        </w:r>
      </w:ins>
    </w:p>
    <w:p w14:paraId="04F4E4C7" w14:textId="5230EFA4" w:rsidR="005A4CE4" w:rsidRPr="002E00A5" w:rsidRDefault="005A4CE4">
      <w:pPr>
        <w:pStyle w:val="NoSpacing"/>
        <w:bidi w:val="0"/>
        <w:rPr>
          <w:ins w:id="908" w:author="Chen Heller" w:date="2022-07-27T11:01:00Z"/>
        </w:rPr>
        <w:pPrChange w:id="909" w:author="Chen Heller" w:date="2022-07-27T11:01:00Z">
          <w:pPr>
            <w:pStyle w:val="Heading3"/>
            <w:bidi w:val="0"/>
          </w:pPr>
        </w:pPrChange>
      </w:pPr>
      <w:ins w:id="910" w:author="Chen Heller" w:date="2022-07-27T11:01:00Z">
        <w:r>
          <w:t xml:space="preserve">@@@ Perhaps mention single subjects results and show that the trajectories of some of did deviate in the </w:t>
        </w:r>
      </w:ins>
      <w:ins w:id="911" w:author="Chen Heller" w:date="2022-07-27T11:02:00Z">
        <w:r>
          <w:t>expected direction @@@</w:t>
        </w:r>
      </w:ins>
    </w:p>
    <w:p w14:paraId="2C206D09" w14:textId="13364CAE" w:rsidR="00ED60E1" w:rsidRDefault="00ED60E1" w:rsidP="0001046E">
      <w:pPr>
        <w:pStyle w:val="Heading3"/>
        <w:bidi w:val="0"/>
        <w:rPr>
          <w:rtl/>
        </w:rPr>
      </w:pPr>
      <w:r>
        <w:t>Exp 3</w:t>
      </w:r>
    </w:p>
    <w:p w14:paraId="09C82A5B" w14:textId="61ACB41C" w:rsidR="009E2104" w:rsidRDefault="00B84CAE" w:rsidP="003A61EA">
      <w:pPr>
        <w:pStyle w:val="NoSpacing"/>
        <w:bidi w:val="0"/>
        <w:rPr>
          <w:ins w:id="912" w:author="Chen Heller" w:date="2022-07-26T20:42:00Z"/>
        </w:rPr>
      </w:pPr>
      <w:ins w:id="913" w:author="Chen Heller" w:date="2022-07-27T09:40:00Z">
        <w:r>
          <w:t xml:space="preserve">A high number of excluded trials reduces the power of the analysis and could explains why significant effects were not found in experiment two. </w:t>
        </w:r>
      </w:ins>
      <w:ins w:id="914" w:author="Chen Heller" w:date="2022-07-27T09:47:00Z">
        <w:r w:rsidR="009033FE">
          <w:t xml:space="preserve">Many </w:t>
        </w:r>
      </w:ins>
      <w:ins w:id="915" w:author="Chen Heller" w:date="2022-07-26T20:41:00Z">
        <w:r w:rsidR="00F8100A">
          <w:t xml:space="preserve">of </w:t>
        </w:r>
      </w:ins>
      <w:ins w:id="916" w:author="Chen Heller" w:date="2022-07-27T09:40:00Z">
        <w:r w:rsidR="00386D80">
          <w:t xml:space="preserve">these </w:t>
        </w:r>
      </w:ins>
      <w:ins w:id="917" w:author="Chen Heller" w:date="2022-07-26T20:41:00Z">
        <w:r w:rsidR="00F8100A">
          <w:t>tri</w:t>
        </w:r>
      </w:ins>
      <w:ins w:id="918" w:author="Chen Heller" w:date="2022-07-26T20:42:00Z">
        <w:r w:rsidR="009E2104">
          <w:t>a</w:t>
        </w:r>
      </w:ins>
      <w:ins w:id="919" w:author="Chen Heller" w:date="2022-07-26T20:41:00Z">
        <w:r w:rsidR="00F8100A">
          <w:t xml:space="preserve">ls </w:t>
        </w:r>
      </w:ins>
      <w:ins w:id="920" w:author="Chen Heller" w:date="2022-07-27T09:40:00Z">
        <w:r w:rsidR="00386D80">
          <w:t>were excluded due</w:t>
        </w:r>
      </w:ins>
      <w:ins w:id="921" w:author="Chen Heller" w:date="2022-07-27T09:41:00Z">
        <w:r w:rsidR="00386D80">
          <w:t xml:space="preserve"> </w:t>
        </w:r>
      </w:ins>
      <w:ins w:id="922" w:author="Chen Heller" w:date="2022-07-27T09:39:00Z">
        <w:r>
          <w:t xml:space="preserve">to bad timing </w:t>
        </w:r>
      </w:ins>
      <w:ins w:id="923" w:author="Chen Heller" w:date="2022-07-27T09:41:00Z">
        <w:r w:rsidR="00386D80">
          <w:t xml:space="preserve">which </w:t>
        </w:r>
      </w:ins>
      <w:ins w:id="924" w:author="Chen Heller" w:date="2022-07-26T20:41:00Z">
        <w:r w:rsidR="00F8100A">
          <w:t xml:space="preserve">indicates the task's timing requirements </w:t>
        </w:r>
      </w:ins>
      <w:ins w:id="925" w:author="Chen Heller" w:date="2022-07-27T09:41:00Z">
        <w:r w:rsidR="00386D80">
          <w:t xml:space="preserve">were </w:t>
        </w:r>
      </w:ins>
      <w:ins w:id="926" w:author="Chen Heller" w:date="2022-07-26T20:41:00Z">
        <w:r w:rsidR="00F8100A">
          <w:t>too difficult for the participants</w:t>
        </w:r>
      </w:ins>
      <w:ins w:id="927" w:author="Chen Heller" w:date="2022-07-27T09:40:00Z">
        <w:r>
          <w:t>.</w:t>
        </w:r>
      </w:ins>
      <w:ins w:id="928" w:author="Chen Heller" w:date="2022-07-27T09:41:00Z">
        <w:r w:rsidR="00386D80">
          <w:t xml:space="preserve"> T</w:t>
        </w:r>
      </w:ins>
      <w:ins w:id="929" w:author="Chen Heller" w:date="2022-07-26T20:45:00Z">
        <w:r w:rsidR="00197343">
          <w:t>herefor in experiment three a</w:t>
        </w:r>
      </w:ins>
      <w:ins w:id="930" w:author="Chen Heller" w:date="2022-07-27T09:42:00Z">
        <w:r w:rsidR="003A61EA">
          <w:t xml:space="preserve"> </w:t>
        </w:r>
      </w:ins>
      <w:ins w:id="931" w:author="Chen Heller" w:date="2022-07-26T20:45:00Z">
        <w:r w:rsidR="00197343">
          <w:t xml:space="preserve">practice </w:t>
        </w:r>
      </w:ins>
      <w:ins w:id="932" w:author="Chen Heller" w:date="2022-07-27T09:42:00Z">
        <w:r w:rsidR="003A61EA">
          <w:t xml:space="preserve">day </w:t>
        </w:r>
      </w:ins>
      <w:ins w:id="933" w:author="Chen Heller" w:date="2022-07-26T20:45:00Z">
        <w:r w:rsidR="00197343">
          <w:t>was held before</w:t>
        </w:r>
        <w:r w:rsidR="0099110F">
          <w:t xml:space="preserve"> </w:t>
        </w:r>
      </w:ins>
      <w:ins w:id="934" w:author="Chen Heller" w:date="2022-07-27T09:41:00Z">
        <w:r w:rsidR="003A61EA">
          <w:t>the test d</w:t>
        </w:r>
      </w:ins>
      <w:ins w:id="935" w:author="Chen Heller" w:date="2022-07-27T09:42:00Z">
        <w:r w:rsidR="003A61EA">
          <w:t>ay aiming to improve the subjects</w:t>
        </w:r>
      </w:ins>
      <w:ins w:id="936" w:author="Chen Heller" w:date="2022-07-27T09:47:00Z">
        <w:r w:rsidR="009033FE">
          <w:t>'</w:t>
        </w:r>
      </w:ins>
      <w:ins w:id="937" w:author="Chen Heller" w:date="2022-07-27T09:42:00Z">
        <w:r w:rsidR="003A61EA">
          <w:t xml:space="preserve"> response time. Once the response time </w:t>
        </w:r>
      </w:ins>
      <w:ins w:id="938" w:author="Chen Heller" w:date="2022-07-27T09:44:00Z">
        <w:r w:rsidR="00037E4F">
          <w:t xml:space="preserve">improves the task should become easier and </w:t>
        </w:r>
        <w:proofErr w:type="gramStart"/>
        <w:r w:rsidR="00037E4F">
          <w:t>therefore</w:t>
        </w:r>
        <w:proofErr w:type="gramEnd"/>
        <w:r w:rsidR="00037E4F">
          <w:t xml:space="preserve"> we expect</w:t>
        </w:r>
      </w:ins>
      <w:ins w:id="939" w:author="Chen Heller" w:date="2022-07-27T09:48:00Z">
        <w:r w:rsidR="00F8175F">
          <w:t>ed</w:t>
        </w:r>
      </w:ins>
      <w:ins w:id="940" w:author="Chen Heller" w:date="2022-07-27T09:44:00Z">
        <w:r w:rsidR="00037E4F">
          <w:t xml:space="preserve"> to see </w:t>
        </w:r>
      </w:ins>
      <w:ins w:id="941" w:author="Chen Heller" w:date="2022-07-27T09:45:00Z">
        <w:r w:rsidR="00037E4F">
          <w:t>less incorrect answers</w:t>
        </w:r>
      </w:ins>
      <w:ins w:id="942" w:author="Chen Heller" w:date="2022-07-27T09:42:00Z">
        <w:r w:rsidR="003A61EA">
          <w:t>.</w:t>
        </w:r>
      </w:ins>
    </w:p>
    <w:p w14:paraId="2D083FAA" w14:textId="3408E974" w:rsidR="009E2104" w:rsidRDefault="00C33203" w:rsidP="00C33203">
      <w:pPr>
        <w:pStyle w:val="Heading4"/>
        <w:bidi w:val="0"/>
        <w:rPr>
          <w:ins w:id="943" w:author="Chen Heller" w:date="2022-07-27T09:50:00Z"/>
        </w:rPr>
      </w:pPr>
      <w:ins w:id="944" w:author="Chen Heller" w:date="2022-07-27T09:50:00Z">
        <w:r>
          <w:t>Methods</w:t>
        </w:r>
      </w:ins>
    </w:p>
    <w:p w14:paraId="54F0CF5F" w14:textId="12F63C7D" w:rsidR="00C33203" w:rsidRDefault="00C33203" w:rsidP="00C33203">
      <w:pPr>
        <w:pStyle w:val="Heading5"/>
        <w:bidi w:val="0"/>
        <w:rPr>
          <w:ins w:id="945" w:author="Chen Heller" w:date="2022-07-27T09:50:00Z"/>
        </w:rPr>
      </w:pPr>
      <w:ins w:id="946" w:author="Chen Heller" w:date="2022-07-27T09:50:00Z">
        <w:r>
          <w:t>Participants</w:t>
        </w:r>
      </w:ins>
    </w:p>
    <w:p w14:paraId="401F6F1F" w14:textId="77E10D99" w:rsidR="008E603A" w:rsidRPr="00354457" w:rsidRDefault="008E603A">
      <w:pPr>
        <w:pStyle w:val="NoSpacing"/>
        <w:bidi w:val="0"/>
        <w:rPr>
          <w:ins w:id="947" w:author="Chen Heller" w:date="2022-07-27T09:50:00Z"/>
        </w:rPr>
        <w:pPrChange w:id="948" w:author="Chen Heller" w:date="2022-07-27T09:57:00Z">
          <w:pPr>
            <w:pStyle w:val="Heading5"/>
            <w:bidi w:val="0"/>
          </w:pPr>
        </w:pPrChange>
      </w:pPr>
      <w:ins w:id="949" w:author="Chen Heller" w:date="2022-07-27T09:57:00Z">
        <w:r>
          <w:t xml:space="preserve">Thirteen participants (XX females) were recruited for the study (M=XX, SD=XX) in a recruitment procedure identical to experiment 1. </w:t>
        </w:r>
      </w:ins>
      <w:ins w:id="950" w:author="Chen Heller" w:date="2022-07-27T09:59:00Z">
        <w:r w:rsidR="00EF088A">
          <w:t>Six</w:t>
        </w:r>
      </w:ins>
      <w:ins w:id="951" w:author="Chen Heller" w:date="2022-07-27T09:57:00Z">
        <w:r>
          <w:t xml:space="preserve"> subjects were excluded from the analysis since </w:t>
        </w:r>
      </w:ins>
      <w:ins w:id="952" w:author="Chen Heller" w:date="2022-07-27T09:59:00Z">
        <w:r w:rsidR="00EF088A">
          <w:t xml:space="preserve">one </w:t>
        </w:r>
      </w:ins>
      <w:ins w:id="953" w:author="Chen Heller" w:date="2022-07-27T09:57:00Z">
        <w:r>
          <w:t xml:space="preserve">of them had less than 25 valid trials [ref to exclusion criteria] in each condition and the other </w:t>
        </w:r>
      </w:ins>
      <w:ins w:id="954" w:author="Chen Heller" w:date="2022-07-27T09:59:00Z">
        <w:r w:rsidR="00EF088A">
          <w:t xml:space="preserve">five </w:t>
        </w:r>
      </w:ins>
      <w:ins w:id="955" w:author="Chen Heller" w:date="2022-07-27T09:57:00Z">
        <w:r>
          <w:t>performed significantly worse than 70% correct answers in the classification task according to a binomial test.</w:t>
        </w:r>
      </w:ins>
    </w:p>
    <w:p w14:paraId="0058F1FF" w14:textId="6889A1AD" w:rsidR="00C33203" w:rsidRDefault="00C33203" w:rsidP="00C33203">
      <w:pPr>
        <w:pStyle w:val="Heading5"/>
        <w:bidi w:val="0"/>
        <w:rPr>
          <w:ins w:id="956" w:author="Chen Heller" w:date="2022-07-27T10:00:00Z"/>
        </w:rPr>
      </w:pPr>
      <w:ins w:id="957" w:author="Chen Heller" w:date="2022-07-27T09:50:00Z">
        <w:r>
          <w:t>Stimuli</w:t>
        </w:r>
      </w:ins>
    </w:p>
    <w:p w14:paraId="030C5A9E" w14:textId="4835F4C2" w:rsidR="00DB6701" w:rsidRDefault="008F412E" w:rsidP="00DB6701">
      <w:pPr>
        <w:pStyle w:val="NoSpacing"/>
        <w:bidi w:val="0"/>
        <w:rPr>
          <w:ins w:id="958" w:author="Chen Heller" w:date="2022-07-27T10:03:00Z"/>
        </w:rPr>
      </w:pPr>
      <w:ins w:id="959" w:author="Chen Heller" w:date="2022-07-27T10:10:00Z">
        <w:r>
          <w:t>Sixty</w:t>
        </w:r>
      </w:ins>
      <w:ins w:id="960" w:author="Chen Heller" w:date="2022-07-27T10:03:00Z">
        <w:r w:rsidR="00902DC4">
          <w:t xml:space="preserve"> 4</w:t>
        </w:r>
      </w:ins>
      <w:ins w:id="961" w:author="Chen Heller" w:date="2022-07-27T10:04:00Z">
        <w:r w:rsidR="00902DC4">
          <w:t>-</w:t>
        </w:r>
      </w:ins>
      <w:ins w:id="962" w:author="Chen Heller" w:date="2022-07-27T10:03:00Z">
        <w:r w:rsidR="00902DC4">
          <w:t xml:space="preserve">letter words were used </w:t>
        </w:r>
      </w:ins>
      <w:ins w:id="963" w:author="Chen Heller" w:date="2022-07-27T10:04:00Z">
        <w:r w:rsidR="00902DC4">
          <w:t xml:space="preserve">as primes and targets </w:t>
        </w:r>
      </w:ins>
      <w:ins w:id="964" w:author="Chen Heller" w:date="2022-07-27T10:05:00Z">
        <w:r w:rsidR="007B3449">
          <w:t xml:space="preserve">on </w:t>
        </w:r>
      </w:ins>
      <w:ins w:id="965" w:author="Chen Heller" w:date="2022-07-27T10:03:00Z">
        <w:r w:rsidR="00902DC4">
          <w:t xml:space="preserve">the </w:t>
        </w:r>
      </w:ins>
      <w:ins w:id="966" w:author="Chen Heller" w:date="2022-07-27T10:04:00Z">
        <w:r w:rsidR="00B4510A">
          <w:t xml:space="preserve">practice </w:t>
        </w:r>
      </w:ins>
      <w:ins w:id="967" w:author="Chen Heller" w:date="2022-07-27T10:03:00Z">
        <w:r w:rsidR="00902DC4">
          <w:t>day.</w:t>
        </w:r>
      </w:ins>
      <w:ins w:id="968" w:author="Chen Heller" w:date="2022-07-27T10:11:00Z">
        <w:r>
          <w:t xml:space="preserve"> All words followed the same criteria as in the previous experiments.</w:t>
        </w:r>
      </w:ins>
      <w:ins w:id="969" w:author="Chen Heller" w:date="2022-07-27T10:04:00Z">
        <w:r w:rsidR="00B4510A">
          <w:t xml:space="preserve"> </w:t>
        </w:r>
      </w:ins>
      <w:ins w:id="970" w:author="Chen Heller" w:date="2022-07-27T10:05:00Z">
        <w:r w:rsidR="007B3449">
          <w:t xml:space="preserve">The stimuli </w:t>
        </w:r>
      </w:ins>
      <w:ins w:id="971" w:author="Chen Heller" w:date="2022-07-27T10:06:00Z">
        <w:r w:rsidR="007B3449">
          <w:t xml:space="preserve">on the test day remained the same as </w:t>
        </w:r>
        <w:r w:rsidR="00570FFD">
          <w:t>in the previous experiments.</w:t>
        </w:r>
      </w:ins>
    </w:p>
    <w:p w14:paraId="00C3FF67" w14:textId="78E7E424" w:rsidR="00C33203" w:rsidRDefault="00C33203" w:rsidP="00C33203">
      <w:pPr>
        <w:pStyle w:val="Heading5"/>
        <w:bidi w:val="0"/>
        <w:rPr>
          <w:ins w:id="972" w:author="Chen Heller" w:date="2022-07-27T10:14:00Z"/>
        </w:rPr>
      </w:pPr>
      <w:ins w:id="973" w:author="Chen Heller" w:date="2022-07-27T09:50:00Z">
        <w:r>
          <w:lastRenderedPageBreak/>
          <w:t>Procedure</w:t>
        </w:r>
      </w:ins>
    </w:p>
    <w:p w14:paraId="34843C0A" w14:textId="639D93AC" w:rsidR="0043082D" w:rsidRPr="0043082D" w:rsidRDefault="00973D76">
      <w:pPr>
        <w:pStyle w:val="NoSpacing"/>
        <w:bidi w:val="0"/>
        <w:rPr>
          <w:ins w:id="974" w:author="Chen Heller" w:date="2022-07-27T09:50:00Z"/>
        </w:rPr>
        <w:pPrChange w:id="975" w:author="Chen Heller" w:date="2022-07-27T10:39:00Z">
          <w:pPr>
            <w:pStyle w:val="Heading5"/>
            <w:bidi w:val="0"/>
          </w:pPr>
        </w:pPrChange>
      </w:pPr>
      <w:ins w:id="976" w:author="Chen Heller" w:date="2022-07-27T10:15:00Z">
        <w:r>
          <w:t xml:space="preserve">The participants completed </w:t>
        </w:r>
      </w:ins>
      <w:ins w:id="977" w:author="Chen Heller" w:date="2022-07-27T10:16:00Z">
        <w:r w:rsidR="00BA64D1">
          <w:t>six</w:t>
        </w:r>
      </w:ins>
      <w:ins w:id="978" w:author="Chen Heller" w:date="2022-07-27T10:15:00Z">
        <w:r>
          <w:t xml:space="preserve"> practice blocks </w:t>
        </w:r>
      </w:ins>
      <w:ins w:id="979" w:author="Chen Heller" w:date="2022-07-27T10:16:00Z">
        <w:r w:rsidR="00BA64D1">
          <w:t xml:space="preserve">on the practice day, whose structure was </w:t>
        </w:r>
        <w:proofErr w:type="spellStart"/>
        <w:r w:rsidR="00BA64D1">
          <w:t>indetical</w:t>
        </w:r>
        <w:proofErr w:type="spellEnd"/>
        <w:r w:rsidR="00BA64D1">
          <w:t xml:space="preserve"> to the test blocks used in previous experiments, except that</w:t>
        </w:r>
      </w:ins>
      <w:ins w:id="980" w:author="Chen Heller" w:date="2022-07-27T10:17:00Z">
        <w:r w:rsidR="00BA64D1">
          <w:t xml:space="preserve"> </w:t>
        </w:r>
        <w:r w:rsidR="00B311C2">
          <w:t>the stimuli order was drawn from a new set of ten lists of trial and stimuli order.</w:t>
        </w:r>
      </w:ins>
      <w:ins w:id="981" w:author="Chen Heller" w:date="2022-07-27T10:18:00Z">
        <w:r w:rsidR="00B311C2">
          <w:t xml:space="preserve"> </w:t>
        </w:r>
      </w:ins>
      <w:ins w:id="982" w:author="Chen Heller" w:date="2022-07-27T10:28:00Z">
        <w:r w:rsidR="00B61102">
          <w:t xml:space="preserve">Restrictions on movement onset and duration were reduced by 10ms to </w:t>
        </w:r>
      </w:ins>
      <w:ins w:id="983" w:author="Chen Heller" w:date="2022-07-27T10:29:00Z">
        <w:r w:rsidR="00B61102">
          <w:t>320ms and 4</w:t>
        </w:r>
      </w:ins>
      <w:ins w:id="984" w:author="Chen Heller" w:date="2022-07-27T10:30:00Z">
        <w:r w:rsidR="002D3762">
          <w:t>2</w:t>
        </w:r>
      </w:ins>
      <w:ins w:id="985" w:author="Chen Heller" w:date="2022-07-27T10:29:00Z">
        <w:r w:rsidR="00B61102">
          <w:t xml:space="preserve">0ms respectively, and </w:t>
        </w:r>
      </w:ins>
      <w:ins w:id="986" w:author="Chen Heller" w:date="2022-07-27T10:18:00Z">
        <w:r w:rsidR="009C058F">
          <w:t>a</w:t>
        </w:r>
      </w:ins>
      <w:ins w:id="987" w:author="Chen Heller" w:date="2022-07-27T10:29:00Z">
        <w:r w:rsidR="002D3762">
          <w:t>n</w:t>
        </w:r>
      </w:ins>
      <w:ins w:id="988" w:author="Chen Heller" w:date="2022-07-27T10:18:00Z">
        <w:r w:rsidR="009C058F">
          <w:t xml:space="preserve"> </w:t>
        </w:r>
      </w:ins>
      <w:ins w:id="989" w:author="Chen Heller" w:date="2022-07-27T10:29:00Z">
        <w:r w:rsidR="00B61102">
          <w:t xml:space="preserve">additional </w:t>
        </w:r>
      </w:ins>
      <w:ins w:id="990" w:author="Chen Heller" w:date="2022-07-27T10:30:00Z">
        <w:r w:rsidR="002D3762">
          <w:t xml:space="preserve">"Too early" feedback was given if the </w:t>
        </w:r>
      </w:ins>
      <w:ins w:id="991" w:author="Chen Heller" w:date="2022-07-27T10:18:00Z">
        <w:r w:rsidR="009C058F">
          <w:t>participants responded b</w:t>
        </w:r>
      </w:ins>
      <w:ins w:id="992" w:author="Chen Heller" w:date="2022-07-27T10:19:00Z">
        <w:r w:rsidR="009C058F">
          <w:t xml:space="preserve">efore 100ms has passed since target presentation. </w:t>
        </w:r>
      </w:ins>
      <w:ins w:id="993" w:author="Chen Heller" w:date="2022-07-27T10:30:00Z">
        <w:r w:rsidR="00E87F2F">
          <w:t>The</w:t>
        </w:r>
      </w:ins>
      <w:ins w:id="994" w:author="Chen Heller" w:date="2022-07-27T10:31:00Z">
        <w:r w:rsidR="00E87F2F">
          <w:t xml:space="preserve"> minimal movement onset limitation </w:t>
        </w:r>
      </w:ins>
      <w:ins w:id="995" w:author="Chen Heller" w:date="2022-07-27T10:19:00Z">
        <w:r w:rsidR="009C058F">
          <w:t xml:space="preserve">was intended to prevent predictive responses, </w:t>
        </w:r>
        <w:r w:rsidR="0061699E">
          <w:t xml:space="preserve">i.e., responses that are planned and </w:t>
        </w:r>
      </w:ins>
      <w:ins w:id="996" w:author="Chen Heller" w:date="2022-07-27T10:20:00Z">
        <w:r w:rsidR="0061699E">
          <w:t xml:space="preserve">executed before the stimuli is processed and hence </w:t>
        </w:r>
      </w:ins>
      <w:ins w:id="997" w:author="Chen Heller" w:date="2022-07-27T10:19:00Z">
        <w:r w:rsidR="009C058F">
          <w:t>might lead to incorrect answers</w:t>
        </w:r>
      </w:ins>
      <w:ins w:id="998" w:author="Chen Heller" w:date="2022-07-27T10:20:00Z">
        <w:r w:rsidR="0061699E">
          <w:t>.</w:t>
        </w:r>
      </w:ins>
    </w:p>
    <w:p w14:paraId="0B50789C" w14:textId="5E6B0815" w:rsidR="00C33203" w:rsidRDefault="00C33203" w:rsidP="00C33203">
      <w:pPr>
        <w:pStyle w:val="Heading4"/>
        <w:bidi w:val="0"/>
        <w:rPr>
          <w:ins w:id="999" w:author="Chen Heller" w:date="2022-07-27T11:00:00Z"/>
        </w:rPr>
      </w:pPr>
      <w:ins w:id="1000" w:author="Chen Heller" w:date="2022-07-27T09:50:00Z">
        <w:r>
          <w:t>Results</w:t>
        </w:r>
      </w:ins>
    </w:p>
    <w:p w14:paraId="6CAAE7C5" w14:textId="72E4E8AB" w:rsidR="00AB64D5" w:rsidRDefault="005A4CE4" w:rsidP="00C97F57">
      <w:pPr>
        <w:pStyle w:val="NoSpacing"/>
        <w:bidi w:val="0"/>
        <w:rPr>
          <w:ins w:id="1001" w:author="Chen Heller" w:date="2022-07-27T11:08:00Z"/>
        </w:rPr>
      </w:pPr>
      <w:ins w:id="1002" w:author="Chen Heller" w:date="2022-07-27T11:01:00Z">
        <w:r>
          <w:t xml:space="preserve">When participants rated the prime as invisible, they were not better than chance at recognizing it, M = </w:t>
        </w:r>
      </w:ins>
      <w:ins w:id="1003" w:author="Chen Heller" w:date="2022-07-27T11:06:00Z">
        <w:r w:rsidR="004A49C8">
          <w:t>47.4</w:t>
        </w:r>
      </w:ins>
      <w:ins w:id="1004" w:author="Chen Heller" w:date="2022-07-27T11:01:00Z">
        <w:r>
          <w:t xml:space="preserve">%, </w:t>
        </w:r>
      </w:ins>
      <w:ins w:id="1005" w:author="Chen Heller" w:date="2022-07-28T08:54:00Z">
        <w:r w:rsidR="00AC73D8">
          <w:t>SD</w:t>
        </w:r>
      </w:ins>
      <w:ins w:id="1006" w:author="Chen Heller" w:date="2022-07-27T11:01:00Z">
        <w:r>
          <w:t xml:space="preserve"> = </w:t>
        </w:r>
      </w:ins>
      <w:ins w:id="1007" w:author="Chen Heller" w:date="2022-07-27T11:06:00Z">
        <w:r w:rsidR="004A49C8">
          <w:t>3</w:t>
        </w:r>
      </w:ins>
      <w:ins w:id="1008" w:author="Chen Heller" w:date="2022-07-27T11:01:00Z">
        <w:r>
          <w:t>.</w:t>
        </w:r>
      </w:ins>
      <w:ins w:id="1009" w:author="Chen Heller" w:date="2022-07-27T11:06:00Z">
        <w:r w:rsidR="004A49C8">
          <w:t>4</w:t>
        </w:r>
      </w:ins>
      <w:ins w:id="1010" w:author="Chen Heller" w:date="2022-07-27T11:01:00Z">
        <w:r>
          <w:t xml:space="preserve">, </w:t>
        </w:r>
        <w:proofErr w:type="gramStart"/>
        <w:r>
          <w:t>t(</w:t>
        </w:r>
      </w:ins>
      <w:proofErr w:type="gramEnd"/>
      <w:ins w:id="1011" w:author="Chen Heller" w:date="2022-07-27T11:06:00Z">
        <w:r w:rsidR="004A49C8">
          <w:t>6</w:t>
        </w:r>
      </w:ins>
      <w:ins w:id="1012" w:author="Chen Heller" w:date="2022-07-27T11:01:00Z">
        <w:r>
          <w:t xml:space="preserve">) = </w:t>
        </w:r>
      </w:ins>
      <w:ins w:id="1013" w:author="Chen Heller" w:date="2022-07-27T11:06:00Z">
        <w:r w:rsidR="004A49C8">
          <w:t>-1.94</w:t>
        </w:r>
      </w:ins>
      <w:ins w:id="1014" w:author="Chen Heller" w:date="2022-07-27T11:01:00Z">
        <w:r>
          <w:t>, p = 0.</w:t>
        </w:r>
      </w:ins>
      <w:ins w:id="1015" w:author="Chen Heller" w:date="2022-07-27T11:06:00Z">
        <w:r w:rsidR="004A49C8">
          <w:t>1</w:t>
        </w:r>
      </w:ins>
      <w:ins w:id="1016" w:author="Chen Heller" w:date="2022-07-27T11:01:00Z">
        <w:r>
          <w:t>, 95% CI = [4</w:t>
        </w:r>
      </w:ins>
      <w:ins w:id="1017" w:author="Chen Heller" w:date="2022-07-27T11:07:00Z">
        <w:r w:rsidR="004A49C8">
          <w:t>4.26</w:t>
        </w:r>
      </w:ins>
      <w:ins w:id="1018" w:author="Chen Heller" w:date="2022-07-27T11:01:00Z">
        <w:r>
          <w:t>, 5</w:t>
        </w:r>
      </w:ins>
      <w:ins w:id="1019" w:author="Chen Heller" w:date="2022-07-27T11:07:00Z">
        <w:r w:rsidR="004A49C8">
          <w:t>0</w:t>
        </w:r>
      </w:ins>
      <w:ins w:id="1020" w:author="Chen Heller" w:date="2022-07-27T11:01:00Z">
        <w:r>
          <w:t>.</w:t>
        </w:r>
      </w:ins>
      <w:ins w:id="1021" w:author="Chen Heller" w:date="2022-07-27T11:07:00Z">
        <w:r w:rsidR="004A49C8">
          <w:t>65</w:t>
        </w:r>
      </w:ins>
      <w:ins w:id="1022" w:author="Chen Heller" w:date="2022-07-27T11:01:00Z">
        <w:r>
          <w:t>].</w:t>
        </w:r>
      </w:ins>
      <w:ins w:id="1023" w:author="Chen Heller" w:date="2022-07-27T11:08:00Z">
        <w:r w:rsidR="00AB64D5">
          <w:t xml:space="preserve"> Contrary to experiment two, a congruency effect was reflected in </w:t>
        </w:r>
      </w:ins>
      <w:ins w:id="1024" w:author="Chen Heller" w:date="2022-07-27T11:10:00Z">
        <w:r w:rsidR="00113B16">
          <w:t xml:space="preserve">shorter </w:t>
        </w:r>
      </w:ins>
      <w:ins w:id="1025" w:author="Chen Heller" w:date="2022-07-27T11:08:00Z">
        <w:r w:rsidR="000936FE">
          <w:t>traveled d</w:t>
        </w:r>
      </w:ins>
      <w:ins w:id="1026" w:author="Chen Heller" w:date="2022-07-27T11:09:00Z">
        <w:r w:rsidR="000936FE">
          <w:t xml:space="preserve">istance in the congruent (M = </w:t>
        </w:r>
      </w:ins>
      <w:ins w:id="1027" w:author="Chen Heller" w:date="2022-07-27T11:10:00Z">
        <w:r w:rsidR="00113B16">
          <w:t>1.01</w:t>
        </w:r>
      </w:ins>
      <w:ins w:id="1028" w:author="Chen Heller" w:date="2022-07-27T11:09:00Z">
        <w:r w:rsidR="000936FE">
          <w:t xml:space="preserve">, </w:t>
        </w:r>
      </w:ins>
      <w:ins w:id="1029" w:author="Chen Heller" w:date="2022-07-28T08:54:00Z">
        <w:r w:rsidR="00AC73D8">
          <w:t>SD</w:t>
        </w:r>
      </w:ins>
      <w:ins w:id="1030" w:author="Chen Heller" w:date="2022-07-27T11:09:00Z">
        <w:r w:rsidR="000936FE">
          <w:t xml:space="preserve"> = </w:t>
        </w:r>
      </w:ins>
      <w:ins w:id="1031" w:author="Chen Heller" w:date="2022-07-27T11:10:00Z">
        <w:r w:rsidR="00113B16">
          <w:t>0.005</w:t>
        </w:r>
      </w:ins>
      <w:ins w:id="1032" w:author="Chen Heller" w:date="2022-07-27T11:09:00Z">
        <w:r w:rsidR="000936FE">
          <w:t xml:space="preserve">) than in the incongruent condition (M = </w:t>
        </w:r>
      </w:ins>
      <w:ins w:id="1033" w:author="Chen Heller" w:date="2022-07-27T11:10:00Z">
        <w:r w:rsidR="00113B16">
          <w:t>1.02</w:t>
        </w:r>
      </w:ins>
      <w:ins w:id="1034" w:author="Chen Heller" w:date="2022-07-27T11:09:00Z">
        <w:r w:rsidR="000936FE">
          <w:t xml:space="preserve">, </w:t>
        </w:r>
      </w:ins>
      <w:ins w:id="1035" w:author="Chen Heller" w:date="2022-07-28T08:54:00Z">
        <w:r w:rsidR="00AC73D8">
          <w:t>SD</w:t>
        </w:r>
      </w:ins>
      <w:ins w:id="1036" w:author="Chen Heller" w:date="2022-07-27T11:09:00Z">
        <w:r w:rsidR="000936FE">
          <w:t xml:space="preserve"> = </w:t>
        </w:r>
      </w:ins>
      <w:ins w:id="1037" w:author="Chen Heller" w:date="2022-07-27T11:10:00Z">
        <w:r w:rsidR="00113B16">
          <w:t>0.007</w:t>
        </w:r>
      </w:ins>
      <w:ins w:id="1038" w:author="Chen Heller" w:date="2022-07-27T11:09:00Z">
        <w:r w:rsidR="000936FE">
          <w:t xml:space="preserve">), </w:t>
        </w:r>
        <w:proofErr w:type="gramStart"/>
        <w:r w:rsidR="000936FE">
          <w:t>t(</w:t>
        </w:r>
      </w:ins>
      <w:proofErr w:type="gramEnd"/>
      <w:ins w:id="1039" w:author="Chen Heller" w:date="2022-07-27T11:10:00Z">
        <w:r w:rsidR="00113B16">
          <w:t>6</w:t>
        </w:r>
      </w:ins>
      <w:ins w:id="1040" w:author="Chen Heller" w:date="2022-07-27T11:09:00Z">
        <w:r w:rsidR="000936FE">
          <w:t>) = -</w:t>
        </w:r>
      </w:ins>
      <w:ins w:id="1041" w:author="Chen Heller" w:date="2022-07-27T11:10:00Z">
        <w:r w:rsidR="00113B16">
          <w:t>3</w:t>
        </w:r>
      </w:ins>
      <w:ins w:id="1042" w:author="Chen Heller" w:date="2022-07-27T11:09:00Z">
        <w:r w:rsidR="000936FE">
          <w:t>.</w:t>
        </w:r>
      </w:ins>
      <w:ins w:id="1043" w:author="Chen Heller" w:date="2022-07-27T11:10:00Z">
        <w:r w:rsidR="00113B16">
          <w:t>76</w:t>
        </w:r>
      </w:ins>
      <w:ins w:id="1044" w:author="Chen Heller" w:date="2022-07-27T11:09:00Z">
        <w:r w:rsidR="000936FE">
          <w:t>, p = 0.</w:t>
        </w:r>
      </w:ins>
      <w:ins w:id="1045" w:author="Chen Heller" w:date="2022-07-27T11:10:00Z">
        <w:r w:rsidR="00113B16">
          <w:t>009</w:t>
        </w:r>
      </w:ins>
      <w:ins w:id="1046" w:author="Chen Heller" w:date="2022-07-27T11:09:00Z">
        <w:r w:rsidR="000936FE">
          <w:t xml:space="preserve">, 95% CI [-0.008, </w:t>
        </w:r>
      </w:ins>
      <w:ins w:id="1047" w:author="Chen Heller" w:date="2022-07-27T11:11:00Z">
        <w:r w:rsidR="00D311E1">
          <w:t>-</w:t>
        </w:r>
      </w:ins>
      <w:ins w:id="1048" w:author="Chen Heller" w:date="2022-07-27T11:09:00Z">
        <w:r w:rsidR="000936FE">
          <w:t>0.00</w:t>
        </w:r>
      </w:ins>
      <w:ins w:id="1049" w:author="Chen Heller" w:date="2022-07-27T11:11:00Z">
        <w:r w:rsidR="00D311E1">
          <w:t>1</w:t>
        </w:r>
      </w:ins>
      <w:ins w:id="1050" w:author="Chen Heller" w:date="2022-07-27T11:09:00Z">
        <w:r w:rsidR="000936FE">
          <w:t>]</w:t>
        </w:r>
      </w:ins>
      <w:ins w:id="1051" w:author="Chen Heller" w:date="2022-07-27T11:17:00Z">
        <w:r w:rsidR="0011288F">
          <w:t xml:space="preserve">, Cohen's </w:t>
        </w:r>
        <w:proofErr w:type="spellStart"/>
        <w:r w:rsidR="0011288F">
          <w:t>d</w:t>
        </w:r>
        <w:r w:rsidR="0011288F">
          <w:rPr>
            <w:vertAlign w:val="subscript"/>
          </w:rPr>
          <w:t>z</w:t>
        </w:r>
        <w:proofErr w:type="spellEnd"/>
        <w:r w:rsidR="0011288F">
          <w:t xml:space="preserve"> = -1.422</w:t>
        </w:r>
      </w:ins>
      <w:ins w:id="1052" w:author="Chen Heller" w:date="2022-07-27T11:11:00Z">
        <w:r w:rsidR="00D311E1">
          <w:t>.</w:t>
        </w:r>
      </w:ins>
      <w:ins w:id="1053" w:author="Chen Heller" w:date="2022-07-27T11:12:00Z">
        <w:r w:rsidR="005A1DF1">
          <w:t xml:space="preserve"> </w:t>
        </w:r>
      </w:ins>
      <w:ins w:id="1054" w:author="Chen Heller" w:date="2022-07-27T11:13:00Z">
        <w:r w:rsidR="00904C7B">
          <w:t xml:space="preserve">In accordance with </w:t>
        </w:r>
      </w:ins>
      <w:ins w:id="1055" w:author="Chen Heller" w:date="2022-07-27T11:14:00Z">
        <w:r w:rsidR="00904C7B">
          <w:t xml:space="preserve">shorter </w:t>
        </w:r>
      </w:ins>
      <w:ins w:id="1056" w:author="Chen Heller" w:date="2022-07-27T11:13:00Z">
        <w:r w:rsidR="00904C7B">
          <w:t>movement</w:t>
        </w:r>
      </w:ins>
      <w:ins w:id="1057" w:author="Chen Heller" w:date="2022-07-27T11:14:00Z">
        <w:r w:rsidR="00904C7B">
          <w:t>s</w:t>
        </w:r>
      </w:ins>
      <w:ins w:id="1058" w:author="Chen Heller" w:date="2022-07-27T11:13:00Z">
        <w:r w:rsidR="00904C7B">
          <w:t xml:space="preserve">, movement duration was also </w:t>
        </w:r>
      </w:ins>
      <w:ins w:id="1059" w:author="Chen Heller" w:date="2022-07-27T11:22:00Z">
        <w:r w:rsidR="00D65AAF">
          <w:t>margin</w:t>
        </w:r>
      </w:ins>
      <w:ins w:id="1060" w:author="Chen Heller" w:date="2022-07-27T13:06:00Z">
        <w:r w:rsidR="00D65F2C">
          <w:t>a</w:t>
        </w:r>
      </w:ins>
      <w:ins w:id="1061" w:author="Chen Heller" w:date="2022-07-27T11:22:00Z">
        <w:r w:rsidR="00D65AAF">
          <w:t xml:space="preserve">lly </w:t>
        </w:r>
      </w:ins>
      <w:ins w:id="1062" w:author="Chen Heller" w:date="2022-07-27T11:13:00Z">
        <w:r w:rsidR="00904C7B">
          <w:t xml:space="preserve">shorter in the congruent </w:t>
        </w:r>
      </w:ins>
      <w:ins w:id="1063" w:author="Chen Heller" w:date="2022-07-27T11:14:00Z">
        <w:r w:rsidR="00904C7B">
          <w:t xml:space="preserve">(M = </w:t>
        </w:r>
      </w:ins>
      <w:ins w:id="1064" w:author="Chen Heller" w:date="2022-07-27T11:15:00Z">
        <w:r w:rsidR="00451F3C">
          <w:t>0.39</w:t>
        </w:r>
      </w:ins>
      <w:ins w:id="1065" w:author="Chen Heller" w:date="2022-07-27T11:14:00Z">
        <w:r w:rsidR="00904C7B">
          <w:t xml:space="preserve">, </w:t>
        </w:r>
      </w:ins>
      <w:ins w:id="1066" w:author="Chen Heller" w:date="2022-07-28T08:54:00Z">
        <w:r w:rsidR="00AC73D8">
          <w:t>SD</w:t>
        </w:r>
      </w:ins>
      <w:ins w:id="1067" w:author="Chen Heller" w:date="2022-07-27T11:14:00Z">
        <w:r w:rsidR="00904C7B">
          <w:t xml:space="preserve"> = </w:t>
        </w:r>
      </w:ins>
      <w:ins w:id="1068" w:author="Chen Heller" w:date="2022-07-27T11:15:00Z">
        <w:r w:rsidR="00451F3C">
          <w:t>0.03</w:t>
        </w:r>
      </w:ins>
      <w:ins w:id="1069" w:author="Chen Heller" w:date="2022-07-27T11:14:00Z">
        <w:r w:rsidR="00904C7B">
          <w:t xml:space="preserve">) </w:t>
        </w:r>
      </w:ins>
      <w:ins w:id="1070" w:author="Chen Heller" w:date="2022-07-27T11:13:00Z">
        <w:r w:rsidR="00904C7B">
          <w:t>than in the incongruent condition</w:t>
        </w:r>
      </w:ins>
      <w:ins w:id="1071" w:author="Chen Heller" w:date="2022-07-27T11:14:00Z">
        <w:r w:rsidR="00904C7B">
          <w:t xml:space="preserve"> (M = </w:t>
        </w:r>
      </w:ins>
      <w:ins w:id="1072" w:author="Chen Heller" w:date="2022-07-27T11:15:00Z">
        <w:r w:rsidR="00FF7DA6">
          <w:t>0.4</w:t>
        </w:r>
      </w:ins>
      <w:ins w:id="1073" w:author="Chen Heller" w:date="2022-07-27T11:14:00Z">
        <w:r w:rsidR="00904C7B">
          <w:t xml:space="preserve">, </w:t>
        </w:r>
      </w:ins>
      <w:ins w:id="1074" w:author="Chen Heller" w:date="2022-07-28T08:54:00Z">
        <w:r w:rsidR="00AC73D8">
          <w:t>SD</w:t>
        </w:r>
      </w:ins>
      <w:ins w:id="1075" w:author="Chen Heller" w:date="2022-07-27T11:14:00Z">
        <w:r w:rsidR="00904C7B">
          <w:t xml:space="preserve"> = </w:t>
        </w:r>
      </w:ins>
      <w:ins w:id="1076" w:author="Chen Heller" w:date="2022-07-27T11:15:00Z">
        <w:r w:rsidR="00FF7DA6">
          <w:t>0.025</w:t>
        </w:r>
      </w:ins>
      <w:ins w:id="1077" w:author="Chen Heller" w:date="2022-07-27T11:14:00Z">
        <w:r w:rsidR="00904C7B">
          <w:t xml:space="preserve">), </w:t>
        </w:r>
      </w:ins>
      <w:proofErr w:type="gramStart"/>
      <w:ins w:id="1078" w:author="Chen Heller" w:date="2022-07-27T11:15:00Z">
        <w:r w:rsidR="00451F3C">
          <w:t>t(</w:t>
        </w:r>
        <w:proofErr w:type="gramEnd"/>
        <w:r w:rsidR="00451F3C">
          <w:t>6) = -</w:t>
        </w:r>
      </w:ins>
      <w:ins w:id="1079" w:author="Chen Heller" w:date="2022-07-27T11:16:00Z">
        <w:r w:rsidR="00FF7DA6">
          <w:t>2</w:t>
        </w:r>
      </w:ins>
      <w:ins w:id="1080" w:author="Chen Heller" w:date="2022-07-27T11:15:00Z">
        <w:r w:rsidR="00451F3C">
          <w:t>.</w:t>
        </w:r>
      </w:ins>
      <w:ins w:id="1081" w:author="Chen Heller" w:date="2022-07-27T11:16:00Z">
        <w:r w:rsidR="00FF7DA6">
          <w:t>41</w:t>
        </w:r>
      </w:ins>
      <w:ins w:id="1082" w:author="Chen Heller" w:date="2022-07-27T11:15:00Z">
        <w:r w:rsidR="00451F3C">
          <w:t>, p = 0.0</w:t>
        </w:r>
      </w:ins>
      <w:ins w:id="1083" w:author="Chen Heller" w:date="2022-07-27T11:16:00Z">
        <w:r w:rsidR="00FF7DA6">
          <w:t>51</w:t>
        </w:r>
      </w:ins>
      <w:ins w:id="1084" w:author="Chen Heller" w:date="2022-07-27T11:15:00Z">
        <w:r w:rsidR="00451F3C">
          <w:t>, 95% CI [-0.0</w:t>
        </w:r>
      </w:ins>
      <w:ins w:id="1085" w:author="Chen Heller" w:date="2022-07-27T11:16:00Z">
        <w:r w:rsidR="0011288F">
          <w:t>22</w:t>
        </w:r>
      </w:ins>
      <w:ins w:id="1086" w:author="Chen Heller" w:date="2022-07-27T11:15:00Z">
        <w:r w:rsidR="00451F3C">
          <w:t>, 0.00</w:t>
        </w:r>
      </w:ins>
      <w:ins w:id="1087" w:author="Chen Heller" w:date="2022-07-27T11:17:00Z">
        <w:r w:rsidR="0011288F">
          <w:t>0</w:t>
        </w:r>
      </w:ins>
      <w:ins w:id="1088" w:author="Chen Heller" w:date="2022-07-27T11:15:00Z">
        <w:r w:rsidR="00451F3C">
          <w:t>1]</w:t>
        </w:r>
      </w:ins>
      <w:ins w:id="1089" w:author="Chen Heller" w:date="2022-07-27T11:16:00Z">
        <w:r w:rsidR="00FF7DA6">
          <w:t xml:space="preserve">, Cohen's </w:t>
        </w:r>
        <w:proofErr w:type="spellStart"/>
        <w:r w:rsidR="00FF7DA6">
          <w:t>d</w:t>
        </w:r>
        <w:r w:rsidR="00FF7DA6">
          <w:rPr>
            <w:vertAlign w:val="subscript"/>
          </w:rPr>
          <w:t>z</w:t>
        </w:r>
        <w:proofErr w:type="spellEnd"/>
        <w:r w:rsidR="00FF7DA6">
          <w:t xml:space="preserve"> = </w:t>
        </w:r>
      </w:ins>
      <w:ins w:id="1090" w:author="Chen Heller" w:date="2022-07-27T11:17:00Z">
        <w:r w:rsidR="0011288F">
          <w:t>-0.91</w:t>
        </w:r>
      </w:ins>
      <w:ins w:id="1091" w:author="Chen Heller" w:date="2022-07-27T11:13:00Z">
        <w:r w:rsidR="00904C7B">
          <w:t>.</w:t>
        </w:r>
      </w:ins>
      <w:ins w:id="1092" w:author="Chen Heller" w:date="2022-07-27T11:14:00Z">
        <w:r w:rsidR="00904C7B">
          <w:t xml:space="preserve"> </w:t>
        </w:r>
      </w:ins>
      <w:ins w:id="1093" w:author="Chen Heller" w:date="2022-07-27T11:19:00Z">
        <w:r w:rsidR="000A35F7">
          <w:t>On the other hand f</w:t>
        </w:r>
      </w:ins>
      <w:ins w:id="1094" w:author="Chen Heller" w:date="2022-07-27T11:09:00Z">
        <w:r w:rsidR="000936FE">
          <w:t>requency of COM (</w:t>
        </w:r>
        <w:proofErr w:type="gramStart"/>
        <w:r w:rsidR="000936FE">
          <w:t>t(</w:t>
        </w:r>
        <w:proofErr w:type="gramEnd"/>
        <w:r w:rsidR="000936FE">
          <w:t>8) = -0.4, p = 0.69, 95% CI [-0.11, 0.07]</w:t>
        </w:r>
      </w:ins>
      <w:ins w:id="1095" w:author="Chen Heller" w:date="2022-07-27T11:19:00Z">
        <w:r w:rsidR="000A35F7">
          <w:t>)</w:t>
        </w:r>
      </w:ins>
      <w:ins w:id="1096" w:author="Chen Heller" w:date="2022-07-27T11:12:00Z">
        <w:r w:rsidR="005A1DF1">
          <w:t xml:space="preserve"> and reaction time </w:t>
        </w:r>
      </w:ins>
      <w:ins w:id="1097" w:author="Chen Heller" w:date="2022-07-27T11:19:00Z">
        <w:r w:rsidR="000A35F7">
          <w:t>(</w:t>
        </w:r>
      </w:ins>
      <w:ins w:id="1098" w:author="Chen Heller" w:date="2022-07-27T11:20:00Z">
        <w:r w:rsidR="00FB52E1">
          <w:t>t(6) = -2.22, p = 0.067, 95% CI [-0.02, 0.001]</w:t>
        </w:r>
      </w:ins>
      <w:ins w:id="1099" w:author="Chen Heller" w:date="2022-07-27T11:19:00Z">
        <w:r w:rsidR="000A35F7">
          <w:t xml:space="preserve">) </w:t>
        </w:r>
      </w:ins>
      <w:ins w:id="1100" w:author="Chen Heller" w:date="2022-07-27T11:12:00Z">
        <w:r w:rsidR="005A1DF1">
          <w:t>did not differ between the conditions</w:t>
        </w:r>
      </w:ins>
      <w:ins w:id="1101" w:author="Chen Heller" w:date="2022-07-27T11:13:00Z">
        <w:r w:rsidR="005A1DF1">
          <w:t>.</w:t>
        </w:r>
      </w:ins>
      <w:ins w:id="1102" w:author="Chen Heller" w:date="2022-07-27T11:24:00Z">
        <w:r w:rsidR="009B34BD">
          <w:t xml:space="preserve"> Reach area </w:t>
        </w:r>
      </w:ins>
      <w:ins w:id="1103" w:author="Chen Heller" w:date="2022-07-27T11:25:00Z">
        <w:r w:rsidR="009B34BD">
          <w:t xml:space="preserve">was significantly larger in the congruent </w:t>
        </w:r>
      </w:ins>
      <w:ins w:id="1104" w:author="Chen Heller" w:date="2022-07-27T11:26:00Z">
        <w:r w:rsidR="008E5F2A">
          <w:t xml:space="preserve">(M = </w:t>
        </w:r>
      </w:ins>
      <w:ins w:id="1105" w:author="Chen Heller" w:date="2022-07-27T11:27:00Z">
        <w:r w:rsidR="00122FDB">
          <w:t>0.0002</w:t>
        </w:r>
      </w:ins>
      <w:ins w:id="1106" w:author="Chen Heller" w:date="2022-07-27T11:26:00Z">
        <w:r w:rsidR="008E5F2A">
          <w:t xml:space="preserve">, </w:t>
        </w:r>
      </w:ins>
      <w:ins w:id="1107" w:author="Chen Heller" w:date="2022-07-28T08:54:00Z">
        <w:r w:rsidR="00AC73D8">
          <w:t>SD</w:t>
        </w:r>
      </w:ins>
      <w:ins w:id="1108" w:author="Chen Heller" w:date="2022-07-27T11:26:00Z">
        <w:r w:rsidR="008E5F2A">
          <w:t xml:space="preserve"> = </w:t>
        </w:r>
      </w:ins>
      <w:ins w:id="1109" w:author="Chen Heller" w:date="2022-07-27T11:27:00Z">
        <w:r w:rsidR="00122FDB">
          <w:t>0.00003</w:t>
        </w:r>
      </w:ins>
      <w:ins w:id="1110" w:author="Chen Heller" w:date="2022-07-27T11:26:00Z">
        <w:r w:rsidR="008E5F2A">
          <w:t xml:space="preserve">) </w:t>
        </w:r>
      </w:ins>
      <w:ins w:id="1111" w:author="Chen Heller" w:date="2022-07-27T11:25:00Z">
        <w:r w:rsidR="009B34BD">
          <w:t>than in the incongruent condition</w:t>
        </w:r>
      </w:ins>
      <w:ins w:id="1112" w:author="Chen Heller" w:date="2022-07-27T11:26:00Z">
        <w:r w:rsidR="008E5F2A">
          <w:t xml:space="preserve"> (M = </w:t>
        </w:r>
      </w:ins>
      <w:ins w:id="1113" w:author="Chen Heller" w:date="2022-07-27T11:27:00Z">
        <w:r w:rsidR="00122FDB">
          <w:t>0.0001</w:t>
        </w:r>
      </w:ins>
      <w:ins w:id="1114" w:author="Chen Heller" w:date="2022-07-27T11:26:00Z">
        <w:r w:rsidR="008E5F2A">
          <w:t xml:space="preserve">, </w:t>
        </w:r>
      </w:ins>
      <w:ins w:id="1115" w:author="Chen Heller" w:date="2022-07-28T08:54:00Z">
        <w:r w:rsidR="00AC73D8">
          <w:t>SD</w:t>
        </w:r>
      </w:ins>
      <w:ins w:id="1116" w:author="Chen Heller" w:date="2022-07-27T11:26:00Z">
        <w:r w:rsidR="008E5F2A">
          <w:t xml:space="preserve"> = </w:t>
        </w:r>
      </w:ins>
      <w:ins w:id="1117" w:author="Chen Heller" w:date="2022-07-27T11:27:00Z">
        <w:r w:rsidR="00122FDB">
          <w:t>0.00002</w:t>
        </w:r>
      </w:ins>
      <w:ins w:id="1118" w:author="Chen Heller" w:date="2022-07-27T11:26:00Z">
        <w:r w:rsidR="008E5F2A">
          <w:t xml:space="preserve">), </w:t>
        </w:r>
        <w:proofErr w:type="gramStart"/>
        <w:r w:rsidR="008E5F2A">
          <w:t>t(</w:t>
        </w:r>
        <w:proofErr w:type="gramEnd"/>
        <w:r w:rsidR="008E5F2A">
          <w:t xml:space="preserve">6) = </w:t>
        </w:r>
      </w:ins>
      <w:ins w:id="1119" w:author="Chen Heller" w:date="2022-07-27T11:27:00Z">
        <w:r w:rsidR="00122FDB">
          <w:t>3</w:t>
        </w:r>
      </w:ins>
      <w:ins w:id="1120" w:author="Chen Heller" w:date="2022-07-27T11:26:00Z">
        <w:r w:rsidR="008E5F2A">
          <w:t>.</w:t>
        </w:r>
      </w:ins>
      <w:ins w:id="1121" w:author="Chen Heller" w:date="2022-07-27T11:27:00Z">
        <w:r w:rsidR="00122FDB">
          <w:t>02</w:t>
        </w:r>
      </w:ins>
      <w:ins w:id="1122" w:author="Chen Heller" w:date="2022-07-27T11:26:00Z">
        <w:r w:rsidR="008E5F2A">
          <w:t>, p = 0.0</w:t>
        </w:r>
      </w:ins>
      <w:ins w:id="1123" w:author="Chen Heller" w:date="2022-07-27T11:27:00Z">
        <w:r w:rsidR="00122FDB">
          <w:t>2</w:t>
        </w:r>
      </w:ins>
      <w:ins w:id="1124" w:author="Chen Heller" w:date="2022-07-27T11:26:00Z">
        <w:r w:rsidR="008E5F2A">
          <w:t>, 95% CI [0.0</w:t>
        </w:r>
      </w:ins>
      <w:ins w:id="1125" w:author="Chen Heller" w:date="2022-07-27T11:27:00Z">
        <w:r w:rsidR="00122FDB">
          <w:t>0000</w:t>
        </w:r>
      </w:ins>
      <w:ins w:id="1126" w:author="Chen Heller" w:date="2022-07-27T11:28:00Z">
        <w:r w:rsidR="00122FDB">
          <w:t>6</w:t>
        </w:r>
      </w:ins>
      <w:ins w:id="1127" w:author="Chen Heller" w:date="2022-07-27T11:26:00Z">
        <w:r w:rsidR="008E5F2A">
          <w:t>, 0.000</w:t>
        </w:r>
      </w:ins>
      <w:ins w:id="1128" w:author="Chen Heller" w:date="2022-07-27T11:28:00Z">
        <w:r w:rsidR="00C40D47">
          <w:t>04</w:t>
        </w:r>
      </w:ins>
      <w:ins w:id="1129" w:author="Chen Heller" w:date="2022-07-27T11:26:00Z">
        <w:r w:rsidR="008E5F2A">
          <w:t xml:space="preserve">], Cohen's </w:t>
        </w:r>
        <w:proofErr w:type="spellStart"/>
        <w:r w:rsidR="008E5F2A">
          <w:t>d</w:t>
        </w:r>
        <w:r w:rsidR="008E5F2A">
          <w:rPr>
            <w:vertAlign w:val="subscript"/>
          </w:rPr>
          <w:t>z</w:t>
        </w:r>
        <w:proofErr w:type="spellEnd"/>
        <w:r w:rsidR="008E5F2A">
          <w:t xml:space="preserve"> = </w:t>
        </w:r>
      </w:ins>
      <w:ins w:id="1130" w:author="Chen Heller" w:date="2022-07-27T11:28:00Z">
        <w:r w:rsidR="00C40D47">
          <w:t>1</w:t>
        </w:r>
      </w:ins>
      <w:ins w:id="1131" w:author="Chen Heller" w:date="2022-07-27T11:26:00Z">
        <w:r w:rsidR="008E5F2A">
          <w:t>.1</w:t>
        </w:r>
      </w:ins>
      <w:ins w:id="1132" w:author="Chen Heller" w:date="2022-07-27T11:28:00Z">
        <w:r w:rsidR="00C40D47">
          <w:t>4</w:t>
        </w:r>
      </w:ins>
      <w:ins w:id="1133" w:author="Chen Heller" w:date="2022-07-27T11:25:00Z">
        <w:r w:rsidR="009B34BD">
          <w:t>.</w:t>
        </w:r>
      </w:ins>
      <w:ins w:id="1134" w:author="Chen Heller" w:date="2022-07-27T13:08:00Z">
        <w:r w:rsidR="004504CF">
          <w:t xml:space="preserve"> </w:t>
        </w:r>
      </w:ins>
      <w:ins w:id="1135" w:author="Chen Heller" w:date="2022-07-27T13:18:00Z">
        <w:r w:rsidR="00A9436D">
          <w:t>The average number of valid trials among included and excluded participants was 87.61 (</w:t>
        </w:r>
      </w:ins>
      <w:ins w:id="1136" w:author="Chen Heller" w:date="2022-07-28T08:54:00Z">
        <w:r w:rsidR="00AC73D8">
          <w:t>SD</w:t>
        </w:r>
      </w:ins>
      <w:ins w:id="1137" w:author="Chen Heller" w:date="2022-07-27T13:18:00Z">
        <w:r w:rsidR="00A9436D">
          <w:t xml:space="preserve"> = 34.69) out of 240 in the congruent condition and </w:t>
        </w:r>
        <w:r w:rsidR="00BC11A7">
          <w:t>77.84</w:t>
        </w:r>
        <w:r w:rsidR="00A9436D">
          <w:t xml:space="preserve"> (</w:t>
        </w:r>
      </w:ins>
      <w:ins w:id="1138" w:author="Chen Heller" w:date="2022-07-28T08:54:00Z">
        <w:r w:rsidR="00AC73D8">
          <w:t>SD</w:t>
        </w:r>
      </w:ins>
      <w:ins w:id="1139" w:author="Chen Heller" w:date="2022-07-27T13:18:00Z">
        <w:r w:rsidR="00A9436D">
          <w:t xml:space="preserve"> = </w:t>
        </w:r>
        <w:r w:rsidR="00BC11A7">
          <w:t>36.23</w:t>
        </w:r>
        <w:r w:rsidR="00A9436D">
          <w:t>) out of 240 in the incongruent condition.</w:t>
        </w:r>
      </w:ins>
      <w:ins w:id="1140" w:author="Chen Heller" w:date="2022-07-27T13:19:00Z">
        <w:r w:rsidR="00BC11A7">
          <w:t xml:space="preserve"> </w:t>
        </w:r>
      </w:ins>
      <w:ins w:id="1141" w:author="Chen Heller" w:date="2022-07-27T16:42:00Z">
        <w:r w:rsidR="00171C1B">
          <w:t xml:space="preserve">The total number of </w:t>
        </w:r>
      </w:ins>
      <w:ins w:id="1142" w:author="Chen Heller" w:date="2022-07-27T16:43:00Z">
        <w:r w:rsidR="00171C1B">
          <w:t xml:space="preserve">valid trials did not differ significantly between experiment </w:t>
        </w:r>
        <w:r w:rsidR="009E7EA9">
          <w:t xml:space="preserve">three </w:t>
        </w:r>
        <w:r w:rsidR="00171C1B">
          <w:t xml:space="preserve">and </w:t>
        </w:r>
        <w:r w:rsidR="009E7EA9">
          <w:t>two (</w:t>
        </w:r>
        <w:proofErr w:type="gramStart"/>
        <w:r w:rsidR="009E7EA9">
          <w:t>t(</w:t>
        </w:r>
        <w:proofErr w:type="gramEnd"/>
        <w:r w:rsidR="009E7EA9">
          <w:t xml:space="preserve">25) = -0.3, p = </w:t>
        </w:r>
      </w:ins>
      <w:ins w:id="1143" w:author="Chen Heller" w:date="2022-07-27T16:44:00Z">
        <w:r w:rsidR="009E7EA9">
          <w:t>0.76, 95% CI [</w:t>
        </w:r>
        <w:r w:rsidR="00C56BE0">
          <w:t>-83.5</w:t>
        </w:r>
        <w:r w:rsidR="009E7EA9">
          <w:t xml:space="preserve">, </w:t>
        </w:r>
        <w:r w:rsidR="00C56BE0">
          <w:t>62</w:t>
        </w:r>
        <w:r w:rsidR="009E7EA9">
          <w:t>]</w:t>
        </w:r>
      </w:ins>
      <w:ins w:id="1144" w:author="Chen Heller" w:date="2022-07-27T16:48:00Z">
        <w:r w:rsidR="00442A90">
          <w:rPr>
            <w:rFonts w:hint="cs"/>
            <w:rtl/>
          </w:rPr>
          <w:t>(</w:t>
        </w:r>
      </w:ins>
      <w:ins w:id="1145" w:author="Chen Heller" w:date="2022-07-27T16:44:00Z">
        <w:r w:rsidR="009E7EA9">
          <w:t>.</w:t>
        </w:r>
      </w:ins>
      <w:ins w:id="1146" w:author="Chen Heller" w:date="2022-07-27T16:43:00Z">
        <w:r w:rsidR="009E7EA9">
          <w:t xml:space="preserve"> </w:t>
        </w:r>
      </w:ins>
      <w:proofErr w:type="spellStart"/>
      <w:proofErr w:type="gramStart"/>
      <w:ins w:id="1147" w:author="Chen Heller" w:date="2022-07-27T17:09:00Z">
        <w:r w:rsidR="00A3021D">
          <w:t>Non significant</w:t>
        </w:r>
        <w:proofErr w:type="spellEnd"/>
        <w:proofErr w:type="gramEnd"/>
        <w:r w:rsidR="00A3021D">
          <w:t xml:space="preserve"> trends were noticed when analyzing each exclusion reason separately. The amount of late responses </w:t>
        </w:r>
      </w:ins>
      <w:ins w:id="1148" w:author="Chen Heller" w:date="2022-07-27T17:33:00Z">
        <w:r w:rsidR="00197DF8">
          <w:t>decr</w:t>
        </w:r>
      </w:ins>
      <w:ins w:id="1149" w:author="Chen Heller" w:date="2022-07-27T17:34:00Z">
        <w:r w:rsidR="00197DF8">
          <w:t>eased (M</w:t>
        </w:r>
        <w:r w:rsidR="00197DF8">
          <w:rPr>
            <w:vertAlign w:val="subscript"/>
          </w:rPr>
          <w:t>3</w:t>
        </w:r>
        <w:r w:rsidR="00197DF8">
          <w:t xml:space="preserve"> = </w:t>
        </w:r>
      </w:ins>
      <w:ins w:id="1150" w:author="Chen Heller" w:date="2022-07-27T17:31:00Z">
        <w:r w:rsidR="00416F5A">
          <w:t xml:space="preserve">118, </w:t>
        </w:r>
      </w:ins>
      <w:ins w:id="1151" w:author="Chen Heller" w:date="2022-07-28T08:54:00Z">
        <w:r w:rsidR="00AC73D8">
          <w:t>SD</w:t>
        </w:r>
      </w:ins>
      <w:ins w:id="1152" w:author="Chen Heller" w:date="2022-07-27T17:34:00Z">
        <w:r w:rsidR="00197DF8">
          <w:rPr>
            <w:vertAlign w:val="subscript"/>
          </w:rPr>
          <w:t>3</w:t>
        </w:r>
      </w:ins>
      <w:ins w:id="1153" w:author="Chen Heller" w:date="2022-07-27T17:31:00Z">
        <w:r w:rsidR="00416F5A">
          <w:t xml:space="preserve"> = </w:t>
        </w:r>
        <w:r w:rsidR="00D806C2">
          <w:t>128.16</w:t>
        </w:r>
      </w:ins>
      <w:ins w:id="1154" w:author="Chen Heller" w:date="2022-07-27T17:34:00Z">
        <w:r w:rsidR="00197DF8">
          <w:t>, M</w:t>
        </w:r>
        <w:r w:rsidR="00197DF8">
          <w:rPr>
            <w:vertAlign w:val="subscript"/>
          </w:rPr>
          <w:t>2</w:t>
        </w:r>
        <w:r w:rsidR="00197DF8">
          <w:t xml:space="preserve"> = </w:t>
        </w:r>
      </w:ins>
      <w:ins w:id="1155" w:author="Chen Heller" w:date="2022-07-27T17:31:00Z">
        <w:r w:rsidR="00D806C2">
          <w:t>52.84</w:t>
        </w:r>
        <w:r w:rsidR="00416F5A">
          <w:t xml:space="preserve">, </w:t>
        </w:r>
      </w:ins>
      <w:ins w:id="1156" w:author="Chen Heller" w:date="2022-07-28T08:54:00Z">
        <w:r w:rsidR="00AC73D8">
          <w:t>SD</w:t>
        </w:r>
      </w:ins>
      <w:ins w:id="1157" w:author="Chen Heller" w:date="2022-07-27T17:46:00Z">
        <w:r w:rsidR="005957FE">
          <w:rPr>
            <w:vertAlign w:val="subscript"/>
          </w:rPr>
          <w:t>2</w:t>
        </w:r>
      </w:ins>
      <w:ins w:id="1158" w:author="Chen Heller" w:date="2022-07-27T17:31:00Z">
        <w:r w:rsidR="00416F5A">
          <w:t xml:space="preserve"> = </w:t>
        </w:r>
      </w:ins>
      <w:ins w:id="1159" w:author="Chen Heller" w:date="2022-07-27T17:32:00Z">
        <w:r w:rsidR="00D806C2">
          <w:t>30.83</w:t>
        </w:r>
      </w:ins>
      <w:ins w:id="1160" w:author="Chen Heller" w:date="2022-07-27T17:31:00Z">
        <w:r w:rsidR="00416F5A">
          <w:t xml:space="preserve">, </w:t>
        </w:r>
      </w:ins>
      <w:ins w:id="1161" w:author="Chen Heller" w:date="2022-07-27T17:32:00Z">
        <w:r w:rsidR="00D806C2">
          <w:t xml:space="preserve">t(25) = </w:t>
        </w:r>
        <w:r w:rsidR="008E3C0E">
          <w:t>-1.78</w:t>
        </w:r>
        <w:r w:rsidR="00D806C2">
          <w:t>, p = 0.0</w:t>
        </w:r>
      </w:ins>
      <w:ins w:id="1162" w:author="Chen Heller" w:date="2022-07-27T17:33:00Z">
        <w:r w:rsidR="008E3C0E">
          <w:t>8</w:t>
        </w:r>
      </w:ins>
      <w:ins w:id="1163" w:author="Chen Heller" w:date="2022-07-27T17:32:00Z">
        <w:r w:rsidR="00D806C2">
          <w:t>, 95% CI [</w:t>
        </w:r>
      </w:ins>
      <w:ins w:id="1164" w:author="Chen Heller" w:date="2022-07-27T17:33:00Z">
        <w:r w:rsidR="008E3C0E">
          <w:t>-140.4, 10</w:t>
        </w:r>
      </w:ins>
      <w:ins w:id="1165" w:author="Chen Heller" w:date="2022-07-27T17:32:00Z">
        <w:r w:rsidR="00D806C2">
          <w:t>]</w:t>
        </w:r>
      </w:ins>
      <w:ins w:id="1166" w:author="Chen Heller" w:date="2022-07-27T17:46:00Z">
        <w:r w:rsidR="005957FE">
          <w:t>)</w:t>
        </w:r>
      </w:ins>
      <w:ins w:id="1167" w:author="Chen Heller" w:date="2022-07-27T17:09:00Z">
        <w:r w:rsidR="00A3021D">
          <w:t>, while the number of short trajectories</w:t>
        </w:r>
      </w:ins>
      <w:ins w:id="1168" w:author="Chen Heller" w:date="2022-07-27T17:33:00Z">
        <w:r w:rsidR="008E3C0E">
          <w:t xml:space="preserve"> (</w:t>
        </w:r>
      </w:ins>
      <w:ins w:id="1169" w:author="Chen Heller" w:date="2022-07-27T17:46:00Z">
        <w:r w:rsidR="005957FE">
          <w:t>M</w:t>
        </w:r>
        <w:r w:rsidR="005957FE">
          <w:rPr>
            <w:vertAlign w:val="subscript"/>
          </w:rPr>
          <w:t>3</w:t>
        </w:r>
        <w:r w:rsidR="005957FE">
          <w:t xml:space="preserve"> = </w:t>
        </w:r>
      </w:ins>
      <w:ins w:id="1170" w:author="Chen Heller" w:date="2022-07-27T17:47:00Z">
        <w:r w:rsidR="006509FC">
          <w:t>57</w:t>
        </w:r>
      </w:ins>
      <w:ins w:id="1171" w:author="Chen Heller" w:date="2022-07-27T17:46:00Z">
        <w:r w:rsidR="005957FE">
          <w:t xml:space="preserve">, </w:t>
        </w:r>
      </w:ins>
      <w:ins w:id="1172" w:author="Chen Heller" w:date="2022-07-28T08:54:00Z">
        <w:r w:rsidR="00AC73D8">
          <w:t>SD</w:t>
        </w:r>
      </w:ins>
      <w:ins w:id="1173" w:author="Chen Heller" w:date="2022-07-27T17:46:00Z">
        <w:r w:rsidR="005957FE">
          <w:rPr>
            <w:vertAlign w:val="subscript"/>
          </w:rPr>
          <w:t>3</w:t>
        </w:r>
        <w:r w:rsidR="005957FE">
          <w:t xml:space="preserve"> = </w:t>
        </w:r>
      </w:ins>
      <w:ins w:id="1174" w:author="Chen Heller" w:date="2022-07-27T17:47:00Z">
        <w:r w:rsidR="006509FC">
          <w:t>40.7</w:t>
        </w:r>
      </w:ins>
      <w:ins w:id="1175" w:author="Chen Heller" w:date="2022-07-27T17:46:00Z">
        <w:r w:rsidR="005957FE">
          <w:t>, M</w:t>
        </w:r>
        <w:r w:rsidR="005957FE">
          <w:rPr>
            <w:vertAlign w:val="subscript"/>
          </w:rPr>
          <w:t>2</w:t>
        </w:r>
        <w:r w:rsidR="005957FE">
          <w:t xml:space="preserve"> = </w:t>
        </w:r>
      </w:ins>
      <w:ins w:id="1176" w:author="Chen Heller" w:date="2022-07-27T17:47:00Z">
        <w:r w:rsidR="006509FC">
          <w:t>18.5</w:t>
        </w:r>
      </w:ins>
      <w:ins w:id="1177" w:author="Chen Heller" w:date="2022-07-27T17:46:00Z">
        <w:r w:rsidR="005957FE">
          <w:t xml:space="preserve">, </w:t>
        </w:r>
      </w:ins>
      <w:ins w:id="1178" w:author="Chen Heller" w:date="2022-07-28T08:54:00Z">
        <w:r w:rsidR="00AC73D8">
          <w:t>SD</w:t>
        </w:r>
      </w:ins>
      <w:ins w:id="1179" w:author="Chen Heller" w:date="2022-07-27T17:46:00Z">
        <w:r w:rsidR="005957FE">
          <w:rPr>
            <w:vertAlign w:val="subscript"/>
          </w:rPr>
          <w:t>2</w:t>
        </w:r>
        <w:r w:rsidR="005957FE">
          <w:t xml:space="preserve"> = </w:t>
        </w:r>
      </w:ins>
      <w:ins w:id="1180" w:author="Chen Heller" w:date="2022-07-27T17:48:00Z">
        <w:r w:rsidR="006509FC">
          <w:t>18</w:t>
        </w:r>
      </w:ins>
      <w:ins w:id="1181" w:author="Chen Heller" w:date="2022-07-27T17:46:00Z">
        <w:r w:rsidR="005957FE">
          <w:t xml:space="preserve">, t(25) = </w:t>
        </w:r>
      </w:ins>
      <w:ins w:id="1182" w:author="Chen Heller" w:date="2022-07-27T17:48:00Z">
        <w:r w:rsidR="006509FC">
          <w:t>3.2</w:t>
        </w:r>
      </w:ins>
      <w:ins w:id="1183" w:author="Chen Heller" w:date="2022-07-27T17:46:00Z">
        <w:r w:rsidR="005957FE">
          <w:t>, p = 0.0</w:t>
        </w:r>
      </w:ins>
      <w:ins w:id="1184" w:author="Chen Heller" w:date="2022-07-27T17:48:00Z">
        <w:r w:rsidR="006509FC">
          <w:t>03</w:t>
        </w:r>
      </w:ins>
      <w:ins w:id="1185" w:author="Chen Heller" w:date="2022-07-27T17:46:00Z">
        <w:r w:rsidR="005957FE">
          <w:t>, 95% CI [</w:t>
        </w:r>
      </w:ins>
      <w:ins w:id="1186" w:author="Chen Heller" w:date="2022-07-27T17:48:00Z">
        <w:r w:rsidR="006509FC">
          <w:t>13.8, 63.1</w:t>
        </w:r>
      </w:ins>
      <w:ins w:id="1187" w:author="Chen Heller" w:date="2022-07-27T17:46:00Z">
        <w:r w:rsidR="005957FE">
          <w:t>]</w:t>
        </w:r>
      </w:ins>
      <w:ins w:id="1188" w:author="Chen Heller" w:date="2022-07-27T17:33:00Z">
        <w:r w:rsidR="008E3C0E">
          <w:t>)</w:t>
        </w:r>
      </w:ins>
      <w:ins w:id="1189" w:author="Chen Heller" w:date="2022-07-27T17:09:00Z">
        <w:r w:rsidR="00A3021D">
          <w:t xml:space="preserve">, </w:t>
        </w:r>
        <w:r w:rsidR="00E25267">
          <w:t>slow movements</w:t>
        </w:r>
      </w:ins>
      <w:ins w:id="1190" w:author="Chen Heller" w:date="2022-07-27T17:33:00Z">
        <w:r w:rsidR="008E3C0E">
          <w:t xml:space="preserve"> (</w:t>
        </w:r>
      </w:ins>
      <w:ins w:id="1191" w:author="Chen Heller" w:date="2022-07-27T17:47:00Z">
        <w:r w:rsidR="005957FE">
          <w:t>M</w:t>
        </w:r>
        <w:r w:rsidR="005957FE">
          <w:rPr>
            <w:vertAlign w:val="subscript"/>
          </w:rPr>
          <w:t>3</w:t>
        </w:r>
        <w:r w:rsidR="005957FE">
          <w:t xml:space="preserve"> = </w:t>
        </w:r>
      </w:ins>
      <w:ins w:id="1192" w:author="Chen Heller" w:date="2022-07-27T17:49:00Z">
        <w:r w:rsidR="00151907">
          <w:t>77.5</w:t>
        </w:r>
      </w:ins>
      <w:ins w:id="1193" w:author="Chen Heller" w:date="2022-07-27T17:47:00Z">
        <w:r w:rsidR="005957FE">
          <w:t xml:space="preserve">, </w:t>
        </w:r>
      </w:ins>
      <w:ins w:id="1194" w:author="Chen Heller" w:date="2022-07-28T08:54:00Z">
        <w:r w:rsidR="00AC73D8">
          <w:t>SD</w:t>
        </w:r>
      </w:ins>
      <w:ins w:id="1195" w:author="Chen Heller" w:date="2022-07-27T17:47:00Z">
        <w:r w:rsidR="005957FE">
          <w:rPr>
            <w:vertAlign w:val="subscript"/>
          </w:rPr>
          <w:t>3</w:t>
        </w:r>
        <w:r w:rsidR="005957FE">
          <w:t xml:space="preserve"> = </w:t>
        </w:r>
      </w:ins>
      <w:ins w:id="1196" w:author="Chen Heller" w:date="2022-07-27T17:49:00Z">
        <w:r w:rsidR="00151907">
          <w:t>44.3</w:t>
        </w:r>
      </w:ins>
      <w:ins w:id="1197" w:author="Chen Heller" w:date="2022-07-27T17:47:00Z">
        <w:r w:rsidR="005957FE">
          <w:t>, M</w:t>
        </w:r>
        <w:r w:rsidR="005957FE">
          <w:rPr>
            <w:vertAlign w:val="subscript"/>
          </w:rPr>
          <w:t>2</w:t>
        </w:r>
        <w:r w:rsidR="005957FE">
          <w:t xml:space="preserve"> = </w:t>
        </w:r>
      </w:ins>
      <w:ins w:id="1198" w:author="Chen Heller" w:date="2022-07-27T17:49:00Z">
        <w:r w:rsidR="00151907">
          <w:t>60</w:t>
        </w:r>
      </w:ins>
      <w:ins w:id="1199" w:author="Chen Heller" w:date="2022-07-27T17:47:00Z">
        <w:r w:rsidR="005957FE">
          <w:t xml:space="preserve">, </w:t>
        </w:r>
      </w:ins>
      <w:ins w:id="1200" w:author="Chen Heller" w:date="2022-07-28T08:54:00Z">
        <w:r w:rsidR="00AC73D8">
          <w:t>SD</w:t>
        </w:r>
      </w:ins>
      <w:ins w:id="1201" w:author="Chen Heller" w:date="2022-07-27T17:47:00Z">
        <w:r w:rsidR="005957FE">
          <w:rPr>
            <w:vertAlign w:val="subscript"/>
          </w:rPr>
          <w:t>2</w:t>
        </w:r>
        <w:r w:rsidR="005957FE">
          <w:t xml:space="preserve"> = </w:t>
        </w:r>
      </w:ins>
      <w:ins w:id="1202" w:author="Chen Heller" w:date="2022-07-27T17:49:00Z">
        <w:r w:rsidR="00151907">
          <w:t>50.4</w:t>
        </w:r>
      </w:ins>
      <w:ins w:id="1203" w:author="Chen Heller" w:date="2022-07-27T17:47:00Z">
        <w:r w:rsidR="005957FE">
          <w:t xml:space="preserve">, t(25) = </w:t>
        </w:r>
      </w:ins>
      <w:ins w:id="1204" w:author="Chen Heller" w:date="2022-07-27T17:49:00Z">
        <w:r w:rsidR="00151907">
          <w:t>0.95</w:t>
        </w:r>
      </w:ins>
      <w:ins w:id="1205" w:author="Chen Heller" w:date="2022-07-27T17:47:00Z">
        <w:r w:rsidR="005957FE">
          <w:t>, p = 0.</w:t>
        </w:r>
      </w:ins>
      <w:ins w:id="1206" w:author="Chen Heller" w:date="2022-07-27T17:49:00Z">
        <w:r w:rsidR="00151907">
          <w:t>34</w:t>
        </w:r>
      </w:ins>
      <w:ins w:id="1207" w:author="Chen Heller" w:date="2022-07-27T17:47:00Z">
        <w:r w:rsidR="005957FE">
          <w:t>, 95% CI [-</w:t>
        </w:r>
      </w:ins>
      <w:ins w:id="1208" w:author="Chen Heller" w:date="2022-07-27T17:49:00Z">
        <w:r w:rsidR="00151907">
          <w:t>20.3</w:t>
        </w:r>
      </w:ins>
      <w:ins w:id="1209" w:author="Chen Heller" w:date="2022-07-27T17:47:00Z">
        <w:r w:rsidR="005957FE">
          <w:t xml:space="preserve">, </w:t>
        </w:r>
      </w:ins>
      <w:ins w:id="1210" w:author="Chen Heller" w:date="2022-07-27T17:49:00Z">
        <w:r w:rsidR="00151907">
          <w:t>55.2</w:t>
        </w:r>
      </w:ins>
      <w:ins w:id="1211" w:author="Chen Heller" w:date="2022-07-27T17:47:00Z">
        <w:r w:rsidR="005957FE">
          <w:t>]</w:t>
        </w:r>
      </w:ins>
      <w:ins w:id="1212" w:author="Chen Heller" w:date="2022-07-27T17:33:00Z">
        <w:r w:rsidR="008E3C0E">
          <w:t>)</w:t>
        </w:r>
      </w:ins>
      <w:ins w:id="1213" w:author="Chen Heller" w:date="2022-07-27T17:09:00Z">
        <w:r w:rsidR="00E25267">
          <w:t>,</w:t>
        </w:r>
      </w:ins>
      <w:ins w:id="1214" w:author="Chen Heller" w:date="2022-07-27T17:10:00Z">
        <w:r w:rsidR="00E25267">
          <w:t xml:space="preserve"> early responses</w:t>
        </w:r>
      </w:ins>
      <w:ins w:id="1215" w:author="Chen Heller" w:date="2022-07-27T17:33:00Z">
        <w:r w:rsidR="008E3C0E">
          <w:t xml:space="preserve"> (</w:t>
        </w:r>
      </w:ins>
      <w:ins w:id="1216" w:author="Chen Heller" w:date="2022-07-27T17:47:00Z">
        <w:r w:rsidR="005957FE">
          <w:t>M</w:t>
        </w:r>
        <w:r w:rsidR="005957FE">
          <w:rPr>
            <w:vertAlign w:val="subscript"/>
          </w:rPr>
          <w:t>3</w:t>
        </w:r>
        <w:r w:rsidR="005957FE">
          <w:t xml:space="preserve"> = </w:t>
        </w:r>
      </w:ins>
      <w:ins w:id="1217" w:author="Chen Heller" w:date="2022-07-27T17:50:00Z">
        <w:r w:rsidR="00144437">
          <w:t>54.3</w:t>
        </w:r>
      </w:ins>
      <w:ins w:id="1218" w:author="Chen Heller" w:date="2022-07-27T17:47:00Z">
        <w:r w:rsidR="005957FE">
          <w:t xml:space="preserve">, </w:t>
        </w:r>
      </w:ins>
      <w:ins w:id="1219" w:author="Chen Heller" w:date="2022-07-28T08:54:00Z">
        <w:r w:rsidR="00AC73D8">
          <w:t>SD</w:t>
        </w:r>
      </w:ins>
      <w:ins w:id="1220" w:author="Chen Heller" w:date="2022-07-27T17:47:00Z">
        <w:r w:rsidR="005957FE">
          <w:rPr>
            <w:vertAlign w:val="subscript"/>
          </w:rPr>
          <w:t>3</w:t>
        </w:r>
        <w:r w:rsidR="005957FE">
          <w:t xml:space="preserve"> = </w:t>
        </w:r>
      </w:ins>
      <w:ins w:id="1221" w:author="Chen Heller" w:date="2022-07-27T17:50:00Z">
        <w:r w:rsidR="00144437">
          <w:t>50.6</w:t>
        </w:r>
      </w:ins>
      <w:ins w:id="1222" w:author="Chen Heller" w:date="2022-07-27T17:47:00Z">
        <w:r w:rsidR="005957FE">
          <w:t>, M</w:t>
        </w:r>
        <w:r w:rsidR="005957FE">
          <w:rPr>
            <w:vertAlign w:val="subscript"/>
          </w:rPr>
          <w:t>2</w:t>
        </w:r>
        <w:r w:rsidR="005957FE">
          <w:t xml:space="preserve"> = </w:t>
        </w:r>
      </w:ins>
      <w:ins w:id="1223" w:author="Chen Heller" w:date="2022-07-27T17:50:00Z">
        <w:r w:rsidR="00144437">
          <w:t>31.5</w:t>
        </w:r>
      </w:ins>
      <w:ins w:id="1224" w:author="Chen Heller" w:date="2022-07-27T17:47:00Z">
        <w:r w:rsidR="005957FE">
          <w:t xml:space="preserve">, </w:t>
        </w:r>
      </w:ins>
      <w:ins w:id="1225" w:author="Chen Heller" w:date="2022-07-28T08:54:00Z">
        <w:r w:rsidR="00AC73D8">
          <w:t>SD</w:t>
        </w:r>
      </w:ins>
      <w:ins w:id="1226" w:author="Chen Heller" w:date="2022-07-27T17:47:00Z">
        <w:r w:rsidR="005957FE">
          <w:rPr>
            <w:vertAlign w:val="subscript"/>
          </w:rPr>
          <w:t>2</w:t>
        </w:r>
        <w:r w:rsidR="005957FE">
          <w:t xml:space="preserve"> = </w:t>
        </w:r>
      </w:ins>
      <w:ins w:id="1227" w:author="Chen Heller" w:date="2022-07-27T17:50:00Z">
        <w:r w:rsidR="00144437">
          <w:t>36.5</w:t>
        </w:r>
      </w:ins>
      <w:ins w:id="1228" w:author="Chen Heller" w:date="2022-07-27T17:47:00Z">
        <w:r w:rsidR="005957FE">
          <w:t>, t(25) = 1.</w:t>
        </w:r>
      </w:ins>
      <w:ins w:id="1229" w:author="Chen Heller" w:date="2022-07-27T17:50:00Z">
        <w:r w:rsidR="00144437">
          <w:t>35</w:t>
        </w:r>
      </w:ins>
      <w:ins w:id="1230" w:author="Chen Heller" w:date="2022-07-27T17:47:00Z">
        <w:r w:rsidR="005957FE">
          <w:t>, p = 0.</w:t>
        </w:r>
      </w:ins>
      <w:ins w:id="1231" w:author="Chen Heller" w:date="2022-07-27T17:50:00Z">
        <w:r w:rsidR="00144437">
          <w:t>1</w:t>
        </w:r>
      </w:ins>
      <w:ins w:id="1232" w:author="Chen Heller" w:date="2022-07-27T17:47:00Z">
        <w:r w:rsidR="005957FE">
          <w:t>8, 95% CI [-1</w:t>
        </w:r>
      </w:ins>
      <w:ins w:id="1233" w:author="Chen Heller" w:date="2022-07-27T17:50:00Z">
        <w:r w:rsidR="00144437">
          <w:t>1</w:t>
        </w:r>
      </w:ins>
      <w:ins w:id="1234" w:author="Chen Heller" w:date="2022-07-27T17:47:00Z">
        <w:r w:rsidR="005957FE">
          <w:t>.</w:t>
        </w:r>
      </w:ins>
      <w:ins w:id="1235" w:author="Chen Heller" w:date="2022-07-27T17:50:00Z">
        <w:r w:rsidR="00144437">
          <w:t>9</w:t>
        </w:r>
      </w:ins>
      <w:ins w:id="1236" w:author="Chen Heller" w:date="2022-07-27T17:47:00Z">
        <w:r w:rsidR="005957FE">
          <w:t xml:space="preserve">, </w:t>
        </w:r>
      </w:ins>
      <w:ins w:id="1237" w:author="Chen Heller" w:date="2022-07-27T17:50:00Z">
        <w:r w:rsidR="00144437">
          <w:t>57.6</w:t>
        </w:r>
      </w:ins>
      <w:ins w:id="1238" w:author="Chen Heller" w:date="2022-07-27T17:47:00Z">
        <w:r w:rsidR="005957FE">
          <w:t>]</w:t>
        </w:r>
      </w:ins>
      <w:ins w:id="1239" w:author="Chen Heller" w:date="2022-07-27T17:33:00Z">
        <w:r w:rsidR="008E3C0E">
          <w:t>)</w:t>
        </w:r>
      </w:ins>
      <w:ins w:id="1240" w:author="Chen Heller" w:date="2022-07-27T17:10:00Z">
        <w:r w:rsidR="00E25267">
          <w:t>,</w:t>
        </w:r>
      </w:ins>
      <w:ins w:id="1241" w:author="Chen Heller" w:date="2022-07-27T17:33:00Z">
        <w:r w:rsidR="008E3C0E">
          <w:t xml:space="preserve"> </w:t>
        </w:r>
      </w:ins>
      <w:ins w:id="1242" w:author="Chen Heller" w:date="2022-07-27T17:11:00Z">
        <w:r w:rsidR="004F076B">
          <w:t>and incorrect answers (</w:t>
        </w:r>
      </w:ins>
      <w:ins w:id="1243" w:author="Chen Heller" w:date="2022-07-27T17:47:00Z">
        <w:r w:rsidR="005957FE">
          <w:t>M</w:t>
        </w:r>
        <w:r w:rsidR="005957FE">
          <w:rPr>
            <w:vertAlign w:val="subscript"/>
          </w:rPr>
          <w:t>3</w:t>
        </w:r>
        <w:r w:rsidR="005957FE">
          <w:t xml:space="preserve"> = </w:t>
        </w:r>
      </w:ins>
      <w:ins w:id="1244" w:author="Chen Heller" w:date="2022-07-27T17:52:00Z">
        <w:r w:rsidR="00B66C84">
          <w:t>91.2</w:t>
        </w:r>
      </w:ins>
      <w:ins w:id="1245" w:author="Chen Heller" w:date="2022-07-27T17:47:00Z">
        <w:r w:rsidR="005957FE">
          <w:t xml:space="preserve">, </w:t>
        </w:r>
      </w:ins>
      <w:ins w:id="1246" w:author="Chen Heller" w:date="2022-07-28T08:54:00Z">
        <w:r w:rsidR="00AC73D8">
          <w:t>SD</w:t>
        </w:r>
      </w:ins>
      <w:ins w:id="1247" w:author="Chen Heller" w:date="2022-07-27T17:47:00Z">
        <w:r w:rsidR="005957FE">
          <w:rPr>
            <w:vertAlign w:val="subscript"/>
          </w:rPr>
          <w:t>3</w:t>
        </w:r>
        <w:r w:rsidR="005957FE">
          <w:t xml:space="preserve"> = </w:t>
        </w:r>
      </w:ins>
      <w:ins w:id="1248" w:author="Chen Heller" w:date="2022-07-27T17:52:00Z">
        <w:r w:rsidR="00B66C84">
          <w:t>57.13</w:t>
        </w:r>
      </w:ins>
      <w:ins w:id="1249" w:author="Chen Heller" w:date="2022-07-27T17:47:00Z">
        <w:r w:rsidR="005957FE">
          <w:t>, M</w:t>
        </w:r>
        <w:r w:rsidR="005957FE">
          <w:rPr>
            <w:vertAlign w:val="subscript"/>
          </w:rPr>
          <w:t>2</w:t>
        </w:r>
        <w:r w:rsidR="005957FE">
          <w:t xml:space="preserve"> = </w:t>
        </w:r>
      </w:ins>
      <w:ins w:id="1250" w:author="Chen Heller" w:date="2022-07-27T17:52:00Z">
        <w:r w:rsidR="00B66C84">
          <w:t>67</w:t>
        </w:r>
      </w:ins>
      <w:ins w:id="1251" w:author="Chen Heller" w:date="2022-07-27T17:47:00Z">
        <w:r w:rsidR="005957FE">
          <w:t xml:space="preserve">, </w:t>
        </w:r>
      </w:ins>
      <w:ins w:id="1252" w:author="Chen Heller" w:date="2022-07-28T08:54:00Z">
        <w:r w:rsidR="00AC73D8">
          <w:t>SD</w:t>
        </w:r>
      </w:ins>
      <w:ins w:id="1253" w:author="Chen Heller" w:date="2022-07-27T17:47:00Z">
        <w:r w:rsidR="005957FE">
          <w:rPr>
            <w:vertAlign w:val="subscript"/>
          </w:rPr>
          <w:t>2</w:t>
        </w:r>
        <w:r w:rsidR="005957FE">
          <w:t xml:space="preserve"> = </w:t>
        </w:r>
      </w:ins>
      <w:ins w:id="1254" w:author="Chen Heller" w:date="2022-07-27T17:52:00Z">
        <w:r w:rsidR="00B66C84">
          <w:t>36.1</w:t>
        </w:r>
      </w:ins>
      <w:ins w:id="1255" w:author="Chen Heller" w:date="2022-07-27T17:47:00Z">
        <w:r w:rsidR="005957FE">
          <w:t>, t(25) = 1.</w:t>
        </w:r>
      </w:ins>
      <w:ins w:id="1256" w:author="Chen Heller" w:date="2022-07-27T17:52:00Z">
        <w:r w:rsidR="00B66C84">
          <w:t>32</w:t>
        </w:r>
      </w:ins>
      <w:ins w:id="1257" w:author="Chen Heller" w:date="2022-07-27T17:47:00Z">
        <w:r w:rsidR="005957FE">
          <w:t>, p = 0.</w:t>
        </w:r>
      </w:ins>
      <w:ins w:id="1258" w:author="Chen Heller" w:date="2022-07-27T17:52:00Z">
        <w:r w:rsidR="00B66C84">
          <w:t>19</w:t>
        </w:r>
      </w:ins>
      <w:ins w:id="1259" w:author="Chen Heller" w:date="2022-07-27T17:47:00Z">
        <w:r w:rsidR="005957FE">
          <w:t>, 95% CI [-1</w:t>
        </w:r>
      </w:ins>
      <w:ins w:id="1260" w:author="Chen Heller" w:date="2022-07-27T17:52:00Z">
        <w:r w:rsidR="00B66C84">
          <w:t>3</w:t>
        </w:r>
      </w:ins>
      <w:ins w:id="1261" w:author="Chen Heller" w:date="2022-07-27T17:47:00Z">
        <w:r w:rsidR="005957FE">
          <w:t xml:space="preserve">.4, </w:t>
        </w:r>
      </w:ins>
      <w:ins w:id="1262" w:author="Chen Heller" w:date="2022-07-27T17:53:00Z">
        <w:r w:rsidR="00B66C84">
          <w:t>61.7</w:t>
        </w:r>
      </w:ins>
      <w:ins w:id="1263" w:author="Chen Heller" w:date="2022-07-27T17:47:00Z">
        <w:r w:rsidR="005957FE">
          <w:t>]</w:t>
        </w:r>
      </w:ins>
      <w:ins w:id="1264" w:author="Chen Heller" w:date="2022-07-27T17:11:00Z">
        <w:r w:rsidR="004F076B">
          <w:t>) increased</w:t>
        </w:r>
      </w:ins>
      <w:ins w:id="1265" w:author="Chen Heller" w:date="2022-07-27T17:54:00Z">
        <w:r w:rsidR="00C97F57">
          <w:t>.</w:t>
        </w:r>
      </w:ins>
    </w:p>
    <w:p w14:paraId="28358C7C" w14:textId="77777777" w:rsidR="00AB64D5" w:rsidRDefault="00AB64D5" w:rsidP="00AB64D5">
      <w:pPr>
        <w:pStyle w:val="NoSpacing"/>
        <w:bidi w:val="0"/>
        <w:rPr>
          <w:ins w:id="1266" w:author="Chen Heller" w:date="2022-07-27T11:08:00Z"/>
        </w:rPr>
      </w:pPr>
    </w:p>
    <w:p w14:paraId="4AAFD970" w14:textId="77777777" w:rsidR="00AB64D5" w:rsidRDefault="00AB64D5" w:rsidP="00AB64D5">
      <w:pPr>
        <w:pStyle w:val="NoSpacing"/>
        <w:bidi w:val="0"/>
        <w:rPr>
          <w:ins w:id="1267" w:author="Chen Heller" w:date="2022-07-27T11:02:00Z"/>
        </w:rPr>
      </w:pPr>
    </w:p>
    <w:p w14:paraId="7122AA41" w14:textId="3D6CAA18" w:rsidR="00ED412E" w:rsidRDefault="00ED412E" w:rsidP="00ED412E">
      <w:pPr>
        <w:pStyle w:val="NoSpacing"/>
        <w:bidi w:val="0"/>
        <w:rPr>
          <w:ins w:id="1268" w:author="Chen Heller" w:date="2022-07-27T11:02:00Z"/>
        </w:rPr>
      </w:pPr>
    </w:p>
    <w:p w14:paraId="0CC62427" w14:textId="469CDEC0" w:rsidR="00ED412E" w:rsidRDefault="00ED412E" w:rsidP="00ED412E">
      <w:pPr>
        <w:pStyle w:val="NoSpacing"/>
        <w:bidi w:val="0"/>
        <w:rPr>
          <w:ins w:id="1269" w:author="Chen Heller" w:date="2022-07-27T11:04:00Z"/>
        </w:rPr>
      </w:pPr>
      <w:ins w:id="1270" w:author="Chen Heller" w:date="2022-07-27T11:02:00Z">
        <w:r>
          <w:t xml:space="preserve">Show the analysis that compares the end of </w:t>
        </w:r>
      </w:ins>
      <w:ins w:id="1271" w:author="Chen Heller" w:date="2022-07-27T11:03:00Z">
        <w:r>
          <w:t>block 1 and the end of block 6 in day 1, to show RT improved (did you check the num of incorrect a</w:t>
        </w:r>
        <w:r w:rsidR="00F5635B">
          <w:t>n</w:t>
        </w:r>
        <w:r>
          <w:t>swers, if so, describe this change as well).</w:t>
        </w:r>
      </w:ins>
    </w:p>
    <w:p w14:paraId="1C31E2AC" w14:textId="4536F015" w:rsidR="00C33203" w:rsidRDefault="00354457" w:rsidP="00354457">
      <w:pPr>
        <w:pStyle w:val="Heading4"/>
        <w:bidi w:val="0"/>
        <w:rPr>
          <w:ins w:id="1272" w:author="Chen Heller" w:date="2022-07-27T09:50:00Z"/>
        </w:rPr>
      </w:pPr>
      <w:ins w:id="1273" w:author="Chen Heller" w:date="2022-07-27T09:50:00Z">
        <w:r>
          <w:t>Discussion</w:t>
        </w:r>
      </w:ins>
    </w:p>
    <w:p w14:paraId="310B486A" w14:textId="15C7A5AB" w:rsidR="002B4328" w:rsidDel="0047636D" w:rsidRDefault="009B34BD" w:rsidP="002B4328">
      <w:pPr>
        <w:pStyle w:val="NoSpacing"/>
        <w:bidi w:val="0"/>
        <w:rPr>
          <w:del w:id="1274" w:author="Chen Heller" w:date="2022-07-27T09:49:00Z"/>
        </w:rPr>
      </w:pPr>
      <w:ins w:id="1275" w:author="Chen Heller" w:date="2022-07-27T11:25:00Z">
        <w:r>
          <w:t xml:space="preserve">You should interpret the results here or in previous experiments: smaller reach area means the subjects were biased </w:t>
        </w:r>
      </w:ins>
      <w:ins w:id="1276" w:author="Chen Heller" w:date="2022-07-27T11:26:00Z">
        <w:r>
          <w:t>towards the incorrect answer. Longer movement time means the movement was conflicted, and so does longer trajectory.</w:t>
        </w:r>
      </w:ins>
    </w:p>
    <w:p w14:paraId="272B589B" w14:textId="34E04D24" w:rsidR="0047636D" w:rsidRDefault="0047636D" w:rsidP="0047636D">
      <w:pPr>
        <w:pStyle w:val="NoSpacing"/>
        <w:bidi w:val="0"/>
        <w:rPr>
          <w:ins w:id="1277" w:author="Chen Heller" w:date="2022-07-27T13:22:00Z"/>
        </w:rPr>
      </w:pPr>
    </w:p>
    <w:p w14:paraId="1BFC2AE2" w14:textId="4A3DD5C4" w:rsidR="0047636D" w:rsidRPr="00C3440C" w:rsidRDefault="0047636D" w:rsidP="0047636D">
      <w:pPr>
        <w:pStyle w:val="NoSpacing"/>
        <w:bidi w:val="0"/>
        <w:rPr>
          <w:ins w:id="1278" w:author="Chen Heller" w:date="2022-07-27T13:22:00Z"/>
        </w:rPr>
      </w:pPr>
      <w:ins w:id="1279" w:author="Chen Heller" w:date="2022-07-27T13:22:00Z">
        <w:r>
          <w:t xml:space="preserve">Talk about the fact that late responses </w:t>
        </w:r>
        <w:proofErr w:type="spellStart"/>
        <w:r>
          <w:t>descreased</w:t>
        </w:r>
        <w:proofErr w:type="spellEnd"/>
        <w:r>
          <w:t xml:space="preserve"> while early and wrong responses increased, so the participants were more focused on answering quickly than </w:t>
        </w:r>
        <w:r w:rsidR="00601D88">
          <w:t>answering in time and correctly.</w:t>
        </w:r>
      </w:ins>
    </w:p>
    <w:p w14:paraId="1176DED7" w14:textId="79E3DE10" w:rsidR="00ED60E1" w:rsidRDefault="00ED60E1" w:rsidP="0001046E">
      <w:pPr>
        <w:pStyle w:val="Heading3"/>
        <w:bidi w:val="0"/>
        <w:rPr>
          <w:ins w:id="1280" w:author="Chen Heller" w:date="2022-07-27T09:49:00Z"/>
        </w:rPr>
      </w:pPr>
      <w:r>
        <w:t>Exp 4</w:t>
      </w:r>
    </w:p>
    <w:p w14:paraId="35CAFCBB" w14:textId="0329B81F" w:rsidR="006A7738" w:rsidRPr="006A7738" w:rsidRDefault="006A7738">
      <w:pPr>
        <w:pStyle w:val="NoSpacing"/>
        <w:bidi w:val="0"/>
        <w:pPrChange w:id="1281" w:author="Chen Heller" w:date="2022-07-27T09:49:00Z">
          <w:pPr>
            <w:pStyle w:val="Heading3"/>
            <w:bidi w:val="0"/>
          </w:pPr>
        </w:pPrChange>
      </w:pPr>
      <w:ins w:id="1282" w:author="Chen Heller" w:date="2022-07-27T09:49:00Z">
        <w:r>
          <w:t>The first experiment used a rather long RT restriction which was later reduced and divided to onset time and movement duration in the second experiment. In addition, the second experiment also introduced another training block to improve response speed. The third experiment incorporated a whole separate training day to achieve the same goal but was then discarded in the fourth experiment as it caused an "over training" effect.</w:t>
        </w:r>
      </w:ins>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242647DD" w14:textId="7BE4807F" w:rsidR="00C914B5" w:rsidRDefault="00E668B7" w:rsidP="00436662">
      <w:pPr>
        <w:pStyle w:val="NoSpacing"/>
        <w:bidi w:val="0"/>
      </w:pPr>
      <w:r w:rsidRPr="00E668B7">
        <w:t>Schmidt (2007). Measuring unconscious cognition: Beyond the zero-awareness criterion</w:t>
      </w:r>
    </w:p>
    <w:sectPr w:rsidR="00C914B5"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4"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5"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1"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2"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3" w:author="Chen Heller" w:date="2022-07-28T16:30:00Z" w:initials="CH">
    <w:p w14:paraId="4AFB5EC2" w14:textId="77777777" w:rsidR="00E04EF4" w:rsidRDefault="00E04EF4">
      <w:pPr>
        <w:pStyle w:val="CommentText"/>
        <w:bidi w:val="0"/>
      </w:pPr>
      <w:r>
        <w:rPr>
          <w:rStyle w:val="CommentReference"/>
        </w:rPr>
        <w:annotationRef/>
      </w:r>
      <w:r>
        <w:t>For Khen:</w:t>
      </w:r>
    </w:p>
    <w:p w14:paraId="71E6C832" w14:textId="77777777" w:rsidR="00E04EF4" w:rsidRDefault="00E04EF4" w:rsidP="00FA05FE">
      <w:pPr>
        <w:pStyle w:val="CommentText"/>
        <w:bidi w:val="0"/>
      </w:pPr>
      <w:r>
        <w:t>Describe shortly what the measures are</w:t>
      </w:r>
    </w:p>
  </w:comment>
  <w:comment w:id="24"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5"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6"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7"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8"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31"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33"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30"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37"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34"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38"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39"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40" w:author="Chen Heller" w:date="2022-07-19T13:40:00Z" w:initials="CH">
    <w:p w14:paraId="01FE777A" w14:textId="77777777" w:rsidR="007A34B6" w:rsidRDefault="00BE3B54">
      <w:pPr>
        <w:pStyle w:val="CommentText"/>
        <w:bidi w:val="0"/>
      </w:pPr>
      <w:r>
        <w:rPr>
          <w:rStyle w:val="CommentReference"/>
        </w:rPr>
        <w:annotationRef/>
      </w:r>
      <w:r w:rsidR="007A34B6">
        <w:t>For Liad:</w:t>
      </w:r>
    </w:p>
    <w:p w14:paraId="4E739148" w14:textId="77777777" w:rsidR="007A34B6" w:rsidRDefault="007A34B6" w:rsidP="00FB1853">
      <w:pPr>
        <w:pStyle w:val="CommentText"/>
        <w:bidi w:val="0"/>
      </w:pPr>
      <w:r>
        <w:t>Liad what was your intention when adding this '[ref]'? I suppose you meant that I should add a paper that shows that decisions evolve over time right?</w:t>
      </w:r>
    </w:p>
  </w:comment>
  <w:comment w:id="41" w:author="Chen Heller" w:date="2022-06-28T10:05:00Z" w:initials="CH">
    <w:p w14:paraId="0DFB57FC" w14:textId="45B4090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42"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43"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44"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45"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46"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47"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9"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53"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54"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55"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6" w:author="Chen Heller" w:date="2022-07-19T13:57:00Z" w:initials="CH">
    <w:p w14:paraId="5CC37EE5" w14:textId="77777777" w:rsidR="00300E88" w:rsidRDefault="00004FB0">
      <w:pPr>
        <w:pStyle w:val="CommentText"/>
        <w:bidi w:val="0"/>
      </w:pPr>
      <w:r>
        <w:rPr>
          <w:rStyle w:val="CommentReference"/>
        </w:rPr>
        <w:annotationRef/>
      </w:r>
      <w:r w:rsidR="00300E88">
        <w:t>For Khen:</w:t>
      </w:r>
    </w:p>
    <w:p w14:paraId="7F7D058F" w14:textId="77777777" w:rsidR="00300E88" w:rsidRDefault="00300E88" w:rsidP="00BB1D0E">
      <w:pPr>
        <w:pStyle w:val="CommentText"/>
        <w:bidi w:val="0"/>
      </w:pPr>
      <w:r>
        <w:t>DESCRIBE THE STUDY: WHAT DID SUBJECTS DO?</w:t>
      </w:r>
    </w:p>
  </w:comment>
  <w:comment w:id="57" w:author="Chen Heller" w:date="2022-06-28T15:14:00Z" w:initials="CH">
    <w:p w14:paraId="1A8DD659" w14:textId="29E8111E"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8" w:author="Chen Heller" w:date="2022-07-19T13:59:00Z" w:initials="CH">
    <w:p w14:paraId="4B4252DE" w14:textId="77777777" w:rsidR="00300E88" w:rsidRDefault="00E86E51">
      <w:pPr>
        <w:pStyle w:val="CommentText"/>
        <w:bidi w:val="0"/>
      </w:pPr>
      <w:r>
        <w:rPr>
          <w:rStyle w:val="CommentReference"/>
        </w:rPr>
        <w:annotationRef/>
      </w:r>
      <w:r w:rsidR="00300E88">
        <w:t>For Khen:</w:t>
      </w:r>
    </w:p>
    <w:p w14:paraId="2BEC7076" w14:textId="77777777" w:rsidR="00300E88" w:rsidRDefault="00300E88" w:rsidP="00F7522F">
      <w:pPr>
        <w:pStyle w:val="CommentText"/>
        <w:bidi w:val="0"/>
      </w:pPr>
      <w:r>
        <w:t>DESCRIBE THE STUDY: WHAT DID SUBJECTS DO?</w:t>
      </w:r>
    </w:p>
  </w:comment>
  <w:comment w:id="59"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60" w:author="Chen Heller" w:date="2022-07-19T14:01:00Z" w:initials="CH">
    <w:p w14:paraId="66497DE3" w14:textId="77777777" w:rsidR="00300E88" w:rsidRDefault="00E52148">
      <w:pPr>
        <w:pStyle w:val="CommentText"/>
        <w:bidi w:val="0"/>
      </w:pPr>
      <w:r>
        <w:rPr>
          <w:rStyle w:val="CommentReference"/>
        </w:rPr>
        <w:annotationRef/>
      </w:r>
      <w:r w:rsidR="00300E88">
        <w:t>For Khen:</w:t>
      </w:r>
    </w:p>
    <w:p w14:paraId="69A89823" w14:textId="77777777" w:rsidR="00300E88" w:rsidRDefault="00300E88" w:rsidP="00EC5619">
      <w:pPr>
        <w:pStyle w:val="CommentText"/>
        <w:bidi w:val="0"/>
      </w:pPr>
      <w:r>
        <w:t>DESCRIBE THE STUDY: WHAT DID SUBJECTS DO?</w:t>
      </w:r>
    </w:p>
  </w:comment>
  <w:comment w:id="61"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2"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63"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4"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65"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6"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67"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70"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71"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74" w:author="Chen Heller" w:date="2022-07-19T14:14:00Z" w:initials="CH">
    <w:p w14:paraId="4D4AB2D5" w14:textId="77777777" w:rsidR="00300E88" w:rsidRDefault="0073711D">
      <w:pPr>
        <w:pStyle w:val="CommentText"/>
        <w:bidi w:val="0"/>
      </w:pPr>
      <w:r>
        <w:rPr>
          <w:rStyle w:val="CommentReference"/>
        </w:rPr>
        <w:annotationRef/>
      </w:r>
      <w:r w:rsidR="00300E88">
        <w:t>For Khen:</w:t>
      </w:r>
    </w:p>
    <w:p w14:paraId="03B643EA" w14:textId="77777777" w:rsidR="00300E88" w:rsidRDefault="00300E88" w:rsidP="00FA178A">
      <w:pPr>
        <w:pStyle w:val="CommentText"/>
        <w:bidi w:val="0"/>
      </w:pPr>
      <w:r>
        <w:t>Describe what do you expect to see.</w:t>
      </w:r>
    </w:p>
  </w:comment>
  <w:comment w:id="138"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41"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42"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161"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30" w:author="Chen Heller" w:date="2022-07-20T10:34:00Z" w:initials="CH">
    <w:p w14:paraId="5632A9EC" w14:textId="77777777" w:rsidR="007A34B6" w:rsidRDefault="00433F9B">
      <w:pPr>
        <w:pStyle w:val="CommentText"/>
        <w:bidi w:val="0"/>
      </w:pPr>
      <w:r>
        <w:rPr>
          <w:rStyle w:val="CommentReference"/>
        </w:rPr>
        <w:annotationRef/>
      </w:r>
      <w:r w:rsidR="007A34B6">
        <w:t>For Liad:</w:t>
      </w:r>
    </w:p>
    <w:p w14:paraId="688CEFD3" w14:textId="77777777" w:rsidR="007A34B6" w:rsidRDefault="007A34B6" w:rsidP="00425BD3">
      <w:pPr>
        <w:pStyle w:val="CommentText"/>
        <w:bidi w:val="0"/>
      </w:pPr>
      <w:r>
        <w:t xml:space="preserve">IS this elaborated enough for the thesis? In the pre-reg there is another section that goes into further details. </w:t>
      </w:r>
    </w:p>
  </w:comment>
  <w:comment w:id="221" w:author="Chen Heller" w:date="2022-07-26T14:56:00Z" w:initials="CH">
    <w:p w14:paraId="2A89CA0E" w14:textId="50E3737C" w:rsidR="007A34B6" w:rsidRDefault="00640799">
      <w:pPr>
        <w:pStyle w:val="CommentText"/>
        <w:bidi w:val="0"/>
      </w:pPr>
      <w:r>
        <w:rPr>
          <w:rStyle w:val="CommentReference"/>
        </w:rPr>
        <w:annotationRef/>
      </w:r>
      <w:r w:rsidR="007A34B6">
        <w:t>For Liad:</w:t>
      </w:r>
    </w:p>
    <w:p w14:paraId="4F6F2531" w14:textId="77777777" w:rsidR="007A34B6" w:rsidRDefault="007A34B6" w:rsidP="00A16839">
      <w:pPr>
        <w:pStyle w:val="CommentText"/>
        <w:bidi w:val="0"/>
      </w:pPr>
      <w:r>
        <w:t>Should I keep this section separate from the results or integrate into them? (i.e., describe each variable before presenting its results).</w:t>
      </w:r>
    </w:p>
  </w:comment>
  <w:comment w:id="445" w:author="Chen Heller" w:date="2022-07-28T11:30:00Z" w:initials="CH">
    <w:p w14:paraId="3471839B" w14:textId="77777777" w:rsidR="007A34B6" w:rsidRDefault="009B63EB">
      <w:pPr>
        <w:pStyle w:val="CommentText"/>
        <w:bidi w:val="0"/>
      </w:pPr>
      <w:r>
        <w:rPr>
          <w:rStyle w:val="CommentReference"/>
        </w:rPr>
        <w:annotationRef/>
      </w:r>
      <w:r w:rsidR="007A34B6">
        <w:t>For Liad:</w:t>
      </w:r>
    </w:p>
    <w:p w14:paraId="25B1621D" w14:textId="77777777" w:rsidR="007A34B6" w:rsidRDefault="007A34B6" w:rsidP="003C7D98">
      <w:pPr>
        <w:pStyle w:val="CommentText"/>
        <w:bidi w:val="0"/>
      </w:pPr>
      <w:r>
        <w:t>Is this type of notation acceptable or should I specify each condition separately as I did with the total distance traveled?</w:t>
      </w:r>
    </w:p>
  </w:comment>
  <w:comment w:id="478" w:author="Chen Heller" w:date="2022-07-28T11:38:00Z" w:initials="CH">
    <w:p w14:paraId="04B854F8" w14:textId="77777777" w:rsidR="007A34B6" w:rsidRDefault="002C64BB">
      <w:pPr>
        <w:pStyle w:val="CommentText"/>
        <w:bidi w:val="0"/>
      </w:pPr>
      <w:r>
        <w:rPr>
          <w:rStyle w:val="CommentReference"/>
        </w:rPr>
        <w:annotationRef/>
      </w:r>
      <w:r w:rsidR="007A34B6">
        <w:t>For Liad:</w:t>
      </w:r>
    </w:p>
    <w:p w14:paraId="2EA04ED7" w14:textId="77777777" w:rsidR="007A34B6" w:rsidRDefault="007A34B6">
      <w:pPr>
        <w:pStyle w:val="CommentText"/>
        <w:bidi w:val="0"/>
      </w:pPr>
      <w:r>
        <w:t>Since the trajectory is normalized according to the Z axis I'm not sure what units should be used if any.</w:t>
      </w:r>
    </w:p>
    <w:p w14:paraId="56FD500B" w14:textId="77777777" w:rsidR="007A34B6" w:rsidRDefault="007A34B6">
      <w:pPr>
        <w:pStyle w:val="CommentText"/>
        <w:bidi w:val="0"/>
      </w:pPr>
    </w:p>
    <w:p w14:paraId="4EF489D7" w14:textId="77777777" w:rsidR="007A34B6" w:rsidRDefault="007A34B6">
      <w:pPr>
        <w:pStyle w:val="CommentText"/>
        <w:bidi w:val="0"/>
      </w:pPr>
      <w:r>
        <w:t>The Z axis's units are %path traveled,</w:t>
      </w:r>
    </w:p>
    <w:p w14:paraId="1658E0C3" w14:textId="77777777" w:rsidR="007A34B6" w:rsidRDefault="007A34B6">
      <w:pPr>
        <w:pStyle w:val="CommentText"/>
        <w:bidi w:val="0"/>
      </w:pPr>
      <w:r>
        <w:t>The X axis's units are meters.</w:t>
      </w:r>
    </w:p>
    <w:p w14:paraId="6AB362A4" w14:textId="77777777" w:rsidR="007A34B6" w:rsidRDefault="007A34B6">
      <w:pPr>
        <w:pStyle w:val="CommentText"/>
        <w:bidi w:val="0"/>
      </w:pPr>
    </w:p>
    <w:p w14:paraId="20210BDF" w14:textId="77777777" w:rsidR="007A34B6" w:rsidRDefault="007A34B6" w:rsidP="00924DAF">
      <w:pPr>
        <w:pStyle w:val="CommentText"/>
        <w:bidi w:val="0"/>
      </w:pPr>
      <w:r>
        <w:t>Reach area is X * Z.</w:t>
      </w:r>
    </w:p>
  </w:comment>
  <w:comment w:id="536" w:author="Chen Heller" w:date="2022-07-28T11:50:00Z" w:initials="CH">
    <w:p w14:paraId="0E088D97" w14:textId="77777777" w:rsidR="007A34B6" w:rsidRDefault="00185114">
      <w:pPr>
        <w:pStyle w:val="CommentText"/>
        <w:bidi w:val="0"/>
      </w:pPr>
      <w:r>
        <w:rPr>
          <w:rStyle w:val="CommentReference"/>
        </w:rPr>
        <w:annotationRef/>
      </w:r>
      <w:r w:rsidR="007A34B6">
        <w:t>For Liad:</w:t>
      </w:r>
    </w:p>
    <w:p w14:paraId="792C85AF" w14:textId="77777777" w:rsidR="007A34B6" w:rsidRDefault="007A34B6">
      <w:pPr>
        <w:pStyle w:val="CommentText"/>
        <w:bidi w:val="0"/>
      </w:pPr>
      <w:r>
        <w:t>I'm not sure how to present the results of this analysis and whether they should even be discussed at this point. Would be happy to discuss this in our next meeting.</w:t>
      </w:r>
    </w:p>
    <w:p w14:paraId="3C1194BE" w14:textId="77777777" w:rsidR="007A34B6" w:rsidRDefault="007A34B6">
      <w:pPr>
        <w:pStyle w:val="CommentText"/>
        <w:bidi w:val="0"/>
      </w:pPr>
    </w:p>
    <w:p w14:paraId="098414C5" w14:textId="77777777" w:rsidR="007A34B6" w:rsidRDefault="007A34B6">
      <w:pPr>
        <w:pStyle w:val="CommentText"/>
        <w:bidi w:val="0"/>
      </w:pPr>
      <w:r>
        <w:t>The permutation + clustering allows us to see at which timepoint the reaching movements differ between the conditions.</w:t>
      </w:r>
    </w:p>
    <w:p w14:paraId="2B1D7194" w14:textId="77777777" w:rsidR="007A34B6" w:rsidRDefault="007A34B6">
      <w:pPr>
        <w:pStyle w:val="CommentText"/>
        <w:bidi w:val="0"/>
      </w:pPr>
      <w:r>
        <w:t xml:space="preserve">So I suppose that I should describe the points in which each cluster starts and ends? </w:t>
      </w:r>
    </w:p>
    <w:p w14:paraId="239B1475" w14:textId="77777777" w:rsidR="007A34B6" w:rsidRDefault="007A34B6">
      <w:pPr>
        <w:pStyle w:val="CommentText"/>
        <w:bidi w:val="0"/>
      </w:pPr>
    </w:p>
    <w:p w14:paraId="0F6C903E" w14:textId="77777777" w:rsidR="007A34B6" w:rsidRDefault="007A34B6">
      <w:pPr>
        <w:pStyle w:val="CommentText"/>
        <w:bidi w:val="0"/>
      </w:pPr>
      <w:r>
        <w:t>These are the values that the analysis produces for each cluster:</w:t>
      </w:r>
    </w:p>
    <w:p w14:paraId="52E655CA" w14:textId="77777777" w:rsidR="007A34B6" w:rsidRDefault="007A34B6">
      <w:pPr>
        <w:pStyle w:val="CommentText"/>
        <w:bidi w:val="0"/>
      </w:pPr>
      <w:r>
        <w:t>- Cluster size (sum of t-values in that cluster)</w:t>
      </w:r>
    </w:p>
    <w:p w14:paraId="69761A38" w14:textId="77777777" w:rsidR="007A34B6" w:rsidRDefault="007A34B6">
      <w:pPr>
        <w:pStyle w:val="CommentText"/>
        <w:bidi w:val="0"/>
      </w:pPr>
      <w:r>
        <w:t>- P value (percentile of the cluster among the permutation's cluster sizes distribution).</w:t>
      </w:r>
    </w:p>
    <w:p w14:paraId="72D8CF80" w14:textId="77777777" w:rsidR="007A34B6" w:rsidRDefault="007A34B6">
      <w:pPr>
        <w:pStyle w:val="CommentText"/>
        <w:bidi w:val="0"/>
      </w:pPr>
      <w:r>
        <w:t>- Cohen's dz</w:t>
      </w:r>
    </w:p>
    <w:p w14:paraId="029D56B1" w14:textId="77777777" w:rsidR="007A34B6" w:rsidRDefault="007A34B6">
      <w:pPr>
        <w:pStyle w:val="CommentText"/>
        <w:bidi w:val="0"/>
      </w:pPr>
      <w:r>
        <w:t>- t*</w:t>
      </w:r>
    </w:p>
    <w:p w14:paraId="69137B12" w14:textId="77777777" w:rsidR="007A34B6" w:rsidRDefault="007A34B6">
      <w:pPr>
        <w:pStyle w:val="CommentText"/>
        <w:bidi w:val="0"/>
      </w:pPr>
    </w:p>
    <w:p w14:paraId="3E79BBD8" w14:textId="77777777" w:rsidR="007A34B6" w:rsidRDefault="007A34B6" w:rsidP="005D3679">
      <w:pPr>
        <w:pStyle w:val="CommentText"/>
        <w:bidi w:val="0"/>
      </w:pPr>
      <w:r>
        <w:t>t* isn't a regular t statistic since this is a non-parametric test. Mattan cautioned against drawing any conclusions from it like we would with a regular t statistic.</w:t>
      </w:r>
    </w:p>
  </w:comment>
  <w:comment w:id="540" w:author="Chen Heller" w:date="2022-07-10T09:37:00Z" w:initials="CH">
    <w:p w14:paraId="4C9A1103" w14:textId="6A1ECD4F"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 w:id="579" w:author="Chen Heller" w:date="2022-07-28T13:59:00Z" w:initials="CH">
    <w:p w14:paraId="17AC7972" w14:textId="77777777" w:rsidR="007A34B6" w:rsidRDefault="00752C4E">
      <w:pPr>
        <w:pStyle w:val="CommentText"/>
        <w:bidi w:val="0"/>
      </w:pPr>
      <w:r>
        <w:rPr>
          <w:rStyle w:val="CommentReference"/>
        </w:rPr>
        <w:annotationRef/>
      </w:r>
      <w:r w:rsidR="007A34B6">
        <w:t>For Liad:</w:t>
      </w:r>
    </w:p>
    <w:p w14:paraId="189FA4E0" w14:textId="77777777" w:rsidR="007A34B6" w:rsidRDefault="007A34B6" w:rsidP="00462772">
      <w:pPr>
        <w:pStyle w:val="CommentText"/>
        <w:bidi w:val="0"/>
      </w:pPr>
      <w:r>
        <w:t>Does this require literature ref that about conflicts created by primes?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71E6C832" w15:done="0"/>
  <w15:commentEx w15:paraId="653101E2" w15:done="1"/>
  <w15:commentEx w15:paraId="6F175206" w15:done="1"/>
  <w15:commentEx w15:paraId="766FDBFB" w15:done="1"/>
  <w15:commentEx w15:paraId="5BF277D9" w15:done="1"/>
  <w15:commentEx w15:paraId="09AC3EF1" w15:done="1"/>
  <w15:commentEx w15:paraId="284EAE0A" w15:done="1"/>
  <w15:commentEx w15:paraId="67BB0022" w15:done="1"/>
  <w15:commentEx w15:paraId="0BC911B3" w15:done="0"/>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7F7D058F" w15:done="0"/>
  <w15:commentEx w15:paraId="1A8DD659" w15:done="1"/>
  <w15:commentEx w15:paraId="2BEC7076" w15:done="0"/>
  <w15:commentEx w15:paraId="653A5D4D" w15:done="1"/>
  <w15:commentEx w15:paraId="69A89823" w15:done="0"/>
  <w15:commentEx w15:paraId="699FC0A3" w15:done="1"/>
  <w15:commentEx w15:paraId="0D49E733" w15:done="0"/>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03B643EA" w15:done="0"/>
  <w15:commentEx w15:paraId="4EB89988" w15:done="1"/>
  <w15:commentEx w15:paraId="0ACC988E" w15:done="0"/>
  <w15:commentEx w15:paraId="418FD1B4" w15:done="0"/>
  <w15:commentEx w15:paraId="6154498B" w15:done="1"/>
  <w15:commentEx w15:paraId="688CEFD3" w15:done="0"/>
  <w15:commentEx w15:paraId="4F6F2531" w15:done="0"/>
  <w15:commentEx w15:paraId="25B1621D" w15:done="0"/>
  <w15:commentEx w15:paraId="20210BDF" w15:done="0"/>
  <w15:commentEx w15:paraId="3E79BBD8" w15:done="0"/>
  <w15:commentEx w15:paraId="793383C1" w15:done="1"/>
  <w15:commentEx w15:paraId="189FA4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8D3819" w16cex:dateUtc="2022-07-28T13:30: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8136CA" w16cex:dateUtc="2022-07-19T10:57:00Z"/>
  <w16cex:commentExtensible w16cex:durableId="26659943" w16cex:dateUtc="2022-06-28T12:14:00Z"/>
  <w16cex:commentExtensible w16cex:durableId="2681375C" w16cex:dateUtc="2022-07-19T10:59:00Z"/>
  <w16cex:commentExtensible w16cex:durableId="2665C5B5" w16cex:dateUtc="2022-06-28T15:23:00Z"/>
  <w16cex:commentExtensible w16cex:durableId="268137A7" w16cex:dateUtc="2022-07-19T11:01:00Z"/>
  <w16cex:commentExtensible w16cex:durableId="266698FA" w16cex:dateUtc="2022-06-29T06:25:00Z"/>
  <w16cex:commentExtensible w16cex:durableId="26750F26" w16cex:dateUtc="2022-07-10T05:41: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813AC8" w16cex:dateUtc="2022-07-19T11:14: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8CF683" w16cex:dateUtc="2022-07-28T08:50:00Z"/>
  <w16cex:commentExtensible w16cex:durableId="26751C6F" w16cex:dateUtc="2022-07-10T06:37:00Z"/>
  <w16cex:commentExtensible w16cex:durableId="268D14D7" w16cex:dateUtc="2022-07-28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71E6C832" w16cid:durableId="268D3819"/>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7F7D058F" w16cid:durableId="268136CA"/>
  <w16cid:commentId w16cid:paraId="1A8DD659" w16cid:durableId="26659943"/>
  <w16cid:commentId w16cid:paraId="2BEC7076" w16cid:durableId="2681375C"/>
  <w16cid:commentId w16cid:paraId="653A5D4D" w16cid:durableId="2665C5B5"/>
  <w16cid:commentId w16cid:paraId="69A89823" w16cid:durableId="268137A7"/>
  <w16cid:commentId w16cid:paraId="699FC0A3" w16cid:durableId="266698FA"/>
  <w16cid:commentId w16cid:paraId="0D49E733" w16cid:durableId="26750F26"/>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03B643EA" w16cid:durableId="26813AC8"/>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E79BBD8" w16cid:durableId="268CF683"/>
  <w16cid:commentId w16cid:paraId="793383C1" w16cid:durableId="26751C6F"/>
  <w16cid:commentId w16cid:paraId="189FA4E0" w16cid:durableId="268D1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589E" w14:textId="77777777" w:rsidR="009B2C11" w:rsidRDefault="009B2C11" w:rsidP="00C24F2B">
      <w:r>
        <w:separator/>
      </w:r>
    </w:p>
  </w:endnote>
  <w:endnote w:type="continuationSeparator" w:id="0">
    <w:p w14:paraId="7F86211B" w14:textId="77777777" w:rsidR="009B2C11" w:rsidRDefault="009B2C11"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F8E4" w14:textId="77777777" w:rsidR="009B2C11" w:rsidRDefault="009B2C11" w:rsidP="00C24F2B">
      <w:r>
        <w:separator/>
      </w:r>
    </w:p>
  </w:footnote>
  <w:footnote w:type="continuationSeparator" w:id="0">
    <w:p w14:paraId="694AA2E8" w14:textId="77777777" w:rsidR="009B2C11" w:rsidRDefault="009B2C11"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0E7"/>
    <w:rsid w:val="000152A6"/>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1109"/>
    <w:rsid w:val="00041D70"/>
    <w:rsid w:val="000426E5"/>
    <w:rsid w:val="000427F1"/>
    <w:rsid w:val="000438FC"/>
    <w:rsid w:val="00043A33"/>
    <w:rsid w:val="00043EEA"/>
    <w:rsid w:val="000447DE"/>
    <w:rsid w:val="00045865"/>
    <w:rsid w:val="000475DF"/>
    <w:rsid w:val="000517AB"/>
    <w:rsid w:val="00052C82"/>
    <w:rsid w:val="00053279"/>
    <w:rsid w:val="000540D0"/>
    <w:rsid w:val="00056B2C"/>
    <w:rsid w:val="00057206"/>
    <w:rsid w:val="000575A4"/>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8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1770"/>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536"/>
    <w:rsid w:val="00211609"/>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35D8"/>
    <w:rsid w:val="002453A3"/>
    <w:rsid w:val="0024692C"/>
    <w:rsid w:val="002474E6"/>
    <w:rsid w:val="00247A2B"/>
    <w:rsid w:val="00247BE4"/>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2BAC"/>
    <w:rsid w:val="00293469"/>
    <w:rsid w:val="00293C44"/>
    <w:rsid w:val="002945D9"/>
    <w:rsid w:val="00296BBA"/>
    <w:rsid w:val="002972E7"/>
    <w:rsid w:val="002A2279"/>
    <w:rsid w:val="002A2A03"/>
    <w:rsid w:val="002A2C5B"/>
    <w:rsid w:val="002A3507"/>
    <w:rsid w:val="002A4B4D"/>
    <w:rsid w:val="002A5026"/>
    <w:rsid w:val="002A5658"/>
    <w:rsid w:val="002A64E7"/>
    <w:rsid w:val="002A75DD"/>
    <w:rsid w:val="002B2300"/>
    <w:rsid w:val="002B243A"/>
    <w:rsid w:val="002B390A"/>
    <w:rsid w:val="002B39BD"/>
    <w:rsid w:val="002B3DD7"/>
    <w:rsid w:val="002B4328"/>
    <w:rsid w:val="002B69FB"/>
    <w:rsid w:val="002C0DC1"/>
    <w:rsid w:val="002C106B"/>
    <w:rsid w:val="002C1294"/>
    <w:rsid w:val="002C1431"/>
    <w:rsid w:val="002C1CE0"/>
    <w:rsid w:val="002C4159"/>
    <w:rsid w:val="002C4795"/>
    <w:rsid w:val="002C64BB"/>
    <w:rsid w:val="002C7614"/>
    <w:rsid w:val="002D16B3"/>
    <w:rsid w:val="002D19AA"/>
    <w:rsid w:val="002D1D26"/>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57B"/>
    <w:rsid w:val="0030479F"/>
    <w:rsid w:val="0030554A"/>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B1"/>
    <w:rsid w:val="0033432A"/>
    <w:rsid w:val="00335B1A"/>
    <w:rsid w:val="00336D27"/>
    <w:rsid w:val="00337929"/>
    <w:rsid w:val="00337C38"/>
    <w:rsid w:val="003410E4"/>
    <w:rsid w:val="00342ECB"/>
    <w:rsid w:val="00343DE9"/>
    <w:rsid w:val="00344016"/>
    <w:rsid w:val="00345F6E"/>
    <w:rsid w:val="00346A1C"/>
    <w:rsid w:val="00347120"/>
    <w:rsid w:val="00351B74"/>
    <w:rsid w:val="0035360E"/>
    <w:rsid w:val="00354457"/>
    <w:rsid w:val="00356394"/>
    <w:rsid w:val="00357241"/>
    <w:rsid w:val="0035778A"/>
    <w:rsid w:val="00360B9A"/>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A0213"/>
    <w:rsid w:val="003A401F"/>
    <w:rsid w:val="003A558E"/>
    <w:rsid w:val="003A61EA"/>
    <w:rsid w:val="003B295C"/>
    <w:rsid w:val="003B6230"/>
    <w:rsid w:val="003B68E7"/>
    <w:rsid w:val="003B76FA"/>
    <w:rsid w:val="003B7F7E"/>
    <w:rsid w:val="003C2EBA"/>
    <w:rsid w:val="003C2F0B"/>
    <w:rsid w:val="003C37F0"/>
    <w:rsid w:val="003C38CB"/>
    <w:rsid w:val="003C57F0"/>
    <w:rsid w:val="003C716D"/>
    <w:rsid w:val="003C7461"/>
    <w:rsid w:val="003C7529"/>
    <w:rsid w:val="003C7FCB"/>
    <w:rsid w:val="003D0BBC"/>
    <w:rsid w:val="003D0F3C"/>
    <w:rsid w:val="003D11DB"/>
    <w:rsid w:val="003D3679"/>
    <w:rsid w:val="003D465E"/>
    <w:rsid w:val="003D6174"/>
    <w:rsid w:val="003E0107"/>
    <w:rsid w:val="003E19AC"/>
    <w:rsid w:val="003E334F"/>
    <w:rsid w:val="003E342F"/>
    <w:rsid w:val="003F043B"/>
    <w:rsid w:val="003F1639"/>
    <w:rsid w:val="003F17C8"/>
    <w:rsid w:val="003F1865"/>
    <w:rsid w:val="003F5172"/>
    <w:rsid w:val="003F6F4F"/>
    <w:rsid w:val="003F77CF"/>
    <w:rsid w:val="00400416"/>
    <w:rsid w:val="00400848"/>
    <w:rsid w:val="00404370"/>
    <w:rsid w:val="00405473"/>
    <w:rsid w:val="004058A7"/>
    <w:rsid w:val="0040665E"/>
    <w:rsid w:val="00407745"/>
    <w:rsid w:val="00407779"/>
    <w:rsid w:val="004102F8"/>
    <w:rsid w:val="0041233D"/>
    <w:rsid w:val="004124F4"/>
    <w:rsid w:val="00412F43"/>
    <w:rsid w:val="00413779"/>
    <w:rsid w:val="00413857"/>
    <w:rsid w:val="00414288"/>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F9B"/>
    <w:rsid w:val="004348D2"/>
    <w:rsid w:val="00435BFC"/>
    <w:rsid w:val="00436662"/>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2F8F"/>
    <w:rsid w:val="004737F1"/>
    <w:rsid w:val="00473B6D"/>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DC8"/>
    <w:rsid w:val="00570FF8"/>
    <w:rsid w:val="00570FFD"/>
    <w:rsid w:val="005716D3"/>
    <w:rsid w:val="0057172D"/>
    <w:rsid w:val="00571A19"/>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C11"/>
    <w:rsid w:val="00591B0D"/>
    <w:rsid w:val="00591CFE"/>
    <w:rsid w:val="005957FE"/>
    <w:rsid w:val="00595BAF"/>
    <w:rsid w:val="00595E26"/>
    <w:rsid w:val="005A025D"/>
    <w:rsid w:val="005A1684"/>
    <w:rsid w:val="005A1B06"/>
    <w:rsid w:val="005A1B74"/>
    <w:rsid w:val="005A1D56"/>
    <w:rsid w:val="005A1DF1"/>
    <w:rsid w:val="005A22F5"/>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D0A36"/>
    <w:rsid w:val="005D0AD8"/>
    <w:rsid w:val="005D3599"/>
    <w:rsid w:val="005D449B"/>
    <w:rsid w:val="005D53E0"/>
    <w:rsid w:val="005D66C8"/>
    <w:rsid w:val="005D70D4"/>
    <w:rsid w:val="005E1423"/>
    <w:rsid w:val="005E1514"/>
    <w:rsid w:val="005E2A98"/>
    <w:rsid w:val="005E4F3B"/>
    <w:rsid w:val="005E5944"/>
    <w:rsid w:val="005E658D"/>
    <w:rsid w:val="005F1F53"/>
    <w:rsid w:val="005F4B45"/>
    <w:rsid w:val="005F7169"/>
    <w:rsid w:val="005F7AAA"/>
    <w:rsid w:val="00601429"/>
    <w:rsid w:val="006017E0"/>
    <w:rsid w:val="00601D88"/>
    <w:rsid w:val="00601DB1"/>
    <w:rsid w:val="00601F78"/>
    <w:rsid w:val="00603D52"/>
    <w:rsid w:val="0060501C"/>
    <w:rsid w:val="00611E32"/>
    <w:rsid w:val="006120F0"/>
    <w:rsid w:val="0061257B"/>
    <w:rsid w:val="0061280A"/>
    <w:rsid w:val="006157BA"/>
    <w:rsid w:val="0061699E"/>
    <w:rsid w:val="00620379"/>
    <w:rsid w:val="00620A7E"/>
    <w:rsid w:val="00621AE6"/>
    <w:rsid w:val="00623DF1"/>
    <w:rsid w:val="00630A0A"/>
    <w:rsid w:val="00632545"/>
    <w:rsid w:val="0063460A"/>
    <w:rsid w:val="0063520D"/>
    <w:rsid w:val="00635BDD"/>
    <w:rsid w:val="00636FAD"/>
    <w:rsid w:val="006378BF"/>
    <w:rsid w:val="00637975"/>
    <w:rsid w:val="006400A3"/>
    <w:rsid w:val="00640799"/>
    <w:rsid w:val="00640A55"/>
    <w:rsid w:val="00643010"/>
    <w:rsid w:val="00645173"/>
    <w:rsid w:val="0064579B"/>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FA4"/>
    <w:rsid w:val="006820C0"/>
    <w:rsid w:val="00683384"/>
    <w:rsid w:val="00683454"/>
    <w:rsid w:val="006859EB"/>
    <w:rsid w:val="00685F7A"/>
    <w:rsid w:val="0068691D"/>
    <w:rsid w:val="00686CB0"/>
    <w:rsid w:val="00692341"/>
    <w:rsid w:val="00692575"/>
    <w:rsid w:val="00693366"/>
    <w:rsid w:val="006943BC"/>
    <w:rsid w:val="00697DA6"/>
    <w:rsid w:val="00697FF7"/>
    <w:rsid w:val="006A13F2"/>
    <w:rsid w:val="006A2DB9"/>
    <w:rsid w:val="006A4E72"/>
    <w:rsid w:val="006A7738"/>
    <w:rsid w:val="006A7C15"/>
    <w:rsid w:val="006B0120"/>
    <w:rsid w:val="006B0DA6"/>
    <w:rsid w:val="006B1AD7"/>
    <w:rsid w:val="006B1EDE"/>
    <w:rsid w:val="006B1F6C"/>
    <w:rsid w:val="006B2AFC"/>
    <w:rsid w:val="006B3721"/>
    <w:rsid w:val="006B5F78"/>
    <w:rsid w:val="006B71BC"/>
    <w:rsid w:val="006C00C1"/>
    <w:rsid w:val="006C027B"/>
    <w:rsid w:val="006C111E"/>
    <w:rsid w:val="006C2FEA"/>
    <w:rsid w:val="006C30C7"/>
    <w:rsid w:val="006C3D2D"/>
    <w:rsid w:val="006C4C61"/>
    <w:rsid w:val="006C5426"/>
    <w:rsid w:val="006C7556"/>
    <w:rsid w:val="006D019D"/>
    <w:rsid w:val="006D0A97"/>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F8B"/>
    <w:rsid w:val="006E5AE5"/>
    <w:rsid w:val="006F00A4"/>
    <w:rsid w:val="006F1664"/>
    <w:rsid w:val="006F5721"/>
    <w:rsid w:val="006F655C"/>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45ED"/>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6AA"/>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4D98"/>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1953"/>
    <w:rsid w:val="008C2097"/>
    <w:rsid w:val="008C58B4"/>
    <w:rsid w:val="008C6A56"/>
    <w:rsid w:val="008C6CEA"/>
    <w:rsid w:val="008C7759"/>
    <w:rsid w:val="008D07B1"/>
    <w:rsid w:val="008D07BB"/>
    <w:rsid w:val="008D0840"/>
    <w:rsid w:val="008D1032"/>
    <w:rsid w:val="008D15AE"/>
    <w:rsid w:val="008D2C73"/>
    <w:rsid w:val="008D2F5D"/>
    <w:rsid w:val="008D52E2"/>
    <w:rsid w:val="008D6E00"/>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71F0"/>
    <w:rsid w:val="009172C7"/>
    <w:rsid w:val="00921740"/>
    <w:rsid w:val="00921B64"/>
    <w:rsid w:val="0092202A"/>
    <w:rsid w:val="00923E83"/>
    <w:rsid w:val="00923FA7"/>
    <w:rsid w:val="0092550B"/>
    <w:rsid w:val="00926796"/>
    <w:rsid w:val="009268E9"/>
    <w:rsid w:val="00927E3C"/>
    <w:rsid w:val="00935C80"/>
    <w:rsid w:val="00935EB5"/>
    <w:rsid w:val="00937130"/>
    <w:rsid w:val="00937384"/>
    <w:rsid w:val="009416D7"/>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1976"/>
    <w:rsid w:val="009730C0"/>
    <w:rsid w:val="00973D76"/>
    <w:rsid w:val="00975578"/>
    <w:rsid w:val="00976673"/>
    <w:rsid w:val="00976C14"/>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94B"/>
    <w:rsid w:val="009A7976"/>
    <w:rsid w:val="009B2A1E"/>
    <w:rsid w:val="009B2C11"/>
    <w:rsid w:val="009B30B8"/>
    <w:rsid w:val="009B34BD"/>
    <w:rsid w:val="009B63EB"/>
    <w:rsid w:val="009B6A00"/>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A8F"/>
    <w:rsid w:val="009E300D"/>
    <w:rsid w:val="009E325E"/>
    <w:rsid w:val="009E43B8"/>
    <w:rsid w:val="009E495C"/>
    <w:rsid w:val="009E7EA9"/>
    <w:rsid w:val="009F1B7B"/>
    <w:rsid w:val="009F3E85"/>
    <w:rsid w:val="009F5FFC"/>
    <w:rsid w:val="009F6C96"/>
    <w:rsid w:val="009F73BA"/>
    <w:rsid w:val="00A00143"/>
    <w:rsid w:val="00A00F2A"/>
    <w:rsid w:val="00A017B5"/>
    <w:rsid w:val="00A01A4C"/>
    <w:rsid w:val="00A01A93"/>
    <w:rsid w:val="00A0428F"/>
    <w:rsid w:val="00A04C37"/>
    <w:rsid w:val="00A04DA8"/>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3951"/>
    <w:rsid w:val="00A9436D"/>
    <w:rsid w:val="00A94CFA"/>
    <w:rsid w:val="00A9513D"/>
    <w:rsid w:val="00A951A3"/>
    <w:rsid w:val="00A95371"/>
    <w:rsid w:val="00A95B10"/>
    <w:rsid w:val="00A95DF0"/>
    <w:rsid w:val="00A96324"/>
    <w:rsid w:val="00A975D1"/>
    <w:rsid w:val="00AA03E9"/>
    <w:rsid w:val="00AA0599"/>
    <w:rsid w:val="00AA1B21"/>
    <w:rsid w:val="00AA2BC2"/>
    <w:rsid w:val="00AA4590"/>
    <w:rsid w:val="00AA4DB2"/>
    <w:rsid w:val="00AA734E"/>
    <w:rsid w:val="00AA7E61"/>
    <w:rsid w:val="00AB245E"/>
    <w:rsid w:val="00AB2671"/>
    <w:rsid w:val="00AB3845"/>
    <w:rsid w:val="00AB41F5"/>
    <w:rsid w:val="00AB4917"/>
    <w:rsid w:val="00AB4E91"/>
    <w:rsid w:val="00AB64D5"/>
    <w:rsid w:val="00AC0275"/>
    <w:rsid w:val="00AC0289"/>
    <w:rsid w:val="00AC1A47"/>
    <w:rsid w:val="00AC1F98"/>
    <w:rsid w:val="00AC2253"/>
    <w:rsid w:val="00AC348A"/>
    <w:rsid w:val="00AC3529"/>
    <w:rsid w:val="00AC6CB5"/>
    <w:rsid w:val="00AC72E9"/>
    <w:rsid w:val="00AC73D8"/>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099D"/>
    <w:rsid w:val="00B0131F"/>
    <w:rsid w:val="00B01DA2"/>
    <w:rsid w:val="00B0297C"/>
    <w:rsid w:val="00B04081"/>
    <w:rsid w:val="00B0476C"/>
    <w:rsid w:val="00B0597F"/>
    <w:rsid w:val="00B060AF"/>
    <w:rsid w:val="00B06116"/>
    <w:rsid w:val="00B075F1"/>
    <w:rsid w:val="00B10E2C"/>
    <w:rsid w:val="00B11F9C"/>
    <w:rsid w:val="00B13B0A"/>
    <w:rsid w:val="00B1470F"/>
    <w:rsid w:val="00B1507B"/>
    <w:rsid w:val="00B21DF2"/>
    <w:rsid w:val="00B21E2C"/>
    <w:rsid w:val="00B227A1"/>
    <w:rsid w:val="00B22BC3"/>
    <w:rsid w:val="00B23DC6"/>
    <w:rsid w:val="00B25107"/>
    <w:rsid w:val="00B25E81"/>
    <w:rsid w:val="00B26DB3"/>
    <w:rsid w:val="00B311C2"/>
    <w:rsid w:val="00B313BD"/>
    <w:rsid w:val="00B31CCE"/>
    <w:rsid w:val="00B3254C"/>
    <w:rsid w:val="00B33642"/>
    <w:rsid w:val="00B34343"/>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203A"/>
    <w:rsid w:val="00B53DED"/>
    <w:rsid w:val="00B549CC"/>
    <w:rsid w:val="00B55954"/>
    <w:rsid w:val="00B55D74"/>
    <w:rsid w:val="00B56152"/>
    <w:rsid w:val="00B56EE6"/>
    <w:rsid w:val="00B61102"/>
    <w:rsid w:val="00B619AD"/>
    <w:rsid w:val="00B61C47"/>
    <w:rsid w:val="00B626E0"/>
    <w:rsid w:val="00B63DA4"/>
    <w:rsid w:val="00B66392"/>
    <w:rsid w:val="00B66C84"/>
    <w:rsid w:val="00B702B0"/>
    <w:rsid w:val="00B72BAD"/>
    <w:rsid w:val="00B744F1"/>
    <w:rsid w:val="00B7460D"/>
    <w:rsid w:val="00B74E88"/>
    <w:rsid w:val="00B77016"/>
    <w:rsid w:val="00B7749F"/>
    <w:rsid w:val="00B8142F"/>
    <w:rsid w:val="00B8257A"/>
    <w:rsid w:val="00B83018"/>
    <w:rsid w:val="00B84C8D"/>
    <w:rsid w:val="00B84CAE"/>
    <w:rsid w:val="00B87495"/>
    <w:rsid w:val="00B93F90"/>
    <w:rsid w:val="00B94F99"/>
    <w:rsid w:val="00B95348"/>
    <w:rsid w:val="00B97BB2"/>
    <w:rsid w:val="00BA0317"/>
    <w:rsid w:val="00BA192B"/>
    <w:rsid w:val="00BA1978"/>
    <w:rsid w:val="00BA1DC1"/>
    <w:rsid w:val="00BA27DB"/>
    <w:rsid w:val="00BA41CF"/>
    <w:rsid w:val="00BA47D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444D"/>
    <w:rsid w:val="00BD4BEB"/>
    <w:rsid w:val="00BD62CD"/>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1B4F"/>
    <w:rsid w:val="00C11E89"/>
    <w:rsid w:val="00C12E86"/>
    <w:rsid w:val="00C14A75"/>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6314"/>
    <w:rsid w:val="00C37247"/>
    <w:rsid w:val="00C409E0"/>
    <w:rsid w:val="00C40D47"/>
    <w:rsid w:val="00C428AE"/>
    <w:rsid w:val="00C42EF6"/>
    <w:rsid w:val="00C43318"/>
    <w:rsid w:val="00C447A0"/>
    <w:rsid w:val="00C4591B"/>
    <w:rsid w:val="00C4642A"/>
    <w:rsid w:val="00C464FB"/>
    <w:rsid w:val="00C472BB"/>
    <w:rsid w:val="00C510CC"/>
    <w:rsid w:val="00C53B7E"/>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7AFC"/>
    <w:rsid w:val="00C82E00"/>
    <w:rsid w:val="00C83E51"/>
    <w:rsid w:val="00C86209"/>
    <w:rsid w:val="00C86C57"/>
    <w:rsid w:val="00C86F8D"/>
    <w:rsid w:val="00C914B5"/>
    <w:rsid w:val="00C92864"/>
    <w:rsid w:val="00C961E8"/>
    <w:rsid w:val="00C9660A"/>
    <w:rsid w:val="00C973A3"/>
    <w:rsid w:val="00C97F57"/>
    <w:rsid w:val="00CA0B86"/>
    <w:rsid w:val="00CA1298"/>
    <w:rsid w:val="00CA4069"/>
    <w:rsid w:val="00CA4735"/>
    <w:rsid w:val="00CA4820"/>
    <w:rsid w:val="00CA4A59"/>
    <w:rsid w:val="00CA6ADD"/>
    <w:rsid w:val="00CA6D62"/>
    <w:rsid w:val="00CA779D"/>
    <w:rsid w:val="00CA7AF7"/>
    <w:rsid w:val="00CB0F34"/>
    <w:rsid w:val="00CB5253"/>
    <w:rsid w:val="00CB74BE"/>
    <w:rsid w:val="00CB7531"/>
    <w:rsid w:val="00CB7856"/>
    <w:rsid w:val="00CC199C"/>
    <w:rsid w:val="00CC38EC"/>
    <w:rsid w:val="00CC4D4A"/>
    <w:rsid w:val="00CC7828"/>
    <w:rsid w:val="00CD009A"/>
    <w:rsid w:val="00CD0862"/>
    <w:rsid w:val="00CD3698"/>
    <w:rsid w:val="00CD41E0"/>
    <w:rsid w:val="00CD4302"/>
    <w:rsid w:val="00CD5910"/>
    <w:rsid w:val="00CD6873"/>
    <w:rsid w:val="00CD75B6"/>
    <w:rsid w:val="00CE0E3C"/>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3B0E"/>
    <w:rsid w:val="00D75003"/>
    <w:rsid w:val="00D806C2"/>
    <w:rsid w:val="00D80A66"/>
    <w:rsid w:val="00D81236"/>
    <w:rsid w:val="00D81544"/>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864"/>
    <w:rsid w:val="00DF6324"/>
    <w:rsid w:val="00DF649A"/>
    <w:rsid w:val="00DF68D8"/>
    <w:rsid w:val="00DF7242"/>
    <w:rsid w:val="00E0044F"/>
    <w:rsid w:val="00E0382E"/>
    <w:rsid w:val="00E04868"/>
    <w:rsid w:val="00E04EF4"/>
    <w:rsid w:val="00E05797"/>
    <w:rsid w:val="00E065BD"/>
    <w:rsid w:val="00E07041"/>
    <w:rsid w:val="00E07621"/>
    <w:rsid w:val="00E13C85"/>
    <w:rsid w:val="00E17B16"/>
    <w:rsid w:val="00E22203"/>
    <w:rsid w:val="00E22EFB"/>
    <w:rsid w:val="00E2320C"/>
    <w:rsid w:val="00E24A8B"/>
    <w:rsid w:val="00E24D9D"/>
    <w:rsid w:val="00E25267"/>
    <w:rsid w:val="00E254D2"/>
    <w:rsid w:val="00E26045"/>
    <w:rsid w:val="00E276D4"/>
    <w:rsid w:val="00E30DF7"/>
    <w:rsid w:val="00E310F0"/>
    <w:rsid w:val="00E31408"/>
    <w:rsid w:val="00E314FB"/>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D8D"/>
    <w:rsid w:val="00E72484"/>
    <w:rsid w:val="00E72DB0"/>
    <w:rsid w:val="00E7320D"/>
    <w:rsid w:val="00E73C04"/>
    <w:rsid w:val="00E740B6"/>
    <w:rsid w:val="00E77597"/>
    <w:rsid w:val="00E8074E"/>
    <w:rsid w:val="00E81170"/>
    <w:rsid w:val="00E819AE"/>
    <w:rsid w:val="00E82C6C"/>
    <w:rsid w:val="00E84249"/>
    <w:rsid w:val="00E86E51"/>
    <w:rsid w:val="00E87F2F"/>
    <w:rsid w:val="00E914F0"/>
    <w:rsid w:val="00E918BC"/>
    <w:rsid w:val="00E91B25"/>
    <w:rsid w:val="00E91D06"/>
    <w:rsid w:val="00E93496"/>
    <w:rsid w:val="00E942CE"/>
    <w:rsid w:val="00E94C2D"/>
    <w:rsid w:val="00E9684E"/>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4888"/>
    <w:rsid w:val="00EC601F"/>
    <w:rsid w:val="00ED0205"/>
    <w:rsid w:val="00ED05EE"/>
    <w:rsid w:val="00ED0D0C"/>
    <w:rsid w:val="00ED3BE7"/>
    <w:rsid w:val="00ED40CC"/>
    <w:rsid w:val="00ED412E"/>
    <w:rsid w:val="00ED48CE"/>
    <w:rsid w:val="00ED60E1"/>
    <w:rsid w:val="00ED62B3"/>
    <w:rsid w:val="00EE0BFD"/>
    <w:rsid w:val="00EE0D1C"/>
    <w:rsid w:val="00EE0E3B"/>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423"/>
    <w:rsid w:val="00F17472"/>
    <w:rsid w:val="00F2118E"/>
    <w:rsid w:val="00F21387"/>
    <w:rsid w:val="00F25681"/>
    <w:rsid w:val="00F25E45"/>
    <w:rsid w:val="00F265E8"/>
    <w:rsid w:val="00F27DF3"/>
    <w:rsid w:val="00F30189"/>
    <w:rsid w:val="00F314D3"/>
    <w:rsid w:val="00F31867"/>
    <w:rsid w:val="00F332FE"/>
    <w:rsid w:val="00F33945"/>
    <w:rsid w:val="00F33E25"/>
    <w:rsid w:val="00F351D9"/>
    <w:rsid w:val="00F35A77"/>
    <w:rsid w:val="00F370F2"/>
    <w:rsid w:val="00F37E59"/>
    <w:rsid w:val="00F407D6"/>
    <w:rsid w:val="00F423BA"/>
    <w:rsid w:val="00F42D58"/>
    <w:rsid w:val="00F442AD"/>
    <w:rsid w:val="00F46DD3"/>
    <w:rsid w:val="00F51116"/>
    <w:rsid w:val="00F51AD1"/>
    <w:rsid w:val="00F52653"/>
    <w:rsid w:val="00F52FA1"/>
    <w:rsid w:val="00F539F2"/>
    <w:rsid w:val="00F5487D"/>
    <w:rsid w:val="00F5635B"/>
    <w:rsid w:val="00F61119"/>
    <w:rsid w:val="00F624C6"/>
    <w:rsid w:val="00F6282F"/>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E1C"/>
    <w:rsid w:val="00F82F91"/>
    <w:rsid w:val="00F84008"/>
    <w:rsid w:val="00F844D4"/>
    <w:rsid w:val="00F87340"/>
    <w:rsid w:val="00F916F0"/>
    <w:rsid w:val="00F922BC"/>
    <w:rsid w:val="00F937CF"/>
    <w:rsid w:val="00F93E58"/>
    <w:rsid w:val="00F95B36"/>
    <w:rsid w:val="00F964EC"/>
    <w:rsid w:val="00F9651C"/>
    <w:rsid w:val="00F96E3D"/>
    <w:rsid w:val="00F97EED"/>
    <w:rsid w:val="00FA18D7"/>
    <w:rsid w:val="00FA3257"/>
    <w:rsid w:val="00FA348C"/>
    <w:rsid w:val="00FA39DA"/>
    <w:rsid w:val="00FA6EE5"/>
    <w:rsid w:val="00FA7190"/>
    <w:rsid w:val="00FB0480"/>
    <w:rsid w:val="00FB37A2"/>
    <w:rsid w:val="00FB3AEE"/>
    <w:rsid w:val="00FB52E1"/>
    <w:rsid w:val="00FB5371"/>
    <w:rsid w:val="00FB7688"/>
    <w:rsid w:val="00FC1674"/>
    <w:rsid w:val="00FC26A9"/>
    <w:rsid w:val="00FC3A89"/>
    <w:rsid w:val="00FC40BD"/>
    <w:rsid w:val="00FC5026"/>
    <w:rsid w:val="00FC637E"/>
    <w:rsid w:val="00FD004A"/>
    <w:rsid w:val="00FD1495"/>
    <w:rsid w:val="00FD37D8"/>
    <w:rsid w:val="00FD39DB"/>
    <w:rsid w:val="00FD50D6"/>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090F"/>
    <w:rsid w:val="00FF2207"/>
    <w:rsid w:val="00FF2CE9"/>
    <w:rsid w:val="00FF322C"/>
    <w:rsid w:val="00FF3F69"/>
    <w:rsid w:val="00FF52AF"/>
    <w:rsid w:val="00FF52F3"/>
    <w:rsid w:val="00FF579E"/>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6549</Words>
  <Characters>32750</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cp:revision>
  <dcterms:created xsi:type="dcterms:W3CDTF">2022-07-28T13:39:00Z</dcterms:created>
  <dcterms:modified xsi:type="dcterms:W3CDTF">2022-07-28T13:39:00Z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