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0C49" w14:textId="478B43B8" w:rsidR="00DC4DA6" w:rsidRDefault="00DC4DA6" w:rsidP="006238E0">
      <w:pPr>
        <w:pStyle w:val="Openingheader"/>
      </w:pPr>
      <w:r w:rsidRPr="00702586">
        <w:drawing>
          <wp:anchor distT="0" distB="0" distL="114300" distR="114300" simplePos="0" relativeHeight="251659264" behindDoc="0" locked="0" layoutInCell="1" allowOverlap="1" wp14:anchorId="41AD745E" wp14:editId="365612CA">
            <wp:simplePos x="0" y="0"/>
            <wp:positionH relativeFrom="margin">
              <wp:posOffset>260985</wp:posOffset>
            </wp:positionH>
            <wp:positionV relativeFrom="margin">
              <wp:posOffset>-409575</wp:posOffset>
            </wp:positionV>
            <wp:extent cx="5334000" cy="1141730"/>
            <wp:effectExtent l="0" t="0" r="0" b="1270"/>
            <wp:wrapSquare wrapText="bothSides"/>
            <wp:docPr id="8" name="תמונה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2586">
        <w:t>Sagol School of Neuroscience</w:t>
      </w:r>
    </w:p>
    <w:p w14:paraId="44B1D37E" w14:textId="77777777" w:rsidR="00A240A5" w:rsidRPr="00702586" w:rsidRDefault="00A240A5" w:rsidP="006238E0">
      <w:pPr>
        <w:pStyle w:val="Openingheader"/>
        <w:rPr>
          <w:rtl/>
        </w:rPr>
      </w:pPr>
    </w:p>
    <w:p w14:paraId="11E31188" w14:textId="0F50FA5F" w:rsidR="00DC4DA6" w:rsidRPr="00702586" w:rsidRDefault="00DC4DA6" w:rsidP="006238E0">
      <w:pPr>
        <w:pStyle w:val="Openingheader"/>
        <w:rPr>
          <w:rtl/>
        </w:rPr>
      </w:pPr>
      <w:r w:rsidRPr="00702586">
        <w:t>Faculty of Brain Sciences</w:t>
      </w:r>
    </w:p>
    <w:p w14:paraId="4F244D0C" w14:textId="77777777" w:rsidR="00DC4DA6" w:rsidRPr="00DC4DA6" w:rsidRDefault="00DC4DA6" w:rsidP="006238E0">
      <w:pPr>
        <w:pStyle w:val="Openingheader"/>
      </w:pPr>
    </w:p>
    <w:p w14:paraId="0C4D6044" w14:textId="5BD322B6" w:rsidR="00DC4DA6" w:rsidRPr="004C0E90" w:rsidRDefault="006C08C3" w:rsidP="006238E0">
      <w:pPr>
        <w:pStyle w:val="Openingheader"/>
        <w:rPr>
          <w:sz w:val="72"/>
          <w:szCs w:val="72"/>
          <w:rtl/>
        </w:rPr>
      </w:pPr>
      <w:r w:rsidRPr="004C0E90">
        <w:rPr>
          <w:sz w:val="72"/>
          <w:szCs w:val="72"/>
        </w:rPr>
        <w:t xml:space="preserve">Show some sensitivity! Using motion tracking to explore unconscious </w:t>
      </w:r>
      <w:r w:rsidR="005348CC" w:rsidRPr="004C0E90">
        <w:rPr>
          <w:sz w:val="72"/>
          <w:szCs w:val="72"/>
        </w:rPr>
        <w:t>processes</w:t>
      </w:r>
    </w:p>
    <w:p w14:paraId="5EAA48B0" w14:textId="614E929E" w:rsidR="00DC4DA6" w:rsidRDefault="00DC4DA6" w:rsidP="006238E0">
      <w:pPr>
        <w:pStyle w:val="Openingheader"/>
      </w:pPr>
    </w:p>
    <w:p w14:paraId="1E5BB402" w14:textId="39FDD7CD" w:rsidR="00702586" w:rsidRDefault="00702586" w:rsidP="006238E0">
      <w:pPr>
        <w:pStyle w:val="Openingheader"/>
      </w:pPr>
    </w:p>
    <w:p w14:paraId="5A4CB6C0" w14:textId="77777777" w:rsidR="00702586" w:rsidRPr="00DC4DA6" w:rsidRDefault="00702586" w:rsidP="006238E0">
      <w:pPr>
        <w:pStyle w:val="Openingheader"/>
        <w:rPr>
          <w:rtl/>
        </w:rPr>
      </w:pPr>
    </w:p>
    <w:p w14:paraId="45B37ACD" w14:textId="77777777" w:rsidR="00DC4DA6" w:rsidRPr="00702586" w:rsidRDefault="00DC4DA6" w:rsidP="006238E0">
      <w:pPr>
        <w:pStyle w:val="Openingheader"/>
      </w:pPr>
      <w:r w:rsidRPr="00702586">
        <w:t>By</w:t>
      </w:r>
    </w:p>
    <w:p w14:paraId="117AF5C6" w14:textId="79E11A55" w:rsidR="00DC4DA6" w:rsidRPr="004C0E90" w:rsidRDefault="006C08C3" w:rsidP="006238E0">
      <w:pPr>
        <w:pStyle w:val="Openingheader"/>
        <w:rPr>
          <w:b/>
          <w:bCs/>
          <w:sz w:val="56"/>
          <w:szCs w:val="56"/>
        </w:rPr>
      </w:pPr>
      <w:r w:rsidRPr="004C0E90">
        <w:rPr>
          <w:b/>
          <w:bCs/>
          <w:sz w:val="56"/>
          <w:szCs w:val="56"/>
        </w:rPr>
        <w:t>Khen Heller</w:t>
      </w:r>
    </w:p>
    <w:p w14:paraId="3533649A" w14:textId="77777777" w:rsidR="00DC4DA6" w:rsidRPr="00DC4DA6" w:rsidRDefault="00DC4DA6" w:rsidP="006238E0">
      <w:pPr>
        <w:pStyle w:val="Openingheader"/>
        <w:rPr>
          <w:rtl/>
        </w:rPr>
      </w:pPr>
    </w:p>
    <w:p w14:paraId="0FA74037" w14:textId="77777777" w:rsidR="00DC4DA6" w:rsidRPr="00DC4DA6" w:rsidRDefault="00DC4DA6" w:rsidP="006238E0">
      <w:pPr>
        <w:pStyle w:val="Openingheader"/>
        <w:rPr>
          <w:rtl/>
        </w:rPr>
      </w:pPr>
    </w:p>
    <w:p w14:paraId="1E573069" w14:textId="77777777" w:rsidR="00DC4DA6" w:rsidRPr="00702586" w:rsidRDefault="00DC4DA6" w:rsidP="006238E0">
      <w:pPr>
        <w:pStyle w:val="Openingheader"/>
        <w:rPr>
          <w:rtl/>
        </w:rPr>
      </w:pPr>
      <w:r w:rsidRPr="00702586">
        <w:t>The thesis was carried out under the supervision of</w:t>
      </w:r>
    </w:p>
    <w:p w14:paraId="11E8E8FD" w14:textId="48A8FCD9" w:rsidR="00DC4DA6" w:rsidRPr="004C0E90" w:rsidRDefault="006C08C3" w:rsidP="006238E0">
      <w:pPr>
        <w:pStyle w:val="Openingheader"/>
        <w:rPr>
          <w:b/>
          <w:bCs/>
          <w:sz w:val="56"/>
          <w:szCs w:val="56"/>
        </w:rPr>
      </w:pPr>
      <w:r w:rsidRPr="004C0E90">
        <w:rPr>
          <w:b/>
          <w:bCs/>
          <w:sz w:val="56"/>
          <w:szCs w:val="56"/>
        </w:rPr>
        <w:t>Prof.</w:t>
      </w:r>
      <w:r w:rsidR="00DC4DA6" w:rsidRPr="004C0E90">
        <w:rPr>
          <w:b/>
          <w:bCs/>
          <w:sz w:val="56"/>
          <w:szCs w:val="56"/>
        </w:rPr>
        <w:t xml:space="preserve"> </w:t>
      </w:r>
      <w:r w:rsidRPr="004C0E90">
        <w:rPr>
          <w:b/>
          <w:bCs/>
          <w:sz w:val="56"/>
          <w:szCs w:val="56"/>
        </w:rPr>
        <w:t>Liad</w:t>
      </w:r>
      <w:r w:rsidR="00DC4DA6" w:rsidRPr="004C0E90">
        <w:rPr>
          <w:b/>
          <w:bCs/>
          <w:sz w:val="56"/>
          <w:szCs w:val="56"/>
        </w:rPr>
        <w:t xml:space="preserve"> </w:t>
      </w:r>
      <w:r w:rsidRPr="004C0E90">
        <w:rPr>
          <w:b/>
          <w:bCs/>
          <w:sz w:val="56"/>
          <w:szCs w:val="56"/>
        </w:rPr>
        <w:t xml:space="preserve">Mudrik and </w:t>
      </w:r>
      <w:r w:rsidR="003F4204" w:rsidRPr="004C0E90">
        <w:rPr>
          <w:b/>
          <w:bCs/>
          <w:sz w:val="56"/>
          <w:szCs w:val="56"/>
        </w:rPr>
        <w:t>Dr. Craig Chapman</w:t>
      </w:r>
    </w:p>
    <w:p w14:paraId="2F3EF845" w14:textId="77777777" w:rsidR="00DC4DA6" w:rsidRPr="00DC4DA6" w:rsidRDefault="00DC4DA6" w:rsidP="006238E0">
      <w:pPr>
        <w:pStyle w:val="Openingheader"/>
      </w:pPr>
    </w:p>
    <w:p w14:paraId="1DC7380D" w14:textId="77777777" w:rsidR="00DC4DA6" w:rsidRPr="00DC4DA6" w:rsidRDefault="00DC4DA6" w:rsidP="006238E0">
      <w:pPr>
        <w:pStyle w:val="Openingheader"/>
      </w:pPr>
    </w:p>
    <w:p w14:paraId="1C3405D7" w14:textId="61B39037" w:rsidR="00642DBC" w:rsidRPr="00607438" w:rsidRDefault="00702586" w:rsidP="006238E0">
      <w:pPr>
        <w:pStyle w:val="Openingheader"/>
        <w:rPr>
          <w:rtl/>
        </w:rPr>
      </w:pPr>
      <w:r w:rsidRPr="00702586">
        <w:t>September</w:t>
      </w:r>
      <w:r w:rsidR="00DC4DA6" w:rsidRPr="00702586">
        <w:t xml:space="preserve"> </w:t>
      </w:r>
      <w:r w:rsidR="0073091D" w:rsidRPr="00702586">
        <w:t>2022</w:t>
      </w:r>
    </w:p>
    <w:p w14:paraId="48B9EAF3" w14:textId="1A468D26" w:rsidR="000D1C59" w:rsidRDefault="00DC4DA6" w:rsidP="006238E0">
      <w:pPr>
        <w:pStyle w:val="Openingheader"/>
      </w:pPr>
      <w:r w:rsidRPr="00DC4DA6">
        <w:lastRenderedPageBreak/>
        <w:drawing>
          <wp:inline distT="0" distB="0" distL="0" distR="0" wp14:anchorId="1F1BA4A7" wp14:editId="17875087">
            <wp:extent cx="5334000" cy="1141730"/>
            <wp:effectExtent l="0" t="0" r="0" b="1270"/>
            <wp:docPr id="12" name="תמונה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3" descr="A picture containing text&#10;&#10;Description automatically generated"/>
                    <pic:cNvPicPr/>
                  </pic:nvPicPr>
                  <pic:blipFill rotWithShape="1">
                    <a:blip r:embed="rId8" cstate="print">
                      <a:extLst>
                        <a:ext uri="{28A0092B-C50C-407E-A947-70E740481C1C}">
                          <a14:useLocalDpi xmlns:a14="http://schemas.microsoft.com/office/drawing/2010/main" val="0"/>
                        </a:ext>
                      </a:extLst>
                    </a:blip>
                    <a:srcRect l="116" t="20605" r="78" b="49175"/>
                    <a:stretch/>
                  </pic:blipFill>
                  <pic:spPr bwMode="auto">
                    <a:xfrm>
                      <a:off x="0" y="0"/>
                      <a:ext cx="5334000" cy="1141730"/>
                    </a:xfrm>
                    <a:prstGeom prst="rect">
                      <a:avLst/>
                    </a:prstGeom>
                    <a:ln>
                      <a:noFill/>
                    </a:ln>
                    <a:extLst>
                      <a:ext uri="{53640926-AAD7-44D8-BBD7-CCE9431645EC}">
                        <a14:shadowObscured xmlns:a14="http://schemas.microsoft.com/office/drawing/2010/main"/>
                      </a:ext>
                    </a:extLst>
                  </pic:spPr>
                </pic:pic>
              </a:graphicData>
            </a:graphic>
          </wp:inline>
        </w:drawing>
      </w:r>
    </w:p>
    <w:p w14:paraId="7F7FF723" w14:textId="32282255" w:rsidR="00DC4DA6" w:rsidRPr="00B5549D" w:rsidRDefault="00DC4DA6" w:rsidP="006238E0">
      <w:pPr>
        <w:pStyle w:val="Openingheader"/>
        <w:rPr>
          <w:rtl/>
        </w:rPr>
      </w:pPr>
      <w:r w:rsidRPr="00B5549D">
        <w:rPr>
          <w:rtl/>
        </w:rPr>
        <w:t>בית הספר סגול למדעי המוח</w:t>
      </w:r>
    </w:p>
    <w:p w14:paraId="6B38EF5A" w14:textId="77777777" w:rsidR="00DC4DA6" w:rsidRPr="00B5549D" w:rsidRDefault="00DC4DA6" w:rsidP="006238E0">
      <w:pPr>
        <w:pStyle w:val="Openingheader"/>
        <w:rPr>
          <w:rtl/>
        </w:rPr>
      </w:pPr>
    </w:p>
    <w:p w14:paraId="0243306F" w14:textId="7E965582" w:rsidR="00DC4DA6" w:rsidRPr="00B5549D" w:rsidRDefault="00DC4DA6" w:rsidP="006238E0">
      <w:pPr>
        <w:pStyle w:val="Openingheader"/>
        <w:rPr>
          <w:rtl/>
        </w:rPr>
      </w:pPr>
      <w:r w:rsidRPr="00B5549D">
        <w:rPr>
          <w:rtl/>
        </w:rPr>
        <w:t>הפקולטה ל</w:t>
      </w:r>
      <w:r w:rsidR="0073091D" w:rsidRPr="00B5549D">
        <w:rPr>
          <w:rtl/>
        </w:rPr>
        <w:t>מדעי המוח</w:t>
      </w:r>
    </w:p>
    <w:p w14:paraId="66A5B29E" w14:textId="06A439A8" w:rsidR="00DC4DA6" w:rsidRPr="00B5549D" w:rsidRDefault="00DC4DA6" w:rsidP="006238E0">
      <w:pPr>
        <w:pStyle w:val="Openingheader"/>
        <w:rPr>
          <w:rtl/>
        </w:rPr>
      </w:pPr>
    </w:p>
    <w:p w14:paraId="3BABD049" w14:textId="7225B309" w:rsidR="00642DBC" w:rsidRDefault="00642DBC" w:rsidP="006238E0">
      <w:pPr>
        <w:pStyle w:val="Openingheader"/>
      </w:pPr>
    </w:p>
    <w:p w14:paraId="1F8E66D4" w14:textId="1E4315A2" w:rsidR="00DC4DA6" w:rsidRPr="004C0E90" w:rsidRDefault="0073091D" w:rsidP="006238E0">
      <w:pPr>
        <w:pStyle w:val="Openingheader"/>
        <w:rPr>
          <w:sz w:val="72"/>
          <w:szCs w:val="72"/>
          <w:rtl/>
        </w:rPr>
      </w:pPr>
      <w:r w:rsidRPr="004C0E90">
        <w:rPr>
          <w:sz w:val="72"/>
          <w:szCs w:val="72"/>
          <w:rtl/>
        </w:rPr>
        <w:t>שימוש במעקב אחר תנועה על מנת לחקו</w:t>
      </w:r>
      <w:r w:rsidR="005348CC" w:rsidRPr="004C0E90">
        <w:rPr>
          <w:sz w:val="72"/>
          <w:szCs w:val="72"/>
          <w:rtl/>
        </w:rPr>
        <w:t xml:space="preserve">ר </w:t>
      </w:r>
      <w:r w:rsidR="00897733" w:rsidRPr="004C0E90">
        <w:rPr>
          <w:sz w:val="72"/>
          <w:szCs w:val="72"/>
          <w:rtl/>
        </w:rPr>
        <w:t>את ה</w:t>
      </w:r>
      <w:r w:rsidR="005348CC" w:rsidRPr="004C0E90">
        <w:rPr>
          <w:sz w:val="72"/>
          <w:szCs w:val="72"/>
          <w:rtl/>
        </w:rPr>
        <w:t xml:space="preserve">עיבוד </w:t>
      </w:r>
      <w:r w:rsidR="00897733" w:rsidRPr="004C0E90">
        <w:rPr>
          <w:sz w:val="72"/>
          <w:szCs w:val="72"/>
          <w:rtl/>
        </w:rPr>
        <w:t>ה</w:t>
      </w:r>
      <w:r w:rsidR="005348CC" w:rsidRPr="004C0E90">
        <w:rPr>
          <w:sz w:val="72"/>
          <w:szCs w:val="72"/>
          <w:rtl/>
        </w:rPr>
        <w:t>לא מודע</w:t>
      </w:r>
    </w:p>
    <w:p w14:paraId="78E7D9EC" w14:textId="27116CB8" w:rsidR="00B5549D" w:rsidRDefault="00B5549D" w:rsidP="006238E0">
      <w:pPr>
        <w:pStyle w:val="Openingheader"/>
      </w:pPr>
    </w:p>
    <w:p w14:paraId="62849653" w14:textId="11B65553" w:rsidR="00607438" w:rsidRDefault="00607438" w:rsidP="006238E0">
      <w:pPr>
        <w:pStyle w:val="Openingheader"/>
      </w:pPr>
    </w:p>
    <w:p w14:paraId="10B265E6" w14:textId="56CA430A" w:rsidR="008612C1" w:rsidRDefault="008612C1" w:rsidP="006238E0">
      <w:pPr>
        <w:pStyle w:val="Openingheader"/>
      </w:pPr>
    </w:p>
    <w:p w14:paraId="287AC441" w14:textId="2C78D6CB" w:rsidR="008612C1" w:rsidRDefault="008612C1" w:rsidP="006238E0">
      <w:pPr>
        <w:pStyle w:val="Openingheader"/>
      </w:pPr>
    </w:p>
    <w:p w14:paraId="32D4E876" w14:textId="77777777" w:rsidR="008612C1" w:rsidRDefault="008612C1" w:rsidP="006238E0">
      <w:pPr>
        <w:pStyle w:val="Openingheader"/>
      </w:pPr>
    </w:p>
    <w:p w14:paraId="6C08FA2F" w14:textId="1C3AA400" w:rsidR="00DC4DA6" w:rsidRPr="00B5549D" w:rsidRDefault="00DC4DA6" w:rsidP="006238E0">
      <w:pPr>
        <w:pStyle w:val="Openingheader"/>
        <w:rPr>
          <w:rtl/>
        </w:rPr>
      </w:pPr>
      <w:r w:rsidRPr="00B5549D">
        <w:rPr>
          <w:rtl/>
        </w:rPr>
        <w:t>מאת</w:t>
      </w:r>
    </w:p>
    <w:p w14:paraId="2F72C587" w14:textId="5EA1A29E" w:rsidR="00DC4DA6" w:rsidRPr="004C0E90" w:rsidRDefault="00897733" w:rsidP="006238E0">
      <w:pPr>
        <w:pStyle w:val="Openingheader"/>
        <w:rPr>
          <w:b/>
          <w:bCs/>
          <w:sz w:val="56"/>
          <w:szCs w:val="56"/>
          <w:rtl/>
        </w:rPr>
      </w:pPr>
      <w:r w:rsidRPr="004C0E90">
        <w:rPr>
          <w:b/>
          <w:bCs/>
          <w:sz w:val="56"/>
          <w:szCs w:val="56"/>
          <w:rtl/>
        </w:rPr>
        <w:t>חן הלר</w:t>
      </w:r>
    </w:p>
    <w:p w14:paraId="522F5505" w14:textId="77777777" w:rsidR="00DC4DA6" w:rsidRPr="00B5549D" w:rsidRDefault="00DC4DA6" w:rsidP="006238E0">
      <w:pPr>
        <w:pStyle w:val="Openingheader"/>
        <w:rPr>
          <w:rtl/>
        </w:rPr>
      </w:pPr>
    </w:p>
    <w:p w14:paraId="7CDD897D" w14:textId="152FCD87" w:rsidR="00DC4DA6" w:rsidRPr="00B5549D" w:rsidRDefault="00DC4DA6" w:rsidP="006238E0">
      <w:pPr>
        <w:pStyle w:val="Openingheader"/>
        <w:rPr>
          <w:rtl/>
        </w:rPr>
      </w:pPr>
      <w:r w:rsidRPr="00B5549D">
        <w:rPr>
          <w:rtl/>
        </w:rPr>
        <w:t>החיבור בוצע בהנחיית</w:t>
      </w:r>
      <w:r w:rsidR="00A240A5" w:rsidRPr="00B5549D">
        <w:rPr>
          <w:rtl/>
        </w:rPr>
        <w:t>ם</w:t>
      </w:r>
      <w:r w:rsidRPr="00B5549D">
        <w:rPr>
          <w:rtl/>
        </w:rPr>
        <w:t xml:space="preserve"> של</w:t>
      </w:r>
    </w:p>
    <w:p w14:paraId="59F07718" w14:textId="5EB6DAC9" w:rsidR="00DC4DA6" w:rsidRPr="004C0E90" w:rsidRDefault="00897733" w:rsidP="006238E0">
      <w:pPr>
        <w:pStyle w:val="Openingheader"/>
        <w:rPr>
          <w:b/>
          <w:bCs/>
          <w:sz w:val="56"/>
          <w:szCs w:val="56"/>
          <w:rtl/>
        </w:rPr>
      </w:pPr>
      <w:r w:rsidRPr="004C0E90">
        <w:rPr>
          <w:b/>
          <w:bCs/>
          <w:sz w:val="56"/>
          <w:szCs w:val="56"/>
          <w:rtl/>
        </w:rPr>
        <w:t>פרופ</w:t>
      </w:r>
      <w:r w:rsidR="00EA53C4" w:rsidRPr="004C0E90">
        <w:rPr>
          <w:b/>
          <w:bCs/>
          <w:sz w:val="56"/>
          <w:szCs w:val="56"/>
          <w:rtl/>
        </w:rPr>
        <w:t>'</w:t>
      </w:r>
      <w:r w:rsidRPr="004C0E90">
        <w:rPr>
          <w:b/>
          <w:bCs/>
          <w:sz w:val="56"/>
          <w:szCs w:val="56"/>
          <w:rtl/>
        </w:rPr>
        <w:t xml:space="preserve"> ליעד מודריק וד</w:t>
      </w:r>
      <w:r w:rsidR="00EA53C4" w:rsidRPr="004C0E90">
        <w:rPr>
          <w:b/>
          <w:bCs/>
          <w:sz w:val="56"/>
          <w:szCs w:val="56"/>
          <w:rtl/>
        </w:rPr>
        <w:t>"</w:t>
      </w:r>
      <w:r w:rsidRPr="004C0E90">
        <w:rPr>
          <w:b/>
          <w:bCs/>
          <w:sz w:val="56"/>
          <w:szCs w:val="56"/>
          <w:rtl/>
        </w:rPr>
        <w:t>ר קרייג צ'אפמן</w:t>
      </w:r>
    </w:p>
    <w:p w14:paraId="7915C921" w14:textId="77777777" w:rsidR="00DC4DA6" w:rsidRPr="00B5549D" w:rsidRDefault="00DC4DA6" w:rsidP="006238E0">
      <w:pPr>
        <w:pStyle w:val="Openingheader"/>
        <w:rPr>
          <w:rtl/>
        </w:rPr>
      </w:pPr>
    </w:p>
    <w:p w14:paraId="21C761C1" w14:textId="77777777" w:rsidR="00DC4DA6" w:rsidRPr="00B5549D" w:rsidRDefault="00DC4DA6" w:rsidP="006238E0">
      <w:pPr>
        <w:pStyle w:val="Openingheader"/>
      </w:pPr>
    </w:p>
    <w:p w14:paraId="78FDF503" w14:textId="5CAC0260" w:rsidR="00DC4DA6" w:rsidRPr="00A240A5" w:rsidRDefault="00EA53C4" w:rsidP="006238E0">
      <w:pPr>
        <w:pStyle w:val="Openingheader"/>
        <w:rPr>
          <w:rFonts w:ascii="Arial" w:hAnsi="Arial" w:cs="Arial"/>
          <w:sz w:val="42"/>
          <w:szCs w:val="42"/>
          <w:rtl/>
          <w:lang w:val="en-GB"/>
        </w:rPr>
      </w:pPr>
      <w:r w:rsidRPr="00B5549D">
        <w:rPr>
          <w:rtl/>
        </w:rPr>
        <w:t>ספטמבר 2022</w:t>
      </w:r>
    </w:p>
    <w:p w14:paraId="53594009" w14:textId="466AA2B7" w:rsidR="00362E0D" w:rsidRPr="00362E0D" w:rsidRDefault="00362E0D" w:rsidP="007B4859">
      <w:pPr>
        <w:pStyle w:val="Heading2"/>
      </w:pPr>
      <w:bookmarkStart w:id="0" w:name="_Toc113803060"/>
      <w:bookmarkStart w:id="1" w:name="_Hlk106572155"/>
      <w:r>
        <w:rPr>
          <w:rFonts w:hint="cs"/>
          <w:lang w:bidi="he-IL"/>
        </w:rPr>
        <w:lastRenderedPageBreak/>
        <w:t>T</w:t>
      </w:r>
      <w:r>
        <w:rPr>
          <w:lang w:bidi="he-IL"/>
        </w:rPr>
        <w:t>able of Contents</w:t>
      </w:r>
      <w:bookmarkEnd w:id="0"/>
    </w:p>
    <w:sdt>
      <w:sdtPr>
        <w:rPr>
          <w:rFonts w:asciiTheme="majorHAnsi" w:eastAsiaTheme="majorEastAsia" w:hAnsiTheme="majorHAnsi" w:cstheme="majorBidi"/>
          <w:b/>
          <w:smallCaps w:val="0"/>
          <w:sz w:val="24"/>
          <w:szCs w:val="32"/>
        </w:rPr>
        <w:id w:val="1405106384"/>
        <w:docPartObj>
          <w:docPartGallery w:val="Table of Contents"/>
          <w:docPartUnique/>
        </w:docPartObj>
      </w:sdtPr>
      <w:sdtEndPr>
        <w:rPr>
          <w:bCs/>
          <w:noProof/>
        </w:rPr>
      </w:sdtEndPr>
      <w:sdtContent>
        <w:p w14:paraId="01B25CF0" w14:textId="300EA310" w:rsidR="007B4859" w:rsidRDefault="006238E0" w:rsidP="002D4450">
          <w:pPr>
            <w:pStyle w:val="TOC2"/>
            <w:rPr>
              <w:rFonts w:cstheme="minorBidi"/>
              <w:noProof/>
              <w:sz w:val="22"/>
              <w:szCs w:val="22"/>
              <w:rtl/>
            </w:rPr>
          </w:pPr>
          <w:r>
            <w:fldChar w:fldCharType="begin"/>
          </w:r>
          <w:r>
            <w:instrText xml:space="preserve"> TOC \o "1-4" \h \z \u </w:instrText>
          </w:r>
          <w:r>
            <w:fldChar w:fldCharType="separate"/>
          </w:r>
          <w:hyperlink w:anchor="_Toc113803060" w:history="1">
            <w:r w:rsidR="007B4859" w:rsidRPr="00BF6B28">
              <w:rPr>
                <w:rStyle w:val="Hyperlink"/>
                <w:noProof/>
              </w:rPr>
              <w:t>Table of Contents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Toc113803060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3</w:t>
            </w:r>
            <w:r w:rsidR="007B4859">
              <w:rPr>
                <w:noProof/>
                <w:webHidden/>
                <w:rtl/>
              </w:rPr>
              <w:fldChar w:fldCharType="end"/>
            </w:r>
          </w:hyperlink>
        </w:p>
        <w:p w14:paraId="32A41491" w14:textId="16CD9732" w:rsidR="007B4859" w:rsidRDefault="00000000" w:rsidP="002D4450">
          <w:pPr>
            <w:pStyle w:val="TOC2"/>
            <w:rPr>
              <w:rFonts w:cstheme="minorBidi"/>
              <w:noProof/>
              <w:sz w:val="22"/>
              <w:szCs w:val="22"/>
              <w:rtl/>
            </w:rPr>
          </w:pPr>
          <w:hyperlink w:anchor="_Toc113803061" w:history="1">
            <w:r w:rsidR="007B4859" w:rsidRPr="00BF6B28">
              <w:rPr>
                <w:rStyle w:val="Hyperlink"/>
                <w:noProof/>
                <w:lang w:bidi="ar-SA"/>
              </w:rPr>
              <w:t>Introduction</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Toc113803061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5</w:t>
            </w:r>
            <w:r w:rsidR="007B4859">
              <w:rPr>
                <w:noProof/>
                <w:webHidden/>
                <w:rtl/>
              </w:rPr>
              <w:fldChar w:fldCharType="end"/>
            </w:r>
          </w:hyperlink>
        </w:p>
        <w:p w14:paraId="5BB5CD0D" w14:textId="22FAD27F" w:rsidR="007B4859" w:rsidRDefault="00000000" w:rsidP="002D4450">
          <w:pPr>
            <w:pStyle w:val="TOC3"/>
            <w:tabs>
              <w:tab w:val="right" w:leader="dot" w:pos="9350"/>
            </w:tabs>
            <w:bidi w:val="0"/>
            <w:rPr>
              <w:rFonts w:cstheme="minorBidi"/>
              <w:i w:val="0"/>
              <w:iCs w:val="0"/>
              <w:noProof/>
              <w:sz w:val="22"/>
              <w:szCs w:val="22"/>
              <w:rtl/>
            </w:rPr>
          </w:pPr>
          <w:hyperlink w:anchor="_Toc113803062" w:history="1">
            <w:r w:rsidR="007B4859" w:rsidRPr="00BF6B28">
              <w:rPr>
                <w:rStyle w:val="Hyperlink"/>
                <w:noProof/>
                <w:lang w:bidi="ar-SA"/>
              </w:rPr>
              <w:t>Contradicting findings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Toc113803062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5</w:t>
            </w:r>
            <w:r w:rsidR="007B4859">
              <w:rPr>
                <w:noProof/>
                <w:webHidden/>
                <w:rtl/>
              </w:rPr>
              <w:fldChar w:fldCharType="end"/>
            </w:r>
          </w:hyperlink>
        </w:p>
        <w:p w14:paraId="68885C6A" w14:textId="363680D8" w:rsidR="007B4859" w:rsidRDefault="00000000" w:rsidP="002D4450">
          <w:pPr>
            <w:pStyle w:val="TOC3"/>
            <w:tabs>
              <w:tab w:val="right" w:leader="dot" w:pos="9350"/>
            </w:tabs>
            <w:bidi w:val="0"/>
            <w:rPr>
              <w:rFonts w:cstheme="minorBidi"/>
              <w:i w:val="0"/>
              <w:iCs w:val="0"/>
              <w:noProof/>
              <w:sz w:val="22"/>
              <w:szCs w:val="22"/>
              <w:rtl/>
            </w:rPr>
          </w:pPr>
          <w:hyperlink w:anchor="_Toc113803063" w:history="1">
            <w:r w:rsidR="007B4859" w:rsidRPr="00BF6B28">
              <w:rPr>
                <w:rStyle w:val="Hyperlink"/>
                <w:noProof/>
                <w:lang w:bidi="ar-SA"/>
              </w:rPr>
              <w:t>Explaining The Discrepancy between Findings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Toc113803063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6</w:t>
            </w:r>
            <w:r w:rsidR="007B4859">
              <w:rPr>
                <w:noProof/>
                <w:webHidden/>
                <w:rtl/>
              </w:rPr>
              <w:fldChar w:fldCharType="end"/>
            </w:r>
          </w:hyperlink>
        </w:p>
        <w:p w14:paraId="524E2F8A" w14:textId="1AA4D155" w:rsidR="007B4859" w:rsidRDefault="00000000" w:rsidP="002D4450">
          <w:pPr>
            <w:pStyle w:val="TOC3"/>
            <w:tabs>
              <w:tab w:val="right" w:leader="dot" w:pos="9350"/>
            </w:tabs>
            <w:bidi w:val="0"/>
            <w:rPr>
              <w:rFonts w:cstheme="minorBidi"/>
              <w:i w:val="0"/>
              <w:iCs w:val="0"/>
              <w:noProof/>
              <w:sz w:val="22"/>
              <w:szCs w:val="22"/>
              <w:rtl/>
            </w:rPr>
          </w:pPr>
          <w:hyperlink w:anchor="_Toc113803064" w:history="1">
            <w:r w:rsidR="007B4859" w:rsidRPr="00BF6B28">
              <w:rPr>
                <w:rStyle w:val="Hyperlink"/>
                <w:noProof/>
                <w:lang w:bidi="ar-SA"/>
              </w:rPr>
              <w:t>Comparing Motion Tracking with Keyboard Response</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Toc113803064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7</w:t>
            </w:r>
            <w:r w:rsidR="007B4859">
              <w:rPr>
                <w:noProof/>
                <w:webHidden/>
                <w:rtl/>
              </w:rPr>
              <w:fldChar w:fldCharType="end"/>
            </w:r>
          </w:hyperlink>
        </w:p>
        <w:p w14:paraId="1C82A397" w14:textId="54F94763" w:rsidR="007B4859" w:rsidRDefault="00000000" w:rsidP="002D4450">
          <w:pPr>
            <w:pStyle w:val="TOC3"/>
            <w:tabs>
              <w:tab w:val="right" w:leader="dot" w:pos="9350"/>
            </w:tabs>
            <w:bidi w:val="0"/>
            <w:rPr>
              <w:rFonts w:cstheme="minorBidi"/>
              <w:i w:val="0"/>
              <w:iCs w:val="0"/>
              <w:noProof/>
              <w:sz w:val="22"/>
              <w:szCs w:val="22"/>
              <w:rtl/>
            </w:rPr>
          </w:pPr>
          <w:hyperlink w:anchor="_Toc113803065" w:history="1">
            <w:r w:rsidR="007B4859" w:rsidRPr="00BF6B28">
              <w:rPr>
                <w:rStyle w:val="Hyperlink"/>
                <w:noProof/>
                <w:lang w:bidi="ar-SA"/>
              </w:rPr>
              <w:t>Previous Priming Findings Made with Motion Tracking</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Toc113803065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7</w:t>
            </w:r>
            <w:r w:rsidR="007B4859">
              <w:rPr>
                <w:noProof/>
                <w:webHidden/>
                <w:rtl/>
              </w:rPr>
              <w:fldChar w:fldCharType="end"/>
            </w:r>
          </w:hyperlink>
        </w:p>
        <w:p w14:paraId="5ACAA541" w14:textId="09C300DF" w:rsidR="007B4859" w:rsidRDefault="00000000" w:rsidP="002D4450">
          <w:pPr>
            <w:pStyle w:val="TOC3"/>
            <w:tabs>
              <w:tab w:val="right" w:leader="dot" w:pos="9350"/>
            </w:tabs>
            <w:bidi w:val="0"/>
            <w:rPr>
              <w:rFonts w:cstheme="minorBidi"/>
              <w:i w:val="0"/>
              <w:iCs w:val="0"/>
              <w:noProof/>
              <w:sz w:val="22"/>
              <w:szCs w:val="22"/>
              <w:rtl/>
            </w:rPr>
          </w:pPr>
          <w:hyperlink w:anchor="_Toc113803066" w:history="1">
            <w:r w:rsidR="007B4859" w:rsidRPr="00BF6B28">
              <w:rPr>
                <w:rStyle w:val="Hyperlink"/>
                <w:noProof/>
                <w:lang w:bidi="ar-SA"/>
              </w:rPr>
              <w:t>Current Research</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Toc113803066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9</w:t>
            </w:r>
            <w:r w:rsidR="007B4859">
              <w:rPr>
                <w:noProof/>
                <w:webHidden/>
                <w:rtl/>
              </w:rPr>
              <w:fldChar w:fldCharType="end"/>
            </w:r>
          </w:hyperlink>
        </w:p>
        <w:p w14:paraId="2B32A0CE" w14:textId="18AADA7D" w:rsidR="007B4859" w:rsidRDefault="00000000" w:rsidP="002D4450">
          <w:pPr>
            <w:pStyle w:val="TOC2"/>
            <w:rPr>
              <w:rFonts w:cstheme="minorBidi"/>
              <w:noProof/>
              <w:sz w:val="22"/>
              <w:szCs w:val="22"/>
              <w:rtl/>
            </w:rPr>
          </w:pPr>
          <w:hyperlink w:anchor="_Toc113803067" w:history="1">
            <w:r w:rsidR="007B4859" w:rsidRPr="00BF6B28">
              <w:rPr>
                <w:rStyle w:val="Hyperlink"/>
                <w:noProof/>
                <w:lang w:bidi="ar-SA"/>
              </w:rPr>
              <w:t>Pilot Experiment 1</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Toc113803067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10</w:t>
            </w:r>
            <w:r w:rsidR="007B4859">
              <w:rPr>
                <w:noProof/>
                <w:webHidden/>
                <w:rtl/>
              </w:rPr>
              <w:fldChar w:fldCharType="end"/>
            </w:r>
          </w:hyperlink>
        </w:p>
        <w:p w14:paraId="504FD1C8" w14:textId="71CF2E47" w:rsidR="007B4859" w:rsidRDefault="00000000" w:rsidP="002D4450">
          <w:pPr>
            <w:pStyle w:val="TOC3"/>
            <w:tabs>
              <w:tab w:val="right" w:leader="dot" w:pos="9350"/>
            </w:tabs>
            <w:bidi w:val="0"/>
            <w:rPr>
              <w:rFonts w:cstheme="minorBidi"/>
              <w:i w:val="0"/>
              <w:iCs w:val="0"/>
              <w:noProof/>
              <w:sz w:val="22"/>
              <w:szCs w:val="22"/>
              <w:rtl/>
            </w:rPr>
          </w:pPr>
          <w:hyperlink w:anchor="_Toc113803068" w:history="1">
            <w:r w:rsidR="007B4859" w:rsidRPr="00BF6B28">
              <w:rPr>
                <w:rStyle w:val="Hyperlink"/>
                <w:noProof/>
                <w:lang w:bidi="ar-SA"/>
              </w:rPr>
              <w:t>Methods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Toc113803068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10</w:t>
            </w:r>
            <w:r w:rsidR="007B4859">
              <w:rPr>
                <w:noProof/>
                <w:webHidden/>
                <w:rtl/>
              </w:rPr>
              <w:fldChar w:fldCharType="end"/>
            </w:r>
          </w:hyperlink>
        </w:p>
        <w:p w14:paraId="212FC26B" w14:textId="6FDF3743" w:rsidR="007B4859" w:rsidRDefault="00000000" w:rsidP="002D4450">
          <w:pPr>
            <w:pStyle w:val="TOC4"/>
            <w:tabs>
              <w:tab w:val="right" w:leader="dot" w:pos="9350"/>
            </w:tabs>
            <w:bidi w:val="0"/>
            <w:rPr>
              <w:rFonts w:cstheme="minorBidi"/>
              <w:noProof/>
              <w:sz w:val="22"/>
              <w:szCs w:val="22"/>
              <w:rtl/>
            </w:rPr>
          </w:pPr>
          <w:hyperlink w:anchor="_Toc113803069" w:history="1">
            <w:r w:rsidR="007B4859" w:rsidRPr="00BF6B28">
              <w:rPr>
                <w:rStyle w:val="Hyperlink"/>
                <w:noProof/>
              </w:rPr>
              <w:t>Participants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Toc113803069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10</w:t>
            </w:r>
            <w:r w:rsidR="007B4859">
              <w:rPr>
                <w:noProof/>
                <w:webHidden/>
                <w:rtl/>
              </w:rPr>
              <w:fldChar w:fldCharType="end"/>
            </w:r>
          </w:hyperlink>
        </w:p>
        <w:p w14:paraId="404257C4" w14:textId="45AC8323" w:rsidR="007B4859" w:rsidRDefault="00000000" w:rsidP="002D4450">
          <w:pPr>
            <w:pStyle w:val="TOC4"/>
            <w:tabs>
              <w:tab w:val="right" w:leader="dot" w:pos="9350"/>
            </w:tabs>
            <w:bidi w:val="0"/>
            <w:rPr>
              <w:rFonts w:cstheme="minorBidi"/>
              <w:noProof/>
              <w:sz w:val="22"/>
              <w:szCs w:val="22"/>
              <w:rtl/>
            </w:rPr>
          </w:pPr>
          <w:hyperlink w:anchor="_Toc113803070" w:history="1">
            <w:r w:rsidR="007B4859" w:rsidRPr="00BF6B28">
              <w:rPr>
                <w:rStyle w:val="Hyperlink"/>
                <w:noProof/>
              </w:rPr>
              <w:t>Stimuli</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Toc113803070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10</w:t>
            </w:r>
            <w:r w:rsidR="007B4859">
              <w:rPr>
                <w:noProof/>
                <w:webHidden/>
                <w:rtl/>
              </w:rPr>
              <w:fldChar w:fldCharType="end"/>
            </w:r>
          </w:hyperlink>
        </w:p>
        <w:p w14:paraId="4C2DCC53" w14:textId="79FDD4F3" w:rsidR="007B4859" w:rsidRDefault="00000000" w:rsidP="002D4450">
          <w:pPr>
            <w:pStyle w:val="TOC4"/>
            <w:tabs>
              <w:tab w:val="right" w:leader="dot" w:pos="9350"/>
            </w:tabs>
            <w:bidi w:val="0"/>
            <w:rPr>
              <w:rFonts w:cstheme="minorBidi"/>
              <w:noProof/>
              <w:sz w:val="22"/>
              <w:szCs w:val="22"/>
              <w:rtl/>
            </w:rPr>
          </w:pPr>
          <w:hyperlink w:anchor="_Toc113803071" w:history="1">
            <w:r w:rsidR="007B4859" w:rsidRPr="00BF6B28">
              <w:rPr>
                <w:rStyle w:val="Hyperlink"/>
                <w:noProof/>
              </w:rPr>
              <w:t>Apparatus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Toc113803071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11</w:t>
            </w:r>
            <w:r w:rsidR="007B4859">
              <w:rPr>
                <w:noProof/>
                <w:webHidden/>
                <w:rtl/>
              </w:rPr>
              <w:fldChar w:fldCharType="end"/>
            </w:r>
          </w:hyperlink>
        </w:p>
        <w:p w14:paraId="140468FE" w14:textId="27C579A2" w:rsidR="007B4859" w:rsidRDefault="00000000" w:rsidP="002D4450">
          <w:pPr>
            <w:pStyle w:val="TOC3"/>
            <w:tabs>
              <w:tab w:val="right" w:leader="dot" w:pos="9350"/>
            </w:tabs>
            <w:bidi w:val="0"/>
            <w:rPr>
              <w:rFonts w:cstheme="minorBidi"/>
              <w:i w:val="0"/>
              <w:iCs w:val="0"/>
              <w:noProof/>
              <w:sz w:val="22"/>
              <w:szCs w:val="22"/>
              <w:rtl/>
            </w:rPr>
          </w:pPr>
          <w:hyperlink w:anchor="_Toc113803072" w:history="1">
            <w:r w:rsidR="007B4859" w:rsidRPr="00BF6B28">
              <w:rPr>
                <w:rStyle w:val="Hyperlink"/>
                <w:noProof/>
                <w:lang w:bidi="ar-SA"/>
              </w:rPr>
              <w:t>Procedure</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Toc113803072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12</w:t>
            </w:r>
            <w:r w:rsidR="007B4859">
              <w:rPr>
                <w:noProof/>
                <w:webHidden/>
                <w:rtl/>
              </w:rPr>
              <w:fldChar w:fldCharType="end"/>
            </w:r>
          </w:hyperlink>
        </w:p>
        <w:p w14:paraId="083C8DC7" w14:textId="508767D2" w:rsidR="007B4859" w:rsidRDefault="00000000" w:rsidP="002D4450">
          <w:pPr>
            <w:pStyle w:val="TOC3"/>
            <w:tabs>
              <w:tab w:val="right" w:leader="dot" w:pos="9350"/>
            </w:tabs>
            <w:bidi w:val="0"/>
            <w:rPr>
              <w:rFonts w:cstheme="minorBidi"/>
              <w:i w:val="0"/>
              <w:iCs w:val="0"/>
              <w:noProof/>
              <w:sz w:val="22"/>
              <w:szCs w:val="22"/>
              <w:rtl/>
            </w:rPr>
          </w:pPr>
          <w:hyperlink w:anchor="_Toc113803073" w:history="1">
            <w:r w:rsidR="007B4859" w:rsidRPr="00BF6B28">
              <w:rPr>
                <w:rStyle w:val="Hyperlink"/>
                <w:noProof/>
                <w:lang w:bidi="ar-SA"/>
              </w:rPr>
              <w:t>Trajectory preprocessing</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Toc113803073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13</w:t>
            </w:r>
            <w:r w:rsidR="007B4859">
              <w:rPr>
                <w:noProof/>
                <w:webHidden/>
                <w:rtl/>
              </w:rPr>
              <w:fldChar w:fldCharType="end"/>
            </w:r>
          </w:hyperlink>
        </w:p>
        <w:p w14:paraId="1617B2EF" w14:textId="0AF7747D" w:rsidR="007B4859" w:rsidRDefault="00000000" w:rsidP="002D4450">
          <w:pPr>
            <w:pStyle w:val="TOC3"/>
            <w:tabs>
              <w:tab w:val="right" w:leader="dot" w:pos="9350"/>
            </w:tabs>
            <w:bidi w:val="0"/>
            <w:rPr>
              <w:rFonts w:cstheme="minorBidi"/>
              <w:i w:val="0"/>
              <w:iCs w:val="0"/>
              <w:noProof/>
              <w:sz w:val="22"/>
              <w:szCs w:val="22"/>
              <w:rtl/>
            </w:rPr>
          </w:pPr>
          <w:hyperlink w:anchor="_Toc113803074" w:history="1">
            <w:r w:rsidR="007B4859" w:rsidRPr="00BF6B28">
              <w:rPr>
                <w:rStyle w:val="Hyperlink"/>
                <w:noProof/>
                <w:lang w:bidi="ar-SA"/>
              </w:rPr>
              <w:t>Variables extraction</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Toc113803074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14</w:t>
            </w:r>
            <w:r w:rsidR="007B4859">
              <w:rPr>
                <w:noProof/>
                <w:webHidden/>
                <w:rtl/>
              </w:rPr>
              <w:fldChar w:fldCharType="end"/>
            </w:r>
          </w:hyperlink>
        </w:p>
        <w:p w14:paraId="263831AC" w14:textId="0E7BB36C" w:rsidR="007B4859" w:rsidRDefault="00000000" w:rsidP="002D4450">
          <w:pPr>
            <w:pStyle w:val="TOC3"/>
            <w:tabs>
              <w:tab w:val="right" w:leader="dot" w:pos="9350"/>
            </w:tabs>
            <w:bidi w:val="0"/>
            <w:rPr>
              <w:rFonts w:cstheme="minorBidi"/>
              <w:i w:val="0"/>
              <w:iCs w:val="0"/>
              <w:noProof/>
              <w:sz w:val="22"/>
              <w:szCs w:val="22"/>
              <w:rtl/>
            </w:rPr>
          </w:pPr>
          <w:hyperlink w:anchor="_Toc113803075" w:history="1">
            <w:r w:rsidR="007B4859" w:rsidRPr="00BF6B28">
              <w:rPr>
                <w:rStyle w:val="Hyperlink"/>
                <w:noProof/>
                <w:lang w:bidi="ar-SA"/>
              </w:rPr>
              <w:t>Exclusion criteria</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Toc113803075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14</w:t>
            </w:r>
            <w:r w:rsidR="007B4859">
              <w:rPr>
                <w:noProof/>
                <w:webHidden/>
                <w:rtl/>
              </w:rPr>
              <w:fldChar w:fldCharType="end"/>
            </w:r>
          </w:hyperlink>
        </w:p>
        <w:p w14:paraId="54D66BD3" w14:textId="0449C3FF" w:rsidR="007B4859" w:rsidRDefault="00000000" w:rsidP="002D4450">
          <w:pPr>
            <w:pStyle w:val="TOC3"/>
            <w:tabs>
              <w:tab w:val="right" w:leader="dot" w:pos="9350"/>
            </w:tabs>
            <w:bidi w:val="0"/>
            <w:rPr>
              <w:rFonts w:cstheme="minorBidi"/>
              <w:i w:val="0"/>
              <w:iCs w:val="0"/>
              <w:noProof/>
              <w:sz w:val="22"/>
              <w:szCs w:val="22"/>
              <w:rtl/>
            </w:rPr>
          </w:pPr>
          <w:hyperlink w:anchor="_Toc113803076" w:history="1">
            <w:r w:rsidR="007B4859" w:rsidRPr="00BF6B28">
              <w:rPr>
                <w:rStyle w:val="Hyperlink"/>
                <w:noProof/>
                <w:lang w:bidi="ar-SA"/>
              </w:rPr>
              <w:t>Results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Toc113803076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15</w:t>
            </w:r>
            <w:r w:rsidR="007B4859">
              <w:rPr>
                <w:noProof/>
                <w:webHidden/>
                <w:rtl/>
              </w:rPr>
              <w:fldChar w:fldCharType="end"/>
            </w:r>
          </w:hyperlink>
        </w:p>
        <w:p w14:paraId="40F35D69" w14:textId="42BCFC42" w:rsidR="007B4859" w:rsidRDefault="00000000" w:rsidP="002D4450">
          <w:pPr>
            <w:pStyle w:val="TOC3"/>
            <w:tabs>
              <w:tab w:val="right" w:leader="dot" w:pos="9350"/>
            </w:tabs>
            <w:bidi w:val="0"/>
            <w:rPr>
              <w:rFonts w:cstheme="minorBidi"/>
              <w:i w:val="0"/>
              <w:iCs w:val="0"/>
              <w:noProof/>
              <w:sz w:val="22"/>
              <w:szCs w:val="22"/>
              <w:rtl/>
            </w:rPr>
          </w:pPr>
          <w:hyperlink w:anchor="_Toc113803077" w:history="1">
            <w:r w:rsidR="007B4859" w:rsidRPr="00BF6B28">
              <w:rPr>
                <w:rStyle w:val="Hyperlink"/>
                <w:noProof/>
                <w:lang w:bidi="ar-SA"/>
              </w:rPr>
              <w:t>Discussion</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Toc113803077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15</w:t>
            </w:r>
            <w:r w:rsidR="007B4859">
              <w:rPr>
                <w:noProof/>
                <w:webHidden/>
                <w:rtl/>
              </w:rPr>
              <w:fldChar w:fldCharType="end"/>
            </w:r>
          </w:hyperlink>
        </w:p>
        <w:p w14:paraId="5353643A" w14:textId="75F80E9B" w:rsidR="007B4859" w:rsidRDefault="00000000" w:rsidP="002D4450">
          <w:pPr>
            <w:pStyle w:val="TOC2"/>
            <w:rPr>
              <w:rFonts w:cstheme="minorBidi"/>
              <w:noProof/>
              <w:sz w:val="22"/>
              <w:szCs w:val="22"/>
              <w:rtl/>
            </w:rPr>
          </w:pPr>
          <w:hyperlink w:anchor="_Toc113803078" w:history="1">
            <w:r w:rsidR="007B4859" w:rsidRPr="00BF6B28">
              <w:rPr>
                <w:rStyle w:val="Hyperlink"/>
                <w:noProof/>
                <w:lang w:bidi="ar-SA"/>
              </w:rPr>
              <w:t>Pilot Experiment 2</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Toc113803078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16</w:t>
            </w:r>
            <w:r w:rsidR="007B4859">
              <w:rPr>
                <w:noProof/>
                <w:webHidden/>
                <w:rtl/>
              </w:rPr>
              <w:fldChar w:fldCharType="end"/>
            </w:r>
          </w:hyperlink>
        </w:p>
        <w:p w14:paraId="4138F22B" w14:textId="1215E0ED" w:rsidR="007B4859" w:rsidRDefault="00000000" w:rsidP="002D4450">
          <w:pPr>
            <w:pStyle w:val="TOC3"/>
            <w:tabs>
              <w:tab w:val="right" w:leader="dot" w:pos="9350"/>
            </w:tabs>
            <w:bidi w:val="0"/>
            <w:rPr>
              <w:rFonts w:cstheme="minorBidi"/>
              <w:i w:val="0"/>
              <w:iCs w:val="0"/>
              <w:noProof/>
              <w:sz w:val="22"/>
              <w:szCs w:val="22"/>
              <w:rtl/>
            </w:rPr>
          </w:pPr>
          <w:hyperlink w:anchor="_Toc113803079" w:history="1">
            <w:r w:rsidR="007B4859" w:rsidRPr="00BF6B28">
              <w:rPr>
                <w:rStyle w:val="Hyperlink"/>
                <w:noProof/>
                <w:lang w:bidi="ar-SA"/>
              </w:rPr>
              <w:t>Methods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Toc113803079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16</w:t>
            </w:r>
            <w:r w:rsidR="007B4859">
              <w:rPr>
                <w:noProof/>
                <w:webHidden/>
                <w:rtl/>
              </w:rPr>
              <w:fldChar w:fldCharType="end"/>
            </w:r>
          </w:hyperlink>
        </w:p>
        <w:p w14:paraId="40AF2114" w14:textId="79884C86" w:rsidR="007B4859" w:rsidRDefault="00000000" w:rsidP="002D4450">
          <w:pPr>
            <w:pStyle w:val="TOC4"/>
            <w:tabs>
              <w:tab w:val="right" w:leader="dot" w:pos="9350"/>
            </w:tabs>
            <w:bidi w:val="0"/>
            <w:rPr>
              <w:rFonts w:cstheme="minorBidi"/>
              <w:noProof/>
              <w:sz w:val="22"/>
              <w:szCs w:val="22"/>
              <w:rtl/>
            </w:rPr>
          </w:pPr>
          <w:hyperlink w:anchor="_Toc113803080" w:history="1">
            <w:r w:rsidR="007B4859" w:rsidRPr="00BF6B28">
              <w:rPr>
                <w:rStyle w:val="Hyperlink"/>
                <w:noProof/>
              </w:rPr>
              <w:t>Participants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Toc113803080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17</w:t>
            </w:r>
            <w:r w:rsidR="007B4859">
              <w:rPr>
                <w:noProof/>
                <w:webHidden/>
                <w:rtl/>
              </w:rPr>
              <w:fldChar w:fldCharType="end"/>
            </w:r>
          </w:hyperlink>
        </w:p>
        <w:p w14:paraId="1994E4B8" w14:textId="4CA46EC3" w:rsidR="007B4859" w:rsidRDefault="00000000" w:rsidP="002D4450">
          <w:pPr>
            <w:pStyle w:val="TOC3"/>
            <w:tabs>
              <w:tab w:val="right" w:leader="dot" w:pos="9350"/>
            </w:tabs>
            <w:bidi w:val="0"/>
            <w:rPr>
              <w:rFonts w:cstheme="minorBidi"/>
              <w:i w:val="0"/>
              <w:iCs w:val="0"/>
              <w:noProof/>
              <w:sz w:val="22"/>
              <w:szCs w:val="22"/>
              <w:rtl/>
            </w:rPr>
          </w:pPr>
          <w:hyperlink w:anchor="_Toc113803081" w:history="1">
            <w:r w:rsidR="007B4859" w:rsidRPr="00BF6B28">
              <w:rPr>
                <w:rStyle w:val="Hyperlink"/>
                <w:noProof/>
                <w:lang w:bidi="ar-SA"/>
              </w:rPr>
              <w:t>Stimuli, Apparatus and Procedure</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Toc113803081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17</w:t>
            </w:r>
            <w:r w:rsidR="007B4859">
              <w:rPr>
                <w:noProof/>
                <w:webHidden/>
                <w:rtl/>
              </w:rPr>
              <w:fldChar w:fldCharType="end"/>
            </w:r>
          </w:hyperlink>
        </w:p>
        <w:p w14:paraId="00172244" w14:textId="63EA1DB7" w:rsidR="007B4859" w:rsidRDefault="00000000" w:rsidP="002D4450">
          <w:pPr>
            <w:pStyle w:val="TOC3"/>
            <w:tabs>
              <w:tab w:val="right" w:leader="dot" w:pos="9350"/>
            </w:tabs>
            <w:bidi w:val="0"/>
            <w:rPr>
              <w:rFonts w:cstheme="minorBidi"/>
              <w:i w:val="0"/>
              <w:iCs w:val="0"/>
              <w:noProof/>
              <w:sz w:val="22"/>
              <w:szCs w:val="22"/>
              <w:rtl/>
            </w:rPr>
          </w:pPr>
          <w:hyperlink w:anchor="_Toc113803082" w:history="1">
            <w:r w:rsidR="007B4859" w:rsidRPr="00BF6B28">
              <w:rPr>
                <w:rStyle w:val="Hyperlink"/>
                <w:noProof/>
                <w:lang w:bidi="ar-SA"/>
              </w:rPr>
              <w:t>Exclusion criteria</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Toc113803082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17</w:t>
            </w:r>
            <w:r w:rsidR="007B4859">
              <w:rPr>
                <w:noProof/>
                <w:webHidden/>
                <w:rtl/>
              </w:rPr>
              <w:fldChar w:fldCharType="end"/>
            </w:r>
          </w:hyperlink>
        </w:p>
        <w:p w14:paraId="128A3FC1" w14:textId="16C4727A" w:rsidR="007B4859" w:rsidRDefault="00000000" w:rsidP="002D4450">
          <w:pPr>
            <w:pStyle w:val="TOC3"/>
            <w:tabs>
              <w:tab w:val="right" w:leader="dot" w:pos="9350"/>
            </w:tabs>
            <w:bidi w:val="0"/>
            <w:rPr>
              <w:rFonts w:cstheme="minorBidi"/>
              <w:i w:val="0"/>
              <w:iCs w:val="0"/>
              <w:noProof/>
              <w:sz w:val="22"/>
              <w:szCs w:val="22"/>
              <w:rtl/>
            </w:rPr>
          </w:pPr>
          <w:hyperlink w:anchor="_Toc113803083" w:history="1">
            <w:r w:rsidR="007B4859" w:rsidRPr="00BF6B28">
              <w:rPr>
                <w:rStyle w:val="Hyperlink"/>
                <w:noProof/>
                <w:lang w:bidi="ar-SA"/>
              </w:rPr>
              <w:t>Results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Toc113803083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18</w:t>
            </w:r>
            <w:r w:rsidR="007B4859">
              <w:rPr>
                <w:noProof/>
                <w:webHidden/>
                <w:rtl/>
              </w:rPr>
              <w:fldChar w:fldCharType="end"/>
            </w:r>
          </w:hyperlink>
        </w:p>
        <w:p w14:paraId="5CBC99AB" w14:textId="20D7005D" w:rsidR="007B4859" w:rsidRDefault="00000000" w:rsidP="002D4450">
          <w:pPr>
            <w:pStyle w:val="TOC3"/>
            <w:tabs>
              <w:tab w:val="right" w:leader="dot" w:pos="9350"/>
            </w:tabs>
            <w:bidi w:val="0"/>
            <w:rPr>
              <w:rFonts w:cstheme="minorBidi"/>
              <w:i w:val="0"/>
              <w:iCs w:val="0"/>
              <w:noProof/>
              <w:sz w:val="22"/>
              <w:szCs w:val="22"/>
              <w:rtl/>
            </w:rPr>
          </w:pPr>
          <w:hyperlink w:anchor="_Toc113803084" w:history="1">
            <w:r w:rsidR="007B4859" w:rsidRPr="00BF6B28">
              <w:rPr>
                <w:rStyle w:val="Hyperlink"/>
                <w:noProof/>
                <w:lang w:bidi="ar-SA"/>
              </w:rPr>
              <w:t>Discussion</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Toc113803084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18</w:t>
            </w:r>
            <w:r w:rsidR="007B4859">
              <w:rPr>
                <w:noProof/>
                <w:webHidden/>
                <w:rtl/>
              </w:rPr>
              <w:fldChar w:fldCharType="end"/>
            </w:r>
          </w:hyperlink>
        </w:p>
        <w:p w14:paraId="4A60125A" w14:textId="6A7A0581" w:rsidR="007B4859" w:rsidRDefault="00000000" w:rsidP="002D4450">
          <w:pPr>
            <w:pStyle w:val="TOC2"/>
            <w:rPr>
              <w:rFonts w:cstheme="minorBidi"/>
              <w:noProof/>
              <w:sz w:val="22"/>
              <w:szCs w:val="22"/>
              <w:rtl/>
            </w:rPr>
          </w:pPr>
          <w:hyperlink w:anchor="_Toc113803085" w:history="1">
            <w:r w:rsidR="007B4859" w:rsidRPr="00BF6B28">
              <w:rPr>
                <w:rStyle w:val="Hyperlink"/>
                <w:noProof/>
                <w:lang w:bidi="ar-SA"/>
              </w:rPr>
              <w:t>Pilot Experiment 3</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Toc113803085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19</w:t>
            </w:r>
            <w:r w:rsidR="007B4859">
              <w:rPr>
                <w:noProof/>
                <w:webHidden/>
                <w:rtl/>
              </w:rPr>
              <w:fldChar w:fldCharType="end"/>
            </w:r>
          </w:hyperlink>
        </w:p>
        <w:p w14:paraId="62ACD72B" w14:textId="67FB85C4" w:rsidR="007B4859" w:rsidRDefault="00000000" w:rsidP="002D4450">
          <w:pPr>
            <w:pStyle w:val="TOC3"/>
            <w:tabs>
              <w:tab w:val="right" w:leader="dot" w:pos="9350"/>
            </w:tabs>
            <w:bidi w:val="0"/>
            <w:rPr>
              <w:rFonts w:cstheme="minorBidi"/>
              <w:i w:val="0"/>
              <w:iCs w:val="0"/>
              <w:noProof/>
              <w:sz w:val="22"/>
              <w:szCs w:val="22"/>
              <w:rtl/>
            </w:rPr>
          </w:pPr>
          <w:hyperlink w:anchor="_Toc113803086" w:history="1">
            <w:r w:rsidR="007B4859" w:rsidRPr="00BF6B28">
              <w:rPr>
                <w:rStyle w:val="Hyperlink"/>
                <w:noProof/>
                <w:lang w:bidi="ar-SA"/>
              </w:rPr>
              <w:t>Methods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Toc113803086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19</w:t>
            </w:r>
            <w:r w:rsidR="007B4859">
              <w:rPr>
                <w:noProof/>
                <w:webHidden/>
                <w:rtl/>
              </w:rPr>
              <w:fldChar w:fldCharType="end"/>
            </w:r>
          </w:hyperlink>
        </w:p>
        <w:p w14:paraId="1BC7699C" w14:textId="26A0831E" w:rsidR="007B4859" w:rsidRDefault="00000000" w:rsidP="002D4450">
          <w:pPr>
            <w:pStyle w:val="TOC4"/>
            <w:tabs>
              <w:tab w:val="right" w:leader="dot" w:pos="9350"/>
            </w:tabs>
            <w:bidi w:val="0"/>
            <w:rPr>
              <w:rFonts w:cstheme="minorBidi"/>
              <w:noProof/>
              <w:sz w:val="22"/>
              <w:szCs w:val="22"/>
              <w:rtl/>
            </w:rPr>
          </w:pPr>
          <w:hyperlink w:anchor="_Toc113803087" w:history="1">
            <w:r w:rsidR="007B4859" w:rsidRPr="00BF6B28">
              <w:rPr>
                <w:rStyle w:val="Hyperlink"/>
                <w:noProof/>
              </w:rPr>
              <w:t>Participants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Toc113803087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19</w:t>
            </w:r>
            <w:r w:rsidR="007B4859">
              <w:rPr>
                <w:noProof/>
                <w:webHidden/>
                <w:rtl/>
              </w:rPr>
              <w:fldChar w:fldCharType="end"/>
            </w:r>
          </w:hyperlink>
        </w:p>
        <w:p w14:paraId="4C2B491B" w14:textId="5128894E" w:rsidR="007B4859" w:rsidRDefault="00000000" w:rsidP="002D4450">
          <w:pPr>
            <w:pStyle w:val="TOC3"/>
            <w:tabs>
              <w:tab w:val="right" w:leader="dot" w:pos="9350"/>
            </w:tabs>
            <w:bidi w:val="0"/>
            <w:rPr>
              <w:rFonts w:cstheme="minorBidi"/>
              <w:i w:val="0"/>
              <w:iCs w:val="0"/>
              <w:noProof/>
              <w:sz w:val="22"/>
              <w:szCs w:val="22"/>
              <w:rtl/>
            </w:rPr>
          </w:pPr>
          <w:hyperlink w:anchor="_Toc113803088" w:history="1">
            <w:r w:rsidR="007B4859" w:rsidRPr="00BF6B28">
              <w:rPr>
                <w:rStyle w:val="Hyperlink"/>
                <w:noProof/>
                <w:lang w:bidi="ar-SA"/>
              </w:rPr>
              <w:t>Stimuli, Apparatus and Procedure</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Toc113803088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19</w:t>
            </w:r>
            <w:r w:rsidR="007B4859">
              <w:rPr>
                <w:noProof/>
                <w:webHidden/>
                <w:rtl/>
              </w:rPr>
              <w:fldChar w:fldCharType="end"/>
            </w:r>
          </w:hyperlink>
        </w:p>
        <w:p w14:paraId="33A07CEE" w14:textId="280A83A6" w:rsidR="007B4859" w:rsidRDefault="00000000" w:rsidP="002D4450">
          <w:pPr>
            <w:pStyle w:val="TOC3"/>
            <w:tabs>
              <w:tab w:val="right" w:leader="dot" w:pos="9350"/>
            </w:tabs>
            <w:bidi w:val="0"/>
            <w:rPr>
              <w:rFonts w:cstheme="minorBidi"/>
              <w:i w:val="0"/>
              <w:iCs w:val="0"/>
              <w:noProof/>
              <w:sz w:val="22"/>
              <w:szCs w:val="22"/>
              <w:rtl/>
            </w:rPr>
          </w:pPr>
          <w:hyperlink w:anchor="_Toc113803089" w:history="1">
            <w:r w:rsidR="007B4859" w:rsidRPr="00BF6B28">
              <w:rPr>
                <w:rStyle w:val="Hyperlink"/>
                <w:noProof/>
                <w:lang w:bidi="ar-SA"/>
              </w:rPr>
              <w:t>Results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Toc113803089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20</w:t>
            </w:r>
            <w:r w:rsidR="007B4859">
              <w:rPr>
                <w:noProof/>
                <w:webHidden/>
                <w:rtl/>
              </w:rPr>
              <w:fldChar w:fldCharType="end"/>
            </w:r>
          </w:hyperlink>
        </w:p>
        <w:p w14:paraId="2EE5946C" w14:textId="52ECB180" w:rsidR="007B4859" w:rsidRDefault="00000000" w:rsidP="002D4450">
          <w:pPr>
            <w:pStyle w:val="TOC3"/>
            <w:tabs>
              <w:tab w:val="right" w:leader="dot" w:pos="9350"/>
            </w:tabs>
            <w:bidi w:val="0"/>
            <w:rPr>
              <w:rFonts w:cstheme="minorBidi"/>
              <w:i w:val="0"/>
              <w:iCs w:val="0"/>
              <w:noProof/>
              <w:sz w:val="22"/>
              <w:szCs w:val="22"/>
              <w:rtl/>
            </w:rPr>
          </w:pPr>
          <w:hyperlink w:anchor="_Toc113803090" w:history="1">
            <w:r w:rsidR="007B4859" w:rsidRPr="00BF6B28">
              <w:rPr>
                <w:rStyle w:val="Hyperlink"/>
                <w:noProof/>
                <w:lang w:bidi="ar-SA"/>
              </w:rPr>
              <w:t>Discussion</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Toc113803090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21</w:t>
            </w:r>
            <w:r w:rsidR="007B4859">
              <w:rPr>
                <w:noProof/>
                <w:webHidden/>
                <w:rtl/>
              </w:rPr>
              <w:fldChar w:fldCharType="end"/>
            </w:r>
          </w:hyperlink>
        </w:p>
        <w:p w14:paraId="387BC488" w14:textId="44FDBAEA" w:rsidR="007B4859" w:rsidRDefault="00000000" w:rsidP="002D4450">
          <w:pPr>
            <w:pStyle w:val="TOC2"/>
            <w:rPr>
              <w:rFonts w:cstheme="minorBidi"/>
              <w:noProof/>
              <w:sz w:val="22"/>
              <w:szCs w:val="22"/>
              <w:rtl/>
            </w:rPr>
          </w:pPr>
          <w:hyperlink w:anchor="_Toc113803091" w:history="1">
            <w:r w:rsidR="007B4859" w:rsidRPr="00BF6B28">
              <w:rPr>
                <w:rStyle w:val="Hyperlink"/>
                <w:noProof/>
                <w:lang w:bidi="ar-SA"/>
              </w:rPr>
              <w:t>Exp 4</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Toc113803091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22</w:t>
            </w:r>
            <w:r w:rsidR="007B4859">
              <w:rPr>
                <w:noProof/>
                <w:webHidden/>
                <w:rtl/>
              </w:rPr>
              <w:fldChar w:fldCharType="end"/>
            </w:r>
          </w:hyperlink>
        </w:p>
        <w:p w14:paraId="7F2F7250" w14:textId="7D7030E0" w:rsidR="007B4859" w:rsidRDefault="00000000" w:rsidP="002D4450">
          <w:pPr>
            <w:pStyle w:val="TOC3"/>
            <w:tabs>
              <w:tab w:val="right" w:leader="dot" w:pos="9350"/>
            </w:tabs>
            <w:bidi w:val="0"/>
            <w:rPr>
              <w:rFonts w:cstheme="minorBidi"/>
              <w:i w:val="0"/>
              <w:iCs w:val="0"/>
              <w:noProof/>
              <w:sz w:val="22"/>
              <w:szCs w:val="22"/>
              <w:rtl/>
            </w:rPr>
          </w:pPr>
          <w:hyperlink w:anchor="_Toc113803092" w:history="1">
            <w:r w:rsidR="007B4859" w:rsidRPr="00BF6B28">
              <w:rPr>
                <w:rStyle w:val="Hyperlink"/>
                <w:noProof/>
                <w:lang w:bidi="ar-SA"/>
              </w:rPr>
              <w:t>Methods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Toc113803092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22</w:t>
            </w:r>
            <w:r w:rsidR="007B4859">
              <w:rPr>
                <w:noProof/>
                <w:webHidden/>
                <w:rtl/>
              </w:rPr>
              <w:fldChar w:fldCharType="end"/>
            </w:r>
          </w:hyperlink>
        </w:p>
        <w:p w14:paraId="5A417041" w14:textId="2B058701" w:rsidR="007B4859" w:rsidRDefault="00000000" w:rsidP="002D4450">
          <w:pPr>
            <w:pStyle w:val="TOC4"/>
            <w:tabs>
              <w:tab w:val="right" w:leader="dot" w:pos="9350"/>
            </w:tabs>
            <w:bidi w:val="0"/>
            <w:rPr>
              <w:rFonts w:cstheme="minorBidi"/>
              <w:noProof/>
              <w:sz w:val="22"/>
              <w:szCs w:val="22"/>
              <w:rtl/>
            </w:rPr>
          </w:pPr>
          <w:hyperlink w:anchor="_Toc113803093" w:history="1">
            <w:r w:rsidR="007B4859" w:rsidRPr="00BF6B28">
              <w:rPr>
                <w:rStyle w:val="Hyperlink"/>
                <w:noProof/>
              </w:rPr>
              <w:t>Participants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Toc113803093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22</w:t>
            </w:r>
            <w:r w:rsidR="007B4859">
              <w:rPr>
                <w:noProof/>
                <w:webHidden/>
                <w:rtl/>
              </w:rPr>
              <w:fldChar w:fldCharType="end"/>
            </w:r>
          </w:hyperlink>
        </w:p>
        <w:p w14:paraId="1B7C5DEF" w14:textId="10E80A71" w:rsidR="007B4859" w:rsidRDefault="00000000" w:rsidP="002D4450">
          <w:pPr>
            <w:pStyle w:val="TOC3"/>
            <w:tabs>
              <w:tab w:val="right" w:leader="dot" w:pos="9350"/>
            </w:tabs>
            <w:bidi w:val="0"/>
            <w:rPr>
              <w:rFonts w:cstheme="minorBidi"/>
              <w:i w:val="0"/>
              <w:iCs w:val="0"/>
              <w:noProof/>
              <w:sz w:val="22"/>
              <w:szCs w:val="22"/>
              <w:rtl/>
            </w:rPr>
          </w:pPr>
          <w:hyperlink w:anchor="_Toc113803094" w:history="1">
            <w:r w:rsidR="007B4859" w:rsidRPr="00BF6B28">
              <w:rPr>
                <w:rStyle w:val="Hyperlink"/>
                <w:noProof/>
                <w:lang w:bidi="ar-SA"/>
              </w:rPr>
              <w:t>Stimuli, Apparatus and Procedure</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Toc113803094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23</w:t>
            </w:r>
            <w:r w:rsidR="007B4859">
              <w:rPr>
                <w:noProof/>
                <w:webHidden/>
                <w:rtl/>
              </w:rPr>
              <w:fldChar w:fldCharType="end"/>
            </w:r>
          </w:hyperlink>
        </w:p>
        <w:p w14:paraId="0D2C5805" w14:textId="33BF78FE" w:rsidR="007B4859" w:rsidRDefault="00000000" w:rsidP="002D4450">
          <w:pPr>
            <w:pStyle w:val="TOC3"/>
            <w:tabs>
              <w:tab w:val="right" w:leader="dot" w:pos="9350"/>
            </w:tabs>
            <w:bidi w:val="0"/>
            <w:rPr>
              <w:rFonts w:cstheme="minorBidi"/>
              <w:i w:val="0"/>
              <w:iCs w:val="0"/>
              <w:noProof/>
              <w:sz w:val="22"/>
              <w:szCs w:val="22"/>
              <w:rtl/>
            </w:rPr>
          </w:pPr>
          <w:hyperlink w:anchor="_Toc113803095" w:history="1">
            <w:r w:rsidR="007B4859" w:rsidRPr="00BF6B28">
              <w:rPr>
                <w:rStyle w:val="Hyperlink"/>
                <w:noProof/>
                <w:lang w:bidi="ar-SA"/>
              </w:rPr>
              <w:t>Exclusion criteria</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Toc113803095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23</w:t>
            </w:r>
            <w:r w:rsidR="007B4859">
              <w:rPr>
                <w:noProof/>
                <w:webHidden/>
                <w:rtl/>
              </w:rPr>
              <w:fldChar w:fldCharType="end"/>
            </w:r>
          </w:hyperlink>
        </w:p>
        <w:p w14:paraId="79396226" w14:textId="46F29082" w:rsidR="007B4859" w:rsidRDefault="00000000" w:rsidP="002D4450">
          <w:pPr>
            <w:pStyle w:val="TOC3"/>
            <w:tabs>
              <w:tab w:val="right" w:leader="dot" w:pos="9350"/>
            </w:tabs>
            <w:bidi w:val="0"/>
            <w:rPr>
              <w:rFonts w:cstheme="minorBidi"/>
              <w:i w:val="0"/>
              <w:iCs w:val="0"/>
              <w:noProof/>
              <w:sz w:val="22"/>
              <w:szCs w:val="22"/>
              <w:rtl/>
            </w:rPr>
          </w:pPr>
          <w:hyperlink w:anchor="_Toc113803096" w:history="1">
            <w:r w:rsidR="007B4859" w:rsidRPr="00BF6B28">
              <w:rPr>
                <w:rStyle w:val="Hyperlink"/>
                <w:noProof/>
                <w:lang w:bidi="ar-SA"/>
              </w:rPr>
              <w:t>Results</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Toc113803096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23</w:t>
            </w:r>
            <w:r w:rsidR="007B4859">
              <w:rPr>
                <w:noProof/>
                <w:webHidden/>
                <w:rtl/>
              </w:rPr>
              <w:fldChar w:fldCharType="end"/>
            </w:r>
          </w:hyperlink>
        </w:p>
        <w:p w14:paraId="29773DB3" w14:textId="7D7828A5" w:rsidR="007B4859" w:rsidRDefault="00000000" w:rsidP="002D4450">
          <w:pPr>
            <w:pStyle w:val="TOC3"/>
            <w:tabs>
              <w:tab w:val="right" w:leader="dot" w:pos="9350"/>
            </w:tabs>
            <w:bidi w:val="0"/>
            <w:rPr>
              <w:rFonts w:cstheme="minorBidi"/>
              <w:i w:val="0"/>
              <w:iCs w:val="0"/>
              <w:noProof/>
              <w:sz w:val="22"/>
              <w:szCs w:val="22"/>
              <w:rtl/>
            </w:rPr>
          </w:pPr>
          <w:hyperlink w:anchor="_Toc113803097" w:history="1">
            <w:r w:rsidR="007B4859" w:rsidRPr="00BF6B28">
              <w:rPr>
                <w:rStyle w:val="Hyperlink"/>
                <w:noProof/>
                <w:lang w:bidi="ar-SA"/>
              </w:rPr>
              <w:t>Discussion</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Toc113803097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25</w:t>
            </w:r>
            <w:r w:rsidR="007B4859">
              <w:rPr>
                <w:noProof/>
                <w:webHidden/>
                <w:rtl/>
              </w:rPr>
              <w:fldChar w:fldCharType="end"/>
            </w:r>
          </w:hyperlink>
        </w:p>
        <w:p w14:paraId="5E86B319" w14:textId="03B48659" w:rsidR="007B4859" w:rsidRDefault="00000000" w:rsidP="002D4450">
          <w:pPr>
            <w:pStyle w:val="TOC2"/>
            <w:rPr>
              <w:rFonts w:cstheme="minorBidi"/>
              <w:noProof/>
              <w:sz w:val="22"/>
              <w:szCs w:val="22"/>
              <w:rtl/>
            </w:rPr>
          </w:pPr>
          <w:hyperlink w:anchor="_Toc113803098" w:history="1">
            <w:r w:rsidR="007B4859" w:rsidRPr="00BF6B28">
              <w:rPr>
                <w:rStyle w:val="Hyperlink"/>
                <w:noProof/>
                <w:lang w:bidi="ar-SA"/>
              </w:rPr>
              <w:t>General Discussion</w:t>
            </w:r>
            <w:r w:rsidR="007B4859">
              <w:rPr>
                <w:noProof/>
                <w:webHidden/>
                <w:rtl/>
              </w:rPr>
              <w:tab/>
            </w:r>
            <w:r w:rsidR="007B4859">
              <w:rPr>
                <w:noProof/>
                <w:webHidden/>
                <w:rtl/>
              </w:rPr>
              <w:fldChar w:fldCharType="begin"/>
            </w:r>
            <w:r w:rsidR="007B4859">
              <w:rPr>
                <w:noProof/>
                <w:webHidden/>
                <w:rtl/>
              </w:rPr>
              <w:instrText xml:space="preserve"> </w:instrText>
            </w:r>
            <w:r w:rsidR="007B4859">
              <w:rPr>
                <w:noProof/>
                <w:webHidden/>
              </w:rPr>
              <w:instrText>PAGEREF</w:instrText>
            </w:r>
            <w:r w:rsidR="007B4859">
              <w:rPr>
                <w:noProof/>
                <w:webHidden/>
                <w:rtl/>
              </w:rPr>
              <w:instrText xml:space="preserve"> _</w:instrText>
            </w:r>
            <w:r w:rsidR="007B4859">
              <w:rPr>
                <w:noProof/>
                <w:webHidden/>
              </w:rPr>
              <w:instrText>Toc113803098 \h</w:instrText>
            </w:r>
            <w:r w:rsidR="007B4859">
              <w:rPr>
                <w:noProof/>
                <w:webHidden/>
                <w:rtl/>
              </w:rPr>
              <w:instrText xml:space="preserve"> </w:instrText>
            </w:r>
            <w:r w:rsidR="007B4859">
              <w:rPr>
                <w:noProof/>
                <w:webHidden/>
                <w:rtl/>
              </w:rPr>
            </w:r>
            <w:r w:rsidR="007B4859">
              <w:rPr>
                <w:noProof/>
                <w:webHidden/>
                <w:rtl/>
              </w:rPr>
              <w:fldChar w:fldCharType="separate"/>
            </w:r>
            <w:r w:rsidR="007B4859">
              <w:rPr>
                <w:noProof/>
                <w:webHidden/>
                <w:rtl/>
              </w:rPr>
              <w:t>25</w:t>
            </w:r>
            <w:r w:rsidR="007B4859">
              <w:rPr>
                <w:noProof/>
                <w:webHidden/>
                <w:rtl/>
              </w:rPr>
              <w:fldChar w:fldCharType="end"/>
            </w:r>
          </w:hyperlink>
        </w:p>
        <w:p w14:paraId="4587C80F" w14:textId="7091B353" w:rsidR="006238E0" w:rsidRDefault="006238E0" w:rsidP="002D4450">
          <w:pPr>
            <w:pStyle w:val="TOCHeading"/>
            <w:ind w:firstLine="0"/>
          </w:pPr>
          <w:r>
            <w:fldChar w:fldCharType="end"/>
          </w:r>
        </w:p>
      </w:sdtContent>
    </w:sdt>
    <w:p w14:paraId="17A4C2D6" w14:textId="1C8FCA86" w:rsidR="00A85F15" w:rsidRPr="00A85F15" w:rsidRDefault="004C0E90" w:rsidP="006238E0">
      <w:pPr>
        <w:pStyle w:val="Heading2"/>
      </w:pPr>
      <w:r>
        <w:rPr>
          <w:rFonts w:eastAsia="SimSun"/>
          <w:kern w:val="24"/>
        </w:rPr>
        <w:br w:type="page"/>
      </w:r>
    </w:p>
    <w:p w14:paraId="097B8BFD" w14:textId="26B07FC7" w:rsidR="00BF08EE" w:rsidRPr="00BF08EE" w:rsidRDefault="00BF08EE" w:rsidP="006238E0">
      <w:pPr>
        <w:pStyle w:val="Heading2"/>
      </w:pPr>
      <w:bookmarkStart w:id="2" w:name="_Toc113803061"/>
      <w:r w:rsidRPr="00BF08EE">
        <w:lastRenderedPageBreak/>
        <w:t>Introduction</w:t>
      </w:r>
      <w:bookmarkEnd w:id="2"/>
    </w:p>
    <w:bookmarkEnd w:id="1"/>
    <w:p w14:paraId="0C093F9C" w14:textId="5C3C5169" w:rsidR="004F240A" w:rsidRPr="00E44B96" w:rsidRDefault="004F240A" w:rsidP="00D94EDE">
      <w:pPr>
        <w:ind w:firstLine="0"/>
        <w:pPrChange w:id="3" w:author="Chen Heller" w:date="2022-09-12T16:32:00Z">
          <w:pPr/>
        </w:pPrChange>
      </w:pPr>
      <w:r w:rsidRPr="00E44B96">
        <w:t>Our brain continuously processes information. It receives inputs via our senses and processes it in various ways, for a variety of stimuli and using different modalities</w:t>
      </w:r>
      <w:r w:rsidR="00616793">
        <w:t xml:space="preserve"> </w:t>
      </w:r>
      <w:r w:rsidR="00616793">
        <w:fldChar w:fldCharType="begin"/>
      </w:r>
      <w:r w:rsidR="004457F5">
        <w:instrText xml:space="preserve"> ADDIN ZOTERO_ITEM CSL_CITATION {"citationID":"3YMtcbL8","properties":{"formattedCitation":"(Kanwisher et al., 1997; Kappers &amp; Bergmann Tiest, 2013; Poirier et al., 2005; Willander &amp; Larsson, 2006)","plainCitation":"(Kanwisher et al., 1997; Kappers &amp; Bergmann Tiest, 2013; Poirier et al., 2005; Willander &amp; Larsson, 2006)","noteIndex":0},"citationItems":[{"id":672,"uris":["http://zotero.org/users/8275165/items/6ITK83LN"],"itemData":{"id":672,"type":"article-journal","abstract":"Using functional magnetic resonance imaging (fMRI), we found an area in the fusiform gyrus in 12 of the 15 subjects tested that was significantly more active when the subjects viewed faces than when they viewed assorted common objects. This face activation was used to define a specific region of interest individually for each subject, within which several new tests of face specificity were run. In each of five subjects tested, the predefined candidate “face area” also responded significantly more strongly to passive viewing of (1) intact than scrambled two-tone faces, (2) full front-view face photos than front-view photos of houses, and (in a different set of five subjects) (3) three-quarter-view face photos (with hair concealed) than photos of human hands; it also responded more strongly during (4) a consecutive matching task performed on three-quarter-view faces versus hands. Our technique of running multiple tests applied to the same region defined functionally within individual subjects provides a solution to two common problems in functional imaging: (1) the requirement to correct for multiple statistical comparisons and (2) the inevitable ambiguity in the interpretation of any study in which only two or three conditions are compared. Our data allow us to reject alternative accounts of the function of the fusiform face area (area “FF”) that appeal to visual attention, subordinate-level classification, or general processing of any animate or human forms, demonstrating that this region is selectively involved in the perception of faces.","container-title":"Journal of Neuroscience","DOI":"10.1523/JNEUROSCI.17-11-04302.1997","ISSN":"0270-6474, 1529-2401","issue":"11","journalAbbreviation":"J. Neurosci.","language":"en","license":"Copyright © 1997 Society for Neuroscience","note":"publisher: Society for Neuroscience\nsection: Articles\nPMID: 9151747","page":"4302-4311","source":"www.jneurosci.org","title":"The Fusiform Face Area: A Module in Human Extrastriate Cortex Specialized for Face Perception","title-short":"The Fusiform Face Area","volume":"17","author":[{"family":"Kanwisher","given":"Nancy"},{"family":"McDermott","given":"Josh"},{"family":"Chun","given":"Marvin M."}],"issued":{"date-parts":[["1997",6,1]]}}},{"id":399,"uris":["http://zotero.org/users/8275165/items/8RFRXT2P"],"itemData":{"id":399,"type":"article-journal","container-title":"Wiley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616793">
        <w:fldChar w:fldCharType="separate"/>
      </w:r>
      <w:r w:rsidR="004457F5" w:rsidRPr="004457F5">
        <w:rPr>
          <w:rFonts w:ascii="Times New Roman" w:hAnsi="Times New Roman" w:cs="Times New Roman"/>
        </w:rPr>
        <w:t>(Kanwisher et al., 1997; Kappers &amp; Bergmann Tiest, 2013; Poirier et al., 2005; Willander &amp; Larsson, 2006)</w:t>
      </w:r>
      <w:r w:rsidR="00616793">
        <w:fldChar w:fldCharType="end"/>
      </w:r>
      <w:r w:rsidRPr="00E44B96">
        <w:t xml:space="preserve">. For example, upon seeing a ball flying our direction, </w:t>
      </w:r>
      <w:del w:id="4" w:author="Chen Heller" w:date="2022-09-10T08:14:00Z">
        <w:r w:rsidRPr="00E44B96" w:rsidDel="00C46CA3">
          <w:delText>we</w:delText>
        </w:r>
      </w:del>
      <w:ins w:id="5" w:author="Chen Heller" w:date="2022-09-10T08:14:00Z">
        <w:r w:rsidR="00C46CA3" w:rsidRPr="00E44B96">
          <w:t>I</w:t>
        </w:r>
      </w:ins>
      <w:r w:rsidRPr="00E44B96">
        <w:t xml:space="preserve"> </w:t>
      </w:r>
      <w:r w:rsidRPr="00E96D8E">
        <w:t>process</w:t>
      </w:r>
      <w:r w:rsidRPr="00E44B96">
        <w:t xml:space="preserve"> its trajectory and the likelihood of it hitting us. The produced results can lead to a change in behavior – like ducking the ball in this case</w:t>
      </w:r>
      <w:r w:rsidR="00370CA0">
        <w:t xml:space="preserve"> </w:t>
      </w:r>
      <w:r w:rsidR="00370CA0">
        <w:fldChar w:fldCharType="begin"/>
      </w:r>
      <w:r w:rsidR="00370CA0">
        <w:instrText xml:space="preserve"> ADDIN ZOTERO_ITEM CSL_CITATION {"citationID":"QKrfhdAW","properties":{"formattedCitation":"(Aivar et al., 2008; von Hofsten &amp; Lindhagen, 1979)","plainCitation":"(Aivar et al., 2008; von Hofsten &amp; Lindhagen, 1979)","noteIndex":0},"citationItems":[{"id":431,"uris":["http://zotero.org/users/8275165/items/F3J6YRB8"],"itemData":{"id":431,"type":"article-journal","container-title":"Experimental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370CA0">
        <w:fldChar w:fldCharType="separate"/>
      </w:r>
      <w:r w:rsidR="00370CA0" w:rsidRPr="00370CA0">
        <w:rPr>
          <w:rFonts w:ascii="Times New Roman" w:hAnsi="Times New Roman" w:cs="Times New Roman"/>
        </w:rPr>
        <w:t>(Aivar et al., 2008; von Hofsten &amp; Lindhagen, 1979)</w:t>
      </w:r>
      <w:r w:rsidR="00370CA0">
        <w:fldChar w:fldCharType="end"/>
      </w:r>
      <w:r w:rsidRPr="00E44B96">
        <w:t xml:space="preserve"> – and/or to internal changes, like the induction of fear</w:t>
      </w:r>
      <w:r w:rsidR="00175865">
        <w:t xml:space="preserve"> </w:t>
      </w:r>
      <w:r w:rsidR="00175865">
        <w:fldChar w:fldCharType="begin"/>
      </w:r>
      <w:r w:rsidR="008B3911">
        <w:instrText xml:space="preserve"> ADDIN ZOTERO_ITEM CSL_CITATION {"citationID":"XZi2Oa32","properties":{"formattedCitation":"(Sawchuk et al., 2002; Siedlecka &amp; Denson, 2019)","plainCitation":"(Sawchuk et al., 2002; Siedlecka &amp; Denson, 2019)","noteIndex":0},"citationItems":[{"id":401,"uris":["http://zotero.org/users/8275165/items/V3L6Q66K"],"itemData":{"id":401,"type":"article-journal","abstract":"Individuals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F"}],"issued":{"date-parts":[["2002",9]]}}},{"id":437,"uris":["http://zotero.org/users/8275165/items/EXHTWP2I"],"itemData":{"id":437,"type":"article-journal","abstract":"Experimental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175865">
        <w:fldChar w:fldCharType="separate"/>
      </w:r>
      <w:r w:rsidR="008B3911" w:rsidRPr="008B3911">
        <w:rPr>
          <w:rFonts w:ascii="Times New Roman" w:hAnsi="Times New Roman" w:cs="Times New Roman"/>
        </w:rPr>
        <w:t>(Sawchuk et al., 2002; Siedlecka &amp; Denson, 2019)</w:t>
      </w:r>
      <w:r w:rsidR="00175865">
        <w:fldChar w:fldCharType="end"/>
      </w:r>
      <w:r w:rsidRPr="00E44B96">
        <w:t>. Some of these processes are also accompanied by conscious experiences</w:t>
      </w:r>
      <w:r w:rsidR="00A96A13">
        <w:t xml:space="preserve"> </w:t>
      </w:r>
      <w:r w:rsidR="00A96A13">
        <w:fldChar w:fldCharType="begin"/>
      </w:r>
      <w:r w:rsidR="00244B03">
        <w:instrText xml:space="preserve"> ADDIN ZOTERO_ITEM CSL_CITATION {"citationID":"QdgJ5uQZ","properties":{"formattedCitation":"(Brown et al., 2019; Lamme &amp; Roelfsema, 2000; Mashour et al., 2020; Tononi et al., 2016)","plainCitation":"(Brown et al., 2019; Lamme &amp; Roelfsema, 2000; Mashour et al., 2020; Tononi et al., 2016)","noteIndex":0},"citationItems":[{"id":415,"uris":["http://zotero.org/users/8275165/items/WPBZDA4H"],"itemData":{"id":415,"type":"article-journal","container-title":"Trends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E."}],"issued":{"date-parts":[["2019",9]]}}},{"id":439,"uris":["http://zotero.org/users/8275165/items/8DPMKR6H"],"itemData":{"id":439,"type":"article-journal","container-title":"Trends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409,"uris":["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413,"uris":["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schema":"https://github.com/citation-style-language/schema/raw/master/csl-citation.json"} </w:instrText>
      </w:r>
      <w:r w:rsidR="00A96A13">
        <w:fldChar w:fldCharType="separate"/>
      </w:r>
      <w:r w:rsidR="00244B03" w:rsidRPr="00244B03">
        <w:rPr>
          <w:rFonts w:ascii="Times New Roman" w:hAnsi="Times New Roman" w:cs="Times New Roman"/>
        </w:rPr>
        <w:t>(Brown et al., 2019; Lamme &amp; Roelfsema, 2000; Mashour et al., 2020; Tononi et al., 2016)</w:t>
      </w:r>
      <w:r w:rsidR="00A96A13">
        <w:fldChar w:fldCharType="end"/>
      </w:r>
      <w:r w:rsidRPr="00E44B96">
        <w:t xml:space="preserve">: I perceive the flying ball, and I experience the sense of fear. But </w:t>
      </w:r>
      <w:r w:rsidR="0033114B" w:rsidRPr="00E44B96">
        <w:t>this is not always the case:</w:t>
      </w:r>
      <w:r w:rsidRPr="00E44B96">
        <w:t xml:space="preserve"> I might miss the ball altogether</w:t>
      </w:r>
      <w:r w:rsidR="0033114B" w:rsidRPr="00E44B96">
        <w:t>, for example</w:t>
      </w:r>
      <w:r w:rsidRPr="00E44B96">
        <w:t xml:space="preserve"> if I am extremely occupied by a </w:t>
      </w:r>
      <w:r w:rsidR="0099451E" w:rsidRPr="00E44B96">
        <w:t xml:space="preserve">different </w:t>
      </w:r>
      <w:r w:rsidRPr="00E44B96">
        <w:t xml:space="preserve">engaging </w:t>
      </w:r>
      <w:r w:rsidR="0099451E" w:rsidRPr="00E44B96">
        <w:t xml:space="preserve">task </w:t>
      </w:r>
      <w:r w:rsidR="009D2E02">
        <w:fldChar w:fldCharType="begin"/>
      </w:r>
      <w:r w:rsidR="009D2E02">
        <w:instrText xml:space="preserve"> ADDIN ZOTERO_ITEM CSL_CITATION {"citationID":"TJAhv8Ih","properties":{"formattedCitation":"(Hyman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9D2E02">
        <w:fldChar w:fldCharType="separate"/>
      </w:r>
      <w:r w:rsidR="009D2E02" w:rsidRPr="009D2E02">
        <w:rPr>
          <w:rFonts w:ascii="Times New Roman" w:hAnsi="Times New Roman" w:cs="Times New Roman"/>
        </w:rPr>
        <w:t>(Hyman et al., 2009; Mack &amp; Rock, 1998)</w:t>
      </w:r>
      <w:r w:rsidR="009D2E02">
        <w:fldChar w:fldCharType="end"/>
      </w:r>
      <w:r w:rsidR="002A5026" w:rsidRPr="00E44B96">
        <w:t>. Importantly however</w:t>
      </w:r>
      <w:r w:rsidRPr="00E44B96">
        <w:t>, I might still duck the ball following some automated response triggered by unconscious processing</w:t>
      </w:r>
      <w:r w:rsidR="004275F5">
        <w:t xml:space="preserve"> </w:t>
      </w:r>
      <w:r w:rsidR="004275F5">
        <w:fldChar w:fldCharType="begin"/>
      </w:r>
      <w:r w:rsidR="008C5027">
        <w:instrText xml:space="preserve"> ADDIN ZOTERO_ITEM CSL_CITATION {"citationID":"KNbcOUwJ","properties":{"formattedCitation":"(Holland et al., 2005; Kihlstrom, 1987; Kouider &amp; Dehaene, 2007)","plainCitation":"(Holland et al., 2005; Kihlstrom, 1987; Kouider &amp; Dehaene, 2007)","noteIndex":0},"citationItems":[{"id":445,"uris":["http://zotero.org/users/8275165/items/Z6FXKTTP"],"itemData":{"id":445,"type":"article-journal","abstract":"Three studies explored whether odor can inﬂuence people’s cognition and behavior without their being consciously aware of the inﬂuence. In two studies, we tested and conﬁrmed that when participants were unobtrusively exposed to citrus-scented all-purpose cleaner, the mental accessibility of the behavior concept of cleaning was enhanced, as was indicated by faster identiﬁcation of cleaning-related words in a lexical decision task and higher frequency of listing cleaning-related activities when describing expected behavior during the day. Finally, a third study established that the mere exposure to the scent of all-purpose cleaner caused participants to keep their direct environment more clean during an eating task. Awareness checks showed that participants were unaware of this inﬂuence. The present studies reveal the nonconscious inﬂuence that olfactory cues can have on thinking and doing.","container-title":"Psychological Science","DOI":"10.1111/j.1467-9280.2005.01597.x","ISSN":"0956-7976","issue":"9","journalAbbreviation":"Psychological Science","language":"en","page":"689-693","source":"DOI.org (Crossref)","title":"Smells Like Clean Spirit: Nonconscious Effects of Scent on Cognition and Behavior","title-short":"Smells Like Clean Spirit","volume":"16","author":[{"family":"Holland","given":"R. W."},{"family":"Hendriks","given":"M."},{"family":"Aarts","given":"H."}],"issued":{"date-parts":[["2005",9,1]]}}},{"id":682,"uris":["http://zotero.org/users/8275165/items/A5GRGWWZ"],"itemData":{"id":682,"type":"article-journal","abstract":"Contemporary research in cognitive psychology reveals the impact of nonconscious mental structures and processes on the individual's conscious experience, thought, and action. Research on perceptual-cognitive and motoric skills indicates that they are automatized through experience, and thus rendered unconscious. In addition, research on subliminal perception, implicit memory, and hypnosis indicates that events can affect mental functions even though they cannot be consciously perceived or remembered. These findings suggest a tripartite division of the cognitive unconscious into truly unconscious mental processes operating on knowledge structures that may themselves be preconscious or subconscious.","container-title":"Science","ISSN":"0036-8075","issue":"4821","note":"publisher: American Association for the Advancement of Science","page":"1445-1452","source":"JSTOR","title":"The Cognitive Unconscious","volume":"237","author":[{"family":"Kihlstrom","given":"John F."}],"issued":{"date-parts":[["1987"]]}}},{"id":277,"uris":["http://zotero.org/users/8275165/items/CPHT6W9I"],"itemData":{"id":277,"type":"article-journal","abstract":"Understanding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275F5">
        <w:fldChar w:fldCharType="separate"/>
      </w:r>
      <w:r w:rsidR="008C5027" w:rsidRPr="008C5027">
        <w:rPr>
          <w:rFonts w:ascii="Times New Roman" w:hAnsi="Times New Roman" w:cs="Times New Roman"/>
        </w:rPr>
        <w:t>(Holland et al., 2005; Kihlstrom, 1987; Kouider &amp; Dehaene, 2007)</w:t>
      </w:r>
      <w:r w:rsidR="004275F5">
        <w:fldChar w:fldCharType="end"/>
      </w:r>
      <w:r w:rsidRPr="00E44B96">
        <w:t>. What differentiates between such conscious and unconscious processing?</w:t>
      </w:r>
    </w:p>
    <w:p w14:paraId="13B45041" w14:textId="4107D491" w:rsidR="00835178" w:rsidRDefault="004F240A" w:rsidP="00FF65B8">
      <w:r>
        <w:t xml:space="preserve">In the lab, studies trying to answer this question have used different methods to render the stimulus invisible (for </w:t>
      </w:r>
      <w:r w:rsidR="008414CB">
        <w:t xml:space="preserve">a </w:t>
      </w:r>
      <w:r>
        <w:t>review, see</w:t>
      </w:r>
      <w:r w:rsidR="00ED3BE7">
        <w:t xml:space="preserve"> </w:t>
      </w:r>
      <w:r w:rsidR="0071096F">
        <w:fldChar w:fldCharType="begin"/>
      </w:r>
      <w:r w:rsidR="0071096F">
        <w:instrText xml:space="preserve"> ADDIN ZOTERO_ITEM CSL_CITATION {"citationID":"bFgPjxu4","properties":{"formattedCitation":"(Breitmeyer, 2015; Kim &amp; Blake, 2005)","plainCitation":"(Breitmeyer, 2015; Kim &amp; Blake, 2005)","noteIndex":0},"citationItems":[{"id":453,"uris":["http://zotero.org/users/8275165/items/GNJVBIM2"],"itemData":{"id":453,"type":"article-journal","abstract":"Numerous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magic","volume":"9","author":[{"family":"Kim","given":"Chai-Youn"},{"family":"Blake","given":"Randolph"}],"issued":{"date-parts":[["2005",8]]}}}],"schema":"https://github.com/citation-style-language/schema/raw/master/csl-citation.json"} </w:instrText>
      </w:r>
      <w:r w:rsidR="0071096F">
        <w:fldChar w:fldCharType="separate"/>
      </w:r>
      <w:r w:rsidR="0071096F" w:rsidRPr="0071096F">
        <w:rPr>
          <w:rFonts w:ascii="Times New Roman" w:hAnsi="Times New Roman" w:cs="Times New Roman"/>
        </w:rPr>
        <w:t>Breitmeyer, 2015; Kim &amp; Blake, 2005</w:t>
      </w:r>
      <w:r w:rsidR="0071096F">
        <w:fldChar w:fldCharType="end"/>
      </w:r>
      <w:r>
        <w:t xml:space="preserve">). </w:t>
      </w:r>
      <w:r w:rsidR="004737F1">
        <w:t xml:space="preserve">One possibility is to degrade </w:t>
      </w:r>
      <w:r>
        <w:t xml:space="preserve">the physical properties of the stimulus </w:t>
      </w:r>
      <w:r w:rsidR="002219BE">
        <w:t>(e.g., contrast, resolution, volume, duration)</w:t>
      </w:r>
      <w:r w:rsidR="00680C2E">
        <w:t xml:space="preserve"> </w:t>
      </w:r>
      <w:r w:rsidR="00680C2E">
        <w:fldChar w:fldCharType="begin"/>
      </w:r>
      <w:r w:rsidR="00680C2E">
        <w:instrText xml:space="preserve"> ADDIN ZOTERO_ITEM CSL_CITATION {"citationID":"aSfm84Kr","properties":{"formattedCitation":"(Daltrozzo et al., 2011; Li et al., 2007)","plainCitation":"(Daltrozzo et al., 2011; Li et al., 2007)","noteIndex":0},"citationItems":[{"id":421,"uris":["http://zotero.org/users/8275165/items/ZRZA4HNA"],"itemData":{"id":421,"type":"article-journal","abstract":"Numerous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instrText>
      </w:r>
      <w:r w:rsidR="00680C2E">
        <w:fldChar w:fldCharType="separate"/>
      </w:r>
      <w:r w:rsidR="00680C2E" w:rsidRPr="00680C2E">
        <w:rPr>
          <w:rFonts w:ascii="Times New Roman" w:hAnsi="Times New Roman" w:cs="Times New Roman"/>
        </w:rPr>
        <w:t>(Daltrozzo et al., 2011; Li et al., 2007)</w:t>
      </w:r>
      <w:r w:rsidR="00680C2E">
        <w:fldChar w:fldCharType="end"/>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2F325F">
        <w:t xml:space="preserve"> </w:t>
      </w:r>
      <w:r w:rsidR="005B4A5B">
        <w:fldChar w:fldCharType="begin"/>
      </w:r>
      <w:r w:rsidR="006B6B4D">
        <w:instrText xml:space="preserve"> ADDIN ZOTERO_ITEM CSL_CITATION {"citationID":"qvRpgQDu","properties":{"formattedCitation":"(Almeida et al., 2013; Dehaene et al., 1998)","plainCitation":"(Almeida et al., 2013; Dehaene et al., 1998)","noteIndex":0},"citationItems":[{"id":425,"uris":["http://zotero.org/users/8275165/items/JAV5PJEU"],"itemData":{"id":425,"type":"article-journal","container-title":"Cognitive,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instrText>
      </w:r>
      <w:r w:rsidR="005B4A5B">
        <w:fldChar w:fldCharType="separate"/>
      </w:r>
      <w:r w:rsidR="006B6B4D" w:rsidRPr="006B6B4D">
        <w:rPr>
          <w:rFonts w:ascii="Times New Roman" w:hAnsi="Times New Roman" w:cs="Times New Roman"/>
        </w:rPr>
        <w:t>(Almeida et al., 2013; Dehaene et al., 1998)</w:t>
      </w:r>
      <w:r w:rsidR="005B4A5B">
        <w:fldChar w:fldCharType="end"/>
      </w:r>
      <w:r w:rsidR="000E6BB5">
        <w:t>.</w:t>
      </w:r>
      <w:r w:rsidR="00043EEA">
        <w:t xml:space="preserve"> Invisibility can also be achieved by diverting attention away from the stimulus</w:t>
      </w:r>
      <w:r w:rsidR="00B61B7C">
        <w:t xml:space="preserve"> </w:t>
      </w:r>
      <w:r w:rsidR="00B61B7C">
        <w:fldChar w:fldCharType="begin"/>
      </w:r>
      <w:r w:rsidR="00FF65B8">
        <w:instrText xml:space="preserve"> ADDIN ZOTERO_ITEM CSL_CITATION {"citationID":"Imc4jhJZ","properties":{"formattedCitation":"(Hyman et al., 2009; Mack &amp; Rock, 1998)","plainCitation":"(Hyman et al., 2009; Mack &amp; Rock, 1998)","noteIndex":0},"citationItems":[{"id":447,"uris":["http://zotero.org/users/8275165/items/E7UNV3M8"],"itemData":{"id":447,"type":"article-journal","abstract":"We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M."}],"issued":{"date-parts":[["2009",10,19]]}}},{"id":678,"uris":["http://zotero.org/users/8275165/items/I845RP7P"],"itemData":{"id":678,"type":"chapter","abstract":"Summarizes research which led to the discovery of a phenomenon named Inattentional Blindness (IB), the occurrence of perception without accompanying attention. The authors discuss methods of studying perception, IB at fixation, and evidence for the phenomenon from priming studies. (PsycINFO Database Record (c) 2019 APA, all rights reserved)","collection-title":"Vancouver studies in cognitive science, Vol. 8.","container-title":"Visual attention","event-place":"New York, NY, US","ISBN":"978-0-19-512692-1","page":"55-76","publisher":"Oxford University Press","publisher-place":"New York, NY, US","source":"APA PsycNet","title":"Inattentional blindness: Perception without attention","title-short":"Inattentional blindness","author":[{"family":"Mack","given":"Arien"},{"family":"Rock","given":"Irvin"}],"issued":{"date-parts":[["1998"]]}}}],"schema":"https://github.com/citation-style-language/schema/raw/master/csl-citation.json"} </w:instrText>
      </w:r>
      <w:r w:rsidR="00B61B7C">
        <w:fldChar w:fldCharType="separate"/>
      </w:r>
      <w:r w:rsidR="00FF65B8" w:rsidRPr="00FF65B8">
        <w:rPr>
          <w:rFonts w:ascii="Times New Roman" w:hAnsi="Times New Roman" w:cs="Times New Roman"/>
        </w:rPr>
        <w:t>(Hyman et al., 2009; Mack &amp; Rock, 1998)</w:t>
      </w:r>
      <w:r w:rsidR="00B61B7C">
        <w:fldChar w:fldCharType="end"/>
      </w:r>
      <w:r w:rsidR="00043EEA">
        <w:t>.</w:t>
      </w:r>
    </w:p>
    <w:p w14:paraId="5156871E" w14:textId="143140BB" w:rsidR="004F240A" w:rsidRDefault="004F240A" w:rsidP="00394A04">
      <w:r>
        <w:t xml:space="preserve">All three </w:t>
      </w:r>
      <w:r w:rsidR="00A44BFB">
        <w:t>methods</w:t>
      </w:r>
      <w:r w:rsidR="001C015A">
        <w:t xml:space="preserve">, and others </w:t>
      </w:r>
      <w:del w:id="6" w:author="Chen Heller" w:date="2022-09-11T16:40:00Z">
        <w:r w:rsidR="001C015A" w:rsidDel="00D820B0">
          <w:delText xml:space="preserve">(for reviews, see </w:delText>
        </w:r>
        <w:commentRangeStart w:id="7"/>
        <w:r w:rsidR="001C015A" w:rsidDel="00D820B0">
          <w:delText>REF</w:delText>
        </w:r>
        <w:commentRangeEnd w:id="7"/>
        <w:r w:rsidR="001C015A" w:rsidDel="00D820B0">
          <w:rPr>
            <w:rStyle w:val="CommentReference"/>
          </w:rPr>
          <w:commentReference w:id="7"/>
        </w:r>
        <w:r w:rsidR="001C015A" w:rsidDel="00D820B0">
          <w:delText>)</w:delText>
        </w:r>
      </w:del>
      <w:r>
        <w:t xml:space="preserve"> </w:t>
      </w:r>
      <w:r w:rsidR="0021076E">
        <w:t>typically decrease the visibility of the stimulus, but also evoke weaker neural</w:t>
      </w:r>
      <w:r>
        <w:t xml:space="preserve"> response</w:t>
      </w:r>
      <w:r w:rsidR="0021076E">
        <w:t>s</w:t>
      </w:r>
      <w:r>
        <w:t xml:space="preserve"> to the stimul</w:t>
      </w:r>
      <w:r w:rsidR="001D0C5A">
        <w:t>us</w:t>
      </w:r>
      <w:r w:rsidR="00F010B3">
        <w:t xml:space="preserve"> </w:t>
      </w:r>
      <w:r w:rsidR="00F010B3">
        <w:fldChar w:fldCharType="begin"/>
      </w:r>
      <w:r w:rsidR="003C49D4">
        <w:instrText xml:space="preserve"> ADDIN ZOTERO_ITEM CSL_CITATION {"citationID":"eygw4LbU","properties":{"formattedCitation":"(Dehaene et al., 1998; Yuval-Greenberg &amp; Heeger, 2013)","plainCitation":"(Dehaene et al., 1998; Yuval-Greenberg &amp; Heeger, 2013)","noteIndex":0},"citationItems":[{"id":427,"uris":["http://zotero.org/users/8275165/items/VBZWWCFN"],"itemData":{"id":427,"type":"article-journal","language":"en","page":"4","source":"Zotero","title":"Imaging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686,"uris":["http://zotero.org/users/8275165/items/VY67UAT7"],"itemData":{"id":686,"type":"article-journal","container-title":"Journal of Neuroscience","DOI":"10.1523/JNEUROSCI.4612-12.2013","ISSN":"0270-6474, 1529-2401","issue":"23","journalAbbreviation":"Journal of Neuroscience","language":"en","page":"9635-9643","source":"DOI.org (Crossref)","title":"Continuous Flash Suppression Modulates Cortical Activity in Early Visual Cortex","volume":"33","author":[{"family":"Yuval-Greenberg","given":"S."},{"family":"Heeger","given":"D. J."}],"issued":{"date-parts":[["2013",6,5]]}}}],"schema":"https://github.com/citation-style-language/schema/raw/master/csl-citation.json"} </w:instrText>
      </w:r>
      <w:r w:rsidR="00F010B3">
        <w:fldChar w:fldCharType="separate"/>
      </w:r>
      <w:r w:rsidR="003C49D4" w:rsidRPr="003C49D4">
        <w:rPr>
          <w:rFonts w:ascii="Times New Roman" w:hAnsi="Times New Roman" w:cs="Times New Roman"/>
        </w:rPr>
        <w:t>(Dehaene et al., 1998; Yuval-Greenberg &amp; Heeger, 2013)</w:t>
      </w:r>
      <w:r w:rsidR="00F010B3">
        <w:fldChar w:fldCharType="end"/>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62193E">
        <w:t xml:space="preserve"> </w:t>
      </w:r>
      <w:r w:rsidR="0062193E">
        <w:fldChar w:fldCharType="begin"/>
      </w:r>
      <w:r w:rsidR="0062193E">
        <w:instrText xml:space="preserve"> ADDIN ZOTERO_ITEM CSL_CITATION {"citationID":"yVRI4jwh","properties":{"formattedCitation":"(Greenwald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62193E">
        <w:fldChar w:fldCharType="separate"/>
      </w:r>
      <w:r w:rsidR="0062193E" w:rsidRPr="0062193E">
        <w:rPr>
          <w:rFonts w:ascii="Times New Roman" w:hAnsi="Times New Roman" w:cs="Times New Roman"/>
        </w:rPr>
        <w:t>(Greenwald et al., 1996)</w:t>
      </w:r>
      <w:r w:rsidR="0062193E">
        <w:fldChar w:fldCharType="end"/>
      </w:r>
      <w:r w:rsidR="0062193E">
        <w:t>.</w:t>
      </w:r>
      <w:r>
        <w:t xml:space="preserve"> </w:t>
      </w:r>
      <w:r w:rsidR="00E55B8C">
        <w:t xml:space="preserve">As a result, </w:t>
      </w:r>
      <w:r w:rsidR="00927E3C">
        <w:t xml:space="preserve">the </w:t>
      </w:r>
      <w:r w:rsidR="00AB3845">
        <w:t xml:space="preserve">field abounds with </w:t>
      </w:r>
      <w:r w:rsidR="00927E3C">
        <w:t xml:space="preserve">contradicting findings </w:t>
      </w:r>
      <w:r w:rsidR="00011C0B">
        <w:fldChar w:fldCharType="begin"/>
      </w:r>
      <w:r w:rsidR="00011C0B">
        <w:instrText xml:space="preserve"> ADDIN ZOTERO_ITEM CSL_CITATION {"citationID":"1B6NuGon","properties":{"formattedCitation":"(Avneon, 2018; Kouider &amp; Dehaene, 2007)","plainCitation":"(Avneon, 2018; Kouider &amp; Dehaene, 2007)","noteIndex":0},"citationItems":[{"id":485,"uris":["http://zotero.org/users/8275165/items/3YFQHRKE"],"itemData":{"id":485,"type":"article-journal","abstract":"Research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011C0B">
        <w:fldChar w:fldCharType="separate"/>
      </w:r>
      <w:r w:rsidR="00011C0B" w:rsidRPr="00011C0B">
        <w:rPr>
          <w:rFonts w:ascii="Times New Roman" w:hAnsi="Times New Roman" w:cs="Times New Roman"/>
        </w:rPr>
        <w:t>(Avneon, 2018; Kouider &amp; Dehaene, 2007)</w:t>
      </w:r>
      <w:r w:rsidR="00011C0B">
        <w:fldChar w:fldCharType="end"/>
      </w:r>
      <w:r w:rsidR="00AB3845">
        <w:t>, which in turn evoke an ongoing controversy about the scope of unconscious processing</w:t>
      </w:r>
      <w:r w:rsidR="00791E36">
        <w:t xml:space="preserve"> </w:t>
      </w:r>
      <w:r w:rsidR="00791E36">
        <w:fldChar w:fldCharType="begin"/>
      </w:r>
      <w:r w:rsidR="00394A04">
        <w:instrText xml:space="preserve"> ADDIN ZOTERO_ITEM CSL_CITATION {"citationID":"eKY7lyZA","properties":{"formattedCitation":"(Hassin,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791E36">
        <w:fldChar w:fldCharType="separate"/>
      </w:r>
      <w:r w:rsidR="00394A04" w:rsidRPr="00394A04">
        <w:rPr>
          <w:rFonts w:ascii="Times New Roman" w:hAnsi="Times New Roman" w:cs="Times New Roman"/>
        </w:rPr>
        <w:t>(Hassin, 2013; Hesselmann &amp; Moors, 2015; Peters et al., 2017)</w:t>
      </w:r>
      <w:r w:rsidR="00791E36">
        <w:fldChar w:fldCharType="end"/>
      </w:r>
      <w:r w:rsidR="00017EEB">
        <w:t>.</w:t>
      </w:r>
    </w:p>
    <w:p w14:paraId="3D51D018" w14:textId="18D3E91C" w:rsidR="00976673" w:rsidRDefault="00976673" w:rsidP="006238E0">
      <w:pPr>
        <w:pStyle w:val="Heading3"/>
      </w:pPr>
      <w:bookmarkStart w:id="8" w:name="_Toc113803062"/>
      <w:r>
        <w:t>Contradicting findings</w:t>
      </w:r>
      <w:bookmarkEnd w:id="8"/>
    </w:p>
    <w:p w14:paraId="38C885BB" w14:textId="6B70808E" w:rsidR="00992077" w:rsidRDefault="00992077" w:rsidP="00D94EDE">
      <w:pPr>
        <w:ind w:firstLine="0"/>
        <w:pPrChange w:id="9" w:author="Chen Heller" w:date="2022-09-12T16:32:00Z">
          <w:pPr/>
        </w:pPrChange>
      </w:pPr>
      <w:r>
        <w:lastRenderedPageBreak/>
        <w:t>One point of disagreement concerns the extent of semantic processing without awareness</w:t>
      </w:r>
      <w:r w:rsidR="00C85A74">
        <w:t xml:space="preserve"> </w:t>
      </w:r>
      <w:r w:rsidR="00C85A74">
        <w:fldChar w:fldCharType="begin"/>
      </w:r>
      <w:r w:rsidR="00EC6C9A">
        <w:instrText xml:space="preserve"> ADDIN ZOTERO_ITEM CSL_CITATION {"citationID":"I16ce3Oi","properties":{"formattedCitation":"(Abrams et al., 2002; Damian, 2001)","plainCitation":"(Abrams et al., 2002; Damian, 2001)","noteIndex":0},"citationItems":[{"id":546,"uris":["http://zotero.org/users/8275165/items/MDQ4N6KW"],"itemData":{"id":546,"type":"article-journal","container-title":"Psychonomic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F."}],"issued":{"date-parts":[["2001"]]}}}],"schema":"https://github.com/citation-style-language/schema/raw/master/csl-citation.json"} </w:instrText>
      </w:r>
      <w:r w:rsidR="00C85A74">
        <w:fldChar w:fldCharType="separate"/>
      </w:r>
      <w:r w:rsidR="00EC6C9A" w:rsidRPr="00EC6C9A">
        <w:rPr>
          <w:rFonts w:ascii="Times New Roman" w:hAnsi="Times New Roman" w:cs="Times New Roman"/>
        </w:rPr>
        <w:t>(Abrams et al., 2002; Damian, 2001)</w:t>
      </w:r>
      <w:r w:rsidR="00C85A74">
        <w:fldChar w:fldCharType="end"/>
      </w:r>
      <w:r>
        <w:t xml:space="preserve">. Among other paradigms, this has often been studied </w:t>
      </w:r>
      <w:r w:rsidR="004F5838">
        <w:t xml:space="preserve">using </w:t>
      </w:r>
      <w:r w:rsidR="00440DBF">
        <w:t>priming</w:t>
      </w:r>
      <w:r w:rsidR="004D6A76">
        <w:t xml:space="preserve"> </w:t>
      </w:r>
      <w:r w:rsidR="004D6A76">
        <w:fldChar w:fldCharType="begin"/>
      </w:r>
      <w:r w:rsidR="004D6A76">
        <w:instrText xml:space="preserve"> ADDIN ZOTERO_ITEM CSL_CITATION {"citationID":"GGOnnIGG","properties":{"formattedCitation":"(Kouider &amp; Dehaene, 2007)","plainCitation":"(Kouider &amp; Dehaene, 2007)","noteIndex":0},"citationItems":[{"id":277,"uris":["http://zotero.org/users/8275165/items/CPHT6W9I"],"itemData":{"id":277,"type":"article-journal","abstract":"Understanding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perception","volume":"362","author":[{"family":"Kouider","given":"Sid"},{"family":"Dehaene","given":"Stanislas"}],"issued":{"date-parts":[["2007",5,29]]}}}],"schema":"https://github.com/citation-style-language/schema/raw/master/csl-citation.json"} </w:instrText>
      </w:r>
      <w:r w:rsidR="004D6A76">
        <w:fldChar w:fldCharType="separate"/>
      </w:r>
      <w:r w:rsidR="004D6A76" w:rsidRPr="004D6A76">
        <w:rPr>
          <w:rFonts w:ascii="Times New Roman" w:hAnsi="Times New Roman" w:cs="Times New Roman"/>
        </w:rPr>
        <w:t>(Kouider &amp; Dehaene, 2007)</w:t>
      </w:r>
      <w:r w:rsidR="004D6A76">
        <w:fldChar w:fldCharType="end"/>
      </w:r>
      <w:ins w:id="10" w:author="Chen Heller" w:date="2022-09-11T09:16:00Z">
        <w:r w:rsidR="00032165">
          <w:t>,</w:t>
        </w:r>
      </w:ins>
      <w:r w:rsidR="004F5838">
        <w:t xml:space="preserve"> where </w:t>
      </w:r>
      <w:r w:rsidR="00C05794">
        <w:t xml:space="preserve">a participant is </w:t>
      </w:r>
      <w:r w:rsidR="00EE5CFF">
        <w:t xml:space="preserve">asked </w:t>
      </w:r>
      <w:r w:rsidR="00C05794">
        <w:t>to perform a certain task on a target stimulus</w:t>
      </w:r>
      <w:r w:rsidR="00303325">
        <w:t xml:space="preserve"> (e.g., classify as word/non-word)</w:t>
      </w:r>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w:t>
      </w:r>
      <w:del w:id="11" w:author="Chen Heller" w:date="2022-09-08T14:32:00Z">
        <w:r w:rsidR="001B4150" w:rsidDel="00283CE4">
          <w:delText>subject</w:delText>
        </w:r>
      </w:del>
      <w:ins w:id="12" w:author="Chen Heller" w:date="2022-09-08T14:32:00Z">
        <w:r w:rsidR="00283CE4">
          <w:t>participant</w:t>
        </w:r>
      </w:ins>
      <w:r w:rsidR="001B4150">
        <w:t xml:space="preserve">'s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r w:rsidR="005B29C8">
        <w:fldChar w:fldCharType="begin"/>
      </w:r>
      <w:r w:rsidR="00545E65">
        <w:instrText xml:space="preserve"> ADDIN ZOTERO_ITEM CSL_CITATION {"citationID":"Ao3q2ROG","properties":{"formattedCitation":"(Abrams et al., 2002; Finkbeiner et al., 2004)","plainCitation":"(Abrams et al., 2002; Finkbeiner et al., 2004)","noteIndex":0},"citationItems":[{"id":546,"uris":["http://zotero.org/users/8275165/items/MDQ4N6KW"],"itemData":{"id":546,"type":"article-journal","container-title":"Psychonomic Bulletin &amp; Review","DOI":"10.3758/BF03196262","ISSN":"1069-9384, 1531-5320","issue":"1","journalAbbreviation":"Psychonomic Bulletin &amp; Review","language":"en","page":"100-106","source":"DOI.org (Crossref)","title":"Subliminal words activate semantic categories (not automated motor responses)","volume":"9","author":[{"family":"Abrams","given":"Richard L."},{"family":"Klinger","given":"Mark R."},{"family":"Greenwald","given":"Anthony G."}],"issued":{"date-parts":[["2002",3]]}}},{"id":697,"uris":["http://zotero.org/users/8275165/items/IRXMF9RT"],"itemData":{"id":697,"type":"article-journal","abstract":"A well-known asymmetry exists in the bilingual masked priming literature in which lexical decision is used: namely, masked primes in the dominant language (L1) facilitate decision times on targets in the less dominant language (L2), but not vice versa. In semantic categorization, on the other hand, priming is symmetrical. In Experiments 1–3 we conﬁrm this task diﬀerence, ﬁnding robust masked L2–L1 translation priming in semantic categorization but not lexical decision. In formulating an account for these ﬁndings, we begin with the assumption of a representational asymmetry between L1 and L2 lexical semantic representations, such that L1 representations are richly populated and L2 representations are not. According to this representational account, L2–L1 priming does not occur in lexical decision because an insuﬃcient proportion of the L1 lexical semantic representation is activated by the L2 prime. In semantic categorization, we argue that the semantic information recruited to generate a decision is restricted by the task category, and that this restriction enhances the eﬀectiveness of the L2 prime. In Experiments 4–6, these assumptions were tested in a within-language setting by pairing many-sense words (e.g., ‘‘head’’) with few-sense words (e.g., ‘‘skull’’). In lexical decision, robust priming was obtained in the many-to-few direction (analogous to L1–L2), but, no priming was obtained in the fewto-many direction (analogous to L2–L1) using the same word pairs. Priming in semantic categorization, on the other hand, was obtained in both directions. We propose the Sense Model as a possible account of these ﬁndings.","container-title":"Journal of Memory and Language","DOI":"10.1016/j.jml.2004.01.004","ISSN":"0749596X","issue":"1","journalAbbreviation":"Journal of Memory and Language","language":"en","page":"1-22","source":"DOI.org (Crossref)","title":"The role of polysemy in masked semantic and translation priming","volume":"51","author":[{"family":"Finkbeiner","given":"Matthew"},{"family":"Forster","given":"Kenneth"},{"family":"Nicol","given":"Janet"},{"family":"Nakamura","given":"Kumiko"}],"issued":{"date-parts":[["2004",7]]}}}],"schema":"https://github.com/citation-style-language/schema/raw/master/csl-citation.json"} </w:instrText>
      </w:r>
      <w:r w:rsidR="005B29C8">
        <w:fldChar w:fldCharType="separate"/>
      </w:r>
      <w:r w:rsidR="00545E65" w:rsidRPr="00545E65">
        <w:rPr>
          <w:rFonts w:ascii="Times New Roman" w:hAnsi="Times New Roman" w:cs="Times New Roman"/>
        </w:rPr>
        <w:t>Abrams et al., 2002; Finkbeiner et al., 2004</w:t>
      </w:r>
      <w:r w:rsidR="005B29C8">
        <w:fldChar w:fldCharType="end"/>
      </w:r>
      <w:r w:rsidR="00EE5CFF">
        <w:t>)</w:t>
      </w:r>
      <w:r w:rsidR="00692575">
        <w:t xml:space="preserve">. To </w:t>
      </w:r>
      <w:r w:rsidR="00AE02F9">
        <w:t>ensure</w:t>
      </w:r>
      <w:r w:rsidR="00692575">
        <w:t xml:space="preserve"> that </w:t>
      </w:r>
      <w:r w:rsidR="007E738E">
        <w:t xml:space="preserve">the prime was indeed invisible, </w:t>
      </w:r>
      <w:r w:rsidR="00692575">
        <w:t xml:space="preserve">a </w:t>
      </w:r>
      <w:r w:rsidR="00303325">
        <w:t xml:space="preserve">subjective </w:t>
      </w:r>
      <w:r w:rsidR="00692575">
        <w:t xml:space="preserve">and / or </w:t>
      </w:r>
      <w:r w:rsidR="00303325">
        <w:t xml:space="preserve">objective </w:t>
      </w:r>
      <w:r w:rsidR="00692575">
        <w:t>measure of prime awareness is</w:t>
      </w:r>
      <w:r w:rsidR="00CE3CE8">
        <w:t xml:space="preserve"> typically administered</w:t>
      </w:r>
      <w:r w:rsidR="00097AB5">
        <w:t xml:space="preserve"> </w:t>
      </w:r>
      <w:r w:rsidR="00097AB5">
        <w:fldChar w:fldCharType="begin"/>
      </w:r>
      <w:r w:rsidR="00097AB5">
        <w:instrText xml:space="preserve"> ADDIN ZOTERO_ITEM CSL_CITATION {"citationID":"d3RTKd5m","properties":{"formattedCitation":"(Reingold &amp; Merikle, 1988; Sandberg et al., 2010)","plainCitation":"(Reingold &amp; Merikle, 1988; Sandberg et al., 2010)","noteIndex":0},"citationItems":[{"id":299,"uris":["http://zotero.org/users/8275165/items/YG3P9UKJ"],"itemData":{"id":299,"type":"article-journal","container-title":"Perception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M."}],"issued":{"date-parts":[["1988",11]]}}},{"id":301,"uris":["http://zotero.org/users/8275165/items/T3P5DDWN"],"itemData":{"id":301,"type":"article-journal","abstract":"What is the best way of assessing the extent to which people are aware of a stimulus? Here, using a masked visual identiﬁcation task, we compared three measures of subjective awareness: The Perceptual Awareness Scale (PAS), through which participants are asked to rate the clarity of their visual experience; conﬁdence ratings (CR), through which participants express their conﬁdence in their identiﬁcation decisions, and Post-decision wagering (PDW), in which participants place a monetary wager on their decisions. We conducted detailed explorations of the relationships between awareness and identiﬁcation performance, looking to determine (1) which scale best correlates with performance, and (2) whether we can detect performance in the absence of awareness and how the scales differ from each other in terms of revealing such unconscious processing. Based on these ﬁndings we discuss whether perceptual awareness should be considered graded or dichotomous. Results showed that PAS showed a much stronger performance-awareness correlation than either CR or PDW, particularly for low stimulus intensities. In general, all scales indicated above-chance performance when participants claimed not to have seen anything. However, such above-chance performance only showed when we also observed a correlation between awareness and performance. Thus (1) PAS seems to be the most exhaustive measure of awareness, and (2) we ﬁnd support for above-chance performance in the absence of subjective awareness, but such unconscious knowledge only contributes to performance when we observe conscious knowledge as well. Similarities and differences between scales are discussed in the light of consciousness theories and response strategies. Ó 2010 Published by Elsevier Inc.","container-title":"Consciousness and Cognition","DOI":"10.1016/j.concog.2009.12.013","ISSN":"10538100","issue":"4","journalAbbreviation":"Consciousness and Cognition","language":"en","page":"1069-1078","source":"DOI.org (Crossref)","title":"Measuring consciousness: Is one measure better than the other?","title-short":"Measuring consciousness","volume":"19","author":[{"family":"Sandberg","given":"Kristian"},{"family":"Timmermans","given":"Bert"},{"family":"Overgaard","given":"Morten"},{"family":"Cleeremans","given":"Axel"}],"issued":{"date-parts":[["2010",12]]}}}],"schema":"https://github.com/citation-style-language/schema/raw/master/csl-citation.json"} </w:instrText>
      </w:r>
      <w:r w:rsidR="00097AB5">
        <w:fldChar w:fldCharType="separate"/>
      </w:r>
      <w:r w:rsidR="00097AB5" w:rsidRPr="00097AB5">
        <w:rPr>
          <w:rFonts w:ascii="Times New Roman" w:hAnsi="Times New Roman" w:cs="Times New Roman"/>
        </w:rPr>
        <w:t>(Reingold &amp; Merikle, 1988; Sandberg et al., 2010)</w:t>
      </w:r>
      <w:r w:rsidR="00097AB5">
        <w:fldChar w:fldCharType="end"/>
      </w:r>
      <w:r w:rsidR="00BD64AE">
        <w:t xml:space="preserve">. </w:t>
      </w:r>
      <w:r w:rsidR="00411A03">
        <w:t>For the</w:t>
      </w:r>
      <w:r w:rsidR="00BD64AE">
        <w:t xml:space="preserve"> subjective measure</w:t>
      </w:r>
      <w:r w:rsidR="00411A03">
        <w:t>,</w:t>
      </w:r>
      <w:r w:rsidR="00BD64AE">
        <w:t xml:space="preserve"> the participant </w:t>
      </w:r>
      <w:r w:rsidR="00411A03">
        <w:t xml:space="preserve">is asked to report </w:t>
      </w:r>
      <w:r w:rsidR="00BD64AE">
        <w:t xml:space="preserve">about her </w:t>
      </w:r>
      <w:r w:rsidR="00411A03">
        <w:t xml:space="preserve">perception </w:t>
      </w:r>
      <w:r w:rsidR="00BD64AE">
        <w:t>of the prime by rat</w:t>
      </w:r>
      <w:r w:rsidR="00411A03">
        <w:t>ing</w:t>
      </w:r>
      <w:r w:rsidR="00BD64AE">
        <w:t xml:space="preserve"> how well she </w:t>
      </w:r>
      <w:r w:rsidR="00411A03">
        <w:t xml:space="preserve">saw </w:t>
      </w:r>
      <w:r w:rsidR="00BD64AE">
        <w:t xml:space="preserve">it on a </w:t>
      </w:r>
      <w:r w:rsidR="00411A03">
        <w:t xml:space="preserve">categorical </w:t>
      </w:r>
      <w:r w:rsidR="00BD64AE">
        <w:t xml:space="preserve">scale that </w:t>
      </w:r>
      <w:r w:rsidR="00411A03">
        <w:t>ranges between</w:t>
      </w:r>
      <w:r w:rsidR="00BD64AE">
        <w:t xml:space="preserve"> "did not see anything at all" to "saw the prime clearly" on the other</w:t>
      </w:r>
      <w:r w:rsidR="00411A03">
        <w:t xml:space="preserve"> (the Perceptual Awareness Scale; PAS;</w:t>
      </w:r>
      <w:r w:rsidR="00AC4809">
        <w:fldChar w:fldCharType="begin"/>
      </w:r>
      <w:r w:rsidR="00AC4809">
        <w:instrText xml:space="preserve"> ADDIN ZOTERO_ITEM CSL_CITATION {"citationID":"nFnFeWE9","properties":{"formattedCitation":"(Sandberg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C4809">
        <w:fldChar w:fldCharType="separate"/>
      </w:r>
      <w:r w:rsidR="00AC4809">
        <w:rPr>
          <w:rFonts w:ascii="Times New Roman" w:hAnsi="Times New Roman" w:cs="Times New Roman"/>
        </w:rPr>
        <w:t xml:space="preserve"> </w:t>
      </w:r>
      <w:r w:rsidR="00AC4809" w:rsidRPr="00AC4809">
        <w:rPr>
          <w:rFonts w:ascii="Times New Roman" w:hAnsi="Times New Roman" w:cs="Times New Roman"/>
        </w:rPr>
        <w:t>Sandberg &amp; Overgaard, 2015</w:t>
      </w:r>
      <w:r w:rsidR="00AC4809">
        <w:fldChar w:fldCharType="end"/>
      </w:r>
      <w:r w:rsidR="00411A03">
        <w:t>)</w:t>
      </w:r>
      <w:r w:rsidR="00BD64AE">
        <w:t>. Using a subjective measure allows to detect awareness on a trial-by-trial basis</w:t>
      </w:r>
      <w:r w:rsidR="00411A03">
        <w:t xml:space="preserve">, yet it is subjected to the criterion problem, where </w:t>
      </w:r>
      <w:del w:id="13" w:author="Chen Heller" w:date="2022-09-08T14:31:00Z">
        <w:r w:rsidR="00411A03" w:rsidDel="0076578A">
          <w:delText xml:space="preserve">subjects’ </w:delText>
        </w:r>
      </w:del>
      <w:ins w:id="14" w:author="Chen Heller" w:date="2022-09-08T14:31:00Z">
        <w:r w:rsidR="0076578A">
          <w:t xml:space="preserve">participants' </w:t>
        </w:r>
      </w:ins>
      <w:r w:rsidR="00411A03">
        <w:t xml:space="preserve">ratings might be highly affected by their response criterion </w:t>
      </w:r>
      <w:r w:rsidR="00B40047">
        <w:fldChar w:fldCharType="begin"/>
      </w:r>
      <w:r w:rsidR="000C73C2">
        <w:instrText xml:space="preserve"> ADDIN ZOTERO_ITEM CSL_CITATION {"citationID":"c5REWY35","properties":{"formattedCitation":"(Eriksen, 1960; Hannula et al., 2005)","plainCitation":"(Eriksen, 1960; Hannula et al., 2005)","noteIndex":0},"citationItems":[{"id":576,"uris":["http://zotero.org/users/8275165/items/E7IA3H5N"],"itemData":{"id":576,"type":"article-journal","abstract":"Experimental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J."}],"issued":{"date-parts":[["2005",3]]}}}],"schema":"https://github.com/citation-style-language/schema/raw/master/csl-citation.json"} </w:instrText>
      </w:r>
      <w:r w:rsidR="00B40047">
        <w:fldChar w:fldCharType="separate"/>
      </w:r>
      <w:r w:rsidR="000C73C2" w:rsidRPr="000C73C2">
        <w:rPr>
          <w:rFonts w:ascii="Times New Roman" w:hAnsi="Times New Roman" w:cs="Times New Roman"/>
        </w:rPr>
        <w:t>(Eriksen, 1960; Hannula et al., 2005)</w:t>
      </w:r>
      <w:r w:rsidR="00B40047">
        <w:fldChar w:fldCharType="end"/>
      </w:r>
      <w:r w:rsidR="00BD64AE">
        <w:t xml:space="preserve">. </w:t>
      </w:r>
      <w:r w:rsidR="00411A03">
        <w:t>For the</w:t>
      </w:r>
      <w:r w:rsidR="00BD64AE">
        <w:t xml:space="preserve"> objective measure</w:t>
      </w:r>
      <w:r w:rsidR="00411A03">
        <w:t>,</w:t>
      </w:r>
      <w:r w:rsidR="00BD64AE">
        <w:t xml:space="preserve"> the participant</w:t>
      </w:r>
      <w:r w:rsidR="00411A03">
        <w:t xml:space="preserve"> is asked to make an objective judgement about</w:t>
      </w:r>
      <w:r w:rsidR="00BD64AE">
        <w:t xml:space="preserve"> the prime</w:t>
      </w:r>
      <w:r w:rsidR="00411A03">
        <w:t>, typically choosing</w:t>
      </w:r>
      <w:r w:rsidR="00BD64AE">
        <w:t xml:space="preserve"> </w:t>
      </w:r>
      <w:r w:rsidR="00411A03">
        <w:t>an answer among several options (i.e., a forced choice question). If t</w:t>
      </w:r>
      <w:r w:rsidR="00BD64AE">
        <w:t xml:space="preserve">he proportion of correct responses across trials </w:t>
      </w:r>
      <w:r w:rsidR="00411A03">
        <w:t xml:space="preserve">(or the overall sensitivity, measured using d’; </w:t>
      </w:r>
      <w:r w:rsidR="006958B5">
        <w:fldChar w:fldCharType="begin"/>
      </w:r>
      <w:r w:rsidR="009924F0">
        <w:instrText xml:space="preserve"> ADDIN ZOTERO_ITEM CSL_CITATION {"citationID":"fYZiRyOC","properties":{"formattedCitation":"(Macmillan &amp; Creelman, 2004)","plainCitation":"(Macmillan &amp; Creelman, 2004)","noteIndex":0},"citationItems":[{"id":699,"uris":["http://zotero.org/users/8275165/items/VBRJXEHL"],"itemData":{"id":699,"type":"book","abstract":"Detection Theory is an introduction to one of the most important tools for analysis of data where choices must be made and performance is not perfect. Originally developed for evaluation of electronic detection, detection theory was adopted by psychologists as a way to understand sensory decision making, then embraced by students of human memory. It has since been utilized in areas as diverse as animal behavior and X-ray diagnosis.This book covers the basic principles of detection theory, with separate initial chapters on measuring detection and evaluating decision criteria. Some other features include:*complete tools for application, including flowcharts, tables, pointers, and software;*student-friendly language;*complete coverage of content area, including both one-dimensional and multidimensional models;*separate, systematic coverage of sensitivity and response bias measurement;*integrated treatment of threshold and nonparametric approaches;*an organized, tutorial level introduction to multidimensional detection theory;*popular discrimination paradigms presented as applications of multidimensional detection theory; and*a new chapter on ideal observers and an updated chapter on adaptive threshold measurement.This up-to-date summary of signal detection theory is both a self-contained reference work for users and a readable text for graduate students and other researchers learning the material either in courses or on their own.","edition":"2","event-place":"New York","ISBN":"978-1-4106-1114-7","note":"DOI: 10.4324/9781410611147","number-of-pages":"512","publisher":"Psychology Press","publisher-place":"New York","title":"Detection Theory: A User's Guide","title-short":"Detection Theory","author":[{"family":"Macmillan","given":"Neil A."},{"family":"Creelman","given":"C. Douglas"}],"issued":{"date-parts":[["2004",8,23]]}}}],"schema":"https://github.com/citation-style-language/schema/raw/master/csl-citation.json"} </w:instrText>
      </w:r>
      <w:r w:rsidR="006958B5">
        <w:fldChar w:fldCharType="separate"/>
      </w:r>
      <w:r w:rsidR="009924F0" w:rsidRPr="009924F0">
        <w:rPr>
          <w:rFonts w:ascii="Times New Roman" w:hAnsi="Times New Roman" w:cs="Times New Roman"/>
        </w:rPr>
        <w:t>Macmillan &amp; Creelman, 2004</w:t>
      </w:r>
      <w:r w:rsidR="006958B5">
        <w:fldChar w:fldCharType="end"/>
      </w:r>
      <w:r w:rsidR="00411A03">
        <w:t xml:space="preserve">) is higher than chance, </w:t>
      </w:r>
      <w:r w:rsidR="00BD64AE">
        <w:t>the</w:t>
      </w:r>
      <w:r w:rsidR="003B6AF2">
        <w:t xml:space="preserve"> </w:t>
      </w:r>
      <w:r w:rsidR="00411A03">
        <w:t>s</w:t>
      </w:r>
      <w:r w:rsidR="003B6AF2">
        <w:t>timuli will be considered as consciously perceived</w:t>
      </w:r>
      <w:r w:rsidR="00BD64AE">
        <w:t xml:space="preserve">. This </w:t>
      </w:r>
      <w:r w:rsidR="003B6AF2">
        <w:t>measure is less affected by the criterion problem, yet it is held to overestimate conscious perception</w:t>
      </w:r>
      <w:r w:rsidR="00B022E4">
        <w:t xml:space="preserve"> </w:t>
      </w:r>
      <w:r w:rsidR="00F82BCA">
        <w:fldChar w:fldCharType="begin"/>
      </w:r>
      <w:r w:rsidR="00B022E4">
        <w:instrText xml:space="preserve"> ADDIN ZOTERO_ITEM CSL_CITATION {"citationID":"BivJ9YXW","properties":{"formattedCitation":"(Bowers, 1982; Merikle &amp; Reingold, 1998)","plainCitation":"(Bowers, 1982; Merikle &amp; Reingold, 1998)","noteIndex":0},"citationItems":[{"id":700,"uris":["http://zotero.org/users/8275165/items/59AAIII3"],"itemData":{"id":700,"type":"webpage","title":"On being unconsciously influenced and informed.","URL":"https://philpapers.org/rec/BOWOBU","author":[{"family":"Bowers","given":"K.S."}],"accessed":{"date-parts":[["2022",9,11]]},"issued":{"date-parts":[["1982"]]}}},{"id":701,"uris":["http://zotero.org/users/8275165/items/7QZKWR5Q"],"itemData":{"id":701,"type":"article-journal","abstract":"S. C. Draine and A. G. Greenwald (see record 1999-10824-004) have described a methodology based on regression analysis for demonstrating unconscious perception. They have suggested that their methodology represents a major improvement over existing methodologies. An analysis of their methodology reveals that it is closely related to the classic dissociation paradigm. As such, interpretation of their results is compromised by the same issues concerning the measurement of awareness that have plagued all previous attempts to use the dissociation paradigm to demonstrate unconscious perception in the complete absence of conscious perception. (PsycINFO Database Record (c) 2016 APA, all rights reserved)","container-title":"Journal of Experimental Psychology: General","DOI":"10.1037/0096-3445.127.3.304","ISSN":"1939-2222","note":"publisher-place: US\npublisher: American Psychological Association","page":"304-310","source":"APA PsycNet","title":"On demonstrating unconscious perception: Comment on Draine and Greenwald (1998)","title-short":"On demonstrating unconscious perception","volume":"127","author":[{"family":"Merikle","given":"Philip M."},{"family":"Reingold","given":"Eyal M."}],"issued":{"date-parts":[["1998"]]}}}],"schema":"https://github.com/citation-style-language/schema/raw/master/csl-citation.json"} </w:instrText>
      </w:r>
      <w:r w:rsidR="00F82BCA">
        <w:fldChar w:fldCharType="separate"/>
      </w:r>
      <w:r w:rsidR="00B022E4" w:rsidRPr="00B022E4">
        <w:rPr>
          <w:rFonts w:ascii="Times New Roman" w:hAnsi="Times New Roman" w:cs="Times New Roman"/>
        </w:rPr>
        <w:t>(Bowers, 1982; Merikle &amp; Reingold, 1998)</w:t>
      </w:r>
      <w:r w:rsidR="00F82BCA">
        <w:fldChar w:fldCharType="end"/>
      </w:r>
      <w:r w:rsidR="00692575">
        <w:t>.</w:t>
      </w:r>
    </w:p>
    <w:p w14:paraId="15C05C5C" w14:textId="619C4C16" w:rsidR="00DF3E0F" w:rsidRDefault="00211536" w:rsidP="00756E3F">
      <w:r>
        <w:t xml:space="preserve">While some semantic priming found </w:t>
      </w:r>
      <w:r w:rsidR="00692575">
        <w:t xml:space="preserve">that </w:t>
      </w:r>
      <w:r>
        <w:t xml:space="preserve">invisible </w:t>
      </w:r>
      <w:r w:rsidR="005A1B06">
        <w:t xml:space="preserve">words can be processed up to the semantic </w:t>
      </w:r>
      <w:r w:rsidR="00B41E5A">
        <w:t>level</w:t>
      </w:r>
      <w:r w:rsidR="00267106">
        <w:t xml:space="preserve"> </w:t>
      </w:r>
      <w:r w:rsidR="00267106">
        <w:fldChar w:fldCharType="begin"/>
      </w:r>
      <w:r w:rsidR="00267106">
        <w:instrText xml:space="preserve"> ADDIN ZOTERO_ITEM CSL_CITATION {"citationID":"Gin8b57X","properties":{"formattedCitation":"(Dell\\uc0\\u8217{}Acqua &amp; Grainger, 1999; Naccache &amp; Dehaene, 2001)","plainCitation":"(Dell’Acqua &amp; Grainger, 1999; Naccache &amp; Dehaene, 2001)","noteIndex":0},"citationItems":[{"id":285,"uris":["http://zotero.org/users/8275165/items/BQV28N3A"],"itemData":{"id":285,"type":"article-journal","abstract":"Three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267106">
        <w:fldChar w:fldCharType="separate"/>
      </w:r>
      <w:r w:rsidR="00267106" w:rsidRPr="00267106">
        <w:rPr>
          <w:rFonts w:ascii="Times New Roman" w:hAnsi="Times New Roman" w:cs="Times New Roman"/>
        </w:rPr>
        <w:t>(Dell’Acqua &amp; Grainger, 1999; Naccache &amp; Dehaene, 2001)</w:t>
      </w:r>
      <w:r w:rsidR="00267106">
        <w:fldChar w:fldCharType="end"/>
      </w:r>
      <w:r w:rsidR="00B41E5A">
        <w:t>,</w:t>
      </w:r>
      <w:r w:rsidR="005A1B06">
        <w:t xml:space="preserve"> </w:t>
      </w:r>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267106">
        <w:fldChar w:fldCharType="begin"/>
      </w:r>
      <w:r w:rsidR="00237BE6">
        <w:instrText xml:space="preserve"> ADDIN ZOTERO_ITEM CSL_CITATION {"citationID":"MH7N298l","properties":{"formattedCitation":"(Shelton &amp; Martin, 1992)","plainCitation":"(Shelton &amp; Martin, 1992)","noteIndex":0},"citationItems":[{"id":703,"uris":["http://zotero.org/users/8275165/items/XIZTG485"],"itemData":{"id":703,"type":"article-journal","abstract":"Priming for semantically related concepts was investigated using a lexical decision task designed to reveal automatic semantic priming. Two experiments provided further evidence that priming in a single presentation lexical decision task (T. P. McNamara and J. Altarriba, 1988) derives from automatic processes. Mediated priming, but not inhibition or backward priming, was found in this type of lexical decision task. Exps 3 and 4 demonstrate that automatic priming was found only for associated word pairs, as determined by word association norms, and not for word pairs that are semantically related but not associated. It is argued that automatic priming in the lexical decision task occurs at a lexical level but not at a semantic level. (PsycINFO Database Record (c) 2016 APA, all rights reserved)","container-title":"Journal of Experimental Psychology: Learning, Memory, and Cognition","DOI":"10.1037/0278-7393.18.6.1191","ISSN":"1939-1285","note":"publisher-place: US\npublisher: American Psychological Association","page":"1191-1210","source":"APA PsycNet","title":"How semantic is automatic semantic priming?","volume":"18","author":[{"family":"Shelton","given":"Jennifer R."},{"family":"Martin","given":"Randi C."}],"issued":{"date-parts":[["1992"]]}}}],"schema":"https://github.com/citation-style-language/schema/raw/master/csl-citation.json"} </w:instrText>
      </w:r>
      <w:r w:rsidR="00267106">
        <w:fldChar w:fldCharType="separate"/>
      </w:r>
      <w:r w:rsidR="00237BE6" w:rsidRPr="00237BE6">
        <w:rPr>
          <w:rFonts w:ascii="Times New Roman" w:hAnsi="Times New Roman" w:cs="Times New Roman"/>
        </w:rPr>
        <w:t>(Shelton &amp; Martin, 1992)</w:t>
      </w:r>
      <w:r w:rsidR="00267106">
        <w:fldChar w:fldCharType="end"/>
      </w:r>
      <w:r w:rsidR="005362FF">
        <w:t xml:space="preserve">. </w:t>
      </w:r>
      <w:r w:rsidR="006C111E">
        <w:t>Moreover</w:t>
      </w:r>
      <w:r w:rsidR="000D1936">
        <w:t>,</w:t>
      </w:r>
      <w:r w:rsidR="006C111E">
        <w:t xml:space="preserve"> </w:t>
      </w:r>
      <w:r w:rsidR="000D1936">
        <w:t xml:space="preserve">other </w:t>
      </w:r>
      <w:r w:rsidR="005362FF">
        <w:t>studies have</w:t>
      </w:r>
      <w:r w:rsidR="006C111E">
        <w:t xml:space="preserve"> </w:t>
      </w:r>
      <w:r w:rsidR="005362FF">
        <w:t>n</w:t>
      </w:r>
      <w:r w:rsidR="006C111E">
        <w:t>o</w:t>
      </w:r>
      <w:r w:rsidR="005362FF">
        <w:t>t found any congruency effect</w:t>
      </w:r>
      <w:r w:rsidR="006C111E">
        <w:t>s</w:t>
      </w:r>
      <w:r w:rsidR="009D2E33">
        <w:t xml:space="preserve"> </w:t>
      </w:r>
      <w:r w:rsidR="009D2E33">
        <w:fldChar w:fldCharType="begin"/>
      </w:r>
      <w:r w:rsidR="0033425C">
        <w:instrText xml:space="preserve"> ADDIN ZOTERO_ITEM CSL_CITATION {"citationID":"4kCQniT4","properties":{"formattedCitation":"(Heyman &amp; Moors, 2014; Pratte &amp; Rouder, 2009)","plainCitation":"(Heyman &amp; Moors, 2014; Pratte &amp; Rouder, 2009)","noteIndex":0},"citationItems":[{"id":705,"uris":["http://zotero.org/users/8275165/items/UCSCQX5H"],"itemData":{"id":705,"type":"article-journal","abstract":"Continuous flash suppression (CFS) has been used as a paradigm to probe the extent to which word stimuli are processed in the absence of awareness. In the two experiments reported here, no evidence is obtained that word stimuli are processed up to the semantic level when suppressed through CFS. In Experiment 1, word stimuli did not break suppression faster than their pseudo-word variants nor was suppression time modulated by word frequency. Experiment 2 replicated these findings, but more critically showed that differential effects can be obtained with this paradigm using a simpler stimulus. In addition, pixel density of the stimuli did prove to be related to suppression time in both experiments, indicating that the paradigm is sensitive to differences in detectability. A third and final experiment replicated the well-known face inversion effect using the same set-up as Experiments 1 and 2, thereby demonstrating that the employed methodology can capture more high-level effects as well. These results are discussed in the context of previous evidence on unconscious semantic processing and two potential explanations are advanced. Specifically, it is argued that CFS might act at a level too low in the visual system for high-level effects to be observed or that the widely used breaking CFS paradigm is merely ill-suited to capture effects in the context of words.","container-title":"PLOS ONE","DOI":"10.1371/journal.pone.0104719","ISSN":"1932-6203","issue":"8","journalAbbreviation":"PLOS ONE","language":"en","note":"publisher: Public Library of Science","page":"e104719","source":"PLoS Journals","title":"Frequent Words Do Not Break Continuous Flash Suppression Differently from Infrequent or Nonexistent Words: Implications for Semantic Processing of Words in the Absence of Awareness","title-short":"Frequent Words Do Not Break Continuous Flash Suppression Differently from Infrequent or Nonexistent Words","volume":"9","author":[{"family":"Heyman","given":"Tom"},{"family":"Moors","given":"Pieter"}],"issued":{"date-parts":[["2014",8,12]]}}},{"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D2E33">
        <w:fldChar w:fldCharType="separate"/>
      </w:r>
      <w:r w:rsidR="0033425C" w:rsidRPr="0033425C">
        <w:rPr>
          <w:rFonts w:ascii="Times New Roman" w:hAnsi="Times New Roman" w:cs="Times New Roman"/>
        </w:rPr>
        <w:t>(Heyman &amp; Moors, 2014; Pratte &amp; Rouder, 2009)</w:t>
      </w:r>
      <w:r w:rsidR="009D2E33">
        <w:fldChar w:fldCharType="end"/>
      </w:r>
      <w:r w:rsidR="005362FF">
        <w:t xml:space="preserve">. </w:t>
      </w:r>
      <w:r w:rsidR="00EB1594">
        <w:t>Similar controversies involve other types of processing: claims for</w:t>
      </w:r>
      <w:r w:rsidR="007768A2">
        <w:t xml:space="preserve"> arithmetic computations </w:t>
      </w:r>
      <w:r w:rsidR="00EB1594">
        <w:t>being performed without awareness</w:t>
      </w:r>
      <w:r w:rsidR="00BC252D">
        <w:t xml:space="preserve"> </w:t>
      </w:r>
      <w:r w:rsidR="008C1025">
        <w:fldChar w:fldCharType="begin"/>
      </w:r>
      <w:r w:rsidR="002A45A9">
        <w:instrText xml:space="preserve"> ADDIN ZOTERO_ITEM CSL_CITATION {"citationID":"rD2CJ7MY","properties":{"formattedCitation":"(Karpinski et al., 2019; Sklar et al., 2012)","plainCitation":"(Karpinski et al., 2019; Sklar et al., 2012)","noteIndex":0},"citationItems":[{"id":712,"uris":["http://zotero.org/users/8275165/items/992L4XWX"],"itemData":{"id":712,"type":"article-journal","abstract":"Across two experiments involving four presentation times in total, Sklar et al. (Proceedings of the National Academy of Sciences of the United States of America, 109, 2012, 19614) found that complex subtraction equations can be solved without awareness of the equations. These findings challenge the current position that consciousness is necessary for performing abstract, rule‐following tasks. Given the important implications of their work, we aimed to directly replicate Sklar's findings using a larger sample (n = 94) from a different population. Using continuous flash suppression, we investigated if people were able to solve an equation after subliminal (1,300 ms) exposure to it. We found evidence of unconscious subtraction consistent with Sklar et al., albeit the effect is weak. Critical review of our results and implications for further research are discussed. (PsycINFO Database Record (c) 2019 APA, all rights reserved)","container-title":"European Journal of Social Psychology","DOI":"10.1002/ejsp.2390","ISSN":"1099-0992","note":"publisher-place: US\npublisher: John Wiley &amp; Sons","page":"637-644","source":"APA PsycNet","title":"A direct replication: Unconscious arithmetic processing","title-short":"A direct replication","volume":"49","author":[{"family":"Karpinski","given":"Andrew"},{"family":"Briggs","given":"Jessie C."},{"family":"Yale","given":"Miriam"}],"issued":{"date-parts":[["2019"]]}}},{"id":708,"uris":["http://zotero.org/users/8275165/items/FE3KUK9U"],"itemData":{"id":708,"type":"article-journal","container-title":"Proceedings of the National Academy of Sciences","DOI":"10.1073/pnas.1211645109","issue":"48","note":"publisher: Proceedings of the National Academy of Sciences","page":"19614-19619","source":"pnas.org (Atypon)","title":"Reading and doing arithmetic nonconsciously","volume":"109","author":[{"family":"Sklar","given":"Asael Y."},{"family":"Levy","given":"Nir"},{"family":"Goldstein","given":"Ariel"},{"family":"Mandel","given":"Roi"},{"family":"Maril","given":"Anat"},{"family":"Hassin","given":"Ran R."}],"issued":{"date-parts":[["2012",11,27]]}}}],"schema":"https://github.com/citation-style-language/schema/raw/master/csl-citation.json"} </w:instrText>
      </w:r>
      <w:r w:rsidR="008C1025">
        <w:fldChar w:fldCharType="separate"/>
      </w:r>
      <w:r w:rsidR="002A45A9" w:rsidRPr="002A45A9">
        <w:rPr>
          <w:rFonts w:ascii="Times New Roman" w:hAnsi="Times New Roman" w:cs="Times New Roman"/>
        </w:rPr>
        <w:t>(Karpinski et al., 2019; Sklar et al., 2012)</w:t>
      </w:r>
      <w:r w:rsidR="008C1025">
        <w:fldChar w:fldCharType="end"/>
      </w:r>
      <w:r w:rsidR="00EB1594">
        <w:t xml:space="preserve"> were challenged by failures to replicate</w:t>
      </w:r>
      <w:r w:rsidR="00E15773">
        <w:t xml:space="preserve"> </w:t>
      </w:r>
      <w:r w:rsidR="00303E44">
        <w:fldChar w:fldCharType="begin"/>
      </w:r>
      <w:r w:rsidR="00303E44">
        <w:instrText xml:space="preserve"> ADDIN ZOTERO_ITEM CSL_CITATION {"citationID":"cZXXXrx9","properties":{"formattedCitation":"(Moors &amp; Hesselmann, 2018, 2019)","plainCitation":"(Moors &amp; Hesselmann, 2018, 2019)","noteIndex":0},"citationItems":[{"id":718,"uris":["http://zotero.org/users/8275165/items/WZ6DJ8C5"],"itemData":{"id":718,"type":"article-journal","abstract":"A recent study claimed to have obtained evidence that participants can solve invisible multistep arithmetic equations (Sklar et al., 2012). The authors used a priming paradigm in which reaction times to targets congruent with the equation’s solution were responded to faster compared with incongruent ones. We critically reanalyzed the data set of Sklar et al. and show that the claims being made in the article are not fully supported by the alternative analyses that we applied. A Bayesian reanalysis of the data accounting for the random variability of the target stimuli in addition to the subjects shows that the evidence for priming effects is less strong than initially claimed. That is, although Bayes factors revealed evidence for the presence of a priming effect, it was generally weak. Second, the claim that unconscious arithmetic occurs for subtraction but not for addition is not supported when the critical interaction is tested. Third, the data do not show well-established features of numerosity priming as derived from V-shaped response time curves for prime-target distances. Fourth, we show that it is impossible to classify reaction times as resulting from congruent or incongruent prime-target relationships, which should be expected if their results imply that participants genuinely solve the equations on each trial. We conclude that the claims being made in the original article are not fully supported by the analyses that we apply. Together with a recent failure to replicate the original results and a critique of the analysis based on regression to the mean, we argue that the current evidence for unconscious arithmetic is inconclusive. We argue that strong claims require strong evidence and stress that cumulative research strategies are needed to provide such evidence.","container-title":"Psychonomic Bulletin &amp; Review","DOI":"10.3758/s13423-017-1292-x","ISSN":"1531-5320","issue":"1","journalAbbreviation":"Psychon Bull Rev","language":"en","page":"472-481","source":"Springer Link","title":"A critical reexamination of doing arithmetic nonconsciously","volume":"25","author":[{"family":"Moors","given":"Pieter"},{"family":"Hesselmann","given":"Guido"}],"issued":{"date-parts":[["2018",2,1]]}}},{"id":716,"uris":["http://zotero.org/users/8275165/items/MMHLVGF8"],"itemData":{"id":716,"type":"article-journal","abstract":"In 2012, a study by Sklar et al. reported that participants could solve invisible subtractions. This notion of unconscious arithmetic has been influential because it challenges current theories of consciousness. In 2016, Karpinski et al. published a direct replication reporting evidence for unconscious addition rather than subtraction. About a year later, the study was retracted due to a computation error in the analysis pipeline. After this error was corrected, no evidence for unconscious addition nor subtraction was obtained. Recently, Karpinski et al. republished the study by applying the exclusion criteria used in Sklar et al. The reanalysis found weak evidence for unconscious subtraction. To assess the robustness of these results, we examine how sensitive the results are to data analytic decisions. We outline a set of 250 analyses that we consider justified to perform. We show that none of the analyses indicates evidence for unconscious subtraction.","container-title":"Consciousness and Cognition","DOI":"10.1016/j.concog.2019.01.003","ISSN":"1053-8100","journalAbbreviation":"Consciousness and Cognition","language":"en","page":"97-106","source":"ScienceDirect","title":"Unconscious arithmetic: Assessing the robustness of the results reported by Karpinski, Briggs, and Yale (2018)","title-short":"Unconscious arithmetic","volume":"68","author":[{"family":"Moors","given":"Pieter"},{"family":"Hesselmann","given":"Guido"}],"issued":{"date-parts":[["2019",2,1]]}}}],"schema":"https://github.com/citation-style-language/schema/raw/master/csl-citation.json"} </w:instrText>
      </w:r>
      <w:r w:rsidR="00303E44">
        <w:fldChar w:fldCharType="separate"/>
      </w:r>
      <w:r w:rsidR="00303E44" w:rsidRPr="00303E44">
        <w:rPr>
          <w:rFonts w:ascii="Times New Roman" w:hAnsi="Times New Roman" w:cs="Times New Roman"/>
        </w:rPr>
        <w:t>(Moors &amp; Hesselmann, 2018, 2019)</w:t>
      </w:r>
      <w:r w:rsidR="00303E44">
        <w:fldChar w:fldCharType="end"/>
      </w:r>
      <w:r w:rsidR="00EB1594">
        <w:t>, and a similar mixed picture emerged also for studies of processes like</w:t>
      </w:r>
      <w:r w:rsidR="000F6069">
        <w:t xml:space="preserve"> integration </w:t>
      </w:r>
      <w:r w:rsidR="00756E3F">
        <w:fldChar w:fldCharType="begin"/>
      </w:r>
      <w:r w:rsidR="00756E3F">
        <w:instrText xml:space="preserve"> ADDIN ZOTERO_ITEM CSL_CITATION {"citationID":"2hC0NrhK","properties":{"formattedCitation":"(Mudrik et al., 2014; Mudrik &amp; Biderman, 2017)","plainCitation":"(Mudrik et al., 2014; Mudrik &amp; Biderman, 2017)","noteIndex":0},"citationItems":[{"id":720,"uris":["http://zotero.org/users/8275165/items/F9TBZBP6"],"itemData":{"id":720,"type":"article-journal","abstract":"Information integration and consciousness are closely related, if not interdependent. But, what exactly is the nature of their relation? Which forms of integration require consciousness? Here, we examine the recent experimental literature with respect to perceptual and cognitive integration of spatiotemporal, multisensory, semantic, and novel information. We suggest that, whereas some integrative processes can occur without awareness, their scope is limited to smaller integration windows, to simpler associations, or to ones that were previously acquired consciously. This challenges previous claims that consciousness of some content is necessary for its integration; yet it also suggests that consciousness holds an enabling role in establishing integrative mechanisms that can later operate unconsciously, and in allowing wider-range integration, over bigger semantic, spatiotemporal, and sensory integration windows.","container-title":"Trends in Cognitive Sciences","DOI":"10.1016/j.tics.2014.04.009","ISSN":"1364-6613","issue":"9","journalAbbreviation":"Trends in Cognitive Sciences","language":"en","page":"488-496","source":"ScienceDirect","title":"Information integration without awareness","volume":"18","author":[{"family":"Mudrik","given":"Liad"},{"family":"Faivre","given":"Nathan"},{"family":"Koch","given":"Christof"}],"issued":{"date-parts":[["2014",9,1]]}}},{"id":723,"uris":["http://zotero.org/users/8275165/items/MTY3GPYU"],"itemData":{"id":723,"type":"article-journal","abstract":"Is consciousness necessary for integration? Findings of seemingly high-level object-scene integration in the absence of awareness have challenged major theories in the field and attracted considerable scientific interest. Lately, one of these findings has been questioned because of a failure to replicate, yet the other finding was still uncontested. Here, we show that this latter finding—slowed-down performance on a visible target following a masked prime scene that includes an incongruent object—is also not reproducible. Using Bayesian statistics, we found evidence against unconscious integration of objects and scenes. Put differently, at the moment, there is no compelling evidence for object-scene congruency processing in the absence of awareness. Intriguingly, however, our results do suggest that consciously experienced yet briefly presented incongruent scenes take longer to process, even when subjects do not explicitly detect their incongruency.","container-title":"Psychological Science","DOI":"10.1177/0956797617735745","journalAbbreviation":"Psychological Science","source":"ResearchGate","title":"Evidence for Implicit—But Not Unconscious—Processing of Object-Scene Relations","volume":"29","author":[{"family":"Mudrik","given":"Liad"},{"family":"Biderman","given":"Natalie"}],"issued":{"date-parts":[["2017",12,28]]}}}],"schema":"https://github.com/citation-style-language/schema/raw/master/csl-citation.json"} </w:instrText>
      </w:r>
      <w:r w:rsidR="00756E3F">
        <w:fldChar w:fldCharType="separate"/>
      </w:r>
      <w:r w:rsidR="00756E3F" w:rsidRPr="00756E3F">
        <w:rPr>
          <w:rFonts w:ascii="Times New Roman" w:hAnsi="Times New Roman" w:cs="Times New Roman"/>
        </w:rPr>
        <w:t>(Mudrik et al., 2014; Mudrik &amp; Biderman, 2017)</w:t>
      </w:r>
      <w:r w:rsidR="00756E3F">
        <w:fldChar w:fldCharType="end"/>
      </w:r>
      <w:r w:rsidR="001F3C9B">
        <w:t>.</w:t>
      </w:r>
    </w:p>
    <w:p w14:paraId="4FD66016" w14:textId="2F986422" w:rsidR="00976673" w:rsidRDefault="00976673" w:rsidP="006238E0">
      <w:pPr>
        <w:pStyle w:val="Heading3"/>
      </w:pPr>
      <w:bookmarkStart w:id="15" w:name="_Toc113803063"/>
      <w:r>
        <w:t xml:space="preserve">Explaining The </w:t>
      </w:r>
      <w:r w:rsidR="00FC0D0A">
        <w:t>D</w:t>
      </w:r>
      <w:r>
        <w:t xml:space="preserve">iscrepancy between </w:t>
      </w:r>
      <w:r w:rsidR="00FC0D0A">
        <w:t>F</w:t>
      </w:r>
      <w:r>
        <w:t>indings</w:t>
      </w:r>
      <w:bookmarkEnd w:id="15"/>
    </w:p>
    <w:p w14:paraId="0CB98709" w14:textId="1242A5A0" w:rsidR="006F73D7" w:rsidRDefault="002411D5" w:rsidP="00D94EDE">
      <w:pPr>
        <w:ind w:firstLine="0"/>
        <w:pPrChange w:id="16" w:author="Chen Heller" w:date="2022-09-12T16:32:00Z">
          <w:pPr/>
        </w:pPrChange>
      </w:pPr>
      <w:r>
        <w:lastRenderedPageBreak/>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w:t>
      </w:r>
      <w:del w:id="17" w:author="Chen Heller" w:date="2022-09-05T14:39:00Z">
        <w:r w:rsidR="00E4565F" w:rsidDel="00B11DFE">
          <w:delText xml:space="preserve">ascribe </w:delText>
        </w:r>
      </w:del>
      <w:ins w:id="18" w:author="Chen Heller" w:date="2022-09-05T14:39:00Z">
        <w:r w:rsidR="00B11DFE">
          <w:t xml:space="preserve">attribute </w:t>
        </w:r>
      </w:ins>
      <w:ins w:id="19" w:author="Chen Heller" w:date="2022-09-07T09:14:00Z">
        <w:r w:rsidR="003D2C1C">
          <w:t>un</w:t>
        </w:r>
      </w:ins>
      <w:r w:rsidR="00E4565F">
        <w:t xml:space="preserve">conscious processes to </w:t>
      </w:r>
      <w:del w:id="20" w:author="Chen Heller" w:date="2022-09-07T09:14:00Z">
        <w:r w:rsidR="00E4565F" w:rsidDel="003D2C1C">
          <w:delText>un</w:delText>
        </w:r>
      </w:del>
      <w:r w:rsidR="00E4565F">
        <w:t xml:space="preserve">conscious processing </w:t>
      </w:r>
      <w:r w:rsidR="005E4162">
        <w:fldChar w:fldCharType="begin"/>
      </w:r>
      <w:r w:rsidR="005E4162">
        <w:instrText xml:space="preserve"> ADDIN ZOTERO_ITEM CSL_CITATION {"citationID":"Dc3lo193","properties":{"formattedCitation":"(Sand &amp; Nilsson, 2016)","plainCitation":"(Sand &amp; Nilsson, 2016)","noteIndex":0},"citationItems":[{"id":646,"uris":["http://zotero.org/users/8275165/items/DZ45IZVL"],"itemData":{"id":646,"type":"article-journal","abstract":"A difﬁculty for reports of subliminal priming is demonstrating that participants who actually perceived the prime are not driving the priming effects. There are two conventional methods for testing this. One is to test whether a direct measure of stimulus perception is not signiﬁcantly above chance on a group level. The other is to use regression to test if an indirect measure of stimulus processing is signiﬁcantly above zero when the direct measure is at chance. Here we simulated samples in which we assumed that only participants who perceived the primes were primed by it. Conventional analyses applied to these samples had a very large error rate of falsely supporting subliminal priming. Calculating a Bayes factor for the samples very seldom falsely supported subliminal priming. We conclude that conventional tests are not reliable diagnostics of subliminal priming. Instead, we recommend that experimenters calculate a Bayes factor when investigating subliminal priming.","container-title":"Consciousness and Cognition","DOI":"10.1016/j.concog.2016.06.012","ISSN":"10538100","journalAbbreviation":"Consciousness and Cognition","language":"en","page":"29-40","source":"DOI.org (Crossref)","title":"Subliminal or not? Comparing null-hypothesis and Bayesian methods for testing subliminal priming","title-short":"Subliminal or not?","volume":"44","author":[{"family":"Sand","given":"Anders"},{"family":"Nilsson","given":"Mats E."}],"issued":{"date-parts":[["2016",8]]}}}],"schema":"https://github.com/citation-style-language/schema/raw/master/csl-citation.json"} </w:instrText>
      </w:r>
      <w:r w:rsidR="005E4162">
        <w:fldChar w:fldCharType="separate"/>
      </w:r>
      <w:r w:rsidR="005E4162" w:rsidRPr="005E4162">
        <w:rPr>
          <w:rFonts w:ascii="Times New Roman" w:hAnsi="Times New Roman" w:cs="Times New Roman"/>
        </w:rPr>
        <w:t>(Sand &amp; Nilsson, 2016)</w:t>
      </w:r>
      <w:r w:rsidR="005E4162">
        <w:fldChar w:fldCharType="end"/>
      </w:r>
      <w:r w:rsidR="001D15C6">
        <w:t>.</w:t>
      </w:r>
      <w:r w:rsidR="00E4565F">
        <w:t xml:space="preserve"> Such insensitivity can </w:t>
      </w:r>
      <w:del w:id="21" w:author="Chen Heller" w:date="2022-09-07T14:12:00Z">
        <w:r w:rsidR="00E4565F" w:rsidDel="00C23184">
          <w:delText xml:space="preserve">stem from several factors: </w:delText>
        </w:r>
      </w:del>
      <w:ins w:id="22" w:author="Chen Heller" w:date="2022-09-07T14:12:00Z">
        <w:r w:rsidR="00C23184">
          <w:t>occur if</w:t>
        </w:r>
      </w:ins>
      <w:ins w:id="23" w:author="Chen Heller" w:date="2022-09-07T14:11:00Z">
        <w:r w:rsidR="002919AB">
          <w:t xml:space="preserve"> </w:t>
        </w:r>
      </w:ins>
      <w:r w:rsidR="00E4565F">
        <w:t xml:space="preserve">the objective task </w:t>
      </w:r>
      <w:del w:id="24" w:author="Chen Heller" w:date="2022-09-07T14:12:00Z">
        <w:r w:rsidR="00E4565F" w:rsidDel="00C23184">
          <w:delText xml:space="preserve">might </w:delText>
        </w:r>
      </w:del>
      <w:r w:rsidR="00E4565F">
        <w:t>probe</w:t>
      </w:r>
      <w:ins w:id="25" w:author="Chen Heller" w:date="2022-09-07T14:12:00Z">
        <w:r w:rsidR="00C23184">
          <w:t>s</w:t>
        </w:r>
      </w:ins>
      <w:r w:rsidR="00E4565F">
        <w:t xml:space="preserve"> features of the stimulus that are irrelevant </w:t>
      </w:r>
      <w:del w:id="26" w:author="Chen Heller" w:date="2022-09-07T14:13:00Z">
        <w:r w:rsidR="00E4565F" w:rsidDel="00B3331D">
          <w:delText xml:space="preserve">to </w:delText>
        </w:r>
      </w:del>
      <w:ins w:id="27" w:author="Chen Heller" w:date="2022-09-07T14:13:00Z">
        <w:r w:rsidR="00B3331D">
          <w:t>for the performance in the main task</w:t>
        </w:r>
      </w:ins>
      <w:del w:id="28" w:author="Chen Heller" w:date="2022-09-07T14:13:00Z">
        <w:r w:rsidR="00E4565F" w:rsidDel="00B3331D">
          <w:delText>the tested feature</w:delText>
        </w:r>
      </w:del>
      <w:r w:rsidR="007449E8">
        <w:t xml:space="preserve"> (</w:t>
      </w:r>
      <w:r w:rsidR="00FF6578">
        <w:fldChar w:fldCharType="begin"/>
      </w:r>
      <w:r w:rsidR="00BD6F39">
        <w:instrText xml:space="preserve"> ADDIN ZOTERO_ITEM CSL_CITATION {"citationID":"ciRzkvIP","properties":{"formattedCitation":"(Merikle, 1992; Newell &amp; Shanks, 2014)","plainCitation":"(Merikle, 1992; Newell &amp; Shanks, 2014)","noteIndex":0},"citationItems":[{"id":725,"uris":["http://zotero.org/users/8275165/items/D25ESJHX"],"itemData":{"id":725,"type":"article-journal","abstract":"Discusses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R."}],"issued":{"date-parts":[["2014"]]}}}],"schema":"https://github.com/citation-style-language/schema/raw/master/csl-citation.json"} </w:instrText>
      </w:r>
      <w:r w:rsidR="00FF6578">
        <w:fldChar w:fldCharType="separate"/>
      </w:r>
      <w:r w:rsidR="00BD6F39" w:rsidRPr="00BD6F39">
        <w:rPr>
          <w:rFonts w:ascii="Times New Roman" w:hAnsi="Times New Roman" w:cs="Times New Roman"/>
        </w:rPr>
        <w:t>Merikle, 1992; Newell &amp; Shanks, 2014</w:t>
      </w:r>
      <w:r w:rsidR="00FF6578">
        <w:fldChar w:fldCharType="end"/>
      </w:r>
      <w:r w:rsidR="00BD6F39">
        <w:t>;</w:t>
      </w:r>
      <w:ins w:id="29" w:author="Chen Heller" w:date="2022-09-05T16:20:00Z">
        <w:r w:rsidR="008B3DFE">
          <w:t xml:space="preserve"> however, </w:t>
        </w:r>
      </w:ins>
      <w:r w:rsidR="007449E8">
        <w:t xml:space="preserve">note that this could also lead to overestimation of awareness; </w:t>
      </w:r>
      <w:r w:rsidR="00425B72">
        <w:fldChar w:fldCharType="begin"/>
      </w:r>
      <w:r w:rsidR="00425B72">
        <w:instrText xml:space="preserve"> ADDIN ZOTERO_ITEM CSL_CITATION {"citationID":"Ivz9FvbM","properties":{"formattedCitation":"(Michel, 2022)","plainCitation":"(Michel, 2022)","noteIndex":0},"citationItems":[{"id":581,"uris":["http://zotero.org/users/8275165/items/XN4XRTF5"],"itemData":{"id":581,"type":"article-journal","abstract":"Recent work questions whether previously reported unconscious perceptual effects are genuinely unconscious, or due to weak conscious perception. Some philosophers and psychologists react by rejecting unconscious perception or by holding that it has been overestimated. I argue that the most significant attack on unconscious perception commits the criterion content fallacy: the fallacy of interpreting evidence that observers were conscious of something as evidence that they were conscious of task-relevant features. This fallacy is prevalent in consciousness research: if unconscious perception exists, scientists could routinely underestimate it. I conclude with methodological recommendations for moving the debate forward.","container-title":"Mind &amp; Language","DOI":"10.1111/mila.12406","ISSN":"1468-0017","issue":"n/a","language":"en","note":"_eprint: https://onlinelibrary.wiley.com/doi/pdf/10.1111/mila.12406","source":"Wiley Online Library","title":"How (not) to underestimate unconscious perception","URL":"https://onlinelibrary.wiley.com/doi/abs/10.1111/mila.12406","volume":"n/a","author":[{"family":"Michel","given":"Matthias"}],"accessed":{"date-parts":[["2022",8,26]]},"issued":{"date-parts":[["2022"]]}}}],"schema":"https://github.com/citation-style-language/schema/raw/master/csl-citation.json"} </w:instrText>
      </w:r>
      <w:r w:rsidR="00425B72">
        <w:fldChar w:fldCharType="separate"/>
      </w:r>
      <w:r w:rsidR="00425B72" w:rsidRPr="00425B72">
        <w:rPr>
          <w:rFonts w:ascii="Times New Roman" w:hAnsi="Times New Roman" w:cs="Times New Roman"/>
        </w:rPr>
        <w:t>Michel, 2022</w:t>
      </w:r>
      <w:r w:rsidR="00425B72">
        <w:fldChar w:fldCharType="end"/>
      </w:r>
      <w:r w:rsidR="007449E8">
        <w:t>)</w:t>
      </w:r>
      <w:r w:rsidR="004F2ED5">
        <w:t xml:space="preserve">. </w:t>
      </w:r>
      <w:r w:rsidR="005333D3">
        <w:t xml:space="preserve">In addition, </w:t>
      </w:r>
      <w:r w:rsidR="00E4565F">
        <w:t xml:space="preserve">introducing </w:t>
      </w:r>
      <w:r w:rsidR="00081961">
        <w:t xml:space="preserve">a long delay </w:t>
      </w:r>
      <w:del w:id="30" w:author="Chen Heller" w:date="2022-09-07T14:20:00Z">
        <w:r w:rsidR="00081961" w:rsidDel="003D53EE">
          <w:delText xml:space="preserve">between </w:delText>
        </w:r>
      </w:del>
      <w:ins w:id="31" w:author="Chen Heller" w:date="2022-09-07T14:20:00Z">
        <w:r w:rsidR="003D53EE">
          <w:t xml:space="preserve">after </w:t>
        </w:r>
      </w:ins>
      <w:r w:rsidR="00081961">
        <w:t xml:space="preserve">the </w:t>
      </w:r>
      <w:r w:rsidR="00E82C6C">
        <w:t xml:space="preserve">presentation </w:t>
      </w:r>
      <w:r w:rsidR="002D4AE1">
        <w:t xml:space="preserve">of </w:t>
      </w:r>
      <w:r w:rsidR="00081961">
        <w:t xml:space="preserve">the </w:t>
      </w:r>
      <w:ins w:id="32" w:author="Chen Heller" w:date="2022-09-07T14:14:00Z">
        <w:r w:rsidR="00445238">
          <w:t xml:space="preserve">subliminal </w:t>
        </w:r>
      </w:ins>
      <w:r w:rsidR="00081961">
        <w:t xml:space="preserve">stimulus </w:t>
      </w:r>
      <w:ins w:id="33" w:author="Chen Heller" w:date="2022-09-07T14:20:00Z">
        <w:r w:rsidR="003D53EE">
          <w:t xml:space="preserve">might </w:t>
        </w:r>
      </w:ins>
      <w:ins w:id="34" w:author="Chen Heller" w:date="2022-09-07T14:23:00Z">
        <w:r w:rsidR="009D12A3">
          <w:t xml:space="preserve">cause </w:t>
        </w:r>
      </w:ins>
      <w:ins w:id="35" w:author="Chen Heller" w:date="2022-09-07T14:20:00Z">
        <w:r w:rsidR="003D53EE">
          <w:t xml:space="preserve">the experience of it </w:t>
        </w:r>
      </w:ins>
      <w:ins w:id="36" w:author="Chen Heller" w:date="2022-09-07T14:23:00Z">
        <w:r w:rsidR="009D12A3">
          <w:t xml:space="preserve">to fade </w:t>
        </w:r>
      </w:ins>
      <w:ins w:id="37" w:author="Chen Heller" w:date="2022-09-07T14:20:00Z">
        <w:r w:rsidR="003D53EE">
          <w:t xml:space="preserve">before it is </w:t>
        </w:r>
      </w:ins>
      <w:ins w:id="38" w:author="Chen Heller" w:date="2022-09-07T14:21:00Z">
        <w:r w:rsidR="003D53EE">
          <w:t xml:space="preserve">queried by </w:t>
        </w:r>
      </w:ins>
      <w:del w:id="39" w:author="Chen Heller" w:date="2022-09-07T14:21:00Z">
        <w:r w:rsidR="00081961" w:rsidDel="003D53EE">
          <w:delText xml:space="preserve">and </w:delText>
        </w:r>
      </w:del>
      <w:r w:rsidR="00E4565F">
        <w:t xml:space="preserve">the </w:t>
      </w:r>
      <w:r w:rsidR="007449E8">
        <w:t>awareness measure</w:t>
      </w:r>
      <w:del w:id="40" w:author="Chen Heller" w:date="2022-09-07T14:21:00Z">
        <w:r w:rsidR="00E4565F" w:rsidDel="003D53EE">
          <w:delText xml:space="preserve"> </w:delText>
        </w:r>
        <w:r w:rsidR="00081961" w:rsidDel="003D53EE">
          <w:delText xml:space="preserve">might </w:delText>
        </w:r>
        <w:r w:rsidR="00F33E25" w:rsidDel="003D53EE">
          <w:delText>cause subjects to forget that they had some experience of it</w:delText>
        </w:r>
      </w:del>
      <w:r w:rsidR="00F33E25">
        <w:t xml:space="preserve"> </w:t>
      </w:r>
      <w:r w:rsidR="0038451B">
        <w:fldChar w:fldCharType="begin"/>
      </w:r>
      <w:r w:rsidR="00215D10">
        <w:instrText xml:space="preserve"> ADDIN ZOTERO_ITEM CSL_CITATION {"citationID":"lPJjpo1J","properties":{"formattedCitation":"(Lagnado et al., 2006; Newell &amp; Shanks, 2014; Ogilvie &amp; Carruthers, 2014)","plainCitation":"(Lagnado et al., 2006; Newell &amp; Shanks, 2014; Ogilvie &amp; Carruthers, 2014)","noteIndex":0},"citationItems":[{"id":635,"uris":["http://zotero.org/users/8275165/items/RSJGRX5M"],"itemData":{"id":635,"type":"article-journal","abstract":"In multiple-cue learning (also known as probabilistic category learning) people acquire information about cue-outcome relations and combine these into predictions or judgments. Previous researchers claimed that people can achieve high levels of performance without explicit knowledge of the task structure or insight into their own judgment policies. It has also been argued that people use a variety of suboptimal strategies to solve such tasks. In three experiments the authors reexamined these conclusions by introducing novel measures of task knowledge and self-insight and using \"rolling regression\" methods to analyze individual learning. Participants successfully learned a four-cue probabilistic environment and showed accurate knowledge of both the task structure and their own judgment processes. Learning analyses suggested that the apparent use of suboptimal strategies emerges from the incremental tracking of statistical contingencies in the environment. (PsycINFO Database Record (c) 2016 APA, all rights reserved)","container-title":"Journal of Experimental Psychology: General","DOI":"10.1037/0096-3445.135.2.162","ISSN":"1939-2222","issue":"2","note":"publisher-place: US\npublisher: American Psychological Association","page":"162-183","source":"APA PsycNet","title":"Insight and strategy in multiple-cue learning","volume":"135","author":[{"family":"Lagnado","given":"David A."},{"family":"Newell","given":"Ben R."},{"family":"Kahan","given":"Steven"},{"family":"Shanks","given":"David R."}],"issued":{"date-parts":[["2006"]]}}},{"id":727,"uris":["http://zotero.org/users/8275165/items/EKZ6RWXL"],"itemData":{"id":727,"type":"article-journal","abstract":"To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influences.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fit with our intuitions have all contributed to unconscious influences being ascribed inflated and erroneous explanatory power in theories of decision making. The review concludes by recommending that future research should focus on tasks in which participants’ attention is diverted away from the experimenter’s hypothesis, rather than the highly reflective tasks that are currently often employed. (PsycINFO Database Record (c) 2016 APA, all rights reserved)","container-title":"Behavioral and Brain Sciences","DOI":"10.1017/S0140525X12003214","ISSN":"1469-1825","note":"publisher-place: United Kingdom\npublisher: Cambridge University Press","page":"1-18","source":"APA PsycNet","title":"Unconscious influences on decision making: A critical review","title-short":"Unconscious influences on decision making","volume":"37","author":[{"family":"Newell","given":"Ben R."},{"family":"Shanks","given":"David R."}],"issued":{"date-parts":[["2014"]]}}},{"id":736,"uris":["http://zotero.org/users/8275165/items/K823J4RZ"],"itemData":{"id":736,"type":"article-journal","abstract":"What people report is, at times, the best evidence we have for what they experience. Newell &amp; Shanks (N&amp;S) do a service for debates regarding the role of unconscious influences on decision making by offering some sound methodological recommendations. We doubt, however, that those recommendations go far enough. For even if people have knowledge of the factors that influence their decisions, it does not follow that such knowledge is conscious, and plays a causal role, at the time the decision is made. Moreover, N&amp;S fail to demonstrate that unconscious thought plays no role at all in decision making. Indeed, such a claim is quite implausible. In making these points we comment on their discussion of the literature on expertise acquisition and the Iowa Gambling Task.","container-title":"Behavioral and Brain Sciences","DOI":"10.1017/S0140525X13000800","ISSN":"0140-525X, 1469-1825","issue":"1","language":"en","note":"publisher: Cambridge University Press","page":"36-37","source":"Cambridge University Press","title":"Better tests of consciousness are needed, but skepticism about unconscious processes is unwarranted","volume":"37","author":[{"family":"Ogilvie","given":"Ryan"},{"family":"Carruthers","given":"Peter"}],"issued":{"date-parts":[["2014",2]]}}}],"schema":"https://github.com/citation-style-language/schema/raw/master/csl-citation.json"} </w:instrText>
      </w:r>
      <w:r w:rsidR="0038451B">
        <w:fldChar w:fldCharType="separate"/>
      </w:r>
      <w:r w:rsidR="00215D10" w:rsidRPr="00215D10">
        <w:rPr>
          <w:rFonts w:ascii="Times New Roman" w:hAnsi="Times New Roman" w:cs="Times New Roman"/>
        </w:rPr>
        <w:t>(Lagnado et al., 2006; Newell &amp; Shanks, 2014; Ogilvie &amp; Carruthers, 2014)</w:t>
      </w:r>
      <w:r w:rsidR="0038451B">
        <w:fldChar w:fldCharType="end"/>
      </w:r>
      <w:r w:rsidR="00F33E25">
        <w:t xml:space="preserve">. </w:t>
      </w:r>
      <w:r w:rsidR="002D6956">
        <w:t xml:space="preserve">Underestimation </w:t>
      </w:r>
      <w:r w:rsidR="007449E8">
        <w:t xml:space="preserve">of awareness </w:t>
      </w:r>
      <w:r w:rsidR="002D6956">
        <w:t xml:space="preserve">can also occur if the </w:t>
      </w:r>
      <w:del w:id="41" w:author="Chen Heller" w:date="2022-09-08T14:32:00Z">
        <w:r w:rsidR="002D6956" w:rsidDel="00283CE4">
          <w:delText>subject</w:delText>
        </w:r>
      </w:del>
      <w:ins w:id="42" w:author="Chen Heller" w:date="2022-09-08T14:32:00Z">
        <w:r w:rsidR="00283CE4">
          <w:t>participant</w:t>
        </w:r>
      </w:ins>
      <w:r w:rsidR="002D6956">
        <w:t xml:space="preserve"> uses a </w:t>
      </w:r>
      <w:r w:rsidR="002D4AE1">
        <w:t xml:space="preserve">very </w:t>
      </w:r>
      <w:r w:rsidR="002D6956">
        <w:t>strict criterion when judging whether she saw the prime</w:t>
      </w:r>
      <w:r w:rsidR="00D27C09">
        <w:t xml:space="preserve"> </w:t>
      </w:r>
      <w:r w:rsidR="00A034F5">
        <w:fldChar w:fldCharType="begin"/>
      </w:r>
      <w:r w:rsidR="00A034F5">
        <w:instrText xml:space="preserve"> ADDIN ZOTERO_ITEM CSL_CITATION {"citationID":"nqJP2RGd","properties":{"formattedCitation":"(Eriksen, 1960; Hannula et al., 2005; Peters &amp; Lau, 2015)","plainCitation":"(Eriksen, 1960; Hannula et al., 2005; Peters &amp; Lau, 2015)","noteIndex":0},"citationItems":[{"id":576,"uris":["http://zotero.org/users/8275165/items/E7IA3H5N"],"itemData":{"id":576,"type":"article-journal","abstract":"Experimental approaches to discrimination, performance and learning without awareness (consciousness) are surveyed. Methodological and definitional problems are emphasized. Equating awareness with verbal reports is criticized and it is shown that individual variations exist in the range between chance guesses and confidence thresholds. Better than chance discrimination will of necessity occur below an absolute threshold defined in terms of a 50% reacting point. The GSR is no more accurate than verbal reports below the threshold, while above it the GSR does not achieve 100% accuracy. A multiple concurrent response model with both responses independently but imperfectly correlated with the stimulus is proposed. The assumption of subliminal discrimination is not required. From Psyc Abstracts 36:01:3CH79E. (PsycINFO Database Record (c) 2016 APA, all rights reserved)","container-title":"Psychological Review","DOI":"10.1037/h0041622","ISSN":"1939-1471","issue":"5","note":"publisher-place: US\npublisher: American Psychological Association","page":"279-300","source":"APA PsycNet","title":"Discrimination and learning without awareness: A methodological survey and evaluation","title-short":"Discrimination and learning without awareness","volume":"67","author":[{"family":"Eriksen","given":"Charles W."}],"issued":{"date-parts":[["1960"]]}}},{"id":585,"uris":["http://zotero.org/users/8275165/items/AFZK2LHS"],"itemData":{"id":585,"type":"article-journal","abstract":"The study of implicit perception - perception in the absence of awareness - has a long history. Decades of behavioural work have identified crucial theoretical and methodological issues that must be considered when evaluating claims of implicit perception. Neuroimaging methods provide an important new avenue for illuminating our understanding of perception both with and without awareness, but most imaging experiments have not met the rigorous conditions that the behavioural work has shown are necessary for inferring implicit perception. Here, we review the literature of both behavioural and neuroimaging studies, and note the pitfalls of studying implicit perception as well as the promise that neuroimaging studies have for providing insights about implicit perception when combined with appropriately rigorous behavioural measures of awareness.","container-title":"Nature Reviews. Neuroscience","DOI":"10.1038/nrn1630","ISSN":"1471003X","issue":"3","language":"English","license":"Copyright Nature Publishing Group Mar 2005","note":"number-of-pages: 247-55\npublisher-place: London, United States\npublisher: Nature Publishing Group","page":"247-55","source":"ProQuest","title":"Imaging implicit perception: promise and pitfalls","title-short":"Imaging implicit perception","volume":"6","author":[{"family":"Hannula","given":"Deborah E."},{"family":"Simons","given":"Daniel J."},{"family":"Cohen","given":"Neal J."}],"issued":{"date-parts":[["2005",3]]}}},{"id":487,"uris":["http://zotero.org/users/8275165/items/ZK35MNHF"],"itemData":{"id":487,"type":"article-journal","language":"en","page":"30","source":"Zotero","title":"Human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A034F5">
        <w:fldChar w:fldCharType="separate"/>
      </w:r>
      <w:r w:rsidR="00A034F5" w:rsidRPr="00A034F5">
        <w:rPr>
          <w:rFonts w:ascii="Times New Roman" w:hAnsi="Times New Roman" w:cs="Times New Roman"/>
        </w:rPr>
        <w:t>(Eriksen, 1960; Hannula et al., 2005; Peters &amp; Lau, 2015)</w:t>
      </w:r>
      <w:r w:rsidR="00A034F5">
        <w:fldChar w:fldCharType="end"/>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del w:id="43" w:author="Chen Heller" w:date="2022-09-08T14:31:00Z">
        <w:r w:rsidR="007449E8" w:rsidDel="004177D1">
          <w:delText xml:space="preserve">subjects </w:delText>
        </w:r>
      </w:del>
      <w:ins w:id="44" w:author="Chen Heller" w:date="2022-09-08T14:31:00Z">
        <w:r w:rsidR="004177D1">
          <w:t xml:space="preserve">participants </w:t>
        </w:r>
      </w:ins>
      <w:r w:rsidR="007449E8">
        <w:t>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9818AF">
        <w:fldChar w:fldCharType="begin"/>
      </w:r>
      <w:r w:rsidR="009818AF">
        <w:instrText xml:space="preserve"> ADDIN ZOTERO_ITEM CSL_CITATION {"citationID":"Bfbd9D5A","properties":{"formattedCitation":"(Pratte &amp; Rouder, 2009)","plainCitation":"(Pratte &amp; Rouder, 2009)","noteIndex":0},"citationItems":[{"id":483,"uris":["http://zotero.org/users/8275165/items/ADL8LKZC"],"itemData":{"id":483,"type":"article-journal","container-title":"Attention,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N."}],"issued":{"date-parts":[["2009",8]]}}}],"schema":"https://github.com/citation-style-language/schema/raw/master/csl-citation.json"} </w:instrText>
      </w:r>
      <w:r w:rsidR="009818AF">
        <w:fldChar w:fldCharType="separate"/>
      </w:r>
      <w:r w:rsidR="009818AF" w:rsidRPr="009818AF">
        <w:rPr>
          <w:rFonts w:ascii="Times New Roman" w:hAnsi="Times New Roman" w:cs="Times New Roman"/>
        </w:rPr>
        <w:t>(Pratte &amp; Rouder, 2009)</w:t>
      </w:r>
      <w:r w:rsidR="009818AF">
        <w:fldChar w:fldCharType="end"/>
      </w:r>
      <w:r w:rsidR="00D27C09">
        <w:t>.</w:t>
      </w:r>
    </w:p>
    <w:p w14:paraId="6BE3AD11" w14:textId="6677C464" w:rsidR="00531AAE" w:rsidRDefault="00D03D49" w:rsidP="00F42EF6">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E67E0B">
        <w:t xml:space="preserve">; </w:t>
      </w:r>
      <w:r w:rsidR="00C40509">
        <w:fldChar w:fldCharType="begin"/>
      </w:r>
      <w:r w:rsidR="00C40509">
        <w:instrText xml:space="preserve"> ADDIN ZOTERO_ITEM CSL_CITATION {"citationID":"jL2qFlgF","properties":{"formattedCitation":"(Naccache et al., 2002; Naccache &amp; Dehaene, 2001)","plainCitation":"(Naccache et al., 2002; Naccache &amp; Dehaene, 2001)","noteIndex":0},"citationItems":[{"id":643,"uris":["http://zotero.org/users/8275165/items/HIVXJNWL"],"itemData":{"id":643,"type":"article-journal","abstract":"The cognitive processes at work in masked priming experiments are usually considered automatic and independent of attention. We provide evidence against this view. Three behavioral experiments demonstrate that the occurrence of unconscious priming in a number-comparison task is determined by the allocation of temporal attention to the time window during which the prime-target pair is presented. Both response-congruity priming and physical repetition priming vanish when temporal attention is focused away from this time window. These findings are inconsistent with the concept of a purely automatic spreading of activation during masked priming.","container-title":"Psychological Science","DOI":"10.1111/1467-9280.00474","ISSN":"0956-7976","issue":"5","journalAbbreviation":"Psychol Sci","note":"publisher: SAGE Publications Inc","page":"416-424","source":"SAGE Journals","title":"Unconscious Masked Priming Depends on Temporal Attention","volume":"13","author":[{"family":"Naccache","given":"Lionel"},{"family":"Blandin","given":"Elise"},{"family":"Dehaene","given":"Stanislas"}],"issued":{"date-parts":[["2002",9,1]]}}},{"id":554,"uris":["http://zotero.org/users/8275165/items/PXHEC3RH"],"itemData":{"id":554,"type":"article-journal","abstract":"Many subliminal priming experiments are thought to demonstrate unconscious access to semantics. However, most of them can be reinterpreted in a non-semantic framework that supposes only that subjects learn to map non-semantic visual features of the subliminal stimuli onto motor responses. In order to clarify this issue, we engaged subjects in a number comparison task in which the target number was preceded by another invisible masked number. We show that unconscious semantic priming occurs even for prime stimuli that are never presented as target stimuli, and for which no stimulus±response learning could conceivably occur. We also report analyses of the impact of the numerical relation between prime and target, and of the impact of learning on priming, all of which con®rm that unconscious utilization of semantic information is indeed possible. q 2001 Elsevier Science B.V. All rights reserved.","container-title":"Cognition","DOI":"10.1016/S0010-0277(00)00139-6","ISSN":"00100277","issue":"3","journalAbbreviation":"Cognition","language":"en","page":"215-229","source":"DOI.org (Crossref)","title":"Unconscious semantic priming extends to novel unseen stimuli","volume":"80","author":[{"family":"Naccache","given":"Lionel"},{"family":"Dehaene","given":"Stanislas"}],"issued":{"date-parts":[["2001",7]]}}}],"schema":"https://github.com/citation-style-language/schema/raw/master/csl-citation.json"} </w:instrText>
      </w:r>
      <w:r w:rsidR="00C40509">
        <w:fldChar w:fldCharType="separate"/>
      </w:r>
      <w:r w:rsidR="00C40509" w:rsidRPr="00C40509">
        <w:rPr>
          <w:rFonts w:ascii="Times New Roman" w:hAnsi="Times New Roman" w:cs="Times New Roman"/>
        </w:rPr>
        <w:t>Naccache et al., 2002; Naccache &amp; Dehaene, 2001)</w:t>
      </w:r>
      <w:r w:rsidR="00C40509">
        <w:fldChar w:fldCharType="end"/>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 xml:space="preserve">effect is usually very small </w:t>
      </w:r>
      <w:r w:rsidR="001A7B76">
        <w:fldChar w:fldCharType="begin"/>
      </w:r>
      <w:r w:rsidR="001A7B76">
        <w:instrText xml:space="preserve"> ADDIN ZOTERO_ITEM CSL_CITATION {"citationID":"6hIPQMCV","properties":{"formattedCitation":"(Greenwald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1A7B76">
        <w:fldChar w:fldCharType="separate"/>
      </w:r>
      <w:r w:rsidR="001A7B76" w:rsidRPr="001A7B76">
        <w:rPr>
          <w:rFonts w:ascii="Times New Roman" w:hAnsi="Times New Roman" w:cs="Times New Roman"/>
        </w:rPr>
        <w:t>(Greenwald et al., 1996)</w:t>
      </w:r>
      <w:r w:rsidR="001A7B76">
        <w:fldChar w:fldCharType="end"/>
      </w:r>
      <w:r w:rsidR="00AD6FB1">
        <w:t>. Also, it only indexes the end result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as it unfolds over time</w:t>
      </w:r>
      <w:r w:rsidR="00F42EF6">
        <w:t xml:space="preserve"> </w:t>
      </w:r>
      <w:r w:rsidR="00F42EF6">
        <w:fldChar w:fldCharType="begin"/>
      </w:r>
      <w:r w:rsidR="00F42EF6">
        <w:instrText xml:space="preserve"> ADDIN ZOTERO_ITEM CSL_CITATION {"citationID":"JYXWAiBa","properties":{"formattedCitation":"(Scherbaum et al., 2010)","plainCitation":"(Scherbaum et al., 2010)","noteIndex":0},"citationItems":[{"id":607,"uris":["http://zotero.org/users/8275165/items/4B2LQCDG"],"itemData":{"id":607,"type":"article-journal","abstract":"To study the process of decision-making under conflict, researchers typically analyze response latency and accuracy. However, these tools provide little evidence regarding how the resolution of conflict unfolds over time. Here, we analyzed the trajectories of mouse movements while participants performed a continuous version of a spatial conflict task (the Simon task). We applied a novel combination of multiple regression analysis and distribution analysis to determine how conflict on the present trial and carry-over from the previous trial affect responding. Response on the previous trial and the degree of conflict on the previous and the current trial all influenced performance, but they did so differently: The previous response influenced the early part of the mouse trajectory, but the degree of previous and current conflict influenced later parts. This suggests that in this task experiencing conflict may not proactively ready the system to handle conflict on the next trial; rather, when conflict is experienced on the subsequent trial the previous compensatory processing may be re-activated more efficiently.","container-title":"Cognition","DOI":"10.1016/j.cognition.2010.02.004","ISSN":"0010-0277","issue":"3","journalAbbreviation":"Cognition","language":"en","page":"407-416","source":"ScienceDirect","title":"How decisions evolve: The temporal dynamics of action selection","title-short":"How decisions evolve","volume":"115","author":[{"family":"Scherbaum","given":"Stefan"},{"family":"Dshemuchadse","given":"Maja"},{"family":"Fischer","given":"Rico"},{"family":"Goschke","given":"Thomas"}],"issued":{"date-parts":[["2010",6,1]]}}}],"schema":"https://github.com/citation-style-language/schema/raw/master/csl-citation.json"} </w:instrText>
      </w:r>
      <w:r w:rsidR="00F42EF6">
        <w:fldChar w:fldCharType="separate"/>
      </w:r>
      <w:r w:rsidR="00F42EF6" w:rsidRPr="00F42EF6">
        <w:rPr>
          <w:rFonts w:ascii="Times New Roman" w:hAnsi="Times New Roman" w:cs="Times New Roman"/>
        </w:rPr>
        <w:t>(Scherbaum et al., 2010)</w:t>
      </w:r>
      <w:r w:rsidR="00F42EF6">
        <w:fldChar w:fldCharType="end"/>
      </w:r>
      <w:r w:rsidR="002A2A03">
        <w:t>.</w:t>
      </w:r>
    </w:p>
    <w:p w14:paraId="2601E82D" w14:textId="4C4A1937" w:rsidR="002C1CE0" w:rsidRDefault="001C113F" w:rsidP="006238E0">
      <w:pPr>
        <w:pStyle w:val="Heading3"/>
      </w:pPr>
      <w:bookmarkStart w:id="45" w:name="_Toc113803064"/>
      <w:r>
        <w:t xml:space="preserve">Comparing </w:t>
      </w:r>
      <w:r w:rsidR="006E4F8B">
        <w:t xml:space="preserve">Motion </w:t>
      </w:r>
      <w:r>
        <w:t>T</w:t>
      </w:r>
      <w:r w:rsidR="006E4F8B">
        <w:t xml:space="preserve">racking </w:t>
      </w:r>
      <w:r>
        <w:t>with K</w:t>
      </w:r>
      <w:r w:rsidR="006E4F8B">
        <w:t>eyboard</w:t>
      </w:r>
      <w:r>
        <w:t xml:space="preserve"> Response</w:t>
      </w:r>
      <w:bookmarkEnd w:id="45"/>
    </w:p>
    <w:p w14:paraId="36583870" w14:textId="61BE3E0D" w:rsidR="002C1CE0" w:rsidRDefault="00B66392" w:rsidP="00D94EDE">
      <w:pPr>
        <w:ind w:firstLine="0"/>
        <w:rPr>
          <w:rtl/>
        </w:rPr>
        <w:pPrChange w:id="46" w:author="Chen Heller" w:date="2022-09-12T16:32:00Z">
          <w:pPr/>
        </w:pPrChange>
      </w:pPr>
      <w:r>
        <w:t xml:space="preserve">Both these problems can be solved using </w:t>
      </w:r>
      <w:r w:rsidR="00B000DC">
        <w:t xml:space="preserve">motion </w:t>
      </w:r>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r w:rsidR="008C6829">
        <w:fldChar w:fldCharType="begin"/>
      </w:r>
      <w:r w:rsidR="008C6829">
        <w:instrText xml:space="preserve"> ADDIN ZOTERO_ITEM CSL_CITATION {"citationID":"o91Voq1u","properties":{"formattedCitation":"(Freeman et al., 2011)","plainCitation":"(Freeman et al., 2011)","noteIndex":0},"citationItems":[{"id":314,"uris":["http://zotero.org/users/8275165/items/M4ZKWTUY"],"itemData":{"id":314,"type":"article-journal","abstract":"Recently,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A."}],"accessed":{"date-parts":[["2021",12,6]]},"issued":{"date-parts":[["2011"]]}}}],"schema":"https://github.com/citation-style-language/schema/raw/master/csl-citation.json"} </w:instrText>
      </w:r>
      <w:r w:rsidR="008C6829">
        <w:fldChar w:fldCharType="separate"/>
      </w:r>
      <w:r w:rsidR="008C6829" w:rsidRPr="008C6829">
        <w:rPr>
          <w:rFonts w:ascii="Times New Roman" w:hAnsi="Times New Roman" w:cs="Times New Roman"/>
        </w:rPr>
        <w:t>(Freeman et al., 2011)</w:t>
      </w:r>
      <w:r w:rsidR="008C6829">
        <w:fldChar w:fldCharType="end"/>
      </w:r>
      <w:r w:rsidR="00017A5E">
        <w:t xml:space="preserve">, and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 xml:space="preserve">was previously used in other fields of </w:t>
      </w:r>
      <w:r w:rsidR="00AC348A">
        <w:lastRenderedPageBreak/>
        <w:t>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B85D87">
        <w:t xml:space="preserve"> </w:t>
      </w:r>
      <w:r w:rsidR="00B85D87">
        <w:fldChar w:fldCharType="begin"/>
      </w:r>
      <w:r w:rsidR="00B85D87">
        <w:instrText xml:space="preserve"> ADDIN ZOTERO_ITEM CSL_CITATION {"citationID":"VHp5upjp","properties":{"formattedCitation":"(Spivey et al., 2005)","plainCitation":"(Spivey et al., 2005)","noteIndex":0},"citationItems":[{"id":740,"uris":["http://zotero.org/users/8275165/items/WXR7F4SZ"],"itemData":{"id":740,"type":"article-journal","abstract":"Certain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A","language":"eng","note":"PMID: 15985550\nPMCID: PMC1177386","page":"10393-10398","source":"PubMed","title":"Continuous attraction toward phonological competitors","volume":"102","author":[{"family":"Spivey","given":"Michael J."},{"family":"Grosjean","given":"Marc"},{"family":"Knoblich","given":"Günther"}],"issued":{"date-parts":[["2005",7,19]]}}}],"schema":"https://github.com/citation-style-language/schema/raw/master/csl-citation.json"} </w:instrText>
      </w:r>
      <w:r w:rsidR="00B85D87">
        <w:fldChar w:fldCharType="separate"/>
      </w:r>
      <w:r w:rsidR="00B85D87" w:rsidRPr="00B85D87">
        <w:rPr>
          <w:rFonts w:ascii="Times New Roman" w:hAnsi="Times New Roman" w:cs="Times New Roman"/>
        </w:rPr>
        <w:t>Spivey et al., 2005</w:t>
      </w:r>
      <w:r w:rsidR="00B85D87">
        <w:fldChar w:fldCharType="end"/>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r w:rsidR="00E13B48">
        <w:fldChar w:fldCharType="begin"/>
      </w:r>
      <w:r w:rsidR="00493627">
        <w:instrText xml:space="preserve"> ADDIN ZOTERO_ITEM CSL_CITATION {"citationID":"pwmrVOIQ","properties":{"formattedCitation":"(Farmer, Cargill, Hindy, et al., 2007)","plainCitation":"(Farmer, Cargill, Hindy, et al., 2007)","noteIndex":0},"citationItems":[{"id":538,"uris":["http://zotero.org/users/8275165/items/WA2F3URH"],"itemData":{"id":538,"type":"article-journal","abstract":"Although several theories of online syntactic processing assume the parallel activation of multiple syntactic representations, evidence supporting simultaneous activation has been inconclusive. Here, the continuous and non-ballistic properties of computer mouse movements are exploited, by recording their streaming x, y coordinates to procure evidence regarding parallel versus serial processing. Participants heard structurally ambiguous sentences while viewing scenes with properties either supporting or not supporting the difﬁcult modiﬁer interpretation. The curvatures of the elicited trajectories revealed both an effect of visual context and graded competition between simultaneously active syntactic representations. The results are discussed in the context of 3 major groups of theories within the domain of sentence processing.","container-title":"Cognitive Science","DOI":"10.1080/03640210701530797","ISSN":"03640213","issue":"5","language":"en","page":"889-909","source":"DOI.org (Crossref)","title":"Tracking the Continuity of Language Comprehension: Computer Mouse Trajectories Suggest Parallel Syntactic Processing","title-short":"Tracking the Continuity of Language Comprehension","volume":"31","author":[{"family":"Farmer","given":"Thomas A."},{"family":"Cargill","given":"Sarah A."},{"family":"Hindy","given":"Nicholas C."},{"family":"Dale","given":"Rick"},{"family":"Spivey","given":"Michael J."}],"issued":{"date-parts":[["2007",9,10]]}}}],"schema":"https://github.com/citation-style-language/schema/raw/master/csl-citation.json"} </w:instrText>
      </w:r>
      <w:r w:rsidR="00E13B48">
        <w:fldChar w:fldCharType="separate"/>
      </w:r>
      <w:r w:rsidR="00493627" w:rsidRPr="00493627">
        <w:rPr>
          <w:rFonts w:ascii="Times New Roman" w:hAnsi="Times New Roman" w:cs="Times New Roman"/>
        </w:rPr>
        <w:t>(Farmer, Cargill, Hindy, et al., 2007)</w:t>
      </w:r>
      <w:r w:rsidR="00E13B48">
        <w:fldChar w:fldCharType="end"/>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w:t>
      </w:r>
      <w:r w:rsidR="009F1F90">
        <w:t xml:space="preserve"> </w:t>
      </w:r>
      <w:r w:rsidR="00EB56BD">
        <w:fldChar w:fldCharType="begin"/>
      </w:r>
      <w:r w:rsidR="00493627">
        <w:instrText xml:space="preserve"> ADDIN ZOTERO_ITEM CSL_CITATION {"citationID":"03YHIXZ8","properties":{"formattedCitation":"(Farmer, Cargill, &amp; Spivey, 2007; Freeman et al., 2008)","plainCitation":"(Farmer, Cargill, &amp; Spivey, 2007; Freeman et al., 2008)","noteIndex":0},"citationItems":[{"id":749,"uris":["http://zotero.org/users/8275165/items/SCHAH6DG"],"itemData":{"id":749,"type":"article-journal","abstract":"Through recording the streaming x, y coordinates of computer-mouse movements, we report evidence that visual context provides an immediate constraint on the resolution of syntactic ambiguity in the visual-world paradigm. This finding converges with previous eye-tracking results that support a constraint-based account of sentence processing, in which multiple partially-active syntactic alternatives compete against one another with the help of not only syntactic, semantic, and statistical factors, but also nonlinguistic factors such as visual context. Eye-tracking results in the visual-world paradigm are consistent with theories that posit limited interaction between context and syntax, but they are still consistent with related theories that allow immediate interaction but require serial pursuit of syntactic structures, such as the unrestricted race model. To tease apart the constraint-based and unrestricted-race accounts of sentence processing, the distribution of computer-mouse trajectories was analyzed for evidence of two populations of trials: those where only the correct parse was pursued and those where only the incorrect parse was pursued. We found no evidence of bimodality in the distribution of trajectory curvatures. Simulations with a constraint-based model produced trajectories that matched the human data. A nonlinguistic control study demonstrated the mouse-tracking paradigm’s ability to elicit bimodal distributions of trajectory curvatures in certain experimental conditions. With effects of context posing a challenge for syntax-first models, and the absence of bimodality in the distribution of garden-path magnitude posing a challenge for unrestricted-race models, these converging methods support the constraint-based theory’s account that the reason diverse contextual factors are able to bias one or another parse at the point of ambiguity is because those syntactic alternatives are continually partially-active in parallel, not discretely winnowed.","container-title":"Journal of memory and language","DOI":"10.1016/j.jml.2007.04.003","ISSN":"0749-596X","issue":"4","journalAbbreviation":"J Mem Lang","note":"PMID: 18037980\nPMCID: PMC2084067","page":"570-595","source":"PubMed Central","title":"Gradiency and Visual Context in Syntactic Garden-Paths","volume":"57","author":[{"family":"Farmer","given":"Thomas A."},{"family":"Cargill","given":"Sarah A."},{"family":"Spivey","given":"Michael J."}],"issued":{"date-parts":[["2007",11]]}}},{"id":746,"uris":["http://zotero.org/users/8275165/items/G85RI4SC"],"itemData":{"id":746,"type":"article-journal","abstract":"People use social categories to perceive others, extracting category cues to glean membership. Growing evidence for continuous dynamics in real-time cognition suggests, contrary to prevailing social psychological accounts, that person construal may involve dynamic competition between simultaneously active representations. To test this, the authors examined social categorization in real-time by streaming the x, y coordinates of hand movements as participants categorized typical and atypical faces by sex. Though judgments of atypical targets were largely accurate, online motor output exhibited a continuous spatial attraction toward the opposite sex category, indicating dynamic competition between multiple social category alternatives. The authors offer a dynamic continuity account of social categorization and provide converging evidence across categorizations of real male and female faces (containing a typical or an atypical sex-specifying cue) and categorizations of computer-generated male and female faces (with subtly morphed sex-typical or sex-atypical features). In 3 studies, online motor output revealed continuous dynamics underlying person construal, in which multiple simultaneously and partially active category representations gradually cascade into social categorical judgments. Such evidence is challenging for discrete stage-based accounts. (PsycINFO Database Record (c) 2016 APA, all rights reserved)","container-title":"Journal of Experimental Psychology: General","DOI":"10.1037/a0013875","ISSN":"1939-2222","note":"publisher-place: US\npublisher: American Psychological Association","page":"673-690","source":"APA PsycNet","title":"Will a category cue attract you? Motor output reveals dynamic competition across person construal","title-short":"Will a category cue attract you?","volume":"137","author":[{"family":"Freeman","given":"Jonathan B."},{"family":"Ambady","given":"Nalini"},{"family":"Rule","given":"Nicholas O."},{"family":"Johnson","given":"Kerri L."}],"issued":{"date-parts":[["2008"]]}}}],"schema":"https://github.com/citation-style-language/schema/raw/master/csl-citation.json"} </w:instrText>
      </w:r>
      <w:r w:rsidR="00EB56BD">
        <w:fldChar w:fldCharType="separate"/>
      </w:r>
      <w:r w:rsidR="00493627" w:rsidRPr="00493627">
        <w:rPr>
          <w:rFonts w:ascii="Times New Roman" w:hAnsi="Times New Roman" w:cs="Times New Roman"/>
        </w:rPr>
        <w:t>(Farmer, Cargill, &amp; Spivey, 2007; Freeman et al., 2008)</w:t>
      </w:r>
      <w:r w:rsidR="00EB56BD">
        <w:fldChar w:fldCharType="end"/>
      </w:r>
      <w:r w:rsidR="00BE252D">
        <w:t>.</w:t>
      </w:r>
      <w:r w:rsidR="00493304">
        <w:t xml:space="preserve"> Finally, </w:t>
      </w:r>
      <w:del w:id="47" w:author="Chen Heller" w:date="2022-08-29T10:56:00Z">
        <w:r w:rsidR="00493304" w:rsidDel="00EF639C">
          <w:delText xml:space="preserve">of </w:delText>
        </w:r>
      </w:del>
      <w:r w:rsidR="00493304">
        <w:t>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that are not available when using non-continuous measures</w:t>
      </w:r>
      <w:r w:rsidR="00621AE6">
        <w:t>, and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del w:id="48" w:author="Chen Heller" w:date="2022-09-08T14:31:00Z">
        <w:r w:rsidR="00D5319F" w:rsidDel="00224A4F">
          <w:delText>s</w:delText>
        </w:r>
        <w:r w:rsidR="00435BFC" w:rsidDel="00224A4F">
          <w:delText>ubjects</w:delText>
        </w:r>
        <w:r w:rsidR="00D5319F" w:rsidDel="00224A4F">
          <w:delText>'</w:delText>
        </w:r>
        <w:r w:rsidR="00435BFC" w:rsidDel="00224A4F">
          <w:delText xml:space="preserve"> </w:delText>
        </w:r>
      </w:del>
      <w:ins w:id="49" w:author="Chen Heller" w:date="2022-09-08T14:31:00Z">
        <w:r w:rsidR="00224A4F">
          <w:t xml:space="preserve">participants' </w:t>
        </w:r>
      </w:ins>
      <w:r w:rsidR="00435BFC">
        <w:t xml:space="preserve">confidence in </w:t>
      </w:r>
      <w:r w:rsidR="00D5319F">
        <w:t xml:space="preserve">their </w:t>
      </w:r>
      <w:r w:rsidR="00435BFC">
        <w:t>answer</w:t>
      </w:r>
      <w:r w:rsidR="00D5319F">
        <w:t>s</w:t>
      </w:r>
      <w:r w:rsidR="00BC60C1">
        <w:fldChar w:fldCharType="begin"/>
      </w:r>
      <w:r w:rsidR="00BC60C1">
        <w:instrText xml:space="preserve"> ADDIN ZOTERO_ITEM CSL_CITATION {"citationID":"9YvSWs7p","properties":{"formattedCitation":"(Dotan et al., 2018)","plainCitation":"(Dotan et al., 2018)","noteIndex":0},"citationItems":[{"id":272,"uris":["http://zotero.org/users/8275165/items/DMFCFG7D"],"itemData":{"id":272,"type":"article-journal","abstract":"Humans can readily assess their degree of conﬁdence in their decisions. Two models of conﬁdence computation have been proposed: post hoc computation using post-decision variables and heuristics, versus online computation using continuous assessment of evidence throughout the decision-making process. Here, we arbitrate between these theories by continuously monitoring ﬁnger movements during a manual sequential decisionmaking task. Analysis of ﬁnger kinematics indicated that subjects kept separate online records of evidence and conﬁdence: ﬁnger deviation continuously reﬂected the ongoing accumulation of evidence, whereas ﬁnger speed continuously reﬂected the momentary degree of conﬁdence. Furthermore, end-of-trial ﬁnger speed predicted the post-decisional subjective conﬁdence rating. These data indicate that conﬁdence is computed on-line, throughout the decision process. Speed-conﬁdence correlations were previously interpreted as a post-decision heuristics, whereby slow decisions decrease subjective conﬁdence, but our results suggest an adaptive mechanism that involves the opposite causality: by slowing down when unconﬁdent, participants gain time to improve their decisions.","container-title":"Cognition","DOI":"10.1016/j.cognition.2017.11.001","ISSN":"00100277","journalAbbreviation":"Cognition","language":"en","page":"112-121","source":"DOI.org (Crossref)","title":"On-line confidence monitoring during decision making","volume":"171","author":[{"family":"Dotan","given":"Dror"},{"family":"Meyniel","given":"Florent"},{"family":"Dehaene","given":"Stanislas"}],"issued":{"date-parts":[["2018",2]]}}}],"schema":"https://github.com/citation-style-language/schema/raw/master/csl-citation.json"} </w:instrText>
      </w:r>
      <w:r w:rsidR="00BC60C1">
        <w:fldChar w:fldCharType="separate"/>
      </w:r>
      <w:r w:rsidR="00BC60C1" w:rsidRPr="00BC60C1">
        <w:rPr>
          <w:rFonts w:ascii="Times New Roman" w:hAnsi="Times New Roman" w:cs="Times New Roman"/>
        </w:rPr>
        <w:t>(Dotan et al., 2018)</w:t>
      </w:r>
      <w:r w:rsidR="00BC60C1">
        <w:fldChar w:fldCharType="end"/>
      </w:r>
      <w:r w:rsidR="00E9684E">
        <w:t xml:space="preserve">. Another </w:t>
      </w:r>
      <w:r w:rsidR="005A4B8A">
        <w:t xml:space="preserve">parameter </w:t>
      </w:r>
      <w:r w:rsidR="00485A14">
        <w:t xml:space="preserve">is </w:t>
      </w:r>
      <w:r w:rsidR="001E0A80">
        <w:t>C</w:t>
      </w:r>
      <w:r w:rsidR="00CD75B6">
        <w:t xml:space="preserve">hanges </w:t>
      </w:r>
      <w:r w:rsidR="00C46CA1">
        <w:t>o</w:t>
      </w:r>
      <w:r w:rsidR="00CD75B6">
        <w:t xml:space="preserve">f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r w:rsidR="00B65CB3">
        <w:fldChar w:fldCharType="begin"/>
      </w:r>
      <w:r w:rsidR="00FB35E9">
        <w:instrText xml:space="preserve"> ADDIN ZOTERO_ITEM CSL_CITATION {"citationID":"nYGuuzao","properties":{"formattedCitation":"(Resulaj et al., 2009; Song &amp; Nakayama, 2009)","plainCitation":"(Resulaj et al., 2009; Song &amp; Nakayama, 2009)","noteIndex":0},"citationItems":[{"id":757,"uris":["http://zotero.org/users/8275165/items/YDVCK6EM"],"itemData":{"id":757,"type":"article-journal","abstract":"How do we change our minds? Theoretical neuroscientists have developed plausible models for how the brain comes to a decision based on 'noisy' and often ambiguous information, but these assume that once that decision is made, it is made for good. Now a series of experiments on subjects who were asked to move a handle to one of two positions dependent on a noisy visual stimulus has been used to develop a new model that accounts for how and when we change our mind after we make a decision. Analysis of the rare occasions where subjects changed their mind half way through selecting their answer shows that even after making a decision the brain continues to process the information it had gathered — information still in the processing pipeline— to either reverse or reaffirm its initial decision. The new theory introduces the acts of vacillation and self correction into the decision-making process.","container-title":"Nature","DOI":"10.1038/nature08275","ISSN":"1476-4687","issue":"7261","language":"en","license":"2009 Macmillan Publishers Limited. All rights reserved","note":"number: 7261\npublisher: Nature Publishing Group","page":"263-266","source":"www.nature.com","title":"Changes of mind in decision-making","volume":"461","author":[{"family":"Resulaj","given":"Arbora"},{"family":"Kiani","given":"Roozbeh"},{"family":"Wolpert","given":"Daniel M."},{"family":"Shadlen","given":"Michael N."}],"issued":{"date-parts":[["2009",9]]}}},{"id":760,"uris":["http://zotero.org/users/8275165/items/DU48SXXJ"],"itemData":{"id":760,"type":"article-journal","abstract":"Perceptual and cognitive processes have largely been inferred based on reaction times and accuracies obtained from discrete responses. However, discrete responses are unlikely to capture dynamic internal processes, occurring in parallel, and unfolding over time. Recent studies measuring continuous hand movements during target choice reaching tasks reveal the temporal evolution of hidden internal events. For instance, the direction of curved reaching trajectories reflects attention, language representations and the spatial number line, in addition to interactions between the ventral and dorsal visual streams. This elucidates the flow of earlier cognitive states into motor outputs. Thus, this line of research provides new opportunities to integrate information across different disciplines such as perception, cognition and action, which have usually been studied in isolation.","container-title":"Trends in Cognitive Sciences","DOI":"10.1016/j.tics.2009.04.009","ISSN":"1364-6613","issue":"8","journalAbbreviation":"Trends in Cognitive Sciences","language":"en","page":"360-366","source":"ScienceDirect","title":"Hidden cognitive states revealed in choice reaching tasks","volume":"13","author":[{"family":"Song","given":"Joo-Hyun"},{"family":"Nakayama","given":"Ken"}],"issued":{"date-parts":[["2009",8,1]]}}}],"schema":"https://github.com/citation-style-language/schema/raw/master/csl-citation.json"} </w:instrText>
      </w:r>
      <w:r w:rsidR="00B65CB3">
        <w:fldChar w:fldCharType="separate"/>
      </w:r>
      <w:r w:rsidR="00FB35E9" w:rsidRPr="00FB35E9">
        <w:rPr>
          <w:rFonts w:ascii="Times New Roman" w:hAnsi="Times New Roman" w:cs="Times New Roman"/>
        </w:rPr>
        <w:t>(Resulaj et al., 2009; Song &amp; Nakayama, 2009)</w:t>
      </w:r>
      <w:r w:rsidR="00B65CB3">
        <w:fldChar w:fldCharType="end"/>
      </w:r>
      <w:r w:rsidR="00485A14">
        <w:t>.</w:t>
      </w:r>
    </w:p>
    <w:p w14:paraId="4ADE2CAC" w14:textId="0F5FBDE1" w:rsidR="00976673" w:rsidRDefault="00976673" w:rsidP="006238E0">
      <w:pPr>
        <w:pStyle w:val="Heading3"/>
      </w:pPr>
      <w:bookmarkStart w:id="50" w:name="_Toc113803065"/>
      <w:commentRangeStart w:id="51"/>
      <w:commentRangeStart w:id="52"/>
      <w:r>
        <w:t>Prev</w:t>
      </w:r>
      <w:r w:rsidR="00C71547">
        <w:t>ious</w:t>
      </w:r>
      <w:r>
        <w:t xml:space="preserve"> </w:t>
      </w:r>
      <w:ins w:id="53" w:author="Chen Heller" w:date="2022-09-11T14:53:00Z">
        <w:r w:rsidR="000438C2">
          <w:t xml:space="preserve">Priming </w:t>
        </w:r>
      </w:ins>
      <w:ins w:id="54" w:author="Chen Heller" w:date="2022-09-11T14:54:00Z">
        <w:r w:rsidR="000438C2">
          <w:t>F</w:t>
        </w:r>
      </w:ins>
      <w:ins w:id="55" w:author="Chen Heller" w:date="2022-09-11T14:53:00Z">
        <w:r w:rsidR="000438C2">
          <w:t>indings M</w:t>
        </w:r>
      </w:ins>
      <w:ins w:id="56" w:author="Chen Heller" w:date="2022-09-11T14:54:00Z">
        <w:r w:rsidR="000438C2">
          <w:t xml:space="preserve">ade with </w:t>
        </w:r>
      </w:ins>
      <w:del w:id="57" w:author="Chen Heller" w:date="2022-09-11T14:54:00Z">
        <w:r w:rsidDel="000438C2">
          <w:delText xml:space="preserve">papers with motion </w:delText>
        </w:r>
      </w:del>
      <w:ins w:id="58" w:author="Chen Heller" w:date="2022-09-11T14:54:00Z">
        <w:r w:rsidR="000438C2">
          <w:t xml:space="preserve">Motion </w:t>
        </w:r>
      </w:ins>
      <w:del w:id="59" w:author="Chen Heller" w:date="2022-09-11T14:54:00Z">
        <w:r w:rsidDel="000438C2">
          <w:delText>tracking</w:delText>
        </w:r>
      </w:del>
      <w:commentRangeEnd w:id="51"/>
      <w:ins w:id="60" w:author="Chen Heller" w:date="2022-09-11T14:54:00Z">
        <w:r w:rsidR="000438C2">
          <w:t>Tracking</w:t>
        </w:r>
      </w:ins>
      <w:r w:rsidR="00C422EB">
        <w:rPr>
          <w:rStyle w:val="CommentReference"/>
          <w:rFonts w:eastAsia="David" w:cs="David"/>
        </w:rPr>
        <w:commentReference w:id="51"/>
      </w:r>
      <w:commentRangeEnd w:id="52"/>
      <w:r w:rsidR="00C71547">
        <w:rPr>
          <w:rStyle w:val="CommentReference"/>
          <w:rFonts w:eastAsia="David" w:cs="David"/>
        </w:rPr>
        <w:commentReference w:id="52"/>
      </w:r>
      <w:bookmarkEnd w:id="50"/>
    </w:p>
    <w:p w14:paraId="74FFDFA6" w14:textId="6FFE1392" w:rsidR="00252575" w:rsidRDefault="00FD1495" w:rsidP="00D94EDE">
      <w:pPr>
        <w:ind w:firstLine="0"/>
        <w:pPrChange w:id="61" w:author="Chen Heller" w:date="2022-09-12T16:32:00Z">
          <w:pPr/>
        </w:pPrChange>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r w:rsidR="003C716D">
        <w:t xml:space="preserve">This was indeed done in a handful of studies: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del w:id="62" w:author="Chen Heller" w:date="2022-09-08T14:32:00Z">
        <w:r w:rsidR="004E0C6C" w:rsidDel="00224A4F">
          <w:delText xml:space="preserve">subjects </w:delText>
        </w:r>
      </w:del>
      <w:ins w:id="63" w:author="Chen Heller" w:date="2022-09-08T14:32:00Z">
        <w:r w:rsidR="00224A4F">
          <w:t xml:space="preserve">participants </w:t>
        </w:r>
      </w:ins>
      <w:r w:rsidR="004E0C6C">
        <w:t xml:space="preserve">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r w:rsidR="00C25B06">
        <w:fldChar w:fldCharType="begin"/>
      </w:r>
      <w:r w:rsidR="00C25B06">
        <w:instrText xml:space="preserve"> ADDIN ZOTERO_ITEM CSL_CITATION {"citationID":"K89lGHp7","properties":{"formattedCitation":"(Finkbeiner &amp; Friedman, 2011)","plainCitation":"(Finkbeiner &amp; Friedman, 2011)","noteIndex":0},"citationItems":[{"id":323,"uris":["http://zotero.org/users/8275165/items/D5LP77YK"],"itemData":{"id":323,"type":"article-journal","abstract":"Background: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C25B06">
        <w:fldChar w:fldCharType="separate"/>
      </w:r>
      <w:r w:rsidR="00C25B06" w:rsidRPr="00C25B06">
        <w:rPr>
          <w:rFonts w:ascii="Times New Roman" w:hAnsi="Times New Roman" w:cs="Times New Roman"/>
        </w:rPr>
        <w:t>(</w:t>
      </w:r>
      <w:ins w:id="64" w:author="Chen Heller" w:date="2022-09-11T18:45:00Z">
        <w:r w:rsidR="00E75527">
          <w:rPr>
            <w:rFonts w:ascii="Times New Roman" w:hAnsi="Times New Roman" w:cs="Times New Roman"/>
          </w:rPr>
          <w:t>Exp</w:t>
        </w:r>
      </w:ins>
      <w:ins w:id="65" w:author="Chen Heller" w:date="2022-09-11T18:46:00Z">
        <w:r w:rsidR="00E75527">
          <w:rPr>
            <w:rFonts w:ascii="Times New Roman" w:hAnsi="Times New Roman" w:cs="Times New Roman"/>
          </w:rPr>
          <w:t>eriment</w:t>
        </w:r>
      </w:ins>
      <w:ins w:id="66" w:author="Chen Heller" w:date="2022-09-11T18:45:00Z">
        <w:r w:rsidR="00E75527">
          <w:rPr>
            <w:rFonts w:ascii="Times New Roman" w:hAnsi="Times New Roman" w:cs="Times New Roman"/>
          </w:rPr>
          <w:t xml:space="preserve"> 1 in </w:t>
        </w:r>
      </w:ins>
      <w:r w:rsidR="00C25B06" w:rsidRPr="00C25B06">
        <w:rPr>
          <w:rFonts w:ascii="Times New Roman" w:hAnsi="Times New Roman" w:cs="Times New Roman"/>
        </w:rPr>
        <w:t>Finkbeiner &amp; Friedman, 2011)</w:t>
      </w:r>
      <w:r w:rsidR="00C25B06">
        <w:fldChar w:fldCharType="end"/>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r w:rsidR="00420C79">
        <w:fldChar w:fldCharType="begin"/>
      </w:r>
      <w:r w:rsidR="00420C79">
        <w:instrText xml:space="preserve"> ADDIN ZOTERO_ITEM CSL_CITATION {"citationID":"bEUPUP8e","properties":{"formattedCitation":"(Finkbeiner et al., 2008; Friedman &amp; Finkbeiner, 2010)","plainCitation":"(Finkbeiner et al., 2008; Friedman &amp; Finkbeiner, 2010)","noteIndex":0},"citationItems":[{"id":327,"uris":["http://zotero.org/users/8275165/items/FBZVCS3P"],"itemData":{"id":327,"type":"article-journal","container-title":"Visual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Science","DOI":"10.5096/ASCS200916","event-place":"Macquary University, Sydney, Australia","event-title":"9th Conference of the Australasian Society for Cognitive Science","ISBN":"978-0-646-52918-9","language":"en","page":"98-105","publisher":"Macquarie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schema":"https://github.com/citation-style-language/schema/raw/master/csl-citation.json"} </w:instrText>
      </w:r>
      <w:r w:rsidR="00420C79">
        <w:fldChar w:fldCharType="separate"/>
      </w:r>
      <w:r w:rsidR="00420C79" w:rsidRPr="00420C79">
        <w:rPr>
          <w:rFonts w:ascii="Times New Roman" w:hAnsi="Times New Roman" w:cs="Times New Roman"/>
        </w:rPr>
        <w:t>(Finkbeiner et al., 2008; Friedman &amp; Finkbeiner, 2010)</w:t>
      </w:r>
      <w:r w:rsidR="00420C79">
        <w:fldChar w:fldCharType="end"/>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r w:rsidR="00660F7A">
        <w:fldChar w:fldCharType="begin"/>
      </w:r>
      <w:r w:rsidR="00660F7A">
        <w:instrText xml:space="preserve"> ADDIN ZOTERO_ITEM CSL_CITATION {"citationID":"2P6dUXCN","properties":{"formattedCitation":"(Finkbeiner &amp; Friedman, 2011)","plainCitation":"(Finkbeiner &amp; Friedman, 2011)","noteIndex":0},"citationItems":[{"id":323,"uris":["http://zotero.org/users/8275165/items/D5LP77YK"],"itemData":{"id":323,"type":"article-journal","abstract":"Background: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schema":"https://github.com/citation-style-language/schema/raw/master/csl-citation.json"} </w:instrText>
      </w:r>
      <w:r w:rsidR="00660F7A">
        <w:fldChar w:fldCharType="separate"/>
      </w:r>
      <w:r w:rsidR="00660F7A" w:rsidRPr="00660F7A">
        <w:rPr>
          <w:rFonts w:ascii="Times New Roman" w:hAnsi="Times New Roman" w:cs="Times New Roman"/>
        </w:rPr>
        <w:t>(</w:t>
      </w:r>
      <w:ins w:id="67" w:author="Chen Heller" w:date="2022-09-11T18:45:00Z">
        <w:r w:rsidR="00E75527">
          <w:rPr>
            <w:rFonts w:ascii="Times New Roman" w:hAnsi="Times New Roman" w:cs="Times New Roman"/>
          </w:rPr>
          <w:t>Exp</w:t>
        </w:r>
      </w:ins>
      <w:ins w:id="68" w:author="Chen Heller" w:date="2022-09-11T18:46:00Z">
        <w:r w:rsidR="00E75527">
          <w:rPr>
            <w:rFonts w:ascii="Times New Roman" w:hAnsi="Times New Roman" w:cs="Times New Roman"/>
          </w:rPr>
          <w:t>eriment</w:t>
        </w:r>
      </w:ins>
      <w:ins w:id="69" w:author="Chen Heller" w:date="2022-09-11T18:45:00Z">
        <w:r w:rsidR="00E75527">
          <w:rPr>
            <w:rFonts w:ascii="Times New Roman" w:hAnsi="Times New Roman" w:cs="Times New Roman"/>
          </w:rPr>
          <w:t xml:space="preserve"> 2 in </w:t>
        </w:r>
      </w:ins>
      <w:r w:rsidR="00660F7A" w:rsidRPr="00660F7A">
        <w:rPr>
          <w:rFonts w:ascii="Times New Roman" w:hAnsi="Times New Roman" w:cs="Times New Roman"/>
        </w:rPr>
        <w:t>Finkbeiner &amp; Friedman, 2011)</w:t>
      </w:r>
      <w:r w:rsidR="00660F7A">
        <w:fldChar w:fldCharType="end"/>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D30D79">
        <w:t>:</w:t>
      </w:r>
      <w:r w:rsidR="003F043B">
        <w:t xml:space="preserve"> </w:t>
      </w:r>
      <w:r w:rsidR="00D14270">
        <w:t>when participants judged</w:t>
      </w:r>
      <w:r w:rsidR="00796416">
        <w:t xml:space="preserve"> </w:t>
      </w:r>
      <w:r w:rsidR="00226FFE">
        <w:t xml:space="preserve">a </w:t>
      </w:r>
      <w:r w:rsidR="003C7461">
        <w:t xml:space="preserve">target </w:t>
      </w:r>
      <w:r w:rsidR="00226FFE">
        <w:t>digit as larger or smaller than 5</w:t>
      </w:r>
      <w:r w:rsidR="003C7461">
        <w:t xml:space="preserve">, </w:t>
      </w:r>
      <w:r w:rsidR="00226FFE">
        <w:t>longer reach trajectories</w:t>
      </w:r>
      <w:r w:rsidR="00D14270">
        <w:t xml:space="preserve"> were observed</w:t>
      </w:r>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w:t>
      </w:r>
      <w:del w:id="70" w:author="Chen Heller" w:date="2022-09-08T14:32:00Z">
        <w:r w:rsidR="003C7461" w:rsidDel="00224A4F">
          <w:delText>subjects</w:delText>
        </w:r>
        <w:r w:rsidR="00247A2B" w:rsidDel="00224A4F">
          <w:delText xml:space="preserve"> </w:delText>
        </w:r>
      </w:del>
      <w:ins w:id="71" w:author="Chen Heller" w:date="2022-09-08T14:32:00Z">
        <w:r w:rsidR="00224A4F">
          <w:t xml:space="preserve">participants </w:t>
        </w:r>
      </w:ins>
      <w:r w:rsidR="00247A2B">
        <w:t xml:space="preserve">attended to the </w:t>
      </w:r>
      <w:r w:rsidR="002B2300">
        <w:t>prime</w:t>
      </w:r>
      <w:r w:rsidR="00DB43B1">
        <w:t xml:space="preserve"> </w:t>
      </w:r>
      <w:r w:rsidR="00BC4D66">
        <w:fldChar w:fldCharType="begin"/>
      </w:r>
      <w:r w:rsidR="00BC4D66">
        <w:instrText xml:space="preserve"> ADDIN ZOTERO_ITEM CSL_CITATION {"citationID":"vO0YxtmF","properties":{"formattedCitation":"(Xiao &amp; Yamauchi, 2015)","plainCitation":"(Xiao &amp; Yamauchi, 2015)","noteIndex":0},"citationItems":[{"id":335,"uris":["http://zotero.org/users/8275165/items/2WWQUZF4"],"itemData":{"id":335,"type":"article-journal","abstract":"The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attention","volume":"38","author":[{"family":"Xiao","given":"Kunchen"},{"family":"Yamauchi","given":"Takashi"}],"issued":{"date-parts":[["2015",12]]}}}],"schema":"https://github.com/citation-style-language/schema/raw/master/csl-citation.json"} </w:instrText>
      </w:r>
      <w:r w:rsidR="00BC4D66">
        <w:fldChar w:fldCharType="separate"/>
      </w:r>
      <w:r w:rsidR="00BC4D66" w:rsidRPr="00BC4D66">
        <w:rPr>
          <w:rFonts w:ascii="Times New Roman" w:hAnsi="Times New Roman" w:cs="Times New Roman"/>
        </w:rPr>
        <w:t>(Xiao &amp; Yamauchi, 2015)</w:t>
      </w:r>
      <w:r w:rsidR="00BC4D66">
        <w:fldChar w:fldCharType="end"/>
      </w:r>
      <w:r w:rsidR="00226FFE">
        <w:t>.</w:t>
      </w:r>
      <w:r w:rsidR="00351B74">
        <w:t xml:space="preserve"> </w:t>
      </w:r>
    </w:p>
    <w:p w14:paraId="507A6536" w14:textId="36A80991" w:rsidR="0007249B" w:rsidRDefault="00794090" w:rsidP="000F3303">
      <w:pPr>
        <w:rPr>
          <w:rtl/>
        </w:rPr>
      </w:pPr>
      <w:r>
        <w:lastRenderedPageBreak/>
        <w:t xml:space="preserve">Thus, motion tracking can be used to unravel unconscious processing as it unfolds. But are these effects indeed stronger than keyboard-RT ones? This question has hardly been studied. Two </w:t>
      </w:r>
      <w:r w:rsidR="00E761A9">
        <w:t xml:space="preserve">experiments </w:t>
      </w:r>
      <w:r>
        <w:t xml:space="preserve">combined </w:t>
      </w:r>
      <w:r w:rsidR="0060501C">
        <w:t>motion tracking</w:t>
      </w:r>
      <w:r>
        <w:t xml:space="preserve"> and keyboards RTs, yet without directly comparing between them. In the first</w:t>
      </w:r>
      <w:r w:rsidR="00903502">
        <w:t>,</w:t>
      </w:r>
      <w:r w:rsidR="006B0DA6">
        <w:t xml:space="preserve"> </w:t>
      </w:r>
      <w:r w:rsidR="006C164D">
        <w:t xml:space="preserve">a prime arrow pointing to the left/right/neutral direction was rendered invisible with meta-contrast masking, and participants were asked to choose </w:t>
      </w:r>
      <w:r w:rsidR="00E761A9">
        <w:t xml:space="preserve">to </w:t>
      </w:r>
      <w:r w:rsidR="006C164D">
        <w:t xml:space="preserve">which side was the mask pointing. The task was first performed with a keyboard, revealing that prime-target congruency affects the response speed, and </w:t>
      </w:r>
      <w:r w:rsidR="00E761A9">
        <w:t>then</w:t>
      </w:r>
      <w:r w:rsidR="006C164D">
        <w:t xml:space="preserve"> with stylus tracking. In the stylus session</w:t>
      </w:r>
      <w:r w:rsidR="00E761A9">
        <w:t>,</w:t>
      </w:r>
      <w:r w:rsidR="006C164D">
        <w:t xml:space="preserve"> the stimulus was presented only after the participants initiated a movement towards the center, forcing </w:t>
      </w:r>
      <w:r w:rsidR="00045011">
        <w:t xml:space="preserve">them </w:t>
      </w:r>
      <w:r w:rsidR="006C164D">
        <w:t>to correct their movement mid-</w:t>
      </w:r>
      <w:del w:id="72" w:author="Chen Heller" w:date="2022-08-26T10:25:00Z">
        <w:r w:rsidR="006C164D" w:rsidDel="00B6032F">
          <w:delText>flight</w:delText>
        </w:r>
      </w:del>
      <w:ins w:id="73" w:author="Chen Heller" w:date="2022-08-26T10:25:00Z">
        <w:r w:rsidR="00B6032F">
          <w:t>way</w:t>
        </w:r>
      </w:ins>
      <w:r w:rsidR="006C164D">
        <w:t>. The correcting movement's onset, length and velocity were influenced by the prime-target congruency which gave rise to the conclusion that subliminal stimuli can influence the ongoing execution of an already-prepared target-directed movement</w:t>
      </w:r>
      <w:r w:rsidR="000F3303">
        <w:t xml:space="preserve"> </w:t>
      </w:r>
      <w:r w:rsidR="00E7318D">
        <w:fldChar w:fldCharType="begin"/>
      </w:r>
      <w:r w:rsidR="00E7318D">
        <w:instrText xml:space="preserve"> ADDIN ZOTERO_ITEM CSL_CITATION {"citationID":"yvMIwgfW","properties":{"formattedCitation":"(Cressman et al., 2007)","plainCitation":"(Cressman et al., 2007)","noteIndex":0},"citationItems":[{"id":282,"uris":["http://zotero.org/users/8275165/items/FI9W7A8P"],"itemData":{"id":282,"type":"article-journal","abstract":"Shapes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T"},{"family":"Chua","given":"Romeo"}],"issued":{"date-parts":[["2007"]]}}}],"schema":"https://github.com/citation-style-language/schema/raw/master/csl-citation.json"} </w:instrText>
      </w:r>
      <w:r w:rsidR="00E7318D">
        <w:fldChar w:fldCharType="separate"/>
      </w:r>
      <w:r w:rsidR="00E7318D" w:rsidRPr="00E7318D">
        <w:rPr>
          <w:rFonts w:ascii="Times New Roman" w:hAnsi="Times New Roman" w:cs="Times New Roman"/>
        </w:rPr>
        <w:t>(Cressman et al., 2007)</w:t>
      </w:r>
      <w:r w:rsidR="00E7318D">
        <w:fldChar w:fldCharType="end"/>
      </w:r>
      <w:r w:rsidR="001D5177">
        <w:t>.</w:t>
      </w:r>
      <w:r w:rsidR="0021465D">
        <w:t xml:space="preserve"> </w:t>
      </w:r>
      <w:r w:rsidR="007D1608">
        <w:t xml:space="preserve">In </w:t>
      </w:r>
      <w:r w:rsidR="00FC1674">
        <w:t xml:space="preserve">the second study, </w:t>
      </w:r>
      <w:r w:rsidR="006C164D">
        <w:t>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w:t>
      </w:r>
      <w:r w:rsidR="00B1089A">
        <w:t>,</w:t>
      </w:r>
      <w:r w:rsidR="006C164D">
        <w:t xml:space="preserve"> and therefor similar/different affordances. </w:t>
      </w:r>
      <w:bookmarkStart w:id="74" w:name="_Hlk110934244"/>
      <w:r w:rsidR="006C164D">
        <w:t xml:space="preserve">When responses were given via a keyboard, </w:t>
      </w:r>
      <w:bookmarkEnd w:id="74"/>
      <w:r w:rsidR="006C164D">
        <w:t>semantically congruent primes improved the response speed to the</w:t>
      </w:r>
      <w:r w:rsidR="00B1089A">
        <w:t xml:space="preserve"> subsequent</w:t>
      </w:r>
      <w:r w:rsidR="006C164D">
        <w:t xml:space="preserve"> targets. While keyboard responses reflected a semantic priming effect, reaching movements, which were assumed to depend more heavily on dorsal processing, were used to examine if the dorsal stream elicits subliminal shape</w:t>
      </w:r>
      <w:r w:rsidR="00B1089A">
        <w:t>-</w:t>
      </w:r>
      <w:r w:rsidR="006C164D">
        <w:t xml:space="preserve">related effects. Indeed, blob-like animal primes caused a larger deviation from the elongated tool target </w:t>
      </w:r>
      <w:r w:rsidR="00B1089A">
        <w:t>compared with</w:t>
      </w:r>
      <w:r w:rsidR="006C164D">
        <w:t xml:space="preserve"> elongated animals. </w:t>
      </w:r>
      <w:r w:rsidR="00B1089A">
        <w:t>T</w:t>
      </w:r>
      <w:r w:rsidR="006C164D">
        <w:t xml:space="preserve">he researchers </w:t>
      </w:r>
      <w:r w:rsidR="00B1089A">
        <w:t xml:space="preserve">accordingly </w:t>
      </w:r>
      <w:r w:rsidR="006C164D">
        <w:t>concluded that dorsal-stream processing contributes grasp related information to decision making processes</w:t>
      </w:r>
      <w:r w:rsidR="00AA5871">
        <w:t xml:space="preserve"> </w:t>
      </w:r>
      <w:r w:rsidR="000F3303">
        <w:fldChar w:fldCharType="begin"/>
      </w:r>
      <w:r w:rsidR="000F3303">
        <w:instrText xml:space="preserve"> ADDIN ZOTERO_ITEM CSL_CITATION {"citationID":"dliduYvP","properties":{"formattedCitation":"(Almeida et al., 2014)","plainCitation":"(Almeida et al., 2014)","noteIndex":0},"citationItems":[{"id":331,"uris":["http://zotero.org/users/8275165/items/DXBQJLPT"],"itemData":{"id":331,"type":"article-journal","container-title":"Cognitive,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Frederico"},{"family":"Caramazza","given":"Alfonso"}],"issued":{"date-parts":[["2014",3]]}}}],"schema":"https://github.com/citation-style-language/schema/raw/master/csl-citation.json"} </w:instrText>
      </w:r>
      <w:r w:rsidR="000F3303">
        <w:fldChar w:fldCharType="separate"/>
      </w:r>
      <w:r w:rsidR="000F3303" w:rsidRPr="000F3303">
        <w:rPr>
          <w:rFonts w:ascii="Times New Roman" w:hAnsi="Times New Roman" w:cs="Times New Roman"/>
        </w:rPr>
        <w:t>(Almeida et al., 2014)</w:t>
      </w:r>
      <w:r w:rsidR="000F3303">
        <w:fldChar w:fldCharType="end"/>
      </w:r>
      <w:r w:rsidR="00B61C47">
        <w:t>.</w:t>
      </w:r>
    </w:p>
    <w:p w14:paraId="6EF1AF94" w14:textId="0CB8D437" w:rsidR="00DF649A" w:rsidRDefault="00347120" w:rsidP="008E682F">
      <w:r>
        <w:t xml:space="preserve">To date, </w:t>
      </w:r>
      <w:r w:rsidR="005B7C15">
        <w:t xml:space="preserve">only one study </w:t>
      </w:r>
      <w:r>
        <w:t xml:space="preserve">directly compared the strength of the effects revealed by keyboard presses and motion tracking </w:t>
      </w:r>
      <w:r w:rsidR="00F65E08">
        <w:fldChar w:fldCharType="begin"/>
      </w:r>
      <w:r w:rsidR="00F65E08">
        <w:instrText xml:space="preserve"> ADDIN ZOTERO_ITEM CSL_CITATION {"citationID":"x6NFeG1Y","properties":{"formattedCitation":"(Xiao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65E08">
        <w:fldChar w:fldCharType="separate"/>
      </w:r>
      <w:r w:rsidR="00F65E08" w:rsidRPr="00F65E08">
        <w:rPr>
          <w:rFonts w:ascii="Times New Roman" w:hAnsi="Times New Roman" w:cs="Times New Roman"/>
        </w:rPr>
        <w:t>(Xiao et al., 2015)</w:t>
      </w:r>
      <w:r w:rsidR="00F65E08">
        <w:fldChar w:fldCharType="end"/>
      </w:r>
      <w:r>
        <w:t xml:space="preserve">. </w:t>
      </w:r>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w:t>
      </w:r>
      <w:r w:rsidR="005D2BB7">
        <w:t>,</w:t>
      </w:r>
      <w:r w:rsidR="00147F56">
        <w:t xml:space="preserve"> respectively</w:t>
      </w:r>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w:t>
      </w:r>
      <w:r w:rsidR="002244FA">
        <w:lastRenderedPageBreak/>
        <w:t xml:space="preserve">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9B4E4E">
        <w:fldChar w:fldCharType="begin"/>
      </w:r>
      <w:r w:rsidR="008E682F">
        <w:instrText xml:space="preserve"> ADDIN ZOTERO_ITEM CSL_CITATION {"citationID":"bUJB5pPn","properties":{"formattedCitation":"(Malejka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9B4E4E">
        <w:fldChar w:fldCharType="separate"/>
      </w:r>
      <w:r w:rsidR="008E682F" w:rsidRPr="008E682F">
        <w:rPr>
          <w:rFonts w:ascii="Times New Roman" w:hAnsi="Times New Roman" w:cs="Times New Roman"/>
        </w:rPr>
        <w:t>(Malejka et al., 2021)</w:t>
      </w:r>
      <w:r w:rsidR="009B4E4E">
        <w:fldChar w:fldCharType="end"/>
      </w:r>
      <w:r w:rsidR="000D172B">
        <w:t xml:space="preserve">. </w:t>
      </w:r>
      <w:r w:rsidR="00744990">
        <w:t>Finally,</w:t>
      </w:r>
      <w:r w:rsidR="000B62AF">
        <w:t xml:space="preserve"> </w:t>
      </w:r>
      <w:r w:rsidR="00C74577">
        <w:t xml:space="preserve">the number of trials in the awareness task was </w:t>
      </w:r>
      <w:r w:rsidR="007C576F">
        <w:t>96</w:t>
      </w:r>
      <w:r w:rsidR="00C74577">
        <w:t xml:space="preserve">, which might be underpowered for detecting awareness </w:t>
      </w:r>
      <w:ins w:id="75" w:author="Chen Heller" w:date="2022-09-11T18:54:00Z">
        <w:r w:rsidR="00D15D83">
          <w:t>according to unpublished work in my lab</w:t>
        </w:r>
      </w:ins>
      <w:r w:rsidR="00F42D58">
        <w:t>.</w:t>
      </w:r>
    </w:p>
    <w:p w14:paraId="017CF663" w14:textId="4F6CB832" w:rsidR="008673AD" w:rsidRDefault="00D06351" w:rsidP="00F602A6">
      <w:r>
        <w:t>Notably, this study used mouse tracking, which might be less sensitive</w:t>
      </w:r>
      <w:r w:rsidR="007C576F">
        <w:t xml:space="preserve"> than reaching movements</w:t>
      </w:r>
      <w:r w:rsidR="00F72E27">
        <w:t>.</w:t>
      </w:r>
      <w:r w:rsidR="00007C6C">
        <w:t xml:space="preserve"> Using a mouse requires </w:t>
      </w:r>
      <w:del w:id="76" w:author="Chen Heller" w:date="2022-09-08T14:32:00Z">
        <w:r w:rsidR="00007C6C" w:rsidDel="00224A4F">
          <w:delText xml:space="preserve">subjects </w:delText>
        </w:r>
      </w:del>
      <w:ins w:id="77" w:author="Chen Heller" w:date="2022-09-08T14:32:00Z">
        <w:r w:rsidR="00224A4F">
          <w:t xml:space="preserve">participants </w:t>
        </w:r>
      </w:ins>
      <w:r w:rsidR="00007C6C">
        <w:t>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1C2970">
        <w:fldChar w:fldCharType="begin"/>
      </w:r>
      <w:r w:rsidR="00F602A6">
        <w:instrText xml:space="preserve"> ADDIN ZOTERO_ITEM CSL_CITATION {"citationID":"RYbybFRu","properties":{"formattedCitation":"(Desmurget et al., 1997)","plainCitation":"(Desmurget et al., 1997)","noteIndex":0},"citationItems":[{"id":499,"uris":["http://zotero.org/users/8275165/items/VBSALU6U"],"itemData":{"id":499,"type":"article-journal","abstract":"Desmurget, Michel, Michael Jordan, Claude Prablanc, and Marc Jeannerod. Constrained and unconstrained movements involve different control strategies. J. Neurophysiol. 77: 1644–1650, 1997. This experiment was carried out to test whether or not the rules governing the execution of compliant and unconstrained movements are different (a compliant motion is defined as a motion constrained by external contact). To answer this question we examined the characteristics of visually directed movements performed with either the index fingertip (unconstrained) or a hand-held cursor (compliant). For each of these categories of movements, two experimental conditions were investigated: no instruction about hand path, and instruction to move the fingertip along a straight-line path. The results of the experiment were as follows. 1) The spatiotemporal characteristics of the compliant and unconstrained movements were fundamentally different when the subjects were not required to follow a specific hand path. 2) The instruction to perform straight movements modified the characteristics of the unconstrained movements, but not those of the compliant movements. 3) The target eccentricity influenced selectively the curvature of the “unconstrained–no path instruction” movements. Taken together, these results suggest that compliant and unconstrained movements involve different control strategies. Our data support the hypothesis that unconstrained motions are, unlike compliant motions, not programmed to follow a straight-line path in the task space. These observations provide a theoretical reference frame within which some apparently contradictory results reported in the movement generation literature may be explained.","container-title":"Journal of Neurophysiology","DOI":"10.1152/jn.1997.77.3.1644","ISSN":"0022-3077, 1522-1598","issue":"3","journalAbbreviation":"Journal of Neurophysiology","language":"en","page":"1644-1650","source":"DOI.org (Crossref)","title":"Constrained and Unconstrained Movements Involve Different Control Strategies","volume":"77","author":[{"family":"Desmurget","given":"Michel"},{"family":"Jordan","given":"Michael"},{"family":"Prablanc","given":"Claude"},{"family":"Jeannerod","given":"Marc"}],"issued":{"date-parts":[["1997",3,1]]}}}],"schema":"https://github.com/citation-style-language/schema/raw/master/csl-citation.json"} </w:instrText>
      </w:r>
      <w:r w:rsidR="001C2970">
        <w:fldChar w:fldCharType="separate"/>
      </w:r>
      <w:r w:rsidR="00F602A6" w:rsidRPr="00F602A6">
        <w:rPr>
          <w:rFonts w:ascii="Times New Roman" w:hAnsi="Times New Roman" w:cs="Times New Roman"/>
        </w:rPr>
        <w:t>(Desmurget et al., 1997)</w:t>
      </w:r>
      <w:r w:rsidR="001C2970">
        <w:fldChar w:fldCharType="end"/>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F602A6">
        <w:fldChar w:fldCharType="begin"/>
      </w:r>
      <w:r w:rsidR="00F602A6">
        <w:instrText xml:space="preserve"> ADDIN ZOTERO_ITEM CSL_CITATION {"citationID":"5ovsoiwh","properties":{"formattedCitation":"(Palluel-Germain et al., 2004)","plainCitation":"(Palluel-Germain et al., 2004)","noteIndex":0},"citationItems":[{"id":773,"uris":["http://zotero.org/users/8275165/items/UICCVVVM"],"itemData":{"id":773,"type":"article-journal","abstract":"The aim of the present study was to show that planning and controlling the trajectory of a pointing movement is inﬂuenced not solely by physical constraints but also by visual constraints. Subjects were required to point towards different targets located at 20◦, 40◦, 60◦ and 80◦ of eccentricity. Movements were either constrained (i.e. two-dimensional movements) or unconstrained (i.e. three-dimensional movements). Furthermore, movements were carried out either under a direct or a remote visual control (use of a video system). Results revealed that trajectories of constrained movements were nearly straight whatever the eccentricity of the target and the type of visual control. A different pattern was revealed for unconstrained movements. Indeed, under direct vision the trajectory curvature increased as the eccentricity augmented, whereas under indirect vision, trajectories remained nearly straight whatever the eccentricity of the target. Thus, movements controlled through a remote visual feedback appear to be planned in extrinsic space as constrained movements.","container-title":"Neuroscience Letters","DOI":"10.1016/j.neulet.2004.09.045","ISSN":"03043940","issue":"3","journalAbbreviation":"Neuroscience Letters","language":"en","page":"235-239","source":"DOI.org (Crossref)","title":"Visual and motor constraints on trajectory planning in pointing movements","volume":"372","author":[{"family":"Palluel-Germain","given":"R."},{"family":"Boy","given":"F."},{"family":"Orliaguet","given":"J.P."},{"family":"Coello","given":"Y."}],"issued":{"date-parts":[["2004",12]]}}}],"schema":"https://github.com/citation-style-language/schema/raw/master/csl-citation.json"} </w:instrText>
      </w:r>
      <w:r w:rsidR="00F602A6">
        <w:fldChar w:fldCharType="separate"/>
      </w:r>
      <w:r w:rsidR="00F602A6" w:rsidRPr="00F602A6">
        <w:rPr>
          <w:rFonts w:ascii="Times New Roman" w:hAnsi="Times New Roman" w:cs="Times New Roman"/>
        </w:rPr>
        <w:t>(Palluel-Germain et al., 2004)</w:t>
      </w:r>
      <w:r w:rsidR="00F602A6">
        <w:fldChar w:fldCharType="end"/>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r w:rsidR="0067304F">
        <w:fldChar w:fldCharType="begin"/>
      </w:r>
      <w:r w:rsidR="0067304F">
        <w:instrText xml:space="preserve"> ADDIN ZOTERO_ITEM CSL_CITATION {"citationID":"CHKhnCP3","properties":{"formattedCitation":"(Moher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67304F">
        <w:fldChar w:fldCharType="separate"/>
      </w:r>
      <w:r w:rsidR="0067304F" w:rsidRPr="0067304F">
        <w:rPr>
          <w:rFonts w:ascii="Times New Roman" w:hAnsi="Times New Roman" w:cs="Times New Roman"/>
        </w:rPr>
        <w:t>(Moher &amp; Song, 2019)</w:t>
      </w:r>
      <w:r w:rsidR="0067304F">
        <w:fldChar w:fldCharType="end"/>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r w:rsidR="00901B3D">
        <w:fldChar w:fldCharType="begin"/>
      </w:r>
      <w:r w:rsidR="00901B3D">
        <w:instrText xml:space="preserve"> ADDIN ZOTERO_ITEM CSL_CITATION {"citationID":"0umL5cif","properties":{"formattedCitation":"(Burk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901B3D">
        <w:fldChar w:fldCharType="separate"/>
      </w:r>
      <w:r w:rsidR="00901B3D" w:rsidRPr="00901B3D">
        <w:rPr>
          <w:rFonts w:ascii="Times New Roman" w:hAnsi="Times New Roman" w:cs="Times New Roman"/>
        </w:rPr>
        <w:t>(Burk et al., 2014; Moher &amp; Song, 2014)</w:t>
      </w:r>
      <w:r w:rsidR="00901B3D">
        <w:fldChar w:fldCharType="end"/>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r w:rsidR="004563AC">
        <w:fldChar w:fldCharType="begin"/>
      </w:r>
      <w:r w:rsidR="004563AC">
        <w:instrText xml:space="preserve"> ADDIN ZOTERO_ITEM CSL_CITATION {"citationID":"C1NoH8xw","properties":{"formattedCitation":"(Greenwald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4563AC">
        <w:fldChar w:fldCharType="separate"/>
      </w:r>
      <w:r w:rsidR="004563AC" w:rsidRPr="004563AC">
        <w:rPr>
          <w:rFonts w:ascii="Times New Roman" w:hAnsi="Times New Roman" w:cs="Times New Roman"/>
        </w:rPr>
        <w:t>(Greenwald et al., 1996)</w:t>
      </w:r>
      <w:r w:rsidR="004563AC">
        <w:fldChar w:fldCharType="end"/>
      </w:r>
      <w:r w:rsidR="002C1CE0">
        <w:t xml:space="preserve">. </w:t>
      </w:r>
    </w:p>
    <w:p w14:paraId="21EFF64F" w14:textId="170B981A" w:rsidR="00976673" w:rsidRDefault="00976673" w:rsidP="006238E0">
      <w:pPr>
        <w:pStyle w:val="Heading3"/>
      </w:pPr>
      <w:bookmarkStart w:id="78" w:name="_Toc113803066"/>
      <w:r>
        <w:t>Current Research</w:t>
      </w:r>
      <w:bookmarkEnd w:id="78"/>
    </w:p>
    <w:p w14:paraId="1B63E398" w14:textId="1E3710BC" w:rsidR="00586A32" w:rsidRDefault="00B0131F" w:rsidP="00D94EDE">
      <w:pPr>
        <w:ind w:firstLine="0"/>
        <w:rPr>
          <w:b/>
          <w:bCs/>
        </w:rPr>
        <w:pPrChange w:id="79" w:author="Chen Heller" w:date="2022-09-12T16:32:00Z">
          <w:pPr/>
        </w:pPrChange>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This was tested</w:t>
      </w:r>
      <w:r w:rsidR="00E228EB">
        <w:t xml:space="preserve"> here</w:t>
      </w:r>
      <w:r w:rsidR="00CC199C">
        <w:t xml:space="preserve"> in </w:t>
      </w:r>
      <w:r w:rsidR="00E228EB">
        <w:t xml:space="preserve">using </w:t>
      </w:r>
      <w:r w:rsidR="00CC199C">
        <w:t xml:space="preserve">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w:t>
      </w:r>
      <w:r w:rsidR="00E228EB">
        <w:t>pilot experiments</w:t>
      </w:r>
      <w:r w:rsidR="00586A32">
        <w:t xml:space="preserve">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w:t>
      </w:r>
      <w:r w:rsidR="009B608A">
        <w:t xml:space="preserve">experiment </w:t>
      </w:r>
      <w:r w:rsidR="00E61D1C">
        <w:t xml:space="preserve">directly </w:t>
      </w:r>
      <w:r w:rsidR="00EC1EE6">
        <w:t xml:space="preserve">compared between </w:t>
      </w:r>
      <w:r w:rsidR="00D455AD">
        <w:t>motion tracking and keyboard response</w:t>
      </w:r>
      <w:r w:rsidR="00E61D1C">
        <w:t>s</w:t>
      </w:r>
      <w:r w:rsidR="00D455AD">
        <w:t xml:space="preserve"> </w:t>
      </w:r>
      <w:r w:rsidR="00C77AFC">
        <w:t>as a means to</w:t>
      </w:r>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r w:rsidR="00AA2BC2">
        <w:t>Deh</w:t>
      </w:r>
      <w:del w:id="80" w:author="Chen Heller" w:date="2022-08-30T13:13:00Z">
        <w:r w:rsidR="00AA2BC2" w:rsidDel="001F29A9">
          <w:delText>e</w:delText>
        </w:r>
      </w:del>
      <w:r w:rsidR="00AA2BC2">
        <w:t>a</w:t>
      </w:r>
      <w:ins w:id="81" w:author="Chen Heller" w:date="2022-08-30T13:13:00Z">
        <w:r w:rsidR="001F29A9">
          <w:t>e</w:t>
        </w:r>
      </w:ins>
      <w:r w:rsidR="00AA2BC2">
        <w:t>ne</w:t>
      </w:r>
      <w:r w:rsidR="00D21058">
        <w:t xml:space="preserve"> and colleagues</w:t>
      </w:r>
      <w:r w:rsidR="00AA2BC2">
        <w:t xml:space="preserve"> </w:t>
      </w:r>
      <w:r w:rsidR="000D1105">
        <w:fldChar w:fldCharType="begin"/>
      </w:r>
      <w:r w:rsidR="000D1105">
        <w:instrText xml:space="preserve"> ADDIN ZOTERO_ITEM CSL_CITATION {"citationID":"Z29IGkoq","properties":{"formattedCitation":"(Dehaene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0D1105">
        <w:fldChar w:fldCharType="separate"/>
      </w:r>
      <w:r w:rsidR="000D1105" w:rsidRPr="000D1105">
        <w:rPr>
          <w:rFonts w:ascii="Times New Roman" w:hAnsi="Times New Roman" w:cs="Times New Roman"/>
        </w:rPr>
        <w:t>(Dehaene et al., 2001)</w:t>
      </w:r>
      <w:r w:rsidR="000D1105">
        <w:fldChar w:fldCharType="end"/>
      </w:r>
      <w:r w:rsidR="00D21058">
        <w:t>,</w:t>
      </w:r>
      <w:r w:rsidR="002D16B3">
        <w:t xml:space="preserve"> in which </w:t>
      </w:r>
      <w:r w:rsidR="002C4D56">
        <w:t xml:space="preserve">participants </w:t>
      </w:r>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r w:rsidR="002C4D56">
        <w:t xml:space="preserve">The participants </w:t>
      </w:r>
      <w:r w:rsidR="004F4E89">
        <w:t xml:space="preserve">were asked to </w:t>
      </w:r>
      <w:r w:rsidR="0007317A">
        <w:t>perform a semantic judgment</w:t>
      </w:r>
      <w:r w:rsidR="004F4E89">
        <w:t xml:space="preserve"> on the target word, and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r w:rsidR="00E3108A">
        <w:t xml:space="preserve"> the </w:t>
      </w:r>
      <w:r w:rsidR="00E3108A">
        <w:lastRenderedPageBreak/>
        <w:t>average</w:t>
      </w:r>
      <w:r w:rsidR="00620379">
        <w:t xml:space="preserve"> reaching trajectories</w:t>
      </w:r>
      <w:r w:rsidR="00E3108A" w:rsidRPr="00E3108A">
        <w:t xml:space="preserve"> </w:t>
      </w:r>
      <w:r w:rsidR="00E3108A">
        <w:t>of the incongruent trials would deviate towards the incorrect answer further than would the trajectories of the congruent trials</w:t>
      </w:r>
      <w:r w:rsidR="00620379">
        <w:t xml:space="preserve">. In </w:t>
      </w:r>
      <w:r w:rsidR="00495453">
        <w:t>the fourth experiment</w:t>
      </w:r>
      <w:r w:rsidR="00620379">
        <w:t xml:space="preserve">, I expected </w:t>
      </w:r>
      <w:r w:rsidR="00E3108A">
        <w:t xml:space="preserve">this congruency effect to be larger </w:t>
      </w:r>
      <w:r w:rsidR="000E4192">
        <w:t>than</w:t>
      </w:r>
      <w:r w:rsidR="00E3108A" w:rsidRPr="00E3108A">
        <w:t xml:space="preserve"> </w:t>
      </w:r>
      <w:r w:rsidR="00E3108A">
        <w:t xml:space="preserve">the one extracted from </w:t>
      </w:r>
      <w:r w:rsidR="000E4192">
        <w:t>the keyboard</w:t>
      </w:r>
      <w:r w:rsidR="00A03F41">
        <w:t>-RT</w:t>
      </w:r>
      <w:r w:rsidR="00495453">
        <w:t>.</w:t>
      </w:r>
    </w:p>
    <w:p w14:paraId="45564E9E" w14:textId="415AA445" w:rsidR="00BA41CF" w:rsidRDefault="008E682E" w:rsidP="006238E0">
      <w:pPr>
        <w:pStyle w:val="Heading2"/>
      </w:pPr>
      <w:bookmarkStart w:id="82" w:name="_Toc113803067"/>
      <w:r>
        <w:t>Pilot Experiment</w:t>
      </w:r>
      <w:r w:rsidR="00ED60E1">
        <w:t xml:space="preserve"> 1</w:t>
      </w:r>
      <w:bookmarkEnd w:id="82"/>
    </w:p>
    <w:p w14:paraId="4F322CBE" w14:textId="7103592D" w:rsidR="00C3013B" w:rsidRPr="00C32066" w:rsidRDefault="003F5172" w:rsidP="00D94EDE">
      <w:pPr>
        <w:ind w:firstLine="0"/>
        <w:pPrChange w:id="83" w:author="Chen Heller" w:date="2022-09-12T16:32:00Z">
          <w:pPr/>
        </w:pPrChange>
      </w:pPr>
      <w:r>
        <w:t>The</w:t>
      </w:r>
      <w:r w:rsidR="005D2BB7">
        <w:t xml:space="preserve"> aim of the</w:t>
      </w:r>
      <w:r>
        <w:t xml:space="preserve"> first experiment</w:t>
      </w:r>
      <w:r w:rsidR="00D078A0">
        <w:t xml:space="preserve"> </w:t>
      </w:r>
      <w:r w:rsidR="00DC26A2">
        <w:t xml:space="preserve">was to </w:t>
      </w:r>
      <w:r w:rsidR="00F863A5">
        <w:t>test the effect of unconscious processing on motion trajectory</w:t>
      </w:r>
      <w:r w:rsidR="005875E6">
        <w:t xml:space="preserve">. </w:t>
      </w:r>
      <w:r w:rsidR="00794365">
        <w:t>Th</w:t>
      </w:r>
      <w:r w:rsidR="00F863A5">
        <w:t xml:space="preserve">is was a pilot experiment where I developed and </w:t>
      </w:r>
      <w:r w:rsidR="00794365">
        <w:t>troubleshoot</w:t>
      </w:r>
      <w:r w:rsidR="00F863A5">
        <w:t xml:space="preserve">ed the apparatus, as well as explored </w:t>
      </w:r>
      <w:r w:rsidR="000C2171">
        <w:t xml:space="preserve">meaningful parameters </w:t>
      </w:r>
      <w:r w:rsidR="005F7169">
        <w:t xml:space="preserve">from </w:t>
      </w:r>
      <w:r w:rsidR="000C2171">
        <w:t xml:space="preserve">the recorded </w:t>
      </w:r>
      <w:r w:rsidR="00EF3CBB">
        <w:t>trajectories</w:t>
      </w:r>
      <w:r w:rsidR="000C2171">
        <w:t>.</w:t>
      </w:r>
      <w:r w:rsidR="005F7169">
        <w:t xml:space="preserve"> </w:t>
      </w:r>
    </w:p>
    <w:p w14:paraId="4253545E" w14:textId="30E813DF" w:rsidR="00BA41CF" w:rsidRPr="00BA41CF" w:rsidRDefault="00BA41CF" w:rsidP="006238E0">
      <w:pPr>
        <w:pStyle w:val="Heading3"/>
      </w:pPr>
      <w:bookmarkStart w:id="84" w:name="_Toc113803068"/>
      <w:r>
        <w:t>Methods</w:t>
      </w:r>
      <w:bookmarkEnd w:id="84"/>
    </w:p>
    <w:p w14:paraId="0D1ADB73" w14:textId="0498850D" w:rsidR="002057FC" w:rsidRPr="00C0305E" w:rsidRDefault="002057FC" w:rsidP="006238E0">
      <w:pPr>
        <w:pStyle w:val="Heading4"/>
      </w:pPr>
      <w:bookmarkStart w:id="85" w:name="_Toc113803069"/>
      <w:r w:rsidRPr="00C0305E">
        <w:t>Participants</w:t>
      </w:r>
      <w:bookmarkEnd w:id="85"/>
    </w:p>
    <w:p w14:paraId="6A35019C" w14:textId="7E10AC26" w:rsidR="00422E34" w:rsidRPr="00422E34" w:rsidRDefault="00853F45" w:rsidP="00D94EDE">
      <w:pPr>
        <w:ind w:firstLine="0"/>
        <w:pPrChange w:id="86" w:author="Chen Heller" w:date="2022-09-12T16:32:00Z">
          <w:pPr/>
        </w:pPrChange>
      </w:pPr>
      <w:r>
        <w:t>Ten</w:t>
      </w:r>
      <w:r w:rsidR="00A95371">
        <w:t xml:space="preserve"> participants</w:t>
      </w:r>
      <w:r w:rsidR="002154F5">
        <w:t xml:space="preserve"> (</w:t>
      </w:r>
      <w:r w:rsidR="00B54198">
        <w:t>eight</w:t>
      </w:r>
      <w:r w:rsidR="00514F93">
        <w:t xml:space="preserve">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w:t>
      </w:r>
      <w:ins w:id="87" w:author="Chen Heller" w:date="2022-08-26T10:48:00Z">
        <w:r w:rsidR="00903CA4">
          <w:t xml:space="preserve">age: </w:t>
        </w:r>
      </w:ins>
      <w:r w:rsidR="002154F5">
        <w:t>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articipants</w:t>
      </w:r>
      <w:r w:rsidR="00CE04ED">
        <w:t xml:space="preserve"> in this and subsequent experiments</w:t>
      </w:r>
      <w:r w:rsidR="00A975D1" w:rsidRPr="00422E34">
        <w:t xml:space="preserve"> </w:t>
      </w:r>
      <w:r w:rsidR="00A975D1">
        <w:t xml:space="preserve">signed a consent form and were explained that they can stop the experiment at every point if they wished to do so. They </w:t>
      </w:r>
      <w:r w:rsidR="00B1507B">
        <w:t xml:space="preserve">were </w:t>
      </w:r>
      <w:r w:rsidR="00422E34" w:rsidRPr="00422E34">
        <w:t>reimbursed with course credit or cash payment.</w:t>
      </w:r>
      <w:r w:rsidR="00A975D1">
        <w:t xml:space="preserve"> Th</w:t>
      </w:r>
      <w:r w:rsidR="00CE04ED">
        <w:t>is</w:t>
      </w:r>
      <w:r w:rsidR="00A975D1">
        <w:t xml:space="preserve"> experiment </w:t>
      </w:r>
      <w:r w:rsidR="00CE04ED">
        <w:t xml:space="preserve">– and all others reported here – </w:t>
      </w:r>
      <w:r w:rsidR="00A975D1">
        <w:t>was approved by the Tel Aviv University ethics committee.</w:t>
      </w:r>
    </w:p>
    <w:p w14:paraId="2BD90709" w14:textId="527C4B70" w:rsidR="002057FC" w:rsidRDefault="002057FC" w:rsidP="006238E0">
      <w:pPr>
        <w:pStyle w:val="Heading4"/>
      </w:pPr>
      <w:bookmarkStart w:id="88" w:name="_Toc113803070"/>
      <w:r>
        <w:t>Stimuli</w:t>
      </w:r>
      <w:bookmarkEnd w:id="88"/>
    </w:p>
    <w:p w14:paraId="3CEDC9CA" w14:textId="26957CCE" w:rsidR="00647384" w:rsidRDefault="00C3440C" w:rsidP="00D94EDE">
      <w:pPr>
        <w:ind w:firstLine="0"/>
        <w:pPrChange w:id="89" w:author="Chen Heller" w:date="2022-09-12T16:32:00Z">
          <w:pPr/>
        </w:pPrChange>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90"/>
      <w:r>
        <w:t>ref</w:t>
      </w:r>
      <w:commentRangeEnd w:id="90"/>
      <w:r w:rsidR="0071391D">
        <w:rPr>
          <w:rStyle w:val="CommentReference"/>
        </w:rPr>
        <w:commentReference w:id="90"/>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Pr="00C3440C">
        <w:fldChar w:fldCharType="separate"/>
      </w:r>
      <w:r w:rsidR="00616793" w:rsidRPr="00616793">
        <w:rPr>
          <w:rFonts w:ascii="Times New Roman" w:hAnsi="Times New Roman" w:cs="Times New Roman"/>
        </w:rPr>
        <w:t>(Frost &amp; Plaut, 2005)</w:t>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6238E0">
      <w:pPr>
        <w:pStyle w:val="Heading4"/>
      </w:pPr>
      <w:bookmarkStart w:id="91" w:name="_Toc113803071"/>
      <w:r>
        <w:t>Apparatus</w:t>
      </w:r>
      <w:bookmarkEnd w:id="91"/>
    </w:p>
    <w:p w14:paraId="7405EC60" w14:textId="0FF576C3" w:rsidR="007846C7" w:rsidRPr="007846C7" w:rsidRDefault="007846C7" w:rsidP="00D94EDE">
      <w:pPr>
        <w:ind w:firstLine="0"/>
        <w:pPrChange w:id="92" w:author="Chen Heller" w:date="2022-09-12T16:32:00Z">
          <w:pPr/>
        </w:pPrChange>
      </w:pPr>
      <w:r w:rsidRPr="007846C7">
        <w:t xml:space="preserve">The stimulus </w:t>
      </w:r>
      <w:r w:rsidR="00984883">
        <w:t>was</w:t>
      </w:r>
      <w:r w:rsidRPr="007846C7">
        <w:t xml:space="preserve"> displayed on a VPIXX monitor (VIEWPixx /3D Lite LCD display and data acquisition system, version 3.7.6287) using Matlab R2020b </w:t>
      </w:r>
      <w:r w:rsidR="001B1EA8">
        <w:t xml:space="preserve">[ref] </w:t>
      </w:r>
      <w:r w:rsidRPr="007846C7">
        <w:t xml:space="preserve">and Psychtoolbox 3.0.18 </w:t>
      </w:r>
      <w:r w:rsidR="000F7554">
        <w:t>[ref]</w:t>
      </w:r>
      <w:r w:rsidRPr="007846C7">
        <w:t xml:space="preserve">. The monitor </w:t>
      </w:r>
      <w:r w:rsidR="00984883">
        <w:t xml:space="preserve">was </w:t>
      </w:r>
      <w:r w:rsidRPr="007846C7">
        <w:t xml:space="preserve">set to full brightness at a resolution of 1920 x 1080 and refresh rate of 100Hz </w:t>
      </w:r>
      <w:r w:rsidRPr="007846C7">
        <w:lastRenderedPageBreak/>
        <w:t xml:space="preserve">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006238E0">
        <w:instrText xml:space="preserve"> \* MERGEFORMAT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away from the screen or closer. A system of 6 OptiTrack Flex 13 cameras by NaturalPoint,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NatNet client </w:t>
      </w:r>
      <w:r w:rsidR="00E04868">
        <w:t>[ref]</w:t>
      </w:r>
      <w:r w:rsidRPr="007846C7">
        <w:t xml:space="preserve"> and recorded with Matlab.</w:t>
      </w:r>
    </w:p>
    <w:p w14:paraId="6A1EF066" w14:textId="77777777" w:rsidR="0052293C" w:rsidRDefault="00127BFA" w:rsidP="0052293C">
      <w:pPr>
        <w:pStyle w:val="NoSpacing"/>
        <w:keepNext/>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3"/>
                    <a:stretch>
                      <a:fillRect/>
                    </a:stretch>
                  </pic:blipFill>
                  <pic:spPr>
                    <a:xfrm>
                      <a:off x="0" y="0"/>
                      <a:ext cx="2508230" cy="2118493"/>
                    </a:xfrm>
                    <a:prstGeom prst="rect">
                      <a:avLst/>
                    </a:prstGeom>
                  </pic:spPr>
                </pic:pic>
              </a:graphicData>
            </a:graphic>
          </wp:inline>
        </w:drawing>
      </w:r>
    </w:p>
    <w:p w14:paraId="4E401CC1" w14:textId="36578171" w:rsidR="007846C7" w:rsidRPr="00F630C9" w:rsidRDefault="0052293C" w:rsidP="0052293C">
      <w:pPr>
        <w:pStyle w:val="Caption"/>
        <w:jc w:val="left"/>
      </w:pPr>
      <w:r>
        <w:t xml:space="preserve">Figure </w:t>
      </w:r>
      <w:fldSimple w:instr=" SEQ Figure \* ARABIC ">
        <w:r w:rsidR="007E2512">
          <w:rPr>
            <w:noProof/>
          </w:rPr>
          <w:t>1</w:t>
        </w:r>
      </w:fldSimple>
      <w:r>
        <w:t xml:space="preserve">. </w:t>
      </w:r>
      <w:r w:rsidR="007846C7" w:rsidRPr="00F630C9">
        <w:t xml:space="preserve">Setup. A participant placing his finger on the starting point which is located </w:t>
      </w:r>
      <w:r w:rsidR="00127BFA" w:rsidRPr="00F630C9">
        <w:t>40</w:t>
      </w:r>
      <w:r w:rsidR="007846C7" w:rsidRPr="00F630C9">
        <w:t xml:space="preserve">cm away from the screen. The target is positioned 24cm above the starting point and the answers are placed on each of its sides, 20cm apart. Z axis maps the path to and from the screen. X axis maps the left and right directions. Y axis maps the up </w:t>
      </w:r>
      <w:r w:rsidR="007846C7" w:rsidRPr="001F2731">
        <w:t>and</w:t>
      </w:r>
      <w:r w:rsidR="007846C7" w:rsidRPr="00F630C9">
        <w:t xml:space="preserve"> down directions.</w:t>
      </w:r>
    </w:p>
    <w:p w14:paraId="108D0C20" w14:textId="165BF197" w:rsidR="00566B9F" w:rsidRDefault="00566B9F" w:rsidP="006238E0">
      <w:pPr>
        <w:pStyle w:val="Heading3"/>
      </w:pPr>
      <w:bookmarkStart w:id="93" w:name="_Toc113803072"/>
      <w:r>
        <w:t>Procedure</w:t>
      </w:r>
      <w:bookmarkEnd w:id="93"/>
    </w:p>
    <w:p w14:paraId="006ADC8A" w14:textId="27A4C65C" w:rsidR="00400416" w:rsidRPr="00400416" w:rsidRDefault="00400416" w:rsidP="00D94EDE">
      <w:pPr>
        <w:ind w:firstLine="0"/>
        <w:pPrChange w:id="94" w:author="Chen Heller" w:date="2022-09-12T16:32:00Z">
          <w:pPr/>
        </w:pPrChange>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w:t>
      </w:r>
      <w:r w:rsidRPr="00400416">
        <w:lastRenderedPageBreak/>
        <w:t xml:space="preserve">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30A410B6" w:rsidR="00400416" w:rsidRDefault="00400416" w:rsidP="00941B2F">
      <w:r w:rsidRPr="00400416">
        <w:t>The procedure closely follow</w:t>
      </w:r>
      <w:r w:rsidR="00D1564D">
        <w:t>ed</w:t>
      </w:r>
      <w:r w:rsidRPr="00400416">
        <w:t xml:space="preserve"> the one used in Dehaene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006238E0">
        <w:instrText xml:space="preserve"> \* MERGEFORMAT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Responses slower than 1500ms were followed by a "Move faster" feedback.</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r w:rsidRPr="00400416">
        <w:t xml:space="preserve">seconds response window. Finally, a subjective measure of prime awareness </w:t>
      </w:r>
      <w:r w:rsidR="00E31408">
        <w:t xml:space="preserve">was </w:t>
      </w:r>
      <w:r w:rsidRPr="00400416">
        <w:t>taken, using the Perceptual Awareness Scale (PAS</w:t>
      </w:r>
      <w:r w:rsidR="00941B2F">
        <w:t>;</w:t>
      </w:r>
      <w:r w:rsidR="00BB389B">
        <w:t xml:space="preserve"> </w:t>
      </w:r>
      <w:r w:rsidR="00941B2F">
        <w:fldChar w:fldCharType="begin"/>
      </w:r>
      <w:r w:rsidR="00941B2F">
        <w:instrText xml:space="preserve"> ADDIN ZOTERO_ITEM CSL_CITATION {"citationID":"99KDmncN","properties":{"formattedCitation":"(Sandberg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941B2F">
        <w:fldChar w:fldCharType="separate"/>
      </w:r>
      <w:r w:rsidR="00941B2F" w:rsidRPr="00941B2F">
        <w:rPr>
          <w:rFonts w:ascii="Times New Roman" w:hAnsi="Times New Roman" w:cs="Times New Roman"/>
        </w:rPr>
        <w:t>Sandberg &amp; Overgaard, 2015)</w:t>
      </w:r>
      <w:r w:rsidR="00941B2F">
        <w:fldChar w:fldCharType="end"/>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77752D02" w14:textId="77777777" w:rsidR="00652983" w:rsidRDefault="004058A7" w:rsidP="00652983">
      <w:pPr>
        <w:pStyle w:val="NoSpacing"/>
        <w:keepNext/>
        <w:bidi w:val="0"/>
      </w:pPr>
      <w:r w:rsidRPr="004058A7">
        <w:rPr>
          <w:noProof/>
        </w:rPr>
        <w:lastRenderedPageBreak/>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566026" cy="3934143"/>
                    </a:xfrm>
                    <a:prstGeom prst="rect">
                      <a:avLst/>
                    </a:prstGeom>
                  </pic:spPr>
                </pic:pic>
              </a:graphicData>
            </a:graphic>
          </wp:inline>
        </w:drawing>
      </w:r>
    </w:p>
    <w:p w14:paraId="527194B6" w14:textId="041880B0" w:rsidR="00400416" w:rsidRPr="00400416" w:rsidRDefault="00652983" w:rsidP="00652983">
      <w:pPr>
        <w:pStyle w:val="Caption"/>
        <w:jc w:val="left"/>
      </w:pPr>
      <w:r>
        <w:t xml:space="preserve">Figure </w:t>
      </w:r>
      <w:fldSimple w:instr=" SEQ Figure \* ARABIC ">
        <w:r w:rsidR="007E2512">
          <w:rPr>
            <w:noProof/>
          </w:rPr>
          <w:t>2</w:t>
        </w:r>
      </w:fldSimple>
      <w:r>
        <w:t xml:space="preserve">. </w:t>
      </w:r>
      <w:r w:rsidR="00400416" w:rsidRPr="00400416">
        <w:t>Stimuli presentation order</w:t>
      </w:r>
      <w:r w:rsidR="00AA03E9">
        <w:t xml:space="preserve"> </w:t>
      </w:r>
      <w:r w:rsidR="008C0FF6">
        <w:t xml:space="preserve">in </w:t>
      </w:r>
      <w:r w:rsidR="00AA03E9">
        <w:t xml:space="preserve">experiment </w:t>
      </w:r>
      <w:r w:rsidR="008C0FF6">
        <w:t>1</w:t>
      </w:r>
      <w:r w:rsidR="00400416" w:rsidRPr="00400416">
        <w:t xml:space="preserve">. Each trial </w:t>
      </w:r>
      <w:r w:rsidR="001A2B81">
        <w:t>was</w:t>
      </w:r>
      <w:r w:rsidR="00400416" w:rsidRPr="00400416">
        <w:t xml:space="preserve"> composed of a fixation cross (1000ms), a first mask (270ms), a second mask (30ms), a prime word (30ms), a third mask (30ms), a classification task (</w:t>
      </w:r>
      <w:r w:rsidR="006E2077">
        <w:t>0-1500</w:t>
      </w:r>
      <w:r w:rsidR="00400416" w:rsidRPr="00400416">
        <w:t xml:space="preserve">ms, out of which the target </w:t>
      </w:r>
      <w:r w:rsidR="0068691D">
        <w:t xml:space="preserve">was </w:t>
      </w:r>
      <w:r w:rsidR="00400416" w:rsidRPr="00400416">
        <w:t>displayed for 500ms), a recognition task (</w:t>
      </w:r>
      <w:r w:rsidR="001E1DCA">
        <w:t>0</w:t>
      </w:r>
      <w:r w:rsidR="00400416" w:rsidRPr="00400416">
        <w:t>-</w:t>
      </w:r>
      <w:r w:rsidR="001E1DCA">
        <w:t>5</w:t>
      </w:r>
      <w:r w:rsidR="006E2077">
        <w:t>,</w:t>
      </w:r>
      <w:r w:rsidR="00400416" w:rsidRPr="00400416">
        <w:t xml:space="preserve">000ms) and a PAS task (no time limit). The blue circles appearing on the screen are presented as markers for the </w:t>
      </w:r>
      <w:del w:id="95" w:author="Chen Heller" w:date="2022-09-08T14:32:00Z">
        <w:r w:rsidR="00400416" w:rsidRPr="00400416" w:rsidDel="00224A4F">
          <w:delText xml:space="preserve">subjects </w:delText>
        </w:r>
      </w:del>
      <w:ins w:id="96" w:author="Chen Heller" w:date="2022-09-08T14:32:00Z">
        <w:r w:rsidR="00224A4F">
          <w:t>participants</w:t>
        </w:r>
        <w:r w:rsidR="00224A4F" w:rsidRPr="00400416">
          <w:t xml:space="preserve"> </w:t>
        </w:r>
      </w:ins>
      <w:r w:rsidR="00400416" w:rsidRPr="00400416">
        <w:t>to know where they should touch in order to make their response.</w:t>
      </w:r>
    </w:p>
    <w:p w14:paraId="22934D29" w14:textId="662CC5DB" w:rsidR="00B33642" w:rsidRDefault="00A17855" w:rsidP="006238E0">
      <w:pPr>
        <w:pStyle w:val="Heading3"/>
      </w:pPr>
      <w:bookmarkStart w:id="97" w:name="_Toc113803073"/>
      <w:r>
        <w:t>Trajectory p</w:t>
      </w:r>
      <w:r w:rsidR="00B33642">
        <w:t>reprocessing</w:t>
      </w:r>
      <w:bookmarkEnd w:id="97"/>
    </w:p>
    <w:p w14:paraId="597DB305" w14:textId="148D8DF5" w:rsidR="00B33642" w:rsidRPr="00B33642" w:rsidRDefault="001E0823" w:rsidP="00D94EDE">
      <w:pPr>
        <w:ind w:firstLine="0"/>
        <w:pPrChange w:id="98" w:author="Chen Heller" w:date="2022-09-12T16:31:00Z">
          <w:pPr/>
        </w:pPrChange>
      </w:pPr>
      <w:r>
        <w:t>The p</w:t>
      </w:r>
      <w:r w:rsidRPr="002B6CA5">
        <w:t xml:space="preserve">reprocessing </w:t>
      </w:r>
      <w:r>
        <w:t xml:space="preserve">procedures </w:t>
      </w:r>
      <w:r w:rsidR="00492414">
        <w:t xml:space="preserve">followed </w:t>
      </w:r>
      <w:r>
        <w:t xml:space="preserve">those described in </w:t>
      </w:r>
      <w:r w:rsidRPr="00C65950">
        <w:t xml:space="preserve">Gallivan &amp; Chapman </w:t>
      </w:r>
      <w:r w:rsidR="00E46E50">
        <w:fldChar w:fldCharType="begin"/>
      </w:r>
      <w:r w:rsidR="00E46E50">
        <w:instrText xml:space="preserve"> ADDIN ZOTERO_ITEM CSL_CITATION {"citationID":"r1y5a6m5","properties":{"formattedCitation":"(Gallivan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46E50">
        <w:fldChar w:fldCharType="separate"/>
      </w:r>
      <w:r w:rsidR="00E46E50" w:rsidRPr="00E46E50">
        <w:rPr>
          <w:rFonts w:ascii="Times New Roman" w:hAnsi="Times New Roman" w:cs="Times New Roman"/>
        </w:rPr>
        <w:t>(Gallivan &amp; Chapman, 2014)</w:t>
      </w:r>
      <w:r w:rsidR="00E46E50">
        <w:fldChar w:fldCharType="end"/>
      </w:r>
      <w:r w:rsidRPr="00C65950">
        <w:t xml:space="preserve">. </w:t>
      </w:r>
      <w:r>
        <w:t xml:space="preserve">Missing values </w:t>
      </w:r>
      <w:r w:rsidR="00492414">
        <w:t xml:space="preserve">were </w:t>
      </w:r>
      <w:r>
        <w:t>interpolated with the inpaint_nans</w:t>
      </w:r>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butterworth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a low pass butterworth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t>Reaching</w:t>
      </w:r>
      <w:r w:rsidR="009A594B" w:rsidRPr="008C0FF6">
        <w:rPr>
          <w:i/>
          <w:iCs/>
        </w:rPr>
        <w:t xml:space="preserve"> o</w:t>
      </w:r>
      <w:r w:rsidRPr="008C0FF6">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8C0FF6">
        <w:rPr>
          <w:i/>
          <w:iCs/>
        </w:rPr>
        <w:t>Reaching o</w:t>
      </w:r>
      <w:r w:rsidRPr="008C0FF6">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w:t>
      </w:r>
      <w:r>
        <w:lastRenderedPageBreak/>
        <w:t xml:space="preserve">representation of the trajectory (1000 samples) from which 200 points equally spaced along the </w:t>
      </w:r>
      <w:r w:rsidR="00556BF3">
        <w:t xml:space="preserve">traveled </w:t>
      </w:r>
      <w:r>
        <w:t xml:space="preserve">distance on the Z axis </w:t>
      </w:r>
      <w:r w:rsidR="00F00C31">
        <w:t>were</w:t>
      </w:r>
      <w:r>
        <w:t xml:space="preserve"> extracted (e.g., if the participant moved 2cm forward and 1cm backward, the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6238E0">
      <w:pPr>
        <w:pStyle w:val="Heading3"/>
      </w:pPr>
      <w:bookmarkStart w:id="99" w:name="_Toc113803074"/>
      <w:commentRangeStart w:id="100"/>
      <w:commentRangeStart w:id="101"/>
      <w:r>
        <w:t>Variables extraction</w:t>
      </w:r>
      <w:bookmarkEnd w:id="99"/>
    </w:p>
    <w:p w14:paraId="3FD2B015" w14:textId="63CB70A9" w:rsidR="001E0823" w:rsidRDefault="00AA1B21" w:rsidP="00D94EDE">
      <w:pPr>
        <w:ind w:firstLine="0"/>
        <w:pPrChange w:id="102" w:author="Chen Heller" w:date="2022-09-12T16:31:00Z">
          <w:pPr/>
        </w:pPrChange>
      </w:pPr>
      <w:r>
        <w:t xml:space="preserve">The congruency effect was estimated </w:t>
      </w:r>
      <w:r w:rsidR="00D542A7">
        <w:t>with</w:t>
      </w:r>
      <w:r>
        <w:t xml:space="preserve"> eight </w:t>
      </w:r>
      <w:r w:rsidR="00145718">
        <w:t>reaching</w:t>
      </w:r>
      <w:r w:rsidR="00FB5371">
        <w:t xml:space="preserve"> </w:t>
      </w:r>
      <w:r w:rsidR="00F46DD3">
        <w:t>parameters: (a)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r w:rsidR="00A03F41">
        <w:t>were</w:t>
      </w:r>
      <w:r w:rsidR="00685F7A">
        <w:t xml:space="preserve"> </w:t>
      </w:r>
      <w:r w:rsidR="009E0B5B">
        <w:t>distinguished from reaching onset and offset.</w:t>
      </w:r>
      <w:r w:rsidR="00145718">
        <w:t xml:space="preserve"> </w:t>
      </w:r>
      <w:r w:rsidR="009E0B5B" w:rsidRPr="008C0FF6">
        <w:rPr>
          <w:i/>
          <w:iCs/>
        </w:rPr>
        <w:t>Movement onset</w:t>
      </w:r>
      <w:r w:rsidR="009E0B5B">
        <w:t xml:space="preserve"> </w:t>
      </w:r>
      <w:r w:rsidR="00E321D9">
        <w:t>was</w:t>
      </w:r>
      <w:r w:rsidR="009E0B5B">
        <w:t xml:space="preserve"> </w:t>
      </w:r>
      <w:r w:rsidR="005144B7">
        <w:t xml:space="preserve">detected once the </w:t>
      </w:r>
      <w:r w:rsidR="004225D2">
        <w:t xml:space="preserve">Euclidean distance from the starting point </w:t>
      </w:r>
      <w:r w:rsidR="00E321D9">
        <w:t>was</w:t>
      </w:r>
      <w:r w:rsidR="004225D2">
        <w:t xml:space="preserve"> greater than </w:t>
      </w:r>
      <w:r w:rsidR="00847BD3">
        <w:t>2</w:t>
      </w:r>
      <w:r w:rsidR="006400A3">
        <w:t xml:space="preserve">cm. Movement offset </w:t>
      </w:r>
      <w:r w:rsidR="00E321D9">
        <w:t>was</w:t>
      </w:r>
      <w:r w:rsidR="004225D2">
        <w:t xml:space="preserve"> </w:t>
      </w:r>
      <w:r w:rsidR="00BF7AD9">
        <w:t xml:space="preserve">recognized once the </w:t>
      </w:r>
      <w:r w:rsidR="00971976">
        <w:t xml:space="preserve">distance from the screen on the Z axis </w:t>
      </w:r>
      <w:r w:rsidR="00E321D9">
        <w:t>was</w:t>
      </w:r>
      <w:r w:rsidR="00971976">
        <w:t xml:space="preserve"> 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8C0FF6">
        <w:t>movement onset</w:t>
      </w:r>
      <w:r w:rsidR="004C3803">
        <w:t xml:space="preserve"> until the screen </w:t>
      </w:r>
      <w:r w:rsidR="00E321D9">
        <w:t>was</w:t>
      </w:r>
      <w:r w:rsidR="004C3803">
        <w:t xml:space="preserve"> reached</w:t>
      </w:r>
      <w:r w:rsidR="008704D6">
        <w:t>; (d) deviation from center</w:t>
      </w:r>
      <w:r w:rsidR="00B55D74">
        <w:t xml:space="preserve">, </w:t>
      </w:r>
      <w:r w:rsidR="008704D6">
        <w:t xml:space="preserve">defined as the distance of every point along the average trajectory from the center line, which </w:t>
      </w:r>
      <w:r w:rsidR="00E321D9">
        <w:t>was</w:t>
      </w:r>
      <w:r w:rsidR="008704D6">
        <w:t xml:space="preserve"> </w:t>
      </w:r>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met the screen</w:t>
      </w:r>
      <w:r w:rsidR="003B295C">
        <w:t>; (h)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100"/>
      <w:r w:rsidR="00640799">
        <w:rPr>
          <w:rStyle w:val="CommentReference"/>
        </w:rPr>
        <w:commentReference w:id="100"/>
      </w:r>
      <w:commentRangeEnd w:id="101"/>
      <w:r w:rsidR="00F50E45">
        <w:rPr>
          <w:rStyle w:val="CommentReference"/>
        </w:rPr>
        <w:commentReference w:id="101"/>
      </w:r>
    </w:p>
    <w:p w14:paraId="2833F9BE" w14:textId="46180B2A" w:rsidR="003F77CF" w:rsidRDefault="003F77CF" w:rsidP="006238E0">
      <w:pPr>
        <w:pStyle w:val="Heading3"/>
      </w:pPr>
      <w:bookmarkStart w:id="103" w:name="_Toc113803075"/>
      <w:r>
        <w:t>Exclusion criteria</w:t>
      </w:r>
      <w:bookmarkEnd w:id="103"/>
    </w:p>
    <w:p w14:paraId="278BD072" w14:textId="294F0660" w:rsidR="00823CFE" w:rsidRDefault="00F70C75" w:rsidP="00D94EDE">
      <w:pPr>
        <w:ind w:firstLine="0"/>
        <w:pPrChange w:id="104" w:author="Chen Heller" w:date="2022-09-12T16:31:00Z">
          <w:pPr/>
        </w:pPrChange>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r w:rsidR="00FF0D06">
        <w:t>alludes to</w:t>
      </w:r>
      <w:r w:rsidR="009E495C">
        <w:t xml:space="preserve"> </w:t>
      </w:r>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 xml:space="preserve">distance </w:t>
      </w:r>
      <w:r w:rsidR="00697FF7">
        <w:lastRenderedPageBreak/>
        <w:t>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3C2FA502" w:rsidR="000E1974" w:rsidRDefault="002057FC" w:rsidP="006238E0">
      <w:pPr>
        <w:pStyle w:val="Heading3"/>
      </w:pPr>
      <w:bookmarkStart w:id="105" w:name="_Toc113803076"/>
      <w:r>
        <w:t>Results</w:t>
      </w:r>
      <w:bookmarkEnd w:id="105"/>
    </w:p>
    <w:p w14:paraId="7ECA8D04" w14:textId="080E2C22" w:rsidR="00587CF1" w:rsidRDefault="00F50E45" w:rsidP="00D94EDE">
      <w:pPr>
        <w:ind w:firstLine="0"/>
        <w:rPr>
          <w:rtl/>
        </w:rPr>
        <w:pPrChange w:id="106" w:author="Chen Heller" w:date="2022-09-12T16:31:00Z">
          <w:pPr/>
        </w:pPrChange>
      </w:pPr>
      <w:r>
        <w:t xml:space="preserve">Prime visibility: </w:t>
      </w:r>
      <w:r w:rsidR="00587CF1">
        <w:t xml:space="preserve">overall, </w:t>
      </w:r>
      <w:del w:id="107" w:author="Chen Heller" w:date="2022-08-30T16:38:00Z">
        <w:r w:rsidR="00587CF1" w:rsidDel="00CB5E6E">
          <w:delText>XX</w:delText>
        </w:r>
      </w:del>
      <w:ins w:id="108" w:author="Chen Heller" w:date="2022-08-31T12:30:00Z">
        <w:r w:rsidR="00AE68FF">
          <w:t>71.</w:t>
        </w:r>
      </w:ins>
      <w:ins w:id="109" w:author="Chen Heller" w:date="2022-09-07T15:09:00Z">
        <w:r w:rsidR="000418CC">
          <w:t>94</w:t>
        </w:r>
      </w:ins>
      <w:r w:rsidR="00587CF1">
        <w:t xml:space="preserve">% of the trials were rated as visibility 1, </w:t>
      </w:r>
      <w:del w:id="110" w:author="Chen Heller" w:date="2022-08-30T16:38:00Z">
        <w:r w:rsidR="00587CF1" w:rsidDel="00CB5E6E">
          <w:delText>XX</w:delText>
        </w:r>
      </w:del>
      <w:ins w:id="111" w:author="Chen Heller" w:date="2022-08-30T16:38:00Z">
        <w:r w:rsidR="00CB5E6E">
          <w:t>2</w:t>
        </w:r>
      </w:ins>
      <w:ins w:id="112" w:author="Chen Heller" w:date="2022-08-31T12:30:00Z">
        <w:r w:rsidR="00AE68FF">
          <w:t>3</w:t>
        </w:r>
      </w:ins>
      <w:ins w:id="113" w:author="Chen Heller" w:date="2022-08-30T16:38:00Z">
        <w:r w:rsidR="00CB5E6E">
          <w:t>.</w:t>
        </w:r>
      </w:ins>
      <w:ins w:id="114" w:author="Chen Heller" w:date="2022-09-07T15:09:00Z">
        <w:r w:rsidR="000418CC">
          <w:t>41</w:t>
        </w:r>
      </w:ins>
      <w:r w:rsidR="00587CF1">
        <w:t xml:space="preserve">% as visibility 2, </w:t>
      </w:r>
      <w:del w:id="115" w:author="Chen Heller" w:date="2022-08-30T16:38:00Z">
        <w:r w:rsidR="00587CF1" w:rsidDel="00CB5E6E">
          <w:delText>XX</w:delText>
        </w:r>
      </w:del>
      <w:ins w:id="116" w:author="Chen Heller" w:date="2022-08-30T16:38:00Z">
        <w:r w:rsidR="00CB5E6E">
          <w:t>3.</w:t>
        </w:r>
      </w:ins>
      <w:ins w:id="117" w:author="Chen Heller" w:date="2022-08-31T12:30:00Z">
        <w:r w:rsidR="00AE68FF">
          <w:t>6</w:t>
        </w:r>
      </w:ins>
      <w:ins w:id="118" w:author="Chen Heller" w:date="2022-09-07T15:09:00Z">
        <w:r w:rsidR="000418CC">
          <w:t>9</w:t>
        </w:r>
      </w:ins>
      <w:r w:rsidR="00587CF1">
        <w:t xml:space="preserve">% as visibility 3 and </w:t>
      </w:r>
      <w:del w:id="119" w:author="Chen Heller" w:date="2022-08-30T16:38:00Z">
        <w:r w:rsidR="00587CF1" w:rsidDel="00CB5E6E">
          <w:delText>XX</w:delText>
        </w:r>
      </w:del>
      <w:ins w:id="120" w:author="Chen Heller" w:date="2022-08-30T16:38:00Z">
        <w:r w:rsidR="00CB5E6E">
          <w:t>0.</w:t>
        </w:r>
      </w:ins>
      <w:ins w:id="121" w:author="Chen Heller" w:date="2022-09-07T15:09:00Z">
        <w:r w:rsidR="000418CC">
          <w:t>95</w:t>
        </w:r>
      </w:ins>
      <w:r w:rsidR="00587CF1">
        <w:t xml:space="preserve">% as visibility 4. </w:t>
      </w:r>
      <w:del w:id="122" w:author="Chen Heller" w:date="2022-09-08T12:20:00Z">
        <w:r w:rsidR="00587CF1" w:rsidDel="00981BF0">
          <w:delText>S</w:delText>
        </w:r>
        <w:r w:rsidDel="00981BF0">
          <w:delText xml:space="preserve">ince </w:delText>
        </w:r>
      </w:del>
      <w:ins w:id="123" w:author="Chen Heller" w:date="2022-09-08T12:20:00Z">
        <w:r w:rsidR="00981BF0">
          <w:t xml:space="preserve">Using identical primes and target words </w:t>
        </w:r>
      </w:ins>
      <w:r>
        <w:t xml:space="preserve">in the congruent condition </w:t>
      </w:r>
      <w:del w:id="124" w:author="Chen Heller" w:date="2022-09-08T12:21:00Z">
        <w:r w:rsidDel="00981BF0">
          <w:delText xml:space="preserve">the prime and target words are identical, </w:delText>
        </w:r>
      </w:del>
      <w:ins w:id="125" w:author="Chen Heller" w:date="2022-09-08T12:21:00Z">
        <w:r w:rsidR="00981BF0">
          <w:t xml:space="preserve">biases the </w:t>
        </w:r>
      </w:ins>
      <w:r>
        <w:t xml:space="preserve">responses in this condition </w:t>
      </w:r>
      <w:del w:id="126" w:author="Chen Heller" w:date="2022-09-08T12:21:00Z">
        <w:r w:rsidDel="00981BF0">
          <w:delText xml:space="preserve">are highly biased </w:delText>
        </w:r>
      </w:del>
      <w:r>
        <w:t>towards the target</w:t>
      </w:r>
      <w:ins w:id="127" w:author="Chen Heller" w:date="2022-09-08T12:21:00Z">
        <w:r w:rsidR="00981BF0">
          <w:t>,</w:t>
        </w:r>
      </w:ins>
      <w:r w:rsidR="00F77DA2">
        <w:t xml:space="preserve"> </w:t>
      </w:r>
      <w:r w:rsidR="00382918">
        <w:t>t</w:t>
      </w:r>
      <w:r w:rsidR="00F77DA2">
        <w:t>herefore</w:t>
      </w:r>
      <w:del w:id="128" w:author="Chen Heller" w:date="2022-09-08T12:21:00Z">
        <w:r w:rsidR="009C243C" w:rsidDel="00981BF0">
          <w:delText>,</w:delText>
        </w:r>
      </w:del>
      <w:r w:rsidR="00F77DA2">
        <w:t xml:space="preserve"> </w:t>
      </w:r>
      <w:r>
        <w:t xml:space="preserve">I </w:t>
      </w:r>
      <w:r w:rsidR="00F77DA2">
        <w:t xml:space="preserve">only </w:t>
      </w:r>
      <w:r>
        <w:t xml:space="preserve">analyzed </w:t>
      </w:r>
      <w:r w:rsidR="00F77DA2">
        <w:t xml:space="preserve">the responses in the incongruent condition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ins w:id="129" w:author="Chen Heller" w:date="2022-09-07T15:13:00Z">
        <w:r w:rsidR="00BB59C8">
          <w:t>4</w:t>
        </w:r>
      </w:ins>
      <w:r w:rsidR="00F77DA2">
        <w:t>%,</w:t>
      </w:r>
      <w:r w:rsidR="006C3D2D">
        <w:t xml:space="preserve"> </w:t>
      </w:r>
      <w:r w:rsidR="00AC73D8">
        <w:t>SD</w:t>
      </w:r>
      <w:r w:rsidR="006C3D2D">
        <w:t xml:space="preserve"> = </w:t>
      </w:r>
      <w:r w:rsidR="00F21387">
        <w:t>3.</w:t>
      </w:r>
      <w:del w:id="130" w:author="Chen Heller" w:date="2022-09-07T15:14:00Z">
        <w:r w:rsidR="00F21387" w:rsidDel="00BB59C8">
          <w:delText>4</w:delText>
        </w:r>
        <w:r w:rsidR="00587CF1" w:rsidDel="00BB59C8">
          <w:delText>0</w:delText>
        </w:r>
      </w:del>
      <w:ins w:id="131" w:author="Chen Heller" w:date="2022-09-07T15:14:00Z">
        <w:r w:rsidR="00BB59C8">
          <w:t>41</w:t>
        </w:r>
      </w:ins>
      <w:r w:rsidR="006C3D2D">
        <w:t>,</w:t>
      </w:r>
      <w:r w:rsidR="00F77DA2">
        <w:t xml:space="preserve"> t</w:t>
      </w:r>
      <w:r w:rsidR="00FE0063" w:rsidRPr="00E516F7">
        <w:t>(9)</w:t>
      </w:r>
      <w:r w:rsidR="00F77DA2">
        <w:t xml:space="preserve"> = 0.59, </w:t>
      </w:r>
      <w:r w:rsidR="00FE0063">
        <w:t>p = 0.56</w:t>
      </w:r>
      <w:ins w:id="132" w:author="Chen Heller" w:date="2022-09-07T15:14:00Z">
        <w:r w:rsidR="00BB59C8">
          <w:t>0</w:t>
        </w:r>
      </w:ins>
      <w:r w:rsidR="00FE0063">
        <w:t>,</w:t>
      </w:r>
      <w:r w:rsidR="006C3D2D">
        <w:t xml:space="preserve"> 95%</w:t>
      </w:r>
      <w:r w:rsidR="00FE0063">
        <w:t xml:space="preserve"> </w:t>
      </w:r>
      <w:r w:rsidR="00F77DA2">
        <w:t>CI = [</w:t>
      </w:r>
      <w:r w:rsidR="00F21387">
        <w:t>48.2</w:t>
      </w:r>
      <w:ins w:id="133" w:author="Chen Heller" w:date="2022-09-07T15:15:00Z">
        <w:r w:rsidR="00485394">
          <w:t>0</w:t>
        </w:r>
      </w:ins>
      <w:r w:rsidR="00F77DA2">
        <w:t xml:space="preserve">, </w:t>
      </w:r>
      <w:r w:rsidR="00F21387">
        <w:t>53</w:t>
      </w:r>
      <w:ins w:id="134" w:author="Chen Heller" w:date="2022-09-07T15:15:00Z">
        <w:r w:rsidR="00485394">
          <w:t>.09</w:t>
        </w:r>
      </w:ins>
      <w:r w:rsidR="00F77DA2">
        <w:t xml:space="preserve">]. </w:t>
      </w:r>
      <w:r w:rsidR="00587CF1">
        <w:t>Th</w:t>
      </w:r>
      <w:r w:rsidR="000153C5">
        <w:t>u</w:t>
      </w:r>
      <w:r w:rsidR="00587CF1">
        <w:t>s</w:t>
      </w:r>
      <w:r w:rsidR="000153C5">
        <w:t>,</w:t>
      </w:r>
      <w:r w:rsidR="00587CF1">
        <w:t xml:space="preserve"> </w:t>
      </w:r>
      <w:r w:rsidR="000153C5">
        <w:t xml:space="preserve">both the subjective and the objective measures </w:t>
      </w:r>
      <w:r w:rsidR="00587CF1">
        <w:t>confirm</w:t>
      </w:r>
      <w:r w:rsidR="000153C5">
        <w:t xml:space="preserve"> that masking was effective in rendering the stimuli invisible.</w:t>
      </w:r>
    </w:p>
    <w:p w14:paraId="4C5F1B89" w14:textId="15D431E0" w:rsidR="001E64D4" w:rsidRDefault="00EE27A0" w:rsidP="00283780">
      <w:pPr>
        <w:rPr>
          <w:ins w:id="135" w:author="Chen Heller" w:date="2022-09-11T21:34:00Z"/>
        </w:rPr>
      </w:pPr>
      <w:r>
        <w:t>Congruency effect</w:t>
      </w:r>
      <w:r w:rsidR="00AF0D06">
        <w:t>:</w:t>
      </w:r>
      <w:r>
        <w:t xml:space="preserve"> </w:t>
      </w:r>
      <w:ins w:id="136" w:author="Chen Heller" w:date="2022-09-08T12:26:00Z">
        <w:r w:rsidR="008043D7">
          <w:t>The significance test of the traveled distance variable as well as the movement duration and frequency of COM variables was tested with a permutation test [</w:t>
        </w:r>
        <w:commentRangeStart w:id="137"/>
        <w:r w:rsidR="008043D7">
          <w:t>ref to Mattan's package</w:t>
        </w:r>
      </w:ins>
      <w:commentRangeEnd w:id="137"/>
      <w:r w:rsidR="00CB58A8">
        <w:rPr>
          <w:rStyle w:val="CommentReference"/>
        </w:rPr>
        <w:commentReference w:id="137"/>
      </w:r>
      <w:ins w:id="138" w:author="Chen Heller" w:date="2022-09-08T12:26:00Z">
        <w:r w:rsidR="008043D7">
          <w:t xml:space="preserve">] since they violated the normality assumption. </w:t>
        </w:r>
      </w:ins>
      <w:ins w:id="139" w:author="Chen Heller" w:date="2022-09-08T14:15:00Z">
        <w:r w:rsidR="006F08A1">
          <w:t>After correcting a</w:t>
        </w:r>
      </w:ins>
      <w:ins w:id="140" w:author="Chen Heller" w:date="2022-09-08T12:26:00Z">
        <w:r w:rsidR="008043D7">
          <w:t xml:space="preserve">ll the </w:t>
        </w:r>
      </w:ins>
      <w:ins w:id="141" w:author="Chen Heller" w:date="2022-09-07T16:19:00Z">
        <w:r w:rsidR="00B507EA">
          <w:t>p-values</w:t>
        </w:r>
      </w:ins>
      <w:ins w:id="142" w:author="Chen Heller" w:date="2022-09-08T14:15:00Z">
        <w:r w:rsidR="0044794B">
          <w:t xml:space="preserve"> </w:t>
        </w:r>
      </w:ins>
      <w:ins w:id="143" w:author="Chen Heller" w:date="2022-09-07T16:19:00Z">
        <w:r w:rsidR="00B507EA">
          <w:t xml:space="preserve">for multiple comparisons using the </w:t>
        </w:r>
      </w:ins>
      <w:ins w:id="144" w:author="Chen Heller" w:date="2022-08-31T17:56:00Z">
        <w:r w:rsidR="00256119">
          <w:t xml:space="preserve">Tree-BH method </w:t>
        </w:r>
      </w:ins>
      <w:ins w:id="145" w:author="Chen Heller" w:date="2022-08-31T17:57:00Z">
        <w:r w:rsidR="008A048D">
          <w:t xml:space="preserve">suggested in </w:t>
        </w:r>
      </w:ins>
      <w:r w:rsidR="00283780">
        <w:fldChar w:fldCharType="begin"/>
      </w:r>
      <w:r w:rsidR="00283780">
        <w:instrText xml:space="preserve"> ADDIN ZOTERO_ITEM CSL_CITATION {"citationID":"mxqAPUdk","properties":{"formattedCitation":"(Bogomolov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283780">
        <w:fldChar w:fldCharType="separate"/>
      </w:r>
      <w:r w:rsidR="00283780" w:rsidRPr="00283780">
        <w:rPr>
          <w:rFonts w:ascii="Times New Roman" w:hAnsi="Times New Roman" w:cs="Times New Roman"/>
        </w:rPr>
        <w:t xml:space="preserve">Bogomolov et al. </w:t>
      </w:r>
      <w:r w:rsidR="00283780">
        <w:rPr>
          <w:rFonts w:ascii="Times New Roman" w:hAnsi="Times New Roman" w:cs="Times New Roman"/>
        </w:rPr>
        <w:t>(</w:t>
      </w:r>
      <w:r w:rsidR="00283780" w:rsidRPr="00283780">
        <w:rPr>
          <w:rFonts w:ascii="Times New Roman" w:hAnsi="Times New Roman" w:cs="Times New Roman"/>
        </w:rPr>
        <w:t>2021</w:t>
      </w:r>
      <w:r w:rsidR="00283780">
        <w:fldChar w:fldCharType="end"/>
      </w:r>
      <w:r w:rsidR="00283780">
        <w:t>)</w:t>
      </w:r>
      <w:ins w:id="146" w:author="Chen Heller" w:date="2022-09-08T14:16:00Z">
        <w:r w:rsidR="006F08A1">
          <w:t xml:space="preserve"> </w:t>
        </w:r>
        <w:r w:rsidR="00355822">
          <w:t xml:space="preserve">no </w:t>
        </w:r>
      </w:ins>
      <w:ins w:id="147" w:author="Chen Heller" w:date="2022-09-08T14:17:00Z">
        <w:r w:rsidR="00355822">
          <w:t xml:space="preserve">significant </w:t>
        </w:r>
      </w:ins>
      <w:ins w:id="148" w:author="Chen Heller" w:date="2022-09-08T14:16:00Z">
        <w:r w:rsidR="00355822">
          <w:t>difference was found between the congruen</w:t>
        </w:r>
      </w:ins>
      <w:ins w:id="149" w:author="Chen Heller" w:date="2022-09-08T14:17:00Z">
        <w:r w:rsidR="00355822">
          <w:t xml:space="preserve">t and incongruent conditions </w:t>
        </w:r>
      </w:ins>
      <w:ins w:id="150" w:author="Chen Heller" w:date="2022-09-10T09:15:00Z">
        <w:r w:rsidR="007C11A2">
          <w:t>i</w:t>
        </w:r>
      </w:ins>
      <w:ins w:id="151" w:author="Chen Heller" w:date="2022-09-08T14:17:00Z">
        <w:r w:rsidR="00355822">
          <w:t>n any of the dependent variables</w:t>
        </w:r>
      </w:ins>
      <w:ins w:id="152" w:author="Chen Heller" w:date="2022-09-12T11:53:00Z">
        <w:r w:rsidR="00814D48">
          <w:t xml:space="preserve"> (</w:t>
        </w:r>
      </w:ins>
      <w:ins w:id="153" w:author="Chen Heller" w:date="2022-09-12T11:54:00Z">
        <w:r w:rsidR="00814D48">
          <w:fldChar w:fldCharType="begin"/>
        </w:r>
        <w:r w:rsidR="00814D48">
          <w:instrText xml:space="preserve"> REF _Ref113876063 \h </w:instrText>
        </w:r>
      </w:ins>
      <w:r w:rsidR="00814D48">
        <w:fldChar w:fldCharType="separate"/>
      </w:r>
      <w:ins w:id="154" w:author="Chen Heller" w:date="2022-09-12T11:54:00Z">
        <w:r w:rsidR="00814D48">
          <w:t xml:space="preserve">Figure </w:t>
        </w:r>
        <w:r w:rsidR="00814D48">
          <w:rPr>
            <w:noProof/>
          </w:rPr>
          <w:t>3</w:t>
        </w:r>
        <w:r w:rsidR="00814D48">
          <w:fldChar w:fldCharType="end"/>
        </w:r>
      </w:ins>
      <w:ins w:id="155" w:author="Chen Heller" w:date="2022-09-12T11:53:00Z">
        <w:r w:rsidR="00814D48">
          <w:t>)</w:t>
        </w:r>
      </w:ins>
      <w:ins w:id="156" w:author="Chen Heller" w:date="2022-09-08T14:17:00Z">
        <w:r w:rsidR="00355822">
          <w:t>. H</w:t>
        </w:r>
      </w:ins>
      <w:ins w:id="157" w:author="Chen Heller" w:date="2022-09-08T12:28:00Z">
        <w:r w:rsidR="001B79B5">
          <w:t>owever</w:t>
        </w:r>
      </w:ins>
      <w:ins w:id="158" w:author="Chen Heller" w:date="2022-09-08T14:17:00Z">
        <w:r w:rsidR="00355822">
          <w:t>,</w:t>
        </w:r>
      </w:ins>
      <w:ins w:id="159" w:author="Chen Heller" w:date="2022-09-08T12:28:00Z">
        <w:r w:rsidR="001B79B5">
          <w:t xml:space="preserve"> </w:t>
        </w:r>
      </w:ins>
      <w:ins w:id="160" w:author="Chen Heller" w:date="2022-09-08T12:29:00Z">
        <w:r w:rsidR="00245008">
          <w:t>small trend</w:t>
        </w:r>
      </w:ins>
      <w:ins w:id="161" w:author="Chen Heller" w:date="2022-09-08T12:30:00Z">
        <w:r w:rsidR="00245008">
          <w:t>s</w:t>
        </w:r>
      </w:ins>
      <w:ins w:id="162" w:author="Chen Heller" w:date="2022-09-08T12:29:00Z">
        <w:r w:rsidR="00245008">
          <w:t xml:space="preserve"> were </w:t>
        </w:r>
      </w:ins>
      <w:ins w:id="163" w:author="Chen Heller" w:date="2022-09-08T12:30:00Z">
        <w:r w:rsidR="000F51E1">
          <w:t>observed</w:t>
        </w:r>
      </w:ins>
      <w:ins w:id="164" w:author="Chen Heller" w:date="2022-09-08T14:17:00Z">
        <w:r w:rsidR="0049323C">
          <w:t xml:space="preserve">, specifically </w:t>
        </w:r>
      </w:ins>
      <w:ins w:id="165" w:author="Chen Heller" w:date="2022-09-08T12:29:00Z">
        <w:r w:rsidR="00245008">
          <w:t xml:space="preserve">in the reach area </w:t>
        </w:r>
      </w:ins>
      <w:ins w:id="166" w:author="Chen Heller" w:date="2022-09-08T12:30:00Z">
        <w:r w:rsidR="00245008">
          <w:t xml:space="preserve">which was </w:t>
        </w:r>
      </w:ins>
      <w:ins w:id="167" w:author="Chen Heller" w:date="2022-09-08T12:32:00Z">
        <w:r w:rsidR="00C60609">
          <w:t xml:space="preserve">numerically </w:t>
        </w:r>
      </w:ins>
      <w:ins w:id="168" w:author="Chen Heller" w:date="2022-09-08T12:30:00Z">
        <w:r w:rsidR="000F51E1">
          <w:t xml:space="preserve">smaller in the incongruent condition </w:t>
        </w:r>
        <w:r w:rsidR="00245008">
          <w:t>(M</w:t>
        </w:r>
        <w:r w:rsidR="00245008">
          <w:rPr>
            <w:vertAlign w:val="subscript"/>
          </w:rPr>
          <w:t>con</w:t>
        </w:r>
        <w:r w:rsidR="00245008">
          <w:t xml:space="preserve"> = 2.80, SD</w:t>
        </w:r>
        <w:r w:rsidR="00245008">
          <w:rPr>
            <w:vertAlign w:val="subscript"/>
          </w:rPr>
          <w:t>con</w:t>
        </w:r>
        <w:r w:rsidR="00245008">
          <w:t xml:space="preserve"> = 0.</w:t>
        </w:r>
        <w:r w:rsidR="00245008" w:rsidDel="0062560D">
          <w:t xml:space="preserve"> </w:t>
        </w:r>
        <w:r w:rsidR="00245008">
          <w:t>47, M</w:t>
        </w:r>
        <w:r w:rsidR="00245008">
          <w:rPr>
            <w:vertAlign w:val="subscript"/>
          </w:rPr>
          <w:t>incon</w:t>
        </w:r>
        <w:r w:rsidR="00245008">
          <w:t xml:space="preserve"> = 2.70, SD</w:t>
        </w:r>
        <w:r w:rsidR="00245008">
          <w:rPr>
            <w:vertAlign w:val="subscript"/>
          </w:rPr>
          <w:t>incon</w:t>
        </w:r>
        <w:r w:rsidR="00245008">
          <w:t xml:space="preserve"> = 0.</w:t>
        </w:r>
        <w:r w:rsidR="00245008" w:rsidDel="00D14B89">
          <w:t xml:space="preserve"> </w:t>
        </w:r>
        <w:r w:rsidR="00245008">
          <w:t>50, t</w:t>
        </w:r>
        <w:r w:rsidR="00245008" w:rsidRPr="00E516F7">
          <w:t>(9)</w:t>
        </w:r>
        <w:r w:rsidR="00245008">
          <w:t xml:space="preserve"> = 2.16, p = 0.169, 95% CI [0, 0.20]) </w:t>
        </w:r>
        <w:r w:rsidR="000F51E1">
          <w:t>a</w:t>
        </w:r>
      </w:ins>
      <w:ins w:id="169" w:author="Chen Heller" w:date="2022-09-08T12:31:00Z">
        <w:r w:rsidR="000F51E1">
          <w:t xml:space="preserve">nd reaction time which was </w:t>
        </w:r>
      </w:ins>
      <w:ins w:id="170" w:author="Chen Heller" w:date="2022-09-08T12:32:00Z">
        <w:r w:rsidR="00C60609">
          <w:t xml:space="preserve">numerically </w:t>
        </w:r>
      </w:ins>
      <w:ins w:id="171" w:author="Chen Heller" w:date="2022-09-08T12:31:00Z">
        <w:r w:rsidR="000F51E1">
          <w:t>longer</w:t>
        </w:r>
        <w:r w:rsidR="00C60609">
          <w:t xml:space="preserve"> in the incongruent condition </w:t>
        </w:r>
      </w:ins>
      <w:ins w:id="172" w:author="Chen Heller" w:date="2022-09-08T12:32:00Z">
        <w:r w:rsidR="00C60609">
          <w:t>(M</w:t>
        </w:r>
        <w:r w:rsidR="00C60609">
          <w:rPr>
            <w:vertAlign w:val="subscript"/>
          </w:rPr>
          <w:t>con</w:t>
        </w:r>
        <w:r w:rsidR="00C60609">
          <w:t xml:space="preserve"> = 433.96ms, SD</w:t>
        </w:r>
        <w:r w:rsidR="00C60609">
          <w:rPr>
            <w:vertAlign w:val="subscript"/>
          </w:rPr>
          <w:t>con</w:t>
        </w:r>
        <w:r w:rsidR="00C60609">
          <w:t xml:space="preserve"> = 125.26, M</w:t>
        </w:r>
        <w:r w:rsidR="00C60609">
          <w:rPr>
            <w:vertAlign w:val="subscript"/>
          </w:rPr>
          <w:t>incon</w:t>
        </w:r>
        <w:r w:rsidR="00C60609">
          <w:t xml:space="preserve"> = 441.88ms, SD</w:t>
        </w:r>
        <w:r w:rsidR="00C60609">
          <w:rPr>
            <w:vertAlign w:val="subscript"/>
          </w:rPr>
          <w:t>incon</w:t>
        </w:r>
        <w:r w:rsidR="00C60609">
          <w:t xml:space="preserve"> = 125.81, t</w:t>
        </w:r>
        <w:r w:rsidR="00C60609" w:rsidRPr="00E516F7">
          <w:t>(9)</w:t>
        </w:r>
        <w:r w:rsidR="00C60609">
          <w:t xml:space="preserve"> = -2.07, p = 0.169, 95% CI [-16.55, 0.71)</w:t>
        </w:r>
      </w:ins>
      <w:ins w:id="173" w:author="Chen Heller" w:date="2022-09-08T12:31:00Z">
        <w:r w:rsidR="00C60609">
          <w:t xml:space="preserve">. </w:t>
        </w:r>
      </w:ins>
      <w:r w:rsidR="00800ED7">
        <w:t>T</w:t>
      </w:r>
      <w:r w:rsidR="00037672">
        <w:t xml:space="preserve">he </w:t>
      </w:r>
      <w:r w:rsidR="00666006">
        <w:t xml:space="preserve">distance traveled </w:t>
      </w:r>
      <w:r w:rsidR="00640A55">
        <w:t>o</w:t>
      </w:r>
      <w:r w:rsidR="00666006">
        <w:t xml:space="preserve">n the congruent </w:t>
      </w:r>
      <w:del w:id="174" w:author="Chen Heller" w:date="2022-09-07T16:14:00Z">
        <w:r w:rsidR="001601EF" w:rsidDel="000C25E6">
          <w:delText xml:space="preserve">(M = </w:delText>
        </w:r>
      </w:del>
      <w:del w:id="175" w:author="Chen Heller" w:date="2022-09-07T15:15:00Z">
        <w:r w:rsidR="001601EF" w:rsidDel="002E24A3">
          <w:delText>1.01</w:delText>
        </w:r>
      </w:del>
      <w:del w:id="176" w:author="Chen Heller" w:date="2022-09-07T16:14:00Z">
        <w:r w:rsidR="001601EF" w:rsidDel="000C25E6">
          <w:delText xml:space="preserve">, </w:delText>
        </w:r>
        <w:r w:rsidR="00AC73D8" w:rsidDel="000C25E6">
          <w:delText>SD</w:delText>
        </w:r>
        <w:r w:rsidR="001601EF" w:rsidDel="000C25E6">
          <w:delText xml:space="preserve"> = </w:delText>
        </w:r>
      </w:del>
      <w:del w:id="177" w:author="Chen Heller" w:date="2022-09-07T15:15:00Z">
        <w:r w:rsidR="001601EF" w:rsidDel="002E24A3">
          <w:delText>0.006</w:delText>
        </w:r>
      </w:del>
      <w:del w:id="178" w:author="Chen Heller" w:date="2022-09-07T16:14:00Z">
        <w:r w:rsidR="001601EF" w:rsidDel="000C25E6">
          <w:delText>)</w:delText>
        </w:r>
      </w:del>
      <w:r w:rsidR="001601EF">
        <w:t xml:space="preserve"> </w:t>
      </w:r>
      <w:r w:rsidR="00666006">
        <w:t xml:space="preserve">and incongruent </w:t>
      </w:r>
      <w:del w:id="179" w:author="Chen Heller" w:date="2022-09-07T16:14:00Z">
        <w:r w:rsidR="001601EF" w:rsidDel="000C25E6">
          <w:delText xml:space="preserve">(M = </w:delText>
        </w:r>
      </w:del>
      <w:del w:id="180" w:author="Chen Heller" w:date="2022-09-07T15:15:00Z">
        <w:r w:rsidR="001601EF" w:rsidDel="002E24A3">
          <w:delText>1.01</w:delText>
        </w:r>
      </w:del>
      <w:del w:id="181" w:author="Chen Heller" w:date="2022-09-07T16:14:00Z">
        <w:r w:rsidR="001601EF" w:rsidDel="000C25E6">
          <w:delText xml:space="preserve">, </w:delText>
        </w:r>
        <w:r w:rsidR="00AC73D8" w:rsidDel="000C25E6">
          <w:delText>SD</w:delText>
        </w:r>
        <w:r w:rsidR="001601EF" w:rsidDel="000C25E6">
          <w:delText xml:space="preserve"> = </w:delText>
        </w:r>
      </w:del>
      <w:del w:id="182" w:author="Chen Heller" w:date="2022-09-07T15:15:00Z">
        <w:r w:rsidR="00B0099D" w:rsidDel="002E24A3">
          <w:delText>0.007</w:delText>
        </w:r>
      </w:del>
      <w:del w:id="183" w:author="Chen Heller" w:date="2022-09-07T16:14:00Z">
        <w:r w:rsidR="00B0099D" w:rsidDel="000C25E6">
          <w:delText>)</w:delText>
        </w:r>
      </w:del>
      <w:r w:rsidR="00B0099D">
        <w:t xml:space="preserve"> </w:t>
      </w:r>
      <w:r w:rsidR="00640A55">
        <w:t xml:space="preserve">conditions </w:t>
      </w:r>
      <w:r w:rsidR="00666006">
        <w:t>did not differ</w:t>
      </w:r>
      <w:r w:rsidR="00562AD9">
        <w:t xml:space="preserve"> (</w:t>
      </w:r>
      <w:ins w:id="184" w:author="Chen Heller" w:date="2022-09-07T16:14:00Z">
        <w:r w:rsidR="000C25E6">
          <w:t>M</w:t>
        </w:r>
        <w:r w:rsidR="000C25E6">
          <w:rPr>
            <w:vertAlign w:val="subscript"/>
          </w:rPr>
          <w:t>con</w:t>
        </w:r>
        <w:r w:rsidR="000C25E6">
          <w:t xml:space="preserve"> = 40.88, SD</w:t>
        </w:r>
        <w:r w:rsidR="000C25E6">
          <w:rPr>
            <w:vertAlign w:val="subscript"/>
          </w:rPr>
          <w:t>con</w:t>
        </w:r>
        <w:r w:rsidR="000C25E6">
          <w:t xml:space="preserve"> = 1.49, M</w:t>
        </w:r>
        <w:r w:rsidR="000C25E6">
          <w:rPr>
            <w:vertAlign w:val="subscript"/>
          </w:rPr>
          <w:t>incon</w:t>
        </w:r>
        <w:r w:rsidR="000C25E6">
          <w:t xml:space="preserve"> = 41.06, SD</w:t>
        </w:r>
        <w:r w:rsidR="000C25E6">
          <w:rPr>
            <w:vertAlign w:val="subscript"/>
          </w:rPr>
          <w:t>incon</w:t>
        </w:r>
        <w:r w:rsidR="000C25E6">
          <w:t xml:space="preserve"> = 1.59</w:t>
        </w:r>
      </w:ins>
      <w:del w:id="185" w:author="Chen Heller" w:date="2022-09-07T15:28:00Z">
        <w:r w:rsidR="00B0099D" w:rsidDel="00F52F72">
          <w:delText>t</w:delText>
        </w:r>
      </w:del>
      <w:del w:id="186" w:author="Chen Heller" w:date="2022-08-30T13:46:00Z">
        <w:r w:rsidR="00B0099D" w:rsidRPr="008C0FF6" w:rsidDel="00D90FD7">
          <w:rPr>
            <w:vertAlign w:val="subscript"/>
          </w:rPr>
          <w:delText>(9)</w:delText>
        </w:r>
      </w:del>
      <w:del w:id="187" w:author="Chen Heller" w:date="2022-09-07T15:28:00Z">
        <w:r w:rsidR="00B0099D" w:rsidDel="00F52F72">
          <w:delText xml:space="preserve"> = </w:delText>
        </w:r>
        <w:r w:rsidR="00234B6D" w:rsidDel="00F52F72">
          <w:delText>-0.</w:delText>
        </w:r>
      </w:del>
      <w:del w:id="188" w:author="Chen Heller" w:date="2022-09-07T15:16:00Z">
        <w:r w:rsidR="00234B6D" w:rsidDel="002E24A3">
          <w:delText>94</w:delText>
        </w:r>
      </w:del>
      <w:r w:rsidR="00B0099D">
        <w:t>, p = 0.</w:t>
      </w:r>
      <w:del w:id="189" w:author="Chen Heller" w:date="2022-09-05T11:27:00Z">
        <w:r w:rsidR="00B0099D" w:rsidDel="0017292F">
          <w:delText>3</w:delText>
        </w:r>
        <w:r w:rsidR="00234B6D" w:rsidDel="0017292F">
          <w:delText>6</w:delText>
        </w:r>
      </w:del>
      <w:ins w:id="190" w:author="Chen Heller" w:date="2022-09-08T10:42:00Z">
        <w:r w:rsidR="00BF6918">
          <w:t>694</w:t>
        </w:r>
      </w:ins>
      <w:r w:rsidR="00B0099D">
        <w:t>, 95% CI [-</w:t>
      </w:r>
      <w:del w:id="191" w:author="Chen Heller" w:date="2022-09-07T15:29:00Z">
        <w:r w:rsidR="00B0099D" w:rsidDel="00F52F72">
          <w:delText>0.00</w:delText>
        </w:r>
        <w:r w:rsidR="00234B6D" w:rsidDel="00F52F72">
          <w:delText>3</w:delText>
        </w:r>
      </w:del>
      <w:ins w:id="192" w:author="Chen Heller" w:date="2022-09-07T15:29:00Z">
        <w:r w:rsidR="00F52F72">
          <w:t>0.51</w:t>
        </w:r>
      </w:ins>
      <w:r w:rsidR="00234B6D">
        <w:t>,</w:t>
      </w:r>
      <w:r w:rsidR="00B0099D">
        <w:t xml:space="preserve"> 0.</w:t>
      </w:r>
      <w:ins w:id="193" w:author="Chen Heller" w:date="2022-09-07T15:29:00Z">
        <w:r w:rsidR="00C37DDB" w:rsidDel="00C37DDB">
          <w:t xml:space="preserve"> </w:t>
        </w:r>
      </w:ins>
      <w:del w:id="194" w:author="Chen Heller" w:date="2022-09-07T15:29:00Z">
        <w:r w:rsidR="00B0099D" w:rsidDel="00C37DDB">
          <w:delText>00</w:delText>
        </w:r>
      </w:del>
      <w:r w:rsidR="00B0099D">
        <w:t>1</w:t>
      </w:r>
      <w:ins w:id="195" w:author="Chen Heller" w:date="2022-09-07T15:29:00Z">
        <w:r w:rsidR="00C37DDB">
          <w:t>7</w:t>
        </w:r>
      </w:ins>
      <w:r w:rsidR="00B0099D">
        <w:t>]</w:t>
      </w:r>
      <w:del w:id="196" w:author="Chen Heller" w:date="2022-09-05T11:27:00Z">
        <w:r w:rsidR="00B0099D" w:rsidDel="00275555">
          <w:delText>, Cohen's d</w:delText>
        </w:r>
        <w:r w:rsidR="00B0099D" w:rsidDel="00275555">
          <w:rPr>
            <w:vertAlign w:val="subscript"/>
          </w:rPr>
          <w:delText>z</w:delText>
        </w:r>
        <w:r w:rsidR="00B0099D" w:rsidDel="00275555">
          <w:delText xml:space="preserve"> = </w:delText>
        </w:r>
        <w:r w:rsidR="00234B6D" w:rsidDel="00275555">
          <w:delText>-0.29</w:delText>
        </w:r>
      </w:del>
      <w:r w:rsidR="00562AD9">
        <w:t>)</w:t>
      </w:r>
      <w:r w:rsidR="005D66C8">
        <w:t xml:space="preserve"> </w:t>
      </w:r>
      <w:r w:rsidR="000575A4">
        <w:t>and neither did the</w:t>
      </w:r>
      <w:r w:rsidR="009B63EB">
        <w:t xml:space="preserve"> COM</w:t>
      </w:r>
      <w:r w:rsidR="000575A4">
        <w:t xml:space="preserve"> frequency </w:t>
      </w:r>
      <w:r w:rsidR="00EC601F">
        <w:t>(M</w:t>
      </w:r>
      <w:r w:rsidR="000575A4">
        <w:rPr>
          <w:vertAlign w:val="subscript"/>
        </w:rPr>
        <w:t>con</w:t>
      </w:r>
      <w:r w:rsidR="00EC601F">
        <w:t xml:space="preserve"> = </w:t>
      </w:r>
      <w:r w:rsidR="004E0807">
        <w:t>0.21</w:t>
      </w:r>
      <w:r w:rsidR="00EC601F">
        <w:t xml:space="preserve">, </w:t>
      </w:r>
      <w:r w:rsidR="00AC73D8">
        <w:t>SD</w:t>
      </w:r>
      <w:r w:rsidR="000575A4">
        <w:rPr>
          <w:vertAlign w:val="subscript"/>
        </w:rPr>
        <w:t>con</w:t>
      </w:r>
      <w:r w:rsidR="00EC601F">
        <w:t xml:space="preserve"> = </w:t>
      </w:r>
      <w:r w:rsidR="004E0807">
        <w:t>0.06</w:t>
      </w:r>
      <w:r w:rsidR="009B63EB">
        <w:t xml:space="preserve">, </w:t>
      </w:r>
      <w:r w:rsidR="00EC601F">
        <w:t>M</w:t>
      </w:r>
      <w:r w:rsidR="009B63EB">
        <w:rPr>
          <w:vertAlign w:val="subscript"/>
        </w:rPr>
        <w:t>incon</w:t>
      </w:r>
      <w:r w:rsidR="00EC601F">
        <w:t xml:space="preserve"> = </w:t>
      </w:r>
      <w:r w:rsidR="004E0807">
        <w:t>0.2</w:t>
      </w:r>
      <w:ins w:id="197" w:author="Chen Heller" w:date="2022-09-07T15:17:00Z">
        <w:r w:rsidR="00306903">
          <w:t>0</w:t>
        </w:r>
      </w:ins>
      <w:r w:rsidR="00EC601F">
        <w:t xml:space="preserve">, </w:t>
      </w:r>
      <w:r w:rsidR="00AC73D8">
        <w:t>SD</w:t>
      </w:r>
      <w:r w:rsidR="009B63EB">
        <w:rPr>
          <w:vertAlign w:val="subscript"/>
        </w:rPr>
        <w:t>icon</w:t>
      </w:r>
      <w:r w:rsidR="00EC601F">
        <w:t xml:space="preserve"> = </w:t>
      </w:r>
      <w:r w:rsidR="004E0807">
        <w:t>0.08</w:t>
      </w:r>
      <w:r w:rsidR="00EC601F">
        <w:t xml:space="preserve">, </w:t>
      </w:r>
      <w:del w:id="198" w:author="Chen Heller" w:date="2022-09-07T15:30:00Z">
        <w:r w:rsidR="00EC601F" w:rsidDel="00C37DDB">
          <w:delText>t</w:delText>
        </w:r>
      </w:del>
      <w:del w:id="199" w:author="Chen Heller" w:date="2022-08-30T13:46:00Z">
        <w:r w:rsidR="00EC601F" w:rsidRPr="008C0FF6" w:rsidDel="00D90FD7">
          <w:rPr>
            <w:vertAlign w:val="subscript"/>
          </w:rPr>
          <w:delText>(9)</w:delText>
        </w:r>
      </w:del>
      <w:del w:id="200" w:author="Chen Heller" w:date="2022-09-07T15:30:00Z">
        <w:r w:rsidR="00EC601F" w:rsidDel="00C37DDB">
          <w:delText xml:space="preserve"> = </w:delText>
        </w:r>
        <w:r w:rsidR="004E0807" w:rsidDel="00C37DDB">
          <w:delText>0.3</w:delText>
        </w:r>
        <w:r w:rsidR="00AF0D06" w:rsidDel="00C37DDB">
          <w:delText>0</w:delText>
        </w:r>
        <w:r w:rsidR="00EC601F" w:rsidDel="00C37DDB">
          <w:delText xml:space="preserve">, </w:delText>
        </w:r>
      </w:del>
      <w:r w:rsidR="00EC601F">
        <w:t>p = 0.</w:t>
      </w:r>
      <w:del w:id="201" w:author="Chen Heller" w:date="2022-09-07T15:30:00Z">
        <w:r w:rsidR="00D4672F" w:rsidDel="00C37DDB">
          <w:delText>76</w:delText>
        </w:r>
      </w:del>
      <w:ins w:id="202" w:author="Chen Heller" w:date="2022-09-08T10:42:00Z">
        <w:r w:rsidR="00BF6918">
          <w:t>89</w:t>
        </w:r>
      </w:ins>
      <w:ins w:id="203" w:author="Chen Heller" w:date="2022-09-07T15:30:00Z">
        <w:r w:rsidR="00C37DDB">
          <w:t>6</w:t>
        </w:r>
      </w:ins>
      <w:r w:rsidR="00EC601F">
        <w:t>, 95% CI [-0.</w:t>
      </w:r>
      <w:del w:id="204" w:author="Chen Heller" w:date="2022-09-07T15:30:00Z">
        <w:r w:rsidR="00EC601F" w:rsidDel="008776A8">
          <w:delText>0</w:delText>
        </w:r>
        <w:r w:rsidR="00D4672F" w:rsidDel="008776A8">
          <w:delText>3</w:delText>
        </w:r>
      </w:del>
      <w:ins w:id="205" w:author="Chen Heller" w:date="2022-09-07T15:30:00Z">
        <w:r w:rsidR="008776A8">
          <w:t>02</w:t>
        </w:r>
      </w:ins>
      <w:r w:rsidR="00EC601F">
        <w:t>, 0.</w:t>
      </w:r>
      <w:del w:id="206" w:author="Chen Heller" w:date="2022-09-07T15:30:00Z">
        <w:r w:rsidR="00EC601F" w:rsidDel="008776A8">
          <w:delText>0</w:delText>
        </w:r>
        <w:r w:rsidR="00D4672F" w:rsidDel="008776A8">
          <w:delText>4</w:delText>
        </w:r>
      </w:del>
      <w:ins w:id="207" w:author="Chen Heller" w:date="2022-09-07T15:30:00Z">
        <w:r w:rsidR="008776A8">
          <w:t>03</w:t>
        </w:r>
      </w:ins>
      <w:r w:rsidR="00EC601F">
        <w:t>]</w:t>
      </w:r>
      <w:del w:id="208" w:author="Chen Heller" w:date="2022-09-05T11:29:00Z">
        <w:r w:rsidR="00EC601F" w:rsidDel="00773DB8">
          <w:delText>, Cohen's d</w:delText>
        </w:r>
        <w:r w:rsidR="00EC601F" w:rsidDel="00773DB8">
          <w:rPr>
            <w:vertAlign w:val="subscript"/>
          </w:rPr>
          <w:delText>z</w:delText>
        </w:r>
        <w:r w:rsidR="00EC601F" w:rsidDel="00773DB8">
          <w:delText xml:space="preserve"> =  0.</w:delText>
        </w:r>
        <w:r w:rsidR="00D4672F" w:rsidDel="00773DB8">
          <w:delText>09</w:delText>
        </w:r>
      </w:del>
      <w:r w:rsidR="009B63EB">
        <w:t>)</w:t>
      </w:r>
      <w:ins w:id="209" w:author="Chen Heller" w:date="2022-09-08T12:32:00Z">
        <w:r w:rsidR="00727E11">
          <w:t xml:space="preserve"> or the movement duration </w:t>
        </w:r>
      </w:ins>
      <w:ins w:id="210" w:author="Chen Heller" w:date="2022-09-08T12:33:00Z">
        <w:r w:rsidR="00727E11">
          <w:t>(M</w:t>
        </w:r>
        <w:r w:rsidR="00727E11">
          <w:rPr>
            <w:vertAlign w:val="subscript"/>
          </w:rPr>
          <w:t>con</w:t>
        </w:r>
        <w:r w:rsidR="00727E11">
          <w:t xml:space="preserve"> = 558.15ms, SD</w:t>
        </w:r>
        <w:r w:rsidR="00727E11">
          <w:rPr>
            <w:vertAlign w:val="subscript"/>
          </w:rPr>
          <w:t>con</w:t>
        </w:r>
        <w:r w:rsidR="00727E11">
          <w:t xml:space="preserve"> = 80.72, M</w:t>
        </w:r>
        <w:r w:rsidR="00727E11">
          <w:rPr>
            <w:vertAlign w:val="subscript"/>
          </w:rPr>
          <w:t>incon</w:t>
        </w:r>
        <w:r w:rsidR="00727E11">
          <w:t xml:space="preserve"> = 557.91ms, SD</w:t>
        </w:r>
        <w:r w:rsidR="00727E11">
          <w:rPr>
            <w:vertAlign w:val="subscript"/>
          </w:rPr>
          <w:t>incon</w:t>
        </w:r>
        <w:r w:rsidR="00727E11">
          <w:t xml:space="preserve"> = 81.61, p = 0.896, 95% CI [-5.96, 5.60])</w:t>
        </w:r>
      </w:ins>
      <w:r w:rsidR="008B6F3C">
        <w:t>.</w:t>
      </w:r>
      <w:del w:id="211" w:author="Chen Heller" w:date="2022-09-08T12:30:00Z">
        <w:r w:rsidR="00BB6F51" w:rsidDel="00245008">
          <w:delText xml:space="preserve"> </w:delText>
        </w:r>
        <w:r w:rsidR="00562AD9" w:rsidDel="00245008">
          <w:delText xml:space="preserve">Reach area was </w:delText>
        </w:r>
      </w:del>
      <w:del w:id="212" w:author="Chen Heller" w:date="2022-09-08T12:25:00Z">
        <w:r w:rsidR="00562AD9" w:rsidDel="0062765E">
          <w:delText xml:space="preserve">marginally </w:delText>
        </w:r>
      </w:del>
      <w:del w:id="213" w:author="Chen Heller" w:date="2022-09-08T12:30:00Z">
        <w:r w:rsidR="00562AD9" w:rsidDel="00245008">
          <w:delText xml:space="preserve">smaller </w:delText>
        </w:r>
        <w:r w:rsidR="00923FA7" w:rsidDel="00245008">
          <w:delText xml:space="preserve">in the incongruent condition </w:delText>
        </w:r>
      </w:del>
      <w:del w:id="214" w:author="Chen Heller" w:date="2022-09-08T12:29:00Z">
        <w:r w:rsidR="00923FA7" w:rsidDel="00245008">
          <w:delText>(</w:delText>
        </w:r>
        <w:r w:rsidR="00F77DA2" w:rsidDel="00245008">
          <w:delText>M</w:delText>
        </w:r>
        <w:r w:rsidR="00923FA7" w:rsidDel="00245008">
          <w:rPr>
            <w:vertAlign w:val="subscript"/>
          </w:rPr>
          <w:delText>con</w:delText>
        </w:r>
        <w:r w:rsidR="00F77DA2" w:rsidDel="00245008">
          <w:delText xml:space="preserve"> = </w:delText>
        </w:r>
      </w:del>
      <w:del w:id="215" w:author="Chen Heller" w:date="2022-09-07T15:18:00Z">
        <w:r w:rsidR="00F77DA2" w:rsidDel="0062560D">
          <w:delText>0.028</w:delText>
        </w:r>
      </w:del>
      <w:del w:id="216" w:author="Chen Heller" w:date="2022-09-08T12:29:00Z">
        <w:r w:rsidR="00F77DA2" w:rsidDel="00245008">
          <w:delText xml:space="preserve">, </w:delText>
        </w:r>
        <w:r w:rsidR="00AC73D8" w:rsidDel="00245008">
          <w:delText>SD</w:delText>
        </w:r>
        <w:r w:rsidR="00923FA7" w:rsidDel="00245008">
          <w:rPr>
            <w:vertAlign w:val="subscript"/>
          </w:rPr>
          <w:delText>con</w:delText>
        </w:r>
        <w:r w:rsidR="00F77DA2" w:rsidDel="00245008">
          <w:delText xml:space="preserve"> = 0.</w:delText>
        </w:r>
      </w:del>
      <w:del w:id="217" w:author="Chen Heller" w:date="2022-09-07T15:18:00Z">
        <w:r w:rsidR="00F77DA2" w:rsidDel="0062560D">
          <w:delText>00</w:delText>
        </w:r>
      </w:del>
      <w:del w:id="218" w:author="Chen Heller" w:date="2022-09-08T12:29:00Z">
        <w:r w:rsidR="00F77DA2" w:rsidDel="00245008">
          <w:delText>47</w:delText>
        </w:r>
        <w:r w:rsidR="00923FA7" w:rsidDel="00245008">
          <w:delText>, M</w:delText>
        </w:r>
        <w:r w:rsidR="00923FA7" w:rsidDel="00245008">
          <w:rPr>
            <w:vertAlign w:val="subscript"/>
          </w:rPr>
          <w:delText>incon</w:delText>
        </w:r>
        <w:r w:rsidR="00923FA7" w:rsidDel="00245008">
          <w:delText xml:space="preserve"> = </w:delText>
        </w:r>
      </w:del>
      <w:del w:id="219" w:author="Chen Heller" w:date="2022-09-07T15:18:00Z">
        <w:r w:rsidR="00923FA7" w:rsidDel="00D14B89">
          <w:delText>0.027</w:delText>
        </w:r>
      </w:del>
      <w:del w:id="220" w:author="Chen Heller" w:date="2022-09-08T12:29:00Z">
        <w:r w:rsidR="00923FA7" w:rsidDel="00245008">
          <w:delText>, SD</w:delText>
        </w:r>
        <w:r w:rsidR="00923FA7" w:rsidDel="00245008">
          <w:rPr>
            <w:vertAlign w:val="subscript"/>
          </w:rPr>
          <w:delText>incon</w:delText>
        </w:r>
        <w:r w:rsidR="00923FA7" w:rsidDel="00245008">
          <w:delText xml:space="preserve"> = 0.</w:delText>
        </w:r>
      </w:del>
      <w:del w:id="221" w:author="Chen Heller" w:date="2022-09-07T15:19:00Z">
        <w:r w:rsidR="00923FA7" w:rsidDel="00D14B89">
          <w:delText>00</w:delText>
        </w:r>
      </w:del>
      <w:del w:id="222" w:author="Chen Heller" w:date="2022-09-08T12:29:00Z">
        <w:r w:rsidR="00923FA7" w:rsidDel="00245008">
          <w:delText>50</w:delText>
        </w:r>
        <w:r w:rsidR="00F77DA2" w:rsidDel="00245008">
          <w:delText>, t</w:delText>
        </w:r>
      </w:del>
      <w:del w:id="223" w:author="Chen Heller" w:date="2022-08-30T13:46:00Z">
        <w:r w:rsidR="00F77DA2" w:rsidRPr="008C0FF6" w:rsidDel="00D90FD7">
          <w:rPr>
            <w:vertAlign w:val="subscript"/>
          </w:rPr>
          <w:delText>(9)</w:delText>
        </w:r>
      </w:del>
      <w:del w:id="224" w:author="Chen Heller" w:date="2022-09-08T12:29:00Z">
        <w:r w:rsidR="00F77DA2" w:rsidDel="00245008">
          <w:delText xml:space="preserve"> = 2.</w:delText>
        </w:r>
      </w:del>
      <w:del w:id="225" w:author="Chen Heller" w:date="2022-09-07T15:19:00Z">
        <w:r w:rsidR="00F77DA2" w:rsidDel="00D14B89">
          <w:delText>22</w:delText>
        </w:r>
      </w:del>
      <w:del w:id="226" w:author="Chen Heller" w:date="2022-09-08T12:29:00Z">
        <w:r w:rsidR="00F77DA2" w:rsidDel="00245008">
          <w:delText>, p = 0.</w:delText>
        </w:r>
      </w:del>
      <w:del w:id="227" w:author="Chen Heller" w:date="2022-09-05T11:28:00Z">
        <w:r w:rsidR="00F77DA2" w:rsidDel="00275555">
          <w:delText>053</w:delText>
        </w:r>
      </w:del>
      <w:del w:id="228" w:author="Chen Heller" w:date="2022-09-08T12:29:00Z">
        <w:r w:rsidR="00F77DA2" w:rsidDel="00245008">
          <w:delText>, 95% CI [</w:delText>
        </w:r>
      </w:del>
      <w:del w:id="229" w:author="Chen Heller" w:date="2022-09-07T15:19:00Z">
        <w:r w:rsidR="00F77DA2" w:rsidDel="00D14B89">
          <w:delText>-0.00001</w:delText>
        </w:r>
      </w:del>
      <w:del w:id="230" w:author="Chen Heller" w:date="2022-09-08T12:29:00Z">
        <w:r w:rsidR="00F77DA2" w:rsidDel="00245008">
          <w:delText xml:space="preserve">, </w:delText>
        </w:r>
      </w:del>
      <w:del w:id="231" w:author="Chen Heller" w:date="2022-09-07T15:19:00Z">
        <w:r w:rsidR="00F77DA2" w:rsidDel="00D14B89">
          <w:delText>0.0021</w:delText>
        </w:r>
      </w:del>
      <w:del w:id="232" w:author="Chen Heller" w:date="2022-09-08T12:29:00Z">
        <w:r w:rsidR="00F77DA2" w:rsidDel="00245008">
          <w:delText>]</w:delText>
        </w:r>
      </w:del>
      <w:del w:id="233" w:author="Chen Heller" w:date="2022-09-08T12:25:00Z">
        <w:r w:rsidR="00F77DA2" w:rsidDel="0062765E">
          <w:delText>, Cohen's d</w:delText>
        </w:r>
        <w:r w:rsidR="00F77DA2" w:rsidDel="0062765E">
          <w:rPr>
            <w:vertAlign w:val="subscript"/>
          </w:rPr>
          <w:delText>z</w:delText>
        </w:r>
        <w:r w:rsidR="00F77DA2" w:rsidDel="0062765E">
          <w:delText xml:space="preserve"> =  0.</w:delText>
        </w:r>
      </w:del>
      <w:del w:id="234" w:author="Chen Heller" w:date="2022-09-07T15:19:00Z">
        <w:r w:rsidR="00F77DA2" w:rsidDel="00C41B60">
          <w:delText>703</w:delText>
        </w:r>
      </w:del>
      <w:del w:id="235" w:author="Chen Heller" w:date="2022-09-08T12:29:00Z">
        <w:r w:rsidR="00923FA7" w:rsidDel="00245008">
          <w:delText>)</w:delText>
        </w:r>
      </w:del>
      <w:del w:id="236" w:author="Chen Heller" w:date="2022-09-08T12:32:00Z">
        <w:r w:rsidR="00514D48" w:rsidDel="00C60609">
          <w:delText xml:space="preserve"> while </w:delText>
        </w:r>
        <w:r w:rsidR="00F77DA2" w:rsidDel="00C60609">
          <w:delText xml:space="preserve">reaction time was marginally </w:delText>
        </w:r>
        <w:r w:rsidR="00514D48" w:rsidDel="00C60609">
          <w:lastRenderedPageBreak/>
          <w:delText xml:space="preserve">longer </w:delText>
        </w:r>
        <w:r w:rsidR="00F77DA2" w:rsidDel="00C60609">
          <w:delText xml:space="preserve">in the </w:delText>
        </w:r>
        <w:r w:rsidR="00514D48" w:rsidDel="00C60609">
          <w:delText>in</w:delText>
        </w:r>
        <w:r w:rsidR="00F77DA2" w:rsidDel="00C60609">
          <w:delText>congruent condition (M</w:delText>
        </w:r>
        <w:r w:rsidR="00514D48" w:rsidDel="00C60609">
          <w:rPr>
            <w:vertAlign w:val="subscript"/>
          </w:rPr>
          <w:delText>con</w:delText>
        </w:r>
        <w:r w:rsidR="00F77DA2" w:rsidDel="00C60609">
          <w:delText xml:space="preserve"> = 433</w:delText>
        </w:r>
        <w:r w:rsidR="001A1E55" w:rsidDel="00C60609">
          <w:delText>.9</w:delText>
        </w:r>
        <w:r w:rsidR="00937021" w:rsidDel="00C60609">
          <w:delText>ms</w:delText>
        </w:r>
        <w:r w:rsidR="00F77DA2" w:rsidDel="00C60609">
          <w:delText xml:space="preserve">, </w:delText>
        </w:r>
        <w:r w:rsidR="00AC73D8" w:rsidDel="00C60609">
          <w:delText>SD</w:delText>
        </w:r>
        <w:r w:rsidR="00514D48" w:rsidDel="00C60609">
          <w:rPr>
            <w:vertAlign w:val="subscript"/>
          </w:rPr>
          <w:delText>con</w:delText>
        </w:r>
        <w:r w:rsidR="00F77DA2" w:rsidDel="00C60609">
          <w:delText xml:space="preserve"> = 125</w:delText>
        </w:r>
        <w:r w:rsidR="001A1E55" w:rsidDel="00C60609">
          <w:delText>.2</w:delText>
        </w:r>
        <w:r w:rsidR="00514D48" w:rsidDel="00C60609">
          <w:delText xml:space="preserve">, </w:delText>
        </w:r>
        <w:r w:rsidR="00F77DA2" w:rsidDel="00C60609">
          <w:delText>M</w:delText>
        </w:r>
        <w:r w:rsidR="00514D48" w:rsidDel="00C60609">
          <w:rPr>
            <w:vertAlign w:val="subscript"/>
          </w:rPr>
          <w:delText>incon</w:delText>
        </w:r>
        <w:r w:rsidR="00F77DA2" w:rsidDel="00C60609">
          <w:delText xml:space="preserve"> = 441</w:delText>
        </w:r>
        <w:r w:rsidR="001A1E55" w:rsidDel="00C60609">
          <w:delText>.8m</w:delText>
        </w:r>
        <w:r w:rsidR="00F77DA2" w:rsidDel="00C60609">
          <w:delText xml:space="preserve">s, </w:delText>
        </w:r>
        <w:r w:rsidR="00AC73D8" w:rsidDel="00C60609">
          <w:delText>SD</w:delText>
        </w:r>
        <w:r w:rsidR="00514D48" w:rsidDel="00C60609">
          <w:rPr>
            <w:vertAlign w:val="subscript"/>
          </w:rPr>
          <w:delText>incon</w:delText>
        </w:r>
        <w:r w:rsidR="00F77DA2" w:rsidDel="00C60609">
          <w:delText xml:space="preserve"> = 125</w:delText>
        </w:r>
        <w:r w:rsidR="001A1E55" w:rsidDel="00C60609">
          <w:delText>.8</w:delText>
        </w:r>
        <w:r w:rsidR="00F77DA2" w:rsidDel="00C60609">
          <w:delText>, t</w:delText>
        </w:r>
      </w:del>
      <w:del w:id="237" w:author="Chen Heller" w:date="2022-08-30T13:46:00Z">
        <w:r w:rsidR="00F77DA2" w:rsidRPr="008C0FF6" w:rsidDel="00D90FD7">
          <w:rPr>
            <w:vertAlign w:val="subscript"/>
          </w:rPr>
          <w:delText>(9)</w:delText>
        </w:r>
      </w:del>
      <w:del w:id="238" w:author="Chen Heller" w:date="2022-09-08T12:32:00Z">
        <w:r w:rsidR="00F77DA2" w:rsidDel="00C60609">
          <w:delText xml:space="preserve"> = -2.07, p = 0.</w:delText>
        </w:r>
      </w:del>
      <w:del w:id="239" w:author="Chen Heller" w:date="2022-09-08T10:43:00Z">
        <w:r w:rsidR="00F77DA2" w:rsidDel="00CF5C7E">
          <w:delText>067</w:delText>
        </w:r>
      </w:del>
      <w:del w:id="240" w:author="Chen Heller" w:date="2022-09-08T12:32:00Z">
        <w:r w:rsidR="00F77DA2" w:rsidDel="00C60609">
          <w:delText>, 95% CI [-16</w:delText>
        </w:r>
        <w:r w:rsidR="001A1E55" w:rsidDel="00C60609">
          <w:delText>.5</w:delText>
        </w:r>
        <w:r w:rsidR="00F77DA2" w:rsidDel="00C60609">
          <w:delText>, 0.7], Cohen's d</w:delText>
        </w:r>
        <w:r w:rsidR="00F77DA2" w:rsidDel="00C60609">
          <w:rPr>
            <w:vertAlign w:val="subscript"/>
          </w:rPr>
          <w:delText xml:space="preserve">z </w:delText>
        </w:r>
        <w:r w:rsidR="00F77DA2" w:rsidDel="00C60609">
          <w:delText>= -0.65</w:delText>
        </w:r>
      </w:del>
      <w:del w:id="241" w:author="Chen Heller" w:date="2022-09-07T15:21:00Z">
        <w:r w:rsidR="00F77DA2" w:rsidDel="000B2D7C">
          <w:delText>6</w:delText>
        </w:r>
      </w:del>
      <w:del w:id="242" w:author="Chen Heller" w:date="2022-09-08T12:32:00Z">
        <w:r w:rsidR="00514D48" w:rsidDel="00C60609">
          <w:delText>)</w:delText>
        </w:r>
        <w:r w:rsidR="00F77DA2" w:rsidDel="00727E11">
          <w:delText xml:space="preserve">. Movement </w:delText>
        </w:r>
      </w:del>
      <w:del w:id="243" w:author="Chen Heller" w:date="2022-09-05T11:30:00Z">
        <w:r w:rsidR="00F77DA2" w:rsidDel="005F2372">
          <w:delText xml:space="preserve">time </w:delText>
        </w:r>
      </w:del>
      <w:del w:id="244" w:author="Chen Heller" w:date="2022-09-08T12:32:00Z">
        <w:r w:rsidR="00F77DA2" w:rsidDel="00727E11">
          <w:delText xml:space="preserve">didn't differ between the </w:delText>
        </w:r>
        <w:r w:rsidR="00514D48" w:rsidDel="00727E11">
          <w:delText xml:space="preserve">conditions </w:delText>
        </w:r>
        <w:r w:rsidR="00F77DA2" w:rsidDel="00727E11">
          <w:delText>(M</w:delText>
        </w:r>
        <w:r w:rsidR="00514D48" w:rsidDel="00727E11">
          <w:rPr>
            <w:vertAlign w:val="subscript"/>
          </w:rPr>
          <w:delText>con</w:delText>
        </w:r>
        <w:r w:rsidR="00F77DA2" w:rsidDel="00727E11">
          <w:delText xml:space="preserve"> = 558</w:delText>
        </w:r>
        <w:r w:rsidR="00937C70" w:rsidDel="00727E11">
          <w:delText>.1</w:delText>
        </w:r>
        <w:r w:rsidR="001A1E55" w:rsidDel="00727E11">
          <w:delText>m</w:delText>
        </w:r>
        <w:r w:rsidR="00F77DA2" w:rsidDel="00727E11">
          <w:delText xml:space="preserve">s, </w:delText>
        </w:r>
        <w:r w:rsidR="00AC73D8" w:rsidDel="00727E11">
          <w:delText>SD</w:delText>
        </w:r>
        <w:r w:rsidR="00514D48" w:rsidDel="00727E11">
          <w:rPr>
            <w:vertAlign w:val="subscript"/>
          </w:rPr>
          <w:delText>con</w:delText>
        </w:r>
        <w:r w:rsidR="00F77DA2" w:rsidDel="00727E11">
          <w:delText xml:space="preserve"> = 8</w:delText>
        </w:r>
        <w:r w:rsidR="00937C70" w:rsidDel="00727E11">
          <w:delText>0.7</w:delText>
        </w:r>
        <w:r w:rsidR="00514D48" w:rsidDel="00727E11">
          <w:delText xml:space="preserve">, </w:delText>
        </w:r>
        <w:r w:rsidR="00F77DA2" w:rsidDel="00727E11">
          <w:delText>M</w:delText>
        </w:r>
        <w:r w:rsidR="00514D48" w:rsidDel="00727E11">
          <w:rPr>
            <w:vertAlign w:val="subscript"/>
          </w:rPr>
          <w:delText>incon</w:delText>
        </w:r>
        <w:r w:rsidR="00F77DA2" w:rsidDel="00727E11">
          <w:delText xml:space="preserve"> = 557</w:delText>
        </w:r>
        <w:r w:rsidR="00937C70" w:rsidDel="00727E11">
          <w:delText>.9m</w:delText>
        </w:r>
        <w:r w:rsidR="00874762" w:rsidDel="00727E11">
          <w:delText>s</w:delText>
        </w:r>
        <w:r w:rsidR="00F77DA2" w:rsidDel="00727E11">
          <w:delText xml:space="preserve">, </w:delText>
        </w:r>
        <w:r w:rsidR="00AC73D8" w:rsidDel="00727E11">
          <w:delText>SD</w:delText>
        </w:r>
        <w:r w:rsidR="00514D48" w:rsidDel="00727E11">
          <w:rPr>
            <w:vertAlign w:val="subscript"/>
          </w:rPr>
          <w:delText>incon</w:delText>
        </w:r>
        <w:r w:rsidR="00F77DA2" w:rsidDel="00727E11">
          <w:delText xml:space="preserve"> = 81</w:delText>
        </w:r>
        <w:r w:rsidR="00937C70" w:rsidDel="00727E11">
          <w:delText>.6</w:delText>
        </w:r>
        <w:r w:rsidR="00514D48" w:rsidDel="00727E11">
          <w:delText xml:space="preserve">, </w:delText>
        </w:r>
      </w:del>
      <w:del w:id="245" w:author="Chen Heller" w:date="2022-09-07T15:31:00Z">
        <w:r w:rsidR="00F77DA2" w:rsidDel="008776A8">
          <w:delText>t</w:delText>
        </w:r>
      </w:del>
      <w:del w:id="246" w:author="Chen Heller" w:date="2022-08-30T13:46:00Z">
        <w:r w:rsidR="00F77DA2" w:rsidRPr="008C0FF6" w:rsidDel="00D90FD7">
          <w:rPr>
            <w:vertAlign w:val="subscript"/>
          </w:rPr>
          <w:delText>(9)</w:delText>
        </w:r>
      </w:del>
      <w:del w:id="247" w:author="Chen Heller" w:date="2022-09-07T15:31:00Z">
        <w:r w:rsidR="00F77DA2" w:rsidDel="008776A8">
          <w:delText xml:space="preserve"> = 0.07, </w:delText>
        </w:r>
      </w:del>
      <w:del w:id="248" w:author="Chen Heller" w:date="2022-09-08T12:32:00Z">
        <w:r w:rsidR="00F77DA2" w:rsidDel="00727E11">
          <w:delText>p = 0.</w:delText>
        </w:r>
      </w:del>
      <w:del w:id="249" w:author="Chen Heller" w:date="2022-09-05T11:28:00Z">
        <w:r w:rsidR="00F77DA2" w:rsidDel="004D43D2">
          <w:delText>93</w:delText>
        </w:r>
      </w:del>
      <w:del w:id="250" w:author="Chen Heller" w:date="2022-09-08T12:32:00Z">
        <w:r w:rsidR="00F77DA2" w:rsidDel="00727E11">
          <w:delText>, 95% CI [-</w:delText>
        </w:r>
      </w:del>
      <w:del w:id="251" w:author="Chen Heller" w:date="2022-09-05T11:28:00Z">
        <w:r w:rsidR="00F77DA2" w:rsidDel="004D43D2">
          <w:delText>6</w:delText>
        </w:r>
        <w:r w:rsidR="00BA5874" w:rsidDel="004D43D2">
          <w:delText>.</w:delText>
        </w:r>
        <w:r w:rsidR="00F77DA2" w:rsidDel="004D43D2">
          <w:delText>9</w:delText>
        </w:r>
      </w:del>
      <w:del w:id="252" w:author="Chen Heller" w:date="2022-09-08T12:32:00Z">
        <w:r w:rsidR="00F77DA2" w:rsidDel="00727E11">
          <w:delText xml:space="preserve">, </w:delText>
        </w:r>
      </w:del>
      <w:del w:id="253" w:author="Chen Heller" w:date="2022-09-05T11:29:00Z">
        <w:r w:rsidR="00F77DA2" w:rsidDel="004D43D2">
          <w:delText>7</w:delText>
        </w:r>
        <w:r w:rsidR="00BA5874" w:rsidDel="004D43D2">
          <w:delText>.4</w:delText>
        </w:r>
      </w:del>
      <w:del w:id="254" w:author="Chen Heller" w:date="2022-09-08T12:32:00Z">
        <w:r w:rsidR="00F77DA2" w:rsidDel="00727E11">
          <w:delText>]</w:delText>
        </w:r>
      </w:del>
      <w:del w:id="255" w:author="Chen Heller" w:date="2022-09-05T11:29:00Z">
        <w:r w:rsidR="00F77DA2" w:rsidDel="004D43D2">
          <w:delText>, Cohen's d</w:delText>
        </w:r>
        <w:r w:rsidR="00F77DA2" w:rsidDel="004D43D2">
          <w:rPr>
            <w:vertAlign w:val="subscript"/>
          </w:rPr>
          <w:delText>z</w:delText>
        </w:r>
        <w:r w:rsidR="00F77DA2" w:rsidDel="004D43D2">
          <w:delText xml:space="preserve"> = 0.024</w:delText>
        </w:r>
      </w:del>
      <w:del w:id="256" w:author="Chen Heller" w:date="2022-09-08T12:32:00Z">
        <w:r w:rsidR="00514D48" w:rsidDel="00727E11">
          <w:delText>)</w:delText>
        </w:r>
      </w:del>
      <w:del w:id="257" w:author="Chen Heller" w:date="2022-09-08T12:33:00Z">
        <w:r w:rsidR="00F77DA2" w:rsidDel="00727E11">
          <w:delText>.</w:delText>
        </w:r>
        <w:r w:rsidR="00F93A2C" w:rsidRPr="00016678" w:rsidDel="00727E11">
          <w:delText xml:space="preserve"> </w:delText>
        </w:r>
      </w:del>
    </w:p>
    <w:p w14:paraId="44BAA179" w14:textId="77777777" w:rsidR="00A63387" w:rsidRDefault="00A63387" w:rsidP="00A63387">
      <w:pPr>
        <w:pStyle w:val="Caption"/>
        <w:keepNext/>
        <w:rPr>
          <w:ins w:id="258" w:author="Chen Heller" w:date="2022-09-12T11:11:00Z"/>
        </w:rPr>
        <w:pPrChange w:id="259" w:author="Chen Heller" w:date="2022-09-12T11:11:00Z">
          <w:pPr>
            <w:pStyle w:val="Caption"/>
          </w:pPr>
        </w:pPrChange>
      </w:pPr>
      <w:ins w:id="260" w:author="Chen Heller" w:date="2022-09-12T11:10:00Z">
        <w:r w:rsidRPr="00A63387">
          <w:rPr>
            <w:noProof/>
          </w:rPr>
          <w:drawing>
            <wp:inline distT="0" distB="0" distL="0" distR="0" wp14:anchorId="7E0B7032" wp14:editId="6B47513C">
              <wp:extent cx="5925312" cy="4009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47" t="2437" r="25096" b="9345"/>
                      <a:stretch/>
                    </pic:blipFill>
                    <pic:spPr bwMode="auto">
                      <a:xfrm>
                        <a:off x="0" y="0"/>
                        <a:ext cx="5931906" cy="4013738"/>
                      </a:xfrm>
                      <a:prstGeom prst="rect">
                        <a:avLst/>
                      </a:prstGeom>
                      <a:noFill/>
                      <a:ln>
                        <a:noFill/>
                      </a:ln>
                      <a:extLst>
                        <a:ext uri="{53640926-AAD7-44D8-BBD7-CCE9431645EC}">
                          <a14:shadowObscured xmlns:a14="http://schemas.microsoft.com/office/drawing/2010/main"/>
                        </a:ext>
                      </a:extLst>
                    </pic:spPr>
                  </pic:pic>
                </a:graphicData>
              </a:graphic>
            </wp:inline>
          </w:drawing>
        </w:r>
      </w:ins>
    </w:p>
    <w:p w14:paraId="5E4481CF" w14:textId="3D302EA7" w:rsidR="00106015" w:rsidRDefault="00A63387" w:rsidP="00A63387">
      <w:pPr>
        <w:pStyle w:val="Caption"/>
        <w:rPr>
          <w:ins w:id="261" w:author="Chen Heller" w:date="2022-09-12T10:01:00Z"/>
        </w:rPr>
        <w:pPrChange w:id="262" w:author="Chen Heller" w:date="2022-09-12T11:11:00Z">
          <w:pPr>
            <w:ind w:firstLine="0"/>
          </w:pPr>
        </w:pPrChange>
      </w:pPr>
      <w:bookmarkStart w:id="263" w:name="_Ref113876063"/>
      <w:ins w:id="264" w:author="Chen Heller" w:date="2022-09-12T11:11:00Z">
        <w:r>
          <w:t xml:space="preserve">Figure </w:t>
        </w:r>
        <w:r>
          <w:fldChar w:fldCharType="begin"/>
        </w:r>
        <w:r>
          <w:instrText xml:space="preserve"> SEQ Figure \* ARABIC </w:instrText>
        </w:r>
      </w:ins>
      <w:r>
        <w:fldChar w:fldCharType="separate"/>
      </w:r>
      <w:ins w:id="265" w:author="Chen Heller" w:date="2022-09-12T15:56:00Z">
        <w:r w:rsidR="007E2512">
          <w:rPr>
            <w:noProof/>
          </w:rPr>
          <w:t>3</w:t>
        </w:r>
      </w:ins>
      <w:ins w:id="266" w:author="Chen Heller" w:date="2022-09-12T11:11:00Z">
        <w:r>
          <w:fldChar w:fldCharType="end"/>
        </w:r>
        <w:bookmarkEnd w:id="263"/>
        <w:r>
          <w:t>.</w:t>
        </w:r>
        <w:r>
          <w:t xml:space="preserve"> </w:t>
        </w:r>
        <w:bookmarkStart w:id="267" w:name="_Hlk113876516"/>
        <w:r>
          <w:t xml:space="preserve">Results of Experiment 1. </w:t>
        </w:r>
      </w:ins>
      <w:ins w:id="268" w:author="Chen Heller" w:date="2022-09-12T11:44:00Z">
        <w:r w:rsidR="008958F6">
          <w:t>(a)</w:t>
        </w:r>
      </w:ins>
      <w:ins w:id="269" w:author="Chen Heller" w:date="2022-09-12T11:45:00Z">
        <w:r w:rsidR="002A611B">
          <w:t xml:space="preserve"> Reaching </w:t>
        </w:r>
      </w:ins>
      <w:ins w:id="270" w:author="Chen Heller" w:date="2022-09-12T11:46:00Z">
        <w:r w:rsidR="002A611B">
          <w:t xml:space="preserve">trajectories to left and right targets, averaged across all participants. </w:t>
        </w:r>
        <w:r w:rsidR="00A664C3">
          <w:t>(b</w:t>
        </w:r>
      </w:ins>
      <w:ins w:id="271" w:author="Chen Heller" w:date="2022-09-12T11:47:00Z">
        <w:r w:rsidR="00A664C3">
          <w:t xml:space="preserve">-f) </w:t>
        </w:r>
        <w:r w:rsidR="00045F12">
          <w:t xml:space="preserve">Dots </w:t>
        </w:r>
      </w:ins>
      <w:ins w:id="272" w:author="Chen Heller" w:date="2022-09-12T11:51:00Z">
        <w:r w:rsidR="00353BE6">
          <w:t xml:space="preserve">are </w:t>
        </w:r>
      </w:ins>
      <w:ins w:id="273" w:author="Chen Heller" w:date="2022-09-12T11:48:00Z">
        <w:r w:rsidR="00045F12">
          <w:t xml:space="preserve">single participant </w:t>
        </w:r>
      </w:ins>
      <w:ins w:id="274" w:author="Chen Heller" w:date="2022-09-12T11:51:00Z">
        <w:r w:rsidR="00353BE6">
          <w:t xml:space="preserve">averages </w:t>
        </w:r>
      </w:ins>
      <w:ins w:id="275" w:author="Chen Heller" w:date="2022-09-12T11:48:00Z">
        <w:r w:rsidR="00045F12">
          <w:t xml:space="preserve">while the red/blue horizontal lines </w:t>
        </w:r>
      </w:ins>
      <w:ins w:id="276" w:author="Chen Heller" w:date="2022-09-12T11:51:00Z">
        <w:r w:rsidR="00353BE6">
          <w:t xml:space="preserve">are </w:t>
        </w:r>
      </w:ins>
      <w:ins w:id="277" w:author="Chen Heller" w:date="2022-09-12T11:48:00Z">
        <w:r w:rsidR="00045F12">
          <w:t xml:space="preserve">the </w:t>
        </w:r>
      </w:ins>
      <w:ins w:id="278" w:author="Chen Heller" w:date="2022-09-12T11:51:00Z">
        <w:r w:rsidR="00353BE6">
          <w:t xml:space="preserve">average of all </w:t>
        </w:r>
      </w:ins>
      <w:ins w:id="279" w:author="Chen Heller" w:date="2022-09-12T11:48:00Z">
        <w:r w:rsidR="00045F12">
          <w:t>participants.</w:t>
        </w:r>
        <w:r w:rsidR="009A4D8B">
          <w:t xml:space="preserve"> </w:t>
        </w:r>
      </w:ins>
      <w:ins w:id="280" w:author="Chen Heller" w:date="2022-09-12T11:49:00Z">
        <w:r w:rsidR="009A4D8B">
          <w:t>Black error bars symbol the standard error (SE).</w:t>
        </w:r>
      </w:ins>
      <w:ins w:id="281" w:author="Chen Heller" w:date="2022-09-12T11:54:00Z">
        <w:r w:rsidR="00296FEE">
          <w:t xml:space="preserve"> Full/dashed grey line</w:t>
        </w:r>
      </w:ins>
      <w:ins w:id="282" w:author="Chen Heller" w:date="2022-09-12T12:02:00Z">
        <w:r w:rsidR="005F2BBE">
          <w:t>s</w:t>
        </w:r>
      </w:ins>
      <w:ins w:id="283" w:author="Chen Heller" w:date="2022-09-12T11:54:00Z">
        <w:r w:rsidR="00296FEE">
          <w:t xml:space="preserve"> represent a numerical incline/decline</w:t>
        </w:r>
        <w:r w:rsidR="00281898">
          <w:t xml:space="preserve"> between </w:t>
        </w:r>
      </w:ins>
      <w:ins w:id="284" w:author="Chen Heller" w:date="2022-09-12T11:55:00Z">
        <w:r w:rsidR="00281898">
          <w:t>the congruent and incongruent conditions.</w:t>
        </w:r>
      </w:ins>
      <w:bookmarkEnd w:id="267"/>
    </w:p>
    <w:p w14:paraId="203F08D3" w14:textId="77777777" w:rsidR="00EF2201" w:rsidRPr="00EF2201" w:rsidRDefault="00EF2201" w:rsidP="00EF2201">
      <w:pPr>
        <w:ind w:firstLine="0"/>
        <w:pPrChange w:id="285" w:author="Chen Heller" w:date="2022-09-12T10:01:00Z">
          <w:pPr/>
        </w:pPrChange>
      </w:pPr>
    </w:p>
    <w:p w14:paraId="5C9A9952" w14:textId="2AEC4F86" w:rsidR="002057FC" w:rsidRDefault="002057FC" w:rsidP="006238E0">
      <w:pPr>
        <w:pStyle w:val="Heading3"/>
      </w:pPr>
      <w:bookmarkStart w:id="286" w:name="_Toc113803077"/>
      <w:r>
        <w:t>Discussion</w:t>
      </w:r>
      <w:bookmarkEnd w:id="286"/>
    </w:p>
    <w:p w14:paraId="4AEE0D15" w14:textId="3A40E9F3" w:rsidR="002E6192" w:rsidRDefault="00D908A0" w:rsidP="00D94EDE">
      <w:pPr>
        <w:ind w:firstLine="0"/>
        <w:rPr>
          <w:ins w:id="287" w:author="Chen Heller" w:date="2022-08-28T16:45:00Z"/>
        </w:rPr>
        <w:pPrChange w:id="288" w:author="Chen Heller" w:date="2022-09-12T16:31:00Z">
          <w:pPr/>
        </w:pPrChange>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w:t>
      </w:r>
      <w:del w:id="289" w:author="Chen Heller" w:date="2022-09-10T09:08:00Z">
        <w:r w:rsidR="008F6CE0" w:rsidDel="00333DEB">
          <w:delText>our</w:delText>
        </w:r>
      </w:del>
      <w:ins w:id="290" w:author="Chen Heller" w:date="2022-09-10T09:08:00Z">
        <w:r w:rsidR="00333DEB">
          <w:t>my</w:t>
        </w:r>
      </w:ins>
      <w:r w:rsidR="008F6CE0">
        <w:t xml:space="preserve">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although trend</w:t>
      </w:r>
      <w:r w:rsidR="007D6CBE">
        <w:t>s</w:t>
      </w:r>
      <w:r w:rsidR="00CE2020">
        <w:t xml:space="preserve"> </w:t>
      </w:r>
      <w:r w:rsidR="007D6CBE">
        <w:t xml:space="preserve">were </w:t>
      </w:r>
      <w:r w:rsidR="00CE2020">
        <w:t xml:space="preserve">found </w:t>
      </w:r>
      <w:r w:rsidR="007D6CBE">
        <w:t xml:space="preserve">for </w:t>
      </w:r>
      <w:r w:rsidR="00CE2020">
        <w:t xml:space="preserve">some of them. </w:t>
      </w:r>
      <w:r w:rsidR="007D6CBE">
        <w:t>As</w:t>
      </w:r>
      <w:r w:rsidR="000D2A7B">
        <w:t xml:space="preserve"> </w:t>
      </w:r>
      <w:del w:id="291" w:author="Chen Heller" w:date="2022-08-28T09:12:00Z">
        <w:r w:rsidR="000D2A7B" w:rsidDel="00E828D4">
          <w:delText>t</w:delText>
        </w:r>
        <w:r w:rsidR="00CA4735" w:rsidDel="00E828D4">
          <w:delText xml:space="preserve">his </w:delText>
        </w:r>
      </w:del>
      <w:ins w:id="292" w:author="Chen Heller" w:date="2022-08-28T09:12:00Z">
        <w:r w:rsidR="00E828D4">
          <w:t xml:space="preserve">the </w:t>
        </w:r>
      </w:ins>
      <w:r w:rsidR="00CA4735">
        <w:t xml:space="preserve">trend was most prominent in the reach area </w:t>
      </w:r>
      <w:r w:rsidR="00292BAC">
        <w:t>variable</w:t>
      </w:r>
      <w:r w:rsidR="006157BA">
        <w:t xml:space="preserve">, </w:t>
      </w:r>
      <w:r w:rsidR="00CA5D3E">
        <w:t>I</w:t>
      </w:r>
      <w:r w:rsidR="007D6CBE">
        <w:t xml:space="preserve"> reasoned that </w:t>
      </w:r>
      <w:r w:rsidR="00C92864">
        <w:t xml:space="preserve">it might be </w:t>
      </w:r>
      <w:r w:rsidR="008D07B1">
        <w:t xml:space="preserve">the optimal variable for probing unconscious </w:t>
      </w:r>
      <w:r w:rsidR="003B25EF">
        <w:t>processing</w:t>
      </w:r>
      <w:r w:rsidR="008F6040">
        <w:t xml:space="preserve">, and accordingly decided to </w:t>
      </w:r>
      <w:r w:rsidR="008F6040">
        <w:lastRenderedPageBreak/>
        <w:t>focus on it in subsequent experiments</w:t>
      </w:r>
      <w:r w:rsidR="008D07B1">
        <w:t xml:space="preserve">.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w:t>
      </w:r>
    </w:p>
    <w:p w14:paraId="1A5CB4EB" w14:textId="77777777" w:rsidR="007C40F4" w:rsidRDefault="00B21DF2" w:rsidP="006238E0">
      <w:pPr>
        <w:pStyle w:val="NoSpacing"/>
        <w:bidi w:val="0"/>
      </w:pPr>
      <w:del w:id="293" w:author="Chen Heller" w:date="2022-08-28T16:45:00Z">
        <w:r w:rsidDel="002E6192">
          <w:delText xml:space="preserve">This pattern of </w:delText>
        </w:r>
        <w:r w:rsidR="00E314FB" w:rsidDel="002E6192">
          <w:delText xml:space="preserve">results </w:delText>
        </w:r>
        <w:r w:rsidDel="002E6192">
          <w:delText xml:space="preserve">might imply </w:delText>
        </w:r>
        <w:r w:rsidR="007D0716" w:rsidDel="002E6192">
          <w:delText xml:space="preserve">that </w:delText>
        </w:r>
        <w:r w:rsidR="002D5AD2" w:rsidDel="002E6192">
          <w:delText xml:space="preserve">the conflict created by the prime in the incongruent condition is resolved before </w:delText>
        </w:r>
        <w:r w:rsidR="00E314FB" w:rsidDel="002E6192">
          <w:delText>the movement starts</w:delText>
        </w:r>
        <w:r w:rsidR="00C20D1C" w:rsidDel="002E6192">
          <w:delText xml:space="preserve"> </w:delText>
        </w:r>
        <w:r w:rsidR="002D5AD2" w:rsidDel="002E6192">
          <w:delText>which might explain why a</w:delText>
        </w:r>
        <w:r w:rsidR="00775994" w:rsidDel="002E6192">
          <w:delText>n</w:delText>
        </w:r>
        <w:r w:rsidR="002D5AD2" w:rsidDel="002E6192">
          <w:delText xml:space="preserve"> unconscious effect </w:delText>
        </w:r>
        <w:r w:rsidR="00FF3F69" w:rsidDel="002E6192">
          <w:delText>was hardly</w:delText>
        </w:r>
        <w:r w:rsidR="00DD0F93" w:rsidDel="002E6192">
          <w:delText xml:space="preserve"> seen</w:delText>
        </w:r>
      </w:del>
    </w:p>
    <w:p w14:paraId="05C06A55" w14:textId="1609DBC3" w:rsidR="00A95B10" w:rsidRDefault="008E682E" w:rsidP="006238E0">
      <w:pPr>
        <w:pStyle w:val="Heading2"/>
      </w:pPr>
      <w:bookmarkStart w:id="294" w:name="_Toc113803078"/>
      <w:r>
        <w:t xml:space="preserve">Pilot </w:t>
      </w:r>
      <w:r w:rsidR="00ED60E1">
        <w:t>Exp</w:t>
      </w:r>
      <w:r>
        <w:t>eriment</w:t>
      </w:r>
      <w:r w:rsidR="00ED60E1">
        <w:t xml:space="preserve"> 2</w:t>
      </w:r>
      <w:bookmarkEnd w:id="294"/>
    </w:p>
    <w:p w14:paraId="43984158" w14:textId="23CDA89A" w:rsidR="00B01E98" w:rsidRDefault="00B01E98" w:rsidP="00D94EDE">
      <w:pPr>
        <w:ind w:firstLine="0"/>
        <w:pPrChange w:id="295" w:author="Chen Heller" w:date="2022-09-12T16:31:00Z">
          <w:pPr/>
        </w:pPrChange>
      </w:pPr>
      <w:r>
        <w:t xml:space="preserve">Given the results of Experiment 1, </w:t>
      </w:r>
      <w:del w:id="296" w:author="Chen Heller" w:date="2022-08-28T17:25:00Z">
        <w:r w:rsidDel="00422CDA">
          <w:delText>I tried to understand why the effect did not emerge and how to improve the paradigm so to increase the chances for finding an effect</w:delText>
        </w:r>
      </w:del>
      <w:ins w:id="297" w:author="Chen Heller" w:date="2022-08-28T17:25:00Z">
        <w:r w:rsidR="00422CDA">
          <w:t>an explanation is called for</w:t>
        </w:r>
      </w:ins>
      <w:ins w:id="298" w:author="Chen Heller" w:date="2022-08-28T17:26:00Z">
        <w:r w:rsidR="00422CDA">
          <w:t xml:space="preserve">, which </w:t>
        </w:r>
      </w:ins>
      <w:ins w:id="299" w:author="Chen Heller" w:date="2022-09-10T09:19:00Z">
        <w:r w:rsidR="007F0E1E">
          <w:t>calrifies</w:t>
        </w:r>
      </w:ins>
      <w:ins w:id="300" w:author="Chen Heller" w:date="2022-08-28T17:26:00Z">
        <w:r w:rsidR="00422CDA">
          <w:t xml:space="preserve"> </w:t>
        </w:r>
      </w:ins>
      <w:ins w:id="301" w:author="Chen Heller" w:date="2022-08-28T17:25:00Z">
        <w:r w:rsidR="00422CDA">
          <w:t xml:space="preserve">why </w:t>
        </w:r>
      </w:ins>
      <w:ins w:id="302" w:author="Chen Heller" w:date="2022-08-28T17:26:00Z">
        <w:r w:rsidR="00422CDA">
          <w:t xml:space="preserve">a congruency effect did not emerge and how can the paradigm be improved </w:t>
        </w:r>
        <w:r w:rsidR="001D6512">
          <w:t>to promote it</w:t>
        </w:r>
      </w:ins>
      <w:r>
        <w:t xml:space="preserve">. A possible </w:t>
      </w:r>
      <w:del w:id="303" w:author="Chen Heller" w:date="2022-08-28T17:27:00Z">
        <w:r w:rsidDel="001D6512">
          <w:delText xml:space="preserve">reason </w:delText>
        </w:r>
      </w:del>
      <w:ins w:id="304" w:author="Chen Heller" w:date="2022-08-28T17:27:00Z">
        <w:r w:rsidR="001D6512">
          <w:t>expl</w:t>
        </w:r>
      </w:ins>
      <w:ins w:id="305" w:author="Chen Heller" w:date="2022-08-28T17:28:00Z">
        <w:r w:rsidR="001D6512">
          <w:t>a</w:t>
        </w:r>
      </w:ins>
      <w:ins w:id="306" w:author="Chen Heller" w:date="2022-08-28T17:27:00Z">
        <w:r w:rsidR="001D6512">
          <w:t xml:space="preserve">nation </w:t>
        </w:r>
      </w:ins>
      <w:r>
        <w:t xml:space="preserve">for the null result </w:t>
      </w:r>
      <w:ins w:id="307" w:author="Chen Heller" w:date="2022-08-28T17:27:00Z">
        <w:r w:rsidR="001D6512">
          <w:t xml:space="preserve">can be </w:t>
        </w:r>
      </w:ins>
      <w:ins w:id="308" w:author="Chen Heller" w:date="2022-08-29T15:39:00Z">
        <w:r w:rsidR="00036854">
          <w:t>given</w:t>
        </w:r>
      </w:ins>
      <w:ins w:id="309" w:author="Chen Heller" w:date="2022-08-28T17:27:00Z">
        <w:r w:rsidR="001D6512">
          <w:t xml:space="preserve"> using an evidence accumulation model as was done in </w:t>
        </w:r>
      </w:ins>
      <w:r w:rsidR="00CA1081">
        <w:fldChar w:fldCharType="begin"/>
      </w:r>
      <w:r w:rsidR="00DF420B">
        <w:instrText xml:space="preserve"> ADDIN ZOTERO_ITEM CSL_CITATION {"citationID":"3et3USG6","properties":{"formattedCitation":"(Mattler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CA1081">
        <w:fldChar w:fldCharType="separate"/>
      </w:r>
      <w:r w:rsidR="00DF420B" w:rsidRPr="00DF420B">
        <w:rPr>
          <w:rFonts w:ascii="Times New Roman" w:hAnsi="Times New Roman" w:cs="Times New Roman"/>
        </w:rPr>
        <w:t xml:space="preserve">Mattler &amp; Palmer, </w:t>
      </w:r>
      <w:r w:rsidR="00DF420B">
        <w:rPr>
          <w:rFonts w:ascii="Times New Roman" w:hAnsi="Times New Roman" w:cs="Times New Roman"/>
        </w:rPr>
        <w:t>(</w:t>
      </w:r>
      <w:r w:rsidR="00DF420B" w:rsidRPr="00DF420B">
        <w:rPr>
          <w:rFonts w:ascii="Times New Roman" w:hAnsi="Times New Roman" w:cs="Times New Roman"/>
        </w:rPr>
        <w:t>2012)</w:t>
      </w:r>
      <w:r w:rsidR="00CA1081">
        <w:fldChar w:fldCharType="end"/>
      </w:r>
      <w:ins w:id="310" w:author="Chen Heller" w:date="2022-08-28T17:27:00Z">
        <w:r w:rsidR="001D6512">
          <w:t xml:space="preserve">. </w:t>
        </w:r>
      </w:ins>
      <w:ins w:id="311" w:author="Chen Heller" w:date="2022-08-28T17:32:00Z">
        <w:r w:rsidR="0012516F">
          <w:t>In t</w:t>
        </w:r>
      </w:ins>
      <w:ins w:id="312" w:author="Chen Heller" w:date="2022-08-28T17:28:00Z">
        <w:r w:rsidR="00350EBF">
          <w:t>his model</w:t>
        </w:r>
      </w:ins>
      <w:ins w:id="313" w:author="Chen Heller" w:date="2022-08-28T17:35:00Z">
        <w:r w:rsidR="00BB5672">
          <w:t>,</w:t>
        </w:r>
      </w:ins>
      <w:ins w:id="314" w:author="Chen Heller" w:date="2022-08-28T17:28:00Z">
        <w:r w:rsidR="00350EBF">
          <w:t xml:space="preserve"> </w:t>
        </w:r>
      </w:ins>
      <w:ins w:id="315" w:author="Chen Heller" w:date="2022-08-28T17:32:00Z">
        <w:r w:rsidR="0047776D">
          <w:t xml:space="preserve">which is used to model decision making processes, </w:t>
        </w:r>
      </w:ins>
      <w:ins w:id="316" w:author="Chen Heller" w:date="2022-08-28T17:33:00Z">
        <w:r w:rsidR="0047776D">
          <w:t>the presentation of a stimul</w:t>
        </w:r>
      </w:ins>
      <w:ins w:id="317" w:author="Chen Heller" w:date="2022-08-28T17:34:00Z">
        <w:r w:rsidR="002D19AE">
          <w:t>us</w:t>
        </w:r>
      </w:ins>
      <w:ins w:id="318" w:author="Chen Heller" w:date="2022-08-28T17:33:00Z">
        <w:r w:rsidR="0047776D">
          <w:t xml:space="preserve"> </w:t>
        </w:r>
      </w:ins>
      <w:ins w:id="319" w:author="Chen Heller" w:date="2022-08-28T17:34:00Z">
        <w:r w:rsidR="00C90608">
          <w:t xml:space="preserve">commences an </w:t>
        </w:r>
      </w:ins>
      <w:ins w:id="320" w:author="Chen Heller" w:date="2022-08-28T17:27:00Z">
        <w:r w:rsidR="001D6512">
          <w:t>evidence accumulat</w:t>
        </w:r>
      </w:ins>
      <w:ins w:id="321" w:author="Chen Heller" w:date="2022-08-28T17:35:00Z">
        <w:r w:rsidR="00F34BA1">
          <w:t>ion process</w:t>
        </w:r>
      </w:ins>
      <w:ins w:id="322" w:author="Chen Heller" w:date="2022-08-28T17:27:00Z">
        <w:r w:rsidR="001D6512">
          <w:t xml:space="preserve"> in favor of </w:t>
        </w:r>
      </w:ins>
      <w:ins w:id="323" w:author="Chen Heller" w:date="2022-09-08T14:21:00Z">
        <w:r w:rsidR="00520B5B">
          <w:t xml:space="preserve">the </w:t>
        </w:r>
      </w:ins>
      <w:ins w:id="324" w:author="Chen Heller" w:date="2022-08-28T17:27:00Z">
        <w:r w:rsidR="001D6512">
          <w:t xml:space="preserve">response </w:t>
        </w:r>
      </w:ins>
      <w:ins w:id="325" w:author="Chen Heller" w:date="2022-08-28T17:35:00Z">
        <w:r w:rsidR="00F34BA1">
          <w:t xml:space="preserve">that </w:t>
        </w:r>
      </w:ins>
      <w:ins w:id="326" w:author="Chen Heller" w:date="2022-08-28T17:34:00Z">
        <w:r w:rsidR="002D19AE">
          <w:t>correspond</w:t>
        </w:r>
      </w:ins>
      <w:ins w:id="327" w:author="Chen Heller" w:date="2022-08-28T17:35:00Z">
        <w:r w:rsidR="00F34BA1">
          <w:t>s</w:t>
        </w:r>
      </w:ins>
      <w:ins w:id="328" w:author="Chen Heller" w:date="2022-08-28T17:34:00Z">
        <w:r w:rsidR="002D19AE">
          <w:t xml:space="preserve"> to the </w:t>
        </w:r>
      </w:ins>
      <w:ins w:id="329" w:author="Chen Heller" w:date="2022-08-28T17:27:00Z">
        <w:r w:rsidR="001D6512">
          <w:t xml:space="preserve">stimulus. </w:t>
        </w:r>
      </w:ins>
      <w:ins w:id="330" w:author="Chen Heller" w:date="2022-09-08T14:22:00Z">
        <w:r w:rsidR="00956CA8">
          <w:t>E</w:t>
        </w:r>
      </w:ins>
      <w:ins w:id="331" w:author="Chen Heller" w:date="2022-08-28T17:27:00Z">
        <w:r w:rsidR="001D6512">
          <w:t xml:space="preserve">vidence </w:t>
        </w:r>
      </w:ins>
      <w:ins w:id="332" w:author="Chen Heller" w:date="2022-09-08T14:23:00Z">
        <w:r w:rsidR="00956CA8">
          <w:t>builds</w:t>
        </w:r>
      </w:ins>
      <w:ins w:id="333" w:author="Chen Heller" w:date="2022-09-08T14:22:00Z">
        <w:r w:rsidR="00956CA8">
          <w:t xml:space="preserve"> up </w:t>
        </w:r>
      </w:ins>
      <w:ins w:id="334" w:author="Chen Heller" w:date="2022-09-10T09:20:00Z">
        <w:r w:rsidR="007F0E1E">
          <w:t>to</w:t>
        </w:r>
      </w:ins>
      <w:ins w:id="335" w:author="Chen Heller" w:date="2022-09-08T14:22:00Z">
        <w:r w:rsidR="00956CA8">
          <w:t xml:space="preserve"> a</w:t>
        </w:r>
      </w:ins>
      <w:ins w:id="336" w:author="Chen Heller" w:date="2022-08-28T17:27:00Z">
        <w:r w:rsidR="001D6512">
          <w:t xml:space="preserve"> threshold</w:t>
        </w:r>
      </w:ins>
      <w:ins w:id="337" w:author="Chen Heller" w:date="2022-09-08T14:23:00Z">
        <w:r w:rsidR="00956CA8">
          <w:t xml:space="preserve">, </w:t>
        </w:r>
      </w:ins>
      <w:ins w:id="338" w:author="Chen Heller" w:date="2022-09-10T09:20:00Z">
        <w:r w:rsidR="00EF0DD5">
          <w:t xml:space="preserve">and once it is reached </w:t>
        </w:r>
      </w:ins>
      <w:ins w:id="339" w:author="Chen Heller" w:date="2022-08-28T17:36:00Z">
        <w:r w:rsidR="00C43686">
          <w:t xml:space="preserve">a </w:t>
        </w:r>
      </w:ins>
      <w:ins w:id="340" w:author="Chen Heller" w:date="2022-08-28T17:27:00Z">
        <w:r w:rsidR="001D6512">
          <w:t xml:space="preserve">decision is made. </w:t>
        </w:r>
      </w:ins>
      <w:ins w:id="341" w:author="Chen Heller" w:date="2022-08-28T17:38:00Z">
        <w:r w:rsidR="00941782">
          <w:t xml:space="preserve">If an opposing stimulus is presented </w:t>
        </w:r>
        <w:r w:rsidR="00A51F1D">
          <w:t>b</w:t>
        </w:r>
      </w:ins>
      <w:ins w:id="342" w:author="Chen Heller" w:date="2022-08-28T17:39:00Z">
        <w:r w:rsidR="00A51F1D">
          <w:t xml:space="preserve">efore the threshold is reached, </w:t>
        </w:r>
      </w:ins>
      <w:ins w:id="343" w:author="Chen Heller" w:date="2022-08-28T17:27:00Z">
        <w:r w:rsidR="001D6512">
          <w:t xml:space="preserve">evidence </w:t>
        </w:r>
      </w:ins>
      <w:ins w:id="344" w:author="Chen Heller" w:date="2022-08-28T17:38:00Z">
        <w:r w:rsidR="00A51F1D">
          <w:t xml:space="preserve">starts to accumulate </w:t>
        </w:r>
      </w:ins>
      <w:ins w:id="345" w:author="Chen Heller" w:date="2022-08-28T17:39:00Z">
        <w:r w:rsidR="00A51F1D">
          <w:t>in the opposite direction</w:t>
        </w:r>
        <w:r w:rsidR="00927717">
          <w:t xml:space="preserve">, and the </w:t>
        </w:r>
      </w:ins>
      <w:ins w:id="346" w:author="Chen Heller" w:date="2022-08-28T17:40:00Z">
        <w:r w:rsidR="00927717">
          <w:t xml:space="preserve">decision making </w:t>
        </w:r>
      </w:ins>
      <w:ins w:id="347" w:author="Chen Heller" w:date="2022-08-28T17:39:00Z">
        <w:r w:rsidR="00927717">
          <w:t>is delayed</w:t>
        </w:r>
      </w:ins>
      <w:ins w:id="348" w:author="Chen Heller" w:date="2022-08-28T17:27:00Z">
        <w:r w:rsidR="001D6512">
          <w:t xml:space="preserve">. </w:t>
        </w:r>
      </w:ins>
      <w:ins w:id="349" w:author="Chen Heller" w:date="2022-08-28T17:37:00Z">
        <w:r w:rsidR="00941782">
          <w:t>This is the case for incongruent trials in priming paradigm</w:t>
        </w:r>
      </w:ins>
      <w:ins w:id="350" w:author="Chen Heller" w:date="2022-09-08T14:24:00Z">
        <w:r w:rsidR="00572C24">
          <w:t>s</w:t>
        </w:r>
      </w:ins>
      <w:ins w:id="351" w:author="Chen Heller" w:date="2022-08-28T17:37:00Z">
        <w:r w:rsidR="00941782">
          <w:t xml:space="preserve">, where the prime </w:t>
        </w:r>
      </w:ins>
      <w:ins w:id="352" w:author="Chen Heller" w:date="2022-08-28T17:40:00Z">
        <w:r w:rsidR="00927717">
          <w:t xml:space="preserve">and </w:t>
        </w:r>
      </w:ins>
      <w:ins w:id="353" w:author="Chen Heller" w:date="2022-09-08T14:24:00Z">
        <w:r w:rsidR="004B004B">
          <w:t xml:space="preserve">the </w:t>
        </w:r>
      </w:ins>
      <w:ins w:id="354" w:author="Chen Heller" w:date="2022-08-28T17:40:00Z">
        <w:r w:rsidR="00927717">
          <w:t xml:space="preserve">target </w:t>
        </w:r>
      </w:ins>
      <w:ins w:id="355" w:author="Chen Heller" w:date="2022-09-08T14:24:00Z">
        <w:r w:rsidR="00572C24">
          <w:t xml:space="preserve">provide </w:t>
        </w:r>
      </w:ins>
      <w:ins w:id="356" w:author="Chen Heller" w:date="2022-08-28T17:38:00Z">
        <w:r w:rsidR="00941782">
          <w:t xml:space="preserve">contradictory </w:t>
        </w:r>
      </w:ins>
      <w:ins w:id="357" w:author="Chen Heller" w:date="2022-08-28T17:40:00Z">
        <w:r w:rsidR="00927717">
          <w:t>evidence</w:t>
        </w:r>
      </w:ins>
      <w:ins w:id="358" w:author="Chen Heller" w:date="2022-08-28T17:38:00Z">
        <w:r w:rsidR="00941782">
          <w:t xml:space="preserve">. </w:t>
        </w:r>
      </w:ins>
      <w:ins w:id="359" w:author="Chen Heller" w:date="2022-09-08T14:25:00Z">
        <w:r w:rsidR="004B004B">
          <w:t xml:space="preserve">The delayed </w:t>
        </w:r>
      </w:ins>
      <w:ins w:id="360" w:author="Chen Heller" w:date="2022-09-08T14:26:00Z">
        <w:r w:rsidR="004B004B">
          <w:t>crossing</w:t>
        </w:r>
      </w:ins>
      <w:ins w:id="361" w:author="Chen Heller" w:date="2022-09-08T14:25:00Z">
        <w:r w:rsidR="004B004B">
          <w:t xml:space="preserve"> of the threshold </w:t>
        </w:r>
      </w:ins>
      <w:ins w:id="362" w:author="Chen Heller" w:date="2022-08-28T17:40:00Z">
        <w:r w:rsidR="002D23B9">
          <w:t xml:space="preserve">explains </w:t>
        </w:r>
      </w:ins>
      <w:ins w:id="363" w:author="Chen Heller" w:date="2022-08-28T17:27:00Z">
        <w:r w:rsidR="001D6512">
          <w:t xml:space="preserve">why incongruent trials often yield longer response times </w:t>
        </w:r>
      </w:ins>
      <w:ins w:id="364" w:author="Chen Heller" w:date="2022-08-28T17:41:00Z">
        <w:r w:rsidR="002D23B9">
          <w:t xml:space="preserve">compared to congruent trials </w:t>
        </w:r>
      </w:ins>
      <w:ins w:id="365" w:author="Chen Heller" w:date="2022-08-28T17:27:00Z">
        <w:r w:rsidR="001D6512">
          <w:t xml:space="preserve">in priming paradigms </w:t>
        </w:r>
      </w:ins>
      <w:r w:rsidR="006F7C4F">
        <w:fldChar w:fldCharType="begin"/>
      </w:r>
      <w:r w:rsidR="002761FE">
        <w:instrText xml:space="preserve"> ADDIN ZOTERO_ITEM CSL_CITATION {"citationID":"nIPoXtbn","properties":{"formattedCitation":"(Dehaene et al., 1998, 2001; Dell\\uc0\\u8217{}Acqua &amp; Grainger, 1999)","plainCitation":"(Dehaene et al., 1998, 2001; Dell’Acqua &amp; Grainger, 1999)","noteIndex":0},"citationItems":[{"id":427,"uris":["http://zotero.org/users/8275165/items/VBZWWCFN"],"itemData":{"id":427,"type":"article-journal","language":"en","page":"4","source":"Zotero","title":"Imaging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id":285,"uris":["http://zotero.org/users/8275165/items/BQV28N3A"],"itemData":{"id":285,"type":"article-journal","abstract":"Three experiments examined the effects of unconsciously presented picture primes on semantic categorization and naming responses to both word and picture targets. Picture naming and word categorization responses to targets were faster and more accurate when the picture primes belonged to the same semantic category as the targets, so called priming effect. No priming was found when subjects performed a word reading task. When priming was evident, no difference was found between responses to targets that were nominally identical to primes (e.g. the picture of a lion followed by either the word LION or the picture of a lion) compared with nominally different targets from the same semantic category as the primes (e.g. the picture of an ELEPHANT followed by either the word LION or the picture of a lion). Responding did not differ signi®cantly from chance when subjects were asked to categorize the primes as natural objects vs. artifacts or as meaningful vs. meaningless objects in three distinct forcedchoice unspeeded tasks. q 1999 Elsevier Science B.V. All rights reserved.","container-title":"Cognition","DOI":"10.1016/S0010-0277(99)00049-9","ISSN":"00100277","issue":"1","journalAbbreviation":"Cognition","language":"en","page":"B1-B15","source":"DOI.org (Crossref)","title":"Unconscious semantic priming from pictures","volume":"73","author":[{"family":"Dell'Acqua","given":"Roberto"},{"family":"Grainger","given":"Jonathan"}],"issued":{"date-parts":[["1999",11]]}}}],"schema":"https://github.com/citation-style-language/schema/raw/master/csl-citation.json"} </w:instrText>
      </w:r>
      <w:r w:rsidR="006F7C4F">
        <w:fldChar w:fldCharType="separate"/>
      </w:r>
      <w:r w:rsidR="002761FE" w:rsidRPr="002761FE">
        <w:rPr>
          <w:rFonts w:ascii="Times New Roman" w:hAnsi="Times New Roman" w:cs="Times New Roman"/>
        </w:rPr>
        <w:t>(Dehaene et al., 1998, 2001; Dell’Acqua &amp; Grainger, 1999)</w:t>
      </w:r>
      <w:r w:rsidR="006F7C4F">
        <w:fldChar w:fldCharType="end"/>
      </w:r>
      <w:ins w:id="366" w:author="Chen Heller" w:date="2022-08-28T17:27:00Z">
        <w:r w:rsidR="001D6512">
          <w:t xml:space="preserve">. </w:t>
        </w:r>
      </w:ins>
      <w:ins w:id="367" w:author="Chen Heller" w:date="2022-08-28T17:41:00Z">
        <w:r w:rsidR="002D23B9">
          <w:t>However</w:t>
        </w:r>
      </w:ins>
      <w:ins w:id="368" w:author="Chen Heller" w:date="2022-09-08T14:28:00Z">
        <w:r w:rsidR="00DD4ECB">
          <w:t>,</w:t>
        </w:r>
      </w:ins>
      <w:ins w:id="369" w:author="Chen Heller" w:date="2022-08-28T17:41:00Z">
        <w:r w:rsidR="002D23B9">
          <w:t xml:space="preserve"> </w:t>
        </w:r>
      </w:ins>
      <w:ins w:id="370" w:author="Chen Heller" w:date="2022-09-08T14:27:00Z">
        <w:r w:rsidR="002B3D75">
          <w:t xml:space="preserve">in my experiment </w:t>
        </w:r>
      </w:ins>
      <w:ins w:id="371" w:author="Chen Heller" w:date="2022-08-28T17:42:00Z">
        <w:r w:rsidR="00C07B4A">
          <w:t xml:space="preserve">the </w:t>
        </w:r>
      </w:ins>
      <w:ins w:id="372" w:author="Chen Heller" w:date="2022-08-28T17:27:00Z">
        <w:r w:rsidR="001D6512">
          <w:t xml:space="preserve">movement duration </w:t>
        </w:r>
      </w:ins>
      <w:ins w:id="373" w:author="Chen Heller" w:date="2022-09-08T14:27:00Z">
        <w:r w:rsidR="002B3D75">
          <w:t>was identical for both conditions. Consequently</w:t>
        </w:r>
      </w:ins>
      <w:ins w:id="374" w:author="Chen Heller" w:date="2022-09-08T14:28:00Z">
        <w:r w:rsidR="006F51CB">
          <w:t>,</w:t>
        </w:r>
      </w:ins>
      <w:ins w:id="375" w:author="Chen Heller" w:date="2022-09-08T14:27:00Z">
        <w:r w:rsidR="002B3D75">
          <w:t xml:space="preserve"> </w:t>
        </w:r>
      </w:ins>
      <w:ins w:id="376" w:author="Chen Heller" w:date="2022-08-28T17:27:00Z">
        <w:r w:rsidR="001D6512">
          <w:t xml:space="preserve">I </w:t>
        </w:r>
      </w:ins>
      <w:ins w:id="377" w:author="Chen Heller" w:date="2022-09-08T14:28:00Z">
        <w:r w:rsidR="002B3D75">
          <w:t xml:space="preserve">reasoned </w:t>
        </w:r>
      </w:ins>
      <w:ins w:id="378" w:author="Chen Heller" w:date="2022-08-28T17:42:00Z">
        <w:r w:rsidR="00C07B4A">
          <w:t xml:space="preserve">that </w:t>
        </w:r>
      </w:ins>
      <w:ins w:id="379" w:author="Chen Heller" w:date="2022-08-28T17:27:00Z">
        <w:r w:rsidR="001D6512">
          <w:t xml:space="preserve">the </w:t>
        </w:r>
      </w:ins>
      <w:ins w:id="380" w:author="Chen Heller" w:date="2022-09-08T14:28:00Z">
        <w:r w:rsidR="006F51CB">
          <w:t xml:space="preserve">decision is made </w:t>
        </w:r>
      </w:ins>
      <w:ins w:id="381" w:author="Chen Heller" w:date="2022-08-28T17:27:00Z">
        <w:r w:rsidR="001D6512">
          <w:t xml:space="preserve">before the movement </w:t>
        </w:r>
      </w:ins>
      <w:ins w:id="382" w:author="Chen Heller" w:date="2022-09-08T14:28:00Z">
        <w:r w:rsidR="006F51CB">
          <w:t xml:space="preserve">has </w:t>
        </w:r>
      </w:ins>
      <w:ins w:id="383" w:author="Chen Heller" w:date="2022-08-28T17:27:00Z">
        <w:r w:rsidR="001D6512">
          <w:t xml:space="preserve">started. This </w:t>
        </w:r>
      </w:ins>
      <w:ins w:id="384" w:author="Chen Heller" w:date="2022-09-08T14:28:00Z">
        <w:r w:rsidR="006F51CB">
          <w:t xml:space="preserve">notion </w:t>
        </w:r>
      </w:ins>
      <w:ins w:id="385" w:author="Chen Heller" w:date="2022-08-28T17:43:00Z">
        <w:r w:rsidR="001C2384">
          <w:t xml:space="preserve">was </w:t>
        </w:r>
      </w:ins>
      <w:ins w:id="386" w:author="Chen Heller" w:date="2022-08-28T17:27:00Z">
        <w:r w:rsidR="001D6512">
          <w:t>supported by the slightly longer reaction time in the incongruent condition</w:t>
        </w:r>
      </w:ins>
      <w:ins w:id="387" w:author="Chen Heller" w:date="2022-09-08T14:28:00Z">
        <w:r w:rsidR="006F51CB">
          <w:t>, sug</w:t>
        </w:r>
      </w:ins>
      <w:ins w:id="388" w:author="Chen Heller" w:date="2022-09-08T14:29:00Z">
        <w:r w:rsidR="006F51CB">
          <w:t xml:space="preserve">gesting that </w:t>
        </w:r>
      </w:ins>
      <w:ins w:id="389" w:author="Chen Heller" w:date="2022-08-28T17:27:00Z">
        <w:r w:rsidR="001D6512">
          <w:t>participants first reached their decision threshold and only then initiated their movement</w:t>
        </w:r>
      </w:ins>
      <w:ins w:id="390" w:author="Chen Heller" w:date="2022-09-08T14:29:00Z">
        <w:r w:rsidR="000402D6">
          <w:t>. As a result</w:t>
        </w:r>
      </w:ins>
      <w:ins w:id="391" w:author="Chen Heller" w:date="2022-09-10T09:21:00Z">
        <w:r w:rsidR="00EF0DD5">
          <w:t>,</w:t>
        </w:r>
      </w:ins>
      <w:ins w:id="392" w:author="Chen Heller" w:date="2022-09-08T14:29:00Z">
        <w:r w:rsidR="000402D6">
          <w:t xml:space="preserve"> </w:t>
        </w:r>
      </w:ins>
      <w:ins w:id="393" w:author="Chen Heller" w:date="2022-08-28T17:27:00Z">
        <w:r w:rsidR="001D6512">
          <w:t xml:space="preserve">the congruency effect </w:t>
        </w:r>
      </w:ins>
      <w:ins w:id="394" w:author="Chen Heller" w:date="2022-09-08T14:29:00Z">
        <w:r w:rsidR="000402D6">
          <w:t xml:space="preserve">was not </w:t>
        </w:r>
      </w:ins>
      <w:ins w:id="395" w:author="Chen Heller" w:date="2022-08-28T17:27:00Z">
        <w:r w:rsidR="001D6512">
          <w:t>expressed in the movement itself.</w:t>
        </w:r>
      </w:ins>
      <w:del w:id="396" w:author="Chen Heller" w:date="2022-08-28T17:27:00Z">
        <w:r w:rsidDel="001D6512">
          <w:delText xml:space="preserve">might be that the conflict between the prime and the target… </w:delText>
        </w:r>
      </w:del>
    </w:p>
    <w:p w14:paraId="06EA5D8B" w14:textId="33B02427" w:rsidR="002945D9" w:rsidRDefault="00372631" w:rsidP="006238E0">
      <w:del w:id="397" w:author="Chen Heller" w:date="2022-08-28T17:43:00Z">
        <w:r w:rsidDel="001C2384">
          <w:delText xml:space="preserve">For an </w:delText>
        </w:r>
        <w:r w:rsidR="00A95B10" w:rsidDel="001C2384">
          <w:delText xml:space="preserve">unconscious effect </w:delText>
        </w:r>
        <w:r w:rsidDel="001C2384">
          <w:delText xml:space="preserve">to be reflected </w:delText>
        </w:r>
        <w:r w:rsidR="00A95B10" w:rsidDel="001C2384">
          <w:delText>in the reaching trajectories</w:delText>
        </w:r>
        <w:r w:rsidDel="001C2384">
          <w:delText>,</w:delText>
        </w:r>
        <w:r w:rsidR="00A95B10" w:rsidDel="001C2384">
          <w:delText xml:space="preserve"> the </w:delText>
        </w:r>
        <w:r w:rsidR="00E942CE" w:rsidDel="001C2384">
          <w:delText xml:space="preserve">conflict </w:delText>
        </w:r>
        <w:r w:rsidDel="001C2384">
          <w:delText xml:space="preserve">that it produces has to be present </w:delText>
        </w:r>
        <w:r w:rsidR="00C2473A" w:rsidDel="001C2384">
          <w:delText xml:space="preserve">while </w:delText>
        </w:r>
        <w:r w:rsidR="00762D69" w:rsidDel="001C2384">
          <w:delText>the reaching is performed.</w:delText>
        </w:r>
        <w:r w:rsidR="008872B1" w:rsidDel="001C2384">
          <w:delText xml:space="preserve"> The longer </w:delText>
        </w:r>
        <w:r w:rsidR="00664BFD" w:rsidDel="001C2384">
          <w:delText>reaction</w:delText>
        </w:r>
        <w:r w:rsidR="008872B1" w:rsidDel="001C2384">
          <w:delText xml:space="preserve"> time </w:delText>
        </w:r>
        <w:r w:rsidR="0066358C" w:rsidDel="001C2384">
          <w:delText xml:space="preserve">for incongruent trials </w:delText>
        </w:r>
        <w:r w:rsidR="008872B1" w:rsidDel="001C2384">
          <w:delText xml:space="preserve">in experiment one implied this was not the case. </w:delText>
        </w:r>
      </w:del>
      <w:r w:rsidR="002945D9">
        <w:t>Therefor</w:t>
      </w:r>
      <w:r w:rsidR="0066358C">
        <w:t xml:space="preserve"> in experiment </w:t>
      </w:r>
      <w:del w:id="398" w:author="Chen Heller" w:date="2022-09-10T09:21:00Z">
        <w:r w:rsidR="00B01E98" w:rsidDel="001406C6">
          <w:rPr>
            <w:rFonts w:hint="cs"/>
            <w:rtl/>
          </w:rPr>
          <w:delText>2</w:delText>
        </w:r>
      </w:del>
      <w:ins w:id="399" w:author="Chen Heller" w:date="2022-09-10T09:21:00Z">
        <w:r w:rsidR="001406C6">
          <w:t>2</w:t>
        </w:r>
      </w:ins>
      <w:r w:rsidR="004D25AA">
        <w:t>,</w:t>
      </w:r>
      <w:r w:rsidR="0066358C">
        <w:t xml:space="preserve"> </w:t>
      </w:r>
      <w:del w:id="400" w:author="Chen Heller" w:date="2022-09-08T14:29:00Z">
        <w:r w:rsidR="00FA3257" w:rsidDel="00C02897">
          <w:delText>movement onset</w:delText>
        </w:r>
      </w:del>
      <w:ins w:id="401" w:author="Chen Heller" w:date="2022-09-08T14:29:00Z">
        <w:r w:rsidR="00C02897">
          <w:t>reaction time</w:t>
        </w:r>
      </w:ins>
      <w:r w:rsidR="00FA3257">
        <w:t xml:space="preserve"> was restricted</w:t>
      </w:r>
      <w:r w:rsidR="00D0268C">
        <w:t>,</w:t>
      </w:r>
      <w:r w:rsidR="000150E7">
        <w:rPr>
          <w:rFonts w:hint="cs"/>
          <w:rtl/>
        </w:rPr>
        <w:t xml:space="preserve"> </w:t>
      </w:r>
      <w:r w:rsidR="00FA3257">
        <w:t xml:space="preserve">and </w:t>
      </w:r>
      <w:r w:rsidR="004D25AA">
        <w:t xml:space="preserve">movement duration was </w:t>
      </w:r>
      <w:r w:rsidR="00336D27">
        <w:t>decreased.</w:t>
      </w:r>
    </w:p>
    <w:p w14:paraId="45EC229A" w14:textId="63A7431F" w:rsidR="002B4328" w:rsidRDefault="002B4328" w:rsidP="006238E0">
      <w:r>
        <w:lastRenderedPageBreak/>
        <w:t xml:space="preserve">Since </w:t>
      </w:r>
      <w:r w:rsidR="000150E7">
        <w:t>quicker responses were required</w:t>
      </w:r>
      <w:r w:rsidR="00D0268C">
        <w:t>,</w:t>
      </w:r>
      <w:r w:rsidR="000150E7">
        <w:t xml:space="preserve"> </w:t>
      </w:r>
      <w:r>
        <w:t>a second training block</w:t>
      </w:r>
      <w:r w:rsidR="000150E7">
        <w:t xml:space="preserve"> was added</w:t>
      </w:r>
      <w:r w:rsidR="00B01E98">
        <w:t xml:space="preserve"> to make sure </w:t>
      </w:r>
      <w:del w:id="402" w:author="Chen Heller" w:date="2022-09-08T14:30:00Z">
        <w:r w:rsidR="00B01E98" w:rsidDel="001C003C">
          <w:delText xml:space="preserve">subjects </w:delText>
        </w:r>
      </w:del>
      <w:ins w:id="403" w:author="Chen Heller" w:date="2022-09-08T14:30:00Z">
        <w:r w:rsidR="001C003C">
          <w:t xml:space="preserve">participants </w:t>
        </w:r>
      </w:ins>
      <w:r w:rsidR="00B01E98">
        <w:t>learn to respond within the required time window</w:t>
      </w:r>
      <w:r w:rsidR="000150E7">
        <w:t xml:space="preserve">. </w:t>
      </w:r>
      <w:del w:id="404" w:author="Chen Heller" w:date="2022-09-08T14:30:00Z">
        <w:r w:rsidR="004B6630" w:rsidDel="00B1489D">
          <w:delText xml:space="preserve">The </w:delText>
        </w:r>
      </w:del>
      <w:ins w:id="405" w:author="Chen Heller" w:date="2022-09-08T14:30:00Z">
        <w:r w:rsidR="00B1489D">
          <w:t xml:space="preserve">I expected the </w:t>
        </w:r>
      </w:ins>
      <w:del w:id="406" w:author="Chen Heller" w:date="2022-08-28T17:47:00Z">
        <w:r w:rsidR="004B6630" w:rsidDel="0036328E">
          <w:delText xml:space="preserve">results </w:delText>
        </w:r>
      </w:del>
      <w:ins w:id="407" w:author="Chen Heller" w:date="2022-08-28T17:47:00Z">
        <w:r w:rsidR="0036328E">
          <w:t xml:space="preserve">movements </w:t>
        </w:r>
      </w:ins>
      <w:del w:id="408" w:author="Chen Heller" w:date="2022-09-08T14:30:00Z">
        <w:r w:rsidR="004B6630" w:rsidDel="00B1489D">
          <w:delText xml:space="preserve">were expected </w:delText>
        </w:r>
      </w:del>
      <w:r w:rsidR="004B6630">
        <w:t xml:space="preserve">to reflect a greater unconscious effect </w:t>
      </w:r>
      <w:r w:rsidR="0018258F">
        <w:t xml:space="preserve">than experiment </w:t>
      </w:r>
      <w:r w:rsidR="005A45EF">
        <w:t xml:space="preserve">1 </w:t>
      </w:r>
      <w:commentRangeStart w:id="409"/>
      <w:del w:id="410" w:author="Chen Heller" w:date="2022-08-28T17:46:00Z">
        <w:r w:rsidR="00DD0450" w:rsidDel="0036328E">
          <w:delText xml:space="preserve">seeing that </w:delText>
        </w:r>
        <w:r w:rsidR="0018258F" w:rsidDel="0036328E">
          <w:delText xml:space="preserve">an </w:delText>
        </w:r>
        <w:r w:rsidR="007D4D98" w:rsidDel="0036328E">
          <w:delText xml:space="preserve">overlap </w:delText>
        </w:r>
        <w:r w:rsidR="0018258F" w:rsidDel="0036328E">
          <w:delText xml:space="preserve">should exist between </w:delText>
        </w:r>
        <w:r w:rsidR="007D4D98" w:rsidDel="0036328E">
          <w:delText>the decision</w:delText>
        </w:r>
        <w:r w:rsidR="00BA6127" w:rsidDel="0036328E">
          <w:delText>-</w:delText>
        </w:r>
        <w:r w:rsidR="007D4D98" w:rsidDel="0036328E">
          <w:delText xml:space="preserve">making process </w:delText>
        </w:r>
        <w:r w:rsidR="0018258F" w:rsidDel="0036328E">
          <w:delText xml:space="preserve">and </w:delText>
        </w:r>
        <w:r w:rsidR="007D4D98" w:rsidDel="0036328E">
          <w:delText>the reaching movement</w:delText>
        </w:r>
        <w:commentRangeEnd w:id="409"/>
        <w:r w:rsidR="005A45EF" w:rsidDel="0036328E">
          <w:rPr>
            <w:rStyle w:val="CommentReference"/>
          </w:rPr>
          <w:commentReference w:id="409"/>
        </w:r>
        <w:r w:rsidR="007D4D98" w:rsidDel="0036328E">
          <w:delText>.</w:delText>
        </w:r>
      </w:del>
      <w:ins w:id="411" w:author="Chen Heller" w:date="2022-08-28T17:46:00Z">
        <w:r w:rsidR="0036328E">
          <w:t>cons</w:t>
        </w:r>
      </w:ins>
      <w:ins w:id="412" w:author="Chen Heller" w:date="2022-08-28T17:47:00Z">
        <w:r w:rsidR="0036328E">
          <w:t xml:space="preserve">idering that participants will not </w:t>
        </w:r>
      </w:ins>
      <w:ins w:id="413" w:author="Chen Heller" w:date="2022-08-28T17:48:00Z">
        <w:r w:rsidR="002745C1">
          <w:t xml:space="preserve">have enough time </w:t>
        </w:r>
      </w:ins>
      <w:ins w:id="414" w:author="Chen Heller" w:date="2022-08-28T17:47:00Z">
        <w:r w:rsidR="0036328E">
          <w:t xml:space="preserve">to make </w:t>
        </w:r>
      </w:ins>
      <w:ins w:id="415" w:author="Chen Heller" w:date="2022-08-28T17:48:00Z">
        <w:r w:rsidR="002745C1">
          <w:t xml:space="preserve">a </w:t>
        </w:r>
      </w:ins>
      <w:ins w:id="416" w:author="Chen Heller" w:date="2022-08-28T17:47:00Z">
        <w:r w:rsidR="0036328E">
          <w:t>decision before starting their movement.</w:t>
        </w:r>
      </w:ins>
    </w:p>
    <w:p w14:paraId="19BBC9B1" w14:textId="38FFCBE9" w:rsidR="007429C1" w:rsidRPr="00BA41CF" w:rsidRDefault="007429C1" w:rsidP="006238E0">
      <w:pPr>
        <w:pStyle w:val="Heading3"/>
      </w:pPr>
      <w:bookmarkStart w:id="417" w:name="_Toc113803079"/>
      <w:r>
        <w:t>Methods</w:t>
      </w:r>
      <w:bookmarkEnd w:id="417"/>
    </w:p>
    <w:p w14:paraId="54353DE0" w14:textId="77777777" w:rsidR="007429C1" w:rsidRDefault="007429C1" w:rsidP="006238E0">
      <w:pPr>
        <w:pStyle w:val="Heading4"/>
      </w:pPr>
      <w:bookmarkStart w:id="418" w:name="_Toc113803080"/>
      <w:r>
        <w:t>Participants</w:t>
      </w:r>
      <w:bookmarkEnd w:id="418"/>
    </w:p>
    <w:p w14:paraId="1993AB85" w14:textId="78F16F92" w:rsidR="007429C1" w:rsidRPr="00422E34" w:rsidRDefault="0004324F" w:rsidP="00D94EDE">
      <w:pPr>
        <w:ind w:firstLine="0"/>
        <w:pPrChange w:id="419" w:author="Chen Heller" w:date="2022-09-12T16:31:00Z">
          <w:pPr/>
        </w:pPrChange>
      </w:pPr>
      <w:del w:id="420" w:author="Chen Heller" w:date="2022-08-28T17:56:00Z">
        <w:r w:rsidDel="00566B31">
          <w:delText>15</w:delText>
        </w:r>
        <w:r w:rsidR="007429C1" w:rsidDel="00566B31">
          <w:delText xml:space="preserve"> </w:delText>
        </w:r>
      </w:del>
      <w:ins w:id="421" w:author="Chen Heller" w:date="2022-08-28T17:56:00Z">
        <w:r w:rsidR="00566B31">
          <w:t xml:space="preserve">9 </w:t>
        </w:r>
      </w:ins>
      <w:r w:rsidR="007429C1">
        <w:t>participants (</w:t>
      </w:r>
      <w:del w:id="422" w:author="Chen Heller" w:date="2022-08-28T17:58:00Z">
        <w:r w:rsidR="00BF2D47" w:rsidDel="00425C33">
          <w:delText>1</w:delText>
        </w:r>
        <w:r w:rsidR="00E674BB" w:rsidDel="00425C33">
          <w:delText>1</w:delText>
        </w:r>
        <w:r w:rsidR="006C2FEA" w:rsidDel="00425C33">
          <w:delText xml:space="preserve"> </w:delText>
        </w:r>
      </w:del>
      <w:ins w:id="423" w:author="Chen Heller" w:date="2022-08-28T17:58:00Z">
        <w:r w:rsidR="00425C33">
          <w:t xml:space="preserve">7 </w:t>
        </w:r>
      </w:ins>
      <w:r w:rsidR="007429C1">
        <w:t>females) were recruited for the stud</w:t>
      </w:r>
      <w:r w:rsidR="006378BF">
        <w:t>y</w:t>
      </w:r>
      <w:r w:rsidR="007429C1">
        <w:t xml:space="preserve"> (</w:t>
      </w:r>
      <w:r w:rsidR="00690952">
        <w:t xml:space="preserve">age: </w:t>
      </w:r>
      <w:r w:rsidR="007429C1">
        <w:t>M=</w:t>
      </w:r>
      <w:del w:id="424" w:author="Chen Heller" w:date="2022-08-28T17:59:00Z">
        <w:r w:rsidR="009D2718" w:rsidDel="00D46145">
          <w:delText>24.78</w:delText>
        </w:r>
      </w:del>
      <w:ins w:id="425" w:author="Chen Heller" w:date="2022-08-28T17:59:00Z">
        <w:r w:rsidR="00D46145">
          <w:t>23.66</w:t>
        </w:r>
      </w:ins>
      <w:r w:rsidR="007429C1">
        <w:t>, SD=</w:t>
      </w:r>
      <w:del w:id="426" w:author="Chen Heller" w:date="2022-08-28T18:01:00Z">
        <w:r w:rsidR="009D2718" w:rsidDel="008476D5">
          <w:delText>3.68</w:delText>
        </w:r>
      </w:del>
      <w:ins w:id="427" w:author="Chen Heller" w:date="2022-08-28T18:01:00Z">
        <w:r w:rsidR="008476D5">
          <w:t>2.44</w:t>
        </w:r>
      </w:ins>
      <w:r w:rsidR="007429C1">
        <w:t>)</w:t>
      </w:r>
      <w:r w:rsidR="006378BF">
        <w:t xml:space="preserve"> </w:t>
      </w:r>
      <w:r w:rsidR="00690952">
        <w:t xml:space="preserve">using the same </w:t>
      </w:r>
      <w:r w:rsidR="006378BF">
        <w:t xml:space="preserve">recruitment procedure </w:t>
      </w:r>
      <w:r w:rsidR="00690952">
        <w:t>as in</w:t>
      </w:r>
      <w:r w:rsidR="0092550B">
        <w:t xml:space="preserve"> experiment 1. </w:t>
      </w:r>
      <w:r w:rsidR="00690952">
        <w:t>Five</w:t>
      </w:r>
      <w:commentRangeStart w:id="428"/>
      <w:commentRangeStart w:id="429"/>
      <w:r w:rsidR="0092550B">
        <w:t xml:space="preserve"> </w:t>
      </w:r>
      <w:commentRangeEnd w:id="428"/>
      <w:r w:rsidR="00690952">
        <w:rPr>
          <w:rStyle w:val="CommentReference"/>
        </w:rPr>
        <w:commentReference w:id="428"/>
      </w:r>
      <w:commentRangeEnd w:id="429"/>
      <w:r w:rsidR="007D3BA7">
        <w:rPr>
          <w:rStyle w:val="CommentReference"/>
        </w:rPr>
        <w:commentReference w:id="429"/>
      </w:r>
      <w:ins w:id="430" w:author="Chen Heller" w:date="2022-08-28T18:01:00Z">
        <w:r w:rsidR="008476D5">
          <w:t xml:space="preserve">additional </w:t>
        </w:r>
      </w:ins>
      <w:r w:rsidR="00E674BB">
        <w:t>participants</w:t>
      </w:r>
      <w:r w:rsidR="0092550B">
        <w:t xml:space="preserve"> were disqualified from</w:t>
      </w:r>
      <w:r w:rsidR="00097ED6">
        <w:t xml:space="preserve"> the</w:t>
      </w:r>
      <w:r w:rsidR="0092550B">
        <w:t xml:space="preserve"> analysis</w:t>
      </w:r>
      <w:r w:rsidR="00690952">
        <w:t>, as they met two of the following predefined excluded criteria: (a) having</w:t>
      </w:r>
      <w:r w:rsidR="0092550B">
        <w:t xml:space="preserve"> less than 25 valid </w:t>
      </w:r>
      <w:r w:rsidR="006E5AE5">
        <w:t xml:space="preserve">trials </w:t>
      </w:r>
      <w:r w:rsidR="0092550B">
        <w:t xml:space="preserve">in each condition </w:t>
      </w:r>
      <w:r w:rsidR="00690952">
        <w:t xml:space="preserve">(N=3); </w:t>
      </w:r>
      <w:r w:rsidR="0092550B">
        <w:t>and</w:t>
      </w:r>
      <w:r w:rsidR="00690952">
        <w:t xml:space="preserve"> (b)</w:t>
      </w:r>
      <w:r w:rsidR="0092550B">
        <w:t xml:space="preserve"> </w:t>
      </w:r>
      <w:r w:rsidR="00690952">
        <w:t>showing performance lower</w:t>
      </w:r>
      <w:r w:rsidR="007F2704">
        <w:t xml:space="preserve"> than 70% in </w:t>
      </w:r>
      <w:r w:rsidR="0092550B">
        <w:t xml:space="preserve">the </w:t>
      </w:r>
      <w:r w:rsidR="00690952">
        <w:t xml:space="preserve">main </w:t>
      </w:r>
      <w:r w:rsidR="0092550B">
        <w:t>classification task</w:t>
      </w:r>
      <w:r w:rsidR="00070F22">
        <w:t xml:space="preserve"> </w:t>
      </w:r>
      <w:r w:rsidR="00690952">
        <w:t>(</w:t>
      </w:r>
      <w:r w:rsidR="00820475">
        <w:t xml:space="preserve">N=2; </w:t>
      </w:r>
      <w:r w:rsidR="00690952">
        <w:t>determined using a</w:t>
      </w:r>
      <w:r w:rsidR="00070F22">
        <w:t xml:space="preserve"> binomial test</w:t>
      </w:r>
      <w:r w:rsidR="00690952">
        <w:t>)</w:t>
      </w:r>
      <w:r w:rsidR="0092550B">
        <w:t>.</w:t>
      </w:r>
      <w:r w:rsidR="00341933">
        <w:t xml:space="preserve"> </w:t>
      </w:r>
      <w:commentRangeStart w:id="431"/>
      <w:commentRangeStart w:id="432"/>
      <w:r w:rsidR="00690952">
        <w:t>An</w:t>
      </w:r>
      <w:ins w:id="433" w:author="Chen Heller" w:date="2022-08-28T18:02:00Z">
        <w:r w:rsidR="00026CD9">
          <w:t>other</w:t>
        </w:r>
      </w:ins>
      <w:del w:id="434" w:author="Chen Heller" w:date="2022-08-28T18:02:00Z">
        <w:r w:rsidR="00690952" w:rsidDel="00026CD9">
          <w:delText xml:space="preserve"> additional</w:delText>
        </w:r>
      </w:del>
      <w:r w:rsidR="00341933">
        <w:t xml:space="preserve"> participant was excluded because the experiment crashed during her session.</w:t>
      </w:r>
      <w:commentRangeEnd w:id="431"/>
      <w:r w:rsidR="00CA2666">
        <w:rPr>
          <w:rStyle w:val="CommentReference"/>
        </w:rPr>
        <w:commentReference w:id="431"/>
      </w:r>
      <w:commentRangeEnd w:id="432"/>
      <w:r w:rsidR="002953E3">
        <w:rPr>
          <w:rStyle w:val="CommentReference"/>
        </w:rPr>
        <w:commentReference w:id="432"/>
      </w:r>
    </w:p>
    <w:p w14:paraId="1B9FB235" w14:textId="0D1FC686" w:rsidR="007429C1" w:rsidRDefault="007429C1" w:rsidP="006238E0">
      <w:pPr>
        <w:pStyle w:val="Heading3"/>
      </w:pPr>
      <w:bookmarkStart w:id="435" w:name="_Toc113803081"/>
      <w:r>
        <w:t>Stimuli</w:t>
      </w:r>
      <w:r w:rsidR="00CA2666">
        <w:t xml:space="preserve">, </w:t>
      </w:r>
      <w:r>
        <w:t>Apparatus</w:t>
      </w:r>
      <w:r w:rsidR="00CA2666">
        <w:t xml:space="preserve"> and </w:t>
      </w:r>
      <w:r>
        <w:t>Procedure</w:t>
      </w:r>
      <w:bookmarkEnd w:id="435"/>
    </w:p>
    <w:p w14:paraId="6A37064A" w14:textId="36DF42DA" w:rsidR="007429C1" w:rsidDel="00C17949" w:rsidRDefault="00CA2666" w:rsidP="00D94EDE">
      <w:pPr>
        <w:ind w:firstLine="0"/>
        <w:rPr>
          <w:del w:id="436" w:author="Chen Heller" w:date="2022-08-29T08:42:00Z"/>
        </w:rPr>
        <w:pPrChange w:id="437" w:author="Chen Heller" w:date="2022-09-12T16:31:00Z">
          <w:pPr/>
        </w:pPrChange>
      </w:pPr>
      <w:r>
        <w:t xml:space="preserve">The methods were identical to those used in Experiment 1, besides the following differences: first, the starting point was </w:t>
      </w:r>
      <w:r w:rsidR="00820475">
        <w:t xml:space="preserve">now </w:t>
      </w:r>
      <w:r>
        <w:t>35cm away from the screen and the size of the blue circle beneath each target was slightly increased so that hitting it will be easier.</w:t>
      </w:r>
      <w:r w:rsidR="00820475">
        <w:t xml:space="preserve"> Second, here </w:t>
      </w:r>
      <w:r w:rsidR="00374BAF">
        <w:t>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1623ED">
        <w:t xml:space="preserve"> </w:t>
      </w:r>
      <w:r w:rsidR="00DD6F2C">
        <w:t>T</w:t>
      </w:r>
      <w:r w:rsidR="00D44019">
        <w:t>hird, t</w:t>
      </w:r>
      <w:r w:rsidR="00DD6F2C">
        <w:t>iming was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s</w:t>
      </w:r>
      <w:r w:rsidR="00D44019">
        <w:t>,</w:t>
      </w:r>
      <w:r w:rsidR="00FF579E">
        <w:t xml:space="preserve">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p>
    <w:p w14:paraId="5BF92B75" w14:textId="6FA3748A" w:rsidR="007429C1" w:rsidRPr="00400416" w:rsidDel="00C17949" w:rsidRDefault="00AA03E9" w:rsidP="006238E0">
      <w:pPr>
        <w:pStyle w:val="NoSpacing"/>
        <w:bidi w:val="0"/>
        <w:rPr>
          <w:del w:id="438" w:author="Chen Heller" w:date="2022-08-29T08:42:00Z"/>
        </w:rPr>
      </w:pPr>
      <w:del w:id="439" w:author="Chen Heller" w:date="2022-08-29T08:42:00Z">
        <w:r w:rsidRPr="00AA03E9" w:rsidDel="00C17949">
          <w:rPr>
            <w:noProof/>
          </w:rPr>
          <w:lastRenderedPageBreak/>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del>
    </w:p>
    <w:p w14:paraId="48EF074D" w14:textId="23BBD640" w:rsidR="001A054F" w:rsidRDefault="007429C1" w:rsidP="006238E0">
      <w:pPr>
        <w:pStyle w:val="NoSpacing"/>
        <w:bidi w:val="0"/>
      </w:pPr>
      <w:commentRangeStart w:id="440"/>
      <w:del w:id="441" w:author="Chen Heller" w:date="2022-08-29T08:42:00Z">
        <w:r w:rsidRPr="00400416" w:rsidDel="00C17949">
          <w:delText xml:space="preserve">Figure </w:delText>
        </w:r>
        <w:r w:rsidDel="00C17949">
          <w:delText>2</w:delText>
        </w:r>
        <w:r w:rsidRPr="00400416" w:rsidDel="00C17949">
          <w:delText>. Stimuli presentation order</w:delText>
        </w:r>
        <w:r w:rsidR="00AA03E9" w:rsidDel="00C17949">
          <w:delText xml:space="preserve"> of experiment 2</w:delText>
        </w:r>
        <w:r w:rsidRPr="00400416" w:rsidDel="00C17949">
          <w:delText xml:space="preserve">. Each trial </w:delText>
        </w:r>
        <w:r w:rsidDel="00C17949">
          <w:delText>was</w:delText>
        </w:r>
        <w:r w:rsidRPr="00400416" w:rsidDel="00C17949">
          <w:delText xml:space="preserve"> composed of a fixation cross (1000ms), a first mask (270ms), a second mask (30ms), a prime word (30ms), a third mask (30ms), a classification task (</w:delText>
        </w:r>
        <w:r w:rsidDel="00C17949">
          <w:delText>0-</w:delText>
        </w:r>
        <w:r w:rsidR="00AA03E9" w:rsidDel="00C17949">
          <w:delText>760</w:delText>
        </w:r>
        <w:r w:rsidRPr="00400416" w:rsidDel="00C17949">
          <w:delText xml:space="preserve">ms, out of which the target </w:delText>
        </w:r>
        <w:r w:rsidDel="00C17949">
          <w:delText xml:space="preserve">was </w:delText>
        </w:r>
        <w:r w:rsidRPr="00400416" w:rsidDel="00C17949">
          <w:delText>displayed for 500ms), a recognition task (</w:delText>
        </w:r>
        <w:r w:rsidDel="00C17949">
          <w:delText>0</w:delText>
        </w:r>
        <w:r w:rsidRPr="00400416" w:rsidDel="00C17949">
          <w:delText>-</w:delText>
        </w:r>
        <w:r w:rsidR="00AA03E9" w:rsidDel="00C17949">
          <w:delText>7</w:delText>
        </w:r>
        <w:r w:rsidDel="00C17949">
          <w:delText>,</w:delText>
        </w:r>
        <w:r w:rsidRPr="00400416" w:rsidDel="00C17949">
          <w:delText>000ms) and a PAS task (no time limit). The blue circles appearing on the screen are presented as markers for the subjects to know where they should touch in order to make their response.</w:delText>
        </w:r>
        <w:commentRangeEnd w:id="440"/>
        <w:r w:rsidR="00D44019" w:rsidDel="00C17949">
          <w:rPr>
            <w:rStyle w:val="CommentReference"/>
          </w:rPr>
          <w:commentReference w:id="440"/>
        </w:r>
      </w:del>
    </w:p>
    <w:p w14:paraId="676EA161" w14:textId="334032C8" w:rsidR="00D826D9" w:rsidRDefault="00D826D9" w:rsidP="006238E0">
      <w:pPr>
        <w:pStyle w:val="Heading3"/>
      </w:pPr>
      <w:bookmarkStart w:id="442" w:name="_Toc113803082"/>
      <w:r>
        <w:t>Exclusion criteria</w:t>
      </w:r>
      <w:bookmarkEnd w:id="442"/>
    </w:p>
    <w:p w14:paraId="1A31F715" w14:textId="77777777" w:rsidR="00D826D9" w:rsidRPr="004B4B7B" w:rsidRDefault="00D826D9" w:rsidP="00D94EDE">
      <w:pPr>
        <w:ind w:firstLine="0"/>
        <w:rPr>
          <w:rtl/>
        </w:rPr>
        <w:pPrChange w:id="443" w:author="Chen Heller" w:date="2022-09-12T16:31:00Z">
          <w:pPr/>
        </w:pPrChange>
      </w:pPr>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w:t>
      </w:r>
      <w:r>
        <w:lastRenderedPageBreak/>
        <w:t xml:space="preserve">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p>
    <w:p w14:paraId="09E0A93D" w14:textId="42A510C0" w:rsidR="00D826D9" w:rsidRDefault="00D826D9" w:rsidP="006238E0">
      <w:pPr>
        <w:pStyle w:val="Heading3"/>
      </w:pPr>
      <w:bookmarkStart w:id="444" w:name="_Toc113803083"/>
      <w:r>
        <w:t>Results</w:t>
      </w:r>
      <w:bookmarkEnd w:id="444"/>
    </w:p>
    <w:p w14:paraId="437897F0" w14:textId="7B8D682D" w:rsidR="000E54E1" w:rsidRDefault="00BA4221" w:rsidP="00D94EDE">
      <w:pPr>
        <w:ind w:firstLine="0"/>
        <w:rPr>
          <w:ins w:id="445" w:author="Chen Heller" w:date="2022-09-04T17:53:00Z"/>
        </w:rPr>
        <w:pPrChange w:id="446" w:author="Chen Heller" w:date="2022-09-12T16:31:00Z">
          <w:pPr/>
        </w:pPrChange>
      </w:pPr>
      <w:ins w:id="447" w:author="Chen Heller" w:date="2022-08-30T16:32:00Z">
        <w:r>
          <w:t xml:space="preserve">Prime visibility: overall, </w:t>
        </w:r>
      </w:ins>
      <w:ins w:id="448" w:author="Chen Heller" w:date="2022-09-07T16:27:00Z">
        <w:r w:rsidR="003F2C2D">
          <w:t>81.63</w:t>
        </w:r>
      </w:ins>
      <w:ins w:id="449" w:author="Chen Heller" w:date="2022-08-30T16:32:00Z">
        <w:r>
          <w:t xml:space="preserve">% of the trials were rated as visibility 1, </w:t>
        </w:r>
      </w:ins>
      <w:ins w:id="450" w:author="Chen Heller" w:date="2022-09-07T16:27:00Z">
        <w:r w:rsidR="003F2C2D">
          <w:t>16.07</w:t>
        </w:r>
      </w:ins>
      <w:ins w:id="451" w:author="Chen Heller" w:date="2022-08-30T16:32:00Z">
        <w:r>
          <w:t xml:space="preserve">% as visibility 2, </w:t>
        </w:r>
      </w:ins>
      <w:ins w:id="452" w:author="Chen Heller" w:date="2022-09-07T16:28:00Z">
        <w:r w:rsidR="003F2C2D">
          <w:t>1.83</w:t>
        </w:r>
      </w:ins>
      <w:ins w:id="453" w:author="Chen Heller" w:date="2022-08-30T16:32:00Z">
        <w:r>
          <w:t xml:space="preserve">% as visibility 3 and </w:t>
        </w:r>
      </w:ins>
      <w:ins w:id="454" w:author="Chen Heller" w:date="2022-08-31T12:28:00Z">
        <w:r w:rsidR="00E65DB2">
          <w:t>0.</w:t>
        </w:r>
      </w:ins>
      <w:ins w:id="455" w:author="Chen Heller" w:date="2022-09-07T16:28:00Z">
        <w:r w:rsidR="003F2C2D">
          <w:t>46</w:t>
        </w:r>
      </w:ins>
      <w:ins w:id="456" w:author="Chen Heller" w:date="2022-08-30T16:32:00Z">
        <w:r>
          <w:t xml:space="preserve">% as visibility 4. </w:t>
        </w:r>
      </w:ins>
      <w:r w:rsidR="00D826D9">
        <w:t>When participants rated the prime as invisible, they were not better than chance at recognizing it, M = 50.2</w:t>
      </w:r>
      <w:ins w:id="457" w:author="Chen Heller" w:date="2022-09-07T16:35:00Z">
        <w:r w:rsidR="00D23156">
          <w:t>6</w:t>
        </w:r>
      </w:ins>
      <w:r w:rsidR="00D826D9">
        <w:t>%, SD = 2.57, t</w:t>
      </w:r>
      <w:r w:rsidR="00D826D9" w:rsidRPr="00B93651">
        <w:rPr>
          <w:rPrChange w:id="458" w:author="Chen Heller" w:date="2022-08-30T13:47:00Z">
            <w:rPr>
              <w:vertAlign w:val="subscript"/>
            </w:rPr>
          </w:rPrChange>
        </w:rPr>
        <w:t>(8)</w:t>
      </w:r>
      <w:r w:rsidR="00D826D9">
        <w:t xml:space="preserve"> = 0.30, p = 0.77</w:t>
      </w:r>
      <w:ins w:id="459" w:author="Chen Heller" w:date="2022-09-07T16:36:00Z">
        <w:r w:rsidR="00D23156">
          <w:t>0</w:t>
        </w:r>
      </w:ins>
      <w:r w:rsidR="00D826D9">
        <w:t>, 95% CI = [48.27, 52.24].</w:t>
      </w:r>
      <w:ins w:id="460" w:author="Chen Heller" w:date="2022-09-05T14:32:00Z">
        <w:r w:rsidR="008116EA" w:rsidRPr="008116EA">
          <w:t xml:space="preserve"> </w:t>
        </w:r>
        <w:r w:rsidR="008116EA">
          <w:t xml:space="preserve">Thus, both the subjective and the objective measures </w:t>
        </w:r>
      </w:ins>
      <w:ins w:id="461" w:author="Chen Heller" w:date="2022-09-08T14:37:00Z">
        <w:r w:rsidR="008979D8">
          <w:t>suggest</w:t>
        </w:r>
      </w:ins>
      <w:ins w:id="462" w:author="Chen Heller" w:date="2022-09-05T14:32:00Z">
        <w:r w:rsidR="008116EA">
          <w:t xml:space="preserve"> that masking was effective in rendering the stimuli invisible.</w:t>
        </w:r>
      </w:ins>
      <w:del w:id="463" w:author="Chen Heller" w:date="2022-09-04T17:53:00Z">
        <w:r w:rsidR="00D826D9" w:rsidDel="000E54E1">
          <w:delText xml:space="preserve"> </w:delText>
        </w:r>
      </w:del>
    </w:p>
    <w:p w14:paraId="0AC93D04" w14:textId="0C413DB0" w:rsidR="00D826D9" w:rsidRDefault="000E54E1" w:rsidP="006238E0">
      <w:pPr>
        <w:rPr>
          <w:ins w:id="464" w:author="Chen Heller" w:date="2022-09-08T14:43:00Z"/>
        </w:rPr>
      </w:pPr>
      <w:ins w:id="465" w:author="Chen Heller" w:date="2022-09-04T17:53:00Z">
        <w:r>
          <w:t xml:space="preserve">Congruency effect: </w:t>
        </w:r>
      </w:ins>
      <w:ins w:id="466" w:author="Chen Heller" w:date="2022-09-08T14:37:00Z">
        <w:r w:rsidR="008979D8">
          <w:t xml:space="preserve">Multiple comparisons correction was </w:t>
        </w:r>
      </w:ins>
      <w:ins w:id="467" w:author="Chen Heller" w:date="2022-09-08T15:13:00Z">
        <w:r w:rsidR="00F97E82">
          <w:t xml:space="preserve">similar to </w:t>
        </w:r>
        <w:commentRangeStart w:id="468"/>
        <w:r w:rsidR="00F97E82">
          <w:t xml:space="preserve">Exp </w:t>
        </w:r>
      </w:ins>
      <w:commentRangeEnd w:id="468"/>
      <w:ins w:id="469" w:author="Chen Heller" w:date="2022-09-12T12:15:00Z">
        <w:r w:rsidR="00661EE4">
          <w:rPr>
            <w:rStyle w:val="CommentReference"/>
          </w:rPr>
          <w:commentReference w:id="468"/>
        </w:r>
      </w:ins>
      <w:ins w:id="470" w:author="Chen Heller" w:date="2022-09-08T15:13:00Z">
        <w:r w:rsidR="00F97E82">
          <w:t>1.</w:t>
        </w:r>
      </w:ins>
      <w:ins w:id="471" w:author="Chen Heller" w:date="2022-09-08T15:14:00Z">
        <w:r w:rsidR="00F63B44">
          <w:t>,</w:t>
        </w:r>
      </w:ins>
      <w:ins w:id="472" w:author="Chen Heller" w:date="2022-09-08T15:13:00Z">
        <w:r w:rsidR="00F97E82">
          <w:t xml:space="preserve"> except for the tree </w:t>
        </w:r>
      </w:ins>
      <w:ins w:id="473" w:author="Chen Heller" w:date="2022-09-12T12:05:00Z">
        <w:r w:rsidR="005E3BE0">
          <w:t>hierarchy</w:t>
        </w:r>
      </w:ins>
      <w:ins w:id="474" w:author="Chen Heller" w:date="2022-09-12T12:06:00Z">
        <w:r w:rsidR="009352B8">
          <w:t xml:space="preserve">, which in Exp 3. </w:t>
        </w:r>
      </w:ins>
      <w:ins w:id="475" w:author="Chen Heller" w:date="2022-09-08T15:13:00Z">
        <w:r w:rsidR="00F97E82">
          <w:t>separated the confirmatory reach area analysis from t</w:t>
        </w:r>
      </w:ins>
      <w:ins w:id="476" w:author="Chen Heller" w:date="2022-09-08T15:14:00Z">
        <w:r w:rsidR="00F97E82">
          <w:t>he rest of the exploratory variables</w:t>
        </w:r>
      </w:ins>
      <w:ins w:id="477" w:author="Chen Heller" w:date="2022-09-08T14:37:00Z">
        <w:r w:rsidR="008979D8">
          <w:t>.</w:t>
        </w:r>
      </w:ins>
      <w:ins w:id="478" w:author="Chen Heller" w:date="2022-09-04T17:53:00Z">
        <w:r>
          <w:t xml:space="preserve"> </w:t>
        </w:r>
      </w:ins>
      <w:ins w:id="479" w:author="Chen Heller" w:date="2022-09-05T11:13:00Z">
        <w:r w:rsidR="0038592D">
          <w:t>A permutation test was used t</w:t>
        </w:r>
      </w:ins>
      <w:ins w:id="480" w:author="Chen Heller" w:date="2022-09-05T11:12:00Z">
        <w:r w:rsidR="006F18CB">
          <w:t xml:space="preserve">o correct for a violation of normality in traveled distance, </w:t>
        </w:r>
      </w:ins>
      <w:ins w:id="481" w:author="Chen Heller" w:date="2022-09-05T11:13:00Z">
        <w:r w:rsidR="006F18CB">
          <w:t>frequency of COM, reaction time, movement duration and reach area</w:t>
        </w:r>
      </w:ins>
      <w:ins w:id="482" w:author="Chen Heller" w:date="2022-09-05T11:14:00Z">
        <w:r w:rsidR="0038592D">
          <w:t>.</w:t>
        </w:r>
      </w:ins>
      <w:ins w:id="483" w:author="Chen Heller" w:date="2022-09-05T11:12:00Z">
        <w:r w:rsidR="006F18CB">
          <w:t xml:space="preserve"> </w:t>
        </w:r>
      </w:ins>
      <w:r w:rsidR="00D826D9">
        <w:t xml:space="preserve">Similarly to </w:t>
      </w:r>
      <w:del w:id="484" w:author="Chen Heller" w:date="2022-09-12T12:12:00Z">
        <w:r w:rsidR="00D826D9" w:rsidDel="00520C6C">
          <w:delText xml:space="preserve">experiment </w:delText>
        </w:r>
      </w:del>
      <w:ins w:id="485" w:author="Chen Heller" w:date="2022-09-12T12:12:00Z">
        <w:r w:rsidR="00520C6C">
          <w:t>Exp</w:t>
        </w:r>
        <w:r w:rsidR="00520C6C">
          <w:t xml:space="preserve"> </w:t>
        </w:r>
      </w:ins>
      <w:del w:id="486" w:author="Chen Heller" w:date="2022-09-12T12:12:00Z">
        <w:r w:rsidR="00D826D9" w:rsidDel="00520C6C">
          <w:delText xml:space="preserve">one </w:delText>
        </w:r>
      </w:del>
      <w:ins w:id="487" w:author="Chen Heller" w:date="2022-09-12T12:12:00Z">
        <w:r w:rsidR="00520C6C">
          <w:t>1.</w:t>
        </w:r>
        <w:r w:rsidR="00520C6C">
          <w:t xml:space="preserve"> </w:t>
        </w:r>
      </w:ins>
      <w:r w:rsidR="00D826D9">
        <w:t>a congruency effect was not reflected in</w:t>
      </w:r>
      <w:ins w:id="488" w:author="Chen Heller" w:date="2022-09-08T14:43:00Z">
        <w:r w:rsidR="00AE66BB">
          <w:t xml:space="preserve"> any of the depe</w:t>
        </w:r>
      </w:ins>
      <w:ins w:id="489" w:author="Chen Heller" w:date="2022-09-08T14:44:00Z">
        <w:r w:rsidR="00AE66BB">
          <w:t>ndent variables</w:t>
        </w:r>
      </w:ins>
      <w:ins w:id="490" w:author="Chen Heller" w:date="2022-09-12T12:12:00Z">
        <w:r w:rsidR="00681778">
          <w:t xml:space="preserve"> </w:t>
        </w:r>
        <w:r w:rsidR="00520C6C">
          <w:t>(</w:t>
        </w:r>
        <w:r w:rsidR="00520C6C">
          <w:fldChar w:fldCharType="begin"/>
        </w:r>
        <w:r w:rsidR="00520C6C">
          <w:instrText xml:space="preserve"> REF _Ref113877160 \h </w:instrText>
        </w:r>
      </w:ins>
      <w:r w:rsidR="00520C6C">
        <w:fldChar w:fldCharType="separate"/>
      </w:r>
      <w:ins w:id="491" w:author="Chen Heller" w:date="2022-09-12T12:12:00Z">
        <w:r w:rsidR="00520C6C">
          <w:t xml:space="preserve">Figure </w:t>
        </w:r>
        <w:r w:rsidR="00520C6C">
          <w:rPr>
            <w:noProof/>
          </w:rPr>
          <w:t>4</w:t>
        </w:r>
        <w:r w:rsidR="00520C6C">
          <w:fldChar w:fldCharType="end"/>
        </w:r>
        <w:r w:rsidR="00520C6C">
          <w:t>)</w:t>
        </w:r>
      </w:ins>
      <w:ins w:id="492" w:author="Chen Heller" w:date="2022-09-08T14:44:00Z">
        <w:r w:rsidR="00AE66BB">
          <w:t>.</w:t>
        </w:r>
      </w:ins>
      <w:r w:rsidR="00D826D9">
        <w:t xml:space="preserve"> </w:t>
      </w:r>
      <w:ins w:id="493" w:author="Chen Heller" w:date="2022-09-08T14:45:00Z">
        <w:r w:rsidR="00AB3D73">
          <w:t xml:space="preserve">Null results were obtained for </w:t>
        </w:r>
      </w:ins>
      <w:r w:rsidR="00D826D9">
        <w:t>the traveled distance (</w:t>
      </w:r>
      <w:r w:rsidR="00A92D4E">
        <w:t>M</w:t>
      </w:r>
      <w:r w:rsidR="00A92D4E">
        <w:rPr>
          <w:vertAlign w:val="subscript"/>
        </w:rPr>
        <w:t>con</w:t>
      </w:r>
      <w:r w:rsidR="00A92D4E">
        <w:t xml:space="preserve"> = </w:t>
      </w:r>
      <w:del w:id="494" w:author="Chen Heller" w:date="2022-09-07T16:37:00Z">
        <w:r w:rsidR="00B83F72" w:rsidDel="00461724">
          <w:delText>1.01</w:delText>
        </w:r>
      </w:del>
      <w:ins w:id="495" w:author="Chen Heller" w:date="2022-09-07T16:37:00Z">
        <w:r w:rsidR="00461724">
          <w:t>37.20</w:t>
        </w:r>
      </w:ins>
      <w:r w:rsidR="00A92D4E">
        <w:t>, SD</w:t>
      </w:r>
      <w:r w:rsidR="00A92D4E">
        <w:rPr>
          <w:vertAlign w:val="subscript"/>
        </w:rPr>
        <w:t>con</w:t>
      </w:r>
      <w:r w:rsidR="00A92D4E">
        <w:t xml:space="preserve"> = </w:t>
      </w:r>
      <w:del w:id="496" w:author="Chen Heller" w:date="2022-09-07T16:37:00Z">
        <w:r w:rsidR="00B83F72" w:rsidDel="00461724">
          <w:delText>0.004</w:delText>
        </w:r>
      </w:del>
      <w:ins w:id="497" w:author="Chen Heller" w:date="2022-09-07T16:37:00Z">
        <w:r w:rsidR="00461724">
          <w:t>1.09</w:t>
        </w:r>
      </w:ins>
      <w:r w:rsidR="00A92D4E">
        <w:t>, M</w:t>
      </w:r>
      <w:r w:rsidR="00A92D4E">
        <w:softHyphen/>
      </w:r>
      <w:r w:rsidR="00A92D4E">
        <w:softHyphen/>
      </w:r>
      <w:r w:rsidR="00A92D4E">
        <w:rPr>
          <w:vertAlign w:val="subscript"/>
        </w:rPr>
        <w:t>incon</w:t>
      </w:r>
      <w:r w:rsidR="00A92D4E">
        <w:t xml:space="preserve"> = </w:t>
      </w:r>
      <w:del w:id="498" w:author="Chen Heller" w:date="2022-09-07T16:37:00Z">
        <w:r w:rsidR="00B83F72" w:rsidDel="00461724">
          <w:delText>1.02</w:delText>
        </w:r>
      </w:del>
      <w:ins w:id="499" w:author="Chen Heller" w:date="2022-09-07T16:37:00Z">
        <w:r w:rsidR="00461724">
          <w:t>37.67</w:t>
        </w:r>
      </w:ins>
      <w:r w:rsidR="00A92D4E">
        <w:t>, SD</w:t>
      </w:r>
      <w:r w:rsidR="00A92D4E">
        <w:rPr>
          <w:vertAlign w:val="subscript"/>
        </w:rPr>
        <w:t>incon</w:t>
      </w:r>
      <w:r w:rsidR="00A92D4E">
        <w:t xml:space="preserve"> = </w:t>
      </w:r>
      <w:del w:id="500" w:author="Chen Heller" w:date="2022-09-07T16:37:00Z">
        <w:r w:rsidR="00B83F72" w:rsidDel="00461724">
          <w:delText>0.004</w:delText>
        </w:r>
      </w:del>
      <w:ins w:id="501" w:author="Chen Heller" w:date="2022-09-07T16:37:00Z">
        <w:r w:rsidR="00461724">
          <w:t>1.17</w:t>
        </w:r>
      </w:ins>
      <w:r w:rsidR="00A92D4E">
        <w:t xml:space="preserve">, </w:t>
      </w:r>
      <w:del w:id="502" w:author="Chen Heller" w:date="2022-09-07T16:37:00Z">
        <w:r w:rsidR="00D826D9" w:rsidDel="00461724">
          <w:delText>t</w:delText>
        </w:r>
      </w:del>
      <w:del w:id="503" w:author="Chen Heller" w:date="2022-08-30T13:47:00Z">
        <w:r w:rsidR="00D826D9" w:rsidRPr="00FF0854" w:rsidDel="00F32184">
          <w:rPr>
            <w:vertAlign w:val="subscript"/>
          </w:rPr>
          <w:delText>(8)</w:delText>
        </w:r>
      </w:del>
      <w:del w:id="504" w:author="Chen Heller" w:date="2022-09-07T16:37:00Z">
        <w:r w:rsidR="00D826D9" w:rsidDel="00461724">
          <w:delText xml:space="preserve"> = -0.83, </w:delText>
        </w:r>
      </w:del>
      <w:r w:rsidR="00D826D9">
        <w:t>p = 0.</w:t>
      </w:r>
      <w:del w:id="505" w:author="Chen Heller" w:date="2022-09-05T11:14:00Z">
        <w:r w:rsidR="00D826D9" w:rsidDel="00EF6FDF">
          <w:delText>42</w:delText>
        </w:r>
      </w:del>
      <w:ins w:id="506" w:author="Chen Heller" w:date="2022-09-08T10:45:00Z">
        <w:r w:rsidR="009120F3">
          <w:t>536</w:t>
        </w:r>
      </w:ins>
      <w:r w:rsidR="00D826D9">
        <w:t>, 95% CI [-</w:t>
      </w:r>
      <w:del w:id="507" w:author="Chen Heller" w:date="2022-09-07T16:38:00Z">
        <w:r w:rsidR="00D826D9" w:rsidDel="00EA3A38">
          <w:delText>0.</w:delText>
        </w:r>
      </w:del>
      <w:del w:id="508" w:author="Chen Heller" w:date="2022-09-05T11:15:00Z">
        <w:r w:rsidR="00D826D9" w:rsidDel="00EF6FDF">
          <w:delText>008</w:delText>
        </w:r>
      </w:del>
      <w:ins w:id="509" w:author="Chen Heller" w:date="2022-09-07T16:38:00Z">
        <w:r w:rsidR="00EA3A38">
          <w:t>1.17</w:t>
        </w:r>
      </w:ins>
      <w:r w:rsidR="00D826D9">
        <w:t>, 0.</w:t>
      </w:r>
      <w:del w:id="510" w:author="Chen Heller" w:date="2022-09-05T11:15:00Z">
        <w:r w:rsidR="00D826D9" w:rsidDel="00EF6FDF">
          <w:delText>003</w:delText>
        </w:r>
      </w:del>
      <w:ins w:id="511" w:author="Chen Heller" w:date="2022-09-07T16:38:00Z">
        <w:r w:rsidR="00EA3A38">
          <w:t>23</w:t>
        </w:r>
      </w:ins>
      <w:r w:rsidR="00D826D9">
        <w:t>]), frequency of COM (</w:t>
      </w:r>
      <w:r w:rsidR="006E42FF">
        <w:t>M</w:t>
      </w:r>
      <w:r w:rsidR="006E42FF">
        <w:rPr>
          <w:vertAlign w:val="subscript"/>
        </w:rPr>
        <w:t>con</w:t>
      </w:r>
      <w:r w:rsidR="006E42FF">
        <w:t xml:space="preserve"> = 0.26, SD</w:t>
      </w:r>
      <w:r w:rsidR="006E42FF">
        <w:rPr>
          <w:vertAlign w:val="subscript"/>
        </w:rPr>
        <w:t>con</w:t>
      </w:r>
      <w:r w:rsidR="006E42FF">
        <w:t xml:space="preserve"> = 0.08, M</w:t>
      </w:r>
      <w:r w:rsidR="006E42FF">
        <w:softHyphen/>
      </w:r>
      <w:r w:rsidR="006E42FF">
        <w:softHyphen/>
      </w:r>
      <w:r w:rsidR="006E42FF">
        <w:rPr>
          <w:vertAlign w:val="subscript"/>
        </w:rPr>
        <w:t>incon</w:t>
      </w:r>
      <w:r w:rsidR="006E42FF">
        <w:t xml:space="preserve"> = 0.27, SD</w:t>
      </w:r>
      <w:r w:rsidR="006E42FF">
        <w:rPr>
          <w:vertAlign w:val="subscript"/>
        </w:rPr>
        <w:t>incon</w:t>
      </w:r>
      <w:r w:rsidR="006E42FF">
        <w:t xml:space="preserve"> = 0.12</w:t>
      </w:r>
      <w:del w:id="512" w:author="Chen Heller" w:date="2022-09-07T16:39:00Z">
        <w:r w:rsidR="006E42FF" w:rsidDel="001E3689">
          <w:delText xml:space="preserve">, </w:delText>
        </w:r>
        <w:r w:rsidR="00D826D9" w:rsidDel="001E3689">
          <w:delText>t</w:delText>
        </w:r>
      </w:del>
      <w:del w:id="513" w:author="Chen Heller" w:date="2022-08-30T13:47:00Z">
        <w:r w:rsidR="00D826D9" w:rsidRPr="00FF0854" w:rsidDel="00F32184">
          <w:rPr>
            <w:vertAlign w:val="subscript"/>
          </w:rPr>
          <w:delText>(8)</w:delText>
        </w:r>
      </w:del>
      <w:del w:id="514" w:author="Chen Heller" w:date="2022-09-07T16:39:00Z">
        <w:r w:rsidR="00D826D9" w:rsidDel="001E3689">
          <w:delText xml:space="preserve"> = -0.4</w:delText>
        </w:r>
      </w:del>
      <w:r w:rsidR="00D826D9">
        <w:t>, p = 0.</w:t>
      </w:r>
      <w:del w:id="515" w:author="Chen Heller" w:date="2022-09-05T11:15:00Z">
        <w:r w:rsidR="00D826D9" w:rsidDel="00EF6FDF">
          <w:delText>69</w:delText>
        </w:r>
      </w:del>
      <w:ins w:id="516" w:author="Chen Heller" w:date="2022-09-05T11:15:00Z">
        <w:r w:rsidR="00EF6FDF">
          <w:t>781</w:t>
        </w:r>
      </w:ins>
      <w:r w:rsidR="00D826D9">
        <w:t>, 95% CI [-0.</w:t>
      </w:r>
      <w:del w:id="517" w:author="Chen Heller" w:date="2022-09-05T11:16:00Z">
        <w:r w:rsidR="00D826D9" w:rsidDel="007810DC">
          <w:delText>11</w:delText>
        </w:r>
      </w:del>
      <w:ins w:id="518" w:author="Chen Heller" w:date="2022-09-05T11:16:00Z">
        <w:r w:rsidR="007810DC">
          <w:t>08</w:t>
        </w:r>
      </w:ins>
      <w:r w:rsidR="00D826D9">
        <w:t>, 0.</w:t>
      </w:r>
      <w:del w:id="519" w:author="Chen Heller" w:date="2022-09-05T11:16:00Z">
        <w:r w:rsidR="00D826D9" w:rsidDel="007810DC">
          <w:delText>07</w:delText>
        </w:r>
      </w:del>
      <w:ins w:id="520" w:author="Chen Heller" w:date="2022-09-05T11:16:00Z">
        <w:r w:rsidR="007810DC">
          <w:t>05</w:t>
        </w:r>
      </w:ins>
      <w:r w:rsidR="00D826D9">
        <w:t>]), reaction time (</w:t>
      </w:r>
      <w:r w:rsidR="006E42FF">
        <w:t>M</w:t>
      </w:r>
      <w:r w:rsidR="006E42FF">
        <w:rPr>
          <w:vertAlign w:val="subscript"/>
        </w:rPr>
        <w:t>con</w:t>
      </w:r>
      <w:r w:rsidR="006E42FF">
        <w:t xml:space="preserve"> = 140.4</w:t>
      </w:r>
      <w:ins w:id="521" w:author="Chen Heller" w:date="2022-09-07T16:40:00Z">
        <w:r w:rsidR="00A330B5">
          <w:t>4</w:t>
        </w:r>
      </w:ins>
      <w:r w:rsidR="006E42FF">
        <w:t>ms, SD</w:t>
      </w:r>
      <w:r w:rsidR="006E42FF">
        <w:rPr>
          <w:vertAlign w:val="subscript"/>
        </w:rPr>
        <w:t>con</w:t>
      </w:r>
      <w:r w:rsidR="006E42FF">
        <w:t xml:space="preserve"> = 34.2</w:t>
      </w:r>
      <w:ins w:id="522" w:author="Chen Heller" w:date="2022-09-07T16:40:00Z">
        <w:r w:rsidR="00A330B5">
          <w:t>3</w:t>
        </w:r>
      </w:ins>
      <w:r w:rsidR="006E42FF">
        <w:t>, M</w:t>
      </w:r>
      <w:r w:rsidR="006E42FF">
        <w:softHyphen/>
      </w:r>
      <w:r w:rsidR="006E42FF">
        <w:softHyphen/>
      </w:r>
      <w:r w:rsidR="006E42FF">
        <w:rPr>
          <w:vertAlign w:val="subscript"/>
        </w:rPr>
        <w:t>incon</w:t>
      </w:r>
      <w:r w:rsidR="006E42FF">
        <w:t xml:space="preserve"> = </w:t>
      </w:r>
      <w:r w:rsidR="002443DB">
        <w:t>144.2</w:t>
      </w:r>
      <w:ins w:id="523" w:author="Chen Heller" w:date="2022-09-07T16:40:00Z">
        <w:r w:rsidR="00A330B5">
          <w:t>7</w:t>
        </w:r>
      </w:ins>
      <w:r w:rsidR="002443DB">
        <w:t>ms</w:t>
      </w:r>
      <w:r w:rsidR="006E42FF">
        <w:t>, SD</w:t>
      </w:r>
      <w:r w:rsidR="006E42FF">
        <w:rPr>
          <w:vertAlign w:val="subscript"/>
        </w:rPr>
        <w:t>incon</w:t>
      </w:r>
      <w:r w:rsidR="006E42FF">
        <w:t xml:space="preserve"> = </w:t>
      </w:r>
      <w:r w:rsidR="002443DB">
        <w:t>33.2</w:t>
      </w:r>
      <w:ins w:id="524" w:author="Chen Heller" w:date="2022-09-07T16:40:00Z">
        <w:r w:rsidR="00A330B5">
          <w:t>1</w:t>
        </w:r>
      </w:ins>
      <w:r w:rsidR="006E42FF">
        <w:t>,</w:t>
      </w:r>
      <w:del w:id="525" w:author="Chen Heller" w:date="2022-09-07T16:40:00Z">
        <w:r w:rsidR="006E42FF" w:rsidDel="00A330B5">
          <w:delText xml:space="preserve"> </w:delText>
        </w:r>
        <w:r w:rsidR="00D826D9" w:rsidDel="00A330B5">
          <w:delText>t</w:delText>
        </w:r>
      </w:del>
      <w:del w:id="526" w:author="Chen Heller" w:date="2022-08-30T13:47:00Z">
        <w:r w:rsidR="00D826D9" w:rsidRPr="00FF0854" w:rsidDel="00F32184">
          <w:rPr>
            <w:vertAlign w:val="subscript"/>
          </w:rPr>
          <w:delText>(8)</w:delText>
        </w:r>
      </w:del>
      <w:del w:id="527" w:author="Chen Heller" w:date="2022-09-07T16:40:00Z">
        <w:r w:rsidR="00D826D9" w:rsidDel="00A330B5">
          <w:delText xml:space="preserve"> = -1.192,</w:delText>
        </w:r>
      </w:del>
      <w:r w:rsidR="00D826D9">
        <w:t xml:space="preserve"> p = 0.</w:t>
      </w:r>
      <w:del w:id="528" w:author="Chen Heller" w:date="2022-09-05T11:16:00Z">
        <w:r w:rsidR="00D826D9" w:rsidDel="007810DC">
          <w:delText>26</w:delText>
        </w:r>
      </w:del>
      <w:ins w:id="529" w:author="Chen Heller" w:date="2022-09-08T10:46:00Z">
        <w:r w:rsidR="00F51554">
          <w:t>536</w:t>
        </w:r>
      </w:ins>
      <w:r w:rsidR="00D826D9">
        <w:t>, 95% CI [-</w:t>
      </w:r>
      <w:del w:id="530" w:author="Chen Heller" w:date="2022-09-05T11:16:00Z">
        <w:r w:rsidR="00D826D9" w:rsidDel="007810DC">
          <w:delText>11</w:delText>
        </w:r>
        <w:r w:rsidR="00470D96" w:rsidDel="007810DC">
          <w:delText>.2</w:delText>
        </w:r>
      </w:del>
      <w:ins w:id="531" w:author="Chen Heller" w:date="2022-09-05T11:16:00Z">
        <w:r w:rsidR="007810DC">
          <w:t>9.62</w:t>
        </w:r>
      </w:ins>
      <w:r w:rsidR="00D826D9">
        <w:t xml:space="preserve">, </w:t>
      </w:r>
      <w:del w:id="532" w:author="Chen Heller" w:date="2022-09-05T11:16:00Z">
        <w:r w:rsidR="00D826D9" w:rsidDel="007810DC">
          <w:delText>3</w:delText>
        </w:r>
        <w:r w:rsidR="00470D96" w:rsidDel="007810DC">
          <w:delText>.5</w:delText>
        </w:r>
      </w:del>
      <w:ins w:id="533" w:author="Chen Heller" w:date="2022-09-05T11:16:00Z">
        <w:r w:rsidR="007810DC">
          <w:t>1.93</w:t>
        </w:r>
      </w:ins>
      <w:r w:rsidR="00D826D9">
        <w:t>])</w:t>
      </w:r>
      <w:ins w:id="534" w:author="Chen Heller" w:date="2022-09-08T14:46:00Z">
        <w:r w:rsidR="004C6B61">
          <w:t>,</w:t>
        </w:r>
      </w:ins>
      <w:r w:rsidR="00D826D9">
        <w:t xml:space="preserve"> </w:t>
      </w:r>
      <w:del w:id="535" w:author="Chen Heller" w:date="2022-09-08T14:45:00Z">
        <w:r w:rsidR="00D826D9" w:rsidDel="00AB3D73">
          <w:delText xml:space="preserve">or </w:delText>
        </w:r>
      </w:del>
      <w:ins w:id="536" w:author="Chen Heller" w:date="2022-09-08T14:45:00Z">
        <w:r w:rsidR="00AB3D73">
          <w:t xml:space="preserve"> </w:t>
        </w:r>
      </w:ins>
      <w:r w:rsidR="00D826D9">
        <w:t>movement duration (</w:t>
      </w:r>
      <w:r w:rsidR="00B274FE">
        <w:t>M</w:t>
      </w:r>
      <w:r w:rsidR="00B274FE">
        <w:rPr>
          <w:vertAlign w:val="subscript"/>
        </w:rPr>
        <w:t>con</w:t>
      </w:r>
      <w:r w:rsidR="00B274FE">
        <w:t xml:space="preserve"> = 416.5</w:t>
      </w:r>
      <w:ins w:id="537" w:author="Chen Heller" w:date="2022-09-07T16:42:00Z">
        <w:r w:rsidR="001428B9">
          <w:t>6</w:t>
        </w:r>
      </w:ins>
      <w:r w:rsidR="00B274FE">
        <w:t>ms, SD</w:t>
      </w:r>
      <w:r w:rsidR="00B274FE">
        <w:rPr>
          <w:vertAlign w:val="subscript"/>
        </w:rPr>
        <w:t>con</w:t>
      </w:r>
      <w:r w:rsidR="00B274FE">
        <w:t xml:space="preserve"> = 60.5</w:t>
      </w:r>
      <w:ins w:id="538" w:author="Chen Heller" w:date="2022-09-07T16:42:00Z">
        <w:r w:rsidR="001428B9">
          <w:t>7</w:t>
        </w:r>
      </w:ins>
      <w:r w:rsidR="00B274FE">
        <w:t>, M</w:t>
      </w:r>
      <w:r w:rsidR="00B274FE">
        <w:softHyphen/>
      </w:r>
      <w:r w:rsidR="00B274FE">
        <w:softHyphen/>
      </w:r>
      <w:r w:rsidR="00B274FE">
        <w:rPr>
          <w:vertAlign w:val="subscript"/>
        </w:rPr>
        <w:t>incon</w:t>
      </w:r>
      <w:r w:rsidR="00B274FE">
        <w:t xml:space="preserve"> = 423.9</w:t>
      </w:r>
      <w:ins w:id="539" w:author="Chen Heller" w:date="2022-09-07T16:42:00Z">
        <w:r w:rsidR="001428B9">
          <w:t>6</w:t>
        </w:r>
      </w:ins>
      <w:r w:rsidR="00B274FE">
        <w:t>, SD</w:t>
      </w:r>
      <w:r w:rsidR="00B274FE">
        <w:rPr>
          <w:vertAlign w:val="subscript"/>
        </w:rPr>
        <w:t>incon</w:t>
      </w:r>
      <w:r w:rsidR="00B274FE">
        <w:t xml:space="preserve"> = </w:t>
      </w:r>
      <w:r w:rsidR="005E0F70">
        <w:t>45.4</w:t>
      </w:r>
      <w:ins w:id="540" w:author="Chen Heller" w:date="2022-09-07T16:42:00Z">
        <w:r w:rsidR="003850CA">
          <w:t>0</w:t>
        </w:r>
      </w:ins>
      <w:r w:rsidR="00B274FE">
        <w:t>,</w:t>
      </w:r>
      <w:del w:id="541" w:author="Chen Heller" w:date="2022-09-07T16:42:00Z">
        <w:r w:rsidR="00B274FE" w:rsidDel="003850CA">
          <w:delText xml:space="preserve"> </w:delText>
        </w:r>
        <w:r w:rsidR="00D826D9" w:rsidDel="003850CA">
          <w:delText>t</w:delText>
        </w:r>
      </w:del>
      <w:del w:id="542" w:author="Chen Heller" w:date="2022-08-30T13:47:00Z">
        <w:r w:rsidR="00D826D9" w:rsidRPr="00FF0854" w:rsidDel="00F32184">
          <w:rPr>
            <w:vertAlign w:val="subscript"/>
          </w:rPr>
          <w:delText>(8)</w:delText>
        </w:r>
      </w:del>
      <w:del w:id="543" w:author="Chen Heller" w:date="2022-09-07T16:42:00Z">
        <w:r w:rsidR="00D826D9" w:rsidDel="003850CA">
          <w:delText xml:space="preserve"> = -1.192,</w:delText>
        </w:r>
      </w:del>
      <w:r w:rsidR="00D826D9">
        <w:t xml:space="preserve"> p = 0.</w:t>
      </w:r>
      <w:del w:id="544" w:author="Chen Heller" w:date="2022-09-05T11:17:00Z">
        <w:r w:rsidR="00D826D9" w:rsidDel="009759B7">
          <w:delText>26</w:delText>
        </w:r>
      </w:del>
      <w:ins w:id="545" w:author="Chen Heller" w:date="2022-09-08T10:46:00Z">
        <w:r w:rsidR="00F51554">
          <w:t>536</w:t>
        </w:r>
      </w:ins>
      <w:r w:rsidR="00D826D9">
        <w:t>, 95% CI [-</w:t>
      </w:r>
      <w:del w:id="546" w:author="Chen Heller" w:date="2022-09-05T11:17:00Z">
        <w:r w:rsidR="00D826D9" w:rsidDel="009759B7">
          <w:delText>21</w:delText>
        </w:r>
        <w:r w:rsidR="00105A3C" w:rsidDel="009759B7">
          <w:delText>.7</w:delText>
        </w:r>
      </w:del>
      <w:ins w:id="547" w:author="Chen Heller" w:date="2022-09-05T11:17:00Z">
        <w:r w:rsidR="009759B7">
          <w:t>17.63</w:t>
        </w:r>
      </w:ins>
      <w:r w:rsidR="00D826D9">
        <w:t xml:space="preserve">, </w:t>
      </w:r>
      <w:del w:id="548" w:author="Chen Heller" w:date="2022-09-05T11:17:00Z">
        <w:r w:rsidR="00105A3C" w:rsidDel="009759B7">
          <w:delText>6.9</w:delText>
        </w:r>
      </w:del>
      <w:ins w:id="549" w:author="Chen Heller" w:date="2022-09-05T11:17:00Z">
        <w:r w:rsidR="009759B7">
          <w:t>2.74</w:t>
        </w:r>
      </w:ins>
      <w:r w:rsidR="00D826D9">
        <w:t>])</w:t>
      </w:r>
      <w:del w:id="550" w:author="Chen Heller" w:date="2022-09-08T14:46:00Z">
        <w:r w:rsidR="00D826D9" w:rsidDel="004C6B61">
          <w:delText>. Similarly, but unlike experiment one, the difference between the</w:delText>
        </w:r>
      </w:del>
      <w:ins w:id="551" w:author="Chen Heller" w:date="2022-09-08T14:46:00Z">
        <w:r w:rsidR="004C6B61">
          <w:t>and</w:t>
        </w:r>
      </w:ins>
      <w:r w:rsidR="00D826D9">
        <w:t xml:space="preserve"> reach area </w:t>
      </w:r>
      <w:del w:id="552" w:author="Chen Heller" w:date="2022-09-08T14:46:00Z">
        <w:r w:rsidR="00D826D9" w:rsidDel="004C6B61">
          <w:delText xml:space="preserve">in the congruent </w:delText>
        </w:r>
      </w:del>
      <w:del w:id="553" w:author="Chen Heller" w:date="2022-09-07T16:15:00Z">
        <w:r w:rsidR="00D826D9" w:rsidDel="00266304">
          <w:delText>(M = 0.</w:delText>
        </w:r>
      </w:del>
      <w:del w:id="554" w:author="Chen Heller" w:date="2022-09-05T11:18:00Z">
        <w:r w:rsidR="00D826D9" w:rsidDel="00045AE5">
          <w:delText>000</w:delText>
        </w:r>
      </w:del>
      <w:del w:id="555" w:author="Chen Heller" w:date="2022-09-07T16:15:00Z">
        <w:r w:rsidR="00D826D9" w:rsidDel="00266304">
          <w:delText>15</w:delText>
        </w:r>
      </w:del>
      <w:del w:id="556" w:author="Chen Heller" w:date="2022-09-05T11:18:00Z">
        <w:r w:rsidR="00D826D9" w:rsidDel="00A43A97">
          <w:delText>sec</w:delText>
        </w:r>
      </w:del>
      <w:del w:id="557" w:author="Chen Heller" w:date="2022-09-07T16:15:00Z">
        <w:r w:rsidR="00D826D9" w:rsidDel="00266304">
          <w:delText>, SD = 0.</w:delText>
        </w:r>
      </w:del>
      <w:del w:id="558" w:author="Chen Heller" w:date="2022-09-05T11:18:00Z">
        <w:r w:rsidR="00D826D9" w:rsidDel="00045AE5">
          <w:delText>000</w:delText>
        </w:r>
      </w:del>
      <w:del w:id="559" w:author="Chen Heller" w:date="2022-09-07T16:15:00Z">
        <w:r w:rsidR="00D826D9" w:rsidDel="00266304">
          <w:delText>0289)</w:delText>
        </w:r>
      </w:del>
      <w:del w:id="560" w:author="Chen Heller" w:date="2022-09-08T14:46:00Z">
        <w:r w:rsidR="00D826D9" w:rsidDel="004C6B61">
          <w:delText xml:space="preserve"> and incongruent </w:delText>
        </w:r>
      </w:del>
      <w:del w:id="561" w:author="Chen Heller" w:date="2022-09-07T16:15:00Z">
        <w:r w:rsidR="00D826D9" w:rsidDel="00266304">
          <w:delText>(M = 0.</w:delText>
        </w:r>
      </w:del>
      <w:del w:id="562" w:author="Chen Heller" w:date="2022-09-05T11:18:00Z">
        <w:r w:rsidR="00D826D9" w:rsidDel="00045AE5">
          <w:delText>000</w:delText>
        </w:r>
      </w:del>
      <w:del w:id="563" w:author="Chen Heller" w:date="2022-09-07T16:15:00Z">
        <w:r w:rsidR="00D826D9" w:rsidDel="00266304">
          <w:delText>13</w:delText>
        </w:r>
      </w:del>
      <w:del w:id="564" w:author="Chen Heller" w:date="2022-09-05T11:18:00Z">
        <w:r w:rsidR="00D826D9" w:rsidDel="00045AE5">
          <w:delText>sec</w:delText>
        </w:r>
      </w:del>
      <w:del w:id="565" w:author="Chen Heller" w:date="2022-09-07T16:15:00Z">
        <w:r w:rsidR="00D826D9" w:rsidDel="00266304">
          <w:delText>, SD = 0.</w:delText>
        </w:r>
      </w:del>
      <w:del w:id="566" w:author="Chen Heller" w:date="2022-09-05T11:18:00Z">
        <w:r w:rsidR="00D826D9" w:rsidDel="00045AE5">
          <w:delText>000</w:delText>
        </w:r>
      </w:del>
      <w:del w:id="567" w:author="Chen Heller" w:date="2022-09-07T16:15:00Z">
        <w:r w:rsidR="00D826D9" w:rsidDel="00266304">
          <w:delText>0646)</w:delText>
        </w:r>
      </w:del>
      <w:del w:id="568" w:author="Chen Heller" w:date="2022-09-08T14:46:00Z">
        <w:r w:rsidR="00D826D9" w:rsidDel="004C6B61">
          <w:delText xml:space="preserve"> conditions was far from significant, </w:delText>
        </w:r>
      </w:del>
      <w:ins w:id="569" w:author="Chen Heller" w:date="2022-09-08T14:46:00Z">
        <w:r w:rsidR="004C6B61">
          <w:t>(</w:t>
        </w:r>
      </w:ins>
      <w:ins w:id="570" w:author="Chen Heller" w:date="2022-09-07T16:15:00Z">
        <w:r w:rsidR="00266304">
          <w:t>M</w:t>
        </w:r>
        <w:r w:rsidR="00266304">
          <w:rPr>
            <w:vertAlign w:val="subscript"/>
          </w:rPr>
          <w:t>con</w:t>
        </w:r>
        <w:r w:rsidR="00266304">
          <w:t xml:space="preserve"> = </w:t>
        </w:r>
      </w:ins>
      <w:ins w:id="571" w:author="Chen Heller" w:date="2022-09-07T16:43:00Z">
        <w:r w:rsidR="000B4BF7">
          <w:t>1.50</w:t>
        </w:r>
      </w:ins>
      <w:ins w:id="572" w:author="Chen Heller" w:date="2022-09-07T16:15:00Z">
        <w:r w:rsidR="00266304">
          <w:t>, SD</w:t>
        </w:r>
        <w:r w:rsidR="00266304">
          <w:rPr>
            <w:vertAlign w:val="subscript"/>
          </w:rPr>
          <w:t>con</w:t>
        </w:r>
        <w:r w:rsidR="00266304">
          <w:t xml:space="preserve"> = 0.</w:t>
        </w:r>
        <w:r w:rsidR="00266304" w:rsidDel="00045AE5">
          <w:t xml:space="preserve"> </w:t>
        </w:r>
        <w:r w:rsidR="00266304">
          <w:t>28, M</w:t>
        </w:r>
        <w:r w:rsidR="00266304">
          <w:rPr>
            <w:vertAlign w:val="subscript"/>
          </w:rPr>
          <w:t>incon</w:t>
        </w:r>
        <w:r w:rsidR="00266304">
          <w:t xml:space="preserve"> = </w:t>
        </w:r>
      </w:ins>
      <w:ins w:id="573" w:author="Chen Heller" w:date="2022-09-07T16:43:00Z">
        <w:r w:rsidR="00937753">
          <w:t>1.39</w:t>
        </w:r>
      </w:ins>
      <w:ins w:id="574" w:author="Chen Heller" w:date="2022-09-07T16:15:00Z">
        <w:r w:rsidR="00266304">
          <w:t>, SD</w:t>
        </w:r>
        <w:r w:rsidR="00266304">
          <w:rPr>
            <w:vertAlign w:val="subscript"/>
          </w:rPr>
          <w:t>incon</w:t>
        </w:r>
        <w:r w:rsidR="00266304">
          <w:t xml:space="preserve"> = 0.</w:t>
        </w:r>
        <w:r w:rsidR="00266304" w:rsidDel="00045AE5">
          <w:t xml:space="preserve"> </w:t>
        </w:r>
        <w:r w:rsidR="00266304">
          <w:t>64,</w:t>
        </w:r>
      </w:ins>
      <w:del w:id="575" w:author="Chen Heller" w:date="2022-09-07T16:44:00Z">
        <w:r w:rsidR="00D826D9" w:rsidDel="00937753">
          <w:delText>t</w:delText>
        </w:r>
      </w:del>
      <w:del w:id="576" w:author="Chen Heller" w:date="2022-08-30T13:47:00Z">
        <w:r w:rsidR="00D826D9" w:rsidRPr="00FF0854" w:rsidDel="00F32184">
          <w:rPr>
            <w:vertAlign w:val="subscript"/>
          </w:rPr>
          <w:delText>(8)</w:delText>
        </w:r>
      </w:del>
      <w:del w:id="577" w:author="Chen Heller" w:date="2022-09-07T16:44:00Z">
        <w:r w:rsidR="00D826D9" w:rsidDel="00937753">
          <w:delText xml:space="preserve"> = 0.667,</w:delText>
        </w:r>
      </w:del>
      <w:r w:rsidR="00D826D9">
        <w:t xml:space="preserve"> p = 0.</w:t>
      </w:r>
      <w:del w:id="578" w:author="Chen Heller" w:date="2022-09-05T11:19:00Z">
        <w:r w:rsidR="00D826D9" w:rsidDel="00045AE5">
          <w:delText>523</w:delText>
        </w:r>
      </w:del>
      <w:ins w:id="579" w:author="Chen Heller" w:date="2022-09-05T11:19:00Z">
        <w:r w:rsidR="00045AE5">
          <w:t>69</w:t>
        </w:r>
      </w:ins>
      <w:ins w:id="580" w:author="Chen Heller" w:date="2022-09-07T16:44:00Z">
        <w:r w:rsidR="00937753">
          <w:t>9</w:t>
        </w:r>
      </w:ins>
      <w:r w:rsidR="00D826D9">
        <w:t>, 95% CI [-</w:t>
      </w:r>
      <w:del w:id="581" w:author="Chen Heller" w:date="2022-09-05T11:19:00Z">
        <w:r w:rsidR="00D826D9" w:rsidDel="00D33A97">
          <w:delText>0.0000281</w:delText>
        </w:r>
      </w:del>
      <w:ins w:id="582" w:author="Chen Heller" w:date="2022-09-05T11:19:00Z">
        <w:r w:rsidR="00D33A97">
          <w:t>0.1</w:t>
        </w:r>
      </w:ins>
      <w:ins w:id="583" w:author="Chen Heller" w:date="2022-09-07T16:44:00Z">
        <w:r w:rsidR="00C87267">
          <w:t>4</w:t>
        </w:r>
      </w:ins>
      <w:r w:rsidR="00D826D9">
        <w:t xml:space="preserve">, </w:t>
      </w:r>
      <w:del w:id="584" w:author="Chen Heller" w:date="2022-09-05T11:19:00Z">
        <w:r w:rsidR="00D826D9" w:rsidDel="00D33A97">
          <w:delText>0.0000511</w:delText>
        </w:r>
      </w:del>
      <w:ins w:id="585" w:author="Chen Heller" w:date="2022-09-05T11:19:00Z">
        <w:r w:rsidR="00D33A97">
          <w:t>0.3</w:t>
        </w:r>
      </w:ins>
      <w:ins w:id="586" w:author="Chen Heller" w:date="2022-09-07T16:44:00Z">
        <w:r w:rsidR="00C87267">
          <w:t>6</w:t>
        </w:r>
      </w:ins>
      <w:r w:rsidR="00D826D9">
        <w:t>]</w:t>
      </w:r>
      <w:ins w:id="587" w:author="Chen Heller" w:date="2022-09-08T14:46:00Z">
        <w:r w:rsidR="004C6B61">
          <w:t>)</w:t>
        </w:r>
      </w:ins>
      <w:del w:id="588" w:author="Chen Heller" w:date="2022-09-05T11:19:00Z">
        <w:r w:rsidR="00D826D9" w:rsidDel="00D33A97">
          <w:delText>, Cohen's d</w:delText>
        </w:r>
        <w:r w:rsidR="00D826D9" w:rsidDel="00D33A97">
          <w:rPr>
            <w:vertAlign w:val="subscript"/>
          </w:rPr>
          <w:delText xml:space="preserve">z </w:delText>
        </w:r>
        <w:r w:rsidR="00D826D9" w:rsidDel="00D33A97">
          <w:delText>= 0.222</w:delText>
        </w:r>
      </w:del>
      <w:del w:id="589" w:author="Chen Heller" w:date="2022-09-08T11:51:00Z">
        <w:r w:rsidR="00D826D9" w:rsidDel="00FE6F5F">
          <w:delText xml:space="preserve">. The average number of valid trials among included </w:delText>
        </w:r>
      </w:del>
      <w:del w:id="590" w:author="Chen Heller" w:date="2022-09-07T16:48:00Z">
        <w:r w:rsidR="00D826D9" w:rsidDel="009E620A">
          <w:delText xml:space="preserve">and excluded </w:delText>
        </w:r>
      </w:del>
      <w:del w:id="591" w:author="Chen Heller" w:date="2022-09-08T11:51:00Z">
        <w:r w:rsidR="00D826D9" w:rsidDel="00FE6F5F">
          <w:delText xml:space="preserve">participants was </w:delText>
        </w:r>
      </w:del>
      <w:del w:id="592" w:author="Chen Heller" w:date="2022-09-07T16:47:00Z">
        <w:r w:rsidR="00D826D9" w:rsidDel="00AF0DED">
          <w:delText>91.64</w:delText>
        </w:r>
      </w:del>
      <w:del w:id="593" w:author="Chen Heller" w:date="2022-09-08T11:51:00Z">
        <w:r w:rsidR="00D826D9" w:rsidDel="00FE6F5F">
          <w:delText xml:space="preserve"> (SD = </w:delText>
        </w:r>
      </w:del>
      <w:del w:id="594" w:author="Chen Heller" w:date="2022-09-07T16:47:00Z">
        <w:r w:rsidR="00D826D9" w:rsidDel="00AF0DED">
          <w:delText>57</w:delText>
        </w:r>
      </w:del>
      <w:del w:id="595" w:author="Chen Heller" w:date="2022-09-08T11:51:00Z">
        <w:r w:rsidR="00D826D9" w:rsidDel="00FE6F5F">
          <w:delText xml:space="preserve">) out of 240 in the congruent condition and </w:delText>
        </w:r>
      </w:del>
      <w:del w:id="596" w:author="Chen Heller" w:date="2022-09-07T16:47:00Z">
        <w:r w:rsidR="00D826D9" w:rsidDel="00AF0DED">
          <w:delText>84.57</w:delText>
        </w:r>
      </w:del>
      <w:del w:id="597" w:author="Chen Heller" w:date="2022-09-08T11:51:00Z">
        <w:r w:rsidR="00D826D9" w:rsidDel="00FE6F5F">
          <w:delText xml:space="preserve"> (SD = </w:delText>
        </w:r>
      </w:del>
      <w:del w:id="598" w:author="Chen Heller" w:date="2022-09-07T16:47:00Z">
        <w:r w:rsidR="00D826D9" w:rsidDel="00AF0DED">
          <w:delText>54.8</w:delText>
        </w:r>
      </w:del>
      <w:del w:id="599" w:author="Chen Heller" w:date="2022-09-08T11:51:00Z">
        <w:r w:rsidR="00D826D9" w:rsidDel="00FE6F5F">
          <w:delText xml:space="preserve">) in the incongruent condition. On average, </w:delText>
        </w:r>
      </w:del>
      <w:del w:id="600" w:author="Chen Heller" w:date="2022-09-07T16:56:00Z">
        <w:r w:rsidR="00D826D9" w:rsidDel="00C87524">
          <w:delText xml:space="preserve">118 </w:delText>
        </w:r>
      </w:del>
      <w:del w:id="601" w:author="Chen Heller" w:date="2022-09-08T11:51:00Z">
        <w:r w:rsidR="00D826D9" w:rsidDel="00FE6F5F">
          <w:delText>trials were excluded due to late responses</w:delText>
        </w:r>
      </w:del>
      <w:del w:id="602" w:author="Chen Heller" w:date="2022-09-08T11:49:00Z">
        <w:r w:rsidR="00D826D9" w:rsidDel="00A53B2B">
          <w:delText xml:space="preserve"> and </w:delText>
        </w:r>
      </w:del>
      <w:del w:id="603" w:author="Chen Heller" w:date="2022-09-07T16:56:00Z">
        <w:r w:rsidR="00D826D9" w:rsidDel="00C87524">
          <w:delText xml:space="preserve">31 </w:delText>
        </w:r>
      </w:del>
      <w:del w:id="604" w:author="Chen Heller" w:date="2022-09-08T11:51:00Z">
        <w:r w:rsidR="00D826D9" w:rsidDel="00FE6F5F">
          <w:delText xml:space="preserve">due to early responses, </w:delText>
        </w:r>
      </w:del>
      <w:del w:id="605" w:author="Chen Heller" w:date="2022-09-08T11:50:00Z">
        <w:r w:rsidR="00D826D9" w:rsidDel="00A1090C">
          <w:delText xml:space="preserve">while </w:delText>
        </w:r>
      </w:del>
      <w:del w:id="606" w:author="Chen Heller" w:date="2022-09-07T16:56:00Z">
        <w:r w:rsidR="00D826D9" w:rsidDel="00C87524">
          <w:delText xml:space="preserve">67 </w:delText>
        </w:r>
      </w:del>
      <w:del w:id="607" w:author="Chen Heller" w:date="2022-09-08T11:51:00Z">
        <w:r w:rsidR="00D826D9" w:rsidDel="00FE6F5F">
          <w:delText>trials were excluded due to incorrect answers.</w:delText>
        </w:r>
      </w:del>
    </w:p>
    <w:p w14:paraId="32AFD025" w14:textId="77777777" w:rsidR="00C072CE" w:rsidRDefault="00C072CE" w:rsidP="00C072CE">
      <w:pPr>
        <w:pStyle w:val="NoSpacing"/>
        <w:keepNext/>
        <w:bidi w:val="0"/>
        <w:rPr>
          <w:ins w:id="608" w:author="Chen Heller" w:date="2022-09-12T12:01:00Z"/>
        </w:rPr>
        <w:pPrChange w:id="609" w:author="Chen Heller" w:date="2022-09-12T12:01:00Z">
          <w:pPr>
            <w:pStyle w:val="NoSpacing"/>
            <w:bidi w:val="0"/>
          </w:pPr>
        </w:pPrChange>
      </w:pPr>
      <w:ins w:id="610" w:author="Chen Heller" w:date="2022-09-12T12:00:00Z">
        <w:r w:rsidRPr="00C072CE">
          <w:rPr>
            <w:noProof/>
          </w:rPr>
          <w:lastRenderedPageBreak/>
          <w:drawing>
            <wp:inline distT="0" distB="0" distL="0" distR="0" wp14:anchorId="525B490D" wp14:editId="25FF3915">
              <wp:extent cx="5932627" cy="39993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62" t="2193" r="25226" b="9842"/>
                      <a:stretch/>
                    </pic:blipFill>
                    <pic:spPr bwMode="auto">
                      <a:xfrm>
                        <a:off x="0" y="0"/>
                        <a:ext cx="5940048" cy="4004401"/>
                      </a:xfrm>
                      <a:prstGeom prst="rect">
                        <a:avLst/>
                      </a:prstGeom>
                      <a:noFill/>
                      <a:ln>
                        <a:noFill/>
                      </a:ln>
                      <a:extLst>
                        <a:ext uri="{53640926-AAD7-44D8-BBD7-CCE9431645EC}">
                          <a14:shadowObscured xmlns:a14="http://schemas.microsoft.com/office/drawing/2010/main"/>
                        </a:ext>
                      </a:extLst>
                    </pic:spPr>
                  </pic:pic>
                </a:graphicData>
              </a:graphic>
            </wp:inline>
          </w:drawing>
        </w:r>
      </w:ins>
    </w:p>
    <w:p w14:paraId="0D2D7E8B" w14:textId="0981EF46" w:rsidR="00AE66BB" w:rsidRDefault="00C072CE" w:rsidP="00C072CE">
      <w:pPr>
        <w:pStyle w:val="Caption"/>
        <w:jc w:val="left"/>
        <w:pPrChange w:id="611" w:author="Chen Heller" w:date="2022-09-12T12:01:00Z">
          <w:pPr>
            <w:pStyle w:val="NoSpacing"/>
            <w:bidi w:val="0"/>
          </w:pPr>
        </w:pPrChange>
      </w:pPr>
      <w:bookmarkStart w:id="612" w:name="_Ref113877160"/>
      <w:ins w:id="613" w:author="Chen Heller" w:date="2022-09-12T12:01:00Z">
        <w:r>
          <w:t xml:space="preserve">Figure </w:t>
        </w:r>
        <w:r>
          <w:fldChar w:fldCharType="begin"/>
        </w:r>
        <w:r>
          <w:instrText xml:space="preserve"> SEQ Figure \* ARABIC </w:instrText>
        </w:r>
      </w:ins>
      <w:r>
        <w:fldChar w:fldCharType="separate"/>
      </w:r>
      <w:ins w:id="614" w:author="Chen Heller" w:date="2022-09-12T15:56:00Z">
        <w:r w:rsidR="007E2512">
          <w:rPr>
            <w:noProof/>
          </w:rPr>
          <w:t>4</w:t>
        </w:r>
      </w:ins>
      <w:ins w:id="615" w:author="Chen Heller" w:date="2022-09-12T12:01:00Z">
        <w:r>
          <w:fldChar w:fldCharType="end"/>
        </w:r>
        <w:bookmarkEnd w:id="612"/>
        <w:r>
          <w:t>.</w:t>
        </w:r>
        <w:r>
          <w:t xml:space="preserve"> </w:t>
        </w:r>
        <w:bookmarkStart w:id="616" w:name="_Hlk113877123"/>
        <w:r w:rsidRPr="00C072CE">
          <w:t xml:space="preserve">Results of Experiment </w:t>
        </w:r>
        <w:r>
          <w:t>2</w:t>
        </w:r>
        <w:r w:rsidRPr="00C072CE">
          <w:t>. (a) Reaching trajectories to left and right targets, averaged across all participants. (b-f) Dots are single participant averages while the red/blue horizontal lines are the average of all participants. Black error bars symbol the standard error (SE). Full/dashed grey line</w:t>
        </w:r>
      </w:ins>
      <w:ins w:id="617" w:author="Chen Heller" w:date="2022-09-12T12:02:00Z">
        <w:r w:rsidR="00DB70BA">
          <w:t>s</w:t>
        </w:r>
      </w:ins>
      <w:ins w:id="618" w:author="Chen Heller" w:date="2022-09-12T12:01:00Z">
        <w:r w:rsidRPr="00C072CE">
          <w:t xml:space="preserve"> represent a numerical incline/decline between the congruent and incongruent conditions.</w:t>
        </w:r>
      </w:ins>
      <w:bookmarkEnd w:id="616"/>
    </w:p>
    <w:p w14:paraId="65366A3D" w14:textId="27CF7643" w:rsidR="00D826D9" w:rsidRDefault="00D826D9" w:rsidP="006238E0">
      <w:pPr>
        <w:pStyle w:val="Heading3"/>
      </w:pPr>
      <w:bookmarkStart w:id="619" w:name="_Toc113803084"/>
      <w:r>
        <w:t>Discussion</w:t>
      </w:r>
      <w:bookmarkEnd w:id="619"/>
    </w:p>
    <w:p w14:paraId="453F2B01" w14:textId="287C1385" w:rsidR="00540076" w:rsidRDefault="005B4E48" w:rsidP="00D94EDE">
      <w:pPr>
        <w:ind w:firstLine="0"/>
        <w:rPr>
          <w:ins w:id="620" w:author="Chen Heller" w:date="2022-09-08T14:47:00Z"/>
        </w:rPr>
        <w:pPrChange w:id="621" w:author="Chen Heller" w:date="2022-09-12T16:31:00Z">
          <w:pPr/>
        </w:pPrChange>
      </w:pPr>
      <w:ins w:id="622" w:author="Chen Heller" w:date="2022-09-08T14:48:00Z">
        <w:r>
          <w:t xml:space="preserve">In Exp 2. </w:t>
        </w:r>
      </w:ins>
      <w:ins w:id="623" w:author="Chen Heller" w:date="2022-09-08T14:47:00Z">
        <w:r w:rsidR="00540076">
          <w:t>The participants</w:t>
        </w:r>
      </w:ins>
      <w:ins w:id="624" w:author="Chen Heller" w:date="2022-09-08T14:48:00Z">
        <w:r>
          <w:t>'</w:t>
        </w:r>
      </w:ins>
      <w:ins w:id="625" w:author="Chen Heller" w:date="2022-09-08T14:47:00Z">
        <w:r w:rsidR="00540076">
          <w:t xml:space="preserve"> ability to reach their final decision before initiating their movement was </w:t>
        </w:r>
      </w:ins>
      <w:ins w:id="626" w:author="Chen Heller" w:date="2022-09-08T14:51:00Z">
        <w:r w:rsidR="00DC40E5">
          <w:t xml:space="preserve">intentionally </w:t>
        </w:r>
      </w:ins>
      <w:ins w:id="627" w:author="Chen Heller" w:date="2022-09-08T14:47:00Z">
        <w:r w:rsidR="00540076">
          <w:t>limite</w:t>
        </w:r>
      </w:ins>
      <w:ins w:id="628" w:author="Chen Heller" w:date="2022-09-08T14:48:00Z">
        <w:r w:rsidR="00540076">
          <w:t xml:space="preserve">d by the </w:t>
        </w:r>
        <w:r>
          <w:t xml:space="preserve">shortened reaction time. </w:t>
        </w:r>
      </w:ins>
      <w:ins w:id="629" w:author="Chen Heller" w:date="2022-09-08T14:51:00Z">
        <w:r w:rsidR="00DC40E5">
          <w:t>Consequently,</w:t>
        </w:r>
      </w:ins>
      <w:ins w:id="630" w:author="Chen Heller" w:date="2022-09-08T14:48:00Z">
        <w:r>
          <w:t xml:space="preserve"> </w:t>
        </w:r>
      </w:ins>
      <w:ins w:id="631" w:author="Chen Heller" w:date="2022-09-08T14:49:00Z">
        <w:r>
          <w:t xml:space="preserve">I </w:t>
        </w:r>
      </w:ins>
      <w:ins w:id="632" w:author="Chen Heller" w:date="2022-09-08T14:48:00Z">
        <w:r>
          <w:t xml:space="preserve">expected </w:t>
        </w:r>
      </w:ins>
      <w:ins w:id="633" w:author="Chen Heller" w:date="2022-09-08T14:49:00Z">
        <w:r>
          <w:t>the decision</w:t>
        </w:r>
      </w:ins>
      <w:ins w:id="634" w:author="Chen Heller" w:date="2022-09-08T14:52:00Z">
        <w:r w:rsidR="003A2B63">
          <w:t>-</w:t>
        </w:r>
      </w:ins>
      <w:ins w:id="635" w:author="Chen Heller" w:date="2022-09-08T14:49:00Z">
        <w:r>
          <w:t xml:space="preserve">making processes </w:t>
        </w:r>
      </w:ins>
      <w:ins w:id="636" w:author="Chen Heller" w:date="2022-09-08T14:51:00Z">
        <w:r w:rsidR="00EA0065">
          <w:t>to occur during the movement a</w:t>
        </w:r>
      </w:ins>
      <w:ins w:id="637" w:author="Chen Heller" w:date="2022-09-08T14:52:00Z">
        <w:r w:rsidR="00EA0065">
          <w:t xml:space="preserve">nd </w:t>
        </w:r>
      </w:ins>
      <w:ins w:id="638" w:author="Chen Heller" w:date="2022-09-08T14:54:00Z">
        <w:r w:rsidR="00C00FAB">
          <w:t xml:space="preserve">manifest </w:t>
        </w:r>
      </w:ins>
      <w:ins w:id="639" w:author="Chen Heller" w:date="2022-09-08T14:55:00Z">
        <w:r w:rsidR="00A322E0">
          <w:t>in</w:t>
        </w:r>
      </w:ins>
      <w:ins w:id="640" w:author="Chen Heller" w:date="2022-09-08T14:54:00Z">
        <w:r w:rsidR="00C00FAB">
          <w:t xml:space="preserve"> differences in </w:t>
        </w:r>
      </w:ins>
      <w:ins w:id="641" w:author="Chen Heller" w:date="2022-09-08T14:55:00Z">
        <w:r w:rsidR="00A322E0">
          <w:t xml:space="preserve">the </w:t>
        </w:r>
      </w:ins>
      <w:ins w:id="642" w:author="Chen Heller" w:date="2022-09-08T14:54:00Z">
        <w:r w:rsidR="00C00FAB">
          <w:t xml:space="preserve">trajectory between the </w:t>
        </w:r>
      </w:ins>
      <w:ins w:id="643" w:author="Chen Heller" w:date="2022-09-08T14:55:00Z">
        <w:r w:rsidR="00C00FAB">
          <w:t>congruent and incongruent trials.</w:t>
        </w:r>
      </w:ins>
      <w:ins w:id="644" w:author="Chen Heller" w:date="2022-09-08T14:56:00Z">
        <w:r w:rsidR="002E0D06">
          <w:t xml:space="preserve"> </w:t>
        </w:r>
      </w:ins>
      <w:ins w:id="645" w:author="Chen Heller" w:date="2022-09-08T14:59:00Z">
        <w:r w:rsidR="00702526">
          <w:t>Surprisingly</w:t>
        </w:r>
      </w:ins>
      <w:ins w:id="646" w:author="Chen Heller" w:date="2022-09-08T14:57:00Z">
        <w:r w:rsidR="002E0D06">
          <w:t xml:space="preserve">, null results were </w:t>
        </w:r>
      </w:ins>
      <w:ins w:id="647" w:author="Chen Heller" w:date="2022-09-08T14:59:00Z">
        <w:r w:rsidR="00702526">
          <w:t>observed</w:t>
        </w:r>
      </w:ins>
      <w:ins w:id="648" w:author="Chen Heller" w:date="2022-09-08T14:58:00Z">
        <w:r w:rsidR="00B1230E">
          <w:t xml:space="preserve"> for all the dependent variables.</w:t>
        </w:r>
      </w:ins>
    </w:p>
    <w:p w14:paraId="1ACEDBB1" w14:textId="6D2D370B" w:rsidR="00D44019" w:rsidRDefault="00D826D9" w:rsidP="006238E0">
      <w:pPr>
        <w:rPr>
          <w:ins w:id="649" w:author="Chen Heller" w:date="2022-08-29T09:59:00Z"/>
        </w:rPr>
      </w:pPr>
      <w:del w:id="650" w:author="Chen Heller" w:date="2022-08-29T08:48:00Z">
        <w:r w:rsidRPr="002B73D8" w:rsidDel="008E62C2">
          <w:delText xml:space="preserve">Experiment </w:delText>
        </w:r>
      </w:del>
      <w:del w:id="651" w:author="Chen Heller" w:date="2022-08-29T09:14:00Z">
        <w:r w:rsidR="00D44019" w:rsidDel="00820346">
          <w:delText>2</w:delText>
        </w:r>
        <w:r w:rsidR="00D44019" w:rsidRPr="00E93521" w:rsidDel="00820346">
          <w:delText xml:space="preserve"> </w:delText>
        </w:r>
      </w:del>
      <w:del w:id="652" w:author="Chen Heller" w:date="2022-08-29T08:48:00Z">
        <w:r w:rsidRPr="00E93521" w:rsidDel="00513B7D">
          <w:delText xml:space="preserve">was </w:delText>
        </w:r>
      </w:del>
      <w:del w:id="653" w:author="Chen Heller" w:date="2022-09-08T14:59:00Z">
        <w:r w:rsidRPr="00E93521" w:rsidDel="00702526">
          <w:delText xml:space="preserve">expected to </w:delText>
        </w:r>
      </w:del>
      <w:del w:id="654" w:author="Chen Heller" w:date="2022-08-29T08:48:00Z">
        <w:r w:rsidRPr="00E93521" w:rsidDel="00513B7D">
          <w:delText xml:space="preserve">produce </w:delText>
        </w:r>
      </w:del>
      <w:del w:id="655" w:author="Chen Heller" w:date="2022-08-29T08:56:00Z">
        <w:r w:rsidRPr="00E93521" w:rsidDel="00C0633F">
          <w:delText xml:space="preserve">an unconscious </w:delText>
        </w:r>
      </w:del>
      <w:del w:id="656" w:author="Chen Heller" w:date="2022-08-29T09:05:00Z">
        <w:r w:rsidRPr="00E93521" w:rsidDel="00D413C6">
          <w:delText xml:space="preserve">effect since </w:delText>
        </w:r>
      </w:del>
      <w:commentRangeStart w:id="657"/>
      <w:del w:id="658" w:author="Chen Heller" w:date="2022-08-29T08:49:00Z">
        <w:r w:rsidRPr="00E93521" w:rsidDel="00EA0A50">
          <w:delText xml:space="preserve">prime dilution [ref] was diminished </w:delText>
        </w:r>
        <w:commentRangeEnd w:id="657"/>
        <w:r w:rsidR="007D3BA7" w:rsidDel="00EA0A50">
          <w:rPr>
            <w:rStyle w:val="CommentReference"/>
          </w:rPr>
          <w:commentReference w:id="657"/>
        </w:r>
        <w:r w:rsidRPr="00E93521" w:rsidDel="00EA0A50">
          <w:delText>by further limiting the participants' response time in comparison to experiment one</w:delText>
        </w:r>
      </w:del>
      <w:del w:id="659" w:author="Chen Heller" w:date="2022-09-08T14:59:00Z">
        <w:r w:rsidRPr="00E93521" w:rsidDel="00702526">
          <w:delText>.</w:delText>
        </w:r>
        <w:r w:rsidR="00D413C6" w:rsidDel="00702526">
          <w:delText xml:space="preserve"> </w:delText>
        </w:r>
        <w:r w:rsidR="00800CE5" w:rsidDel="00702526">
          <w:delText>H</w:delText>
        </w:r>
        <w:r w:rsidRPr="00E93521" w:rsidDel="00702526">
          <w:delText xml:space="preserve">owever, </w:delText>
        </w:r>
      </w:del>
      <w:del w:id="660" w:author="Chen Heller" w:date="2022-08-29T09:15:00Z">
        <w:r w:rsidRPr="00E93521" w:rsidDel="00857C26">
          <w:delText xml:space="preserve">none </w:delText>
        </w:r>
      </w:del>
      <w:del w:id="661" w:author="Chen Heller" w:date="2022-09-08T14:59:00Z">
        <w:r w:rsidRPr="00E93521" w:rsidDel="00702526">
          <w:delText>of the dependent variables</w:delText>
        </w:r>
      </w:del>
      <w:del w:id="662" w:author="Chen Heller" w:date="2022-08-29T09:15:00Z">
        <w:r w:rsidRPr="00E93521" w:rsidDel="00857C26">
          <w:delText xml:space="preserve"> showed any difference between the conditions, including reach area</w:delText>
        </w:r>
        <w:r w:rsidR="007D3BA7" w:rsidDel="00857C26">
          <w:delText>,</w:delText>
        </w:r>
        <w:r w:rsidRPr="00E93521" w:rsidDel="00857C26">
          <w:delText xml:space="preserve"> which was marginally significant in experiment </w:delText>
        </w:r>
        <w:r w:rsidR="007D3BA7" w:rsidDel="00857C26">
          <w:delText>1</w:delText>
        </w:r>
      </w:del>
      <w:r w:rsidRPr="00E93521">
        <w:t xml:space="preserve">. </w:t>
      </w:r>
      <w:commentRangeStart w:id="663"/>
      <w:commentRangeStart w:id="664"/>
      <w:r w:rsidRPr="00E93521">
        <w:t xml:space="preserve">An examination of the reach area distribution shows a that a single </w:t>
      </w:r>
      <w:del w:id="665" w:author="Chen Heller" w:date="2022-09-08T14:33:00Z">
        <w:r w:rsidRPr="00E93521" w:rsidDel="00283CE4">
          <w:delText>subject</w:delText>
        </w:r>
      </w:del>
      <w:ins w:id="666" w:author="Chen Heller" w:date="2022-09-08T14:33:00Z">
        <w:r w:rsidR="00283CE4">
          <w:t>participant</w:t>
        </w:r>
      </w:ins>
      <w:r w:rsidRPr="00E93521">
        <w:t xml:space="preserve"> had a</w:t>
      </w:r>
      <w:del w:id="667" w:author="Chen Heller" w:date="2022-09-08T14:59:00Z">
        <w:r w:rsidRPr="00E93521" w:rsidDel="00702526">
          <w:delText>n</w:delText>
        </w:r>
      </w:del>
      <w:r w:rsidRPr="00E93521">
        <w:t xml:space="preserve"> </w:t>
      </w:r>
      <w:ins w:id="668" w:author="Chen Heller" w:date="2022-09-08T14:59:00Z">
        <w:r w:rsidR="00702526">
          <w:t xml:space="preserve">strong </w:t>
        </w:r>
      </w:ins>
      <w:r w:rsidRPr="00E93521">
        <w:t xml:space="preserve">opposite trend to the rest of the sample which might explain why a significant </w:t>
      </w:r>
      <w:ins w:id="669" w:author="Chen Heller" w:date="2022-09-08T15:00:00Z">
        <w:r w:rsidR="009D1EE5">
          <w:t xml:space="preserve">difference between the means </w:t>
        </w:r>
      </w:ins>
      <w:del w:id="670" w:author="Chen Heller" w:date="2022-09-08T15:00:00Z">
        <w:r w:rsidRPr="00E93521" w:rsidDel="009D1EE5">
          <w:lastRenderedPageBreak/>
          <w:delText xml:space="preserve">unconscious effect </w:delText>
        </w:r>
      </w:del>
      <w:r w:rsidRPr="00E93521">
        <w:t>could not be found</w:t>
      </w:r>
      <w:commentRangeEnd w:id="663"/>
      <w:r w:rsidRPr="00E93521">
        <w:commentReference w:id="663"/>
      </w:r>
      <w:commentRangeEnd w:id="664"/>
      <w:r w:rsidR="007D3BA7">
        <w:rPr>
          <w:rStyle w:val="CommentReference"/>
        </w:rPr>
        <w:commentReference w:id="664"/>
      </w:r>
      <w:r w:rsidRPr="00E93521">
        <w:t xml:space="preserve"> </w:t>
      </w:r>
      <w:r w:rsidR="00714A8A">
        <w:t>(</w:t>
      </w:r>
      <w:r w:rsidR="00714A8A">
        <w:fldChar w:fldCharType="begin"/>
      </w:r>
      <w:r w:rsidR="00714A8A">
        <w:instrText xml:space="preserve"> REF _Ref113877160 \h </w:instrText>
      </w:r>
      <w:r w:rsidR="00714A8A">
        <w:fldChar w:fldCharType="separate"/>
      </w:r>
      <w:ins w:id="671" w:author="Chen Heller" w:date="2022-09-12T12:01:00Z">
        <w:r w:rsidR="00714A8A">
          <w:t xml:space="preserve">Figure </w:t>
        </w:r>
      </w:ins>
      <w:ins w:id="672" w:author="Chen Heller" w:date="2022-09-12T15:56:00Z">
        <w:r w:rsidR="00714A8A">
          <w:rPr>
            <w:noProof/>
          </w:rPr>
          <w:t>4</w:t>
        </w:r>
      </w:ins>
      <w:r w:rsidR="00714A8A">
        <w:fldChar w:fldCharType="end"/>
      </w:r>
      <w:ins w:id="673" w:author="Chen Heller" w:date="2022-09-12T16:46:00Z">
        <w:r w:rsidR="00714A8A">
          <w:t>, (b)</w:t>
        </w:r>
      </w:ins>
      <w:r w:rsidR="00714A8A">
        <w:t>)</w:t>
      </w:r>
      <w:r w:rsidRPr="00E93521">
        <w:t xml:space="preserve">. </w:t>
      </w:r>
      <w:del w:id="674" w:author="Chen Heller" w:date="2022-08-29T09:26:00Z">
        <w:r w:rsidRPr="00E93521" w:rsidDel="003C746F">
          <w:delText>However</w:delText>
        </w:r>
      </w:del>
      <w:del w:id="675" w:author="Chen Heller" w:date="2022-08-29T10:27:00Z">
        <w:r w:rsidRPr="00E93521" w:rsidDel="009E5DF4">
          <w:delText xml:space="preserve">, </w:delText>
        </w:r>
      </w:del>
      <w:del w:id="676" w:author="Chen Heller" w:date="2022-08-29T09:26:00Z">
        <w:r w:rsidRPr="00E93521" w:rsidDel="003C746F">
          <w:delText xml:space="preserve">the failure to find a congruency effect could also be the product of </w:delText>
        </w:r>
      </w:del>
      <w:del w:id="677" w:author="Chen Heller" w:date="2022-08-29T10:27:00Z">
        <w:r w:rsidRPr="00E93521" w:rsidDel="009E5DF4">
          <w:delText xml:space="preserve">the strict timing limitations. It is possible that participants did not properly perform the task because the required responses were too quick. </w:delText>
        </w:r>
      </w:del>
      <w:ins w:id="678" w:author="Chen Heller" w:date="2022-08-29T10:29:00Z">
        <w:r w:rsidR="00C75FB9">
          <w:t>Expec</w:t>
        </w:r>
      </w:ins>
      <w:ins w:id="679" w:author="Chen Heller" w:date="2022-08-29T10:30:00Z">
        <w:r w:rsidR="00C75FB9">
          <w:t xml:space="preserve">tedly, </w:t>
        </w:r>
      </w:ins>
      <w:ins w:id="680" w:author="Chen Heller" w:date="2022-08-29T10:36:00Z">
        <w:r w:rsidR="009D64F9">
          <w:t xml:space="preserve">reducing the allowed </w:t>
        </w:r>
      </w:ins>
      <w:ins w:id="681" w:author="Chen Heller" w:date="2022-09-08T15:00:00Z">
        <w:r w:rsidR="00145BDF">
          <w:t>reaction</w:t>
        </w:r>
      </w:ins>
      <w:ins w:id="682" w:author="Chen Heller" w:date="2022-08-29T10:36:00Z">
        <w:r w:rsidR="009D64F9">
          <w:t xml:space="preserve"> time </w:t>
        </w:r>
      </w:ins>
      <w:ins w:id="683" w:author="Chen Heller" w:date="2022-08-29T10:34:00Z">
        <w:r w:rsidR="00BC32D6">
          <w:t>in this experiment</w:t>
        </w:r>
        <w:r w:rsidR="00ED152F">
          <w:t xml:space="preserve"> </w:t>
        </w:r>
      </w:ins>
      <w:ins w:id="684" w:author="Chen Heller" w:date="2022-09-08T15:03:00Z">
        <w:r w:rsidR="0092475A">
          <w:t xml:space="preserve">resulted in </w:t>
        </w:r>
      </w:ins>
      <w:ins w:id="685" w:author="Chen Heller" w:date="2022-08-29T10:44:00Z">
        <w:r w:rsidR="00AE13F2">
          <w:t>a large average number of excluded trials (</w:t>
        </w:r>
      </w:ins>
      <w:ins w:id="686" w:author="Chen Heller" w:date="2022-09-08T15:06:00Z">
        <w:r w:rsidR="00A671D0">
          <w:t xml:space="preserve">M = </w:t>
        </w:r>
      </w:ins>
      <w:ins w:id="687" w:author="Chen Heller" w:date="2022-09-08T15:05:00Z">
        <w:r w:rsidR="00A671D0">
          <w:t>214.1</w:t>
        </w:r>
      </w:ins>
      <w:ins w:id="688" w:author="Chen Heller" w:date="2022-09-08T15:06:00Z">
        <w:r w:rsidR="00A671D0">
          <w:t>1, SD = 71.12</w:t>
        </w:r>
      </w:ins>
      <w:ins w:id="689" w:author="Chen Heller" w:date="2022-08-29T10:44:00Z">
        <w:r w:rsidR="00AE13F2">
          <w:t>)</w:t>
        </w:r>
      </w:ins>
      <w:ins w:id="690" w:author="Chen Heller" w:date="2022-09-10T09:29:00Z">
        <w:r w:rsidR="00FA149D">
          <w:t xml:space="preserve"> which can also explain the difficulty in detecting an effe</w:t>
        </w:r>
      </w:ins>
      <w:ins w:id="691" w:author="Chen Heller" w:date="2022-09-10T09:30:00Z">
        <w:r w:rsidR="00FA149D">
          <w:t>ct</w:t>
        </w:r>
      </w:ins>
      <w:ins w:id="692" w:author="Chen Heller" w:date="2022-08-29T10:45:00Z">
        <w:r w:rsidR="00AE13F2">
          <w:t>.</w:t>
        </w:r>
      </w:ins>
      <w:del w:id="693" w:author="Chen Heller" w:date="2022-08-29T10:31:00Z">
        <w:r w:rsidRPr="00E93521" w:rsidDel="00FB27E7">
          <w:delText>This notion is supported by the</w:delText>
        </w:r>
      </w:del>
      <w:del w:id="694" w:author="Chen Heller" w:date="2022-08-29T10:39:00Z">
        <w:r w:rsidRPr="00E93521" w:rsidDel="00FA68C8">
          <w:delText xml:space="preserv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delText>
        </w:r>
      </w:del>
    </w:p>
    <w:p w14:paraId="25BD0ACD" w14:textId="21BABC62" w:rsidR="00197453" w:rsidRDefault="00197453">
      <w:pPr>
        <w:pStyle w:val="NoSpacing"/>
        <w:bidi w:val="0"/>
        <w:pPrChange w:id="695" w:author="Chen Heller" w:date="2022-08-29T09:59:00Z">
          <w:pPr>
            <w:pStyle w:val="Heading3"/>
          </w:pPr>
        </w:pPrChange>
      </w:pPr>
    </w:p>
    <w:p w14:paraId="2C206D09" w14:textId="6D0EC5AF" w:rsidR="00ED60E1" w:rsidRDefault="008E682E" w:rsidP="006238E0">
      <w:pPr>
        <w:pStyle w:val="Heading2"/>
        <w:rPr>
          <w:rtl/>
        </w:rPr>
      </w:pPr>
      <w:bookmarkStart w:id="696" w:name="_Toc113803085"/>
      <w:r>
        <w:t xml:space="preserve">Pilot </w:t>
      </w:r>
      <w:r w:rsidR="00ED60E1">
        <w:t>Exp</w:t>
      </w:r>
      <w:r>
        <w:t>eriment</w:t>
      </w:r>
      <w:r w:rsidR="00ED60E1">
        <w:t xml:space="preserve"> 3</w:t>
      </w:r>
      <w:bookmarkEnd w:id="696"/>
    </w:p>
    <w:p w14:paraId="6ED892B3" w14:textId="5F83E276" w:rsidR="00D826D9" w:rsidRDefault="007D3BA7" w:rsidP="00D94EDE">
      <w:pPr>
        <w:ind w:firstLine="0"/>
        <w:pPrChange w:id="697" w:author="Chen Heller" w:date="2022-09-12T16:31:00Z">
          <w:pPr/>
        </w:pPrChange>
      </w:pPr>
      <w:r>
        <w:t xml:space="preserve">Given the </w:t>
      </w:r>
      <w:r w:rsidR="00D826D9">
        <w:t>large proportion of excluded trials</w:t>
      </w:r>
      <w:r w:rsidR="00470925">
        <w:t xml:space="preserve">, in Experiment 3 </w:t>
      </w:r>
      <w:ins w:id="698" w:author="Chen Heller" w:date="2022-08-29T08:47:00Z">
        <w:r w:rsidR="008E62C2">
          <w:t xml:space="preserve">the </w:t>
        </w:r>
      </w:ins>
      <w:r w:rsidR="00D826D9">
        <w:t xml:space="preserve">practice session </w:t>
      </w:r>
      <w:r w:rsidR="00470925">
        <w:t xml:space="preserve">was substantially prolonged into a full session conducted </w:t>
      </w:r>
      <w:r w:rsidR="00D826D9">
        <w:t xml:space="preserve">a day before the test session. </w:t>
      </w:r>
      <w:r w:rsidR="005863EE">
        <w:t xml:space="preserve">I anticipated that if participants learn to respond more quickly, there will be </w:t>
      </w:r>
      <w:r w:rsidR="00D826D9">
        <w:t xml:space="preserve">less incorrect answers and </w:t>
      </w:r>
      <w:r w:rsidR="005863EE">
        <w:t xml:space="preserve">too-slow </w:t>
      </w:r>
      <w:r w:rsidR="00D826D9">
        <w:t xml:space="preserve">timing responses, </w:t>
      </w:r>
      <w:r w:rsidR="005863EE">
        <w:t>leading to less exclusions. This in turn was expected to increase the signal-to-noise ratio, and allow the</w:t>
      </w:r>
      <w:r w:rsidR="00D826D9">
        <w:t xml:space="preserve"> congruency effect</w:t>
      </w:r>
      <w:r w:rsidR="005863EE">
        <w:t xml:space="preserve"> to be found</w:t>
      </w:r>
      <w:r w:rsidR="00D826D9">
        <w:t>.</w:t>
      </w:r>
    </w:p>
    <w:p w14:paraId="0580D9A3" w14:textId="7021934F" w:rsidR="00D826D9" w:rsidRDefault="00D826D9" w:rsidP="006238E0">
      <w:pPr>
        <w:pStyle w:val="Heading3"/>
      </w:pPr>
      <w:bookmarkStart w:id="699" w:name="_Toc113803086"/>
      <w:r>
        <w:t>Methods</w:t>
      </w:r>
      <w:bookmarkEnd w:id="699"/>
    </w:p>
    <w:p w14:paraId="3B29F863" w14:textId="77777777" w:rsidR="00D826D9" w:rsidRDefault="00D826D9" w:rsidP="006238E0">
      <w:pPr>
        <w:pStyle w:val="Heading4"/>
      </w:pPr>
      <w:bookmarkStart w:id="700" w:name="_Toc113803087"/>
      <w:r>
        <w:t>Participants</w:t>
      </w:r>
      <w:bookmarkEnd w:id="700"/>
    </w:p>
    <w:p w14:paraId="542AD451" w14:textId="23385BB9" w:rsidR="00D826D9" w:rsidRPr="00354457" w:rsidRDefault="00860CF5" w:rsidP="00D94EDE">
      <w:pPr>
        <w:ind w:firstLine="0"/>
        <w:pPrChange w:id="701" w:author="Chen Heller" w:date="2022-09-12T16:31:00Z">
          <w:pPr/>
        </w:pPrChange>
      </w:pPr>
      <w:del w:id="702" w:author="Chen Heller" w:date="2022-08-30T15:13:00Z">
        <w:r w:rsidDel="00F5658A">
          <w:delText>17</w:delText>
        </w:r>
        <w:r w:rsidR="00D826D9" w:rsidDel="00F5658A">
          <w:delText xml:space="preserve"> </w:delText>
        </w:r>
      </w:del>
      <w:ins w:id="703" w:author="Chen Heller" w:date="2022-08-30T15:13:00Z">
        <w:r w:rsidR="00F5658A">
          <w:t xml:space="preserve">7 </w:t>
        </w:r>
      </w:ins>
      <w:r w:rsidR="00D826D9">
        <w:t>participants (</w:t>
      </w:r>
      <w:del w:id="704" w:author="Chen Heller" w:date="2022-08-30T15:18:00Z">
        <w:r w:rsidR="00D826D9" w:rsidDel="007B7156">
          <w:delText xml:space="preserve">10 </w:delText>
        </w:r>
      </w:del>
      <w:ins w:id="705" w:author="Chen Heller" w:date="2022-08-30T15:18:00Z">
        <w:r w:rsidR="007B7156">
          <w:t xml:space="preserve">5 </w:t>
        </w:r>
      </w:ins>
      <w:r w:rsidR="00D826D9">
        <w:t>females) were recruited for the study (</w:t>
      </w:r>
      <w:ins w:id="706" w:author="Chen Heller" w:date="2022-08-26T10:48:00Z">
        <w:r w:rsidR="00903CA4">
          <w:t xml:space="preserve">age: </w:t>
        </w:r>
      </w:ins>
      <w:r w:rsidR="00D826D9">
        <w:t xml:space="preserve">M = </w:t>
      </w:r>
      <w:del w:id="707" w:author="Chen Heller" w:date="2022-09-05T14:21:00Z">
        <w:r w:rsidR="00D826D9" w:rsidDel="002E3A53">
          <w:delText>25.5</w:delText>
        </w:r>
      </w:del>
      <w:ins w:id="708" w:author="Chen Heller" w:date="2022-09-05T14:21:00Z">
        <w:r w:rsidR="002E3A53">
          <w:t>24.42</w:t>
        </w:r>
      </w:ins>
      <w:r w:rsidR="00D826D9">
        <w:t>, SD = 3.</w:t>
      </w:r>
      <w:del w:id="709" w:author="Chen Heller" w:date="2022-09-05T14:22:00Z">
        <w:r w:rsidR="00D826D9" w:rsidDel="002E3A53">
          <w:delText>7</w:delText>
        </w:r>
      </w:del>
      <w:ins w:id="710" w:author="Chen Heller" w:date="2022-09-05T14:22:00Z">
        <w:r w:rsidR="002E3A53">
          <w:t>20</w:t>
        </w:r>
      </w:ins>
      <w:r w:rsidR="00D826D9">
        <w:t xml:space="preserve">) in a recruitment procedure identical to experiment 1. Four </w:t>
      </w:r>
      <w:ins w:id="711" w:author="Chen Heller" w:date="2022-08-30T15:18:00Z">
        <w:r w:rsidR="007B7156">
          <w:t xml:space="preserve">additional </w:t>
        </w:r>
      </w:ins>
      <w:r w:rsidR="00D826D9">
        <w:t xml:space="preserve">participants were excluded since they did not arrive to the second day of the experiment. One more participant was excluded because he had less than 25 valid trials in each condition, and five other participants were excluded since they </w:t>
      </w:r>
      <w:del w:id="712" w:author="Chen Heller" w:date="2022-08-29T10:57:00Z">
        <w:r w:rsidR="00D826D9" w:rsidDel="00827596">
          <w:delText>achived</w:delText>
        </w:r>
      </w:del>
      <w:ins w:id="713" w:author="Chen Heller" w:date="2022-08-29T10:57:00Z">
        <w:r w:rsidR="00827596">
          <w:t>achieved</w:t>
        </w:r>
      </w:ins>
      <w:r w:rsidR="00D826D9">
        <w:t xml:space="preserve"> significantly less than 70% correct answers in the classification task according to a binomial test.</w:t>
      </w:r>
      <w:ins w:id="714" w:author="Chen Heller" w:date="2022-08-30T15:19:00Z">
        <w:r w:rsidR="007B7156" w:rsidDel="007B7156">
          <w:t xml:space="preserve"> </w:t>
        </w:r>
      </w:ins>
      <w:del w:id="715" w:author="Chen Heller" w:date="2022-08-30T15:19:00Z">
        <w:r w:rsidR="00D826D9" w:rsidDel="007B7156">
          <w:delText xml:space="preserve"> Overall, seven subjects were included in the analysis.</w:delText>
        </w:r>
      </w:del>
    </w:p>
    <w:p w14:paraId="0A2005EA" w14:textId="545FA7E5" w:rsidR="00D826D9" w:rsidRDefault="00D826D9" w:rsidP="006238E0">
      <w:pPr>
        <w:pStyle w:val="Heading3"/>
      </w:pPr>
      <w:bookmarkStart w:id="716" w:name="_Toc113803088"/>
      <w:r>
        <w:t>Stimuli</w:t>
      </w:r>
      <w:r w:rsidR="008E682E">
        <w:t>, Apparatus and Procedure</w:t>
      </w:r>
      <w:bookmarkEnd w:id="716"/>
    </w:p>
    <w:p w14:paraId="1151CE81" w14:textId="3D858295" w:rsidR="00D826D9" w:rsidRDefault="00D826D9" w:rsidP="00D94EDE">
      <w:pPr>
        <w:ind w:firstLine="0"/>
        <w:pPrChange w:id="717" w:author="Chen Heller" w:date="2022-09-12T16:31:00Z">
          <w:pPr/>
        </w:pPrChange>
      </w:pPr>
      <w:r>
        <w:t>The</w:t>
      </w:r>
      <w:r w:rsidR="008E682E">
        <w:t xml:space="preserve"> experimental methods were identical to those used in Experiment 2, besides the following changes: </w:t>
      </w:r>
      <w:r w:rsidR="001D0E54">
        <w:t>f</w:t>
      </w:r>
      <w:r w:rsidR="008E682E">
        <w:t xml:space="preserve">irst, the </w:t>
      </w:r>
      <w:r>
        <w:t xml:space="preserve">maximal movement onset and movement duration were reduced by </w:t>
      </w:r>
      <w:commentRangeStart w:id="718"/>
      <w:commentRangeStart w:id="719"/>
      <w:r>
        <w:t xml:space="preserve">10ms to 320ms and 420ms </w:t>
      </w:r>
      <w:commentRangeEnd w:id="718"/>
      <w:r w:rsidR="008E682E">
        <w:rPr>
          <w:rStyle w:val="CommentReference"/>
        </w:rPr>
        <w:commentReference w:id="718"/>
      </w:r>
      <w:commentRangeEnd w:id="719"/>
      <w:r w:rsidR="00570789">
        <w:rPr>
          <w:rStyle w:val="CommentReference"/>
        </w:rPr>
        <w:commentReference w:id="719"/>
      </w:r>
      <w:r>
        <w:t>respectively</w:t>
      </w:r>
      <w:ins w:id="720" w:author="Chen Heller" w:date="2022-08-29T13:04:00Z">
        <w:r w:rsidR="00960D0C">
          <w:t xml:space="preserve"> to make sure they do not exceed those use in </w:t>
        </w:r>
        <w:r w:rsidR="00960D0C" w:rsidRPr="00C65950">
          <w:t>Gallivan &amp; Chapman</w:t>
        </w:r>
        <w:r w:rsidR="00960D0C">
          <w:t xml:space="preserve"> </w:t>
        </w:r>
      </w:ins>
      <w:r w:rsidR="00FA1F2E">
        <w:fldChar w:fldCharType="begin"/>
      </w:r>
      <w:r w:rsidR="001E0D76">
        <w:instrText xml:space="preserve"> ADDIN ZOTERO_ITEM CSL_CITATION {"citationID":"V41mvUQG","properties":{"formattedCitation":"(Gallivan &amp; Chapman, 2014)","plainCitation":"(Gallivan &amp; Chapman, 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FA1F2E">
        <w:fldChar w:fldCharType="separate"/>
      </w:r>
      <w:r w:rsidR="001E0D76" w:rsidRPr="001E0D76">
        <w:rPr>
          <w:rFonts w:ascii="Times New Roman" w:hAnsi="Times New Roman" w:cs="Times New Roman"/>
        </w:rPr>
        <w:t>(Gallivan &amp; Chapman, 2014)</w:t>
      </w:r>
      <w:r w:rsidR="00FA1F2E">
        <w:fldChar w:fldCharType="end"/>
      </w:r>
      <w:r>
        <w:t>. Recognition of movement onset and offset was also adjusted</w:t>
      </w:r>
      <w:ins w:id="721" w:author="Chen Heller" w:date="2022-09-04T12:34:00Z">
        <w:r w:rsidR="0057241D">
          <w:t xml:space="preserve"> to improve th</w:t>
        </w:r>
      </w:ins>
      <w:ins w:id="722" w:author="Chen Heller" w:date="2022-09-04T12:35:00Z">
        <w:r w:rsidR="0057241D">
          <w:t>eir consistency across trials</w:t>
        </w:r>
      </w:ins>
      <w:r>
        <w:t xml:space="preserve">, </w:t>
      </w:r>
      <w:r w:rsidR="008E682E">
        <w:t xml:space="preserve">so </w:t>
      </w:r>
      <w:r>
        <w:t xml:space="preserve">movement started when the finger was 1cm away from </w:t>
      </w:r>
      <w:r>
        <w:lastRenderedPageBreak/>
        <w:t xml:space="preserve">the starting point (Euclidean distance) and ended when it was 1.5cm away from the screen (on the Z axis). </w:t>
      </w:r>
      <w:r w:rsidR="008E682E">
        <w:t xml:space="preserve">Second, </w:t>
      </w:r>
      <w:r>
        <w:t xml:space="preserve">"Too early" feedback was given if the participant responded less then 100ms after target presentation. The purpose of the "Too early" feedback was to prevent predictive responses, </w:t>
      </w:r>
      <w:r w:rsidR="008E682E">
        <w:t>which</w:t>
      </w:r>
      <w:r>
        <w:t xml:space="preserve"> are planned before the stimul</w:t>
      </w:r>
      <w:r w:rsidR="008E682E">
        <w:t>us</w:t>
      </w:r>
      <w:r>
        <w:t xml:space="preserve"> is displayed and are therefore less affected by it. </w:t>
      </w:r>
      <w:r w:rsidR="008E682E">
        <w:t xml:space="preserve">Third, and most importantly, a longer practice session was run on a separate day before the main experimental session. It included six practice blocks, where a different set of 60 4-letter words was used as primes and targets. All words followed the same criteria as in the previous experiments. </w:t>
      </w:r>
      <w:r>
        <w:t xml:space="preserve"> The</w:t>
      </w:r>
      <w:r w:rsidR="008E682E">
        <w:t>se</w:t>
      </w:r>
      <w:r>
        <w:t xml:space="preserve"> stimuli were drawn from a set of ten pseudo random lists of condition and stimulus order</w:t>
      </w:r>
      <w:r w:rsidR="00C34ABE">
        <w:t>,</w:t>
      </w:r>
      <w:r>
        <w:t xml:space="preserve"> </w:t>
      </w:r>
      <w:r w:rsidR="00C34ABE">
        <w:t xml:space="preserve">which </w:t>
      </w:r>
      <w:r>
        <w:t>followed the same constraints as the test session lists.</w:t>
      </w:r>
    </w:p>
    <w:p w14:paraId="5154F176" w14:textId="78C4F3B9" w:rsidR="00D826D9" w:rsidRDefault="00D826D9" w:rsidP="006238E0">
      <w:pPr>
        <w:pStyle w:val="Heading3"/>
      </w:pPr>
      <w:bookmarkStart w:id="723" w:name="_Toc113803089"/>
      <w:r>
        <w:t>Results</w:t>
      </w:r>
      <w:bookmarkEnd w:id="723"/>
    </w:p>
    <w:p w14:paraId="3C8905BD" w14:textId="173DD650" w:rsidR="0045341F" w:rsidRDefault="00BA4221" w:rsidP="00D94EDE">
      <w:pPr>
        <w:ind w:firstLine="0"/>
        <w:rPr>
          <w:ins w:id="724" w:author="Chen Heller" w:date="2022-09-05T14:33:00Z"/>
        </w:rPr>
        <w:pPrChange w:id="725" w:author="Chen Heller" w:date="2022-09-12T16:31:00Z">
          <w:pPr/>
        </w:pPrChange>
      </w:pPr>
      <w:ins w:id="726" w:author="Chen Heller" w:date="2022-08-30T16:32:00Z">
        <w:r>
          <w:t xml:space="preserve">Prime visibility: overall, </w:t>
        </w:r>
      </w:ins>
      <w:ins w:id="727" w:author="Chen Heller" w:date="2022-09-07T17:20:00Z">
        <w:r w:rsidR="00E97DDA">
          <w:t>76.29</w:t>
        </w:r>
      </w:ins>
      <w:ins w:id="728" w:author="Chen Heller" w:date="2022-08-30T16:32:00Z">
        <w:r>
          <w:t xml:space="preserve">% of the trials were rated as visibility 1, </w:t>
        </w:r>
      </w:ins>
      <w:ins w:id="729" w:author="Chen Heller" w:date="2022-08-31T12:25:00Z">
        <w:r w:rsidR="00935D83">
          <w:t>2</w:t>
        </w:r>
      </w:ins>
      <w:ins w:id="730" w:author="Chen Heller" w:date="2022-09-07T17:20:00Z">
        <w:r w:rsidR="00E97DDA">
          <w:t>0</w:t>
        </w:r>
      </w:ins>
      <w:ins w:id="731" w:author="Chen Heller" w:date="2022-08-31T12:25:00Z">
        <w:r w:rsidR="00935D83">
          <w:t>.</w:t>
        </w:r>
      </w:ins>
      <w:ins w:id="732" w:author="Chen Heller" w:date="2022-09-07T17:20:00Z">
        <w:r w:rsidR="00E97DDA">
          <w:t>0</w:t>
        </w:r>
      </w:ins>
      <w:ins w:id="733" w:author="Chen Heller" w:date="2022-08-31T12:25:00Z">
        <w:r w:rsidR="00935D83">
          <w:t>8</w:t>
        </w:r>
      </w:ins>
      <w:ins w:id="734" w:author="Chen Heller" w:date="2022-08-30T16:32:00Z">
        <w:r>
          <w:t xml:space="preserve">% as visibility 2, </w:t>
        </w:r>
      </w:ins>
      <w:ins w:id="735" w:author="Chen Heller" w:date="2022-09-07T17:21:00Z">
        <w:r w:rsidR="00E97DDA">
          <w:t>2</w:t>
        </w:r>
      </w:ins>
      <w:ins w:id="736" w:author="Chen Heller" w:date="2022-08-31T12:25:00Z">
        <w:r w:rsidR="00935D83">
          <w:t>.</w:t>
        </w:r>
      </w:ins>
      <w:ins w:id="737" w:author="Chen Heller" w:date="2022-09-07T17:21:00Z">
        <w:r w:rsidR="00E97DDA">
          <w:t>85</w:t>
        </w:r>
      </w:ins>
      <w:ins w:id="738" w:author="Chen Heller" w:date="2022-08-30T16:32:00Z">
        <w:r>
          <w:t xml:space="preserve">% as visibility 3 and </w:t>
        </w:r>
      </w:ins>
      <w:ins w:id="739" w:author="Chen Heller" w:date="2022-09-07T17:21:00Z">
        <w:r w:rsidR="00E97DDA">
          <w:t>0</w:t>
        </w:r>
      </w:ins>
      <w:ins w:id="740" w:author="Chen Heller" w:date="2022-08-31T12:26:00Z">
        <w:r w:rsidR="00935D83">
          <w:t>.</w:t>
        </w:r>
      </w:ins>
      <w:ins w:id="741" w:author="Chen Heller" w:date="2022-09-07T17:21:00Z">
        <w:r w:rsidR="00E97DDA">
          <w:t>76</w:t>
        </w:r>
      </w:ins>
      <w:ins w:id="742" w:author="Chen Heller" w:date="2022-08-30T16:32:00Z">
        <w:r>
          <w:t xml:space="preserve">% as visibility 4. </w:t>
        </w:r>
      </w:ins>
      <w:r w:rsidR="00D826D9">
        <w:t>When participants rated the prime as invisible, they were not better than chance at recognizing it, M = 47.4</w:t>
      </w:r>
      <w:ins w:id="743" w:author="Chen Heller" w:date="2022-08-31T12:26:00Z">
        <w:r w:rsidR="00174F24">
          <w:t>6</w:t>
        </w:r>
      </w:ins>
      <w:r w:rsidR="00D826D9">
        <w:t>%, SD = 3.4</w:t>
      </w:r>
      <w:ins w:id="744" w:author="Chen Heller" w:date="2022-09-07T17:21:00Z">
        <w:r w:rsidR="00E52E97">
          <w:t>5</w:t>
        </w:r>
      </w:ins>
      <w:r w:rsidR="00D826D9">
        <w:t>, t</w:t>
      </w:r>
      <w:r w:rsidR="00D826D9" w:rsidRPr="00F32184">
        <w:rPr>
          <w:rPrChange w:id="745" w:author="Chen Heller" w:date="2022-08-30T13:48:00Z">
            <w:rPr>
              <w:vertAlign w:val="subscript"/>
            </w:rPr>
          </w:rPrChange>
        </w:rPr>
        <w:t>(6)</w:t>
      </w:r>
      <w:r w:rsidR="00D826D9">
        <w:t xml:space="preserve"> = -1.94, p = 0.1</w:t>
      </w:r>
      <w:ins w:id="746" w:author="Chen Heller" w:date="2022-08-31T12:26:00Z">
        <w:r w:rsidR="00174F24">
          <w:t>00</w:t>
        </w:r>
      </w:ins>
      <w:r w:rsidR="00D826D9">
        <w:t>, 95% CI = [44.26, 50.65].</w:t>
      </w:r>
      <w:ins w:id="747" w:author="Chen Heller" w:date="2022-09-05T14:32:00Z">
        <w:r w:rsidR="008116EA">
          <w:t xml:space="preserve"> Thus, both the subjective and the objective measures confirm that masking was effective in rendering the stimuli invisible.</w:t>
        </w:r>
      </w:ins>
      <w:del w:id="748" w:author="Chen Heller" w:date="2022-09-04T17:53:00Z">
        <w:r w:rsidR="00D826D9" w:rsidDel="0045341F">
          <w:delText xml:space="preserve"> </w:delText>
        </w:r>
      </w:del>
    </w:p>
    <w:p w14:paraId="42C02537" w14:textId="0043AC78" w:rsidR="00D826D9" w:rsidRDefault="0045341F" w:rsidP="006238E0">
      <w:pPr>
        <w:rPr>
          <w:ins w:id="749" w:author="Chen Heller" w:date="2022-08-30T12:24:00Z"/>
        </w:rPr>
      </w:pPr>
      <w:ins w:id="750" w:author="Chen Heller" w:date="2022-09-04T17:53:00Z">
        <w:r>
          <w:t xml:space="preserve">Congruency effect: </w:t>
        </w:r>
      </w:ins>
      <w:ins w:id="751" w:author="Chen Heller" w:date="2022-09-08T15:12:00Z">
        <w:r w:rsidR="00D011EC">
          <w:t xml:space="preserve">Multiple comparisons correction </w:t>
        </w:r>
      </w:ins>
      <w:ins w:id="752" w:author="Chen Heller" w:date="2022-09-08T17:46:00Z">
        <w:r w:rsidR="007A0FCA">
          <w:t xml:space="preserve">procedure </w:t>
        </w:r>
      </w:ins>
      <w:ins w:id="753" w:author="Chen Heller" w:date="2022-09-08T15:12:00Z">
        <w:r w:rsidR="00D011EC">
          <w:t xml:space="preserve">was </w:t>
        </w:r>
      </w:ins>
      <w:ins w:id="754" w:author="Chen Heller" w:date="2022-09-08T15:16:00Z">
        <w:r w:rsidR="00A941E4">
          <w:t xml:space="preserve">identical to </w:t>
        </w:r>
      </w:ins>
      <w:ins w:id="755" w:author="Chen Heller" w:date="2022-09-08T15:15:00Z">
        <w:r w:rsidR="0000070C">
          <w:t>Exp 2.</w:t>
        </w:r>
      </w:ins>
      <w:ins w:id="756" w:author="Chen Heller" w:date="2022-09-04T17:53:00Z">
        <w:r>
          <w:t xml:space="preserve"> </w:t>
        </w:r>
      </w:ins>
      <w:ins w:id="757" w:author="Chen Heller" w:date="2022-09-08T15:16:00Z">
        <w:r w:rsidR="00824724">
          <w:t>Additionally, t</w:t>
        </w:r>
      </w:ins>
      <w:ins w:id="758" w:author="Chen Heller" w:date="2022-09-05T09:37:00Z">
        <w:r w:rsidR="00E132B1">
          <w:t>he movement duration</w:t>
        </w:r>
      </w:ins>
      <w:ins w:id="759" w:author="Chen Heller" w:date="2022-09-05T09:38:00Z">
        <w:r w:rsidR="00E132B1">
          <w:t xml:space="preserve"> variable as well as the </w:t>
        </w:r>
        <w:r w:rsidR="006F660F">
          <w:t>reach area</w:t>
        </w:r>
      </w:ins>
      <w:ins w:id="760" w:author="Chen Heller" w:date="2022-09-05T11:00:00Z">
        <w:r w:rsidR="002D00F6">
          <w:t xml:space="preserve"> and the traveled distance </w:t>
        </w:r>
      </w:ins>
      <w:ins w:id="761" w:author="Chen Heller" w:date="2022-09-05T09:38:00Z">
        <w:r w:rsidR="006F660F">
          <w:t xml:space="preserve">variables, </w:t>
        </w:r>
      </w:ins>
      <w:ins w:id="762" w:author="Chen Heller" w:date="2022-09-08T15:16:00Z">
        <w:r w:rsidR="00824724">
          <w:t xml:space="preserve">were tested using permutation since they </w:t>
        </w:r>
      </w:ins>
      <w:ins w:id="763" w:author="Chen Heller" w:date="2022-09-05T09:38:00Z">
        <w:r w:rsidR="006F660F">
          <w:t>violated the normality assumption</w:t>
        </w:r>
      </w:ins>
      <w:ins w:id="764" w:author="Chen Heller" w:date="2022-09-05T09:39:00Z">
        <w:r w:rsidR="006F660F">
          <w:t>.</w:t>
        </w:r>
      </w:ins>
      <w:ins w:id="765" w:author="Chen Heller" w:date="2022-09-05T09:37:00Z">
        <w:r w:rsidR="00E132B1">
          <w:t xml:space="preserve"> </w:t>
        </w:r>
      </w:ins>
      <w:r w:rsidR="00D826D9">
        <w:t xml:space="preserve">Contrary to experiment two, </w:t>
      </w:r>
      <w:ins w:id="766" w:author="Chen Heller" w:date="2022-09-08T15:18:00Z">
        <w:r w:rsidR="000C5896">
          <w:t xml:space="preserve">significant difference was detected in the reach area </w:t>
        </w:r>
      </w:ins>
      <w:ins w:id="767" w:author="Chen Heller" w:date="2022-09-12T12:16:00Z">
        <w:r w:rsidR="000C3552">
          <w:t>(</w:t>
        </w:r>
      </w:ins>
      <w:ins w:id="768" w:author="Chen Heller" w:date="2022-09-12T12:17:00Z">
        <w:r w:rsidR="000C3552">
          <w:fldChar w:fldCharType="begin"/>
        </w:r>
        <w:r w:rsidR="000C3552">
          <w:instrText xml:space="preserve"> REF _Ref113877436 \h </w:instrText>
        </w:r>
      </w:ins>
      <w:r w:rsidR="000C3552">
        <w:fldChar w:fldCharType="separate"/>
      </w:r>
      <w:ins w:id="769" w:author="Chen Heller" w:date="2022-09-12T12:17:00Z">
        <w:r w:rsidR="000C3552">
          <w:t xml:space="preserve">Figure </w:t>
        </w:r>
        <w:r w:rsidR="000C3552">
          <w:rPr>
            <w:noProof/>
          </w:rPr>
          <w:t>5</w:t>
        </w:r>
        <w:r w:rsidR="000C3552">
          <w:fldChar w:fldCharType="end"/>
        </w:r>
      </w:ins>
      <w:ins w:id="770" w:author="Chen Heller" w:date="2022-09-12T12:16:00Z">
        <w:r w:rsidR="000C3552">
          <w:t xml:space="preserve">) </w:t>
        </w:r>
      </w:ins>
      <w:ins w:id="771" w:author="Chen Heller" w:date="2022-09-08T15:18:00Z">
        <w:r w:rsidR="000C5896">
          <w:t xml:space="preserve">which was </w:t>
        </w:r>
      </w:ins>
      <w:ins w:id="772" w:author="Chen Heller" w:date="2022-09-08T17:48:00Z">
        <w:r w:rsidR="001B2C33">
          <w:t xml:space="preserve">smaller </w:t>
        </w:r>
      </w:ins>
      <w:ins w:id="773" w:author="Chen Heller" w:date="2022-09-08T17:49:00Z">
        <w:r w:rsidR="001B2C33">
          <w:t xml:space="preserve">in </w:t>
        </w:r>
      </w:ins>
      <w:ins w:id="774" w:author="Chen Heller" w:date="2022-09-08T15:18:00Z">
        <w:r w:rsidR="000C5896">
          <w:t xml:space="preserve">the </w:t>
        </w:r>
      </w:ins>
      <w:ins w:id="775" w:author="Chen Heller" w:date="2022-09-08T17:48:00Z">
        <w:r w:rsidR="001B2C33">
          <w:t>in</w:t>
        </w:r>
      </w:ins>
      <w:ins w:id="776" w:author="Chen Heller" w:date="2022-09-08T15:18:00Z">
        <w:r w:rsidR="000C5896">
          <w:t>congruent condition (M</w:t>
        </w:r>
        <w:r w:rsidR="000C5896">
          <w:rPr>
            <w:vertAlign w:val="subscript"/>
          </w:rPr>
          <w:t>con</w:t>
        </w:r>
        <w:r w:rsidR="000C5896">
          <w:t xml:space="preserve"> = 2, SD</w:t>
        </w:r>
        <w:r w:rsidR="000C5896">
          <w:rPr>
            <w:vertAlign w:val="subscript"/>
          </w:rPr>
          <w:t>con</w:t>
        </w:r>
        <w:r w:rsidR="000C5896">
          <w:t xml:space="preserve"> = 0.30, M</w:t>
        </w:r>
        <w:r w:rsidR="000C5896">
          <w:rPr>
            <w:vertAlign w:val="subscript"/>
          </w:rPr>
          <w:t>incon</w:t>
        </w:r>
        <w:r w:rsidR="000C5896">
          <w:t xml:space="preserve"> = 1.73, SD</w:t>
        </w:r>
        <w:r w:rsidR="000C5896">
          <w:rPr>
            <w:vertAlign w:val="subscript"/>
          </w:rPr>
          <w:t>incon</w:t>
        </w:r>
        <w:r w:rsidR="000C5896">
          <w:t xml:space="preserve"> = 0.25, p = 0.023, 95% CI [0.11, 0.42]). </w:t>
        </w:r>
      </w:ins>
      <w:del w:id="777" w:author="Chen Heller" w:date="2022-09-08T15:18:00Z">
        <w:r w:rsidR="00D826D9" w:rsidDel="000C5896">
          <w:delText xml:space="preserve">a </w:delText>
        </w:r>
      </w:del>
      <w:ins w:id="778" w:author="Chen Heller" w:date="2022-09-08T15:19:00Z">
        <w:r w:rsidR="002A0697">
          <w:t>On the other hand,</w:t>
        </w:r>
      </w:ins>
      <w:ins w:id="779" w:author="Chen Heller" w:date="2022-09-08T15:18:00Z">
        <w:r w:rsidR="000C5896">
          <w:t xml:space="preserve"> </w:t>
        </w:r>
      </w:ins>
      <w:ins w:id="780" w:author="Chen Heller" w:date="2022-09-08T15:20:00Z">
        <w:r w:rsidR="00CF4F56">
          <w:t>a congruency effect was absent in the traveled distance (M</w:t>
        </w:r>
        <w:r w:rsidR="00CF4F56">
          <w:rPr>
            <w:vertAlign w:val="subscript"/>
          </w:rPr>
          <w:t>con</w:t>
        </w:r>
        <w:r w:rsidR="00CF4F56">
          <w:t xml:space="preserve"> = 38.27, SD</w:t>
        </w:r>
        <w:r w:rsidR="00CF4F56">
          <w:rPr>
            <w:vertAlign w:val="subscript"/>
          </w:rPr>
          <w:t>con</w:t>
        </w:r>
        <w:r w:rsidR="00CF4F56">
          <w:t xml:space="preserve"> = 1.25, M</w:t>
        </w:r>
        <w:r w:rsidR="00CF4F56">
          <w:rPr>
            <w:vertAlign w:val="subscript"/>
          </w:rPr>
          <w:t>incon</w:t>
        </w:r>
        <w:r w:rsidR="00CF4F56">
          <w:t xml:space="preserve"> = 39.23, SD</w:t>
        </w:r>
        <w:r w:rsidR="00CF4F56">
          <w:rPr>
            <w:vertAlign w:val="subscript"/>
          </w:rPr>
          <w:t>incon</w:t>
        </w:r>
        <w:r w:rsidR="00CF4F56">
          <w:t xml:space="preserve"> = 1.74, p = 0.125, 95% CI [-1.40, -0.51]), </w:t>
        </w:r>
      </w:ins>
      <w:ins w:id="781" w:author="Chen Heller" w:date="2022-09-08T15:19:00Z">
        <w:r w:rsidR="002A0697">
          <w:t>the frequency of COM (M</w:t>
        </w:r>
        <w:r w:rsidR="002A0697">
          <w:rPr>
            <w:vertAlign w:val="subscript"/>
          </w:rPr>
          <w:t>con</w:t>
        </w:r>
        <w:r w:rsidR="002A0697">
          <w:t xml:space="preserve"> = 0.20, SD</w:t>
        </w:r>
        <w:r w:rsidR="002A0697">
          <w:rPr>
            <w:vertAlign w:val="subscript"/>
          </w:rPr>
          <w:t>con</w:t>
        </w:r>
        <w:r w:rsidR="002A0697">
          <w:t xml:space="preserve"> = 0.13, M</w:t>
        </w:r>
        <w:r w:rsidR="002A0697">
          <w:rPr>
            <w:vertAlign w:val="subscript"/>
          </w:rPr>
          <w:t>incon</w:t>
        </w:r>
        <w:r w:rsidR="002A0697">
          <w:t xml:space="preserve"> = 0.20, SD</w:t>
        </w:r>
        <w:r w:rsidR="002A0697">
          <w:rPr>
            <w:vertAlign w:val="subscript"/>
          </w:rPr>
          <w:t>incon</w:t>
        </w:r>
        <w:r w:rsidR="002A0697">
          <w:t xml:space="preserve"> = 0.15, t</w:t>
        </w:r>
        <w:r w:rsidR="002A0697" w:rsidRPr="00632924">
          <w:t>(</w:t>
        </w:r>
        <w:r w:rsidR="002A0697">
          <w:t>6</w:t>
        </w:r>
        <w:r w:rsidR="002A0697" w:rsidRPr="00632924">
          <w:t>)</w:t>
        </w:r>
        <w:r w:rsidR="002A0697">
          <w:t xml:space="preserve"> = -0.05, p = 0.959, 95% CI [-0.10, 0.10]), the reaction time (M</w:t>
        </w:r>
        <w:r w:rsidR="002A0697">
          <w:rPr>
            <w:vertAlign w:val="subscript"/>
          </w:rPr>
          <w:t>con</w:t>
        </w:r>
        <w:r w:rsidR="002A0697">
          <w:t xml:space="preserve"> = 164.46ms, SD</w:t>
        </w:r>
        <w:r w:rsidR="002A0697">
          <w:rPr>
            <w:vertAlign w:val="subscript"/>
          </w:rPr>
          <w:t>con</w:t>
        </w:r>
        <w:r w:rsidR="002A0697">
          <w:t xml:space="preserve"> = 26.10, M</w:t>
        </w:r>
        <w:r w:rsidR="002A0697">
          <w:rPr>
            <w:vertAlign w:val="subscript"/>
          </w:rPr>
          <w:t>incon</w:t>
        </w:r>
        <w:r w:rsidR="002A0697">
          <w:t xml:space="preserve"> = 175.93ms, SD</w:t>
        </w:r>
        <w:r w:rsidR="002A0697">
          <w:rPr>
            <w:vertAlign w:val="subscript"/>
          </w:rPr>
          <w:t>incon</w:t>
        </w:r>
        <w:r w:rsidR="002A0697">
          <w:t xml:space="preserve"> = 15.40, t</w:t>
        </w:r>
        <w:r w:rsidR="002A0697" w:rsidRPr="00632924">
          <w:t>(6)</w:t>
        </w:r>
        <w:r w:rsidR="002A0697">
          <w:t xml:space="preserve"> = </w:t>
        </w:r>
        <w:commentRangeStart w:id="782"/>
        <w:r w:rsidR="002A0697">
          <w:t>-</w:t>
        </w:r>
        <w:commentRangeEnd w:id="782"/>
        <w:r w:rsidR="002A0697">
          <w:rPr>
            <w:rStyle w:val="CommentReference"/>
          </w:rPr>
          <w:commentReference w:id="782"/>
        </w:r>
        <w:r w:rsidR="002A0697">
          <w:t>2.22, p = 0.125, 95% CI [-24.08, 1.12]) and the movement duration (M</w:t>
        </w:r>
        <w:r w:rsidR="002A0697">
          <w:rPr>
            <w:vertAlign w:val="subscript"/>
          </w:rPr>
          <w:t>con</w:t>
        </w:r>
        <w:r w:rsidR="002A0697">
          <w:t xml:space="preserve"> = 391.95ms, SD</w:t>
        </w:r>
        <w:r w:rsidR="002A0697">
          <w:rPr>
            <w:vertAlign w:val="subscript"/>
          </w:rPr>
          <w:t>con</w:t>
        </w:r>
        <w:r w:rsidR="002A0697">
          <w:t xml:space="preserve"> = 32.91, M</w:t>
        </w:r>
        <w:r w:rsidR="002A0697">
          <w:rPr>
            <w:vertAlign w:val="subscript"/>
          </w:rPr>
          <w:t>incon</w:t>
        </w:r>
        <w:r w:rsidR="002A0697">
          <w:t xml:space="preserve"> = 403.35ms, SD</w:t>
        </w:r>
        <w:r w:rsidR="002A0697">
          <w:rPr>
            <w:vertAlign w:val="subscript"/>
          </w:rPr>
          <w:t>incon</w:t>
        </w:r>
        <w:r w:rsidR="002A0697">
          <w:t xml:space="preserve"> = 25.40, p = 0.125, 95% CI [-20.18, -3.05])</w:t>
        </w:r>
      </w:ins>
      <w:ins w:id="783" w:author="Chen Heller" w:date="2022-09-08T15:36:00Z">
        <w:r w:rsidR="0097052D">
          <w:t>.</w:t>
        </w:r>
      </w:ins>
      <w:del w:id="784" w:author="Chen Heller" w:date="2022-09-08T15:20:00Z">
        <w:r w:rsidR="00D826D9" w:rsidDel="00CF4F56">
          <w:delText xml:space="preserve">congruency effect was reflected in the traveled distance which was shorter in the congruent </w:delText>
        </w:r>
      </w:del>
      <w:del w:id="785" w:author="Chen Heller" w:date="2022-09-07T16:16:00Z">
        <w:r w:rsidR="00D826D9" w:rsidDel="00E96C56">
          <w:delText>(M = 1.01, SD = 0.005)</w:delText>
        </w:r>
      </w:del>
      <w:del w:id="786" w:author="Chen Heller" w:date="2022-09-08T15:20:00Z">
        <w:r w:rsidR="00D826D9" w:rsidDel="00CF4F56">
          <w:delText xml:space="preserve"> than in the incongruent condition</w:delText>
        </w:r>
      </w:del>
      <w:r w:rsidR="00D826D9">
        <w:t xml:space="preserve"> </w:t>
      </w:r>
      <w:del w:id="787" w:author="Chen Heller" w:date="2022-09-07T16:16:00Z">
        <w:r w:rsidR="00D826D9" w:rsidDel="00E96C56">
          <w:delText>(M = 1.02, SD = 0.007)</w:delText>
        </w:r>
      </w:del>
      <w:del w:id="788" w:author="Chen Heller" w:date="2022-09-08T15:20:00Z">
        <w:r w:rsidR="00D826D9" w:rsidDel="00CF4F56">
          <w:delText>,</w:delText>
        </w:r>
      </w:del>
      <w:ins w:id="789" w:author="Chen Heller" w:date="2022-09-07T16:16:00Z">
        <w:r w:rsidR="00E96C56" w:rsidRPr="00E96C56">
          <w:t xml:space="preserve"> </w:t>
        </w:r>
      </w:ins>
      <w:del w:id="790" w:author="Chen Heller" w:date="2022-09-07T17:23:00Z">
        <w:r w:rsidR="00D826D9" w:rsidDel="00A23713">
          <w:delText xml:space="preserve"> t</w:delText>
        </w:r>
      </w:del>
      <w:del w:id="791" w:author="Chen Heller" w:date="2022-08-30T13:48:00Z">
        <w:r w:rsidR="00D826D9" w:rsidRPr="00FF0854" w:rsidDel="00F32184">
          <w:rPr>
            <w:vertAlign w:val="subscript"/>
          </w:rPr>
          <w:delText>(6)</w:delText>
        </w:r>
      </w:del>
      <w:del w:id="792" w:author="Chen Heller" w:date="2022-09-07T17:23:00Z">
        <w:r w:rsidR="00D826D9" w:rsidDel="00A23713">
          <w:delText xml:space="preserve"> = -3.76,</w:delText>
        </w:r>
      </w:del>
      <w:del w:id="793" w:author="Chen Heller" w:date="2022-09-08T15:20:00Z">
        <w:r w:rsidR="00D826D9" w:rsidDel="00CF4F56">
          <w:delText xml:space="preserve"> p = 0.</w:delText>
        </w:r>
      </w:del>
      <w:del w:id="794" w:author="Chen Heller" w:date="2022-09-07T17:23:00Z">
        <w:r w:rsidR="00D826D9" w:rsidDel="00A23713">
          <w:delText>0</w:delText>
        </w:r>
      </w:del>
      <w:del w:id="795" w:author="Chen Heller" w:date="2022-09-05T10:03:00Z">
        <w:r w:rsidR="00D826D9" w:rsidDel="007B3138">
          <w:delText>09</w:delText>
        </w:r>
      </w:del>
      <w:del w:id="796" w:author="Chen Heller" w:date="2022-09-08T15:20:00Z">
        <w:r w:rsidR="00D826D9" w:rsidDel="00CF4F56">
          <w:delText>, 95% CI [-</w:delText>
        </w:r>
      </w:del>
      <w:del w:id="797" w:author="Chen Heller" w:date="2022-09-07T17:24:00Z">
        <w:r w:rsidR="00D826D9" w:rsidDel="00730ED4">
          <w:delText>0.</w:delText>
        </w:r>
      </w:del>
      <w:del w:id="798" w:author="Chen Heller" w:date="2022-09-05T11:02:00Z">
        <w:r w:rsidR="00D826D9" w:rsidDel="006B6CE7">
          <w:delText>008</w:delText>
        </w:r>
      </w:del>
      <w:del w:id="799" w:author="Chen Heller" w:date="2022-09-08T15:20:00Z">
        <w:r w:rsidR="00D826D9" w:rsidDel="00CF4F56">
          <w:delText>, -</w:delText>
        </w:r>
      </w:del>
      <w:del w:id="800" w:author="Chen Heller" w:date="2022-09-07T17:24:00Z">
        <w:r w:rsidR="00D826D9" w:rsidDel="00730ED4">
          <w:delText>0.</w:delText>
        </w:r>
      </w:del>
      <w:del w:id="801" w:author="Chen Heller" w:date="2022-09-05T11:02:00Z">
        <w:r w:rsidR="00D826D9" w:rsidDel="006B6CE7">
          <w:delText>001</w:delText>
        </w:r>
      </w:del>
      <w:del w:id="802" w:author="Chen Heller" w:date="2022-09-08T15:20:00Z">
        <w:r w:rsidR="00D826D9" w:rsidDel="00CF4F56">
          <w:delText>],</w:delText>
        </w:r>
      </w:del>
      <w:r w:rsidR="00D826D9">
        <w:t xml:space="preserve"> </w:t>
      </w:r>
      <w:del w:id="803" w:author="Chen Heller" w:date="2022-09-05T11:02:00Z">
        <w:r w:rsidR="00D826D9" w:rsidDel="006B03C2">
          <w:delText>Cohen's d</w:delText>
        </w:r>
        <w:r w:rsidR="00D826D9" w:rsidDel="006B03C2">
          <w:rPr>
            <w:vertAlign w:val="subscript"/>
          </w:rPr>
          <w:delText>z</w:delText>
        </w:r>
        <w:r w:rsidR="00D826D9" w:rsidDel="006B03C2">
          <w:delText xml:space="preserve"> = -1.422</w:delText>
        </w:r>
      </w:del>
      <w:r w:rsidR="00D826D9">
        <w:t>.</w:t>
      </w:r>
      <w:del w:id="804" w:author="Chen Heller" w:date="2022-09-07T08:50:00Z">
        <w:r w:rsidR="00D826D9" w:rsidDel="009A64EE">
          <w:delText xml:space="preserve"> In accordance with shorter movements, movement duration was also marginally shorter in the congruent (</w:delText>
        </w:r>
      </w:del>
      <w:del w:id="805" w:author="Chen Heller" w:date="2022-09-07T08:49:00Z">
        <w:r w:rsidR="00D826D9" w:rsidDel="00B12EAF">
          <w:delText xml:space="preserve">M = </w:delText>
        </w:r>
        <w:r w:rsidR="00597E92" w:rsidDel="00B12EAF">
          <w:delText>3</w:delText>
        </w:r>
        <w:r w:rsidR="00D826D9" w:rsidDel="00B12EAF">
          <w:delText>9</w:delText>
        </w:r>
        <w:r w:rsidR="00597E92" w:rsidDel="00B12EAF">
          <w:delText>1.9ms</w:delText>
        </w:r>
        <w:r w:rsidR="00D826D9" w:rsidDel="00B12EAF">
          <w:delText>, SD = 3</w:delText>
        </w:r>
        <w:r w:rsidR="00597E92" w:rsidDel="00B12EAF">
          <w:delText>2.9</w:delText>
        </w:r>
      </w:del>
      <w:del w:id="806" w:author="Chen Heller" w:date="2022-09-07T08:50:00Z">
        <w:r w:rsidR="00D826D9" w:rsidDel="009A64EE">
          <w:delText>) than in the incongruent condition (</w:delText>
        </w:r>
      </w:del>
      <w:del w:id="807" w:author="Chen Heller" w:date="2022-09-07T08:49:00Z">
        <w:r w:rsidR="00D826D9" w:rsidDel="00B12EAF">
          <w:delText xml:space="preserve">M = </w:delText>
        </w:r>
        <w:r w:rsidR="00597E92" w:rsidDel="00B12EAF">
          <w:delText>403.3ms</w:delText>
        </w:r>
        <w:r w:rsidR="00D826D9" w:rsidDel="00B12EAF">
          <w:delText xml:space="preserve">, SD = </w:delText>
        </w:r>
        <w:r w:rsidR="00597E92" w:rsidDel="00B12EAF">
          <w:delText>25.4</w:delText>
        </w:r>
      </w:del>
      <w:del w:id="808" w:author="Chen Heller" w:date="2022-09-07T08:50:00Z">
        <w:r w:rsidR="00D826D9" w:rsidDel="009A64EE">
          <w:delText xml:space="preserve">), </w:delText>
        </w:r>
        <w:r w:rsidR="00D826D9" w:rsidDel="00B12EAF">
          <w:delText>t</w:delText>
        </w:r>
      </w:del>
      <w:del w:id="809" w:author="Chen Heller" w:date="2022-08-30T13:48:00Z">
        <w:r w:rsidR="00D826D9" w:rsidRPr="00FF0854" w:rsidDel="00F32184">
          <w:rPr>
            <w:vertAlign w:val="subscript"/>
          </w:rPr>
          <w:delText>(6)</w:delText>
        </w:r>
      </w:del>
      <w:del w:id="810" w:author="Chen Heller" w:date="2022-09-07T08:50:00Z">
        <w:r w:rsidR="00D826D9" w:rsidDel="00B12EAF">
          <w:delText xml:space="preserve"> = -2.41, p = </w:delText>
        </w:r>
      </w:del>
      <w:del w:id="811" w:author="Chen Heller" w:date="2022-09-05T10:31:00Z">
        <w:r w:rsidR="00D826D9" w:rsidDel="00DB665E">
          <w:delText>0.</w:delText>
        </w:r>
      </w:del>
      <w:del w:id="812" w:author="Chen Heller" w:date="2022-09-05T10:04:00Z">
        <w:r w:rsidR="00D826D9" w:rsidDel="007B3138">
          <w:delText>051</w:delText>
        </w:r>
      </w:del>
      <w:del w:id="813" w:author="Chen Heller" w:date="2022-09-07T08:50:00Z">
        <w:r w:rsidR="00D826D9" w:rsidDel="00B12EAF">
          <w:delText xml:space="preserve">, 95% </w:delText>
        </w:r>
        <w:r w:rsidR="00D826D9" w:rsidDel="00B12EAF">
          <w:lastRenderedPageBreak/>
          <w:delText>CI [-</w:delText>
        </w:r>
      </w:del>
      <w:del w:id="814" w:author="Chen Heller" w:date="2022-09-05T09:40:00Z">
        <w:r w:rsidR="0040077A" w:rsidDel="00401917">
          <w:delText>2</w:delText>
        </w:r>
        <w:r w:rsidR="00D826D9" w:rsidDel="00401917">
          <w:delText>2</w:delText>
        </w:r>
        <w:r w:rsidR="0040077A" w:rsidDel="00401917">
          <w:delText>.9</w:delText>
        </w:r>
      </w:del>
      <w:del w:id="815" w:author="Chen Heller" w:date="2022-09-07T08:50:00Z">
        <w:r w:rsidR="00D826D9" w:rsidDel="00B12EAF">
          <w:delText xml:space="preserve">, </w:delText>
        </w:r>
      </w:del>
      <w:del w:id="816" w:author="Chen Heller" w:date="2022-09-05T09:40:00Z">
        <w:r w:rsidR="00D826D9" w:rsidDel="00401917">
          <w:delText>0.1</w:delText>
        </w:r>
      </w:del>
      <w:del w:id="817" w:author="Chen Heller" w:date="2022-09-07T08:50:00Z">
        <w:r w:rsidR="00D826D9" w:rsidDel="00B12EAF">
          <w:delText>]</w:delText>
        </w:r>
        <w:r w:rsidR="00D826D9" w:rsidDel="009A64EE">
          <w:delText xml:space="preserve">, </w:delText>
        </w:r>
      </w:del>
      <w:del w:id="818" w:author="Chen Heller" w:date="2022-09-05T09:41:00Z">
        <w:r w:rsidR="00D826D9" w:rsidDel="00637E33">
          <w:delText>Cohen's d</w:delText>
        </w:r>
        <w:r w:rsidR="00D826D9" w:rsidDel="00637E33">
          <w:rPr>
            <w:vertAlign w:val="subscript"/>
          </w:rPr>
          <w:delText>z</w:delText>
        </w:r>
      </w:del>
      <w:del w:id="819" w:author="Chen Heller" w:date="2022-09-05T11:32:00Z">
        <w:r w:rsidR="00D826D9" w:rsidDel="00631ADB">
          <w:delText xml:space="preserve"> = </w:delText>
        </w:r>
      </w:del>
      <w:del w:id="820" w:author="Chen Heller" w:date="2022-09-05T09:41:00Z">
        <w:r w:rsidR="00D826D9" w:rsidDel="00637E33">
          <w:delText>-0.91</w:delText>
        </w:r>
      </w:del>
      <w:del w:id="821" w:author="Chen Heller" w:date="2022-09-08T15:36:00Z">
        <w:r w:rsidR="00D826D9" w:rsidDel="0097052D">
          <w:delText>. A</w:delText>
        </w:r>
      </w:del>
      <w:del w:id="822" w:author="Chen Heller" w:date="2022-09-08T15:18:00Z">
        <w:r w:rsidR="00D826D9" w:rsidDel="000C5896">
          <w:delText xml:space="preserve"> significant difference was </w:delText>
        </w:r>
      </w:del>
      <w:del w:id="823" w:author="Chen Heller" w:date="2022-09-08T15:17:00Z">
        <w:r w:rsidR="00D826D9" w:rsidDel="000C5896">
          <w:delText xml:space="preserve">also </w:delText>
        </w:r>
      </w:del>
      <w:del w:id="824" w:author="Chen Heller" w:date="2022-09-08T15:18:00Z">
        <w:r w:rsidR="00D826D9" w:rsidDel="000C5896">
          <w:delText>detected in the reach area which was larger for the congruent condition (M</w:delText>
        </w:r>
        <w:r w:rsidR="00D826D9" w:rsidDel="000C5896">
          <w:rPr>
            <w:vertAlign w:val="subscript"/>
          </w:rPr>
          <w:delText>con</w:delText>
        </w:r>
        <w:r w:rsidR="00D826D9" w:rsidDel="000C5896">
          <w:delText xml:space="preserve"> = </w:delText>
        </w:r>
      </w:del>
      <w:del w:id="825" w:author="Chen Heller" w:date="2022-09-07T17:25:00Z">
        <w:r w:rsidR="00D826D9" w:rsidDel="00CC523D">
          <w:delText>0.</w:delText>
        </w:r>
      </w:del>
      <w:del w:id="826" w:author="Chen Heller" w:date="2022-09-05T10:32:00Z">
        <w:r w:rsidR="00D826D9" w:rsidDel="00F8223C">
          <w:delText>000</w:delText>
        </w:r>
      </w:del>
      <w:del w:id="827" w:author="Chen Heller" w:date="2022-09-07T17:25:00Z">
        <w:r w:rsidR="00D826D9" w:rsidDel="00CC523D">
          <w:delText>2</w:delText>
        </w:r>
      </w:del>
      <w:del w:id="828" w:author="Chen Heller" w:date="2022-09-08T15:18:00Z">
        <w:r w:rsidR="00D826D9" w:rsidDel="000C5896">
          <w:delText>, SD</w:delText>
        </w:r>
        <w:r w:rsidR="00D826D9" w:rsidDel="000C5896">
          <w:rPr>
            <w:vertAlign w:val="subscript"/>
          </w:rPr>
          <w:delText>con</w:delText>
        </w:r>
        <w:r w:rsidR="00D826D9" w:rsidDel="000C5896">
          <w:delText xml:space="preserve"> = 0.3</w:delText>
        </w:r>
        <w:r w:rsidR="00CC523D" w:rsidDel="000C5896">
          <w:delText>0</w:delText>
        </w:r>
        <w:r w:rsidR="00D826D9" w:rsidDel="000C5896">
          <w:delText>, M</w:delText>
        </w:r>
        <w:r w:rsidR="00D826D9" w:rsidDel="000C5896">
          <w:rPr>
            <w:vertAlign w:val="subscript"/>
          </w:rPr>
          <w:delText>incon</w:delText>
        </w:r>
        <w:r w:rsidR="00D826D9" w:rsidDel="000C5896">
          <w:delText xml:space="preserve"> = </w:delText>
        </w:r>
      </w:del>
      <w:del w:id="829" w:author="Chen Heller" w:date="2022-09-07T17:26:00Z">
        <w:r w:rsidR="00D826D9" w:rsidDel="004A45C9">
          <w:delText>0.</w:delText>
        </w:r>
      </w:del>
      <w:del w:id="830" w:author="Chen Heller" w:date="2022-09-05T10:33:00Z">
        <w:r w:rsidR="00D826D9" w:rsidDel="00F8223C">
          <w:delText>0001</w:delText>
        </w:r>
      </w:del>
      <w:del w:id="831" w:author="Chen Heller" w:date="2022-09-08T15:18:00Z">
        <w:r w:rsidR="00D826D9" w:rsidDel="000C5896">
          <w:delText>, SD</w:delText>
        </w:r>
        <w:r w:rsidR="00D826D9" w:rsidDel="000C5896">
          <w:rPr>
            <w:vertAlign w:val="subscript"/>
          </w:rPr>
          <w:delText>incon</w:delText>
        </w:r>
        <w:r w:rsidR="00D826D9" w:rsidDel="000C5896">
          <w:delText xml:space="preserve"> = </w:delText>
        </w:r>
      </w:del>
      <w:del w:id="832" w:author="Chen Heller" w:date="2022-09-07T17:26:00Z">
        <w:r w:rsidR="00D826D9" w:rsidDel="004A45C9">
          <w:delText>0.0</w:delText>
        </w:r>
      </w:del>
      <w:del w:id="833" w:author="Chen Heller" w:date="2022-09-05T11:04:00Z">
        <w:r w:rsidR="00D826D9" w:rsidDel="008A283B">
          <w:delText>000</w:delText>
        </w:r>
      </w:del>
      <w:del w:id="834" w:author="Chen Heller" w:date="2022-09-07T17:26:00Z">
        <w:r w:rsidR="00D826D9" w:rsidDel="004A45C9">
          <w:delText>2</w:delText>
        </w:r>
      </w:del>
      <w:del w:id="835" w:author="Chen Heller" w:date="2022-09-08T15:18:00Z">
        <w:r w:rsidR="00D826D9" w:rsidDel="000C5896">
          <w:delText>,</w:delText>
        </w:r>
      </w:del>
      <w:del w:id="836" w:author="Chen Heller" w:date="2022-09-07T17:26:00Z">
        <w:r w:rsidR="00D826D9" w:rsidDel="004A45C9">
          <w:delText xml:space="preserve"> t</w:delText>
        </w:r>
      </w:del>
      <w:del w:id="837" w:author="Chen Heller" w:date="2022-08-30T13:48:00Z">
        <w:r w:rsidR="00D826D9" w:rsidRPr="009632DE" w:rsidDel="0048761C">
          <w:rPr>
            <w:vertAlign w:val="subscript"/>
          </w:rPr>
          <w:delText>(6)</w:delText>
        </w:r>
      </w:del>
      <w:del w:id="838" w:author="Chen Heller" w:date="2022-09-07T17:26:00Z">
        <w:r w:rsidR="00D826D9" w:rsidDel="004A45C9">
          <w:delText xml:space="preserve"> = 3.02,</w:delText>
        </w:r>
      </w:del>
      <w:del w:id="839" w:author="Chen Heller" w:date="2022-09-08T15:18:00Z">
        <w:r w:rsidR="00D826D9" w:rsidDel="000C5896">
          <w:delText xml:space="preserve"> p = 0.02, 95% CI [0.</w:delText>
        </w:r>
      </w:del>
      <w:del w:id="840" w:author="Chen Heller" w:date="2022-09-07T17:27:00Z">
        <w:r w:rsidR="00D826D9" w:rsidDel="00B10FE0">
          <w:delText>0</w:delText>
        </w:r>
      </w:del>
      <w:del w:id="841" w:author="Chen Heller" w:date="2022-09-05T09:44:00Z">
        <w:r w:rsidR="00D826D9" w:rsidDel="00BE73CB">
          <w:delText>00006</w:delText>
        </w:r>
      </w:del>
      <w:del w:id="842" w:author="Chen Heller" w:date="2022-09-08T15:18:00Z">
        <w:r w:rsidR="00D826D9" w:rsidDel="000C5896">
          <w:delText>, 0.</w:delText>
        </w:r>
      </w:del>
      <w:del w:id="843" w:author="Chen Heller" w:date="2022-09-07T17:27:00Z">
        <w:r w:rsidR="00D826D9" w:rsidDel="00B10FE0">
          <w:delText>0</w:delText>
        </w:r>
      </w:del>
      <w:del w:id="844" w:author="Chen Heller" w:date="2022-09-05T09:44:00Z">
        <w:r w:rsidR="00D826D9" w:rsidDel="00BE73CB">
          <w:delText>000</w:delText>
        </w:r>
      </w:del>
      <w:del w:id="845" w:author="Chen Heller" w:date="2022-09-07T17:27:00Z">
        <w:r w:rsidR="00D826D9" w:rsidDel="00B10FE0">
          <w:delText>4</w:delText>
        </w:r>
      </w:del>
      <w:del w:id="846" w:author="Chen Heller" w:date="2022-09-08T15:18:00Z">
        <w:r w:rsidR="00D826D9" w:rsidDel="000C5896">
          <w:delText xml:space="preserve">], </w:delText>
        </w:r>
      </w:del>
      <w:del w:id="847" w:author="Chen Heller" w:date="2022-09-05T09:44:00Z">
        <w:r w:rsidR="00D826D9" w:rsidDel="0042315E">
          <w:delText>Cohen's d</w:delText>
        </w:r>
        <w:r w:rsidR="00D826D9" w:rsidDel="0042315E">
          <w:rPr>
            <w:vertAlign w:val="subscript"/>
          </w:rPr>
          <w:delText>z</w:delText>
        </w:r>
        <w:r w:rsidR="00D826D9" w:rsidDel="0042315E">
          <w:delText xml:space="preserve"> = 1.14</w:delText>
        </w:r>
      </w:del>
      <w:del w:id="848" w:author="Chen Heller" w:date="2022-09-08T15:18:00Z">
        <w:r w:rsidR="00D826D9" w:rsidDel="000C5896">
          <w:delText>)</w:delText>
        </w:r>
      </w:del>
      <w:del w:id="849" w:author="Chen Heller" w:date="2022-09-08T15:37:00Z">
        <w:r w:rsidR="00D826D9" w:rsidDel="0097052D">
          <w:delText xml:space="preserve">. On the other hand </w:delText>
        </w:r>
      </w:del>
      <w:del w:id="850" w:author="Chen Heller" w:date="2022-09-08T15:19:00Z">
        <w:r w:rsidR="00D826D9" w:rsidDel="002A0697">
          <w:delText>the frequency of COM (</w:delText>
        </w:r>
        <w:r w:rsidR="009E21B9" w:rsidDel="002A0697">
          <w:delText>M</w:delText>
        </w:r>
        <w:r w:rsidR="009E21B9" w:rsidDel="002A0697">
          <w:rPr>
            <w:vertAlign w:val="subscript"/>
          </w:rPr>
          <w:delText>con</w:delText>
        </w:r>
        <w:r w:rsidR="009E21B9" w:rsidDel="002A0697">
          <w:delText xml:space="preserve"> = 0.2, SD</w:delText>
        </w:r>
        <w:r w:rsidR="009E21B9" w:rsidDel="002A0697">
          <w:rPr>
            <w:vertAlign w:val="subscript"/>
          </w:rPr>
          <w:delText>con</w:delText>
        </w:r>
        <w:r w:rsidR="009E21B9" w:rsidDel="002A0697">
          <w:delText xml:space="preserve"> = 0.13, M</w:delText>
        </w:r>
        <w:r w:rsidR="009E21B9" w:rsidDel="002A0697">
          <w:rPr>
            <w:vertAlign w:val="subscript"/>
          </w:rPr>
          <w:delText>incon</w:delText>
        </w:r>
        <w:r w:rsidR="009E21B9" w:rsidDel="002A0697">
          <w:delText xml:space="preserve"> = 0.</w:delText>
        </w:r>
        <w:r w:rsidR="00C10DAE" w:rsidDel="002A0697">
          <w:delText>2</w:delText>
        </w:r>
        <w:r w:rsidR="009E21B9" w:rsidDel="002A0697">
          <w:delText>, SD</w:delText>
        </w:r>
        <w:r w:rsidR="009E21B9" w:rsidDel="002A0697">
          <w:rPr>
            <w:vertAlign w:val="subscript"/>
          </w:rPr>
          <w:delText>incon</w:delText>
        </w:r>
        <w:r w:rsidR="009E21B9" w:rsidDel="002A0697">
          <w:delText xml:space="preserve"> = 0.</w:delText>
        </w:r>
        <w:r w:rsidR="00C10DAE" w:rsidDel="002A0697">
          <w:delText>15</w:delText>
        </w:r>
        <w:r w:rsidR="009E21B9" w:rsidDel="002A0697">
          <w:delText xml:space="preserve">, </w:delText>
        </w:r>
        <w:r w:rsidR="00D826D9" w:rsidDel="002A0697">
          <w:delText>t</w:delText>
        </w:r>
      </w:del>
      <w:del w:id="851" w:author="Chen Heller" w:date="2022-08-30T13:48:00Z">
        <w:r w:rsidR="00D826D9" w:rsidRPr="00FF0854" w:rsidDel="00F32184">
          <w:rPr>
            <w:vertAlign w:val="subscript"/>
          </w:rPr>
          <w:delText>(8)</w:delText>
        </w:r>
      </w:del>
      <w:del w:id="852" w:author="Chen Heller" w:date="2022-09-08T15:19:00Z">
        <w:r w:rsidR="00D826D9" w:rsidDel="002A0697">
          <w:delText xml:space="preserve"> = -0.</w:delText>
        </w:r>
      </w:del>
      <w:del w:id="853" w:author="Chen Heller" w:date="2022-09-07T17:28:00Z">
        <w:r w:rsidR="00D826D9" w:rsidDel="00BB29FF">
          <w:delText>4</w:delText>
        </w:r>
      </w:del>
      <w:del w:id="854" w:author="Chen Heller" w:date="2022-09-08T15:19:00Z">
        <w:r w:rsidR="00D826D9" w:rsidDel="002A0697">
          <w:delText>, p = 0.</w:delText>
        </w:r>
      </w:del>
      <w:del w:id="855" w:author="Chen Heller" w:date="2022-09-05T10:33:00Z">
        <w:r w:rsidR="00D826D9" w:rsidDel="00AB0D0E">
          <w:delText>69</w:delText>
        </w:r>
      </w:del>
      <w:del w:id="856" w:author="Chen Heller" w:date="2022-09-08T15:19:00Z">
        <w:r w:rsidR="00D826D9" w:rsidDel="002A0697">
          <w:delText>, 95% CI [-0.1, 0.</w:delText>
        </w:r>
        <w:r w:rsidR="00C96149" w:rsidDel="002A0697">
          <w:delText>1</w:delText>
        </w:r>
        <w:r w:rsidR="00D826D9" w:rsidDel="002A0697">
          <w:delText xml:space="preserve">]) </w:delText>
        </w:r>
      </w:del>
      <w:del w:id="857" w:author="Chen Heller" w:date="2022-09-07T08:49:00Z">
        <w:r w:rsidR="00D826D9" w:rsidDel="004D0352">
          <w:delText xml:space="preserve">and </w:delText>
        </w:r>
      </w:del>
      <w:del w:id="858" w:author="Chen Heller" w:date="2022-09-08T15:19:00Z">
        <w:r w:rsidR="00D826D9" w:rsidDel="002A0697">
          <w:delText>the reaction time (</w:delText>
        </w:r>
        <w:r w:rsidR="00250CC1" w:rsidDel="002A0697">
          <w:delText>M</w:delText>
        </w:r>
        <w:r w:rsidR="00250CC1" w:rsidDel="002A0697">
          <w:rPr>
            <w:vertAlign w:val="subscript"/>
          </w:rPr>
          <w:delText>con</w:delText>
        </w:r>
        <w:r w:rsidR="00250CC1" w:rsidDel="002A0697">
          <w:delText xml:space="preserve"> = 164.4ms, SD</w:delText>
        </w:r>
        <w:r w:rsidR="00250CC1" w:rsidDel="002A0697">
          <w:rPr>
            <w:vertAlign w:val="subscript"/>
          </w:rPr>
          <w:delText>con</w:delText>
        </w:r>
        <w:r w:rsidR="00250CC1" w:rsidDel="002A0697">
          <w:delText xml:space="preserve"> = </w:delText>
        </w:r>
        <w:r w:rsidR="003C4B28" w:rsidDel="002A0697">
          <w:delText>26.1</w:delText>
        </w:r>
        <w:r w:rsidR="00250CC1" w:rsidDel="002A0697">
          <w:delText>, M</w:delText>
        </w:r>
        <w:r w:rsidR="00250CC1" w:rsidDel="002A0697">
          <w:rPr>
            <w:vertAlign w:val="subscript"/>
          </w:rPr>
          <w:delText>incon</w:delText>
        </w:r>
        <w:r w:rsidR="00250CC1" w:rsidDel="002A0697">
          <w:delText xml:space="preserve"> = </w:delText>
        </w:r>
        <w:r w:rsidR="00C539C2" w:rsidDel="002A0697">
          <w:delText>175.9ms</w:delText>
        </w:r>
        <w:r w:rsidR="00250CC1" w:rsidDel="002A0697">
          <w:delText>, SD</w:delText>
        </w:r>
        <w:r w:rsidR="00250CC1" w:rsidDel="002A0697">
          <w:rPr>
            <w:vertAlign w:val="subscript"/>
          </w:rPr>
          <w:delText>incon</w:delText>
        </w:r>
        <w:r w:rsidR="00250CC1" w:rsidDel="002A0697">
          <w:delText xml:space="preserve"> = </w:delText>
        </w:r>
        <w:r w:rsidR="00C539C2" w:rsidDel="002A0697">
          <w:delText>15.4</w:delText>
        </w:r>
        <w:r w:rsidR="00250CC1" w:rsidDel="002A0697">
          <w:delText xml:space="preserve">, </w:delText>
        </w:r>
        <w:r w:rsidR="00D826D9" w:rsidDel="002A0697">
          <w:delText>t</w:delText>
        </w:r>
      </w:del>
      <w:del w:id="859" w:author="Chen Heller" w:date="2022-08-30T13:49:00Z">
        <w:r w:rsidR="00D826D9" w:rsidRPr="00FF0854" w:rsidDel="0048761C">
          <w:rPr>
            <w:vertAlign w:val="subscript"/>
          </w:rPr>
          <w:delText>(6)</w:delText>
        </w:r>
      </w:del>
      <w:del w:id="860" w:author="Chen Heller" w:date="2022-09-08T15:19:00Z">
        <w:r w:rsidR="00D826D9" w:rsidDel="002A0697">
          <w:delText xml:space="preserve"> = -2.22, p = 0.</w:delText>
        </w:r>
      </w:del>
      <w:del w:id="861" w:author="Chen Heller" w:date="2022-09-05T10:34:00Z">
        <w:r w:rsidR="00D826D9" w:rsidDel="00A13F39">
          <w:delText>067</w:delText>
        </w:r>
      </w:del>
      <w:del w:id="862" w:author="Chen Heller" w:date="2022-09-08T15:19:00Z">
        <w:r w:rsidR="00D826D9" w:rsidDel="002A0697">
          <w:delText>, 95% CI [-</w:delText>
        </w:r>
        <w:r w:rsidR="00546571" w:rsidDel="002A0697">
          <w:delText>24</w:delText>
        </w:r>
        <w:r w:rsidR="00D826D9" w:rsidDel="002A0697">
          <w:delText xml:space="preserve">, </w:delText>
        </w:r>
        <w:r w:rsidR="00546571" w:rsidDel="002A0697">
          <w:delText>1.</w:delText>
        </w:r>
        <w:r w:rsidR="00D826D9" w:rsidDel="002A0697">
          <w:delText xml:space="preserve">1]) </w:delText>
        </w:r>
      </w:del>
      <w:del w:id="863" w:author="Chen Heller" w:date="2022-09-08T15:37:00Z">
        <w:r w:rsidR="00D826D9" w:rsidDel="0097052D">
          <w:delText>did not demonstrate any congruency effect</w:delText>
        </w:r>
        <w:r w:rsidR="00D826D9" w:rsidDel="00E45D75">
          <w:delText>.</w:delText>
        </w:r>
      </w:del>
      <w:r w:rsidR="00D826D9">
        <w:t xml:space="preserve"> </w:t>
      </w:r>
      <w:del w:id="864" w:author="Chen Heller" w:date="2022-09-08T15:40:00Z">
        <w:r w:rsidR="00D826D9" w:rsidDel="00AA4F09">
          <w:delText xml:space="preserve">Surprisingly, </w:delText>
        </w:r>
      </w:del>
      <w:ins w:id="865" w:author="Chen Heller" w:date="2022-09-08T16:04:00Z">
        <w:r w:rsidR="00A57CA5">
          <w:t>Su</w:t>
        </w:r>
      </w:ins>
      <w:ins w:id="866" w:author="Chen Heller" w:date="2022-09-08T16:05:00Z">
        <w:r w:rsidR="00C02A15">
          <w:t>r</w:t>
        </w:r>
      </w:ins>
      <w:ins w:id="867" w:author="Chen Heller" w:date="2022-09-08T16:04:00Z">
        <w:r w:rsidR="00A57CA5">
          <w:t>prisingly, t</w:t>
        </w:r>
      </w:ins>
      <w:ins w:id="868" w:author="Chen Heller" w:date="2022-08-30T12:19:00Z">
        <w:r w:rsidR="00B61734">
          <w:t>he response time between the first block of the first and the second day</w:t>
        </w:r>
      </w:ins>
      <w:ins w:id="869" w:author="Chen Heller" w:date="2022-09-08T15:38:00Z">
        <w:r w:rsidR="00E95DDB">
          <w:t>s</w:t>
        </w:r>
      </w:ins>
      <w:ins w:id="870" w:author="Chen Heller" w:date="2022-08-30T12:25:00Z">
        <w:r w:rsidR="005869EC">
          <w:t xml:space="preserve"> </w:t>
        </w:r>
      </w:ins>
      <w:ins w:id="871" w:author="Chen Heller" w:date="2022-09-08T15:41:00Z">
        <w:r w:rsidR="00634E13">
          <w:t xml:space="preserve">improved only slightly but the difference was not significant </w:t>
        </w:r>
      </w:ins>
      <w:ins w:id="872" w:author="Chen Heller" w:date="2022-08-30T12:20:00Z">
        <w:r w:rsidR="00B61734">
          <w:t>(</w:t>
        </w:r>
        <w:r w:rsidR="00A47FEC">
          <w:t>M</w:t>
        </w:r>
        <w:r w:rsidR="00A47FEC">
          <w:rPr>
            <w:vertAlign w:val="subscript"/>
          </w:rPr>
          <w:t>1</w:t>
        </w:r>
        <w:r w:rsidR="00A47FEC">
          <w:t xml:space="preserve"> = </w:t>
        </w:r>
      </w:ins>
      <w:ins w:id="873" w:author="Chen Heller" w:date="2022-09-08T08:09:00Z">
        <w:r w:rsidR="00367D35">
          <w:t>535.97</w:t>
        </w:r>
      </w:ins>
      <w:ins w:id="874" w:author="Chen Heller" w:date="2022-08-30T12:20:00Z">
        <w:r w:rsidR="00A47FEC">
          <w:t>, SD</w:t>
        </w:r>
        <w:r w:rsidR="00A47FEC">
          <w:rPr>
            <w:vertAlign w:val="subscript"/>
          </w:rPr>
          <w:t>1</w:t>
        </w:r>
        <w:r w:rsidR="00A47FEC">
          <w:t xml:space="preserve"> = </w:t>
        </w:r>
      </w:ins>
      <w:ins w:id="875" w:author="Chen Heller" w:date="2022-09-08T08:09:00Z">
        <w:r w:rsidR="00C62D8B">
          <w:t>63.18</w:t>
        </w:r>
      </w:ins>
      <w:ins w:id="876" w:author="Chen Heller" w:date="2022-08-30T12:20:00Z">
        <w:r w:rsidR="00A47FEC">
          <w:t>, M</w:t>
        </w:r>
        <w:r w:rsidR="00A47FEC">
          <w:rPr>
            <w:vertAlign w:val="subscript"/>
          </w:rPr>
          <w:t>2</w:t>
        </w:r>
        <w:r w:rsidR="00A47FEC">
          <w:t xml:space="preserve"> = </w:t>
        </w:r>
      </w:ins>
      <w:ins w:id="877" w:author="Chen Heller" w:date="2022-09-08T08:09:00Z">
        <w:r w:rsidR="00C62D8B">
          <w:t>455.76</w:t>
        </w:r>
      </w:ins>
      <w:ins w:id="878" w:author="Chen Heller" w:date="2022-08-30T12:20:00Z">
        <w:r w:rsidR="00A47FEC">
          <w:t>, SD</w:t>
        </w:r>
      </w:ins>
      <w:ins w:id="879" w:author="Chen Heller" w:date="2022-08-30T12:21:00Z">
        <w:r w:rsidR="00A47FEC">
          <w:rPr>
            <w:vertAlign w:val="subscript"/>
          </w:rPr>
          <w:t>2</w:t>
        </w:r>
      </w:ins>
      <w:ins w:id="880" w:author="Chen Heller" w:date="2022-08-30T12:20:00Z">
        <w:r w:rsidR="00A47FEC">
          <w:t xml:space="preserve"> = </w:t>
        </w:r>
      </w:ins>
      <w:ins w:id="881" w:author="Chen Heller" w:date="2022-09-08T08:09:00Z">
        <w:r w:rsidR="00C62D8B">
          <w:t>97.56</w:t>
        </w:r>
      </w:ins>
      <w:ins w:id="882" w:author="Chen Heller" w:date="2022-08-30T12:20:00Z">
        <w:r w:rsidR="00A47FEC">
          <w:t>, t</w:t>
        </w:r>
        <w:r w:rsidR="00A47FEC" w:rsidRPr="00A22F14">
          <w:rPr>
            <w:rPrChange w:id="883" w:author="Chen Heller" w:date="2022-08-30T12:22:00Z">
              <w:rPr>
                <w:vertAlign w:val="subscript"/>
              </w:rPr>
            </w:rPrChange>
          </w:rPr>
          <w:t>(</w:t>
        </w:r>
      </w:ins>
      <w:ins w:id="884" w:author="Chen Heller" w:date="2022-09-08T08:10:00Z">
        <w:r w:rsidR="00587EB6">
          <w:t>6</w:t>
        </w:r>
      </w:ins>
      <w:ins w:id="885" w:author="Chen Heller" w:date="2022-08-30T12:20:00Z">
        <w:r w:rsidR="00A47FEC" w:rsidRPr="00A22F14">
          <w:rPr>
            <w:rPrChange w:id="886" w:author="Chen Heller" w:date="2022-08-30T12:22:00Z">
              <w:rPr>
                <w:vertAlign w:val="subscript"/>
              </w:rPr>
            </w:rPrChange>
          </w:rPr>
          <w:t>)</w:t>
        </w:r>
        <w:r w:rsidR="00A47FEC">
          <w:t xml:space="preserve"> = </w:t>
        </w:r>
      </w:ins>
      <w:ins w:id="887" w:author="Chen Heller" w:date="2022-09-08T08:10:00Z">
        <w:r w:rsidR="00587EB6">
          <w:t>1.86</w:t>
        </w:r>
      </w:ins>
      <w:ins w:id="888" w:author="Chen Heller" w:date="2022-08-30T12:20:00Z">
        <w:r w:rsidR="00A47FEC">
          <w:t>, p = 0.</w:t>
        </w:r>
      </w:ins>
      <w:ins w:id="889" w:author="Chen Heller" w:date="2022-08-30T12:23:00Z">
        <w:r w:rsidR="0059682D">
          <w:t>1</w:t>
        </w:r>
      </w:ins>
      <w:ins w:id="890" w:author="Chen Heller" w:date="2022-09-08T08:10:00Z">
        <w:r w:rsidR="00587EB6">
          <w:t>11</w:t>
        </w:r>
      </w:ins>
      <w:ins w:id="891" w:author="Chen Heller" w:date="2022-08-30T12:20:00Z">
        <w:r w:rsidR="00A47FEC">
          <w:t>, 95% CI [</w:t>
        </w:r>
      </w:ins>
      <w:ins w:id="892" w:author="Chen Heller" w:date="2022-08-30T12:23:00Z">
        <w:r w:rsidR="0059682D">
          <w:t>-</w:t>
        </w:r>
      </w:ins>
      <w:ins w:id="893" w:author="Chen Heller" w:date="2022-09-08T08:10:00Z">
        <w:r w:rsidR="00587EB6">
          <w:t>24</w:t>
        </w:r>
      </w:ins>
      <w:ins w:id="894" w:author="Chen Heller" w:date="2022-08-30T12:23:00Z">
        <w:r w:rsidR="0059682D">
          <w:t>.</w:t>
        </w:r>
      </w:ins>
      <w:ins w:id="895" w:author="Chen Heller" w:date="2022-09-08T08:10:00Z">
        <w:r w:rsidR="00587EB6">
          <w:t>94</w:t>
        </w:r>
      </w:ins>
      <w:ins w:id="896" w:author="Chen Heller" w:date="2022-08-30T12:20:00Z">
        <w:r w:rsidR="00A47FEC">
          <w:t xml:space="preserve">, </w:t>
        </w:r>
      </w:ins>
      <w:ins w:id="897" w:author="Chen Heller" w:date="2022-09-08T08:11:00Z">
        <w:r w:rsidR="00587EB6">
          <w:t>185.36</w:t>
        </w:r>
      </w:ins>
      <w:ins w:id="898" w:author="Chen Heller" w:date="2022-08-30T12:20:00Z">
        <w:r w:rsidR="00A47FEC">
          <w:t>]</w:t>
        </w:r>
        <w:r w:rsidR="00B61734">
          <w:t xml:space="preserve">). </w:t>
        </w:r>
      </w:ins>
      <w:ins w:id="899" w:author="Chen Heller" w:date="2022-09-08T16:06:00Z">
        <w:r w:rsidR="00C05336">
          <w:t>Furthermore,</w:t>
        </w:r>
      </w:ins>
      <w:ins w:id="900" w:author="Chen Heller" w:date="2022-08-30T12:20:00Z">
        <w:r w:rsidR="00B61734">
          <w:t xml:space="preserve"> </w:t>
        </w:r>
      </w:ins>
      <w:r w:rsidR="00D826D9">
        <w:t xml:space="preserve">the average number of valid trials </w:t>
      </w:r>
      <w:ins w:id="901" w:author="Chen Heller" w:date="2022-09-08T15:47:00Z">
        <w:r w:rsidR="006E6D22">
          <w:t>exhibited a</w:t>
        </w:r>
      </w:ins>
      <w:ins w:id="902" w:author="Chen Heller" w:date="2022-09-08T16:06:00Z">
        <w:r w:rsidR="00E11384">
          <w:t xml:space="preserve">n unexpected </w:t>
        </w:r>
      </w:ins>
      <w:ins w:id="903" w:author="Chen Heller" w:date="2022-09-08T15:47:00Z">
        <w:r w:rsidR="006E6D22">
          <w:t>decreasing t</w:t>
        </w:r>
      </w:ins>
      <w:ins w:id="904" w:author="Chen Heller" w:date="2022-09-08T15:48:00Z">
        <w:r w:rsidR="006E6D22">
          <w:t xml:space="preserve">rend between </w:t>
        </w:r>
        <w:r w:rsidR="00461EEA">
          <w:t>Exp 2. and Exp 3</w:t>
        </w:r>
      </w:ins>
      <w:ins w:id="905" w:author="Chen Heller" w:date="2022-09-08T15:41:00Z">
        <w:r w:rsidR="00634E13">
          <w:t>. (</w:t>
        </w:r>
      </w:ins>
      <w:ins w:id="906" w:author="Chen Heller" w:date="2022-09-08T15:42:00Z">
        <w:r w:rsidR="00DD7902">
          <w:t>M</w:t>
        </w:r>
        <w:r w:rsidR="00DD7902">
          <w:rPr>
            <w:vertAlign w:val="subscript"/>
          </w:rPr>
          <w:t>2</w:t>
        </w:r>
        <w:r w:rsidR="00DD7902">
          <w:t xml:space="preserve"> = </w:t>
        </w:r>
      </w:ins>
      <w:ins w:id="907" w:author="Chen Heller" w:date="2022-09-08T15:46:00Z">
        <w:r w:rsidR="00E64905">
          <w:t>234.44</w:t>
        </w:r>
      </w:ins>
      <w:ins w:id="908" w:author="Chen Heller" w:date="2022-09-08T15:43:00Z">
        <w:r w:rsidR="00DD7902">
          <w:t>, SD</w:t>
        </w:r>
        <w:r w:rsidR="00DD7902">
          <w:rPr>
            <w:vertAlign w:val="subscript"/>
          </w:rPr>
          <w:t>2</w:t>
        </w:r>
        <w:r w:rsidR="00DD7902">
          <w:t xml:space="preserve"> = </w:t>
        </w:r>
      </w:ins>
      <w:ins w:id="909" w:author="Chen Heller" w:date="2022-09-08T15:46:00Z">
        <w:r w:rsidR="00E64905">
          <w:t>84.66</w:t>
        </w:r>
      </w:ins>
      <w:ins w:id="910" w:author="Chen Heller" w:date="2022-09-08T15:43:00Z">
        <w:r w:rsidR="00DD7902">
          <w:t>, M</w:t>
        </w:r>
        <w:r w:rsidR="00DD7902">
          <w:rPr>
            <w:vertAlign w:val="subscript"/>
          </w:rPr>
          <w:t>3</w:t>
        </w:r>
        <w:r w:rsidR="00DD7902">
          <w:t xml:space="preserve"> = </w:t>
        </w:r>
      </w:ins>
      <w:ins w:id="911" w:author="Chen Heller" w:date="2022-09-08T15:46:00Z">
        <w:r w:rsidR="00E64905">
          <w:t>162.57</w:t>
        </w:r>
      </w:ins>
      <w:ins w:id="912" w:author="Chen Heller" w:date="2022-09-08T15:43:00Z">
        <w:r w:rsidR="00DD7902">
          <w:t>, SD</w:t>
        </w:r>
        <w:r w:rsidR="00DD7902">
          <w:rPr>
            <w:vertAlign w:val="subscript"/>
          </w:rPr>
          <w:t>3</w:t>
        </w:r>
        <w:r w:rsidR="00DD7902">
          <w:t xml:space="preserve"> = </w:t>
        </w:r>
      </w:ins>
      <w:ins w:id="913" w:author="Chen Heller" w:date="2022-09-08T15:46:00Z">
        <w:r w:rsidR="00E64905">
          <w:t>63.23</w:t>
        </w:r>
      </w:ins>
      <w:ins w:id="914" w:author="Chen Heller" w:date="2022-09-08T15:43:00Z">
        <w:r w:rsidR="00DD7902">
          <w:t>, t</w:t>
        </w:r>
        <w:r w:rsidR="00DD7902" w:rsidRPr="00113020">
          <w:t>(</w:t>
        </w:r>
        <w:r w:rsidR="00DD7902">
          <w:t>14</w:t>
        </w:r>
        <w:r w:rsidR="00DD7902" w:rsidRPr="00113020">
          <w:t>)</w:t>
        </w:r>
        <w:r w:rsidR="00DD7902">
          <w:t xml:space="preserve"> = -1.87, p = 0.082, 95% CI [-154.25, 10.51]</w:t>
        </w:r>
      </w:ins>
      <w:ins w:id="915" w:author="Chen Heller" w:date="2022-09-08T15:41:00Z">
        <w:r w:rsidR="00634E13">
          <w:t>)</w:t>
        </w:r>
      </w:ins>
      <w:ins w:id="916" w:author="Chen Heller" w:date="2022-09-08T15:42:00Z">
        <w:r w:rsidR="00634E13">
          <w:t>.</w:t>
        </w:r>
      </w:ins>
      <w:ins w:id="917" w:author="Chen Heller" w:date="2022-09-08T15:48:00Z">
        <w:r w:rsidR="00461EEA" w:rsidDel="00461EEA">
          <w:t xml:space="preserve"> </w:t>
        </w:r>
      </w:ins>
      <w:del w:id="918" w:author="Chen Heller" w:date="2022-09-08T15:48:00Z">
        <w:r w:rsidR="00D826D9" w:rsidDel="00461EEA">
          <w:delText xml:space="preserve">among included </w:delText>
        </w:r>
      </w:del>
      <w:del w:id="919" w:author="Chen Heller" w:date="2022-09-07T17:33:00Z">
        <w:r w:rsidR="00D826D9" w:rsidDel="00655104">
          <w:delText xml:space="preserve">and excluded </w:delText>
        </w:r>
      </w:del>
      <w:del w:id="920" w:author="Chen Heller" w:date="2022-09-08T15:48:00Z">
        <w:r w:rsidR="00D826D9" w:rsidDel="00461EEA">
          <w:delText xml:space="preserve">participants was </w:delText>
        </w:r>
      </w:del>
      <w:del w:id="921" w:author="Chen Heller" w:date="2022-09-07T17:34:00Z">
        <w:r w:rsidR="00D826D9" w:rsidDel="00655104">
          <w:delText>87.61</w:delText>
        </w:r>
      </w:del>
      <w:del w:id="922" w:author="Chen Heller" w:date="2022-09-08T15:48:00Z">
        <w:r w:rsidR="00D826D9" w:rsidDel="00461EEA">
          <w:delText xml:space="preserve"> (SD = </w:delText>
        </w:r>
      </w:del>
      <w:del w:id="923" w:author="Chen Heller" w:date="2022-09-07T17:34:00Z">
        <w:r w:rsidR="00D826D9" w:rsidDel="000318D8">
          <w:delText>34.69</w:delText>
        </w:r>
      </w:del>
      <w:del w:id="924" w:author="Chen Heller" w:date="2022-09-08T15:48:00Z">
        <w:r w:rsidR="00D826D9" w:rsidDel="00461EEA">
          <w:delText xml:space="preserve">) in the congruent condition and </w:delText>
        </w:r>
      </w:del>
      <w:del w:id="925" w:author="Chen Heller" w:date="2022-09-07T17:34:00Z">
        <w:r w:rsidR="00D826D9" w:rsidDel="000318D8">
          <w:delText>77.84</w:delText>
        </w:r>
      </w:del>
      <w:del w:id="926" w:author="Chen Heller" w:date="2022-09-08T15:48:00Z">
        <w:r w:rsidR="00D826D9" w:rsidDel="00461EEA">
          <w:delText xml:space="preserve"> (SD = </w:delText>
        </w:r>
      </w:del>
      <w:del w:id="927" w:author="Chen Heller" w:date="2022-09-07T17:34:00Z">
        <w:r w:rsidR="00D826D9" w:rsidDel="000318D8">
          <w:delText>36.23</w:delText>
        </w:r>
      </w:del>
      <w:del w:id="928" w:author="Chen Heller" w:date="2022-09-08T15:48:00Z">
        <w:r w:rsidR="00D826D9" w:rsidDel="00461EEA">
          <w:delText xml:space="preserve">) in the incongruent condition, which did not differ significantly from experiment two </w:delText>
        </w:r>
      </w:del>
      <w:del w:id="929" w:author="Chen Heller" w:date="2022-09-08T15:43:00Z">
        <w:r w:rsidR="00D826D9" w:rsidDel="00DD7902">
          <w:delText>(t</w:delText>
        </w:r>
        <w:r w:rsidR="00D826D9" w:rsidRPr="003547AD" w:rsidDel="00DD7902">
          <w:rPr>
            <w:rPrChange w:id="930" w:author="Chen Heller" w:date="2022-08-30T13:50:00Z">
              <w:rPr>
                <w:vertAlign w:val="subscript"/>
              </w:rPr>
            </w:rPrChange>
          </w:rPr>
          <w:delText>(</w:delText>
        </w:r>
      </w:del>
      <w:del w:id="931" w:author="Chen Heller" w:date="2022-09-07T18:01:00Z">
        <w:r w:rsidR="00D826D9" w:rsidRPr="003547AD" w:rsidDel="00BE1F50">
          <w:rPr>
            <w:rPrChange w:id="932" w:author="Chen Heller" w:date="2022-08-30T13:50:00Z">
              <w:rPr>
                <w:vertAlign w:val="subscript"/>
              </w:rPr>
            </w:rPrChange>
          </w:rPr>
          <w:delText>25</w:delText>
        </w:r>
      </w:del>
      <w:del w:id="933" w:author="Chen Heller" w:date="2022-09-08T15:43:00Z">
        <w:r w:rsidR="00D826D9" w:rsidRPr="003547AD" w:rsidDel="00DD7902">
          <w:rPr>
            <w:rPrChange w:id="934" w:author="Chen Heller" w:date="2022-08-30T13:50:00Z">
              <w:rPr>
                <w:vertAlign w:val="subscript"/>
              </w:rPr>
            </w:rPrChange>
          </w:rPr>
          <w:delText>)</w:delText>
        </w:r>
        <w:r w:rsidR="00D826D9" w:rsidDel="00DD7902">
          <w:delText xml:space="preserve"> = </w:delText>
        </w:r>
      </w:del>
      <w:del w:id="935" w:author="Chen Heller" w:date="2022-09-07T18:01:00Z">
        <w:r w:rsidR="00D826D9" w:rsidDel="00BE1F50">
          <w:delText>-0.3</w:delText>
        </w:r>
      </w:del>
      <w:del w:id="936" w:author="Chen Heller" w:date="2022-09-08T15:43:00Z">
        <w:r w:rsidR="00D826D9" w:rsidDel="00DD7902">
          <w:delText xml:space="preserve">, p = </w:delText>
        </w:r>
      </w:del>
      <w:del w:id="937" w:author="Chen Heller" w:date="2022-09-07T18:01:00Z">
        <w:r w:rsidR="00D826D9" w:rsidDel="00BE1F50">
          <w:delText>0.76</w:delText>
        </w:r>
      </w:del>
      <w:del w:id="938" w:author="Chen Heller" w:date="2022-09-08T15:43:00Z">
        <w:r w:rsidR="00D826D9" w:rsidDel="00DD7902">
          <w:delText>, 95% CI [-</w:delText>
        </w:r>
      </w:del>
      <w:del w:id="939" w:author="Chen Heller" w:date="2022-09-07T18:01:00Z">
        <w:r w:rsidR="00D826D9" w:rsidDel="00BE1F50">
          <w:delText>83.5</w:delText>
        </w:r>
      </w:del>
      <w:del w:id="940" w:author="Chen Heller" w:date="2022-09-08T15:43:00Z">
        <w:r w:rsidR="00D826D9" w:rsidDel="00DD7902">
          <w:delText xml:space="preserve">, </w:delText>
        </w:r>
      </w:del>
      <w:del w:id="941" w:author="Chen Heller" w:date="2022-09-07T18:01:00Z">
        <w:r w:rsidR="00D826D9" w:rsidDel="00BE1F50">
          <w:delText>62</w:delText>
        </w:r>
      </w:del>
      <w:del w:id="942" w:author="Chen Heller" w:date="2022-09-08T15:43:00Z">
        <w:r w:rsidR="00D826D9" w:rsidDel="00DD7902">
          <w:delText>]</w:delText>
        </w:r>
        <w:r w:rsidR="00D826D9" w:rsidDel="00DD7902">
          <w:rPr>
            <w:rFonts w:hint="cs"/>
            <w:rtl/>
          </w:rPr>
          <w:delText>(</w:delText>
        </w:r>
      </w:del>
      <w:r w:rsidR="00D826D9">
        <w:t xml:space="preserve">. </w:t>
      </w:r>
      <w:commentRangeStart w:id="943"/>
      <w:ins w:id="944" w:author="Chen Heller" w:date="2022-09-08T16:07:00Z">
        <w:r w:rsidR="006E74E9">
          <w:t>More specifically</w:t>
        </w:r>
      </w:ins>
      <w:del w:id="945" w:author="Chen Heller" w:date="2022-08-29T13:18:00Z">
        <w:r w:rsidR="00D826D9" w:rsidDel="00A526EC">
          <w:delText>H</w:delText>
        </w:r>
      </w:del>
      <w:del w:id="946" w:author="Chen Heller" w:date="2022-09-08T15:49:00Z">
        <w:r w:rsidR="00D826D9" w:rsidDel="00255122">
          <w:delText>owever</w:delText>
        </w:r>
      </w:del>
      <w:del w:id="947" w:author="Chen Heller" w:date="2022-09-08T15:59:00Z">
        <w:r w:rsidR="00D826D9" w:rsidDel="00335F1E">
          <w:delText xml:space="preserve">, trends were found </w:delText>
        </w:r>
      </w:del>
      <w:del w:id="948" w:author="Chen Heller" w:date="2022-09-08T16:07:00Z">
        <w:r w:rsidR="00D826D9" w:rsidDel="006E74E9">
          <w:delText xml:space="preserve">when </w:delText>
        </w:r>
      </w:del>
      <w:del w:id="949" w:author="Chen Heller" w:date="2022-09-08T15:49:00Z">
        <w:r w:rsidR="00D826D9" w:rsidDel="00255122">
          <w:delText xml:space="preserve">analyzing </w:delText>
        </w:r>
      </w:del>
      <w:del w:id="950" w:author="Chen Heller" w:date="2022-09-08T16:07:00Z">
        <w:r w:rsidR="00D826D9" w:rsidDel="006E74E9">
          <w:delText>each exclusion criteria separately.</w:delText>
        </w:r>
      </w:del>
      <w:ins w:id="951" w:author="Chen Heller" w:date="2022-09-08T16:07:00Z">
        <w:r w:rsidR="006E74E9">
          <w:t xml:space="preserve">, </w:t>
        </w:r>
      </w:ins>
      <w:ins w:id="952" w:author="Chen Heller" w:date="2022-09-08T16:00:00Z">
        <w:r w:rsidR="003334B5">
          <w:t>a significant increase was found in the number of short trajectories (</w:t>
        </w:r>
      </w:ins>
      <w:ins w:id="953" w:author="Chen Heller" w:date="2022-09-08T16:02:00Z">
        <w:r w:rsidR="00E1425A">
          <w:t>M</w:t>
        </w:r>
        <w:r w:rsidR="00E1425A">
          <w:rPr>
            <w:vertAlign w:val="subscript"/>
          </w:rPr>
          <w:t>2</w:t>
        </w:r>
        <w:r w:rsidR="00E1425A">
          <w:t xml:space="preserve"> = 14.55, SD</w:t>
        </w:r>
        <w:r w:rsidR="00E1425A">
          <w:rPr>
            <w:vertAlign w:val="subscript"/>
          </w:rPr>
          <w:t>2</w:t>
        </w:r>
        <w:r w:rsidR="00E1425A">
          <w:t xml:space="preserve"> = 17.59, M</w:t>
        </w:r>
        <w:r w:rsidR="00E1425A">
          <w:rPr>
            <w:vertAlign w:val="subscript"/>
          </w:rPr>
          <w:t>3</w:t>
        </w:r>
        <w:r w:rsidR="00E1425A">
          <w:t xml:space="preserve"> = 70.28, SD</w:t>
        </w:r>
        <w:r w:rsidR="00E1425A">
          <w:rPr>
            <w:vertAlign w:val="subscript"/>
          </w:rPr>
          <w:t>3</w:t>
        </w:r>
        <w:r w:rsidR="00E1425A">
          <w:t xml:space="preserve"> = 42.75, t</w:t>
        </w:r>
        <w:r w:rsidR="00E1425A" w:rsidRPr="00113020">
          <w:t>(</w:t>
        </w:r>
        <w:r w:rsidR="00E1425A">
          <w:t>14</w:t>
        </w:r>
        <w:r w:rsidR="00E1425A" w:rsidRPr="00113020">
          <w:t>)</w:t>
        </w:r>
        <w:r w:rsidR="00E1425A">
          <w:t xml:space="preserve"> = 3.56, p = 0.003, 95% CI [22.23, 89.22]</w:t>
        </w:r>
      </w:ins>
      <w:ins w:id="954" w:author="Chen Heller" w:date="2022-09-08T16:00:00Z">
        <w:r w:rsidR="003334B5">
          <w:t>)</w:t>
        </w:r>
      </w:ins>
      <w:r w:rsidR="00D826D9">
        <w:t xml:space="preserve"> </w:t>
      </w:r>
      <w:ins w:id="955" w:author="Chen Heller" w:date="2022-09-08T16:00:00Z">
        <w:r w:rsidR="003334B5">
          <w:t>while an increasing trend was found for the number of early responses (</w:t>
        </w:r>
      </w:ins>
      <w:ins w:id="956" w:author="Chen Heller" w:date="2022-09-08T16:03:00Z">
        <w:r w:rsidR="00E1425A">
          <w:t>M</w:t>
        </w:r>
        <w:r w:rsidR="00E1425A">
          <w:rPr>
            <w:vertAlign w:val="subscript"/>
          </w:rPr>
          <w:t>2</w:t>
        </w:r>
        <w:r w:rsidR="00E1425A">
          <w:t xml:space="preserve"> = 36.77, SD</w:t>
        </w:r>
        <w:r w:rsidR="00E1425A">
          <w:rPr>
            <w:vertAlign w:val="subscript"/>
          </w:rPr>
          <w:t>2</w:t>
        </w:r>
        <w:r w:rsidR="00E1425A">
          <w:t xml:space="preserve"> = 40.96, M</w:t>
        </w:r>
        <w:r w:rsidR="00E1425A">
          <w:rPr>
            <w:vertAlign w:val="subscript"/>
          </w:rPr>
          <w:t>3</w:t>
        </w:r>
        <w:r w:rsidR="00E1425A">
          <w:t xml:space="preserve"> = 68, SD</w:t>
        </w:r>
        <w:r w:rsidR="00E1425A">
          <w:rPr>
            <w:vertAlign w:val="subscript"/>
          </w:rPr>
          <w:t>3</w:t>
        </w:r>
        <w:r w:rsidR="00E1425A">
          <w:t xml:space="preserve"> = 65.20, t</w:t>
        </w:r>
        <w:r w:rsidR="00E1425A" w:rsidRPr="00113020">
          <w:t>(</w:t>
        </w:r>
        <w:r w:rsidR="00E1425A">
          <w:t>14</w:t>
        </w:r>
        <w:r w:rsidR="00E1425A" w:rsidRPr="00113020">
          <w:t>)</w:t>
        </w:r>
        <w:r w:rsidR="00E1425A">
          <w:t xml:space="preserve"> = 1.17, p = 0.259, 95% CI [-25.77, 88.22]</w:t>
        </w:r>
      </w:ins>
      <w:ins w:id="957" w:author="Chen Heller" w:date="2022-09-08T16:00:00Z">
        <w:r w:rsidR="003334B5">
          <w:t>). Contrasting</w:t>
        </w:r>
      </w:ins>
      <w:ins w:id="958" w:author="Chen Heller" w:date="2022-09-08T16:01:00Z">
        <w:r w:rsidR="003334B5">
          <w:t xml:space="preserve">ly, </w:t>
        </w:r>
        <w:r w:rsidR="00E1425A">
          <w:t>and in-line with my expectations, decreasing trends were found for the number of late responses (</w:t>
        </w:r>
      </w:ins>
      <w:ins w:id="959" w:author="Chen Heller" w:date="2022-09-08T16:02:00Z">
        <w:r w:rsidR="00E1425A">
          <w:t>M</w:t>
        </w:r>
        <w:r w:rsidR="00E1425A">
          <w:rPr>
            <w:vertAlign w:val="subscript"/>
          </w:rPr>
          <w:t>2</w:t>
        </w:r>
        <w:r w:rsidR="00E1425A">
          <w:t xml:space="preserve"> = 58.88, SD</w:t>
        </w:r>
        <w:r w:rsidR="00E1425A">
          <w:rPr>
            <w:vertAlign w:val="subscript"/>
          </w:rPr>
          <w:t>2</w:t>
        </w:r>
        <w:r w:rsidR="00E1425A">
          <w:t xml:space="preserve"> = 21.60, M</w:t>
        </w:r>
        <w:r w:rsidR="00E1425A">
          <w:rPr>
            <w:vertAlign w:val="subscript"/>
          </w:rPr>
          <w:t>3</w:t>
        </w:r>
        <w:r w:rsidR="00E1425A">
          <w:t xml:space="preserve"> = 54.57, SD</w:t>
        </w:r>
        <w:r w:rsidR="00E1425A">
          <w:rPr>
            <w:vertAlign w:val="subscript"/>
          </w:rPr>
          <w:t>3</w:t>
        </w:r>
        <w:r w:rsidR="00E1425A">
          <w:t xml:space="preserve"> = 28.37, t</w:t>
        </w:r>
        <w:r w:rsidR="00E1425A" w:rsidRPr="00113020">
          <w:t>(</w:t>
        </w:r>
        <w:r w:rsidR="00E1425A">
          <w:t>14</w:t>
        </w:r>
        <w:r w:rsidR="00E1425A" w:rsidRPr="00113020">
          <w:t>)</w:t>
        </w:r>
        <w:r w:rsidR="00E1425A">
          <w:t xml:space="preserve"> = -0.34, p = 0.734, 95% CI [-31.05, 22.41]</w:t>
        </w:r>
      </w:ins>
      <w:ins w:id="960" w:author="Chen Heller" w:date="2022-09-08T16:01:00Z">
        <w:r w:rsidR="00E1425A">
          <w:t>), slow movements (</w:t>
        </w:r>
      </w:ins>
      <w:ins w:id="961" w:author="Chen Heller" w:date="2022-09-08T16:02:00Z">
        <w:r w:rsidR="00E1425A">
          <w:t>M</w:t>
        </w:r>
        <w:r w:rsidR="00E1425A">
          <w:rPr>
            <w:vertAlign w:val="subscript"/>
          </w:rPr>
          <w:t>2</w:t>
        </w:r>
        <w:r w:rsidR="00E1425A">
          <w:t xml:space="preserve"> = 9.66, SD</w:t>
        </w:r>
        <w:r w:rsidR="00E1425A">
          <w:rPr>
            <w:vertAlign w:val="subscript"/>
          </w:rPr>
          <w:t>2</w:t>
        </w:r>
        <w:r w:rsidR="00E1425A">
          <w:t xml:space="preserve"> = 18.06, M</w:t>
        </w:r>
        <w:r w:rsidR="00E1425A">
          <w:rPr>
            <w:vertAlign w:val="subscript"/>
          </w:rPr>
          <w:t>3</w:t>
        </w:r>
        <w:r w:rsidR="00E1425A">
          <w:t xml:space="preserve"> = 0.57, SD</w:t>
        </w:r>
        <w:r w:rsidR="00E1425A">
          <w:rPr>
            <w:vertAlign w:val="subscript"/>
          </w:rPr>
          <w:t>3</w:t>
        </w:r>
        <w:r w:rsidR="00E1425A">
          <w:t xml:space="preserve"> = 0.78, t</w:t>
        </w:r>
        <w:r w:rsidR="00E1425A" w:rsidRPr="00113020">
          <w:t>(</w:t>
        </w:r>
        <w:r w:rsidR="00E1425A">
          <w:t>14</w:t>
        </w:r>
        <w:r w:rsidR="00E1425A" w:rsidRPr="00113020">
          <w:t>)</w:t>
        </w:r>
        <w:r w:rsidR="00E1425A">
          <w:t xml:space="preserve"> = -1.32, p = 0.207, 95% CI [--23.86, 5.67]</w:t>
        </w:r>
      </w:ins>
      <w:ins w:id="962" w:author="Chen Heller" w:date="2022-09-08T16:01:00Z">
        <w:r w:rsidR="00E1425A">
          <w:t>) and incorrect answers (</w:t>
        </w:r>
      </w:ins>
      <w:ins w:id="963" w:author="Chen Heller" w:date="2022-09-08T16:03:00Z">
        <w:r w:rsidR="00E1425A">
          <w:t>M</w:t>
        </w:r>
        <w:r w:rsidR="00E1425A">
          <w:rPr>
            <w:vertAlign w:val="subscript"/>
          </w:rPr>
          <w:t>2</w:t>
        </w:r>
        <w:r w:rsidR="00E1425A">
          <w:t xml:space="preserve"> = 72.11, SD</w:t>
        </w:r>
        <w:r w:rsidR="00E1425A">
          <w:rPr>
            <w:vertAlign w:val="subscript"/>
          </w:rPr>
          <w:t>2</w:t>
        </w:r>
        <w:r w:rsidR="00E1425A">
          <w:t xml:space="preserve"> = 21.22, M</w:t>
        </w:r>
        <w:r w:rsidR="00E1425A">
          <w:rPr>
            <w:vertAlign w:val="subscript"/>
          </w:rPr>
          <w:t>3</w:t>
        </w:r>
        <w:r w:rsidR="00E1425A">
          <w:t xml:space="preserve"> = 49, SD</w:t>
        </w:r>
        <w:r w:rsidR="00E1425A">
          <w:rPr>
            <w:vertAlign w:val="subscript"/>
          </w:rPr>
          <w:t>3</w:t>
        </w:r>
        <w:r w:rsidR="00E1425A">
          <w:t xml:space="preserve"> = 29.68, t</w:t>
        </w:r>
        <w:r w:rsidR="00E1425A" w:rsidRPr="00113020">
          <w:t>(</w:t>
        </w:r>
        <w:r w:rsidR="00E1425A">
          <w:t>14</w:t>
        </w:r>
        <w:r w:rsidR="00E1425A" w:rsidRPr="00113020">
          <w:t>)</w:t>
        </w:r>
        <w:r w:rsidR="00E1425A">
          <w:t xml:space="preserve"> = -1.82, p = 0.090, 95% CI [-50.34, 4.12]</w:t>
        </w:r>
      </w:ins>
      <w:ins w:id="964" w:author="Chen Heller" w:date="2022-09-08T16:01:00Z">
        <w:r w:rsidR="00E1425A">
          <w:t>).</w:t>
        </w:r>
      </w:ins>
      <w:commentRangeEnd w:id="943"/>
      <w:ins w:id="965" w:author="Chen Heller" w:date="2022-09-12T12:52:00Z">
        <w:r w:rsidR="00C901C1">
          <w:rPr>
            <w:rStyle w:val="CommentReference"/>
          </w:rPr>
          <w:commentReference w:id="943"/>
        </w:r>
      </w:ins>
      <w:del w:id="966" w:author="Chen Heller" w:date="2022-09-08T16:02:00Z">
        <w:r w:rsidR="00D826D9" w:rsidDel="00E1425A">
          <w:delText>The amount of late responses decreased (M</w:delText>
        </w:r>
        <w:r w:rsidR="00D826D9" w:rsidDel="00E1425A">
          <w:rPr>
            <w:vertAlign w:val="subscript"/>
          </w:rPr>
          <w:delText>3</w:delText>
        </w:r>
        <w:r w:rsidR="00D826D9" w:rsidDel="00E1425A">
          <w:delText xml:space="preserve"> = </w:delText>
        </w:r>
      </w:del>
      <w:del w:id="967" w:author="Chen Heller" w:date="2022-09-07T17:52:00Z">
        <w:r w:rsidR="00D826D9" w:rsidDel="003A1311">
          <w:delText>52.84</w:delText>
        </w:r>
      </w:del>
      <w:del w:id="968" w:author="Chen Heller" w:date="2022-09-08T16:02:00Z">
        <w:r w:rsidR="00D826D9" w:rsidDel="00E1425A">
          <w:delText>, SD</w:delText>
        </w:r>
        <w:r w:rsidR="00D826D9" w:rsidDel="00E1425A">
          <w:rPr>
            <w:vertAlign w:val="subscript"/>
          </w:rPr>
          <w:delText>3</w:delText>
        </w:r>
        <w:r w:rsidR="00D826D9" w:rsidDel="00E1425A">
          <w:delText xml:space="preserve"> = </w:delText>
        </w:r>
      </w:del>
      <w:del w:id="969" w:author="Chen Heller" w:date="2022-09-07T17:52:00Z">
        <w:r w:rsidR="00D826D9" w:rsidDel="003A1311">
          <w:delText>30.83</w:delText>
        </w:r>
      </w:del>
      <w:del w:id="970" w:author="Chen Heller" w:date="2022-09-08T16:02:00Z">
        <w:r w:rsidR="00D826D9" w:rsidDel="00E1425A">
          <w:delText xml:space="preserve">, </w:delText>
        </w:r>
      </w:del>
      <w:del w:id="971" w:author="Chen Heller" w:date="2022-09-08T15:50:00Z">
        <w:r w:rsidR="00D826D9" w:rsidDel="00675C5D">
          <w:delText>M</w:delText>
        </w:r>
        <w:r w:rsidR="00D826D9" w:rsidDel="00675C5D">
          <w:rPr>
            <w:vertAlign w:val="subscript"/>
          </w:rPr>
          <w:delText>2</w:delText>
        </w:r>
        <w:r w:rsidR="00D826D9" w:rsidDel="00675C5D">
          <w:delText xml:space="preserve"> = </w:delText>
        </w:r>
      </w:del>
      <w:del w:id="972" w:author="Chen Heller" w:date="2022-09-07T17:53:00Z">
        <w:r w:rsidR="00D826D9" w:rsidDel="003A1311">
          <w:delText>118</w:delText>
        </w:r>
      </w:del>
      <w:del w:id="973" w:author="Chen Heller" w:date="2022-09-08T15:50:00Z">
        <w:r w:rsidR="00D826D9" w:rsidDel="00675C5D">
          <w:delText>, SD</w:delText>
        </w:r>
        <w:r w:rsidR="00D826D9" w:rsidDel="00675C5D">
          <w:rPr>
            <w:vertAlign w:val="subscript"/>
          </w:rPr>
          <w:delText>2</w:delText>
        </w:r>
        <w:r w:rsidR="00D826D9" w:rsidDel="00675C5D">
          <w:delText xml:space="preserve"> = </w:delText>
        </w:r>
      </w:del>
      <w:del w:id="974" w:author="Chen Heller" w:date="2022-09-07T17:53:00Z">
        <w:r w:rsidR="00D826D9" w:rsidDel="003A1311">
          <w:delText>128.16</w:delText>
        </w:r>
      </w:del>
      <w:del w:id="975" w:author="Chen Heller" w:date="2022-09-08T15:50:00Z">
        <w:r w:rsidR="00D826D9" w:rsidDel="00675C5D">
          <w:delText xml:space="preserve">, </w:delText>
        </w:r>
      </w:del>
      <w:del w:id="976" w:author="Chen Heller" w:date="2022-09-08T16:02:00Z">
        <w:r w:rsidR="00D826D9" w:rsidDel="00E1425A">
          <w:delText>t</w:delText>
        </w:r>
        <w:r w:rsidR="00D826D9" w:rsidRPr="00342DA7" w:rsidDel="00E1425A">
          <w:rPr>
            <w:rPrChange w:id="977" w:author="Chen Heller" w:date="2022-08-30T13:55:00Z">
              <w:rPr>
                <w:vertAlign w:val="subscript"/>
              </w:rPr>
            </w:rPrChange>
          </w:rPr>
          <w:delText>(</w:delText>
        </w:r>
      </w:del>
      <w:del w:id="978" w:author="Chen Heller" w:date="2022-09-07T17:55:00Z">
        <w:r w:rsidR="00D826D9" w:rsidRPr="00342DA7" w:rsidDel="00540EEF">
          <w:rPr>
            <w:rPrChange w:id="979" w:author="Chen Heller" w:date="2022-08-30T13:55:00Z">
              <w:rPr>
                <w:vertAlign w:val="subscript"/>
              </w:rPr>
            </w:rPrChange>
          </w:rPr>
          <w:delText>25</w:delText>
        </w:r>
      </w:del>
      <w:del w:id="980" w:author="Chen Heller" w:date="2022-09-08T16:02:00Z">
        <w:r w:rsidR="00D826D9" w:rsidRPr="00342DA7" w:rsidDel="00E1425A">
          <w:rPr>
            <w:rPrChange w:id="981" w:author="Chen Heller" w:date="2022-08-30T13:55:00Z">
              <w:rPr>
                <w:vertAlign w:val="subscript"/>
              </w:rPr>
            </w:rPrChange>
          </w:rPr>
          <w:delText>)</w:delText>
        </w:r>
        <w:r w:rsidR="00D826D9" w:rsidDel="00E1425A">
          <w:delText xml:space="preserve"> = -</w:delText>
        </w:r>
      </w:del>
      <w:del w:id="982" w:author="Chen Heller" w:date="2022-09-07T17:53:00Z">
        <w:r w:rsidR="00D826D9" w:rsidDel="003A1311">
          <w:delText>1.78</w:delText>
        </w:r>
      </w:del>
      <w:del w:id="983" w:author="Chen Heller" w:date="2022-09-08T16:02:00Z">
        <w:r w:rsidR="00D826D9" w:rsidDel="00E1425A">
          <w:delText>, p = 0.</w:delText>
        </w:r>
      </w:del>
      <w:del w:id="984" w:author="Chen Heller" w:date="2022-09-07T17:53:00Z">
        <w:r w:rsidR="00D826D9" w:rsidDel="00D32D71">
          <w:delText>08</w:delText>
        </w:r>
      </w:del>
      <w:del w:id="985" w:author="Chen Heller" w:date="2022-09-08T16:02:00Z">
        <w:r w:rsidR="00D826D9" w:rsidDel="00E1425A">
          <w:delText>, 95% CI [</w:delText>
        </w:r>
      </w:del>
      <w:del w:id="986" w:author="Chen Heller" w:date="2022-09-07T17:53:00Z">
        <w:r w:rsidR="00D826D9" w:rsidDel="00D32D71">
          <w:delText>-140.4</w:delText>
        </w:r>
      </w:del>
      <w:del w:id="987" w:author="Chen Heller" w:date="2022-09-08T16:02:00Z">
        <w:r w:rsidR="00D826D9" w:rsidDel="00E1425A">
          <w:delText xml:space="preserve">, </w:delText>
        </w:r>
      </w:del>
      <w:del w:id="988" w:author="Chen Heller" w:date="2022-09-07T17:54:00Z">
        <w:r w:rsidR="00D826D9" w:rsidDel="00D32D71">
          <w:delText>10</w:delText>
        </w:r>
      </w:del>
      <w:del w:id="989" w:author="Chen Heller" w:date="2022-09-08T16:02:00Z">
        <w:r w:rsidR="00D826D9" w:rsidDel="00E1425A">
          <w:delText>]), while the number of short trajectories (M</w:delText>
        </w:r>
        <w:r w:rsidR="00D826D9" w:rsidDel="00E1425A">
          <w:rPr>
            <w:vertAlign w:val="subscript"/>
          </w:rPr>
          <w:delText>3</w:delText>
        </w:r>
        <w:r w:rsidR="00D826D9" w:rsidDel="00E1425A">
          <w:delText xml:space="preserve"> = </w:delText>
        </w:r>
      </w:del>
      <w:del w:id="990" w:author="Chen Heller" w:date="2022-09-07T17:54:00Z">
        <w:r w:rsidR="00D826D9" w:rsidDel="00D32D71">
          <w:delText>57</w:delText>
        </w:r>
      </w:del>
      <w:del w:id="991" w:author="Chen Heller" w:date="2022-09-08T16:02:00Z">
        <w:r w:rsidR="00D826D9" w:rsidDel="00E1425A">
          <w:delText>, SD</w:delText>
        </w:r>
        <w:r w:rsidR="00D826D9" w:rsidDel="00E1425A">
          <w:rPr>
            <w:vertAlign w:val="subscript"/>
          </w:rPr>
          <w:delText>3</w:delText>
        </w:r>
        <w:r w:rsidR="00D826D9" w:rsidDel="00E1425A">
          <w:delText xml:space="preserve"> = </w:delText>
        </w:r>
      </w:del>
      <w:del w:id="992" w:author="Chen Heller" w:date="2022-09-07T17:54:00Z">
        <w:r w:rsidR="00D826D9" w:rsidDel="00D32D71">
          <w:delText>40.7</w:delText>
        </w:r>
      </w:del>
      <w:del w:id="993" w:author="Chen Heller" w:date="2022-09-08T16:02:00Z">
        <w:r w:rsidR="00D826D9" w:rsidDel="00E1425A">
          <w:delText xml:space="preserve">, </w:delText>
        </w:r>
      </w:del>
      <w:del w:id="994" w:author="Chen Heller" w:date="2022-09-08T15:50:00Z">
        <w:r w:rsidR="00D826D9" w:rsidDel="00675C5D">
          <w:delText>M</w:delText>
        </w:r>
        <w:r w:rsidR="00D826D9" w:rsidDel="00675C5D">
          <w:rPr>
            <w:vertAlign w:val="subscript"/>
          </w:rPr>
          <w:delText>2</w:delText>
        </w:r>
        <w:r w:rsidR="00D826D9" w:rsidDel="00675C5D">
          <w:delText xml:space="preserve"> = </w:delText>
        </w:r>
      </w:del>
      <w:del w:id="995" w:author="Chen Heller" w:date="2022-09-07T17:54:00Z">
        <w:r w:rsidR="00D826D9" w:rsidDel="00540EEF">
          <w:delText>18.5</w:delText>
        </w:r>
      </w:del>
      <w:del w:id="996" w:author="Chen Heller" w:date="2022-09-08T15:50:00Z">
        <w:r w:rsidR="00D826D9" w:rsidDel="00675C5D">
          <w:delText>, SD</w:delText>
        </w:r>
        <w:r w:rsidR="00D826D9" w:rsidDel="00675C5D">
          <w:rPr>
            <w:vertAlign w:val="subscript"/>
          </w:rPr>
          <w:delText>2</w:delText>
        </w:r>
        <w:r w:rsidR="00D826D9" w:rsidDel="00675C5D">
          <w:delText xml:space="preserve"> = </w:delText>
        </w:r>
      </w:del>
      <w:del w:id="997" w:author="Chen Heller" w:date="2022-09-07T17:54:00Z">
        <w:r w:rsidR="00D826D9" w:rsidDel="00540EEF">
          <w:delText>18</w:delText>
        </w:r>
      </w:del>
      <w:del w:id="998" w:author="Chen Heller" w:date="2022-09-08T15:50:00Z">
        <w:r w:rsidR="00D826D9" w:rsidDel="00675C5D">
          <w:delText xml:space="preserve">, </w:delText>
        </w:r>
      </w:del>
      <w:del w:id="999" w:author="Chen Heller" w:date="2022-09-08T16:02:00Z">
        <w:r w:rsidR="00D826D9" w:rsidDel="00E1425A">
          <w:delText>t</w:delText>
        </w:r>
        <w:r w:rsidR="00D826D9" w:rsidRPr="00342DA7" w:rsidDel="00E1425A">
          <w:rPr>
            <w:rPrChange w:id="1000" w:author="Chen Heller" w:date="2022-08-30T13:56:00Z">
              <w:rPr>
                <w:vertAlign w:val="subscript"/>
              </w:rPr>
            </w:rPrChange>
          </w:rPr>
          <w:delText>(</w:delText>
        </w:r>
      </w:del>
      <w:del w:id="1001" w:author="Chen Heller" w:date="2022-09-07T17:55:00Z">
        <w:r w:rsidR="00D826D9" w:rsidRPr="00342DA7" w:rsidDel="00540EEF">
          <w:rPr>
            <w:rPrChange w:id="1002" w:author="Chen Heller" w:date="2022-08-30T13:56:00Z">
              <w:rPr>
                <w:vertAlign w:val="subscript"/>
              </w:rPr>
            </w:rPrChange>
          </w:rPr>
          <w:delText>25</w:delText>
        </w:r>
      </w:del>
      <w:del w:id="1003" w:author="Chen Heller" w:date="2022-09-08T16:02:00Z">
        <w:r w:rsidR="00D826D9" w:rsidRPr="00342DA7" w:rsidDel="00E1425A">
          <w:rPr>
            <w:rPrChange w:id="1004" w:author="Chen Heller" w:date="2022-08-30T13:56:00Z">
              <w:rPr>
                <w:vertAlign w:val="subscript"/>
              </w:rPr>
            </w:rPrChange>
          </w:rPr>
          <w:delText>)</w:delText>
        </w:r>
        <w:r w:rsidR="00D826D9" w:rsidDel="00E1425A">
          <w:delText xml:space="preserve"> = </w:delText>
        </w:r>
      </w:del>
      <w:del w:id="1005" w:author="Chen Heller" w:date="2022-09-07T17:55:00Z">
        <w:r w:rsidR="00D826D9" w:rsidDel="00160722">
          <w:delText>3.2</w:delText>
        </w:r>
      </w:del>
      <w:del w:id="1006" w:author="Chen Heller" w:date="2022-09-08T16:02:00Z">
        <w:r w:rsidR="00D826D9" w:rsidDel="00E1425A">
          <w:delText>, p = 0.003, 95% CI [</w:delText>
        </w:r>
      </w:del>
      <w:del w:id="1007" w:author="Chen Heller" w:date="2022-09-07T17:56:00Z">
        <w:r w:rsidR="00D826D9" w:rsidDel="00160722">
          <w:delText>13.8</w:delText>
        </w:r>
      </w:del>
      <w:del w:id="1008" w:author="Chen Heller" w:date="2022-09-08T16:02:00Z">
        <w:r w:rsidR="00D826D9" w:rsidDel="00E1425A">
          <w:delText xml:space="preserve">, </w:delText>
        </w:r>
      </w:del>
      <w:del w:id="1009" w:author="Chen Heller" w:date="2022-09-07T17:56:00Z">
        <w:r w:rsidR="00D826D9" w:rsidDel="00160722">
          <w:delText>63.1</w:delText>
        </w:r>
      </w:del>
      <w:del w:id="1010" w:author="Chen Heller" w:date="2022-09-08T16:02:00Z">
        <w:r w:rsidR="00D826D9" w:rsidDel="00E1425A">
          <w:delText>])</w:delText>
        </w:r>
      </w:del>
      <w:del w:id="1011" w:author="Chen Heller" w:date="2022-08-29T13:16:00Z">
        <w:r w:rsidR="00D826D9" w:rsidDel="00570789">
          <w:delText>,</w:delText>
        </w:r>
      </w:del>
      <w:del w:id="1012" w:author="Chen Heller" w:date="2022-09-08T16:03:00Z">
        <w:r w:rsidR="00D826D9" w:rsidDel="00E1425A">
          <w:delText xml:space="preserve"> slow movements (</w:delText>
        </w:r>
      </w:del>
      <w:del w:id="1013" w:author="Chen Heller" w:date="2022-09-08T16:02:00Z">
        <w:r w:rsidR="00D826D9" w:rsidDel="00E1425A">
          <w:delText>M</w:delText>
        </w:r>
        <w:r w:rsidR="00D826D9" w:rsidDel="00E1425A">
          <w:rPr>
            <w:vertAlign w:val="subscript"/>
          </w:rPr>
          <w:delText>3</w:delText>
        </w:r>
        <w:r w:rsidR="00D826D9" w:rsidDel="00E1425A">
          <w:delText xml:space="preserve"> = </w:delText>
        </w:r>
      </w:del>
      <w:del w:id="1014" w:author="Chen Heller" w:date="2022-09-07T17:56:00Z">
        <w:r w:rsidR="00D826D9" w:rsidDel="00160722">
          <w:delText>77.5</w:delText>
        </w:r>
      </w:del>
      <w:del w:id="1015" w:author="Chen Heller" w:date="2022-09-08T16:02:00Z">
        <w:r w:rsidR="00D826D9" w:rsidDel="00E1425A">
          <w:delText>, SD</w:delText>
        </w:r>
        <w:r w:rsidR="00D826D9" w:rsidDel="00E1425A">
          <w:rPr>
            <w:vertAlign w:val="subscript"/>
          </w:rPr>
          <w:delText>3</w:delText>
        </w:r>
        <w:r w:rsidR="00D826D9" w:rsidDel="00E1425A">
          <w:delText xml:space="preserve"> = </w:delText>
        </w:r>
      </w:del>
      <w:del w:id="1016" w:author="Chen Heller" w:date="2022-09-07T17:56:00Z">
        <w:r w:rsidR="00D826D9" w:rsidDel="00160722">
          <w:delText>44.3</w:delText>
        </w:r>
      </w:del>
      <w:del w:id="1017" w:author="Chen Heller" w:date="2022-09-08T16:02:00Z">
        <w:r w:rsidR="00D826D9" w:rsidDel="00E1425A">
          <w:delText xml:space="preserve">, </w:delText>
        </w:r>
      </w:del>
      <w:del w:id="1018" w:author="Chen Heller" w:date="2022-09-08T15:52:00Z">
        <w:r w:rsidR="00D826D9" w:rsidDel="008C7B87">
          <w:delText>M</w:delText>
        </w:r>
        <w:r w:rsidR="00D826D9" w:rsidDel="008C7B87">
          <w:rPr>
            <w:vertAlign w:val="subscript"/>
          </w:rPr>
          <w:delText>2</w:delText>
        </w:r>
        <w:r w:rsidR="00D826D9" w:rsidDel="008C7B87">
          <w:delText xml:space="preserve"> = </w:delText>
        </w:r>
      </w:del>
      <w:del w:id="1019" w:author="Chen Heller" w:date="2022-09-07T17:56:00Z">
        <w:r w:rsidR="00D826D9" w:rsidDel="00D415E2">
          <w:delText>60</w:delText>
        </w:r>
      </w:del>
      <w:del w:id="1020" w:author="Chen Heller" w:date="2022-09-08T15:52:00Z">
        <w:r w:rsidR="00D826D9" w:rsidDel="008C7B87">
          <w:delText>, SD</w:delText>
        </w:r>
        <w:r w:rsidR="00D826D9" w:rsidDel="008C7B87">
          <w:rPr>
            <w:vertAlign w:val="subscript"/>
          </w:rPr>
          <w:delText>2</w:delText>
        </w:r>
        <w:r w:rsidR="00D826D9" w:rsidDel="008C7B87">
          <w:delText xml:space="preserve"> = </w:delText>
        </w:r>
      </w:del>
      <w:del w:id="1021" w:author="Chen Heller" w:date="2022-09-07T17:56:00Z">
        <w:r w:rsidR="00D826D9" w:rsidDel="00D415E2">
          <w:delText>50.4</w:delText>
        </w:r>
      </w:del>
      <w:del w:id="1022" w:author="Chen Heller" w:date="2022-09-08T15:52:00Z">
        <w:r w:rsidR="00D826D9" w:rsidDel="008C7B87">
          <w:delText xml:space="preserve">, </w:delText>
        </w:r>
      </w:del>
      <w:del w:id="1023" w:author="Chen Heller" w:date="2022-09-08T16:02:00Z">
        <w:r w:rsidR="00D826D9" w:rsidDel="00E1425A">
          <w:delText>t</w:delText>
        </w:r>
        <w:r w:rsidR="00D826D9" w:rsidRPr="00342DA7" w:rsidDel="00E1425A">
          <w:rPr>
            <w:rPrChange w:id="1024" w:author="Chen Heller" w:date="2022-08-30T13:56:00Z">
              <w:rPr>
                <w:vertAlign w:val="subscript"/>
              </w:rPr>
            </w:rPrChange>
          </w:rPr>
          <w:delText>(</w:delText>
        </w:r>
      </w:del>
      <w:del w:id="1025" w:author="Chen Heller" w:date="2022-09-07T17:57:00Z">
        <w:r w:rsidR="00D826D9" w:rsidRPr="00342DA7" w:rsidDel="00D415E2">
          <w:rPr>
            <w:rPrChange w:id="1026" w:author="Chen Heller" w:date="2022-08-30T13:56:00Z">
              <w:rPr>
                <w:vertAlign w:val="subscript"/>
              </w:rPr>
            </w:rPrChange>
          </w:rPr>
          <w:delText>25</w:delText>
        </w:r>
      </w:del>
      <w:del w:id="1027" w:author="Chen Heller" w:date="2022-09-08T16:02:00Z">
        <w:r w:rsidR="00D826D9" w:rsidRPr="00342DA7" w:rsidDel="00E1425A">
          <w:rPr>
            <w:rPrChange w:id="1028" w:author="Chen Heller" w:date="2022-08-30T13:56:00Z">
              <w:rPr>
                <w:vertAlign w:val="subscript"/>
              </w:rPr>
            </w:rPrChange>
          </w:rPr>
          <w:delText>)</w:delText>
        </w:r>
        <w:r w:rsidR="00D826D9" w:rsidDel="00E1425A">
          <w:delText xml:space="preserve"> = </w:delText>
        </w:r>
      </w:del>
      <w:del w:id="1029" w:author="Chen Heller" w:date="2022-09-07T17:57:00Z">
        <w:r w:rsidR="00D826D9" w:rsidDel="00D415E2">
          <w:delText>0.95</w:delText>
        </w:r>
      </w:del>
      <w:del w:id="1030" w:author="Chen Heller" w:date="2022-09-08T16:02:00Z">
        <w:r w:rsidR="00D826D9" w:rsidDel="00E1425A">
          <w:delText xml:space="preserve">, p = </w:delText>
        </w:r>
      </w:del>
      <w:del w:id="1031" w:author="Chen Heller" w:date="2022-09-07T17:57:00Z">
        <w:r w:rsidR="00D826D9" w:rsidDel="00D415E2">
          <w:delText>0.34</w:delText>
        </w:r>
      </w:del>
      <w:del w:id="1032" w:author="Chen Heller" w:date="2022-09-08T16:02:00Z">
        <w:r w:rsidR="00D826D9" w:rsidDel="00E1425A">
          <w:delText>, 95% CI [-</w:delText>
        </w:r>
      </w:del>
      <w:del w:id="1033" w:author="Chen Heller" w:date="2022-09-07T17:57:00Z">
        <w:r w:rsidR="00D826D9" w:rsidDel="00D415E2">
          <w:delText>20.3</w:delText>
        </w:r>
      </w:del>
      <w:del w:id="1034" w:author="Chen Heller" w:date="2022-09-08T16:02:00Z">
        <w:r w:rsidR="00D826D9" w:rsidDel="00E1425A">
          <w:delText xml:space="preserve">, </w:delText>
        </w:r>
      </w:del>
      <w:del w:id="1035" w:author="Chen Heller" w:date="2022-09-07T17:57:00Z">
        <w:r w:rsidR="00D826D9" w:rsidDel="00D415E2">
          <w:delText>55.2</w:delText>
        </w:r>
      </w:del>
      <w:del w:id="1036" w:author="Chen Heller" w:date="2022-09-08T16:02:00Z">
        <w:r w:rsidR="00D826D9" w:rsidDel="00E1425A">
          <w:delText>]</w:delText>
        </w:r>
      </w:del>
      <w:del w:id="1037" w:author="Chen Heller" w:date="2022-09-08T16:03:00Z">
        <w:r w:rsidR="00D826D9" w:rsidDel="00E1425A">
          <w:delText>), early responses (M</w:delText>
        </w:r>
        <w:r w:rsidR="00D826D9" w:rsidDel="00E1425A">
          <w:rPr>
            <w:vertAlign w:val="subscript"/>
          </w:rPr>
          <w:delText>3</w:delText>
        </w:r>
        <w:r w:rsidR="00D826D9" w:rsidDel="00E1425A">
          <w:delText xml:space="preserve"> = </w:delText>
        </w:r>
      </w:del>
      <w:del w:id="1038" w:author="Chen Heller" w:date="2022-09-07T17:58:00Z">
        <w:r w:rsidR="00D826D9" w:rsidDel="00645A8E">
          <w:delText>54.3</w:delText>
        </w:r>
      </w:del>
      <w:del w:id="1039" w:author="Chen Heller" w:date="2022-09-08T16:03:00Z">
        <w:r w:rsidR="00D826D9" w:rsidDel="00E1425A">
          <w:delText>, SD</w:delText>
        </w:r>
        <w:r w:rsidR="00D826D9" w:rsidDel="00E1425A">
          <w:rPr>
            <w:vertAlign w:val="subscript"/>
          </w:rPr>
          <w:delText>3</w:delText>
        </w:r>
        <w:r w:rsidR="00D826D9" w:rsidDel="00E1425A">
          <w:delText xml:space="preserve"> = </w:delText>
        </w:r>
      </w:del>
      <w:del w:id="1040" w:author="Chen Heller" w:date="2022-09-07T17:58:00Z">
        <w:r w:rsidR="00D826D9" w:rsidDel="00645A8E">
          <w:delText>50.6</w:delText>
        </w:r>
      </w:del>
      <w:del w:id="1041" w:author="Chen Heller" w:date="2022-09-08T16:03:00Z">
        <w:r w:rsidR="00D826D9" w:rsidDel="00E1425A">
          <w:delText xml:space="preserve">, </w:delText>
        </w:r>
      </w:del>
      <w:del w:id="1042" w:author="Chen Heller" w:date="2022-09-08T15:52:00Z">
        <w:r w:rsidR="00D826D9" w:rsidDel="008C7B87">
          <w:delText>M</w:delText>
        </w:r>
        <w:r w:rsidR="00D826D9" w:rsidDel="008C7B87">
          <w:rPr>
            <w:vertAlign w:val="subscript"/>
          </w:rPr>
          <w:delText>2</w:delText>
        </w:r>
        <w:r w:rsidR="00D826D9" w:rsidDel="008C7B87">
          <w:delText xml:space="preserve"> = </w:delText>
        </w:r>
      </w:del>
      <w:del w:id="1043" w:author="Chen Heller" w:date="2022-09-07T17:58:00Z">
        <w:r w:rsidR="00D826D9" w:rsidDel="00645A8E">
          <w:delText>31.5</w:delText>
        </w:r>
      </w:del>
      <w:del w:id="1044" w:author="Chen Heller" w:date="2022-09-08T15:52:00Z">
        <w:r w:rsidR="00D826D9" w:rsidDel="008C7B87">
          <w:delText>, SD</w:delText>
        </w:r>
        <w:r w:rsidR="00D826D9" w:rsidDel="008C7B87">
          <w:rPr>
            <w:vertAlign w:val="subscript"/>
          </w:rPr>
          <w:delText>2</w:delText>
        </w:r>
        <w:r w:rsidR="00D826D9" w:rsidDel="008C7B87">
          <w:delText xml:space="preserve"> = </w:delText>
        </w:r>
      </w:del>
      <w:del w:id="1045" w:author="Chen Heller" w:date="2022-09-07T17:58:00Z">
        <w:r w:rsidR="00D826D9" w:rsidDel="00645A8E">
          <w:delText>36.5</w:delText>
        </w:r>
      </w:del>
      <w:del w:id="1046" w:author="Chen Heller" w:date="2022-09-08T15:52:00Z">
        <w:r w:rsidR="00D826D9" w:rsidDel="008C7B87">
          <w:delText xml:space="preserve">, </w:delText>
        </w:r>
      </w:del>
      <w:del w:id="1047" w:author="Chen Heller" w:date="2022-09-08T16:03:00Z">
        <w:r w:rsidR="00D826D9" w:rsidDel="00E1425A">
          <w:delText>t</w:delText>
        </w:r>
        <w:r w:rsidR="00D826D9" w:rsidRPr="00342DA7" w:rsidDel="00E1425A">
          <w:rPr>
            <w:rPrChange w:id="1048" w:author="Chen Heller" w:date="2022-08-30T13:56:00Z">
              <w:rPr>
                <w:vertAlign w:val="subscript"/>
              </w:rPr>
            </w:rPrChange>
          </w:rPr>
          <w:delText>(</w:delText>
        </w:r>
      </w:del>
      <w:del w:id="1049" w:author="Chen Heller" w:date="2022-09-07T17:58:00Z">
        <w:r w:rsidR="00D826D9" w:rsidRPr="00342DA7" w:rsidDel="00645A8E">
          <w:rPr>
            <w:rPrChange w:id="1050" w:author="Chen Heller" w:date="2022-08-30T13:56:00Z">
              <w:rPr>
                <w:vertAlign w:val="subscript"/>
              </w:rPr>
            </w:rPrChange>
          </w:rPr>
          <w:delText>25</w:delText>
        </w:r>
      </w:del>
      <w:del w:id="1051" w:author="Chen Heller" w:date="2022-09-08T16:03:00Z">
        <w:r w:rsidR="00D826D9" w:rsidRPr="00342DA7" w:rsidDel="00E1425A">
          <w:rPr>
            <w:rPrChange w:id="1052" w:author="Chen Heller" w:date="2022-08-30T13:56:00Z">
              <w:rPr>
                <w:vertAlign w:val="subscript"/>
              </w:rPr>
            </w:rPrChange>
          </w:rPr>
          <w:delText>)</w:delText>
        </w:r>
        <w:r w:rsidR="00D826D9" w:rsidDel="00E1425A">
          <w:delText xml:space="preserve"> = </w:delText>
        </w:r>
      </w:del>
      <w:del w:id="1053" w:author="Chen Heller" w:date="2022-09-07T17:58:00Z">
        <w:r w:rsidR="00D826D9" w:rsidDel="00645A8E">
          <w:delText>1.35</w:delText>
        </w:r>
      </w:del>
      <w:del w:id="1054" w:author="Chen Heller" w:date="2022-09-08T16:03:00Z">
        <w:r w:rsidR="00D826D9" w:rsidDel="00E1425A">
          <w:delText xml:space="preserve">, p = </w:delText>
        </w:r>
      </w:del>
      <w:del w:id="1055" w:author="Chen Heller" w:date="2022-09-07T17:58:00Z">
        <w:r w:rsidR="00D826D9" w:rsidDel="00FB6AF7">
          <w:delText>0.18</w:delText>
        </w:r>
      </w:del>
      <w:del w:id="1056" w:author="Chen Heller" w:date="2022-09-08T16:03:00Z">
        <w:r w:rsidR="00D826D9" w:rsidDel="00E1425A">
          <w:delText>, 95% CI [-</w:delText>
        </w:r>
      </w:del>
      <w:del w:id="1057" w:author="Chen Heller" w:date="2022-09-07T17:59:00Z">
        <w:r w:rsidR="00D826D9" w:rsidDel="00FB6AF7">
          <w:delText>11.9</w:delText>
        </w:r>
      </w:del>
      <w:del w:id="1058" w:author="Chen Heller" w:date="2022-09-08T16:03:00Z">
        <w:r w:rsidR="00D826D9" w:rsidDel="00E1425A">
          <w:delText xml:space="preserve">, </w:delText>
        </w:r>
      </w:del>
      <w:del w:id="1059" w:author="Chen Heller" w:date="2022-09-07T17:59:00Z">
        <w:r w:rsidR="00D826D9" w:rsidDel="00FB6AF7">
          <w:delText>57.6</w:delText>
        </w:r>
      </w:del>
      <w:del w:id="1060" w:author="Chen Heller" w:date="2022-09-08T16:03:00Z">
        <w:r w:rsidR="00D826D9" w:rsidDel="00E1425A">
          <w:delText>]), and incorrect answers (M</w:delText>
        </w:r>
        <w:r w:rsidR="00D826D9" w:rsidDel="00E1425A">
          <w:rPr>
            <w:vertAlign w:val="subscript"/>
          </w:rPr>
          <w:delText>3</w:delText>
        </w:r>
        <w:r w:rsidR="00D826D9" w:rsidDel="00E1425A">
          <w:delText xml:space="preserve"> = </w:delText>
        </w:r>
      </w:del>
      <w:del w:id="1061" w:author="Chen Heller" w:date="2022-09-07T17:59:00Z">
        <w:r w:rsidR="00D826D9" w:rsidDel="00FB6AF7">
          <w:delText>91.2</w:delText>
        </w:r>
      </w:del>
      <w:del w:id="1062" w:author="Chen Heller" w:date="2022-09-08T16:03:00Z">
        <w:r w:rsidR="00D826D9" w:rsidDel="00E1425A">
          <w:delText>, SD</w:delText>
        </w:r>
        <w:r w:rsidR="00D826D9" w:rsidDel="00E1425A">
          <w:rPr>
            <w:vertAlign w:val="subscript"/>
          </w:rPr>
          <w:delText>3</w:delText>
        </w:r>
        <w:r w:rsidR="00D826D9" w:rsidDel="00E1425A">
          <w:delText xml:space="preserve"> = </w:delText>
        </w:r>
      </w:del>
      <w:del w:id="1063" w:author="Chen Heller" w:date="2022-09-07T17:59:00Z">
        <w:r w:rsidR="00D826D9" w:rsidDel="00FB6AF7">
          <w:delText>57.13</w:delText>
        </w:r>
      </w:del>
      <w:del w:id="1064" w:author="Chen Heller" w:date="2022-09-08T16:03:00Z">
        <w:r w:rsidR="00D826D9" w:rsidDel="00E1425A">
          <w:delText xml:space="preserve">, </w:delText>
        </w:r>
      </w:del>
      <w:del w:id="1065" w:author="Chen Heller" w:date="2022-09-08T15:52:00Z">
        <w:r w:rsidR="00D826D9" w:rsidDel="008C7B87">
          <w:delText>M</w:delText>
        </w:r>
        <w:r w:rsidR="00D826D9" w:rsidDel="008C7B87">
          <w:rPr>
            <w:vertAlign w:val="subscript"/>
          </w:rPr>
          <w:delText>2</w:delText>
        </w:r>
        <w:r w:rsidR="00D826D9" w:rsidDel="008C7B87">
          <w:delText xml:space="preserve"> = </w:delText>
        </w:r>
      </w:del>
      <w:del w:id="1066" w:author="Chen Heller" w:date="2022-09-07T17:59:00Z">
        <w:r w:rsidR="00D826D9" w:rsidDel="00FB6AF7">
          <w:delText>67</w:delText>
        </w:r>
      </w:del>
      <w:del w:id="1067" w:author="Chen Heller" w:date="2022-09-08T15:52:00Z">
        <w:r w:rsidR="00D826D9" w:rsidDel="008C7B87">
          <w:delText>, SD</w:delText>
        </w:r>
        <w:r w:rsidR="00D826D9" w:rsidDel="008C7B87">
          <w:rPr>
            <w:vertAlign w:val="subscript"/>
          </w:rPr>
          <w:delText>2</w:delText>
        </w:r>
        <w:r w:rsidR="00D826D9" w:rsidDel="008C7B87">
          <w:delText xml:space="preserve"> = </w:delText>
        </w:r>
      </w:del>
      <w:del w:id="1068" w:author="Chen Heller" w:date="2022-09-07T17:59:00Z">
        <w:r w:rsidR="00D826D9" w:rsidDel="00FB6AF7">
          <w:delText>36.1</w:delText>
        </w:r>
      </w:del>
      <w:del w:id="1069" w:author="Chen Heller" w:date="2022-09-08T15:52:00Z">
        <w:r w:rsidR="00D826D9" w:rsidDel="008C7B87">
          <w:delText xml:space="preserve">, </w:delText>
        </w:r>
      </w:del>
      <w:del w:id="1070" w:author="Chen Heller" w:date="2022-09-08T16:03:00Z">
        <w:r w:rsidR="00D826D9" w:rsidDel="00E1425A">
          <w:delText>t</w:delText>
        </w:r>
        <w:r w:rsidR="00D826D9" w:rsidRPr="00342DA7" w:rsidDel="00E1425A">
          <w:rPr>
            <w:rPrChange w:id="1071" w:author="Chen Heller" w:date="2022-08-30T13:56:00Z">
              <w:rPr>
                <w:vertAlign w:val="subscript"/>
              </w:rPr>
            </w:rPrChange>
          </w:rPr>
          <w:delText>(</w:delText>
        </w:r>
      </w:del>
      <w:del w:id="1072" w:author="Chen Heller" w:date="2022-09-07T17:59:00Z">
        <w:r w:rsidR="00D826D9" w:rsidRPr="00342DA7" w:rsidDel="008725A0">
          <w:rPr>
            <w:rPrChange w:id="1073" w:author="Chen Heller" w:date="2022-08-30T13:56:00Z">
              <w:rPr>
                <w:vertAlign w:val="subscript"/>
              </w:rPr>
            </w:rPrChange>
          </w:rPr>
          <w:delText>25</w:delText>
        </w:r>
      </w:del>
      <w:del w:id="1074" w:author="Chen Heller" w:date="2022-09-08T16:03:00Z">
        <w:r w:rsidR="00D826D9" w:rsidRPr="00342DA7" w:rsidDel="00E1425A">
          <w:rPr>
            <w:rPrChange w:id="1075" w:author="Chen Heller" w:date="2022-08-30T13:56:00Z">
              <w:rPr>
                <w:vertAlign w:val="subscript"/>
              </w:rPr>
            </w:rPrChange>
          </w:rPr>
          <w:delText>)</w:delText>
        </w:r>
        <w:r w:rsidR="00D826D9" w:rsidDel="00E1425A">
          <w:delText xml:space="preserve"> = </w:delText>
        </w:r>
      </w:del>
      <w:del w:id="1076" w:author="Chen Heller" w:date="2022-09-07T18:00:00Z">
        <w:r w:rsidR="00D826D9" w:rsidDel="008725A0">
          <w:delText>1.32</w:delText>
        </w:r>
      </w:del>
      <w:del w:id="1077" w:author="Chen Heller" w:date="2022-09-08T16:03:00Z">
        <w:r w:rsidR="00D826D9" w:rsidDel="00E1425A">
          <w:delText xml:space="preserve">, p = </w:delText>
        </w:r>
      </w:del>
      <w:del w:id="1078" w:author="Chen Heller" w:date="2022-09-07T18:00:00Z">
        <w:r w:rsidR="00D826D9" w:rsidDel="008725A0">
          <w:delText>0.19</w:delText>
        </w:r>
      </w:del>
      <w:del w:id="1079" w:author="Chen Heller" w:date="2022-09-08T16:03:00Z">
        <w:r w:rsidR="00D826D9" w:rsidDel="00E1425A">
          <w:delText>, 95% CI [-</w:delText>
        </w:r>
      </w:del>
      <w:del w:id="1080" w:author="Chen Heller" w:date="2022-09-07T18:00:00Z">
        <w:r w:rsidR="00D826D9" w:rsidDel="008725A0">
          <w:delText>13.4</w:delText>
        </w:r>
      </w:del>
      <w:del w:id="1081" w:author="Chen Heller" w:date="2022-09-08T16:03:00Z">
        <w:r w:rsidR="00D826D9" w:rsidDel="00E1425A">
          <w:delText xml:space="preserve">, </w:delText>
        </w:r>
      </w:del>
      <w:del w:id="1082" w:author="Chen Heller" w:date="2022-09-07T18:00:00Z">
        <w:r w:rsidR="00D826D9" w:rsidDel="008725A0">
          <w:delText>61.7</w:delText>
        </w:r>
      </w:del>
      <w:del w:id="1083" w:author="Chen Heller" w:date="2022-09-08T16:03:00Z">
        <w:r w:rsidR="00D826D9" w:rsidDel="00E1425A">
          <w:delText>])</w:delText>
        </w:r>
      </w:del>
      <w:del w:id="1084" w:author="Chen Heller" w:date="2022-08-29T13:17:00Z">
        <w:r w:rsidR="00D826D9" w:rsidDel="00A526EC">
          <w:delText xml:space="preserve"> increased</w:delText>
        </w:r>
      </w:del>
      <w:r w:rsidR="00D826D9">
        <w:t>.</w:t>
      </w:r>
    </w:p>
    <w:p w14:paraId="713A5274" w14:textId="2DBC74B7" w:rsidR="00F3771A" w:rsidRDefault="00DE78F9" w:rsidP="00F3771A">
      <w:pPr>
        <w:pStyle w:val="NoSpacing"/>
        <w:keepNext/>
        <w:bidi w:val="0"/>
        <w:rPr>
          <w:ins w:id="1085" w:author="Chen Heller" w:date="2022-09-12T12:11:00Z"/>
        </w:rPr>
        <w:pPrChange w:id="1086" w:author="Chen Heller" w:date="2022-09-12T12:11:00Z">
          <w:pPr>
            <w:pStyle w:val="NoSpacing"/>
            <w:bidi w:val="0"/>
          </w:pPr>
        </w:pPrChange>
      </w:pPr>
      <w:ins w:id="1087" w:author="Chen Heller" w:date="2022-09-12T12:48:00Z">
        <w:r w:rsidRPr="00DE78F9">
          <w:rPr>
            <w:noProof/>
          </w:rPr>
          <w:lastRenderedPageBreak/>
          <w:drawing>
            <wp:inline distT="0" distB="0" distL="0" distR="0" wp14:anchorId="25F36CC1" wp14:editId="7CC294E3">
              <wp:extent cx="5896051" cy="39671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739" t="2071" r="24860" b="9481"/>
                      <a:stretch/>
                    </pic:blipFill>
                    <pic:spPr bwMode="auto">
                      <a:xfrm>
                        <a:off x="0" y="0"/>
                        <a:ext cx="5902670" cy="3971584"/>
                      </a:xfrm>
                      <a:prstGeom prst="rect">
                        <a:avLst/>
                      </a:prstGeom>
                      <a:noFill/>
                      <a:ln>
                        <a:noFill/>
                      </a:ln>
                      <a:extLst>
                        <a:ext uri="{53640926-AAD7-44D8-BBD7-CCE9431645EC}">
                          <a14:shadowObscured xmlns:a14="http://schemas.microsoft.com/office/drawing/2010/main"/>
                        </a:ext>
                      </a:extLst>
                    </pic:spPr>
                  </pic:pic>
                </a:graphicData>
              </a:graphic>
            </wp:inline>
          </w:drawing>
        </w:r>
      </w:ins>
    </w:p>
    <w:p w14:paraId="3DC74FC5" w14:textId="109CF253" w:rsidR="00861172" w:rsidRDefault="00F3771A" w:rsidP="00F3771A">
      <w:pPr>
        <w:pStyle w:val="Caption"/>
        <w:jc w:val="left"/>
        <w:pPrChange w:id="1088" w:author="Chen Heller" w:date="2022-09-12T12:11:00Z">
          <w:pPr>
            <w:pStyle w:val="NoSpacing"/>
            <w:bidi w:val="0"/>
          </w:pPr>
        </w:pPrChange>
      </w:pPr>
      <w:bookmarkStart w:id="1089" w:name="_Ref113877436"/>
      <w:ins w:id="1090" w:author="Chen Heller" w:date="2022-09-12T12:11:00Z">
        <w:r>
          <w:t xml:space="preserve">Figure </w:t>
        </w:r>
        <w:r>
          <w:fldChar w:fldCharType="begin"/>
        </w:r>
        <w:r>
          <w:instrText xml:space="preserve"> SEQ Figure \* ARABIC </w:instrText>
        </w:r>
      </w:ins>
      <w:r>
        <w:fldChar w:fldCharType="separate"/>
      </w:r>
      <w:ins w:id="1091" w:author="Chen Heller" w:date="2022-09-12T15:56:00Z">
        <w:r w:rsidR="007E2512">
          <w:rPr>
            <w:noProof/>
          </w:rPr>
          <w:t>5</w:t>
        </w:r>
      </w:ins>
      <w:ins w:id="1092" w:author="Chen Heller" w:date="2022-09-12T12:11:00Z">
        <w:r>
          <w:fldChar w:fldCharType="end"/>
        </w:r>
        <w:bookmarkEnd w:id="1089"/>
        <w:r>
          <w:t>.</w:t>
        </w:r>
        <w:r w:rsidRPr="00F3771A">
          <w:rPr>
            <w:i w:val="0"/>
            <w:iCs w:val="0"/>
            <w:color w:val="auto"/>
            <w:sz w:val="24"/>
            <w:szCs w:val="24"/>
          </w:rPr>
          <w:t xml:space="preserve"> </w:t>
        </w:r>
        <w:r w:rsidRPr="00F3771A">
          <w:t xml:space="preserve">Results of Experiment </w:t>
        </w:r>
        <w:r>
          <w:t>3</w:t>
        </w:r>
        <w:r w:rsidRPr="00F3771A">
          <w:t>. (a) Reaching trajectories to left and right targets, averaged across all participants. (b</w:t>
        </w:r>
      </w:ins>
      <w:ins w:id="1093" w:author="Chen Heller" w:date="2022-09-12T12:46:00Z">
        <w:r w:rsidR="00EC5E25">
          <w:t xml:space="preserve">) Response time </w:t>
        </w:r>
      </w:ins>
      <w:ins w:id="1094" w:author="Chen Heller" w:date="2022-09-12T12:47:00Z">
        <w:r w:rsidR="00656B04">
          <w:t xml:space="preserve">in the first block of the first and second days. </w:t>
        </w:r>
      </w:ins>
      <w:ins w:id="1095" w:author="Chen Heller" w:date="2022-09-12T12:46:00Z">
        <w:r w:rsidR="00EC5E25">
          <w:t>(</w:t>
        </w:r>
      </w:ins>
      <w:ins w:id="1096" w:author="Chen Heller" w:date="2022-09-12T12:47:00Z">
        <w:r w:rsidR="00656B04">
          <w:t>b</w:t>
        </w:r>
      </w:ins>
      <w:ins w:id="1097" w:author="Chen Heller" w:date="2022-09-12T12:11:00Z">
        <w:r w:rsidRPr="00F3771A">
          <w:t xml:space="preserve">-f) Dots are single participant averages while the </w:t>
        </w:r>
      </w:ins>
      <w:ins w:id="1098" w:author="Chen Heller" w:date="2022-09-12T12:48:00Z">
        <w:r w:rsidR="00FA5D66">
          <w:t xml:space="preserve">colored </w:t>
        </w:r>
      </w:ins>
      <w:ins w:id="1099" w:author="Chen Heller" w:date="2022-09-12T12:11:00Z">
        <w:r w:rsidRPr="00F3771A">
          <w:t>horizontal lines are the average of all participants. Black error bars symbol the standard error (SE). Full/dashed grey lines represent a numerical incline/decline between the congruent and incongruent conditions.</w:t>
        </w:r>
      </w:ins>
    </w:p>
    <w:p w14:paraId="606097A7" w14:textId="001D673D" w:rsidR="00D826D9" w:rsidRDefault="00D826D9" w:rsidP="006238E0">
      <w:pPr>
        <w:pStyle w:val="Heading3"/>
      </w:pPr>
      <w:bookmarkStart w:id="1100" w:name="_Toc113803090"/>
      <w:r>
        <w:t>Discussion</w:t>
      </w:r>
      <w:bookmarkEnd w:id="1100"/>
    </w:p>
    <w:p w14:paraId="04CA93E9" w14:textId="32877B3C" w:rsidR="000E0EDB" w:rsidRDefault="00BA3CA8" w:rsidP="00D94EDE">
      <w:pPr>
        <w:ind w:firstLine="0"/>
        <w:rPr>
          <w:ins w:id="1101" w:author="Chen Heller" w:date="2022-08-29T15:58:00Z"/>
        </w:rPr>
        <w:pPrChange w:id="1102" w:author="Chen Heller" w:date="2022-09-12T16:31:00Z">
          <w:pPr/>
        </w:pPrChange>
      </w:pPr>
      <w:ins w:id="1103" w:author="Chen Heller" w:date="2022-08-29T15:42:00Z">
        <w:r>
          <w:t xml:space="preserve">Experiment 3 incorporated </w:t>
        </w:r>
      </w:ins>
      <w:ins w:id="1104" w:author="Chen Heller" w:date="2022-08-29T15:47:00Z">
        <w:r w:rsidR="00336EE6">
          <w:t xml:space="preserve">a prolonged practice session in order to decrease the </w:t>
        </w:r>
      </w:ins>
      <w:ins w:id="1105" w:author="Chen Heller" w:date="2022-08-29T16:44:00Z">
        <w:r w:rsidR="007109DD">
          <w:t>number</w:t>
        </w:r>
      </w:ins>
      <w:ins w:id="1106" w:author="Chen Heller" w:date="2022-08-29T15:47:00Z">
        <w:r w:rsidR="00336EE6">
          <w:t xml:space="preserve"> of excluded trials and improve the probability </w:t>
        </w:r>
      </w:ins>
      <w:ins w:id="1107" w:author="Chen Heller" w:date="2022-08-29T15:48:00Z">
        <w:r w:rsidR="00336EE6">
          <w:t xml:space="preserve">of detecting the unconscious effects. The results </w:t>
        </w:r>
      </w:ins>
      <w:moveToRangeStart w:id="1108" w:author="Chen Heller" w:date="2022-08-29T13:28:00Z" w:name="move112672128"/>
      <w:commentRangeStart w:id="1109"/>
      <w:moveTo w:id="1110" w:author="Chen Heller" w:date="2022-08-29T13:28:00Z">
        <w:del w:id="1111" w:author="Chen Heller" w:date="2022-08-29T15:26:00Z">
          <w:r w:rsidR="00E40999" w:rsidDel="00407760">
            <w:delText>Even though the expected decrease in excluded trials did not occur, the results of e</w:delText>
          </w:r>
        </w:del>
        <w:del w:id="1112" w:author="Chen Heller" w:date="2022-08-29T15:48:00Z">
          <w:r w:rsidR="00E40999" w:rsidDel="00336EE6">
            <w:delText xml:space="preserve">xperiment 3 </w:delText>
          </w:r>
        </w:del>
        <w:del w:id="1113" w:author="Chen Heller" w:date="2022-08-29T15:26:00Z">
          <w:r w:rsidR="00E40999" w:rsidDel="00407760">
            <w:delText xml:space="preserve">did </w:delText>
          </w:r>
        </w:del>
        <w:r w:rsidR="00E40999">
          <w:t>demonstrate</w:t>
        </w:r>
      </w:moveTo>
      <w:ins w:id="1114" w:author="Chen Heller" w:date="2022-08-29T15:26:00Z">
        <w:r w:rsidR="00407760">
          <w:t>d</w:t>
        </w:r>
      </w:ins>
      <w:moveTo w:id="1115" w:author="Chen Heller" w:date="2022-08-29T13:28:00Z">
        <w:r w:rsidR="00E40999">
          <w:t xml:space="preserve"> the anticipated congruency effect</w:t>
        </w:r>
      </w:moveTo>
      <w:ins w:id="1116" w:author="Chen Heller" w:date="2022-08-29T15:28:00Z">
        <w:r w:rsidR="005D420E">
          <w:t xml:space="preserve"> </w:t>
        </w:r>
      </w:ins>
      <w:ins w:id="1117" w:author="Chen Heller" w:date="2022-08-29T15:55:00Z">
        <w:r w:rsidR="007D0199">
          <w:t>on the reaching trajectories</w:t>
        </w:r>
      </w:ins>
      <w:ins w:id="1118" w:author="Chen Heller" w:date="2022-08-29T15:56:00Z">
        <w:r w:rsidR="00EC1BFD">
          <w:t xml:space="preserve">, as was evident </w:t>
        </w:r>
      </w:ins>
      <w:ins w:id="1119" w:author="Chen Heller" w:date="2022-09-08T17:49:00Z">
        <w:r w:rsidR="009872FC">
          <w:t>by</w:t>
        </w:r>
      </w:ins>
      <w:ins w:id="1120" w:author="Chen Heller" w:date="2022-08-29T15:56:00Z">
        <w:r w:rsidR="00EC1BFD">
          <w:t xml:space="preserve"> the </w:t>
        </w:r>
      </w:ins>
      <w:moveTo w:id="1121" w:author="Chen Heller" w:date="2022-08-29T13:28:00Z">
        <w:del w:id="1122" w:author="Chen Heller" w:date="2022-08-29T15:55:00Z">
          <w:r w:rsidR="00E40999" w:rsidDel="007D0199">
            <w:delText xml:space="preserve">. </w:delText>
          </w:r>
        </w:del>
        <w:del w:id="1123" w:author="Chen Heller" w:date="2022-08-29T15:56:00Z">
          <w:r w:rsidR="00E40999" w:rsidDel="00EC1BFD">
            <w:delText xml:space="preserve">The conflict between the invisible prime and the target </w:delText>
          </w:r>
        </w:del>
        <w:del w:id="1124" w:author="Chen Heller" w:date="2022-08-29T15:30:00Z">
          <w:r w:rsidR="00E40999" w:rsidDel="0057371E">
            <w:delText xml:space="preserve">was reflected in the trajectory's </w:delText>
          </w:r>
        </w:del>
        <w:r w:rsidR="00E40999">
          <w:t xml:space="preserve">bias towards the incorrect answer in the incongruent trials. This bias </w:t>
        </w:r>
        <w:del w:id="1125" w:author="Chen Heller" w:date="2022-08-29T15:58:00Z">
          <w:r w:rsidR="00E40999" w:rsidDel="007B1390">
            <w:delText xml:space="preserve">was expressed as a </w:delText>
          </w:r>
        </w:del>
      </w:moveTo>
      <w:ins w:id="1126" w:author="Chen Heller" w:date="2022-09-08T17:48:00Z">
        <w:r w:rsidR="001B2C33">
          <w:t>was expressed in</w:t>
        </w:r>
      </w:ins>
      <w:ins w:id="1127" w:author="Chen Heller" w:date="2022-08-29T15:58:00Z">
        <w:r w:rsidR="007B1390">
          <w:t xml:space="preserve"> a </w:t>
        </w:r>
      </w:ins>
      <w:moveTo w:id="1128" w:author="Chen Heller" w:date="2022-08-29T13:28:00Z">
        <w:r w:rsidR="00E40999">
          <w:t xml:space="preserve">decrease in the reach area </w:t>
        </w:r>
        <w:del w:id="1129" w:author="Chen Heller" w:date="2022-09-08T16:10:00Z">
          <w:r w:rsidR="00E40999" w:rsidDel="004A15A9">
            <w:delText xml:space="preserve">and an increase in the traveled distance </w:delText>
          </w:r>
        </w:del>
        <w:r w:rsidR="00E40999">
          <w:t>for incongruent trials.</w:t>
        </w:r>
        <w:del w:id="1130" w:author="Chen Heller" w:date="2022-08-29T15:58:00Z">
          <w:r w:rsidR="00E40999" w:rsidDel="000E0EDB">
            <w:delText xml:space="preserve"> </w:delText>
          </w:r>
        </w:del>
      </w:moveTo>
      <w:ins w:id="1131" w:author="Chen Heller" w:date="2022-08-29T16:05:00Z">
        <w:r w:rsidR="0084046E">
          <w:t xml:space="preserve"> </w:t>
        </w:r>
      </w:ins>
      <w:ins w:id="1132" w:author="Chen Heller" w:date="2022-09-08T17:49:00Z">
        <w:r w:rsidR="009872FC">
          <w:t>The</w:t>
        </w:r>
      </w:ins>
      <w:ins w:id="1133" w:author="Chen Heller" w:date="2022-08-29T16:04:00Z">
        <w:r w:rsidR="00CD7735">
          <w:t xml:space="preserve"> results are in</w:t>
        </w:r>
      </w:ins>
      <w:ins w:id="1134" w:author="Chen Heller" w:date="2022-08-29T16:06:00Z">
        <w:r w:rsidR="0084046E">
          <w:t>-</w:t>
        </w:r>
      </w:ins>
      <w:ins w:id="1135" w:author="Chen Heller" w:date="2022-08-29T16:04:00Z">
        <w:r w:rsidR="00CD7735">
          <w:t xml:space="preserve">line with </w:t>
        </w:r>
      </w:ins>
      <w:ins w:id="1136" w:author="Chen Heller" w:date="2022-08-29T16:05:00Z">
        <w:r w:rsidR="00CD7735">
          <w:t xml:space="preserve">previous papers that </w:t>
        </w:r>
      </w:ins>
      <w:ins w:id="1137" w:author="Chen Heller" w:date="2022-08-29T16:06:00Z">
        <w:r w:rsidR="0084046E">
          <w:t xml:space="preserve">found a larger </w:t>
        </w:r>
      </w:ins>
      <w:ins w:id="1138" w:author="Chen Heller" w:date="2022-08-29T16:05:00Z">
        <w:r w:rsidR="00CD7735">
          <w:t>Area Under the Curve (AUC)</w:t>
        </w:r>
      </w:ins>
      <w:ins w:id="1139" w:author="Chen Heller" w:date="2022-08-29T16:06:00Z">
        <w:r w:rsidR="0084046E">
          <w:t xml:space="preserve"> </w:t>
        </w:r>
      </w:ins>
      <w:r w:rsidR="00824B02">
        <w:fldChar w:fldCharType="begin"/>
      </w:r>
      <w:r w:rsidR="00824B02">
        <w:instrText xml:space="preserve"> ADDIN ZOTERO_ITEM CSL_CITATION {"citationID":"CfecE9i1","properties":{"formattedCitation":"(Almeida et al., 2014; Xiao &amp; Yamauchi, 2017)","plainCitation":"(Almeida et al., 2014; Xiao &amp; Yamauchi,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B02">
        <w:fldChar w:fldCharType="separate"/>
      </w:r>
      <w:r w:rsidR="00824B02" w:rsidRPr="00824B02">
        <w:rPr>
          <w:rFonts w:ascii="Times New Roman" w:hAnsi="Times New Roman" w:cs="Times New Roman"/>
        </w:rPr>
        <w:t>(Almeida et al., 2014; Xiao &amp; Yamauchi, 2017)</w:t>
      </w:r>
      <w:r w:rsidR="00824B02">
        <w:fldChar w:fldCharType="end"/>
      </w:r>
      <w:ins w:id="1140" w:author="Chen Heller" w:date="2022-08-29T16:06:00Z">
        <w:r w:rsidR="0084046E">
          <w:t xml:space="preserve"> for incongruent trials.</w:t>
        </w:r>
      </w:ins>
    </w:p>
    <w:p w14:paraId="593FA07E" w14:textId="36F3D006" w:rsidR="00E40999" w:rsidRDefault="00E40999" w:rsidP="006238E0">
      <w:pPr>
        <w:pStyle w:val="NoSpacing"/>
        <w:bidi w:val="0"/>
        <w:rPr>
          <w:ins w:id="1141" w:author="Chen Heller" w:date="2022-08-29T13:28:00Z"/>
        </w:rPr>
      </w:pPr>
      <w:moveTo w:id="1142" w:author="Chen Heller" w:date="2022-08-29T13:28:00Z">
        <w:del w:id="1143" w:author="Chen Heller" w:date="2022-08-29T16:43:00Z">
          <w:r w:rsidDel="00527920">
            <w:lastRenderedPageBreak/>
            <w:delText>The similar reaction time between the conditions and longer movement duration in the incongruent condition indicated that the conflict was processed during the movement, not before.</w:delText>
          </w:r>
          <w:commentRangeEnd w:id="1109"/>
          <w:r w:rsidDel="00527920">
            <w:rPr>
              <w:rStyle w:val="CommentReference"/>
            </w:rPr>
            <w:commentReference w:id="1109"/>
          </w:r>
        </w:del>
      </w:moveTo>
      <w:moveToRangeEnd w:id="1108"/>
    </w:p>
    <w:p w14:paraId="071F8DE0" w14:textId="7D8F07BA" w:rsidR="00FC3846" w:rsidRDefault="00D826D9" w:rsidP="00D94EDE">
      <w:pPr>
        <w:ind w:firstLine="0"/>
        <w:pPrChange w:id="1144" w:author="Chen Heller" w:date="2022-09-12T16:30:00Z">
          <w:pPr/>
        </w:pPrChange>
      </w:pPr>
      <w:del w:id="1145" w:author="Chen Heller" w:date="2022-08-29T16:45:00Z">
        <w:r w:rsidDel="007E5E44">
          <w:delText xml:space="preserve">Experiment </w:delText>
        </w:r>
        <w:r w:rsidR="00E1078C" w:rsidDel="007E5E44">
          <w:delText xml:space="preserve">3 </w:delText>
        </w:r>
        <w:r w:rsidDel="007E5E44">
          <w:delText>incorporated an</w:delText>
        </w:r>
      </w:del>
      <w:del w:id="1146" w:author="Chen Heller" w:date="2022-08-29T16:47:00Z">
        <w:r w:rsidDel="005F5DBF">
          <w:delText xml:space="preserve"> additional practice session </w:delText>
        </w:r>
      </w:del>
      <w:del w:id="1147" w:author="Chen Heller" w:date="2022-08-29T16:45:00Z">
        <w:r w:rsidDel="007E5E44">
          <w:delText xml:space="preserve">that was intended to </w:delText>
        </w:r>
      </w:del>
      <w:del w:id="1148" w:author="Chen Heller" w:date="2022-08-29T16:47:00Z">
        <w:r w:rsidDel="005F5DBF">
          <w:delText>decrease the proportion of excluded trials.</w:delText>
        </w:r>
        <w:r w:rsidRPr="00376C4C" w:rsidDel="005F5DBF">
          <w:delText xml:space="preserve"> </w:delText>
        </w:r>
      </w:del>
      <w:del w:id="1149" w:author="Chen Heller" w:date="2022-09-01T09:32:00Z">
        <w:r w:rsidDel="00865203">
          <w:delText>Interestingly</w:delText>
        </w:r>
      </w:del>
      <w:ins w:id="1150" w:author="Chen Heller" w:date="2022-09-01T09:32:00Z">
        <w:r w:rsidR="00865203">
          <w:t>Surprisingly</w:t>
        </w:r>
      </w:ins>
      <w:r>
        <w:t xml:space="preserve">, </w:t>
      </w:r>
      <w:del w:id="1151" w:author="Chen Heller" w:date="2022-09-01T09:33:00Z">
        <w:r w:rsidDel="00865203">
          <w:delText xml:space="preserve">although </w:delText>
        </w:r>
      </w:del>
      <w:ins w:id="1152" w:author="Chen Heller" w:date="2022-09-01T09:36:00Z">
        <w:r w:rsidR="00F8123B">
          <w:t xml:space="preserve">the </w:t>
        </w:r>
      </w:ins>
      <w:ins w:id="1153" w:author="Chen Heller" w:date="2022-09-01T09:39:00Z">
        <w:r w:rsidR="0058739A">
          <w:t>additional practice day in Experiment 3</w:t>
        </w:r>
      </w:ins>
      <w:ins w:id="1154" w:author="Chen Heller" w:date="2022-09-01T09:40:00Z">
        <w:r w:rsidR="0058739A">
          <w:t xml:space="preserve"> did not</w:t>
        </w:r>
      </w:ins>
      <w:ins w:id="1155" w:author="Chen Heller" w:date="2022-09-08T16:12:00Z">
        <w:r w:rsidR="004917DF">
          <w:t xml:space="preserve"> significantly</w:t>
        </w:r>
      </w:ins>
      <w:ins w:id="1156" w:author="Chen Heller" w:date="2022-09-01T09:40:00Z">
        <w:r w:rsidR="0058739A">
          <w:t xml:space="preserve"> reduce the participants' response time or proportion of </w:t>
        </w:r>
        <w:commentRangeStart w:id="1157"/>
        <w:r w:rsidR="0058739A">
          <w:t>excluded trials</w:t>
        </w:r>
      </w:ins>
      <w:commentRangeEnd w:id="1157"/>
      <w:ins w:id="1158" w:author="Chen Heller" w:date="2022-09-01T09:42:00Z">
        <w:r w:rsidR="00EB2FF8">
          <w:rPr>
            <w:rStyle w:val="CommentReference"/>
          </w:rPr>
          <w:commentReference w:id="1157"/>
        </w:r>
      </w:ins>
      <w:ins w:id="1159" w:author="Chen Heller" w:date="2022-09-01T09:40:00Z">
        <w:r w:rsidR="0058739A">
          <w:t>, and was therefor</w:t>
        </w:r>
      </w:ins>
      <w:ins w:id="1160" w:author="Chen Heller" w:date="2022-09-01T09:41:00Z">
        <w:r w:rsidR="0058739A">
          <w:t>e</w:t>
        </w:r>
      </w:ins>
      <w:ins w:id="1161" w:author="Chen Heller" w:date="2022-09-01T09:40:00Z">
        <w:r w:rsidR="0058739A">
          <w:t xml:space="preserve"> </w:t>
        </w:r>
      </w:ins>
      <w:ins w:id="1162" w:author="Chen Heller" w:date="2022-09-08T16:15:00Z">
        <w:r w:rsidR="00B45E24">
          <w:t>forgone</w:t>
        </w:r>
      </w:ins>
      <w:ins w:id="1163" w:author="Chen Heller" w:date="2022-09-01T09:40:00Z">
        <w:r w:rsidR="0058739A">
          <w:t xml:space="preserve"> in the next experiment.</w:t>
        </w:r>
      </w:ins>
      <w:del w:id="1164" w:author="Chen Heller" w:date="2022-09-01T09:42:00Z">
        <w:r w:rsidDel="00EB2FF8">
          <w:delText xml:space="preserve">the overall number of excluded trials did </w:delText>
        </w:r>
      </w:del>
      <w:del w:id="1165" w:author="Chen Heller" w:date="2022-09-01T09:33:00Z">
        <w:r w:rsidDel="00C07894">
          <w:delText>not change</w:delText>
        </w:r>
      </w:del>
      <w:del w:id="1166" w:author="Chen Heller" w:date="2022-09-01T09:42:00Z">
        <w:r w:rsidDel="00EB2FF8">
          <w:delText>, a trend was seen in the proportion of each exclusion reason. It seems that late responses became less prominent at the exp</w:delText>
        </w:r>
        <w:r w:rsidR="00E1078C" w:rsidDel="00EB2FF8">
          <w:delText>e</w:delText>
        </w:r>
        <w:r w:rsidDel="00EB2FF8">
          <w:delText xml:space="preserve">nse of having more short reaches, slow movements, early responses, and incorrect answers. </w:delText>
        </w:r>
      </w:del>
      <w:del w:id="1167" w:author="Chen Heller" w:date="2022-08-29T16:51:00Z">
        <w:r w:rsidR="00E1078C" w:rsidDel="00C274CC">
          <w:delText>Since</w:delText>
        </w:r>
        <w:r w:rsidDel="00C274CC">
          <w:delText xml:space="preserve"> l</w:delText>
        </w:r>
      </w:del>
      <w:del w:id="1168" w:author="Chen Heller" w:date="2022-09-01T09:42:00Z">
        <w:r w:rsidDel="00EB2FF8">
          <w:delText xml:space="preserve">ate responses were the most prominent cause for </w:delText>
        </w:r>
      </w:del>
      <w:del w:id="1169" w:author="Chen Heller" w:date="2022-08-29T16:53:00Z">
        <w:r w:rsidDel="005A2198">
          <w:delText xml:space="preserve">failure </w:delText>
        </w:r>
      </w:del>
      <w:del w:id="1170" w:author="Chen Heller" w:date="2022-09-01T09:42:00Z">
        <w:r w:rsidDel="00EB2FF8">
          <w:delText xml:space="preserve">in experiment </w:delText>
        </w:r>
        <w:r w:rsidR="00E1078C" w:rsidDel="00EB2FF8">
          <w:delText>2</w:delText>
        </w:r>
        <w:r w:rsidDel="00EB2FF8">
          <w:delText>, it</w:delText>
        </w:r>
        <w:r w:rsidR="009A5D40" w:rsidDel="00EB2FF8">
          <w:delText xml:space="preserve"> is</w:delText>
        </w:r>
        <w:r w:rsidDel="00EB2FF8">
          <w:delText xml:space="preserve"> possible that participants in experiment </w:delText>
        </w:r>
        <w:r w:rsidR="00E1078C" w:rsidDel="00EB2FF8">
          <w:delText xml:space="preserve">3 </w:delText>
        </w:r>
        <w:r w:rsidDel="00EB2FF8">
          <w:delText>mainly focused on reducing</w:delText>
        </w:r>
        <w:r w:rsidR="00C87C9B" w:rsidDel="00EB2FF8">
          <w:delText xml:space="preserve"> </w:delText>
        </w:r>
        <w:r w:rsidDel="00EB2FF8">
          <w:delText>their response time</w:delText>
        </w:r>
      </w:del>
      <w:del w:id="1171" w:author="Chen Heller" w:date="2022-08-29T11:02:00Z">
        <w:r w:rsidDel="00C87C9B">
          <w:delText xml:space="preserve">, </w:delText>
        </w:r>
        <w:r w:rsidDel="00B05406">
          <w:delText xml:space="preserve">causing them to respond too quickly and have </w:delText>
        </w:r>
      </w:del>
      <w:del w:id="1172" w:author="Chen Heller" w:date="2022-09-01T09:42:00Z">
        <w:r w:rsidDel="00EB2FF8">
          <w:delText xml:space="preserve">short trajectories. </w:delText>
        </w:r>
      </w:del>
      <w:del w:id="1173" w:author="Chen Heller" w:date="2022-08-29T11:03:00Z">
        <w:r w:rsidDel="00B05406">
          <w:delText>If these hasty responses were executed before adequate processing of the target was done, they were</w:delText>
        </w:r>
      </w:del>
      <w:del w:id="1174" w:author="Chen Heller" w:date="2022-09-01T09:42:00Z">
        <w:r w:rsidDel="00EB2FF8">
          <w:delText xml:space="preserve"> </w:delText>
        </w:r>
      </w:del>
      <w:del w:id="1175" w:author="Chen Heller" w:date="2022-08-29T11:03:00Z">
        <w:r w:rsidDel="00BE1670">
          <w:delText>more likely to result in an</w:delText>
        </w:r>
      </w:del>
      <w:del w:id="1176" w:author="Chen Heller" w:date="2022-09-01T09:42:00Z">
        <w:r w:rsidDel="00EB2FF8">
          <w:delText xml:space="preserve"> incorrect answer. </w:delText>
        </w:r>
      </w:del>
      <w:del w:id="1177" w:author="Chen Heller" w:date="2022-08-29T11:03:00Z">
        <w:r w:rsidDel="00BE1670">
          <w:delText>Consequently</w:delText>
        </w:r>
      </w:del>
      <w:del w:id="1178" w:author="Chen Heller" w:date="2022-09-01T09:42:00Z">
        <w:r w:rsidDel="00EB2FF8">
          <w:delText xml:space="preserve">, the probability for corrective movements </w:delText>
        </w:r>
      </w:del>
      <w:del w:id="1179" w:author="Chen Heller" w:date="2022-08-29T11:06:00Z">
        <w:r w:rsidDel="00C33D1E">
          <w:delText>increased</w:delText>
        </w:r>
      </w:del>
      <w:del w:id="1180" w:author="Chen Heller" w:date="2022-09-01T09:42:00Z">
        <w:r w:rsidR="00FC3846" w:rsidDel="00EB2FF8">
          <w:delText>,</w:delText>
        </w:r>
        <w:r w:rsidDel="00EB2FF8">
          <w:delText xml:space="preserve"> which accounted for the higher rate of long movement durations.</w:delText>
        </w:r>
      </w:del>
      <w:r w:rsidRPr="00A329D6">
        <w:t xml:space="preserve"> </w:t>
      </w:r>
    </w:p>
    <w:p w14:paraId="310B486A" w14:textId="24297495" w:rsidR="002B4328" w:rsidRDefault="00D826D9" w:rsidP="006238E0">
      <w:moveFromRangeStart w:id="1181" w:author="Chen Heller" w:date="2022-08-29T13:28:00Z" w:name="move112672128"/>
      <w:moveFrom w:id="1182" w:author="Chen Heller" w:date="2022-08-29T13:28:00Z">
        <w:r w:rsidDel="00E40999">
          <w:t xml:space="preserve">Even though the expected decrease in excluded trials did not occur, the results of experiment </w:t>
        </w:r>
        <w:r w:rsidR="00FC3846" w:rsidDel="00E40999">
          <w:t xml:space="preserve">3 </w:t>
        </w:r>
        <w:r w:rsidDel="00E40999">
          <w:t>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moveFrom>
      <w:moveFromRangeEnd w:id="1181"/>
    </w:p>
    <w:p w14:paraId="1176DED7" w14:textId="19913BE4" w:rsidR="00ED60E1" w:rsidRDefault="00ED60E1" w:rsidP="006238E0">
      <w:pPr>
        <w:pStyle w:val="Heading2"/>
      </w:pPr>
      <w:bookmarkStart w:id="1183" w:name="_Toc113803091"/>
      <w:r>
        <w:t>Exp 4</w:t>
      </w:r>
      <w:bookmarkEnd w:id="1183"/>
    </w:p>
    <w:p w14:paraId="3D3FAF54" w14:textId="4AEFB00E" w:rsidR="00D826D9" w:rsidRDefault="00D826D9" w:rsidP="00D94EDE">
      <w:pPr>
        <w:ind w:firstLine="0"/>
        <w:pPrChange w:id="1184" w:author="Chen Heller" w:date="2022-09-12T16:30:00Z">
          <w:pPr/>
        </w:pPrChange>
      </w:pPr>
      <w:r>
        <w:t xml:space="preserve">The </w:t>
      </w:r>
      <w:r w:rsidR="00FC3846">
        <w:t xml:space="preserve">last experiment included in this thesis was a preregistered one </w:t>
      </w:r>
      <w:r w:rsidR="006D2FC7">
        <w:t>[</w:t>
      </w:r>
      <w:commentRangeStart w:id="1185"/>
      <w:r w:rsidR="006D2FC7">
        <w:t>ref</w:t>
      </w:r>
      <w:commentRangeEnd w:id="1185"/>
      <w:r w:rsidR="006D2FC7">
        <w:rPr>
          <w:rStyle w:val="CommentReference"/>
        </w:rPr>
        <w:commentReference w:id="1185"/>
      </w:r>
      <w:r w:rsidR="006D2FC7">
        <w:t>]</w:t>
      </w:r>
      <w:r w:rsidR="00FC3846">
        <w:t xml:space="preserve">, aimed at </w:t>
      </w:r>
      <w:r>
        <w:t>examin</w:t>
      </w:r>
      <w:r w:rsidR="00FC3846">
        <w:t>ing</w:t>
      </w:r>
      <w:r>
        <w:t xml:space="preserve"> whether motion tracking is preferable over keyboard response</w:t>
      </w:r>
      <w:r w:rsidR="005824BE">
        <w:t>s</w:t>
      </w:r>
      <w:r>
        <w:t xml:space="preserve"> when studying unconscious processing. </w:t>
      </w:r>
      <w:r w:rsidR="005824BE">
        <w:t xml:space="preserve">To do so, </w:t>
      </w:r>
      <w:r>
        <w:t xml:space="preserve">Experiment </w:t>
      </w:r>
      <w:r w:rsidR="005824BE">
        <w:t xml:space="preserve">4 included both motion tracking and keyboard responses </w:t>
      </w:r>
      <w:r w:rsidR="0035029B">
        <w:t>sessions</w:t>
      </w:r>
      <w:r w:rsidR="005824BE">
        <w:t xml:space="preserve">, allowing me to </w:t>
      </w:r>
      <w:r>
        <w:t>compar</w:t>
      </w:r>
      <w:r w:rsidR="005824BE">
        <w:t>e</w:t>
      </w:r>
      <w:r>
        <w:t xml:space="preserve"> the sensitivity of both measures on an identical task. </w:t>
      </w:r>
      <w:r w:rsidR="00C77E69">
        <w:t>My</w:t>
      </w:r>
      <w:r w:rsidR="0035029B">
        <w:t xml:space="preserve"> approach followed the one by </w:t>
      </w:r>
      <w:r w:rsidR="006E3515">
        <w:fldChar w:fldCharType="begin"/>
      </w:r>
      <w:r w:rsidR="00285237">
        <w:instrText xml:space="preserve"> ADDIN ZOTERO_ITEM CSL_CITATION {"citationID":"UVTKBdlv","properties":{"formattedCitation":"(Xiao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E3515">
        <w:fldChar w:fldCharType="separate"/>
      </w:r>
      <w:r w:rsidR="00285237" w:rsidRPr="00285237">
        <w:rPr>
          <w:rFonts w:ascii="Times New Roman" w:hAnsi="Times New Roman" w:cs="Times New Roman"/>
        </w:rPr>
        <w:t xml:space="preserve">Xiao et al., </w:t>
      </w:r>
      <w:r w:rsidR="00285237">
        <w:rPr>
          <w:rFonts w:ascii="Times New Roman" w:hAnsi="Times New Roman" w:cs="Times New Roman"/>
        </w:rPr>
        <w:t>(</w:t>
      </w:r>
      <w:r w:rsidR="00285237" w:rsidRPr="00285237">
        <w:rPr>
          <w:rFonts w:ascii="Times New Roman" w:hAnsi="Times New Roman" w:cs="Times New Roman"/>
        </w:rPr>
        <w:t>2015)</w:t>
      </w:r>
      <w:r w:rsidR="006E3515">
        <w:fldChar w:fldCharType="end"/>
      </w:r>
      <w:r w:rsidR="0035029B">
        <w:t>, but</w:t>
      </w:r>
      <w:del w:id="1186" w:author="Chen Heller" w:date="2022-08-30T12:49:00Z">
        <w:r w:rsidR="0035029B" w:rsidDel="003F65E8">
          <w:delText xml:space="preserve">… </w:delText>
        </w:r>
      </w:del>
      <w:ins w:id="1187" w:author="Chen Heller" w:date="2022-08-30T12:49:00Z">
        <w:r w:rsidR="003F65E8">
          <w:t xml:space="preserve"> replace</w:t>
        </w:r>
      </w:ins>
      <w:ins w:id="1188" w:author="Chen Heller" w:date="2022-08-30T13:05:00Z">
        <w:r w:rsidR="00335088">
          <w:t>d</w:t>
        </w:r>
      </w:ins>
      <w:ins w:id="1189" w:author="Chen Heller" w:date="2022-08-30T12:49:00Z">
        <w:r w:rsidR="003F65E8">
          <w:t xml:space="preserve"> the mouse </w:t>
        </w:r>
      </w:ins>
      <w:ins w:id="1190" w:author="Chen Heller" w:date="2022-08-30T12:58:00Z">
        <w:r w:rsidR="008921B2">
          <w:t xml:space="preserve">response </w:t>
        </w:r>
      </w:ins>
      <w:ins w:id="1191" w:author="Chen Heller" w:date="2022-08-30T12:49:00Z">
        <w:r w:rsidR="003F65E8">
          <w:t xml:space="preserve">with a more </w:t>
        </w:r>
      </w:ins>
      <w:ins w:id="1192" w:author="Chen Heller" w:date="2022-08-30T12:57:00Z">
        <w:r w:rsidR="008921B2">
          <w:t>intuitive</w:t>
        </w:r>
      </w:ins>
      <w:ins w:id="1193" w:author="Chen Heller" w:date="2022-08-30T12:50:00Z">
        <w:r w:rsidR="003F65E8">
          <w:t xml:space="preserve"> </w:t>
        </w:r>
      </w:ins>
      <w:ins w:id="1194" w:author="Chen Heller" w:date="2022-08-30T12:58:00Z">
        <w:r w:rsidR="008921B2">
          <w:t xml:space="preserve">and less </w:t>
        </w:r>
        <w:r w:rsidR="007E08AD">
          <w:t>effortful</w:t>
        </w:r>
        <w:r w:rsidR="008921B2">
          <w:t xml:space="preserve"> reaching response </w:t>
        </w:r>
      </w:ins>
      <w:ins w:id="1195" w:author="Chen Heller" w:date="2022-08-30T13:05:00Z">
        <w:r w:rsidR="00335088">
          <w:t xml:space="preserve">which does not constrain free movement. </w:t>
        </w:r>
      </w:ins>
      <w:ins w:id="1196" w:author="Chen Heller" w:date="2022-08-30T13:10:00Z">
        <w:r w:rsidR="00901A79">
          <w:t>Additionally,</w:t>
        </w:r>
      </w:ins>
      <w:ins w:id="1197" w:author="Chen Heller" w:date="2022-08-30T13:05:00Z">
        <w:r w:rsidR="00335088">
          <w:t xml:space="preserve"> I </w:t>
        </w:r>
      </w:ins>
      <w:ins w:id="1198" w:author="Chen Heller" w:date="2022-08-30T12:50:00Z">
        <w:r w:rsidR="002566AD">
          <w:t>improve</w:t>
        </w:r>
      </w:ins>
      <w:ins w:id="1199" w:author="Chen Heller" w:date="2022-08-30T13:05:00Z">
        <w:r w:rsidR="00335088">
          <w:t>d</w:t>
        </w:r>
      </w:ins>
      <w:ins w:id="1200" w:author="Chen Heller" w:date="2022-08-30T12:50:00Z">
        <w:r w:rsidR="002566AD">
          <w:t xml:space="preserve"> the validity of the unconscious </w:t>
        </w:r>
      </w:ins>
      <w:ins w:id="1201" w:author="Chen Heller" w:date="2022-09-10T08:06:00Z">
        <w:r w:rsidR="005D7980">
          <w:t>results</w:t>
        </w:r>
      </w:ins>
      <w:ins w:id="1202" w:author="Chen Heller" w:date="2022-08-30T12:50:00Z">
        <w:r w:rsidR="002566AD">
          <w:t xml:space="preserve"> by appl</w:t>
        </w:r>
      </w:ins>
      <w:ins w:id="1203" w:author="Chen Heller" w:date="2022-08-30T12:51:00Z">
        <w:r w:rsidR="002566AD">
          <w:t>yi</w:t>
        </w:r>
      </w:ins>
      <w:ins w:id="1204" w:author="Chen Heller" w:date="2022-08-30T12:50:00Z">
        <w:r w:rsidR="002566AD">
          <w:t>ng a rigorous awareness</w:t>
        </w:r>
      </w:ins>
      <w:ins w:id="1205" w:author="Chen Heller" w:date="2022-09-10T08:07:00Z">
        <w:r w:rsidR="005D7980">
          <w:t xml:space="preserve"> </w:t>
        </w:r>
        <w:r w:rsidR="005D7980">
          <w:lastRenderedPageBreak/>
          <w:t xml:space="preserve">detection procedure </w:t>
        </w:r>
      </w:ins>
      <w:ins w:id="1206" w:author="Chen Heller" w:date="2022-08-30T12:51:00Z">
        <w:r w:rsidR="002566AD">
          <w:t xml:space="preserve">that includes both </w:t>
        </w:r>
      </w:ins>
      <w:ins w:id="1207" w:author="Chen Heller" w:date="2022-08-30T13:07:00Z">
        <w:r w:rsidR="00B93159">
          <w:t xml:space="preserve">an objective </w:t>
        </w:r>
        <w:r w:rsidR="00596EDB">
          <w:t xml:space="preserve">awareness </w:t>
        </w:r>
        <w:r w:rsidR="00B93159">
          <w:t>measure (prime 2-forced-choice recognition)</w:t>
        </w:r>
        <w:r w:rsidR="00596EDB">
          <w:t xml:space="preserve"> and </w:t>
        </w:r>
      </w:ins>
      <w:ins w:id="1208" w:author="Chen Heller" w:date="2022-08-30T12:51:00Z">
        <w:r w:rsidR="002566AD">
          <w:t xml:space="preserve">a </w:t>
        </w:r>
      </w:ins>
      <w:ins w:id="1209" w:author="Chen Heller" w:date="2022-08-30T12:54:00Z">
        <w:r w:rsidR="00C073DB">
          <w:t xml:space="preserve">subjective </w:t>
        </w:r>
      </w:ins>
      <w:ins w:id="1210" w:author="Chen Heller" w:date="2022-08-30T12:51:00Z">
        <w:r w:rsidR="002566AD">
          <w:t xml:space="preserve">trial by trial </w:t>
        </w:r>
      </w:ins>
      <w:ins w:id="1211" w:author="Chen Heller" w:date="2022-08-30T13:06:00Z">
        <w:r w:rsidR="00B93159">
          <w:t>awareness measure (</w:t>
        </w:r>
      </w:ins>
      <w:ins w:id="1212" w:author="Chen Heller" w:date="2022-08-30T12:54:00Z">
        <w:r w:rsidR="00C073DB">
          <w:t>PAS</w:t>
        </w:r>
      </w:ins>
      <w:ins w:id="1213" w:author="Chen Heller" w:date="2022-08-30T13:06:00Z">
        <w:r w:rsidR="00B93159">
          <w:t>)</w:t>
        </w:r>
      </w:ins>
      <w:ins w:id="1214" w:author="Chen Heller" w:date="2022-08-30T13:07:00Z">
        <w:r w:rsidR="00596EDB">
          <w:t xml:space="preserve">. </w:t>
        </w:r>
      </w:ins>
      <w:ins w:id="1215" w:author="Chen Heller" w:date="2022-09-10T08:07:00Z">
        <w:r w:rsidR="005D7980">
          <w:t>Contrastingly to Xiao et al [ref]</w:t>
        </w:r>
      </w:ins>
      <w:ins w:id="1216" w:author="Chen Heller" w:date="2022-09-10T08:08:00Z">
        <w:r w:rsidR="00AA7D91">
          <w:t xml:space="preserve"> which </w:t>
        </w:r>
      </w:ins>
      <w:ins w:id="1217" w:author="Chen Heller" w:date="2022-09-10T08:10:00Z">
        <w:r w:rsidR="00B65CCC">
          <w:t xml:space="preserve">used an </w:t>
        </w:r>
      </w:ins>
      <w:ins w:id="1218" w:author="Chen Heller" w:date="2022-09-10T08:08:00Z">
        <w:r w:rsidR="00AA7D91">
          <w:t xml:space="preserve">awareness </w:t>
        </w:r>
      </w:ins>
      <w:ins w:id="1219" w:author="Chen Heller" w:date="2022-09-10T08:10:00Z">
        <w:r w:rsidR="00B65CCC">
          <w:t xml:space="preserve">measure </w:t>
        </w:r>
      </w:ins>
      <w:ins w:id="1220" w:author="Chen Heller" w:date="2022-09-10T08:08:00Z">
        <w:r w:rsidR="00AA7D91">
          <w:t>on a separate block</w:t>
        </w:r>
      </w:ins>
      <w:ins w:id="1221" w:author="Chen Heller" w:date="2022-09-10T08:07:00Z">
        <w:r w:rsidR="005D7980">
          <w:t>,</w:t>
        </w:r>
      </w:ins>
      <w:ins w:id="1222" w:author="Chen Heller" w:date="2022-09-10T08:08:00Z">
        <w:r w:rsidR="005D7980">
          <w:t xml:space="preserve"> </w:t>
        </w:r>
        <w:r w:rsidR="00AA7D91">
          <w:t>awareness in my experiment was</w:t>
        </w:r>
        <w:r w:rsidR="005D7980">
          <w:t xml:space="preserve"> </w:t>
        </w:r>
      </w:ins>
      <w:ins w:id="1223" w:author="Chen Heller" w:date="2022-09-10T08:10:00Z">
        <w:r w:rsidR="00B65CCC">
          <w:t>estimated</w:t>
        </w:r>
      </w:ins>
      <w:ins w:id="1224" w:author="Chen Heller" w:date="2022-09-10T08:08:00Z">
        <w:r w:rsidR="005D7980">
          <w:t xml:space="preserve"> </w:t>
        </w:r>
      </w:ins>
      <w:ins w:id="1225" w:author="Chen Heller" w:date="2022-08-30T13:08:00Z">
        <w:r w:rsidR="00596EDB">
          <w:t xml:space="preserve">on the trials </w:t>
        </w:r>
      </w:ins>
      <w:ins w:id="1226" w:author="Chen Heller" w:date="2022-09-10T08:09:00Z">
        <w:r w:rsidR="0098458E">
          <w:t xml:space="preserve">of </w:t>
        </w:r>
      </w:ins>
      <w:ins w:id="1227" w:author="Chen Heller" w:date="2022-08-30T13:11:00Z">
        <w:r w:rsidR="00026588">
          <w:t xml:space="preserve">the </w:t>
        </w:r>
      </w:ins>
      <w:ins w:id="1228" w:author="Chen Heller" w:date="2022-08-30T13:08:00Z">
        <w:r w:rsidR="00596EDB">
          <w:t>main task</w:t>
        </w:r>
      </w:ins>
      <w:r w:rsidR="00C77E69">
        <w:t xml:space="preserve">. </w:t>
      </w:r>
      <w:r>
        <w:t xml:space="preserve">Since experiment </w:t>
      </w:r>
      <w:del w:id="1229" w:author="Chen Heller" w:date="2022-09-10T08:11:00Z">
        <w:r w:rsidR="0035029B" w:rsidDel="00B65CCC">
          <w:rPr>
            <w:rFonts w:hint="cs"/>
            <w:rtl/>
          </w:rPr>
          <w:delText>3</w:delText>
        </w:r>
        <w:r w:rsidR="0035029B" w:rsidDel="00B65CCC">
          <w:delText xml:space="preserve"> </w:delText>
        </w:r>
      </w:del>
      <w:ins w:id="1230" w:author="Chen Heller" w:date="2022-09-10T08:11:00Z">
        <w:r w:rsidR="00B65CCC">
          <w:t xml:space="preserve">3 </w:t>
        </w:r>
      </w:ins>
      <w:r>
        <w:t xml:space="preserve">have shown that additional practice does not improve the number of valid trials, a separate training day was not included in experiment </w:t>
      </w:r>
      <w:del w:id="1231" w:author="Chen Heller" w:date="2022-09-10T08:11:00Z">
        <w:r w:rsidR="0035029B" w:rsidDel="00B65CCC">
          <w:rPr>
            <w:rFonts w:hint="cs"/>
            <w:rtl/>
          </w:rPr>
          <w:delText>4</w:delText>
        </w:r>
      </w:del>
      <w:ins w:id="1232" w:author="Chen Heller" w:date="2022-09-10T08:11:00Z">
        <w:r w:rsidR="00B65CCC">
          <w:t>4</w:t>
        </w:r>
      </w:ins>
      <w:r w:rsidR="0035029B">
        <w:t xml:space="preserve">, </w:t>
      </w:r>
      <w:r>
        <w:t xml:space="preserve">and only one practice block was used for each </w:t>
      </w:r>
      <w:r w:rsidR="0035029B">
        <w:t>session</w:t>
      </w:r>
      <w:r>
        <w:t xml:space="preserve">. </w:t>
      </w:r>
      <w:r w:rsidR="0035029B">
        <w:t xml:space="preserve">To prevent fatigue, each session included half </w:t>
      </w:r>
      <w:r>
        <w:t xml:space="preserve">the number of trials </w:t>
      </w:r>
      <w:r w:rsidR="0035029B">
        <w:t>(after testing that the effect found in Exp. 3 is found also when half the trials are used)</w:t>
      </w:r>
      <w:r>
        <w:t xml:space="preserve">. In accordance with previous findings </w:t>
      </w:r>
      <w:del w:id="1233" w:author="Chen Heller" w:date="2022-08-29T11:07:00Z">
        <w:r w:rsidDel="009F470F">
          <w:delText xml:space="preserve">[ref to Xiao, but see ref to dehaene] </w:delText>
        </w:r>
      </w:del>
      <w:del w:id="1234" w:author="Chen Heller" w:date="2022-09-10T08:14:00Z">
        <w:r w:rsidDel="00C46CA3">
          <w:delText xml:space="preserve">we </w:delText>
        </w:r>
      </w:del>
      <w:ins w:id="1235" w:author="Chen Heller" w:date="2022-09-10T08:14:00Z">
        <w:r w:rsidR="00C46CA3">
          <w:t xml:space="preserve">I </w:t>
        </w:r>
      </w:ins>
      <w:r>
        <w:t>expect</w:t>
      </w:r>
      <w:ins w:id="1236" w:author="Chen Heller" w:date="2022-08-29T11:07:00Z">
        <w:r w:rsidR="009F470F">
          <w:t>ed</w:t>
        </w:r>
      </w:ins>
      <w:r>
        <w:t xml:space="preserve"> </w:t>
      </w:r>
      <w:del w:id="1237" w:author="Chen Heller" w:date="2022-08-29T11:07:00Z">
        <w:r w:rsidDel="009F470F">
          <w:delText xml:space="preserve">that </w:delText>
        </w:r>
      </w:del>
      <w:r>
        <w:t xml:space="preserve">the </w:t>
      </w:r>
      <w:r w:rsidR="0035029B">
        <w:t xml:space="preserve">effect found in </w:t>
      </w:r>
      <w:ins w:id="1238" w:author="Chen Heller" w:date="2022-09-10T08:15:00Z">
        <w:r w:rsidR="004F066D">
          <w:t xml:space="preserve">the </w:t>
        </w:r>
      </w:ins>
      <w:r w:rsidR="0035029B">
        <w:t xml:space="preserve">motion tracking </w:t>
      </w:r>
      <w:ins w:id="1239" w:author="Chen Heller" w:date="2022-09-10T08:15:00Z">
        <w:r w:rsidR="004F066D">
          <w:t xml:space="preserve">session </w:t>
        </w:r>
      </w:ins>
      <w:r w:rsidR="0035029B">
        <w:t xml:space="preserve">(namely, the </w:t>
      </w:r>
      <w:r>
        <w:t>reach area variable</w:t>
      </w:r>
      <w:r w:rsidR="0035029B">
        <w:t>)</w:t>
      </w:r>
      <w:r>
        <w:t xml:space="preserve"> would produce a larger congruency effect than the </w:t>
      </w:r>
      <w:r w:rsidR="0035029B">
        <w:t>effect in the keyboard session (</w:t>
      </w:r>
      <w:r>
        <w:t>RT variable</w:t>
      </w:r>
      <w:r w:rsidR="0035029B">
        <w:t>)</w:t>
      </w:r>
      <w:ins w:id="1240" w:author="Chen Heller" w:date="2022-08-29T11:08:00Z">
        <w:r w:rsidR="009F470F">
          <w:t xml:space="preserve"> [ref to Xiao, but see ref to </w:t>
        </w:r>
        <w:r w:rsidR="00EB4AD4">
          <w:t>D</w:t>
        </w:r>
        <w:r w:rsidR="009F470F">
          <w:t>ehaene were a large effect was found using a keyboard]</w:t>
        </w:r>
      </w:ins>
      <w:r>
        <w:t>.</w:t>
      </w:r>
    </w:p>
    <w:p w14:paraId="4F35F08C" w14:textId="1E5D7171" w:rsidR="00D826D9" w:rsidRDefault="00D826D9" w:rsidP="006238E0">
      <w:pPr>
        <w:pStyle w:val="Heading3"/>
      </w:pPr>
      <w:bookmarkStart w:id="1241" w:name="_Toc113803092"/>
      <w:r>
        <w:t>Methods</w:t>
      </w:r>
      <w:bookmarkEnd w:id="1241"/>
    </w:p>
    <w:p w14:paraId="635A0C30" w14:textId="77777777" w:rsidR="00D826D9" w:rsidRDefault="00D826D9" w:rsidP="006238E0">
      <w:pPr>
        <w:pStyle w:val="Heading4"/>
      </w:pPr>
      <w:bookmarkStart w:id="1242" w:name="_Toc113803093"/>
      <w:r>
        <w:t>Participants</w:t>
      </w:r>
      <w:bookmarkEnd w:id="1242"/>
    </w:p>
    <w:p w14:paraId="10928BC5" w14:textId="15E2BA83" w:rsidR="00D826D9" w:rsidRDefault="004543AF" w:rsidP="00D94EDE">
      <w:pPr>
        <w:ind w:firstLine="0"/>
        <w:rPr>
          <w:rtl/>
        </w:rPr>
        <w:pPrChange w:id="1243" w:author="Chen Heller" w:date="2022-09-12T16:30:00Z">
          <w:pPr/>
        </w:pPrChange>
      </w:pPr>
      <w:ins w:id="1244" w:author="Chen Heller" w:date="2022-08-30T13:14:00Z">
        <w:r>
          <w:t xml:space="preserve">The recruitment procedure and criterions were identical to those of Experiment 1. 30 participants </w:t>
        </w:r>
      </w:ins>
      <w:ins w:id="1245" w:author="Chen Heller" w:date="2022-09-05T14:28:00Z">
        <w:r w:rsidR="00EB6DE4">
          <w:t>(</w:t>
        </w:r>
      </w:ins>
      <w:ins w:id="1246" w:author="Chen Heller" w:date="2022-09-05T14:29:00Z">
        <w:r w:rsidR="00FF20F9">
          <w:t>17</w:t>
        </w:r>
      </w:ins>
      <w:ins w:id="1247" w:author="Chen Heller" w:date="2022-09-05T14:28:00Z">
        <w:r w:rsidR="00EB6DE4">
          <w:t xml:space="preserve"> female</w:t>
        </w:r>
      </w:ins>
      <w:ins w:id="1248" w:author="Chen Heller" w:date="2022-09-05T14:29:00Z">
        <w:r w:rsidR="00FF20F9">
          <w:t>s</w:t>
        </w:r>
      </w:ins>
      <w:ins w:id="1249" w:author="Chen Heller" w:date="2022-09-05T14:28:00Z">
        <w:r w:rsidR="00EB6DE4">
          <w:t xml:space="preserve">) </w:t>
        </w:r>
      </w:ins>
      <w:ins w:id="1250" w:author="Chen Heller" w:date="2022-08-30T13:14:00Z">
        <w:r>
          <w:t xml:space="preserve">were recruited (age: M = </w:t>
        </w:r>
      </w:ins>
      <w:ins w:id="1251" w:author="Chen Heller" w:date="2022-09-05T14:27:00Z">
        <w:r w:rsidR="00EB6DE4">
          <w:t>26.9</w:t>
        </w:r>
      </w:ins>
      <w:ins w:id="1252" w:author="Chen Heller" w:date="2022-08-30T13:14:00Z">
        <w:r>
          <w:t xml:space="preserve">, SD = </w:t>
        </w:r>
      </w:ins>
      <w:ins w:id="1253" w:author="Chen Heller" w:date="2022-09-05T14:27:00Z">
        <w:r w:rsidR="00EB6DE4">
          <w:t>3.66</w:t>
        </w:r>
      </w:ins>
      <w:ins w:id="1254" w:author="Chen Heller" w:date="2022-08-30T13:14:00Z">
        <w:r>
          <w:t>) and additional 1</w:t>
        </w:r>
      </w:ins>
      <w:ins w:id="1255" w:author="Chen Heller" w:date="2022-08-30T15:51:00Z">
        <w:r w:rsidR="000E32D8">
          <w:t>5</w:t>
        </w:r>
      </w:ins>
      <w:ins w:id="1256" w:author="Chen Heller" w:date="2022-08-30T13:14:00Z">
        <w:r>
          <w:t xml:space="preserve"> participants were excluded. Five of them were excluded because they had significantly less than 70% correct answers in the target classification task according to a binomial test. </w:t>
        </w:r>
      </w:ins>
      <w:ins w:id="1257" w:author="Chen Heller" w:date="2022-08-30T15:50:00Z">
        <w:r w:rsidR="00460A6A">
          <w:t>Seven</w:t>
        </w:r>
      </w:ins>
      <w:ins w:id="1258" w:author="Chen Heller" w:date="2022-08-30T13:14:00Z">
        <w:r>
          <w:t xml:space="preserve"> participants were excluded since they had less </w:t>
        </w:r>
      </w:ins>
      <w:ins w:id="1259" w:author="Chen Heller" w:date="2022-09-10T08:15:00Z">
        <w:r w:rsidR="004F066D">
          <w:t>than</w:t>
        </w:r>
      </w:ins>
      <w:ins w:id="1260" w:author="Chen Heller" w:date="2022-08-30T13:14:00Z">
        <w:r>
          <w:t xml:space="preserve"> 25 valid trials in each condition. </w:t>
        </w:r>
      </w:ins>
      <w:ins w:id="1261" w:author="Chen Heller" w:date="2022-08-30T15:40:00Z">
        <w:r w:rsidR="00934069">
          <w:t>Three</w:t>
        </w:r>
      </w:ins>
      <w:ins w:id="1262" w:author="Chen Heller" w:date="2022-08-30T13:14:00Z">
        <w:r>
          <w:t xml:space="preserve"> more participants were excluded due to technical issues: one since a reflective object she wore interfered with the motion tracking system's recordings, another participant since the program crashed in the middle of her experiment, and </w:t>
        </w:r>
      </w:ins>
      <w:ins w:id="1263" w:author="Chen Heller" w:date="2022-08-30T15:38:00Z">
        <w:r w:rsidR="00C66BC3">
          <w:t>one</w:t>
        </w:r>
      </w:ins>
      <w:ins w:id="1264" w:author="Chen Heller" w:date="2022-08-30T13:14:00Z">
        <w:r>
          <w:t xml:space="preserve"> more quit before completing the experiment</w:t>
        </w:r>
      </w:ins>
      <w:ins w:id="1265" w:author="Chen Heller" w:date="2022-08-30T13:15:00Z">
        <w:r>
          <w:t xml:space="preserve">. </w:t>
        </w:r>
      </w:ins>
      <w:del w:id="1266" w:author="Chen Heller" w:date="2022-08-30T13:15:00Z">
        <w:r w:rsidR="00D826D9" w:rsidDel="00C859DE">
          <w:delText>T</w:delText>
        </w:r>
        <w:r w:rsidR="00EA0563" w:rsidDel="00C859DE">
          <w:delText xml:space="preserve">his </w:delText>
        </w:r>
      </w:del>
      <w:ins w:id="1267" w:author="Chen Heller" w:date="2022-08-30T13:15:00Z">
        <w:r w:rsidR="00C859DE">
          <w:t xml:space="preserve">The </w:t>
        </w:r>
      </w:ins>
      <w:r w:rsidR="00EA0563">
        <w:t xml:space="preserve">sample size was determined following a power analysis, </w:t>
      </w:r>
      <w:r w:rsidR="00D826D9">
        <w:t xml:space="preserve">calculated </w:t>
      </w:r>
      <w:r w:rsidR="00EA0563">
        <w:t xml:space="preserve">on </w:t>
      </w:r>
      <w:r w:rsidR="00D826D9">
        <w:t xml:space="preserve">the average </w:t>
      </w:r>
      <w:ins w:id="1268" w:author="Chen Heller" w:date="2022-09-10T08:17:00Z">
        <w:r w:rsidR="00A1537D">
          <w:t xml:space="preserve">of the </w:t>
        </w:r>
      </w:ins>
      <w:r w:rsidR="00D826D9">
        <w:t>effect</w:t>
      </w:r>
      <w:ins w:id="1269" w:author="Chen Heller" w:date="2022-09-10T08:17:00Z">
        <w:r w:rsidR="00A1537D">
          <w:t>s</w:t>
        </w:r>
      </w:ins>
      <w:r w:rsidR="00D826D9">
        <w:t xml:space="preserve"> in experiment </w:t>
      </w:r>
      <w:del w:id="1270" w:author="Chen Heller" w:date="2022-09-05T14:29:00Z">
        <w:r w:rsidR="00EA0563" w:rsidDel="002A67DA">
          <w:rPr>
            <w:rFonts w:hint="cs"/>
            <w:rtl/>
          </w:rPr>
          <w:delText>2</w:delText>
        </w:r>
        <w:r w:rsidR="00EA0563" w:rsidDel="002A67DA">
          <w:delText xml:space="preserve"> </w:delText>
        </w:r>
      </w:del>
      <w:ins w:id="1271" w:author="Chen Heller" w:date="2022-09-05T14:29:00Z">
        <w:r w:rsidR="002A67DA">
          <w:t xml:space="preserve">2 </w:t>
        </w:r>
      </w:ins>
      <w:r w:rsidR="00D826D9">
        <w:t xml:space="preserve">and </w:t>
      </w:r>
      <w:del w:id="1272" w:author="Chen Heller" w:date="2022-09-05T14:29:00Z">
        <w:r w:rsidR="00EA0563" w:rsidDel="002A67DA">
          <w:rPr>
            <w:rFonts w:hint="cs"/>
            <w:rtl/>
          </w:rPr>
          <w:delText>3</w:delText>
        </w:r>
      </w:del>
      <w:ins w:id="1273" w:author="Chen Heller" w:date="2022-09-05T14:29:00Z">
        <w:r w:rsidR="002A67DA">
          <w:t>3</w:t>
        </w:r>
      </w:ins>
      <w:r w:rsidR="00EA0563">
        <w:t xml:space="preserve">, </w:t>
      </w:r>
      <w:r w:rsidR="00D826D9">
        <w:t xml:space="preserve">when using only half of the trials in each experiment. </w:t>
      </w:r>
      <w:commentRangeStart w:id="1274"/>
      <w:r w:rsidR="00D826D9" w:rsidRPr="006852A2">
        <w:t>The average effect size was 0.88 (Cohen's d</w:t>
      </w:r>
      <w:r w:rsidR="00D826D9" w:rsidRPr="00626236">
        <w:rPr>
          <w:vertAlign w:val="subscript"/>
          <w:rPrChange w:id="1275" w:author="Chen Heller" w:date="2022-09-05T14:29:00Z">
            <w:rPr/>
          </w:rPrChange>
        </w:rPr>
        <w:t>z</w:t>
      </w:r>
      <w:r w:rsidR="00D826D9" w:rsidRPr="006852A2">
        <w:t>)</w:t>
      </w:r>
      <w:commentRangeEnd w:id="1274"/>
      <w:r w:rsidR="00EC5DF0">
        <w:rPr>
          <w:rStyle w:val="CommentReference"/>
        </w:rPr>
        <w:commentReference w:id="1274"/>
      </w:r>
      <w:r w:rsidR="00D826D9" w:rsidRPr="006852A2">
        <w:t xml:space="preserve">. </w:t>
      </w:r>
      <w:del w:id="1276" w:author="Chen Heller" w:date="2022-09-10T08:14:00Z">
        <w:r w:rsidR="00D826D9" w:rsidRPr="006852A2" w:rsidDel="00C46CA3">
          <w:delText>We</w:delText>
        </w:r>
      </w:del>
      <w:ins w:id="1277" w:author="Chen Heller" w:date="2022-09-10T08:14:00Z">
        <w:r w:rsidR="00C46CA3">
          <w:t>I</w:t>
        </w:r>
      </w:ins>
      <w:r w:rsidR="00D826D9" w:rsidRPr="006852A2">
        <w:t xml:space="preserve"> estimated the keyboard task's effect size to be around 30% smaller (</w:t>
      </w:r>
      <w:ins w:id="1278" w:author="Chen Heller" w:date="2022-09-05T14:30:00Z">
        <w:r w:rsidR="00626236" w:rsidRPr="006852A2">
          <w:t>Cohen's d</w:t>
        </w:r>
        <w:r w:rsidR="00626236" w:rsidRPr="000C068B">
          <w:rPr>
            <w:vertAlign w:val="subscript"/>
          </w:rPr>
          <w:t>z</w:t>
        </w:r>
      </w:ins>
      <w:del w:id="1279" w:author="Chen Heller" w:date="2022-09-05T14:30:00Z">
        <w:r w:rsidR="00D826D9" w:rsidRPr="006852A2" w:rsidDel="00626236">
          <w:delText>Cohen's dz</w:delText>
        </w:r>
      </w:del>
      <w:r w:rsidR="00D826D9" w:rsidRPr="006852A2">
        <w:t xml:space="preserve"> = 0.61), in line with </w:t>
      </w:r>
      <w:del w:id="1280" w:author="Chen Heller" w:date="2022-09-10T09:08:00Z">
        <w:r w:rsidR="00D826D9" w:rsidRPr="006852A2" w:rsidDel="00333DEB">
          <w:delText>our</w:delText>
        </w:r>
      </w:del>
      <w:ins w:id="1281" w:author="Chen Heller" w:date="2022-09-10T09:08:00Z">
        <w:r w:rsidR="00333DEB">
          <w:t>my</w:t>
        </w:r>
      </w:ins>
      <w:r w:rsidR="00D826D9" w:rsidRPr="006852A2">
        <w:t xml:space="preserve"> hypothesis for a smaller RT effect, and in accordance with a previous study (Xiao et al., 2015, d=0.65, though see Dehaene et al., 2001, where the effect size was 0.8). To find such effect with a power = 95% and α=0.05</w:t>
      </w:r>
      <w:r w:rsidR="00EA0563">
        <w:t>,</w:t>
      </w:r>
      <w:r w:rsidR="00D826D9" w:rsidRPr="006852A2">
        <w:t xml:space="preserve"> a sample of 30 participants </w:t>
      </w:r>
      <w:r w:rsidR="00D826D9">
        <w:t xml:space="preserve">was </w:t>
      </w:r>
      <w:r w:rsidR="00D826D9" w:rsidRPr="006852A2">
        <w:t xml:space="preserve">needed, based on G*Power </w:t>
      </w:r>
      <w:r w:rsidR="00D826D9">
        <w:t>[ref to GP</w:t>
      </w:r>
      <w:r w:rsidR="00646143">
        <w:t>o</w:t>
      </w:r>
      <w:r w:rsidR="00D826D9">
        <w:t>wer].</w:t>
      </w:r>
      <w:del w:id="1282" w:author="Chen Heller" w:date="2022-08-30T13:14:00Z">
        <w:r w:rsidR="00D826D9" w:rsidDel="004543AF">
          <w:delText xml:space="preserve"> </w:delText>
        </w:r>
      </w:del>
      <w:del w:id="1283" w:author="Chen Heller" w:date="2022-08-29T11:11:00Z">
        <w:r w:rsidR="00646143" w:rsidDel="002C5295">
          <w:delText xml:space="preserve">Three additional </w:delText>
        </w:r>
      </w:del>
      <w:del w:id="1284" w:author="Chen Heller" w:date="2022-08-30T13:14:00Z">
        <w:r w:rsidR="00646143" w:rsidDel="004543AF">
          <w:delText xml:space="preserve">participants were excluded due to technical issues: one </w:delText>
        </w:r>
        <w:r w:rsidR="00D826D9" w:rsidDel="004543AF">
          <w:delText>since a reflective object she wore interfered with the motion tracking system's recordings</w:delText>
        </w:r>
        <w:r w:rsidR="00646143" w:rsidDel="004543AF">
          <w:delText>, a</w:delText>
        </w:r>
        <w:r w:rsidR="00D826D9" w:rsidDel="004543AF">
          <w:delText xml:space="preserve">nother participant since the program crashed in the </w:delText>
        </w:r>
        <w:r w:rsidR="00646143" w:rsidDel="004543AF">
          <w:delText xml:space="preserve">middle </w:delText>
        </w:r>
        <w:r w:rsidR="00D826D9" w:rsidDel="004543AF">
          <w:delText>of her experiment</w:delText>
        </w:r>
        <w:r w:rsidR="00646143" w:rsidDel="004543AF">
          <w:delText xml:space="preserve">, and </w:delText>
        </w:r>
      </w:del>
      <w:del w:id="1285" w:author="Chen Heller" w:date="2022-08-29T11:10:00Z">
        <w:r w:rsidR="00646143" w:rsidDel="004310F9">
          <w:delText>an</w:delText>
        </w:r>
        <w:r w:rsidR="00D826D9" w:rsidDel="004310F9">
          <w:delText xml:space="preserve">other because she </w:delText>
        </w:r>
      </w:del>
      <w:del w:id="1286" w:author="Chen Heller" w:date="2022-08-30T13:14:00Z">
        <w:r w:rsidR="00D826D9" w:rsidDel="004543AF">
          <w:delText xml:space="preserve">quit before completing the </w:delText>
        </w:r>
      </w:del>
      <w:del w:id="1287" w:author="Chen Heller" w:date="2022-08-29T11:10:00Z">
        <w:r w:rsidR="00D826D9" w:rsidDel="004310F9">
          <w:delText>training</w:delText>
        </w:r>
      </w:del>
      <w:r w:rsidR="00D826D9">
        <w:t>.</w:t>
      </w:r>
    </w:p>
    <w:p w14:paraId="5FC1E55D" w14:textId="6E2C75F8" w:rsidR="00D826D9" w:rsidRDefault="00D826D9" w:rsidP="006238E0">
      <w:pPr>
        <w:pStyle w:val="Heading3"/>
      </w:pPr>
      <w:bookmarkStart w:id="1288" w:name="_Toc113803094"/>
      <w:r>
        <w:lastRenderedPageBreak/>
        <w:t>Stimuli</w:t>
      </w:r>
      <w:r w:rsidR="00521037">
        <w:t xml:space="preserve">, Apparatus and </w:t>
      </w:r>
      <w:r>
        <w:t>Procedure</w:t>
      </w:r>
      <w:bookmarkEnd w:id="1288"/>
    </w:p>
    <w:p w14:paraId="2C88FD2C" w14:textId="51269AE0" w:rsidR="00D826D9" w:rsidRPr="00892F96" w:rsidRDefault="00521037" w:rsidP="00FD2B26">
      <w:pPr>
        <w:ind w:firstLine="0"/>
        <w:pPrChange w:id="1289" w:author="Chen Heller" w:date="2022-09-12T16:30:00Z">
          <w:pPr/>
        </w:pPrChange>
      </w:pPr>
      <w:r>
        <w:t xml:space="preserve">The methods were identical to those used in Experiment 3, besides the following changes: first, </w:t>
      </w:r>
      <w:ins w:id="1290" w:author="Chen Heller" w:date="2022-08-30T13:22:00Z">
        <w:r w:rsidR="000A4571">
          <w:t xml:space="preserve">the separate practice day was omitted and instead </w:t>
        </w:r>
      </w:ins>
      <w:del w:id="1291" w:author="Chen Heller" w:date="2022-08-30T13:22:00Z">
        <w:r w:rsidDel="000A4571">
          <w:delText xml:space="preserve">here there were </w:delText>
        </w:r>
      </w:del>
      <w:r w:rsidR="00D826D9">
        <w:t>two</w:t>
      </w:r>
      <w:r>
        <w:t xml:space="preserve"> main</w:t>
      </w:r>
      <w:r w:rsidR="00D826D9">
        <w:t xml:space="preserve"> </w:t>
      </w:r>
      <w:r w:rsidR="00D826D9" w:rsidRPr="00400416">
        <w:t>session</w:t>
      </w:r>
      <w:r w:rsidR="00D826D9">
        <w:t>s</w:t>
      </w:r>
      <w:ins w:id="1292" w:author="Chen Heller" w:date="2022-08-30T13:19:00Z">
        <w:r w:rsidR="00560506">
          <w:t xml:space="preserve"> </w:t>
        </w:r>
      </w:ins>
      <w:ins w:id="1293" w:author="Chen Heller" w:date="2022-08-30T13:22:00Z">
        <w:r w:rsidR="000A4571">
          <w:t xml:space="preserve">were </w:t>
        </w:r>
      </w:ins>
      <w:ins w:id="1294" w:author="Chen Heller" w:date="2022-08-30T13:19:00Z">
        <w:r w:rsidR="00560506">
          <w:t>conducted on t</w:t>
        </w:r>
      </w:ins>
      <w:ins w:id="1295" w:author="Chen Heller" w:date="2022-08-30T13:20:00Z">
        <w:r w:rsidR="00560506">
          <w:t>he same day</w:t>
        </w:r>
      </w:ins>
      <w:r>
        <w:t xml:space="preserve">, one for </w:t>
      </w:r>
      <w:del w:id="1296" w:author="Chen Heller" w:date="2022-09-10T08:21:00Z">
        <w:r w:rsidDel="00E008EA">
          <w:delText xml:space="preserve">the </w:delText>
        </w:r>
      </w:del>
      <w:r>
        <w:t>keyboard response and the other for motion tracking.</w:t>
      </w:r>
      <w:r w:rsidR="00D826D9" w:rsidRPr="00400416">
        <w:t xml:space="preserve"> </w:t>
      </w:r>
      <w:r>
        <w:t xml:space="preserve">Each </w:t>
      </w:r>
      <w:r w:rsidR="00D826D9" w:rsidRPr="00400416">
        <w:t>include</w:t>
      </w:r>
      <w:r w:rsidR="00D826D9">
        <w:t>d</w:t>
      </w:r>
      <w:r w:rsidR="00D826D9" w:rsidRPr="00400416">
        <w:t xml:space="preserve"> a practice block and </w:t>
      </w:r>
      <w:r w:rsidR="00D826D9">
        <w:t xml:space="preserve">six </w:t>
      </w:r>
      <w:r w:rsidR="00D826D9" w:rsidRPr="00400416">
        <w:t xml:space="preserve">test blocks (i.e., 40 practice trials and </w:t>
      </w:r>
      <w:r w:rsidR="00D826D9">
        <w:t xml:space="preserve">240 </w:t>
      </w:r>
      <w:r w:rsidR="00D826D9" w:rsidRPr="00400416">
        <w:t>test trials)</w:t>
      </w:r>
      <w:r w:rsidR="00D442AA">
        <w:t>. They</w:t>
      </w:r>
      <w:r w:rsidR="00D826D9">
        <w:t xml:space="preserve"> were run consecutively, </w:t>
      </w:r>
      <w:r w:rsidR="00E326FF">
        <w:t xml:space="preserve">with </w:t>
      </w:r>
      <w:r w:rsidR="00D826D9">
        <w:t xml:space="preserve">the order counterbalanced between </w:t>
      </w:r>
      <w:del w:id="1297" w:author="Chen Heller" w:date="2022-09-08T14:31:00Z">
        <w:r w:rsidR="00D826D9" w:rsidDel="00135A50">
          <w:delText>subjects</w:delText>
        </w:r>
      </w:del>
      <w:ins w:id="1298" w:author="Chen Heller" w:date="2022-09-08T14:31:00Z">
        <w:r w:rsidR="00135A50">
          <w:t>participants</w:t>
        </w:r>
      </w:ins>
      <w:r w:rsidR="00D826D9" w:rsidRPr="00400416">
        <w:t xml:space="preserve">. Stimuli order </w:t>
      </w:r>
      <w:r w:rsidR="00D826D9">
        <w:t xml:space="preserve">in the experimental blocks was </w:t>
      </w:r>
      <w:r w:rsidR="00D826D9" w:rsidRPr="00400416">
        <w:t xml:space="preserve">dictated by </w:t>
      </w:r>
      <w:r w:rsidR="00D826D9">
        <w:t xml:space="preserve">a </w:t>
      </w:r>
      <w:r w:rsidR="00D826D9" w:rsidRPr="00400416">
        <w:t xml:space="preserve">list that </w:t>
      </w:r>
      <w:r w:rsidR="00D826D9">
        <w:t xml:space="preserve">was </w:t>
      </w:r>
      <w:r w:rsidR="00D826D9" w:rsidRPr="00400416">
        <w:t xml:space="preserve">randomly sampled (without replacement) out of </w:t>
      </w:r>
      <w:r w:rsidR="00D826D9">
        <w:t xml:space="preserve">twenty </w:t>
      </w:r>
      <w:r w:rsidR="00D826D9" w:rsidRPr="00400416">
        <w:t xml:space="preserve">pre-composed lists of trial condition and stimulus. </w:t>
      </w:r>
      <w:commentRangeStart w:id="1299"/>
      <w:del w:id="1300" w:author="Liad Mudrik" w:date="2022-08-18T12:03:00Z">
        <w:r w:rsidR="00D826D9" w:rsidDel="003B3AF4">
          <w:delText xml:space="preserve">For the practice blocks a list was drawn from a different set of ten lists. The order of words within each list followed the same constraints as in experiment one. </w:delText>
        </w:r>
      </w:del>
      <w:commentRangeEnd w:id="1299"/>
      <w:r w:rsidR="00DD6996">
        <w:rPr>
          <w:rStyle w:val="CommentReference"/>
        </w:rPr>
        <w:commentReference w:id="1299"/>
      </w:r>
      <w:del w:id="1301" w:author="Chen Heller" w:date="2022-08-30T13:19:00Z">
        <w:r w:rsidR="00D826D9" w:rsidRPr="00400416" w:rsidDel="00AA484A">
          <w:delText>Every trial consist</w:delText>
        </w:r>
        <w:r w:rsidR="00D826D9" w:rsidDel="00AA484A">
          <w:delText>ed</w:delText>
        </w:r>
        <w:r w:rsidR="00D826D9" w:rsidRPr="00400416" w:rsidDel="00AA484A">
          <w:delText xml:space="preserve"> of a fixation cross (1000ms), a first mask (270ms), a second mask (30ms), a prime word (30ms), a third mask (30ms) and a target (500ms). Once the target </w:delText>
        </w:r>
        <w:r w:rsidR="00D826D9" w:rsidDel="00AA484A">
          <w:delText xml:space="preserve">was </w:delText>
        </w:r>
        <w:r w:rsidR="00D826D9" w:rsidRPr="00400416" w:rsidDel="00AA484A">
          <w:delText>displayed, participants classif</w:delText>
        </w:r>
        <w:r w:rsidR="00D826D9" w:rsidDel="00AA484A">
          <w:delText>ied</w:delText>
        </w:r>
        <w:r w:rsidR="00D826D9" w:rsidRPr="00400416" w:rsidDel="00AA484A">
          <w:delText xml:space="preserve"> the target word as describing a natural / artificial item by </w:delText>
        </w:r>
        <w:r w:rsidR="00D826D9" w:rsidDel="00AA484A">
          <w:delText xml:space="preserve">selecting the side </w:delText>
        </w:r>
        <w:r w:rsidR="00D826D9" w:rsidRPr="00400416" w:rsidDel="00AA484A">
          <w:delText>of the screen that contains the appropriate category.</w:delText>
        </w:r>
        <w:r w:rsidR="00D826D9" w:rsidDel="00560506">
          <w:delText xml:space="preserve"> In the reaching</w:delText>
        </w:r>
        <w:r w:rsidR="00D826D9" w:rsidRPr="007C1188" w:rsidDel="00560506">
          <w:delText xml:space="preserve"> </w:delText>
        </w:r>
        <w:r w:rsidR="00D826D9" w:rsidDel="00560506">
          <w:delText xml:space="preserve">task this was done by touching the appropriate side of the screen. </w:delText>
        </w:r>
      </w:del>
      <w:r w:rsidR="00D826D9">
        <w:t xml:space="preserve">Reaching responses were bound to the same movement onset and duration constraints as in experiment three. However, here </w:t>
      </w:r>
      <w:ins w:id="1302" w:author="Chen Heller" w:date="2022-09-10T08:26:00Z">
        <w:r w:rsidR="00450658">
          <w:t xml:space="preserve">to make sure participants touch the screen </w:t>
        </w:r>
      </w:ins>
      <w:r w:rsidR="00D826D9">
        <w:t>movement ended when the finger was 0.7cm away from the screen (on the Z axis)</w:t>
      </w:r>
      <w:del w:id="1303" w:author="Chen Heller" w:date="2022-09-10T08:26:00Z">
        <w:r w:rsidR="00D826D9" w:rsidDel="00450658">
          <w:delText xml:space="preserve"> </w:delText>
        </w:r>
      </w:del>
      <w:ins w:id="1304" w:author="Chen Heller" w:date="2022-09-10T08:24:00Z">
        <w:r w:rsidR="0032042D">
          <w:t xml:space="preserve">, </w:t>
        </w:r>
      </w:ins>
      <w:r w:rsidR="00D826D9">
        <w:t xml:space="preserve">and </w:t>
      </w:r>
      <w:ins w:id="1305" w:author="Chen Heller" w:date="2022-09-10T08:26:00Z">
        <w:r w:rsidR="00450658">
          <w:t xml:space="preserve">to avoid interrupting the participant's movement </w:t>
        </w:r>
      </w:ins>
      <w:r w:rsidR="00D826D9">
        <w:t xml:space="preserve">the "Too slow" feedback was given after </w:t>
      </w:r>
      <w:del w:id="1306" w:author="Chen Heller" w:date="2022-09-10T08:26:00Z">
        <w:r w:rsidR="00D826D9" w:rsidDel="00450658">
          <w:delText xml:space="preserve">a </w:delText>
        </w:r>
      </w:del>
      <w:ins w:id="1307" w:author="Chen Heller" w:date="2022-09-10T08:26:00Z">
        <w:r w:rsidR="00450658">
          <w:t xml:space="preserve">the </w:t>
        </w:r>
      </w:ins>
      <w:r w:rsidR="00D826D9">
        <w:t>movement was completed. In the k</w:t>
      </w:r>
      <w:r w:rsidR="00D826D9" w:rsidRPr="007C1188">
        <w:t xml:space="preserve">eyboard </w:t>
      </w:r>
      <w:r w:rsidR="00D826D9">
        <w:t xml:space="preserve">task participants pressed </w:t>
      </w:r>
      <w:r w:rsidR="00D826D9" w:rsidRPr="007C1188">
        <w:t>"</w:t>
      </w:r>
      <w:r w:rsidR="00D826D9">
        <w:t>E</w:t>
      </w:r>
      <w:r w:rsidR="00D826D9" w:rsidRPr="007C1188">
        <w:t>"/"</w:t>
      </w:r>
      <w:r w:rsidR="00D826D9">
        <w:t>Y</w:t>
      </w:r>
      <w:r w:rsidR="00D826D9" w:rsidRPr="007C1188">
        <w:t>" keys</w:t>
      </w:r>
      <w:r w:rsidR="00D826D9">
        <w:t xml:space="preserve"> with the left/right hand to select the left/right side accordingly. Response had to be given within a time window of 100-740ms from target display, otherwise "Too Early"/ "Too Late" feedback was given. </w:t>
      </w:r>
      <w:del w:id="1308" w:author="Chen Heller" w:date="2022-08-30T13:26:00Z">
        <w:r w:rsidR="00D826D9" w:rsidDel="00EF5E42">
          <w:delText xml:space="preserve">After Classifying the targets, the participants were asked to recognize the prime out of two words as in previous experiments. </w:delText>
        </w:r>
      </w:del>
      <w:r w:rsidR="00D826D9">
        <w:t xml:space="preserve">Response </w:t>
      </w:r>
      <w:ins w:id="1309" w:author="Chen Heller" w:date="2022-08-30T13:26:00Z">
        <w:r w:rsidR="00EF5E42">
          <w:t xml:space="preserve">in the prime recognition task </w:t>
        </w:r>
      </w:ins>
      <w:r w:rsidR="00D826D9">
        <w:t>was given in an identical fashion to the target classification task, within a seven second response window.</w:t>
      </w:r>
      <w:del w:id="1310" w:author="Chen Heller" w:date="2022-08-30T13:26:00Z">
        <w:r w:rsidR="00D826D9" w:rsidRPr="00400416" w:rsidDel="00EF5E42">
          <w:delText xml:space="preserve"> Finally, a subjective measure of prime awareness </w:delText>
        </w:r>
        <w:r w:rsidR="00D826D9" w:rsidDel="00EF5E42">
          <w:delText xml:space="preserve">was </w:delText>
        </w:r>
        <w:r w:rsidR="00D826D9" w:rsidRPr="00400416" w:rsidDel="00EF5E42">
          <w:delText>taken, using the Perceptual Awareness Scale (PAS)</w:delText>
        </w:r>
        <w:r w:rsidR="00D826D9" w:rsidDel="00EF5E42">
          <w:delText xml:space="preserve"> [ref]</w:delText>
        </w:r>
        <w:r w:rsidR="00D826D9" w:rsidRPr="00400416" w:rsidDel="00EF5E42">
          <w:delText>.</w:delText>
        </w:r>
      </w:del>
    </w:p>
    <w:p w14:paraId="1E655967" w14:textId="56F33B56" w:rsidR="00D826D9" w:rsidRDefault="00D826D9" w:rsidP="006238E0">
      <w:pPr>
        <w:pStyle w:val="Heading3"/>
      </w:pPr>
      <w:bookmarkStart w:id="1311" w:name="_Toc113803095"/>
      <w:r>
        <w:t>Exclusion criteria</w:t>
      </w:r>
      <w:bookmarkEnd w:id="1311"/>
    </w:p>
    <w:p w14:paraId="312384C8" w14:textId="5123BE44" w:rsidR="00D826D9" w:rsidRDefault="00D826D9" w:rsidP="00C27B49">
      <w:pPr>
        <w:ind w:firstLine="0"/>
        <w:pPrChange w:id="1312" w:author="Chen Heller" w:date="2022-09-12T16:30:00Z">
          <w:pPr/>
        </w:pPrChange>
      </w:pPr>
      <w:r>
        <w:t xml:space="preserve">The exclusion criteria in the reaching session </w:t>
      </w:r>
      <w:r w:rsidR="003B3AF4">
        <w:t xml:space="preserve">were </w:t>
      </w:r>
      <w:r>
        <w:t>identical to that used in experiment</w:t>
      </w:r>
      <w:r w:rsidR="003B3AF4">
        <w:t>s</w:t>
      </w:r>
      <w:r>
        <w:t xml:space="preserve"> </w:t>
      </w:r>
      <w:r w:rsidR="003B3AF4">
        <w:t>2 and 3</w:t>
      </w:r>
      <w:r>
        <w:t>. Additional exclusion criteria were used in the keyboard session</w:t>
      </w:r>
      <w:r w:rsidR="003B3AF4">
        <w:t>,</w:t>
      </w:r>
      <w:r>
        <w:t xml:space="preserve"> where trials were excluded if no response was given or if it was given less than 100ms or more than 740ms after target display.</w:t>
      </w:r>
    </w:p>
    <w:p w14:paraId="3AA9C79F" w14:textId="69DF0122" w:rsidR="00D826D9" w:rsidRDefault="00D826D9" w:rsidP="006238E0">
      <w:pPr>
        <w:pStyle w:val="Heading3"/>
      </w:pPr>
      <w:bookmarkStart w:id="1313" w:name="_Toc113803096"/>
      <w:r>
        <w:t>Results</w:t>
      </w:r>
      <w:bookmarkEnd w:id="1313"/>
    </w:p>
    <w:p w14:paraId="438C6938" w14:textId="130B4583" w:rsidR="00DB7DD5" w:rsidRDefault="00BA4221" w:rsidP="008C13FB">
      <w:pPr>
        <w:ind w:firstLine="0"/>
        <w:rPr>
          <w:ins w:id="1314" w:author="Chen Heller" w:date="2022-09-04T11:06:00Z"/>
          <w:rtl/>
        </w:rPr>
        <w:pPrChange w:id="1315" w:author="Chen Heller" w:date="2022-09-12T16:29:00Z">
          <w:pPr/>
        </w:pPrChange>
      </w:pPr>
      <w:ins w:id="1316" w:author="Chen Heller" w:date="2022-08-30T16:32:00Z">
        <w:r>
          <w:lastRenderedPageBreak/>
          <w:t>Prime visibility:</w:t>
        </w:r>
      </w:ins>
      <w:ins w:id="1317" w:author="Chen Heller" w:date="2022-08-31T12:33:00Z">
        <w:r w:rsidR="00012635">
          <w:t xml:space="preserve"> </w:t>
        </w:r>
      </w:ins>
      <w:ins w:id="1318" w:author="Chen Heller" w:date="2022-08-30T16:32:00Z">
        <w:r>
          <w:t>overall</w:t>
        </w:r>
      </w:ins>
      <w:ins w:id="1319" w:author="Chen Heller" w:date="2022-08-31T12:31:00Z">
        <w:r w:rsidR="00BF4777">
          <w:t xml:space="preserve">, </w:t>
        </w:r>
      </w:ins>
      <w:ins w:id="1320" w:author="Chen Heller" w:date="2022-08-31T12:04:00Z">
        <w:r w:rsidR="001F6E52">
          <w:t>9</w:t>
        </w:r>
      </w:ins>
      <w:ins w:id="1321" w:author="Chen Heller" w:date="2022-09-08T09:04:00Z">
        <w:r w:rsidR="004E2179">
          <w:t>4</w:t>
        </w:r>
      </w:ins>
      <w:ins w:id="1322" w:author="Chen Heller" w:date="2022-08-31T12:04:00Z">
        <w:r w:rsidR="001F6E52">
          <w:t>.</w:t>
        </w:r>
      </w:ins>
      <w:ins w:id="1323" w:author="Chen Heller" w:date="2022-09-08T09:04:00Z">
        <w:r w:rsidR="004E2179">
          <w:t>41</w:t>
        </w:r>
      </w:ins>
      <w:ins w:id="1324" w:author="Chen Heller" w:date="2022-08-30T16:32:00Z">
        <w:r>
          <w:t xml:space="preserve">% of the trials </w:t>
        </w:r>
      </w:ins>
      <w:ins w:id="1325" w:author="Chen Heller" w:date="2022-08-31T12:33:00Z">
        <w:r w:rsidR="00012635">
          <w:t xml:space="preserve">in the reaching session </w:t>
        </w:r>
      </w:ins>
      <w:ins w:id="1326" w:author="Chen Heller" w:date="2022-08-30T16:32:00Z">
        <w:r>
          <w:t xml:space="preserve">were rated as visibility 1, </w:t>
        </w:r>
      </w:ins>
      <w:ins w:id="1327" w:author="Chen Heller" w:date="2022-09-08T09:04:00Z">
        <w:r w:rsidR="004E2179">
          <w:t>4.79</w:t>
        </w:r>
      </w:ins>
      <w:ins w:id="1328" w:author="Chen Heller" w:date="2022-08-30T16:32:00Z">
        <w:r>
          <w:t xml:space="preserve">% as visibility 2, </w:t>
        </w:r>
      </w:ins>
      <w:ins w:id="1329" w:author="Chen Heller" w:date="2022-08-31T12:04:00Z">
        <w:r w:rsidR="001F6E52">
          <w:t>0.</w:t>
        </w:r>
      </w:ins>
      <w:ins w:id="1330" w:author="Chen Heller" w:date="2022-09-08T09:04:00Z">
        <w:r w:rsidR="004E2179">
          <w:t>63</w:t>
        </w:r>
      </w:ins>
      <w:ins w:id="1331" w:author="Chen Heller" w:date="2022-08-30T16:32:00Z">
        <w:r>
          <w:t xml:space="preserve">% as visibility 3 and </w:t>
        </w:r>
      </w:ins>
      <w:ins w:id="1332" w:author="Chen Heller" w:date="2022-08-31T12:04:00Z">
        <w:r w:rsidR="001F6E52">
          <w:t>0.1</w:t>
        </w:r>
      </w:ins>
      <w:ins w:id="1333" w:author="Chen Heller" w:date="2022-09-08T09:04:00Z">
        <w:r w:rsidR="004E2179">
          <w:t>5</w:t>
        </w:r>
      </w:ins>
      <w:ins w:id="1334" w:author="Chen Heller" w:date="2022-08-30T16:32:00Z">
        <w:r>
          <w:t>% as visibility 4</w:t>
        </w:r>
      </w:ins>
      <w:ins w:id="1335" w:author="Chen Heller" w:date="2022-08-31T12:34:00Z">
        <w:r w:rsidR="00012635">
          <w:t xml:space="preserve">, while in the keyboard session </w:t>
        </w:r>
      </w:ins>
      <w:ins w:id="1336" w:author="Chen Heller" w:date="2022-09-08T09:04:00Z">
        <w:r w:rsidR="004E2179">
          <w:t>92.12</w:t>
        </w:r>
      </w:ins>
      <w:ins w:id="1337" w:author="Chen Heller" w:date="2022-08-31T12:34:00Z">
        <w:r w:rsidR="00012635">
          <w:t>% of were rated as visibility 1, 7.</w:t>
        </w:r>
      </w:ins>
      <w:ins w:id="1338" w:author="Chen Heller" w:date="2022-09-08T09:05:00Z">
        <w:r w:rsidR="004E2179">
          <w:t>04</w:t>
        </w:r>
      </w:ins>
      <w:ins w:id="1339" w:author="Chen Heller" w:date="2022-08-31T12:34:00Z">
        <w:r w:rsidR="00012635">
          <w:t>% as visibility 2, 0.</w:t>
        </w:r>
      </w:ins>
      <w:ins w:id="1340" w:author="Chen Heller" w:date="2022-09-08T09:05:00Z">
        <w:r w:rsidR="004733D7">
          <w:t>70</w:t>
        </w:r>
      </w:ins>
      <w:ins w:id="1341" w:author="Chen Heller" w:date="2022-08-31T12:34:00Z">
        <w:r w:rsidR="00012635">
          <w:t>% as visibility 3 and 0.12% as visibility 4.</w:t>
        </w:r>
      </w:ins>
      <w:ins w:id="1342" w:author="Chen Heller" w:date="2022-08-30T16:32:00Z">
        <w:r>
          <w:t xml:space="preserve"> </w:t>
        </w:r>
      </w:ins>
      <w:ins w:id="1343" w:author="Chen Heller" w:date="2022-08-29T11:13:00Z">
        <w:r w:rsidR="00F01249">
          <w:t>When participants rated the prime as invisible, they were not better than chance at recognizing it,</w:t>
        </w:r>
      </w:ins>
      <w:ins w:id="1344" w:author="Chen Heller" w:date="2022-08-31T12:34:00Z">
        <w:r w:rsidR="00E4208B">
          <w:t xml:space="preserve"> both in the reaching session (</w:t>
        </w:r>
      </w:ins>
      <w:ins w:id="1345" w:author="Chen Heller" w:date="2022-08-29T11:13:00Z">
        <w:r w:rsidR="00F01249">
          <w:t>M = 50.</w:t>
        </w:r>
      </w:ins>
      <w:ins w:id="1346" w:author="Chen Heller" w:date="2022-08-31T12:08:00Z">
        <w:r w:rsidR="00830FF6">
          <w:t>82</w:t>
        </w:r>
      </w:ins>
      <w:ins w:id="1347" w:author="Chen Heller" w:date="2022-08-29T11:13:00Z">
        <w:r w:rsidR="00F01249">
          <w:t>%, SD = 4.3</w:t>
        </w:r>
      </w:ins>
      <w:ins w:id="1348" w:author="Chen Heller" w:date="2022-08-31T12:08:00Z">
        <w:r w:rsidR="00830FF6">
          <w:t>2</w:t>
        </w:r>
      </w:ins>
      <w:ins w:id="1349" w:author="Chen Heller" w:date="2022-08-29T11:13:00Z">
        <w:r w:rsidR="00F01249">
          <w:t>, t</w:t>
        </w:r>
        <w:r w:rsidR="00F01249" w:rsidRPr="00342DA7">
          <w:rPr>
            <w:rPrChange w:id="1350" w:author="Chen Heller" w:date="2022-08-30T13:56:00Z">
              <w:rPr>
                <w:vertAlign w:val="subscript"/>
              </w:rPr>
            </w:rPrChange>
          </w:rPr>
          <w:t>(29)</w:t>
        </w:r>
        <w:r w:rsidR="00F01249">
          <w:t xml:space="preserve"> = 1.</w:t>
        </w:r>
      </w:ins>
      <w:ins w:id="1351" w:author="Chen Heller" w:date="2022-08-31T12:08:00Z">
        <w:r w:rsidR="00830FF6">
          <w:t>03</w:t>
        </w:r>
      </w:ins>
      <w:ins w:id="1352" w:author="Chen Heller" w:date="2022-08-29T11:13:00Z">
        <w:r w:rsidR="00F01249">
          <w:t>, p = 0.3</w:t>
        </w:r>
      </w:ins>
      <w:ins w:id="1353" w:author="Chen Heller" w:date="2022-08-31T12:08:00Z">
        <w:r w:rsidR="008059C1">
          <w:t>1</w:t>
        </w:r>
      </w:ins>
      <w:ins w:id="1354" w:author="Chen Heller" w:date="2022-08-29T11:13:00Z">
        <w:r w:rsidR="00F01249">
          <w:t>, 95% CI = [49.</w:t>
        </w:r>
      </w:ins>
      <w:ins w:id="1355" w:author="Chen Heller" w:date="2022-08-31T12:08:00Z">
        <w:r w:rsidR="008059C1">
          <w:t>20</w:t>
        </w:r>
      </w:ins>
      <w:ins w:id="1356" w:author="Chen Heller" w:date="2022-08-29T11:13:00Z">
        <w:r w:rsidR="00F01249">
          <w:t>, 52.</w:t>
        </w:r>
      </w:ins>
      <w:ins w:id="1357" w:author="Chen Heller" w:date="2022-08-31T12:08:00Z">
        <w:r w:rsidR="008059C1">
          <w:t>43</w:t>
        </w:r>
      </w:ins>
      <w:ins w:id="1358" w:author="Chen Heller" w:date="2022-08-29T11:13:00Z">
        <w:r w:rsidR="00F01249">
          <w:t>]</w:t>
        </w:r>
      </w:ins>
      <w:ins w:id="1359" w:author="Chen Heller" w:date="2022-08-31T12:34:00Z">
        <w:r w:rsidR="00E4208B">
          <w:t>) and the keyboard session (</w:t>
        </w:r>
      </w:ins>
      <w:ins w:id="1360" w:author="Chen Heller" w:date="2022-08-31T11:44:00Z">
        <w:r w:rsidR="00DB7DD5">
          <w:t>M = 50.</w:t>
        </w:r>
      </w:ins>
      <w:ins w:id="1361" w:author="Chen Heller" w:date="2022-08-31T12:06:00Z">
        <w:r w:rsidR="00B114F3">
          <w:t>22</w:t>
        </w:r>
      </w:ins>
      <w:ins w:id="1362" w:author="Chen Heller" w:date="2022-08-31T11:44:00Z">
        <w:r w:rsidR="00DB7DD5">
          <w:t>%, SD = 4.</w:t>
        </w:r>
      </w:ins>
      <w:ins w:id="1363" w:author="Chen Heller" w:date="2022-08-31T12:07:00Z">
        <w:r w:rsidR="00B114F3">
          <w:t>55</w:t>
        </w:r>
      </w:ins>
      <w:ins w:id="1364" w:author="Chen Heller" w:date="2022-08-31T11:44:00Z">
        <w:r w:rsidR="00DB7DD5">
          <w:t>, t</w:t>
        </w:r>
        <w:r w:rsidR="00DB7DD5" w:rsidRPr="00615A99">
          <w:t>(29)</w:t>
        </w:r>
        <w:r w:rsidR="00DB7DD5">
          <w:t xml:space="preserve"> = </w:t>
        </w:r>
      </w:ins>
      <w:ins w:id="1365" w:author="Chen Heller" w:date="2022-08-31T12:07:00Z">
        <w:r w:rsidR="00B114F3">
          <w:t>0.26</w:t>
        </w:r>
      </w:ins>
      <w:ins w:id="1366" w:author="Chen Heller" w:date="2022-08-31T11:44:00Z">
        <w:r w:rsidR="00DB7DD5">
          <w:t>, p = 0.</w:t>
        </w:r>
      </w:ins>
      <w:ins w:id="1367" w:author="Chen Heller" w:date="2022-08-31T12:07:00Z">
        <w:r w:rsidR="00830FF6">
          <w:t>790</w:t>
        </w:r>
      </w:ins>
      <w:ins w:id="1368" w:author="Chen Heller" w:date="2022-08-31T11:44:00Z">
        <w:r w:rsidR="00DB7DD5">
          <w:t>, 95% CI = [</w:t>
        </w:r>
      </w:ins>
      <w:ins w:id="1369" w:author="Chen Heller" w:date="2022-08-31T12:07:00Z">
        <w:r w:rsidR="00830FF6">
          <w:t>48.52</w:t>
        </w:r>
      </w:ins>
      <w:ins w:id="1370" w:author="Chen Heller" w:date="2022-08-31T11:44:00Z">
        <w:r w:rsidR="00DB7DD5">
          <w:t>, 5</w:t>
        </w:r>
      </w:ins>
      <w:ins w:id="1371" w:author="Chen Heller" w:date="2022-08-31T12:07:00Z">
        <w:r w:rsidR="00830FF6">
          <w:t>1</w:t>
        </w:r>
      </w:ins>
      <w:ins w:id="1372" w:author="Chen Heller" w:date="2022-08-31T11:44:00Z">
        <w:r w:rsidR="00DB7DD5">
          <w:t>.</w:t>
        </w:r>
      </w:ins>
      <w:ins w:id="1373" w:author="Chen Heller" w:date="2022-08-31T12:07:00Z">
        <w:r w:rsidR="00830FF6">
          <w:t>92</w:t>
        </w:r>
      </w:ins>
      <w:ins w:id="1374" w:author="Chen Heller" w:date="2022-08-31T11:44:00Z">
        <w:r w:rsidR="00DB7DD5">
          <w:t>]</w:t>
        </w:r>
      </w:ins>
      <w:ins w:id="1375" w:author="Chen Heller" w:date="2022-08-31T12:35:00Z">
        <w:r w:rsidR="00E4208B">
          <w:t>)</w:t>
        </w:r>
      </w:ins>
      <w:ins w:id="1376" w:author="Chen Heller" w:date="2022-08-31T11:44:00Z">
        <w:r w:rsidR="00DB7DD5">
          <w:t>.</w:t>
        </w:r>
      </w:ins>
      <w:ins w:id="1377" w:author="Chen Heller" w:date="2022-09-05T14:32:00Z">
        <w:r w:rsidR="008116EA" w:rsidRPr="008116EA">
          <w:t xml:space="preserve"> </w:t>
        </w:r>
        <w:r w:rsidR="008116EA">
          <w:t>Thus, both the subjective and the objective measures confirm that masking was effective in rendering the stimuli invisible.</w:t>
        </w:r>
      </w:ins>
    </w:p>
    <w:p w14:paraId="1C709955" w14:textId="701A7C2C" w:rsidR="006119BA" w:rsidRDefault="00652B7D" w:rsidP="00594DA5">
      <w:pPr>
        <w:ind w:firstLine="0"/>
        <w:rPr>
          <w:ins w:id="1378" w:author="Chen Heller" w:date="2022-09-12T15:20:00Z"/>
        </w:rPr>
        <w:pPrChange w:id="1379" w:author="Chen Heller" w:date="2022-09-12T16:30:00Z">
          <w:pPr/>
        </w:pPrChange>
      </w:pPr>
      <w:ins w:id="1380" w:author="Chen Heller" w:date="2022-08-31T11:43:00Z">
        <w:r>
          <w:t xml:space="preserve">Congruency effect: </w:t>
        </w:r>
      </w:ins>
      <w:ins w:id="1381" w:author="Chen Heller" w:date="2022-09-04T11:08:00Z">
        <w:r w:rsidR="00A264EA">
          <w:t xml:space="preserve">All </w:t>
        </w:r>
      </w:ins>
      <w:ins w:id="1382" w:author="Chen Heller" w:date="2022-09-04T17:52:00Z">
        <w:r w:rsidR="0045341F">
          <w:t xml:space="preserve">the </w:t>
        </w:r>
      </w:ins>
      <w:ins w:id="1383" w:author="Chen Heller" w:date="2022-09-10T08:53:00Z">
        <w:r w:rsidR="00542968">
          <w:t>comparisons</w:t>
        </w:r>
      </w:ins>
      <w:ins w:id="1384" w:author="Chen Heller" w:date="2022-09-04T17:52:00Z">
        <w:r w:rsidR="0045341F">
          <w:t xml:space="preserve"> contrasting between the </w:t>
        </w:r>
      </w:ins>
      <w:ins w:id="1385" w:author="Chen Heller" w:date="2022-09-10T08:53:00Z">
        <w:r w:rsidR="00542968">
          <w:t>congruent</w:t>
        </w:r>
      </w:ins>
      <w:ins w:id="1386" w:author="Chen Heller" w:date="2022-09-04T17:52:00Z">
        <w:r w:rsidR="0045341F">
          <w:t xml:space="preserve"> and </w:t>
        </w:r>
      </w:ins>
      <w:ins w:id="1387" w:author="Chen Heller" w:date="2022-09-10T08:53:00Z">
        <w:r w:rsidR="00542968">
          <w:t>incongruent</w:t>
        </w:r>
      </w:ins>
      <w:ins w:id="1388" w:author="Chen Heller" w:date="2022-09-04T17:52:00Z">
        <w:r w:rsidR="0045341F">
          <w:t xml:space="preserve"> conditions were </w:t>
        </w:r>
      </w:ins>
      <w:ins w:id="1389" w:author="Chen Heller" w:date="2022-09-04T11:08:00Z">
        <w:r w:rsidR="00A264EA">
          <w:t xml:space="preserve">corrected for multiple comparison </w:t>
        </w:r>
      </w:ins>
      <w:ins w:id="1390" w:author="Chen Heller" w:date="2022-09-04T17:51:00Z">
        <w:r w:rsidR="00502C41">
          <w:t xml:space="preserve">with a procedure identical to that used in </w:t>
        </w:r>
      </w:ins>
      <w:ins w:id="1391" w:author="Chen Heller" w:date="2022-09-04T11:08:00Z">
        <w:r w:rsidR="00A264EA">
          <w:t xml:space="preserve">Exp. 1. </w:t>
        </w:r>
      </w:ins>
      <w:ins w:id="1392" w:author="Chen Heller" w:date="2022-09-02T13:41:00Z">
        <w:r w:rsidR="007F6BCE">
          <w:t>Since reach area</w:t>
        </w:r>
      </w:ins>
      <w:ins w:id="1393" w:author="Chen Heller" w:date="2022-09-02T13:42:00Z">
        <w:r w:rsidR="007F6BCE">
          <w:t xml:space="preserve">'s residuals did not distribute normally, </w:t>
        </w:r>
      </w:ins>
      <w:ins w:id="1394" w:author="Chen Heller" w:date="2022-09-04T11:06:00Z">
        <w:r w:rsidR="00934D68">
          <w:t xml:space="preserve">I used a </w:t>
        </w:r>
      </w:ins>
      <w:ins w:id="1395" w:author="Chen Heller" w:date="2022-09-02T13:42:00Z">
        <w:r w:rsidR="005304B6">
          <w:t>permutation test</w:t>
        </w:r>
      </w:ins>
      <w:ins w:id="1396" w:author="Chen Heller" w:date="2022-09-04T11:06:00Z">
        <w:r w:rsidR="00934D68">
          <w:t xml:space="preserve"> to estimate its </w:t>
        </w:r>
      </w:ins>
      <w:ins w:id="1397" w:author="Chen Heller" w:date="2022-09-04T12:04:00Z">
        <w:r w:rsidR="00AA0A1B">
          <w:t>p-value</w:t>
        </w:r>
      </w:ins>
      <w:ins w:id="1398" w:author="Chen Heller" w:date="2022-09-02T13:42:00Z">
        <w:r w:rsidR="005304B6">
          <w:t xml:space="preserve">. </w:t>
        </w:r>
      </w:ins>
      <w:ins w:id="1399" w:author="Chen Heller" w:date="2022-08-29T11:13:00Z">
        <w:r w:rsidR="00F01249">
          <w:t>A congruency effect was found in both measures, as was evident by the smaller reach area (M</w:t>
        </w:r>
        <w:r w:rsidR="00F01249">
          <w:rPr>
            <w:vertAlign w:val="subscript"/>
          </w:rPr>
          <w:t>con</w:t>
        </w:r>
        <w:r w:rsidR="00F01249">
          <w:t xml:space="preserve"> = </w:t>
        </w:r>
      </w:ins>
      <w:ins w:id="1400" w:author="Chen Heller" w:date="2022-09-08T09:07:00Z">
        <w:r w:rsidR="00E0705B">
          <w:t>2.09</w:t>
        </w:r>
      </w:ins>
      <w:ins w:id="1401" w:author="Chen Heller" w:date="2022-08-29T11:13:00Z">
        <w:r w:rsidR="00F01249">
          <w:t>, SD</w:t>
        </w:r>
        <w:r w:rsidR="00F01249">
          <w:rPr>
            <w:vertAlign w:val="subscript"/>
          </w:rPr>
          <w:t>con</w:t>
        </w:r>
        <w:r w:rsidR="00F01249">
          <w:t xml:space="preserve"> = </w:t>
        </w:r>
      </w:ins>
      <w:ins w:id="1402" w:author="Chen Heller" w:date="2022-09-08T09:07:00Z">
        <w:r w:rsidR="00E0705B">
          <w:t>0.51</w:t>
        </w:r>
      </w:ins>
      <w:ins w:id="1403" w:author="Chen Heller" w:date="2022-08-29T11:13:00Z">
        <w:r w:rsidR="00F01249">
          <w:t>, M</w:t>
        </w:r>
        <w:r w:rsidR="00F01249">
          <w:rPr>
            <w:vertAlign w:val="subscript"/>
          </w:rPr>
          <w:t>incon</w:t>
        </w:r>
        <w:r w:rsidR="00F01249">
          <w:t xml:space="preserve"> = </w:t>
        </w:r>
      </w:ins>
      <w:ins w:id="1404" w:author="Chen Heller" w:date="2022-09-08T09:07:00Z">
        <w:r w:rsidR="00E0705B">
          <w:t>1.74</w:t>
        </w:r>
      </w:ins>
      <w:ins w:id="1405" w:author="Chen Heller" w:date="2022-08-29T11:13:00Z">
        <w:r w:rsidR="00F01249">
          <w:t>, SD</w:t>
        </w:r>
        <w:r w:rsidR="00F01249">
          <w:rPr>
            <w:vertAlign w:val="subscript"/>
          </w:rPr>
          <w:t>incon</w:t>
        </w:r>
        <w:r w:rsidR="00F01249">
          <w:t xml:space="preserve"> = </w:t>
        </w:r>
      </w:ins>
      <w:ins w:id="1406" w:author="Chen Heller" w:date="2022-09-08T09:07:00Z">
        <w:r w:rsidR="00E0705B">
          <w:t>0.49</w:t>
        </w:r>
      </w:ins>
      <w:ins w:id="1407" w:author="Chen Heller" w:date="2022-08-29T11:13:00Z">
        <w:r w:rsidR="00F01249">
          <w:t xml:space="preserve">, p </w:t>
        </w:r>
      </w:ins>
      <w:ins w:id="1408" w:author="Chen Heller" w:date="2022-09-05T10:50:00Z">
        <w:r w:rsidR="00E21850">
          <w:t>&lt;</w:t>
        </w:r>
      </w:ins>
      <w:ins w:id="1409" w:author="Chen Heller" w:date="2022-08-29T11:13:00Z">
        <w:r w:rsidR="00F01249">
          <w:t xml:space="preserve"> 0.00</w:t>
        </w:r>
      </w:ins>
      <w:ins w:id="1410" w:author="Chen Heller" w:date="2022-09-04T12:04:00Z">
        <w:r w:rsidR="00B86BD4">
          <w:t>1</w:t>
        </w:r>
      </w:ins>
      <w:ins w:id="1411" w:author="Chen Heller" w:date="2022-08-29T11:13:00Z">
        <w:r w:rsidR="00F01249">
          <w:t>, 95% CI [</w:t>
        </w:r>
      </w:ins>
      <w:ins w:id="1412" w:author="Chen Heller" w:date="2022-09-08T09:10:00Z">
        <w:r w:rsidR="003A4FC0">
          <w:t>0.16</w:t>
        </w:r>
      </w:ins>
      <w:ins w:id="1413" w:author="Chen Heller" w:date="2022-08-29T11:13:00Z">
        <w:r w:rsidR="00F01249">
          <w:t xml:space="preserve">, </w:t>
        </w:r>
      </w:ins>
      <w:ins w:id="1414" w:author="Chen Heller" w:date="2022-09-08T09:10:00Z">
        <w:r w:rsidR="003A4FC0">
          <w:t>0.52</w:t>
        </w:r>
      </w:ins>
      <w:ins w:id="1415" w:author="Chen Heller" w:date="2022-08-29T11:13:00Z">
        <w:r w:rsidR="00F01249">
          <w:t>]) and slower keyboard-RT (M</w:t>
        </w:r>
        <w:r w:rsidR="00F01249">
          <w:rPr>
            <w:vertAlign w:val="subscript"/>
          </w:rPr>
          <w:t>con</w:t>
        </w:r>
        <w:r w:rsidR="00F01249">
          <w:t xml:space="preserve"> = </w:t>
        </w:r>
      </w:ins>
      <w:ins w:id="1416" w:author="Chen Heller" w:date="2022-09-08T09:11:00Z">
        <w:r w:rsidR="00FB47B2">
          <w:t>525.53</w:t>
        </w:r>
      </w:ins>
      <w:ins w:id="1417" w:author="Chen Heller" w:date="2022-08-29T11:13:00Z">
        <w:r w:rsidR="00F01249">
          <w:t>ms, SD</w:t>
        </w:r>
        <w:r w:rsidR="00F01249">
          <w:rPr>
            <w:vertAlign w:val="subscript"/>
          </w:rPr>
          <w:t>con</w:t>
        </w:r>
        <w:r w:rsidR="00F01249">
          <w:t xml:space="preserve"> = 35.</w:t>
        </w:r>
      </w:ins>
      <w:ins w:id="1418" w:author="Chen Heller" w:date="2022-09-08T09:11:00Z">
        <w:r w:rsidR="00FB47B2">
          <w:t>76</w:t>
        </w:r>
      </w:ins>
      <w:ins w:id="1419" w:author="Chen Heller" w:date="2022-08-29T11:13:00Z">
        <w:r w:rsidR="00F01249">
          <w:t>, M</w:t>
        </w:r>
        <w:r w:rsidR="00F01249">
          <w:rPr>
            <w:vertAlign w:val="subscript"/>
          </w:rPr>
          <w:t>incon</w:t>
        </w:r>
        <w:r w:rsidR="00F01249">
          <w:t xml:space="preserve"> = 545.</w:t>
        </w:r>
      </w:ins>
      <w:ins w:id="1420" w:author="Chen Heller" w:date="2022-09-08T09:11:00Z">
        <w:r w:rsidR="00FB47B2">
          <w:t>46</w:t>
        </w:r>
      </w:ins>
      <w:ins w:id="1421" w:author="Chen Heller" w:date="2022-08-29T11:13:00Z">
        <w:r w:rsidR="00F01249">
          <w:t>ms, SD</w:t>
        </w:r>
        <w:r w:rsidR="00F01249">
          <w:rPr>
            <w:vertAlign w:val="subscript"/>
          </w:rPr>
          <w:t>incon</w:t>
        </w:r>
        <w:r w:rsidR="00F01249">
          <w:t xml:space="preserve"> = 32.</w:t>
        </w:r>
      </w:ins>
      <w:ins w:id="1422" w:author="Chen Heller" w:date="2022-09-08T09:11:00Z">
        <w:r w:rsidR="00FB47B2">
          <w:t>87</w:t>
        </w:r>
      </w:ins>
      <w:ins w:id="1423" w:author="Chen Heller" w:date="2022-08-29T11:13:00Z">
        <w:r w:rsidR="00F01249">
          <w:t>, t</w:t>
        </w:r>
      </w:ins>
      <w:ins w:id="1424" w:author="Chen Heller" w:date="2022-08-30T13:57:00Z">
        <w:r w:rsidR="00342DA7" w:rsidRPr="00632924">
          <w:t>(29)</w:t>
        </w:r>
      </w:ins>
      <w:ins w:id="1425" w:author="Chen Heller" w:date="2022-08-29T11:13:00Z">
        <w:r w:rsidR="00F01249">
          <w:t xml:space="preserve"> = -6.</w:t>
        </w:r>
      </w:ins>
      <w:ins w:id="1426" w:author="Chen Heller" w:date="2022-09-08T09:12:00Z">
        <w:r w:rsidR="00CC047D">
          <w:t>42</w:t>
        </w:r>
      </w:ins>
      <w:ins w:id="1427" w:author="Chen Heller" w:date="2022-08-29T11:13:00Z">
        <w:r w:rsidR="00F01249">
          <w:t xml:space="preserve">, p </w:t>
        </w:r>
      </w:ins>
      <w:ins w:id="1428" w:author="Chen Heller" w:date="2022-09-04T17:48:00Z">
        <w:r w:rsidR="007704FA">
          <w:t>&lt; 0.001</w:t>
        </w:r>
      </w:ins>
      <w:ins w:id="1429" w:author="Chen Heller" w:date="2022-08-29T11:13:00Z">
        <w:r w:rsidR="00F01249">
          <w:t>, 95% CI [-26.</w:t>
        </w:r>
      </w:ins>
      <w:ins w:id="1430" w:author="Chen Heller" w:date="2022-09-08T09:12:00Z">
        <w:r w:rsidR="00FB47B2">
          <w:t>27</w:t>
        </w:r>
      </w:ins>
      <w:ins w:id="1431" w:author="Chen Heller" w:date="2022-08-29T11:13:00Z">
        <w:r w:rsidR="00F01249">
          <w:t>, -</w:t>
        </w:r>
      </w:ins>
      <w:ins w:id="1432" w:author="Chen Heller" w:date="2022-09-08T09:12:00Z">
        <w:r w:rsidR="00FB47B2">
          <w:t>13.58</w:t>
        </w:r>
      </w:ins>
      <w:ins w:id="1433" w:author="Chen Heller" w:date="2022-08-29T11:13:00Z">
        <w:r w:rsidR="00F01249">
          <w:t xml:space="preserve">], </w:t>
        </w:r>
      </w:ins>
      <w:ins w:id="1434" w:author="Chen Heller" w:date="2022-09-05T14:30:00Z">
        <w:r w:rsidR="00626236" w:rsidRPr="006852A2">
          <w:t>Cohen's d</w:t>
        </w:r>
        <w:r w:rsidR="00626236" w:rsidRPr="000C068B">
          <w:rPr>
            <w:vertAlign w:val="subscript"/>
          </w:rPr>
          <w:t>z</w:t>
        </w:r>
      </w:ins>
      <w:ins w:id="1435" w:author="Chen Heller" w:date="2022-08-29T11:13:00Z">
        <w:r w:rsidR="00F01249">
          <w:t xml:space="preserve"> = -1.</w:t>
        </w:r>
      </w:ins>
      <w:ins w:id="1436" w:author="Chen Heller" w:date="2022-09-08T09:13:00Z">
        <w:r w:rsidR="00CC047D">
          <w:t>17</w:t>
        </w:r>
      </w:ins>
      <w:ins w:id="1437" w:author="Chen Heller" w:date="2022-08-29T11:13:00Z">
        <w:r w:rsidR="00F01249">
          <w:t>) in the incongruent condition.</w:t>
        </w:r>
      </w:ins>
      <w:ins w:id="1438" w:author="Chen Heller" w:date="2022-09-04T12:07:00Z">
        <w:r w:rsidR="003B6DD9">
          <w:t xml:space="preserve"> </w:t>
        </w:r>
      </w:ins>
      <w:ins w:id="1439" w:author="Chen Heller" w:date="2022-09-04T12:11:00Z">
        <w:r w:rsidR="00C0770D">
          <w:t xml:space="preserve">I used </w:t>
        </w:r>
      </w:ins>
      <w:commentRangeStart w:id="1440"/>
      <w:ins w:id="1441" w:author="Chen Heller" w:date="2022-09-04T12:17:00Z">
        <w:r w:rsidR="00816F47">
          <w:t>rank-biserial correlation</w:t>
        </w:r>
      </w:ins>
      <w:commentRangeEnd w:id="1440"/>
      <w:ins w:id="1442" w:author="Chen Heller" w:date="2022-09-04T12:20:00Z">
        <w:r w:rsidR="00F517ED">
          <w:rPr>
            <w:rStyle w:val="CommentReference"/>
          </w:rPr>
          <w:commentReference w:id="1440"/>
        </w:r>
      </w:ins>
      <w:ins w:id="1443" w:author="Chen Heller" w:date="2022-09-04T12:11:00Z">
        <w:r w:rsidR="00C0770D">
          <w:t xml:space="preserve"> </w:t>
        </w:r>
      </w:ins>
      <w:ins w:id="1444" w:author="Chen Heller" w:date="2022-09-04T12:10:00Z">
        <w:r w:rsidR="00C0770D">
          <w:t>[</w:t>
        </w:r>
        <w:commentRangeStart w:id="1445"/>
        <w:r w:rsidR="00C0770D">
          <w:t>ref to Mattan's package</w:t>
        </w:r>
      </w:ins>
      <w:commentRangeEnd w:id="1445"/>
      <w:ins w:id="1446" w:author="Chen Heller" w:date="2022-09-04T12:11:00Z">
        <w:r w:rsidR="00C0770D">
          <w:rPr>
            <w:rStyle w:val="CommentReference"/>
          </w:rPr>
          <w:commentReference w:id="1445"/>
        </w:r>
      </w:ins>
      <w:ins w:id="1447" w:author="Chen Heller" w:date="2022-09-04T12:10:00Z">
        <w:r w:rsidR="00C0770D">
          <w:t>]</w:t>
        </w:r>
      </w:ins>
      <w:ins w:id="1448" w:author="Chen Heller" w:date="2022-09-04T12:11:00Z">
        <w:r w:rsidR="00C0770D">
          <w:t xml:space="preserve"> </w:t>
        </w:r>
      </w:ins>
      <w:r w:rsidR="00F756C3">
        <w:fldChar w:fldCharType="begin"/>
      </w:r>
      <w:r w:rsidR="00F756C3">
        <w:instrText xml:space="preserve"> ADDIN ZOTERO_ITEM CSL_CITATION {"citationID":"aIXke7Zt","properties":{"formattedCitation":"(Kerby, 2014)","plainCitation":"(Kerby, 2014)","noteIndex":0},"citationItems":[{"id":766,"uris":["http://zotero.org/users/8275165/items/MC97DK3Q"],"itemData":{"id":766,"type":"article-journal","abstract":"Although teaching effect sizes is important, many statistics texts omit the topic for the Mann-Whitney U test and the Wilcoxon signed-rank test. To address this omission, this paper introduces the simple difference formula. The formula states that the correlation equals the simple difference between the proportion of favorable and unfavorable evidence; in symbols this is r = f ? u. For the Mann-Whitney U, the evidence consists of pairs. For the signed-rank test, the evidence consists of rank sums. Also, the formula applies to the Binomial Effect Size Display. The formula r = f ? u means that a correlation r can yield a prediction so that the proportion correct is f and the proportion incorrect is u.","container-title":"Comprehensive Psychology","DOI":"10.2466/11.IT.3.1","ISSN":"2165-2228","journalAbbreviation":"Comprehensive Psychology","note":"publisher: SAGE Publications Inc","page":"11.IT.3.1","source":"SAGE Journals","title":"The Simple Difference Formula: An Approach to Teaching Nonparametric Correlation","title-short":"The Simple Difference Formula","volume":"3","author":[{"family":"Kerby","given":"Dave S."}],"issued":{"date-parts":[["2014",1,1]]}}}],"schema":"https://github.com/citation-style-language/schema/raw/master/csl-citation.json"} </w:instrText>
      </w:r>
      <w:r w:rsidR="00F756C3">
        <w:fldChar w:fldCharType="separate"/>
      </w:r>
      <w:r w:rsidR="00F756C3" w:rsidRPr="00F756C3">
        <w:rPr>
          <w:rFonts w:ascii="Times New Roman" w:hAnsi="Times New Roman" w:cs="Times New Roman"/>
        </w:rPr>
        <w:t>(Kerby, 2014)</w:t>
      </w:r>
      <w:r w:rsidR="00F756C3">
        <w:fldChar w:fldCharType="end"/>
      </w:r>
      <w:ins w:id="1449" w:author="Chen Heller" w:date="2022-09-04T12:17:00Z">
        <w:r w:rsidR="00816F47">
          <w:t xml:space="preserve"> </w:t>
        </w:r>
      </w:ins>
      <w:ins w:id="1450" w:author="Chen Heller" w:date="2022-09-10T08:54:00Z">
        <w:r w:rsidR="00542968">
          <w:t xml:space="preserve">to </w:t>
        </w:r>
      </w:ins>
      <w:ins w:id="1451" w:author="Chen Heller" w:date="2022-09-04T12:11:00Z">
        <w:r w:rsidR="00C0770D">
          <w:t xml:space="preserve">compare the effect size between the </w:t>
        </w:r>
      </w:ins>
      <w:ins w:id="1452" w:author="Chen Heller" w:date="2022-09-04T12:12:00Z">
        <w:r w:rsidR="00C0770D">
          <w:t>reaching area (</w:t>
        </w:r>
        <w:r w:rsidR="00305977">
          <w:t>rank b</w:t>
        </w:r>
      </w:ins>
      <w:ins w:id="1453" w:author="Chen Heller" w:date="2022-09-04T12:13:00Z">
        <w:r w:rsidR="00305977">
          <w:t>iserial = 0.68, 95% CI [</w:t>
        </w:r>
        <w:r w:rsidR="00C067FC">
          <w:t>0.39, 0.84</w:t>
        </w:r>
        <w:r w:rsidR="00305977">
          <w:t>]</w:t>
        </w:r>
      </w:ins>
      <w:ins w:id="1454" w:author="Chen Heller" w:date="2022-09-04T12:12:00Z">
        <w:r w:rsidR="00C0770D">
          <w:t>) and the keyboard</w:t>
        </w:r>
      </w:ins>
      <w:ins w:id="1455" w:author="Chen Heller" w:date="2022-09-04T12:13:00Z">
        <w:r w:rsidR="00C067FC">
          <w:t xml:space="preserve"> </w:t>
        </w:r>
      </w:ins>
      <w:ins w:id="1456" w:author="Chen Heller" w:date="2022-09-04T12:12:00Z">
        <w:r w:rsidR="00C0770D">
          <w:t>(</w:t>
        </w:r>
      </w:ins>
      <w:ins w:id="1457" w:author="Chen Heller" w:date="2022-09-04T12:13:00Z">
        <w:r w:rsidR="00C067FC">
          <w:t xml:space="preserve">rank biserial = </w:t>
        </w:r>
      </w:ins>
      <w:ins w:id="1458" w:author="Chen Heller" w:date="2022-09-08T09:13:00Z">
        <w:r w:rsidR="0085100F">
          <w:t>-</w:t>
        </w:r>
      </w:ins>
      <w:ins w:id="1459" w:author="Chen Heller" w:date="2022-09-04T12:14:00Z">
        <w:r w:rsidR="00C067FC">
          <w:t>0.91, 95% CI [</w:t>
        </w:r>
      </w:ins>
      <w:ins w:id="1460" w:author="Chen Heller" w:date="2022-09-08T09:13:00Z">
        <w:r w:rsidR="0085100F">
          <w:t>-0.96</w:t>
        </w:r>
      </w:ins>
      <w:ins w:id="1461" w:author="Chen Heller" w:date="2022-09-04T12:14:00Z">
        <w:r w:rsidR="00C067FC">
          <w:t xml:space="preserve">, </w:t>
        </w:r>
      </w:ins>
      <w:ins w:id="1462" w:author="Chen Heller" w:date="2022-09-08T09:13:00Z">
        <w:r w:rsidR="0085100F">
          <w:t>-0.80</w:t>
        </w:r>
      </w:ins>
      <w:ins w:id="1463" w:author="Chen Heller" w:date="2022-09-04T12:14:00Z">
        <w:r w:rsidR="00C067FC">
          <w:t>]</w:t>
        </w:r>
      </w:ins>
      <w:ins w:id="1464" w:author="Chen Heller" w:date="2022-09-04T12:12:00Z">
        <w:r w:rsidR="00C0770D">
          <w:t>) and found out that the keyboard effect was larger.</w:t>
        </w:r>
      </w:ins>
      <w:ins w:id="1465" w:author="Chen Heller" w:date="2022-09-12T16:29:00Z">
        <w:r w:rsidR="008C13FB">
          <w:t xml:space="preserve"> </w:t>
        </w:r>
      </w:ins>
      <w:ins w:id="1466" w:author="Chen Heller" w:date="2022-08-29T11:13:00Z">
        <w:r w:rsidR="00F01249">
          <w:t>A bias towards the incorrect answer in incongruent trials was evident in the trajectory from 1</w:t>
        </w:r>
      </w:ins>
      <w:ins w:id="1467" w:author="Chen Heller" w:date="2022-09-08T16:47:00Z">
        <w:r w:rsidR="00B26836">
          <w:t>7</w:t>
        </w:r>
      </w:ins>
      <w:ins w:id="1468" w:author="Chen Heller" w:date="2022-08-29T11:13:00Z">
        <w:r w:rsidR="00F01249">
          <w:t>5</w:t>
        </w:r>
      </w:ins>
      <w:ins w:id="1469" w:author="Chen Heller" w:date="2022-09-08T09:14:00Z">
        <w:r w:rsidR="0085100F">
          <w:t>.</w:t>
        </w:r>
      </w:ins>
      <w:ins w:id="1470" w:author="Chen Heller" w:date="2022-09-08T16:47:00Z">
        <w:r w:rsidR="00B26836">
          <w:t>66</w:t>
        </w:r>
      </w:ins>
      <w:ins w:id="1471" w:author="Chen Heller" w:date="2022-08-29T11:13:00Z">
        <w:r w:rsidR="00F01249">
          <w:t>ms to 39</w:t>
        </w:r>
      </w:ins>
      <w:ins w:id="1472" w:author="Chen Heller" w:date="2022-09-08T16:47:00Z">
        <w:r w:rsidR="00B26836">
          <w:t>0</w:t>
        </w:r>
      </w:ins>
      <w:ins w:id="1473" w:author="Chen Heller" w:date="2022-09-08T09:14:00Z">
        <w:r w:rsidR="0085100F">
          <w:t>.</w:t>
        </w:r>
      </w:ins>
      <w:ins w:id="1474" w:author="Chen Heller" w:date="2022-09-08T16:47:00Z">
        <w:r w:rsidR="00B26836">
          <w:t>88</w:t>
        </w:r>
      </w:ins>
      <w:ins w:id="1475" w:author="Chen Heller" w:date="2022-08-29T11:13:00Z">
        <w:r w:rsidR="00F01249">
          <w:t>ms post target onset (</w:t>
        </w:r>
      </w:ins>
      <w:ins w:id="1476" w:author="Chen Heller" w:date="2022-09-08T16:47:00Z">
        <w:r w:rsidR="00B26836">
          <w:t>24</w:t>
        </w:r>
      </w:ins>
      <w:ins w:id="1477" w:author="Chen Heller" w:date="2022-08-29T11:13:00Z">
        <w:r w:rsidR="00F01249">
          <w:t>-</w:t>
        </w:r>
      </w:ins>
      <w:ins w:id="1478" w:author="Chen Heller" w:date="2022-09-08T16:47:00Z">
        <w:r w:rsidR="00B26836">
          <w:t>94</w:t>
        </w:r>
      </w:ins>
      <w:ins w:id="1479" w:author="Chen Heller" w:date="2022-09-08T16:48:00Z">
        <w:r w:rsidR="00B26836">
          <w:t>% path</w:t>
        </w:r>
      </w:ins>
      <w:ins w:id="1480" w:author="Chen Heller" w:date="2022-08-29T11:13:00Z">
        <w:r w:rsidR="00F01249">
          <w:t>) as was found using a permutation and clustering procedure [ref to trajectory fig with clustering result].</w:t>
        </w:r>
      </w:ins>
      <w:ins w:id="1481" w:author="Chen Heller" w:date="2022-09-12T16:29:00Z">
        <w:r w:rsidR="008C13FB">
          <w:t xml:space="preserve"> </w:t>
        </w:r>
      </w:ins>
      <w:ins w:id="1482" w:author="Chen Heller" w:date="2022-08-29T11:13:00Z">
        <w:r w:rsidR="00F01249">
          <w:t xml:space="preserve">The bias resulted in </w:t>
        </w:r>
      </w:ins>
      <w:ins w:id="1483" w:author="Chen Heller" w:date="2022-09-10T08:55:00Z">
        <w:r w:rsidR="00285F78">
          <w:t xml:space="preserve">an </w:t>
        </w:r>
      </w:ins>
      <w:ins w:id="1484" w:author="Chen Heller" w:date="2022-08-29T11:13:00Z">
        <w:r w:rsidR="00F01249">
          <w:t>extended traveled distance (M</w:t>
        </w:r>
        <w:r w:rsidR="00F01249">
          <w:rPr>
            <w:vertAlign w:val="subscript"/>
          </w:rPr>
          <w:t>con</w:t>
        </w:r>
        <w:r w:rsidR="00F01249">
          <w:t xml:space="preserve"> = </w:t>
        </w:r>
      </w:ins>
      <w:ins w:id="1485" w:author="Chen Heller" w:date="2022-09-08T09:15:00Z">
        <w:r w:rsidR="00090482">
          <w:t>38.20</w:t>
        </w:r>
      </w:ins>
      <w:ins w:id="1486" w:author="Chen Heller" w:date="2022-08-29T11:13:00Z">
        <w:r w:rsidR="00F01249">
          <w:t>, SD</w:t>
        </w:r>
        <w:r w:rsidR="00F01249">
          <w:rPr>
            <w:vertAlign w:val="subscript"/>
          </w:rPr>
          <w:t>con</w:t>
        </w:r>
        <w:r w:rsidR="00F01249">
          <w:t xml:space="preserve"> = </w:t>
        </w:r>
      </w:ins>
      <w:ins w:id="1487" w:author="Chen Heller" w:date="2022-09-08T09:15:00Z">
        <w:r w:rsidR="00090482">
          <w:t>1.44</w:t>
        </w:r>
      </w:ins>
      <w:ins w:id="1488" w:author="Chen Heller" w:date="2022-08-29T11:13:00Z">
        <w:r w:rsidR="00F01249">
          <w:t>, M</w:t>
        </w:r>
        <w:r w:rsidR="00F01249">
          <w:rPr>
            <w:vertAlign w:val="subscript"/>
          </w:rPr>
          <w:t>incon</w:t>
        </w:r>
        <w:r w:rsidR="00F01249">
          <w:t xml:space="preserve"> = </w:t>
        </w:r>
      </w:ins>
      <w:ins w:id="1489" w:author="Chen Heller" w:date="2022-09-08T09:15:00Z">
        <w:r w:rsidR="00090482">
          <w:t>39.09</w:t>
        </w:r>
      </w:ins>
      <w:ins w:id="1490" w:author="Chen Heller" w:date="2022-08-29T11:13:00Z">
        <w:r w:rsidR="00F01249">
          <w:t>, SD</w:t>
        </w:r>
        <w:r w:rsidR="00F01249">
          <w:rPr>
            <w:vertAlign w:val="subscript"/>
          </w:rPr>
          <w:t>incon</w:t>
        </w:r>
        <w:r w:rsidR="00F01249">
          <w:t xml:space="preserve"> = </w:t>
        </w:r>
      </w:ins>
      <w:ins w:id="1491" w:author="Chen Heller" w:date="2022-09-08T09:15:00Z">
        <w:r w:rsidR="00090482">
          <w:t>1.67</w:t>
        </w:r>
      </w:ins>
      <w:ins w:id="1492" w:author="Chen Heller" w:date="2022-08-29T11:13:00Z">
        <w:r w:rsidR="00F01249">
          <w:t>, t</w:t>
        </w:r>
      </w:ins>
      <w:ins w:id="1493" w:author="Chen Heller" w:date="2022-08-30T13:57:00Z">
        <w:r w:rsidR="00342DA7" w:rsidRPr="00632924">
          <w:t>(29)</w:t>
        </w:r>
      </w:ins>
      <w:ins w:id="1494" w:author="Chen Heller" w:date="2022-08-29T11:13:00Z">
        <w:r w:rsidR="00F01249">
          <w:t xml:space="preserve"> = -5</w:t>
        </w:r>
      </w:ins>
      <w:ins w:id="1495" w:author="Chen Heller" w:date="2022-09-08T09:15:00Z">
        <w:r w:rsidR="00AA5A37">
          <w:t>.19</w:t>
        </w:r>
      </w:ins>
      <w:ins w:id="1496" w:author="Chen Heller" w:date="2022-08-29T11:13:00Z">
        <w:r w:rsidR="00F01249">
          <w:t xml:space="preserve">, p </w:t>
        </w:r>
      </w:ins>
      <w:ins w:id="1497" w:author="Chen Heller" w:date="2022-09-04T17:48:00Z">
        <w:r w:rsidR="00BD5703">
          <w:t>&lt; 0.001</w:t>
        </w:r>
      </w:ins>
      <w:ins w:id="1498" w:author="Chen Heller" w:date="2022-08-29T11:13:00Z">
        <w:r w:rsidR="00F01249">
          <w:t>, 95% CI [-</w:t>
        </w:r>
      </w:ins>
      <w:ins w:id="1499" w:author="Chen Heller" w:date="2022-09-08T09:16:00Z">
        <w:r w:rsidR="00AA5A37">
          <w:t>1.25</w:t>
        </w:r>
      </w:ins>
      <w:ins w:id="1500" w:author="Chen Heller" w:date="2022-08-29T11:13:00Z">
        <w:r w:rsidR="00F01249">
          <w:t>, -0.</w:t>
        </w:r>
      </w:ins>
      <w:ins w:id="1501" w:author="Chen Heller" w:date="2022-09-08T09:16:00Z">
        <w:r w:rsidR="00AA5A37">
          <w:t>54</w:t>
        </w:r>
      </w:ins>
      <w:ins w:id="1502" w:author="Chen Heller" w:date="2022-08-29T11:13:00Z">
        <w:r w:rsidR="00F01249">
          <w:t>], Cohen's d</w:t>
        </w:r>
        <w:r w:rsidR="00F01249">
          <w:rPr>
            <w:vertAlign w:val="subscript"/>
          </w:rPr>
          <w:t>z</w:t>
        </w:r>
        <w:r w:rsidR="00F01249">
          <w:t xml:space="preserve"> = -0.9</w:t>
        </w:r>
      </w:ins>
      <w:ins w:id="1503" w:author="Chen Heller" w:date="2022-09-08T09:16:00Z">
        <w:r w:rsidR="00AA5A37">
          <w:t>4</w:t>
        </w:r>
      </w:ins>
      <w:ins w:id="1504" w:author="Chen Heller" w:date="2022-08-29T11:13:00Z">
        <w:r w:rsidR="00F01249">
          <w:t xml:space="preserve">) and </w:t>
        </w:r>
      </w:ins>
      <w:ins w:id="1505" w:author="Chen Heller" w:date="2022-09-10T08:55:00Z">
        <w:r w:rsidR="00285F78">
          <w:t xml:space="preserve">a </w:t>
        </w:r>
      </w:ins>
      <w:ins w:id="1506" w:author="Chen Heller" w:date="2022-08-29T11:13:00Z">
        <w:r w:rsidR="00F01249">
          <w:t>prolonged movement duration (M</w:t>
        </w:r>
        <w:r w:rsidR="00F01249">
          <w:rPr>
            <w:vertAlign w:val="subscript"/>
          </w:rPr>
          <w:t>con</w:t>
        </w:r>
        <w:r w:rsidR="00F01249">
          <w:t xml:space="preserve"> = 41</w:t>
        </w:r>
      </w:ins>
      <w:ins w:id="1507" w:author="Chen Heller" w:date="2022-09-08T09:16:00Z">
        <w:r w:rsidR="00665CA4">
          <w:t>5</w:t>
        </w:r>
      </w:ins>
      <w:ins w:id="1508" w:author="Chen Heller" w:date="2022-08-29T11:13:00Z">
        <w:r w:rsidR="00F01249">
          <w:t>.</w:t>
        </w:r>
      </w:ins>
      <w:ins w:id="1509" w:author="Chen Heller" w:date="2022-09-08T09:16:00Z">
        <w:r w:rsidR="00665CA4">
          <w:t>88</w:t>
        </w:r>
      </w:ins>
      <w:ins w:id="1510" w:author="Chen Heller" w:date="2022-08-29T11:13:00Z">
        <w:r w:rsidR="00F01249">
          <w:t>ms, SD</w:t>
        </w:r>
        <w:r w:rsidR="00F01249">
          <w:rPr>
            <w:vertAlign w:val="subscript"/>
          </w:rPr>
          <w:t>con</w:t>
        </w:r>
        <w:r w:rsidR="00F01249">
          <w:t xml:space="preserve"> = 29.</w:t>
        </w:r>
      </w:ins>
      <w:ins w:id="1511" w:author="Chen Heller" w:date="2022-09-08T09:16:00Z">
        <w:r w:rsidR="00665CA4">
          <w:t>76</w:t>
        </w:r>
      </w:ins>
      <w:ins w:id="1512" w:author="Chen Heller" w:date="2022-08-29T11:13:00Z">
        <w:r w:rsidR="00F01249">
          <w:t>, M</w:t>
        </w:r>
        <w:r w:rsidR="00F01249">
          <w:rPr>
            <w:vertAlign w:val="subscript"/>
          </w:rPr>
          <w:t>incon</w:t>
        </w:r>
        <w:r w:rsidR="00F01249">
          <w:t xml:space="preserve"> = 4</w:t>
        </w:r>
      </w:ins>
      <w:ins w:id="1513" w:author="Chen Heller" w:date="2022-09-08T09:17:00Z">
        <w:r w:rsidR="00665CA4">
          <w:t>29</w:t>
        </w:r>
      </w:ins>
      <w:ins w:id="1514" w:author="Chen Heller" w:date="2022-08-29T11:13:00Z">
        <w:r w:rsidR="00F01249">
          <w:t>ms, SD</w:t>
        </w:r>
        <w:r w:rsidR="00F01249">
          <w:rPr>
            <w:vertAlign w:val="subscript"/>
          </w:rPr>
          <w:t>incon</w:t>
        </w:r>
        <w:r w:rsidR="00F01249">
          <w:t xml:space="preserve"> = 28.</w:t>
        </w:r>
      </w:ins>
      <w:ins w:id="1515" w:author="Chen Heller" w:date="2022-09-08T09:17:00Z">
        <w:r w:rsidR="00665CA4">
          <w:t>32</w:t>
        </w:r>
      </w:ins>
      <w:ins w:id="1516" w:author="Chen Heller" w:date="2022-08-29T11:13:00Z">
        <w:r w:rsidR="00F01249">
          <w:t>, t</w:t>
        </w:r>
      </w:ins>
      <w:ins w:id="1517" w:author="Chen Heller" w:date="2022-08-30T13:57:00Z">
        <w:r w:rsidR="00342DA7" w:rsidRPr="00632924">
          <w:t>(29)</w:t>
        </w:r>
      </w:ins>
      <w:ins w:id="1518" w:author="Chen Heller" w:date="2022-08-29T11:13:00Z">
        <w:r w:rsidR="00F01249">
          <w:t xml:space="preserve"> = -6.</w:t>
        </w:r>
      </w:ins>
      <w:ins w:id="1519" w:author="Chen Heller" w:date="2022-09-08T09:17:00Z">
        <w:r w:rsidR="00665CA4">
          <w:t>40</w:t>
        </w:r>
      </w:ins>
      <w:ins w:id="1520" w:author="Chen Heller" w:date="2022-08-29T11:13:00Z">
        <w:r w:rsidR="00F01249">
          <w:t xml:space="preserve">, p </w:t>
        </w:r>
      </w:ins>
      <w:ins w:id="1521" w:author="Chen Heller" w:date="2022-09-04T17:48:00Z">
        <w:r w:rsidR="004A638A">
          <w:t>&lt; 0.001</w:t>
        </w:r>
      </w:ins>
      <w:ins w:id="1522" w:author="Chen Heller" w:date="2022-08-29T11:13:00Z">
        <w:r w:rsidR="00F01249">
          <w:t>, 95% CI [-17.</w:t>
        </w:r>
      </w:ins>
      <w:ins w:id="1523" w:author="Chen Heller" w:date="2022-09-08T09:17:00Z">
        <w:r w:rsidR="00665CA4">
          <w:t>32</w:t>
        </w:r>
      </w:ins>
      <w:ins w:id="1524" w:author="Chen Heller" w:date="2022-08-29T11:13:00Z">
        <w:r w:rsidR="00F01249">
          <w:t>, -</w:t>
        </w:r>
      </w:ins>
      <w:ins w:id="1525" w:author="Chen Heller" w:date="2022-09-08T09:17:00Z">
        <w:r w:rsidR="00665CA4">
          <w:t>8.93</w:t>
        </w:r>
      </w:ins>
      <w:ins w:id="1526" w:author="Chen Heller" w:date="2022-08-29T11:13:00Z">
        <w:r w:rsidR="00F01249">
          <w:t>], Cohen's d</w:t>
        </w:r>
        <w:r w:rsidR="00F01249">
          <w:rPr>
            <w:vertAlign w:val="subscript"/>
          </w:rPr>
          <w:t>z</w:t>
        </w:r>
        <w:r w:rsidR="00F01249">
          <w:t xml:space="preserve"> = -1.</w:t>
        </w:r>
      </w:ins>
      <w:ins w:id="1527" w:author="Chen Heller" w:date="2022-09-08T09:17:00Z">
        <w:r w:rsidR="000122BA">
          <w:t>16</w:t>
        </w:r>
      </w:ins>
      <w:ins w:id="1528" w:author="Chen Heller" w:date="2022-08-29T11:13:00Z">
        <w:r w:rsidR="00F01249">
          <w:t>) in incongruent trials. Contrastingly, reaction time (M</w:t>
        </w:r>
        <w:r w:rsidR="00F01249">
          <w:rPr>
            <w:vertAlign w:val="subscript"/>
          </w:rPr>
          <w:t>con</w:t>
        </w:r>
        <w:r w:rsidR="00F01249">
          <w:t xml:space="preserve"> = 17</w:t>
        </w:r>
      </w:ins>
      <w:ins w:id="1529" w:author="Chen Heller" w:date="2022-09-08T09:18:00Z">
        <w:r w:rsidR="009339FA">
          <w:t>1</w:t>
        </w:r>
      </w:ins>
      <w:ins w:id="1530" w:author="Chen Heller" w:date="2022-08-29T11:13:00Z">
        <w:r w:rsidR="00F01249">
          <w:t>.</w:t>
        </w:r>
      </w:ins>
      <w:ins w:id="1531" w:author="Chen Heller" w:date="2022-09-08T09:18:00Z">
        <w:r w:rsidR="009339FA">
          <w:t>29</w:t>
        </w:r>
      </w:ins>
      <w:ins w:id="1532" w:author="Chen Heller" w:date="2022-08-29T11:13:00Z">
        <w:r w:rsidR="00F01249">
          <w:t>ms, SD</w:t>
        </w:r>
        <w:r w:rsidR="00F01249">
          <w:rPr>
            <w:vertAlign w:val="subscript"/>
          </w:rPr>
          <w:t>con</w:t>
        </w:r>
        <w:r w:rsidR="00F01249">
          <w:t xml:space="preserve"> = </w:t>
        </w:r>
      </w:ins>
      <w:ins w:id="1533" w:author="Chen Heller" w:date="2022-09-08T09:18:00Z">
        <w:r w:rsidR="009339FA">
          <w:t>22.42</w:t>
        </w:r>
      </w:ins>
      <w:ins w:id="1534" w:author="Chen Heller" w:date="2022-08-29T11:13:00Z">
        <w:r w:rsidR="00F01249">
          <w:t>, M</w:t>
        </w:r>
        <w:r w:rsidR="00F01249">
          <w:rPr>
            <w:vertAlign w:val="subscript"/>
          </w:rPr>
          <w:t>incon</w:t>
        </w:r>
        <w:r w:rsidR="00F01249">
          <w:t xml:space="preserve"> = 173.</w:t>
        </w:r>
      </w:ins>
      <w:ins w:id="1535" w:author="Chen Heller" w:date="2022-09-08T09:18:00Z">
        <w:r w:rsidR="009339FA">
          <w:t>06</w:t>
        </w:r>
      </w:ins>
      <w:ins w:id="1536" w:author="Chen Heller" w:date="2022-08-29T11:13:00Z">
        <w:r w:rsidR="00F01249">
          <w:t>, SD</w:t>
        </w:r>
        <w:r w:rsidR="00F01249">
          <w:rPr>
            <w:vertAlign w:val="subscript"/>
          </w:rPr>
          <w:t>incon</w:t>
        </w:r>
        <w:r w:rsidR="00F01249">
          <w:t xml:space="preserve"> = </w:t>
        </w:r>
      </w:ins>
      <w:ins w:id="1537" w:author="Chen Heller" w:date="2022-09-08T09:18:00Z">
        <w:r w:rsidR="009339FA">
          <w:t>23.95</w:t>
        </w:r>
      </w:ins>
      <w:ins w:id="1538" w:author="Chen Heller" w:date="2022-08-29T11:13:00Z">
        <w:r w:rsidR="00F01249">
          <w:t>, t</w:t>
        </w:r>
      </w:ins>
      <w:ins w:id="1539" w:author="Chen Heller" w:date="2022-08-30T13:57:00Z">
        <w:r w:rsidR="00342DA7" w:rsidRPr="00632924">
          <w:t>(29)</w:t>
        </w:r>
      </w:ins>
      <w:ins w:id="1540" w:author="Chen Heller" w:date="2022-08-29T11:13:00Z">
        <w:r w:rsidR="00F01249">
          <w:t xml:space="preserve"> = </w:t>
        </w:r>
      </w:ins>
      <w:ins w:id="1541" w:author="Chen Heller" w:date="2022-09-08T09:18:00Z">
        <w:r w:rsidR="009339FA">
          <w:t>-1.01</w:t>
        </w:r>
      </w:ins>
      <w:ins w:id="1542" w:author="Chen Heller" w:date="2022-08-29T11:13:00Z">
        <w:r w:rsidR="00F01249">
          <w:t>, p = 0.</w:t>
        </w:r>
      </w:ins>
      <w:ins w:id="1543" w:author="Chen Heller" w:date="2022-09-04T17:49:00Z">
        <w:r w:rsidR="004818C9">
          <w:t>318</w:t>
        </w:r>
      </w:ins>
      <w:ins w:id="1544" w:author="Chen Heller" w:date="2022-08-29T11:13:00Z">
        <w:r w:rsidR="00F01249">
          <w:t>, 95% CI [</w:t>
        </w:r>
      </w:ins>
      <w:ins w:id="1545" w:author="Chen Heller" w:date="2022-09-08T09:19:00Z">
        <w:r w:rsidR="00924F8B">
          <w:t>-5.31</w:t>
        </w:r>
      </w:ins>
      <w:ins w:id="1546" w:author="Chen Heller" w:date="2022-08-29T11:13:00Z">
        <w:r w:rsidR="00F01249">
          <w:t xml:space="preserve">, </w:t>
        </w:r>
      </w:ins>
      <w:ins w:id="1547" w:author="Chen Heller" w:date="2022-09-08T09:19:00Z">
        <w:r w:rsidR="00924F8B">
          <w:t>1.79</w:t>
        </w:r>
      </w:ins>
      <w:ins w:id="1548" w:author="Chen Heller" w:date="2022-08-29T11:13:00Z">
        <w:r w:rsidR="00F01249">
          <w:t>]) and the number of changes of mind (M</w:t>
        </w:r>
        <w:r w:rsidR="00F01249">
          <w:rPr>
            <w:vertAlign w:val="subscript"/>
          </w:rPr>
          <w:t>con</w:t>
        </w:r>
        <w:r w:rsidR="00F01249">
          <w:t xml:space="preserve"> = 0.24, SD</w:t>
        </w:r>
        <w:r w:rsidR="00F01249">
          <w:rPr>
            <w:vertAlign w:val="subscript"/>
          </w:rPr>
          <w:t>con</w:t>
        </w:r>
        <w:r w:rsidR="00F01249">
          <w:t xml:space="preserve"> = 0.12, M</w:t>
        </w:r>
        <w:r w:rsidR="00F01249">
          <w:rPr>
            <w:vertAlign w:val="subscript"/>
          </w:rPr>
          <w:t>incon</w:t>
        </w:r>
        <w:r w:rsidR="00F01249">
          <w:t xml:space="preserve"> = 0.22, SD</w:t>
        </w:r>
        <w:r w:rsidR="00F01249">
          <w:rPr>
            <w:vertAlign w:val="subscript"/>
          </w:rPr>
          <w:t>incon</w:t>
        </w:r>
        <w:r w:rsidR="00F01249">
          <w:t xml:space="preserve"> = 0.</w:t>
        </w:r>
      </w:ins>
      <w:ins w:id="1549" w:author="Chen Heller" w:date="2022-09-08T09:19:00Z">
        <w:r w:rsidR="00DC51F0">
          <w:t>1</w:t>
        </w:r>
      </w:ins>
      <w:ins w:id="1550" w:author="Chen Heller" w:date="2022-08-29T11:13:00Z">
        <w:r w:rsidR="00F01249">
          <w:t>1, t</w:t>
        </w:r>
      </w:ins>
      <w:ins w:id="1551" w:author="Chen Heller" w:date="2022-08-30T13:57:00Z">
        <w:r w:rsidR="00342DA7" w:rsidRPr="00632924">
          <w:t>(29)</w:t>
        </w:r>
      </w:ins>
      <w:ins w:id="1552" w:author="Chen Heller" w:date="2022-08-29T11:13:00Z">
        <w:r w:rsidR="00F01249">
          <w:t xml:space="preserve"> = 1.</w:t>
        </w:r>
      </w:ins>
      <w:ins w:id="1553" w:author="Chen Heller" w:date="2022-09-08T09:19:00Z">
        <w:r w:rsidR="00DC51F0">
          <w:t>06</w:t>
        </w:r>
      </w:ins>
      <w:ins w:id="1554" w:author="Chen Heller" w:date="2022-08-29T11:13:00Z">
        <w:r w:rsidR="00F01249">
          <w:t>, p = 0.</w:t>
        </w:r>
      </w:ins>
      <w:ins w:id="1555" w:author="Chen Heller" w:date="2022-09-04T17:49:00Z">
        <w:r w:rsidR="004818C9">
          <w:t>318</w:t>
        </w:r>
      </w:ins>
      <w:ins w:id="1556" w:author="Chen Heller" w:date="2022-08-29T11:13:00Z">
        <w:r w:rsidR="00F01249">
          <w:t>, 95% CI [-0.0</w:t>
        </w:r>
      </w:ins>
      <w:ins w:id="1557" w:author="Chen Heller" w:date="2022-09-08T09:20:00Z">
        <w:r w:rsidR="00243720">
          <w:t>2</w:t>
        </w:r>
      </w:ins>
      <w:ins w:id="1558" w:author="Chen Heller" w:date="2022-08-29T11:13:00Z">
        <w:r w:rsidR="00F01249">
          <w:t xml:space="preserve">, 0.06]) </w:t>
        </w:r>
      </w:ins>
      <w:ins w:id="1559" w:author="Chen Heller" w:date="2022-09-10T08:56:00Z">
        <w:r w:rsidR="00404743">
          <w:t xml:space="preserve">in the reaching session </w:t>
        </w:r>
      </w:ins>
      <w:ins w:id="1560" w:author="Chen Heller" w:date="2022-08-29T11:13:00Z">
        <w:r w:rsidR="00F01249">
          <w:t>did not differ between the conditions.</w:t>
        </w:r>
      </w:ins>
      <w:ins w:id="1561" w:author="Chen Heller" w:date="2022-09-12T16:30:00Z">
        <w:r w:rsidR="00594DA5">
          <w:t xml:space="preserve"> </w:t>
        </w:r>
      </w:ins>
      <w:ins w:id="1562" w:author="Chen Heller" w:date="2022-08-29T11:13:00Z">
        <w:r w:rsidR="00F01249">
          <w:t xml:space="preserve">As predicted by </w:t>
        </w:r>
      </w:ins>
      <w:ins w:id="1563" w:author="Chen Heller" w:date="2022-09-10T08:57:00Z">
        <w:r w:rsidR="00367B60">
          <w:t xml:space="preserve">Exp </w:t>
        </w:r>
        <w:r w:rsidR="00EB57B5">
          <w:t xml:space="preserve">2. and Exp 3. </w:t>
        </w:r>
      </w:ins>
      <w:ins w:id="1564" w:author="Chen Heller" w:date="2022-08-29T11:13:00Z">
        <w:r w:rsidR="00F01249">
          <w:t>the number of excluded trials</w:t>
        </w:r>
      </w:ins>
      <w:ins w:id="1565" w:author="Chen Heller" w:date="2022-08-30T13:58:00Z">
        <w:r w:rsidR="001F3AF5">
          <w:t xml:space="preserve"> </w:t>
        </w:r>
      </w:ins>
      <w:ins w:id="1566" w:author="Chen Heller" w:date="2022-08-29T11:13:00Z">
        <w:r w:rsidR="00F01249">
          <w:t>in the reaching task was high and</w:t>
        </w:r>
      </w:ins>
      <w:ins w:id="1567" w:author="Chen Heller" w:date="2022-09-10T08:57:00Z">
        <w:r w:rsidR="00367B60">
          <w:t xml:space="preserve"> in fact</w:t>
        </w:r>
      </w:ins>
      <w:ins w:id="1568" w:author="Chen Heller" w:date="2022-08-29T11:13:00Z">
        <w:r w:rsidR="00F01249">
          <w:t xml:space="preserve"> exceeded that of the keyboard task (M</w:t>
        </w:r>
        <w:r w:rsidR="00F01249">
          <w:rPr>
            <w:vertAlign w:val="subscript"/>
          </w:rPr>
          <w:t>reach</w:t>
        </w:r>
        <w:r w:rsidR="00F01249">
          <w:t xml:space="preserve"> = </w:t>
        </w:r>
      </w:ins>
      <w:ins w:id="1569" w:author="Chen Heller" w:date="2022-09-08T09:21:00Z">
        <w:r w:rsidR="00E24AF9">
          <w:t>128.76</w:t>
        </w:r>
      </w:ins>
      <w:ins w:id="1570" w:author="Chen Heller" w:date="2022-08-29T11:13:00Z">
        <w:r w:rsidR="00F01249">
          <w:t>, SD</w:t>
        </w:r>
        <w:r w:rsidR="00F01249">
          <w:rPr>
            <w:vertAlign w:val="subscript"/>
          </w:rPr>
          <w:t>reach</w:t>
        </w:r>
        <w:r w:rsidR="00F01249">
          <w:t xml:space="preserve"> = </w:t>
        </w:r>
      </w:ins>
      <w:ins w:id="1571" w:author="Chen Heller" w:date="2022-09-08T09:21:00Z">
        <w:r w:rsidR="00E24AF9">
          <w:t>35.52</w:t>
        </w:r>
      </w:ins>
      <w:ins w:id="1572" w:author="Chen Heller" w:date="2022-08-29T11:13:00Z">
        <w:r w:rsidR="00F01249">
          <w:t>, M</w:t>
        </w:r>
        <w:r w:rsidR="00F01249">
          <w:rPr>
            <w:vertAlign w:val="subscript"/>
          </w:rPr>
          <w:t>keyboard</w:t>
        </w:r>
        <w:r w:rsidR="00F01249">
          <w:t xml:space="preserve"> = 5</w:t>
        </w:r>
      </w:ins>
      <w:ins w:id="1573" w:author="Chen Heller" w:date="2022-09-08T09:21:00Z">
        <w:r w:rsidR="00E24AF9">
          <w:t>0</w:t>
        </w:r>
      </w:ins>
      <w:ins w:id="1574" w:author="Chen Heller" w:date="2022-08-29T11:13:00Z">
        <w:r w:rsidR="00F01249">
          <w:t>.2, SD</w:t>
        </w:r>
        <w:r w:rsidR="00F01249">
          <w:rPr>
            <w:vertAlign w:val="subscript"/>
          </w:rPr>
          <w:t>keyboard</w:t>
        </w:r>
        <w:r w:rsidR="00F01249">
          <w:t xml:space="preserve"> = </w:t>
        </w:r>
      </w:ins>
      <w:ins w:id="1575" w:author="Chen Heller" w:date="2022-09-08T09:21:00Z">
        <w:r w:rsidR="00E24AF9">
          <w:t>14.47</w:t>
        </w:r>
      </w:ins>
      <w:ins w:id="1576" w:author="Chen Heller" w:date="2022-08-29T11:13:00Z">
        <w:r w:rsidR="00F01249">
          <w:t>, t</w:t>
        </w:r>
        <w:r w:rsidR="00F01249" w:rsidRPr="008C7284">
          <w:rPr>
            <w:rPrChange w:id="1577" w:author="Chen Heller" w:date="2022-08-30T13:57:00Z">
              <w:rPr>
                <w:vertAlign w:val="subscript"/>
              </w:rPr>
            </w:rPrChange>
          </w:rPr>
          <w:t>(</w:t>
        </w:r>
      </w:ins>
      <w:ins w:id="1578" w:author="Chen Heller" w:date="2022-09-08T09:22:00Z">
        <w:r w:rsidR="00FC47E3">
          <w:t>29</w:t>
        </w:r>
      </w:ins>
      <w:ins w:id="1579" w:author="Chen Heller" w:date="2022-08-29T11:13:00Z">
        <w:r w:rsidR="00F01249" w:rsidRPr="008C7284">
          <w:rPr>
            <w:rPrChange w:id="1580" w:author="Chen Heller" w:date="2022-08-30T13:57:00Z">
              <w:rPr>
                <w:vertAlign w:val="subscript"/>
              </w:rPr>
            </w:rPrChange>
          </w:rPr>
          <w:t>)</w:t>
        </w:r>
        <w:r w:rsidR="00F01249">
          <w:t xml:space="preserve"> = </w:t>
        </w:r>
      </w:ins>
      <w:ins w:id="1581" w:author="Chen Heller" w:date="2022-09-08T09:22:00Z">
        <w:r w:rsidR="00FC47E3">
          <w:t>12.70</w:t>
        </w:r>
      </w:ins>
      <w:ins w:id="1582" w:author="Chen Heller" w:date="2022-08-29T11:13:00Z">
        <w:r w:rsidR="00F01249">
          <w:t xml:space="preserve">, p </w:t>
        </w:r>
      </w:ins>
      <w:ins w:id="1583" w:author="Chen Heller" w:date="2022-09-08T09:22:00Z">
        <w:r w:rsidR="00FC47E3">
          <w:t>&lt;</w:t>
        </w:r>
      </w:ins>
      <w:ins w:id="1584" w:author="Chen Heller" w:date="2022-08-29T11:13:00Z">
        <w:r w:rsidR="00F01249">
          <w:t xml:space="preserve"> 0</w:t>
        </w:r>
      </w:ins>
      <w:ins w:id="1585" w:author="Chen Heller" w:date="2022-09-08T09:22:00Z">
        <w:r w:rsidR="00FC47E3">
          <w:t>.001</w:t>
        </w:r>
      </w:ins>
      <w:ins w:id="1586" w:author="Chen Heller" w:date="2022-08-29T11:13:00Z">
        <w:r w:rsidR="00F01249">
          <w:t>, 95% CI [6</w:t>
        </w:r>
      </w:ins>
      <w:ins w:id="1587" w:author="Chen Heller" w:date="2022-09-08T09:22:00Z">
        <w:r w:rsidR="00FC47E3">
          <w:t>5</w:t>
        </w:r>
      </w:ins>
      <w:ins w:id="1588" w:author="Chen Heller" w:date="2022-08-29T11:13:00Z">
        <w:r w:rsidR="00F01249">
          <w:t>.</w:t>
        </w:r>
      </w:ins>
      <w:ins w:id="1589" w:author="Chen Heller" w:date="2022-09-08T09:22:00Z">
        <w:r w:rsidR="00FC47E3">
          <w:t>91</w:t>
        </w:r>
      </w:ins>
      <w:ins w:id="1590" w:author="Chen Heller" w:date="2022-08-29T11:13:00Z">
        <w:r w:rsidR="00F01249">
          <w:t xml:space="preserve">, </w:t>
        </w:r>
      </w:ins>
      <w:ins w:id="1591" w:author="Chen Heller" w:date="2022-09-08T09:22:00Z">
        <w:r w:rsidR="00FC47E3">
          <w:t>91.21</w:t>
        </w:r>
      </w:ins>
      <w:ins w:id="1592" w:author="Chen Heller" w:date="2022-08-29T11:13:00Z">
        <w:r w:rsidR="00F01249">
          <w:t>], Cohen's d</w:t>
        </w:r>
        <w:r w:rsidR="00F01249">
          <w:rPr>
            <w:vertAlign w:val="subscript"/>
          </w:rPr>
          <w:t>z</w:t>
        </w:r>
        <w:r w:rsidR="00F01249">
          <w:t xml:space="preserve"> = 2.3</w:t>
        </w:r>
      </w:ins>
      <w:ins w:id="1593" w:author="Chen Heller" w:date="2022-09-08T09:23:00Z">
        <w:r w:rsidR="00FC47E3">
          <w:t>1</w:t>
        </w:r>
      </w:ins>
      <w:ins w:id="1594" w:author="Chen Heller" w:date="2022-08-29T11:13:00Z">
        <w:r w:rsidR="00F01249">
          <w:t>)</w:t>
        </w:r>
      </w:ins>
      <w:ins w:id="1595" w:author="Chen Heller" w:date="2022-09-10T08:57:00Z">
        <w:r w:rsidR="00EB57B5">
          <w:t>.</w:t>
        </w:r>
      </w:ins>
      <w:ins w:id="1596" w:author="Chen Heller" w:date="2022-08-29T11:13:00Z">
        <w:r w:rsidR="00F01249">
          <w:t xml:space="preserve"> </w:t>
        </w:r>
      </w:ins>
      <w:ins w:id="1597" w:author="Chen Heller" w:date="2022-09-10T08:57:00Z">
        <w:r w:rsidR="00EB57B5">
          <w:t>F</w:t>
        </w:r>
      </w:ins>
      <w:ins w:id="1598" w:author="Chen Heller" w:date="2022-08-29T11:13:00Z">
        <w:r w:rsidR="00F01249">
          <w:t xml:space="preserve">urther inspection </w:t>
        </w:r>
      </w:ins>
      <w:ins w:id="1599" w:author="Chen Heller" w:date="2022-09-10T08:58:00Z">
        <w:r w:rsidR="00EB57B5">
          <w:lastRenderedPageBreak/>
          <w:t xml:space="preserve">however </w:t>
        </w:r>
      </w:ins>
      <w:ins w:id="1600" w:author="Chen Heller" w:date="2022-08-29T11:13:00Z">
        <w:r w:rsidR="00F01249">
          <w:t>reveal</w:t>
        </w:r>
      </w:ins>
      <w:ins w:id="1601" w:author="Chen Heller" w:date="2022-09-10T08:58:00Z">
        <w:r w:rsidR="00EB57B5">
          <w:t>ed</w:t>
        </w:r>
      </w:ins>
      <w:ins w:id="1602" w:author="Chen Heller" w:date="2022-08-29T11:13:00Z">
        <w:r w:rsidR="00F01249">
          <w:t xml:space="preserve"> this was true for late responses (M</w:t>
        </w:r>
        <w:r w:rsidR="00F01249">
          <w:rPr>
            <w:vertAlign w:val="subscript"/>
          </w:rPr>
          <w:t>reach</w:t>
        </w:r>
        <w:r w:rsidR="00F01249">
          <w:t xml:space="preserve"> = 32.</w:t>
        </w:r>
      </w:ins>
      <w:ins w:id="1603" w:author="Chen Heller" w:date="2022-09-08T09:25:00Z">
        <w:r w:rsidR="001979E7">
          <w:t>0</w:t>
        </w:r>
      </w:ins>
      <w:ins w:id="1604" w:author="Chen Heller" w:date="2022-08-29T11:13:00Z">
        <w:r w:rsidR="00F01249">
          <w:t>6, SD</w:t>
        </w:r>
        <w:r w:rsidR="00F01249">
          <w:rPr>
            <w:vertAlign w:val="subscript"/>
          </w:rPr>
          <w:t>reach</w:t>
        </w:r>
        <w:r w:rsidR="00F01249">
          <w:t xml:space="preserve"> = </w:t>
        </w:r>
      </w:ins>
      <w:ins w:id="1605" w:author="Chen Heller" w:date="2022-09-08T09:25:00Z">
        <w:r w:rsidR="001979E7">
          <w:t>19.24</w:t>
        </w:r>
      </w:ins>
      <w:ins w:id="1606" w:author="Chen Heller" w:date="2022-08-29T11:13:00Z">
        <w:r w:rsidR="00F01249">
          <w:t>, M</w:t>
        </w:r>
        <w:r w:rsidR="00F01249">
          <w:rPr>
            <w:vertAlign w:val="subscript"/>
          </w:rPr>
          <w:t>keyboard</w:t>
        </w:r>
        <w:r w:rsidR="00F01249">
          <w:t xml:space="preserve"> = 1</w:t>
        </w:r>
      </w:ins>
      <w:ins w:id="1607" w:author="Chen Heller" w:date="2022-09-08T09:25:00Z">
        <w:r w:rsidR="001979E7">
          <w:t>4.06</w:t>
        </w:r>
      </w:ins>
      <w:ins w:id="1608" w:author="Chen Heller" w:date="2022-08-29T11:13:00Z">
        <w:r w:rsidR="00F01249">
          <w:t>, SD</w:t>
        </w:r>
        <w:r w:rsidR="00F01249">
          <w:rPr>
            <w:vertAlign w:val="subscript"/>
          </w:rPr>
          <w:t>keyboard</w:t>
        </w:r>
        <w:r w:rsidR="00F01249">
          <w:t xml:space="preserve"> = 1</w:t>
        </w:r>
      </w:ins>
      <w:ins w:id="1609" w:author="Chen Heller" w:date="2022-09-08T09:25:00Z">
        <w:r w:rsidR="001979E7">
          <w:t>0.33</w:t>
        </w:r>
      </w:ins>
      <w:ins w:id="1610" w:author="Chen Heller" w:date="2022-08-29T11:13:00Z">
        <w:r w:rsidR="00F01249">
          <w:t>, t</w:t>
        </w:r>
        <w:r w:rsidR="00F01249" w:rsidRPr="001F3AF5">
          <w:rPr>
            <w:rPrChange w:id="1611" w:author="Chen Heller" w:date="2022-08-30T13:58:00Z">
              <w:rPr>
                <w:vertAlign w:val="subscript"/>
              </w:rPr>
            </w:rPrChange>
          </w:rPr>
          <w:t>(</w:t>
        </w:r>
      </w:ins>
      <w:ins w:id="1612" w:author="Chen Heller" w:date="2022-09-08T09:25:00Z">
        <w:r w:rsidR="001979E7">
          <w:t>29</w:t>
        </w:r>
      </w:ins>
      <w:ins w:id="1613" w:author="Chen Heller" w:date="2022-08-29T11:13:00Z">
        <w:r w:rsidR="00F01249" w:rsidRPr="001F3AF5">
          <w:rPr>
            <w:rPrChange w:id="1614" w:author="Chen Heller" w:date="2022-08-30T13:58:00Z">
              <w:rPr>
                <w:vertAlign w:val="subscript"/>
              </w:rPr>
            </w:rPrChange>
          </w:rPr>
          <w:t>)</w:t>
        </w:r>
        <w:r w:rsidR="00F01249">
          <w:t xml:space="preserve"> = 4</w:t>
        </w:r>
      </w:ins>
      <w:ins w:id="1615" w:author="Chen Heller" w:date="2022-09-08T09:25:00Z">
        <w:r w:rsidR="001979E7">
          <w:t>.71</w:t>
        </w:r>
      </w:ins>
      <w:ins w:id="1616" w:author="Chen Heller" w:date="2022-08-29T11:13:00Z">
        <w:r w:rsidR="00F01249">
          <w:t xml:space="preserve">, p </w:t>
        </w:r>
      </w:ins>
      <w:ins w:id="1617" w:author="Chen Heller" w:date="2022-08-30T15:27:00Z">
        <w:r w:rsidR="0052374D">
          <w:t>&lt; 0.001</w:t>
        </w:r>
      </w:ins>
      <w:ins w:id="1618" w:author="Chen Heller" w:date="2022-08-29T11:13:00Z">
        <w:r w:rsidR="00F01249">
          <w:t>, 95% CI [</w:t>
        </w:r>
      </w:ins>
      <w:ins w:id="1619" w:author="Chen Heller" w:date="2022-09-08T09:25:00Z">
        <w:r w:rsidR="001979E7">
          <w:t>10.19</w:t>
        </w:r>
      </w:ins>
      <w:ins w:id="1620" w:author="Chen Heller" w:date="2022-08-29T11:13:00Z">
        <w:r w:rsidR="00F01249">
          <w:t>, 2</w:t>
        </w:r>
      </w:ins>
      <w:ins w:id="1621" w:author="Chen Heller" w:date="2022-09-08T09:26:00Z">
        <w:r w:rsidR="001979E7">
          <w:t>5</w:t>
        </w:r>
      </w:ins>
      <w:ins w:id="1622" w:author="Chen Heller" w:date="2022-08-29T11:13:00Z">
        <w:r w:rsidR="00F01249">
          <w:t>.</w:t>
        </w:r>
      </w:ins>
      <w:ins w:id="1623" w:author="Chen Heller" w:date="2022-09-08T09:26:00Z">
        <w:r w:rsidR="001979E7">
          <w:t>80</w:t>
        </w:r>
      </w:ins>
      <w:ins w:id="1624" w:author="Chen Heller" w:date="2022-08-29T11:13:00Z">
        <w:r w:rsidR="00F01249">
          <w:t>], Cohen's d</w:t>
        </w:r>
        <w:r w:rsidR="00F01249">
          <w:rPr>
            <w:vertAlign w:val="subscript"/>
          </w:rPr>
          <w:t>z</w:t>
        </w:r>
        <w:r w:rsidR="00F01249">
          <w:t xml:space="preserve"> = 0.</w:t>
        </w:r>
      </w:ins>
      <w:ins w:id="1625" w:author="Chen Heller" w:date="2022-09-08T09:26:00Z">
        <w:r w:rsidR="001979E7">
          <w:t>86</w:t>
        </w:r>
      </w:ins>
      <w:ins w:id="1626" w:author="Chen Heller" w:date="2022-08-29T11:13:00Z">
        <w:r w:rsidR="00F01249">
          <w:t>)</w:t>
        </w:r>
      </w:ins>
      <w:ins w:id="1627" w:author="Chen Heller" w:date="2022-09-10T08:58:00Z">
        <w:r w:rsidR="003A5BBB">
          <w:t xml:space="preserve"> and</w:t>
        </w:r>
      </w:ins>
      <w:ins w:id="1628" w:author="Chen Heller" w:date="2022-08-29T11:13:00Z">
        <w:r w:rsidR="00F01249">
          <w:t xml:space="preserve"> early responses (M</w:t>
        </w:r>
        <w:r w:rsidR="00F01249">
          <w:rPr>
            <w:vertAlign w:val="subscript"/>
          </w:rPr>
          <w:t>reach</w:t>
        </w:r>
        <w:r w:rsidR="00F01249">
          <w:t xml:space="preserve"> = </w:t>
        </w:r>
      </w:ins>
      <w:ins w:id="1629" w:author="Chen Heller" w:date="2022-09-08T09:27:00Z">
        <w:r w:rsidR="00B06F06">
          <w:t>23.26</w:t>
        </w:r>
      </w:ins>
      <w:ins w:id="1630" w:author="Chen Heller" w:date="2022-08-29T11:13:00Z">
        <w:r w:rsidR="00F01249">
          <w:t>, SD</w:t>
        </w:r>
        <w:r w:rsidR="00F01249">
          <w:rPr>
            <w:vertAlign w:val="subscript"/>
          </w:rPr>
          <w:t>reach</w:t>
        </w:r>
        <w:r w:rsidR="00F01249">
          <w:t xml:space="preserve"> = </w:t>
        </w:r>
      </w:ins>
      <w:ins w:id="1631" w:author="Chen Heller" w:date="2022-09-08T09:27:00Z">
        <w:r w:rsidR="00B06F06">
          <w:t>19.79</w:t>
        </w:r>
      </w:ins>
      <w:ins w:id="1632" w:author="Chen Heller" w:date="2022-08-29T11:13:00Z">
        <w:r w:rsidR="00F01249">
          <w:t>, M</w:t>
        </w:r>
        <w:r w:rsidR="00F01249">
          <w:rPr>
            <w:vertAlign w:val="subscript"/>
          </w:rPr>
          <w:t>keyboard</w:t>
        </w:r>
        <w:r w:rsidR="00F01249">
          <w:t xml:space="preserve"> = </w:t>
        </w:r>
      </w:ins>
      <w:ins w:id="1633" w:author="Chen Heller" w:date="2022-09-08T09:28:00Z">
        <w:r w:rsidR="00466CE8">
          <w:t>0</w:t>
        </w:r>
      </w:ins>
      <w:ins w:id="1634" w:author="Chen Heller" w:date="2022-08-29T11:13:00Z">
        <w:r w:rsidR="00F01249">
          <w:t>, SD</w:t>
        </w:r>
        <w:r w:rsidR="00F01249">
          <w:rPr>
            <w:vertAlign w:val="subscript"/>
          </w:rPr>
          <w:t>keyboard</w:t>
        </w:r>
        <w:r w:rsidR="00F01249">
          <w:t xml:space="preserve"> = </w:t>
        </w:r>
      </w:ins>
      <w:ins w:id="1635" w:author="Chen Heller" w:date="2022-09-08T09:28:00Z">
        <w:r w:rsidR="00466CE8">
          <w:t>0</w:t>
        </w:r>
      </w:ins>
      <w:ins w:id="1636" w:author="Chen Heller" w:date="2022-08-29T11:13:00Z">
        <w:r w:rsidR="00F01249">
          <w:t>, t</w:t>
        </w:r>
        <w:r w:rsidR="00F01249" w:rsidRPr="001F3AF5">
          <w:rPr>
            <w:rPrChange w:id="1637" w:author="Chen Heller" w:date="2022-08-30T13:58:00Z">
              <w:rPr>
                <w:vertAlign w:val="subscript"/>
              </w:rPr>
            </w:rPrChange>
          </w:rPr>
          <w:t>(</w:t>
        </w:r>
      </w:ins>
      <w:ins w:id="1638" w:author="Chen Heller" w:date="2022-09-08T09:28:00Z">
        <w:r w:rsidR="008257B9">
          <w:t>29</w:t>
        </w:r>
      </w:ins>
      <w:ins w:id="1639" w:author="Chen Heller" w:date="2022-08-29T11:13:00Z">
        <w:r w:rsidR="00F01249" w:rsidRPr="001F3AF5">
          <w:rPr>
            <w:rPrChange w:id="1640" w:author="Chen Heller" w:date="2022-08-30T13:58:00Z">
              <w:rPr>
                <w:vertAlign w:val="subscript"/>
              </w:rPr>
            </w:rPrChange>
          </w:rPr>
          <w:t>)</w:t>
        </w:r>
        <w:r w:rsidR="00F01249">
          <w:t xml:space="preserve"> = </w:t>
        </w:r>
      </w:ins>
      <w:ins w:id="1641" w:author="Chen Heller" w:date="2022-09-08T09:28:00Z">
        <w:r w:rsidR="008257B9">
          <w:t>6.43</w:t>
        </w:r>
      </w:ins>
      <w:ins w:id="1642" w:author="Chen Heller" w:date="2022-08-29T11:13:00Z">
        <w:r w:rsidR="00F01249">
          <w:t xml:space="preserve">, p </w:t>
        </w:r>
      </w:ins>
      <w:ins w:id="1643" w:author="Chen Heller" w:date="2022-09-08T09:28:00Z">
        <w:r w:rsidR="008257B9">
          <w:t>&lt; 0.001</w:t>
        </w:r>
      </w:ins>
      <w:ins w:id="1644" w:author="Chen Heller" w:date="2022-08-29T11:13:00Z">
        <w:r w:rsidR="00F01249">
          <w:t xml:space="preserve"> , 95% CI [1</w:t>
        </w:r>
      </w:ins>
      <w:ins w:id="1645" w:author="Chen Heller" w:date="2022-09-08T09:29:00Z">
        <w:r w:rsidR="00BB5023">
          <w:t>5.87</w:t>
        </w:r>
      </w:ins>
      <w:ins w:id="1646" w:author="Chen Heller" w:date="2022-08-29T11:13:00Z">
        <w:r w:rsidR="00F01249">
          <w:t>, 30</w:t>
        </w:r>
      </w:ins>
      <w:ins w:id="1647" w:author="Chen Heller" w:date="2022-09-08T09:29:00Z">
        <w:r w:rsidR="00BB5023">
          <w:t>.65</w:t>
        </w:r>
      </w:ins>
      <w:ins w:id="1648" w:author="Chen Heller" w:date="2022-08-29T11:13:00Z">
        <w:r w:rsidR="00F01249">
          <w:t>], Cohen's d</w:t>
        </w:r>
        <w:r w:rsidR="00F01249">
          <w:rPr>
            <w:vertAlign w:val="subscript"/>
          </w:rPr>
          <w:t>z</w:t>
        </w:r>
        <w:r w:rsidR="00F01249">
          <w:t xml:space="preserve"> = 1.1</w:t>
        </w:r>
      </w:ins>
      <w:ins w:id="1649" w:author="Chen Heller" w:date="2022-09-08T09:29:00Z">
        <w:r w:rsidR="00BB5023">
          <w:t>7</w:t>
        </w:r>
      </w:ins>
      <w:ins w:id="1650" w:author="Chen Heller" w:date="2022-08-29T11:13:00Z">
        <w:r w:rsidR="00F01249">
          <w:t xml:space="preserve">) </w:t>
        </w:r>
      </w:ins>
      <w:ins w:id="1651" w:author="Chen Heller" w:date="2022-09-10T08:59:00Z">
        <w:r w:rsidR="003A5BBB">
          <w:t>b</w:t>
        </w:r>
      </w:ins>
      <w:ins w:id="1652" w:author="Chen Heller" w:date="2022-08-29T11:13:00Z">
        <w:r w:rsidR="00F01249">
          <w:t xml:space="preserve">ut not for incorrect answers </w:t>
        </w:r>
      </w:ins>
      <w:ins w:id="1653" w:author="Chen Heller" w:date="2022-09-10T08:59:00Z">
        <w:r w:rsidR="00531D8F">
          <w:t xml:space="preserve">which were less common in the reaching task </w:t>
        </w:r>
      </w:ins>
      <w:ins w:id="1654" w:author="Chen Heller" w:date="2022-08-29T11:13:00Z">
        <w:r w:rsidR="00F01249">
          <w:t>(M</w:t>
        </w:r>
        <w:r w:rsidR="00F01249">
          <w:rPr>
            <w:vertAlign w:val="subscript"/>
          </w:rPr>
          <w:t>reach</w:t>
        </w:r>
        <w:r w:rsidR="00F01249">
          <w:t xml:space="preserve"> = </w:t>
        </w:r>
      </w:ins>
      <w:ins w:id="1655" w:author="Chen Heller" w:date="2022-09-08T09:30:00Z">
        <w:r w:rsidR="007471EE">
          <w:t>21.90</w:t>
        </w:r>
      </w:ins>
      <w:ins w:id="1656" w:author="Chen Heller" w:date="2022-08-29T11:13:00Z">
        <w:r w:rsidR="00F01249">
          <w:t>, SD</w:t>
        </w:r>
        <w:r w:rsidR="00F01249">
          <w:rPr>
            <w:vertAlign w:val="subscript"/>
          </w:rPr>
          <w:t>reach</w:t>
        </w:r>
        <w:r w:rsidR="00F01249">
          <w:t xml:space="preserve"> = </w:t>
        </w:r>
      </w:ins>
      <w:ins w:id="1657" w:author="Chen Heller" w:date="2022-09-08T09:30:00Z">
        <w:r w:rsidR="007471EE">
          <w:t>12.33</w:t>
        </w:r>
      </w:ins>
      <w:ins w:id="1658" w:author="Chen Heller" w:date="2022-08-29T11:13:00Z">
        <w:r w:rsidR="00F01249">
          <w:t>, M</w:t>
        </w:r>
        <w:r w:rsidR="00F01249">
          <w:rPr>
            <w:vertAlign w:val="subscript"/>
          </w:rPr>
          <w:t>keyboard</w:t>
        </w:r>
        <w:r w:rsidR="00F01249">
          <w:t xml:space="preserve"> = 3</w:t>
        </w:r>
      </w:ins>
      <w:ins w:id="1659" w:author="Chen Heller" w:date="2022-09-08T09:30:00Z">
        <w:r w:rsidR="007471EE">
          <w:t>6.13</w:t>
        </w:r>
      </w:ins>
      <w:ins w:id="1660" w:author="Chen Heller" w:date="2022-08-29T11:13:00Z">
        <w:r w:rsidR="00F01249">
          <w:t>, SD</w:t>
        </w:r>
        <w:r w:rsidR="00F01249">
          <w:rPr>
            <w:vertAlign w:val="subscript"/>
          </w:rPr>
          <w:t>keyboard</w:t>
        </w:r>
        <w:r w:rsidR="00F01249">
          <w:t xml:space="preserve"> = </w:t>
        </w:r>
      </w:ins>
      <w:ins w:id="1661" w:author="Chen Heller" w:date="2022-09-08T09:30:00Z">
        <w:r w:rsidR="007471EE">
          <w:t>15.29</w:t>
        </w:r>
      </w:ins>
      <w:ins w:id="1662" w:author="Chen Heller" w:date="2022-08-29T11:13:00Z">
        <w:r w:rsidR="00F01249">
          <w:t>, t</w:t>
        </w:r>
        <w:r w:rsidR="00F01249" w:rsidRPr="001F3AF5">
          <w:rPr>
            <w:rPrChange w:id="1663" w:author="Chen Heller" w:date="2022-08-30T13:58:00Z">
              <w:rPr>
                <w:vertAlign w:val="subscript"/>
              </w:rPr>
            </w:rPrChange>
          </w:rPr>
          <w:t>(</w:t>
        </w:r>
      </w:ins>
      <w:ins w:id="1664" w:author="Chen Heller" w:date="2022-09-08T09:31:00Z">
        <w:r w:rsidR="007471EE">
          <w:t>29</w:t>
        </w:r>
      </w:ins>
      <w:ins w:id="1665" w:author="Chen Heller" w:date="2022-08-29T11:13:00Z">
        <w:r w:rsidR="00F01249" w:rsidRPr="001F3AF5">
          <w:rPr>
            <w:rPrChange w:id="1666" w:author="Chen Heller" w:date="2022-08-30T13:58:00Z">
              <w:rPr>
                <w:vertAlign w:val="subscript"/>
              </w:rPr>
            </w:rPrChange>
          </w:rPr>
          <w:t>)</w:t>
        </w:r>
        <w:r w:rsidR="00F01249">
          <w:t xml:space="preserve"> = -</w:t>
        </w:r>
      </w:ins>
      <w:ins w:id="1667" w:author="Chen Heller" w:date="2022-09-08T09:31:00Z">
        <w:r w:rsidR="007471EE">
          <w:t>6.31</w:t>
        </w:r>
      </w:ins>
      <w:ins w:id="1668" w:author="Chen Heller" w:date="2022-08-29T11:13:00Z">
        <w:r w:rsidR="00F01249">
          <w:t xml:space="preserve">, p </w:t>
        </w:r>
      </w:ins>
      <w:ins w:id="1669" w:author="Chen Heller" w:date="2022-09-08T09:31:00Z">
        <w:r w:rsidR="007471EE">
          <w:t>&lt; 0.001</w:t>
        </w:r>
      </w:ins>
      <w:ins w:id="1670" w:author="Chen Heller" w:date="2022-08-29T11:13:00Z">
        <w:r w:rsidR="00F01249">
          <w:t>, 95% CI [-1</w:t>
        </w:r>
      </w:ins>
      <w:ins w:id="1671" w:author="Chen Heller" w:date="2022-09-08T09:31:00Z">
        <w:r w:rsidR="007471EE">
          <w:t>8</w:t>
        </w:r>
      </w:ins>
      <w:ins w:id="1672" w:author="Chen Heller" w:date="2022-08-29T11:13:00Z">
        <w:r w:rsidR="00F01249">
          <w:t>.</w:t>
        </w:r>
      </w:ins>
      <w:ins w:id="1673" w:author="Chen Heller" w:date="2022-09-08T09:31:00Z">
        <w:r w:rsidR="007471EE">
          <w:t>84</w:t>
        </w:r>
      </w:ins>
      <w:ins w:id="1674" w:author="Chen Heller" w:date="2022-08-29T11:13:00Z">
        <w:r w:rsidR="00F01249">
          <w:t>, -</w:t>
        </w:r>
      </w:ins>
      <w:ins w:id="1675" w:author="Chen Heller" w:date="2022-09-08T09:31:00Z">
        <w:r w:rsidR="007471EE">
          <w:t>9</w:t>
        </w:r>
      </w:ins>
      <w:ins w:id="1676" w:author="Chen Heller" w:date="2022-08-29T11:13:00Z">
        <w:r w:rsidR="00F01249">
          <w:t>.</w:t>
        </w:r>
      </w:ins>
      <w:ins w:id="1677" w:author="Chen Heller" w:date="2022-09-08T09:31:00Z">
        <w:r w:rsidR="007471EE">
          <w:t>62</w:t>
        </w:r>
      </w:ins>
      <w:ins w:id="1678" w:author="Chen Heller" w:date="2022-08-29T11:13:00Z">
        <w:r w:rsidR="00F01249">
          <w:t>], Cohen's d</w:t>
        </w:r>
        <w:r w:rsidR="00F01249">
          <w:rPr>
            <w:vertAlign w:val="subscript"/>
          </w:rPr>
          <w:t>z</w:t>
        </w:r>
        <w:r w:rsidR="00F01249">
          <w:t xml:space="preserve"> = -</w:t>
        </w:r>
      </w:ins>
      <w:ins w:id="1679" w:author="Chen Heller" w:date="2022-09-08T09:31:00Z">
        <w:r w:rsidR="00521B41">
          <w:t>1.15</w:t>
        </w:r>
      </w:ins>
      <w:ins w:id="1680" w:author="Chen Heller" w:date="2022-08-29T11:13:00Z">
        <w:r w:rsidR="00F01249">
          <w:t>).</w:t>
        </w:r>
      </w:ins>
    </w:p>
    <w:p w14:paraId="235E4AB1" w14:textId="771F1C92" w:rsidR="007E2512" w:rsidRDefault="00244D65" w:rsidP="007E2512">
      <w:pPr>
        <w:keepNext/>
        <w:ind w:firstLine="0"/>
        <w:rPr>
          <w:ins w:id="1681" w:author="Chen Heller" w:date="2022-09-12T15:56:00Z"/>
        </w:rPr>
        <w:pPrChange w:id="1682" w:author="Chen Heller" w:date="2022-09-12T15:56:00Z">
          <w:pPr>
            <w:ind w:firstLine="0"/>
          </w:pPr>
        </w:pPrChange>
      </w:pPr>
      <w:ins w:id="1683" w:author="Chen Heller" w:date="2022-09-12T16:27:00Z">
        <w:r w:rsidRPr="00244D65">
          <w:rPr>
            <w:noProof/>
          </w:rPr>
          <w:drawing>
            <wp:inline distT="0" distB="0" distL="0" distR="0" wp14:anchorId="6946B2EA" wp14:editId="05D20EFC">
              <wp:extent cx="5936285" cy="4015067"/>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107" t="2070" r="25288" b="10087"/>
                      <a:stretch/>
                    </pic:blipFill>
                    <pic:spPr bwMode="auto">
                      <a:xfrm>
                        <a:off x="0" y="0"/>
                        <a:ext cx="5944726" cy="4020776"/>
                      </a:xfrm>
                      <a:prstGeom prst="rect">
                        <a:avLst/>
                      </a:prstGeom>
                      <a:noFill/>
                      <a:ln>
                        <a:noFill/>
                      </a:ln>
                      <a:extLst>
                        <a:ext uri="{53640926-AAD7-44D8-BBD7-CCE9431645EC}">
                          <a14:shadowObscured xmlns:a14="http://schemas.microsoft.com/office/drawing/2010/main"/>
                        </a:ext>
                      </a:extLst>
                    </pic:spPr>
                  </pic:pic>
                </a:graphicData>
              </a:graphic>
            </wp:inline>
          </w:drawing>
        </w:r>
      </w:ins>
    </w:p>
    <w:p w14:paraId="2104970E" w14:textId="53BC0DB9" w:rsidR="009F050A" w:rsidRPr="00F01249" w:rsidRDefault="007E2512" w:rsidP="007E2512">
      <w:pPr>
        <w:pStyle w:val="Caption"/>
        <w:pPrChange w:id="1684" w:author="Chen Heller" w:date="2022-09-12T15:56:00Z">
          <w:pPr/>
        </w:pPrChange>
      </w:pPr>
      <w:ins w:id="1685" w:author="Chen Heller" w:date="2022-09-12T15:56:00Z">
        <w:r>
          <w:t xml:space="preserve">Figure </w:t>
        </w:r>
        <w:r>
          <w:fldChar w:fldCharType="begin"/>
        </w:r>
        <w:r>
          <w:instrText xml:space="preserve"> SEQ Figure \* ARABIC </w:instrText>
        </w:r>
      </w:ins>
      <w:r>
        <w:fldChar w:fldCharType="separate"/>
      </w:r>
      <w:ins w:id="1686" w:author="Chen Heller" w:date="2022-09-12T15:56:00Z">
        <w:r>
          <w:rPr>
            <w:noProof/>
          </w:rPr>
          <w:t>6</w:t>
        </w:r>
        <w:r>
          <w:fldChar w:fldCharType="end"/>
        </w:r>
        <w:r>
          <w:t>.</w:t>
        </w:r>
        <w:r>
          <w:t xml:space="preserve"> </w:t>
        </w:r>
        <w:r w:rsidRPr="00F3771A">
          <w:t xml:space="preserve">Results of Experiment </w:t>
        </w:r>
        <w:r>
          <w:t>4</w:t>
        </w:r>
        <w:r w:rsidRPr="00F3771A">
          <w:t>. (a) Reaching trajectories to left and right targets, averaged across all participants.</w:t>
        </w:r>
        <w:r>
          <w:t xml:space="preserve"> </w:t>
        </w:r>
      </w:ins>
      <w:ins w:id="1687" w:author="Chen Heller" w:date="2022-09-12T15:58:00Z">
        <w:r w:rsidR="004B1F54">
          <w:t xml:space="preserve">Grey </w:t>
        </w:r>
      </w:ins>
      <w:ins w:id="1688" w:author="Chen Heller" w:date="2022-09-12T15:59:00Z">
        <w:r w:rsidR="004B1F54">
          <w:t xml:space="preserve">shade </w:t>
        </w:r>
      </w:ins>
      <w:ins w:id="1689" w:author="Chen Heller" w:date="2022-09-12T15:58:00Z">
        <w:r w:rsidR="004B1F54">
          <w:t xml:space="preserve">marks where the difference between the </w:t>
        </w:r>
      </w:ins>
      <w:ins w:id="1690" w:author="Chen Heller" w:date="2022-09-12T15:59:00Z">
        <w:r w:rsidR="004B1F54">
          <w:t xml:space="preserve">trajectories </w:t>
        </w:r>
        <w:r w:rsidR="004A6FC5">
          <w:t xml:space="preserve">was found to be </w:t>
        </w:r>
        <w:r w:rsidR="004B1F54">
          <w:t xml:space="preserve">significant according to a permutation and clustering procedure. </w:t>
        </w:r>
      </w:ins>
      <w:ins w:id="1691" w:author="Chen Heller" w:date="2022-09-12T15:56:00Z">
        <w:r>
          <w:t>(b</w:t>
        </w:r>
        <w:r w:rsidRPr="00F3771A">
          <w:t>-f) Dots are single participant averages</w:t>
        </w:r>
      </w:ins>
      <w:ins w:id="1692" w:author="Chen Heller" w:date="2022-09-12T16:01:00Z">
        <w:r w:rsidR="00852F05">
          <w:t xml:space="preserve">. </w:t>
        </w:r>
      </w:ins>
      <w:ins w:id="1693" w:author="Chen Heller" w:date="2022-09-12T16:11:00Z">
        <w:r w:rsidR="00903F69">
          <w:t>B</w:t>
        </w:r>
      </w:ins>
      <w:ins w:id="1694" w:author="Chen Heller" w:date="2022-09-12T16:05:00Z">
        <w:r w:rsidR="00F8418A">
          <w:t xml:space="preserve">ox represents the high and low quartiles </w:t>
        </w:r>
      </w:ins>
      <w:ins w:id="1695" w:author="Chen Heller" w:date="2022-09-12T16:06:00Z">
        <w:r w:rsidR="00F8418A">
          <w:t xml:space="preserve">while the vertical lines </w:t>
        </w:r>
      </w:ins>
      <w:ins w:id="1696" w:author="Chen Heller" w:date="2022-09-12T16:10:00Z">
        <w:r w:rsidR="00AE59FC">
          <w:t>mark the 1.5 * inter</w:t>
        </w:r>
      </w:ins>
      <w:ins w:id="1697" w:author="Chen Heller" w:date="2022-09-12T16:06:00Z">
        <w:r w:rsidR="00F8418A">
          <w:t xml:space="preserve"> quartile range</w:t>
        </w:r>
        <w:r w:rsidR="005E76CB">
          <w:t xml:space="preserve">. Grey line </w:t>
        </w:r>
      </w:ins>
      <w:ins w:id="1698" w:author="Chen Heller" w:date="2022-09-12T16:11:00Z">
        <w:r w:rsidR="00623FAE">
          <w:t>is</w:t>
        </w:r>
      </w:ins>
      <w:ins w:id="1699" w:author="Chen Heller" w:date="2022-09-12T16:06:00Z">
        <w:r w:rsidR="005E76CB">
          <w:t xml:space="preserve"> the median</w:t>
        </w:r>
      </w:ins>
      <w:ins w:id="1700" w:author="Chen Heller" w:date="2022-09-12T16:11:00Z">
        <w:r w:rsidR="001E0906">
          <w:t xml:space="preserve"> and the s</w:t>
        </w:r>
      </w:ins>
      <w:ins w:id="1701" w:author="Chen Heller" w:date="2022-09-12T16:07:00Z">
        <w:r w:rsidR="005E76CB">
          <w:t xml:space="preserve">haded density functions are the distribution of </w:t>
        </w:r>
        <w:r w:rsidR="0081537E">
          <w:t>participants</w:t>
        </w:r>
      </w:ins>
      <w:ins w:id="1702" w:author="Chen Heller" w:date="2022-09-12T16:08:00Z">
        <w:r w:rsidR="0081537E">
          <w:t>'</w:t>
        </w:r>
      </w:ins>
      <w:ins w:id="1703" w:author="Chen Heller" w:date="2022-09-12T16:07:00Z">
        <w:r w:rsidR="0081537E">
          <w:t xml:space="preserve"> average</w:t>
        </w:r>
      </w:ins>
      <w:ins w:id="1704" w:author="Chen Heller" w:date="2022-09-12T16:08:00Z">
        <w:r w:rsidR="0081537E">
          <w:t>s in each condition</w:t>
        </w:r>
      </w:ins>
      <w:ins w:id="1705" w:author="Chen Heller" w:date="2022-09-12T15:56:00Z">
        <w:r w:rsidRPr="00F3771A">
          <w:t>.</w:t>
        </w:r>
      </w:ins>
    </w:p>
    <w:p w14:paraId="35CAFCBB" w14:textId="0B45B5FE" w:rsidR="006A7738" w:rsidRDefault="00D826D9" w:rsidP="006238E0">
      <w:pPr>
        <w:pStyle w:val="Heading3"/>
      </w:pPr>
      <w:bookmarkStart w:id="1706" w:name="_Toc113803097"/>
      <w:r>
        <w:t>Discussion</w:t>
      </w:r>
      <w:bookmarkEnd w:id="1706"/>
    </w:p>
    <w:p w14:paraId="4C5F7A9B" w14:textId="0132F32E" w:rsidR="00F01249" w:rsidDel="00FC39C9" w:rsidRDefault="00F01249" w:rsidP="00490510">
      <w:pPr>
        <w:ind w:firstLine="0"/>
        <w:rPr>
          <w:del w:id="1707" w:author="Chen Heller" w:date="2022-09-01T10:54:00Z"/>
        </w:rPr>
        <w:pPrChange w:id="1708" w:author="Chen Heller" w:date="2022-09-12T16:30:00Z">
          <w:pPr/>
        </w:pPrChange>
      </w:pPr>
      <w:ins w:id="1709" w:author="Chen Heller" w:date="2022-08-29T11:13:00Z">
        <w:r>
          <w:t xml:space="preserve">Experiment four utilized motion tracking and keyboard </w:t>
        </w:r>
      </w:ins>
      <w:ins w:id="1710" w:author="Chen Heller" w:date="2022-09-10T09:00:00Z">
        <w:r w:rsidR="00E75A76">
          <w:t>measures</w:t>
        </w:r>
      </w:ins>
      <w:ins w:id="1711" w:author="Chen Heller" w:date="2022-08-29T11:13:00Z">
        <w:r>
          <w:t xml:space="preserve"> to probe unconscious processing. Despite previous criticisms about the robustness and reliability of evidence </w:t>
        </w:r>
      </w:ins>
      <w:r w:rsidR="0008250B">
        <w:fldChar w:fldCharType="begin"/>
      </w:r>
      <w:r w:rsidR="0008250B">
        <w:instrText xml:space="preserve"> ADDIN ZOTERO_ITEM CSL_CITATION {"citationID":"VJhUMAJi","properties":{"formattedCitation":"(Damian, 2001; Peters &amp; Lau, 2015)","plainCitation":"(Damian, 2001; Peters &amp; Lau, 2015)","noteIndex":0},"citationItems":[{"id":654,"uris":["http://zotero.org/users/8275165/items/J4CA7TCM"],"itemData":{"id":654,"type":"article-journal","abstract":"In a size judgment task on words denoting concrete objects, subliminally presented stimuli that preceded the targets influenced response times and were dependent on whether responses to the prime and the target were congruent or incongruent (Experiment 1). These findings, mirroring S. Dehaene et al. (1998), imply that primes are unconsciously categorized and processed to the response stage. However, the effect does not generalize to primes that are not in the response set (Experiment 2), and even exposure to primes not in the response set in an interleaved naming-size judgment task fails to induce it (Experiment 3). However, the effect generalizes from lowercase primes to the same set of uppercase targets (Experiment 4), suggesting an abstract level of operation. The findings suggest that rather than resulting from unconscious prime categorization, the congruity effect results from automatized stimulus–response mappings. Potential differences between the number and the word domain are discussed. (PsycINFO Database Record (c) 2016 APA, all rights reserved)","container-title":"Journal of Experimental Psychology: Human Perception and Performance","DOI":"10.1037/0096-1523.27.1.154","ISSN":"1939-1277","issue":"1","note":"publisher-place: US\npublisher: American Psychological Association","page":"154-165","source":"APA PsycNet","title":"Congruity effects evoked by subliminally presented primes: Automaticity rather than semantic processing","title-short":"Congruity effects evoked by subliminally presented primes","volume":"27","author":[{"family":"Damian","given":"Markus F."}],"issued":{"date-parts":[["2001"]]}}},{"id":487,"uris":["http://zotero.org/users/8275165/items/ZK35MNHF"],"itemData":{"id":487,"type":"article-journal","language":"en","page":"30","source":"Zotero","title":"Human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08250B">
        <w:fldChar w:fldCharType="separate"/>
      </w:r>
      <w:r w:rsidR="0008250B" w:rsidRPr="0008250B">
        <w:rPr>
          <w:rFonts w:ascii="Times New Roman" w:hAnsi="Times New Roman" w:cs="Times New Roman"/>
        </w:rPr>
        <w:t>(Damian, 2001; Peters &amp; Lau, 2015)</w:t>
      </w:r>
      <w:r w:rsidR="0008250B">
        <w:fldChar w:fldCharType="end"/>
      </w:r>
      <w:ins w:id="1712" w:author="Chen Heller" w:date="2022-08-29T11:13:00Z">
        <w:r>
          <w:t xml:space="preserve"> a large congruency effect was found using each measure. In the reaching session, movements were clearly biased towards the incorrect answer when primed by an incongruent </w:t>
        </w:r>
        <w:r>
          <w:lastRenderedPageBreak/>
          <w:t>word, as was evident by the centrally oriented reaching trajectories</w:t>
        </w:r>
      </w:ins>
      <w:ins w:id="1713" w:author="Chen Heller" w:date="2022-09-10T09:01:00Z">
        <w:r w:rsidR="008B65A5">
          <w:t xml:space="preserve"> which produced a</w:t>
        </w:r>
      </w:ins>
      <w:ins w:id="1714" w:author="Chen Heller" w:date="2022-08-29T11:13:00Z">
        <w:r>
          <w:t xml:space="preserve"> smaller reach area</w:t>
        </w:r>
      </w:ins>
      <w:ins w:id="1715" w:author="Chen Heller" w:date="2022-09-10T09:01:00Z">
        <w:r w:rsidR="00C73F3D">
          <w:t>,</w:t>
        </w:r>
      </w:ins>
      <w:ins w:id="1716" w:author="Chen Heller" w:date="2022-08-29T11:13:00Z">
        <w:r>
          <w:t xml:space="preserve"> longer traveled distance and </w:t>
        </w:r>
      </w:ins>
      <w:ins w:id="1717" w:author="Chen Heller" w:date="2022-09-10T09:01:00Z">
        <w:r w:rsidR="008B65A5">
          <w:t xml:space="preserve">longer </w:t>
        </w:r>
      </w:ins>
      <w:ins w:id="1718" w:author="Chen Heller" w:date="2022-08-29T11:13:00Z">
        <w:r>
          <w:t>movement duration. The difference between congruent and incongruent trajectories was significant approximately around 155ms to 398ms (%path 17.5-95.5) post target onset</w:t>
        </w:r>
      </w:ins>
      <w:ins w:id="1719" w:author="Chen Heller" w:date="2022-09-01T10:08:00Z">
        <w:r w:rsidR="00CB60D0" w:rsidRPr="00CB60D0">
          <w:rPr>
            <w:rPrChange w:id="1720" w:author="Chen Heller" w:date="2022-09-01T10:08:00Z">
              <w:rPr>
                <w:strike/>
              </w:rPr>
            </w:rPrChange>
          </w:rPr>
          <w:t xml:space="preserve"> </w:t>
        </w:r>
        <w:r w:rsidR="00CB60D0">
          <w:t>showing that the prime exert</w:t>
        </w:r>
      </w:ins>
      <w:ins w:id="1721" w:author="Chen Heller" w:date="2022-09-01T10:09:00Z">
        <w:r w:rsidR="00CB60D0">
          <w:t>s its effect almost through</w:t>
        </w:r>
        <w:r w:rsidR="00BB2A79">
          <w:t>ou</w:t>
        </w:r>
        <w:r w:rsidR="00CB60D0">
          <w:t>t the entire movement</w:t>
        </w:r>
      </w:ins>
      <w:ins w:id="1722" w:author="Chen Heller" w:date="2022-08-29T11:13:00Z">
        <w:r>
          <w:t xml:space="preserve">. Surprisingly, the significant effect found </w:t>
        </w:r>
      </w:ins>
      <w:ins w:id="1723" w:author="Chen Heller" w:date="2022-09-01T14:04:00Z">
        <w:r w:rsidR="006A52EC">
          <w:t xml:space="preserve">with the reach area </w:t>
        </w:r>
        <w:r w:rsidR="005217F0">
          <w:t xml:space="preserve">variable </w:t>
        </w:r>
      </w:ins>
      <w:ins w:id="1724" w:author="Chen Heller" w:date="2022-08-29T11:13:00Z">
        <w:r>
          <w:t xml:space="preserve">was smaller than that </w:t>
        </w:r>
      </w:ins>
      <w:ins w:id="1725" w:author="Chen Heller" w:date="2022-09-01T14:04:00Z">
        <w:r w:rsidR="005217F0">
          <w:t xml:space="preserve">found with the keyboard-RT, although noticeably the reaching movement </w:t>
        </w:r>
      </w:ins>
      <w:ins w:id="1726" w:author="Chen Heller" w:date="2022-09-04T12:21:00Z">
        <w:r w:rsidR="006B03CC">
          <w:t>duration</w:t>
        </w:r>
      </w:ins>
      <w:ins w:id="1727" w:author="Chen Heller" w:date="2022-09-01T14:04:00Z">
        <w:r w:rsidR="005217F0">
          <w:t xml:space="preserve"> was not </w:t>
        </w:r>
      </w:ins>
      <w:ins w:id="1728" w:author="Chen Heller" w:date="2022-09-01T14:05:00Z">
        <w:r w:rsidR="005217F0">
          <w:t>less sensitive than the keyboard. P</w:t>
        </w:r>
      </w:ins>
      <w:ins w:id="1729" w:author="Chen Heller" w:date="2022-08-29T11:13:00Z">
        <w:r>
          <w:t>ossible explanations are discussed below.</w:t>
        </w:r>
      </w:ins>
    </w:p>
    <w:p w14:paraId="372C0DE3" w14:textId="77777777" w:rsidR="00FC39C9" w:rsidRPr="00F01249" w:rsidRDefault="00FC39C9" w:rsidP="006238E0">
      <w:pPr>
        <w:pStyle w:val="NoSpacing"/>
        <w:bidi w:val="0"/>
        <w:rPr>
          <w:ins w:id="1730" w:author="Chen Heller" w:date="2022-09-01T11:23:00Z"/>
        </w:rPr>
      </w:pPr>
    </w:p>
    <w:p w14:paraId="0950B412" w14:textId="03C490CC" w:rsidR="00E668B7" w:rsidRDefault="0001046E" w:rsidP="006238E0">
      <w:pPr>
        <w:pStyle w:val="Heading2"/>
      </w:pPr>
      <w:bookmarkStart w:id="1731" w:name="_Toc113803098"/>
      <w:commentRangeStart w:id="1732"/>
      <w:commentRangeStart w:id="1733"/>
      <w:r>
        <w:t xml:space="preserve">General </w:t>
      </w:r>
      <w:r w:rsidR="00E668B7">
        <w:t>Discussion</w:t>
      </w:r>
      <w:commentRangeEnd w:id="1732"/>
      <w:r w:rsidR="00E5510C">
        <w:rPr>
          <w:rStyle w:val="CommentReference"/>
          <w:rFonts w:eastAsia="David" w:cs="David"/>
          <w:b w:val="0"/>
          <w:bCs w:val="0"/>
        </w:rPr>
        <w:commentReference w:id="1732"/>
      </w:r>
      <w:commentRangeEnd w:id="1733"/>
      <w:r w:rsidR="005F25E3">
        <w:rPr>
          <w:rStyle w:val="CommentReference"/>
          <w:rFonts w:asciiTheme="majorBidi" w:eastAsiaTheme="minorEastAsia" w:hAnsiTheme="majorBidi" w:cstheme="majorBidi"/>
          <w:b w:val="0"/>
          <w:bCs w:val="0"/>
          <w:lang w:eastAsia="en-US" w:bidi="he-IL"/>
        </w:rPr>
        <w:commentReference w:id="1733"/>
      </w:r>
      <w:bookmarkEnd w:id="1731"/>
    </w:p>
    <w:p w14:paraId="2562AA90" w14:textId="6C0FBB52" w:rsidR="001A0B21" w:rsidRDefault="00595024" w:rsidP="002A6FB1">
      <w:pPr>
        <w:ind w:firstLine="0"/>
        <w:pPrChange w:id="1734" w:author="Chen Heller" w:date="2022-09-12T16:30:00Z">
          <w:pPr/>
        </w:pPrChange>
      </w:pPr>
      <w:ins w:id="1735" w:author="Chen Heller" w:date="2022-09-10T09:11:00Z">
        <w:r>
          <w:t xml:space="preserve">Increased sensitivity to unconscious effects is necessary to settle the long-lasting debate about the extent of unconscious processing </w:t>
        </w:r>
      </w:ins>
      <w:r w:rsidR="009706FD">
        <w:fldChar w:fldCharType="begin"/>
      </w:r>
      <w:r w:rsidR="009706FD">
        <w:instrText xml:space="preserve"> ADDIN ZOTERO_ITEM CSL_CITATION {"citationID":"SsqrhTyJ","properties":{"formattedCitation":"(Hassin,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9706FD">
        <w:fldChar w:fldCharType="separate"/>
      </w:r>
      <w:r w:rsidR="009706FD" w:rsidRPr="009706FD">
        <w:rPr>
          <w:rFonts w:ascii="Times New Roman" w:hAnsi="Times New Roman" w:cs="Times New Roman"/>
        </w:rPr>
        <w:t>(Hassin, 2013; Hesselmann &amp; Moors, 2015; Peters et al., 2017)</w:t>
      </w:r>
      <w:r w:rsidR="009706FD">
        <w:fldChar w:fldCharType="end"/>
      </w:r>
      <w:ins w:id="1736" w:author="Chen Heller" w:date="2022-09-10T09:11:00Z">
        <w:r>
          <w:t xml:space="preserve">. </w:t>
        </w:r>
      </w:ins>
      <w:del w:id="1737" w:author="Chen Heller" w:date="2022-09-10T08:14:00Z">
        <w:r w:rsidR="00FF06FA" w:rsidDel="00C46CA3">
          <w:delText>We</w:delText>
        </w:r>
      </w:del>
      <w:ins w:id="1738" w:author="Chen Heller" w:date="2022-09-10T09:12:00Z">
        <w:r w:rsidR="00B35F4E">
          <w:t xml:space="preserve">Consequently </w:t>
        </w:r>
      </w:ins>
      <w:ins w:id="1739" w:author="Chen Heller" w:date="2022-09-10T08:14:00Z">
        <w:r w:rsidR="00C46CA3">
          <w:t>I</w:t>
        </w:r>
      </w:ins>
      <w:r w:rsidR="00FF06FA">
        <w:t xml:space="preserve"> set out to examine if motion tracking can serve as a solution for the small effect sizes that are usually found in the field of unconscious processing</w:t>
      </w:r>
      <w:ins w:id="1740" w:author="Chen Heller" w:date="2022-08-29T11:15:00Z">
        <w:r w:rsidR="00353F1B">
          <w:t xml:space="preserve"> </w:t>
        </w:r>
      </w:ins>
      <w:r w:rsidR="00A812DD">
        <w:fldChar w:fldCharType="begin"/>
      </w:r>
      <w:r w:rsidR="00D053EA">
        <w:instrText xml:space="preserve"> ADDIN ZOTERO_ITEM CSL_CITATION {"citationID":"Ehs8OATR","properties":{"formattedCitation":"(Greenwald et al., 1996; Van den Bussche et al., 2009)","plainCitation":"(Greenwald et al., 1996; Van den Bussche et al., 2009)","noteIndex":0},"citationItems":[{"id":476,"uris":["http://zotero.org/users/8275165/items/IAZPP3YU"],"itemData":{"id":476,"type":"article-journal","container-title":"Science","DOI":"10.1126/science.273.5282.1699","ISSN":"0036-8075,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A812DD">
        <w:fldChar w:fldCharType="separate"/>
      </w:r>
      <w:r w:rsidR="00D053EA" w:rsidRPr="00D053EA">
        <w:rPr>
          <w:rFonts w:ascii="Times New Roman" w:hAnsi="Times New Roman" w:cs="Times New Roman"/>
        </w:rPr>
        <w:t>(Greenwald et al., 1996; Van den Bussche et al., 2009)</w:t>
      </w:r>
      <w:r w:rsidR="00A812DD">
        <w:fldChar w:fldCharType="end"/>
      </w:r>
      <w:r w:rsidR="00FF06FA">
        <w:t>.</w:t>
      </w:r>
      <w:del w:id="1741" w:author="Chen Heller" w:date="2022-09-10T09:11:00Z">
        <w:r w:rsidR="00FF06FA" w:rsidDel="00595024">
          <w:delText xml:space="preserve"> Increased sensitivity to unconscious effects </w:delText>
        </w:r>
      </w:del>
      <w:del w:id="1742" w:author="Chen Heller" w:date="2022-09-10T09:07:00Z">
        <w:r w:rsidR="00FF06FA" w:rsidDel="003A7204">
          <w:delText>will allow</w:delText>
        </w:r>
      </w:del>
      <w:del w:id="1743" w:author="Chen Heller" w:date="2022-09-10T09:11:00Z">
        <w:r w:rsidR="00FF06FA" w:rsidDel="00595024">
          <w:delText xml:space="preserve"> to settle the </w:delText>
        </w:r>
      </w:del>
      <w:del w:id="1744" w:author="Chen Heller" w:date="2022-08-29T11:15:00Z">
        <w:r w:rsidR="00FF06FA" w:rsidDel="006F7B28">
          <w:delText xml:space="preserve">long </w:delText>
        </w:r>
      </w:del>
      <w:del w:id="1745" w:author="Chen Heller" w:date="2022-09-10T09:11:00Z">
        <w:r w:rsidR="00FF06FA" w:rsidDel="00595024">
          <w:delText>lasting debate about the extent of unconscious processing</w:delText>
        </w:r>
      </w:del>
      <w:r w:rsidR="00FF06FA">
        <w:t xml:space="preserve">. To do so </w:t>
      </w:r>
      <w:del w:id="1746" w:author="Chen Heller" w:date="2022-09-10T08:14:00Z">
        <w:r w:rsidR="00FF06FA" w:rsidDel="00C46CA3">
          <w:delText>we</w:delText>
        </w:r>
      </w:del>
      <w:ins w:id="1747" w:author="Chen Heller" w:date="2022-09-10T08:14:00Z">
        <w:r w:rsidR="00C46CA3">
          <w:t>I</w:t>
        </w:r>
      </w:ins>
      <w:r w:rsidR="00FF06FA">
        <w:t xml:space="preserve"> </w:t>
      </w:r>
      <w:del w:id="1748" w:author="Chen Heller" w:date="2022-09-10T09:07:00Z">
        <w:r w:rsidR="00FF06FA" w:rsidDel="003A7204">
          <w:delText xml:space="preserve">used </w:delText>
        </w:r>
      </w:del>
      <w:ins w:id="1749" w:author="Chen Heller" w:date="2022-09-10T09:13:00Z">
        <w:r w:rsidR="00420327">
          <w:t xml:space="preserve">integrated reaching responses </w:t>
        </w:r>
      </w:ins>
      <w:ins w:id="1750" w:author="Chen Heller" w:date="2022-09-10T09:14:00Z">
        <w:r w:rsidR="00E02767">
          <w:t>in</w:t>
        </w:r>
      </w:ins>
      <w:ins w:id="1751" w:author="Chen Heller" w:date="2022-09-10T09:13:00Z">
        <w:r w:rsidR="00420327">
          <w:t>to</w:t>
        </w:r>
      </w:ins>
      <w:ins w:id="1752" w:author="Chen Heller" w:date="2022-09-10T09:07:00Z">
        <w:r w:rsidR="003A7204">
          <w:t xml:space="preserve"> </w:t>
        </w:r>
      </w:ins>
      <w:r w:rsidR="00FF06FA">
        <w:t xml:space="preserve">a classical semantic priming paradigm that was previously used by </w:t>
      </w:r>
      <w:r w:rsidR="005C621D">
        <w:fldChar w:fldCharType="begin"/>
      </w:r>
      <w:r w:rsidR="005C621D">
        <w:instrText xml:space="preserve"> ADDIN ZOTERO_ITEM CSL_CITATION {"citationID":"qNdhyW52","properties":{"formattedCitation":"(Dehaene et al., 2001)","plainCitation":"(Dehaene et al., 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Le"},{"family":"Mangin","given":"Jean-François"},{"family":"Poline","given":"Jean-Baptiste"},{"family":"Rivière","given":"Denis"}],"issued":{"date-parts":[["2001",7]]}}}],"schema":"https://github.com/citation-style-language/schema/raw/master/csl-citation.json"} </w:instrText>
      </w:r>
      <w:r w:rsidR="005C621D">
        <w:fldChar w:fldCharType="separate"/>
      </w:r>
      <w:r w:rsidR="005C621D" w:rsidRPr="005C621D">
        <w:rPr>
          <w:rFonts w:ascii="Times New Roman" w:hAnsi="Times New Roman" w:cs="Times New Roman"/>
        </w:rPr>
        <w:t xml:space="preserve">Dehaene et al. </w:t>
      </w:r>
      <w:r w:rsidR="005C621D">
        <w:rPr>
          <w:rFonts w:ascii="Times New Roman" w:hAnsi="Times New Roman" w:cs="Times New Roman"/>
        </w:rPr>
        <w:t>(</w:t>
      </w:r>
      <w:r w:rsidR="005C621D" w:rsidRPr="005C621D">
        <w:rPr>
          <w:rFonts w:ascii="Times New Roman" w:hAnsi="Times New Roman" w:cs="Times New Roman"/>
        </w:rPr>
        <w:t>2001)</w:t>
      </w:r>
      <w:r w:rsidR="005C621D">
        <w:fldChar w:fldCharType="end"/>
      </w:r>
      <w:r w:rsidR="00FF06FA">
        <w:t xml:space="preserve"> and colleagues and was proven to exhibit extensive unconscious effects. </w:t>
      </w:r>
      <w:del w:id="1753" w:author="Chen Heller" w:date="2022-09-10T09:08:00Z">
        <w:r w:rsidR="00FF06FA" w:rsidDel="00333DEB">
          <w:delText>Our</w:delText>
        </w:r>
      </w:del>
      <w:ins w:id="1754" w:author="Chen Heller" w:date="2022-09-10T09:08:00Z">
        <w:r w:rsidR="00333DEB">
          <w:t>My</w:t>
        </w:r>
      </w:ins>
      <w:r w:rsidR="00FF06FA">
        <w:t xml:space="preserve"> first experiment required participants to make a semantic judgment regarding a target </w:t>
      </w:r>
      <w:del w:id="1755" w:author="Chen Heller" w:date="2022-09-10T09:15:00Z">
        <w:r w:rsidR="00FF06FA" w:rsidDel="000022AB">
          <w:delText xml:space="preserve">stimulus </w:delText>
        </w:r>
      </w:del>
      <w:ins w:id="1756" w:author="Chen Heller" w:date="2022-09-10T09:15:00Z">
        <w:r w:rsidR="000022AB">
          <w:t xml:space="preserve">word </w:t>
        </w:r>
      </w:ins>
      <w:r w:rsidR="00FF06FA">
        <w:t>that was preceded by a congruent/incongruent subliminal prime</w:t>
      </w:r>
      <w:ins w:id="1757" w:author="Chen Heller" w:date="2022-09-10T09:15:00Z">
        <w:r w:rsidR="000022AB">
          <w:t xml:space="preserve"> word</w:t>
        </w:r>
      </w:ins>
      <w:r w:rsidR="00FF06FA">
        <w:t xml:space="preserve">. Analysis of the results revealed a hint of unconscious processing </w:t>
      </w:r>
      <w:del w:id="1758" w:author="Chen Heller" w:date="2022-08-29T11:15:00Z">
        <w:r w:rsidR="00FF06FA" w:rsidDel="00601EDA">
          <w:delText xml:space="preserve">only </w:delText>
        </w:r>
      </w:del>
      <w:r w:rsidR="00FF06FA">
        <w:t xml:space="preserve">in the reach area variable which was smaller for incongruent trials. Since this experiment allowed for relatively slow responses, </w:t>
      </w:r>
      <w:del w:id="1759" w:author="Chen Heller" w:date="2022-09-10T09:16:00Z">
        <w:r w:rsidR="00FF06FA" w:rsidDel="002F522D">
          <w:delText xml:space="preserve">it was </w:delText>
        </w:r>
      </w:del>
      <w:ins w:id="1760" w:author="Chen Heller" w:date="2022-09-10T09:16:00Z">
        <w:r w:rsidR="002F522D">
          <w:t xml:space="preserve">I </w:t>
        </w:r>
      </w:ins>
      <w:r w:rsidR="00FF06FA">
        <w:t>suspected that the</w:t>
      </w:r>
      <w:ins w:id="1761" w:author="Chen Heller" w:date="2022-08-29T11:15:00Z">
        <w:r w:rsidR="00601EDA" w:rsidRPr="00601EDA">
          <w:t xml:space="preserve"> </w:t>
        </w:r>
      </w:ins>
      <w:ins w:id="1762" w:author="Chen Heller" w:date="2022-09-10T09:26:00Z">
        <w:r w:rsidR="00C54EA9">
          <w:t>evidence accumulation processes end</w:t>
        </w:r>
      </w:ins>
      <w:ins w:id="1763" w:author="Chen Heller" w:date="2022-09-10T09:27:00Z">
        <w:r w:rsidR="00C54EA9">
          <w:t xml:space="preserve">ed and a final decision was reached </w:t>
        </w:r>
      </w:ins>
      <w:r w:rsidR="000C2464">
        <w:fldChar w:fldCharType="begin"/>
      </w:r>
      <w:r w:rsidR="000C2464">
        <w:instrText xml:space="preserve"> ADDIN ZOTERO_ITEM CSL_CITATION {"citationID":"cUbKYMeF","properties":{"formattedCitation":"(Mattler &amp; Palmer, 2012)","plainCitation":"(Mattler &amp; Palmer, 2012)","noteIndex":0},"citationItems":[{"id":604,"uris":["http://zotero.org/users/8275165/items/G3KB3LBY"],"itemData":{"id":604,"type":"article-journal","abstract":"Unconscious visual stimuli can be processed by human observers and modulate their behavior. This has been shown for masked prime stimuli that inﬂuence motor responses to subsequent target stimuli. Beyond this, masked stimuli can also affect participants’ behavior when they are free to choose one of two response alternatives. This ﬁnding demonstrates that an apparently free-choice between alternative behaviors can be subject to inﬂuences that are outside of awareness. We report three experiments which exhibit that the temporal dynamic of free-choice priming effects corresponds to that of forced-choice priming effects. Forced-choice priming effects were relatively robust against variations of prime stimuli but sensitive to physical features of target stimuli. Free-choice priming effects, in contrast, depended largely on the stimulus–response compatibility of the prime. A simple accumulator model which accounts for forced-choice response priming can also explain free-choice priming effects by the assumption that unconscious stimuli can initiate motor responses when participants are engaged in a speeded choice-reaction time task. According to our analyses free-choice priming results from a response selection mechanism which integrates conscious and unconscious information from external, stimulus driven sources and also from internal sources.","container-title":"Cognition","DOI":"10.1016/j.cognition.2012.03.002","ISSN":"00100277","issue":"3","journalAbbreviation":"Cognition","language":"en","page":"347-360","source":"DOI.org (Crossref)","title":"Time course of free-choice priming effects explained by a simple accumulator model","volume":"123","author":[{"family":"Mattler","given":"Uwe"},{"family":"Palmer","given":"Simon"}],"issued":{"date-parts":[["2012",6]]}}}],"schema":"https://github.com/citation-style-language/schema/raw/master/csl-citation.json"} </w:instrText>
      </w:r>
      <w:r w:rsidR="000C2464">
        <w:fldChar w:fldCharType="separate"/>
      </w:r>
      <w:r w:rsidR="000C2464" w:rsidRPr="000C2464">
        <w:rPr>
          <w:rFonts w:ascii="Times New Roman" w:hAnsi="Times New Roman" w:cs="Times New Roman"/>
        </w:rPr>
        <w:t>(Mattler &amp; Palmer, 2012)</w:t>
      </w:r>
      <w:r w:rsidR="000C2464">
        <w:fldChar w:fldCharType="end"/>
      </w:r>
      <w:ins w:id="1764" w:author="Chen Heller" w:date="2022-09-10T09:26:00Z">
        <w:r w:rsidR="00C54EA9">
          <w:t xml:space="preserve"> </w:t>
        </w:r>
      </w:ins>
      <w:del w:id="1765" w:author="Chen Heller" w:date="2022-09-10T09:22:00Z">
        <w:r w:rsidR="00FF06FA" w:rsidDel="005D09A7">
          <w:delText xml:space="preserve"> prime</w:delText>
        </w:r>
      </w:del>
      <w:del w:id="1766" w:author="Chen Heller" w:date="2022-08-29T11:16:00Z">
        <w:r w:rsidR="00FF06FA" w:rsidDel="00E314F6">
          <w:delText>'s activity is diluted</w:delText>
        </w:r>
      </w:del>
      <w:del w:id="1767" w:author="Chen Heller" w:date="2022-09-10T09:22:00Z">
        <w:r w:rsidR="00FF06FA" w:rsidDel="005D09A7">
          <w:delText xml:space="preserve"> </w:delText>
        </w:r>
      </w:del>
      <w:r w:rsidR="00FF06FA">
        <w:t xml:space="preserve">before the movement </w:t>
      </w:r>
      <w:del w:id="1768" w:author="Chen Heller" w:date="2022-09-10T09:22:00Z">
        <w:r w:rsidR="00FF06FA" w:rsidDel="005D09A7">
          <w:delText xml:space="preserve">is </w:delText>
        </w:r>
      </w:del>
      <w:ins w:id="1769" w:author="Chen Heller" w:date="2022-09-10T09:22:00Z">
        <w:r w:rsidR="005D09A7">
          <w:t xml:space="preserve">was </w:t>
        </w:r>
      </w:ins>
      <w:r w:rsidR="00FF06FA">
        <w:t xml:space="preserve">initiated, which explains why a robust congruency effect was not </w:t>
      </w:r>
      <w:del w:id="1770" w:author="Chen Heller" w:date="2022-09-10T09:22:00Z">
        <w:r w:rsidR="00FF06FA" w:rsidDel="005D09A7">
          <w:delText>observed</w:delText>
        </w:r>
      </w:del>
      <w:ins w:id="1771" w:author="Chen Heller" w:date="2022-09-10T09:22:00Z">
        <w:r w:rsidR="005D09A7">
          <w:t>reflected in the movement</w:t>
        </w:r>
      </w:ins>
      <w:r w:rsidR="00FF06FA" w:rsidRPr="00B61294">
        <w:t xml:space="preserve">. Supportive evidence for this assumption was provided by the longer </w:t>
      </w:r>
      <w:del w:id="1772" w:author="Chen Heller" w:date="2022-08-29T11:16:00Z">
        <w:r w:rsidR="00FF06FA" w:rsidRPr="00B61294" w:rsidDel="00E314F6">
          <w:delText>movement onset</w:delText>
        </w:r>
      </w:del>
      <w:ins w:id="1773" w:author="Chen Heller" w:date="2022-08-29T11:16:00Z">
        <w:r w:rsidR="00E314F6">
          <w:t>reaction</w:t>
        </w:r>
      </w:ins>
      <w:r w:rsidR="00FF06FA" w:rsidRPr="00B61294">
        <w:t xml:space="preserve"> times</w:t>
      </w:r>
      <w:ins w:id="1774" w:author="Chen Heller" w:date="2022-09-10T09:23:00Z">
        <w:r w:rsidR="00C1383D">
          <w:t xml:space="preserve">, </w:t>
        </w:r>
        <w:r w:rsidR="00C1383D" w:rsidRPr="00B61294">
          <w:t>but not movement durations</w:t>
        </w:r>
        <w:r w:rsidR="00C1383D">
          <w:t>,</w:t>
        </w:r>
      </w:ins>
      <w:r w:rsidR="00FF06FA" w:rsidRPr="00B61294">
        <w:t xml:space="preserve"> in incongruent trials</w:t>
      </w:r>
      <w:del w:id="1775" w:author="Chen Heller" w:date="2022-09-10T09:23:00Z">
        <w:r w:rsidR="00FF06FA" w:rsidDel="00C1383D">
          <w:delText xml:space="preserve">, </w:delText>
        </w:r>
        <w:r w:rsidR="00FF06FA" w:rsidRPr="00B61294" w:rsidDel="00C1383D">
          <w:delText>but not movement durations</w:delText>
        </w:r>
      </w:del>
      <w:r w:rsidR="00FF06FA">
        <w:t xml:space="preserve">. </w:t>
      </w:r>
      <w:del w:id="1776" w:author="Chen Heller" w:date="2022-08-29T11:17:00Z">
        <w:r w:rsidR="00FF06FA" w:rsidDel="0038647F">
          <w:delText>For the unconscious effect to be reflected in the movement trajectory instead of the movement onset, it is preferable that the cognitive conflict between the prime and the target will overlap with the reaching movement. For this reason</w:delText>
        </w:r>
      </w:del>
      <w:ins w:id="1777" w:author="Chen Heller" w:date="2022-09-10T09:28:00Z">
        <w:r w:rsidR="006528C3">
          <w:t>Considering these results</w:t>
        </w:r>
      </w:ins>
      <w:r w:rsidR="00FF06FA">
        <w:t xml:space="preserve">, the </w:t>
      </w:r>
      <w:del w:id="1778" w:author="Chen Heller" w:date="2022-09-10T09:28:00Z">
        <w:r w:rsidR="00FF06FA" w:rsidDel="006528C3">
          <w:delText xml:space="preserve">participants' </w:delText>
        </w:r>
      </w:del>
      <w:r w:rsidR="00FF06FA">
        <w:t xml:space="preserve">response window in the second experiment was </w:t>
      </w:r>
      <w:del w:id="1779" w:author="Chen Heller" w:date="2022-09-10T09:28:00Z">
        <w:r w:rsidR="00FF06FA" w:rsidDel="006528C3">
          <w:delText xml:space="preserve">diminished </w:delText>
        </w:r>
      </w:del>
      <w:ins w:id="1780" w:author="Chen Heller" w:date="2022-09-10T09:28:00Z">
        <w:r w:rsidR="006528C3">
          <w:t xml:space="preserve">reduced </w:t>
        </w:r>
      </w:ins>
      <w:r w:rsidR="00FF06FA">
        <w:t xml:space="preserve">and limitations were placed on </w:t>
      </w:r>
      <w:del w:id="1781" w:author="Chen Heller" w:date="2022-09-10T09:28:00Z">
        <w:r w:rsidR="00FF06FA" w:rsidDel="006528C3">
          <w:delText xml:space="preserve">their </w:delText>
        </w:r>
      </w:del>
      <w:r w:rsidR="00FF06FA">
        <w:t xml:space="preserve">movement onset time and movement </w:t>
      </w:r>
      <w:r w:rsidR="00FF06FA">
        <w:lastRenderedPageBreak/>
        <w:t xml:space="preserve">duration. Unfortunately, the strict timing constraints resulted in many excluded trials </w:t>
      </w:r>
      <w:del w:id="1782" w:author="Chen Heller" w:date="2022-09-10T09:32:00Z">
        <w:r w:rsidR="00FF06FA" w:rsidDel="00136091">
          <w:delText xml:space="preserve">and </w:delText>
        </w:r>
      </w:del>
      <w:ins w:id="1783" w:author="Chen Heller" w:date="2022-09-10T09:32:00Z">
        <w:r w:rsidR="00136091">
          <w:t xml:space="preserve">which </w:t>
        </w:r>
        <w:r w:rsidR="00EC097D">
          <w:t xml:space="preserve">increased the </w:t>
        </w:r>
      </w:ins>
      <w:ins w:id="1784" w:author="Chen Heller" w:date="2022-09-10T09:33:00Z">
        <w:r w:rsidR="00EC097D">
          <w:t>measured noise</w:t>
        </w:r>
      </w:ins>
      <w:ins w:id="1785" w:author="Chen Heller" w:date="2022-09-10T09:31:00Z">
        <w:r w:rsidR="00136091">
          <w:t xml:space="preserve">. </w:t>
        </w:r>
      </w:ins>
      <w:del w:id="1786" w:author="Chen Heller" w:date="2022-09-10T09:32:00Z">
        <w:r w:rsidR="00FF06FA" w:rsidDel="00EC097D">
          <w:delText xml:space="preserve">therefore </w:delText>
        </w:r>
      </w:del>
      <w:ins w:id="1787" w:author="Chen Heller" w:date="2022-09-10T09:33:00Z">
        <w:r w:rsidR="00EC097D">
          <w:t>A lower signal to noise ratio</w:t>
        </w:r>
      </w:ins>
      <w:ins w:id="1788" w:author="Chen Heller" w:date="2022-09-10T10:15:00Z">
        <w:r w:rsidR="0019030C">
          <w:t xml:space="preserve"> (SNR)</w:t>
        </w:r>
      </w:ins>
      <w:ins w:id="1789" w:author="Chen Heller" w:date="2022-09-10T09:33:00Z">
        <w:r w:rsidR="00EC097D">
          <w:t xml:space="preserve"> together with a </w:t>
        </w:r>
      </w:ins>
      <w:ins w:id="1790" w:author="Chen Heller" w:date="2022-09-10T09:36:00Z">
        <w:r w:rsidR="00276F6F">
          <w:t>single participant with an extreme opposite effect to</w:t>
        </w:r>
      </w:ins>
      <w:ins w:id="1791" w:author="Chen Heller" w:date="2022-09-10T09:35:00Z">
        <w:r w:rsidR="00276F6F">
          <w:t xml:space="preserve"> the rest of the sample</w:t>
        </w:r>
      </w:ins>
      <w:ins w:id="1792" w:author="Chen Heller" w:date="2022-09-10T09:36:00Z">
        <w:r w:rsidR="00276F6F">
          <w:t xml:space="preserve">, </w:t>
        </w:r>
      </w:ins>
      <w:ins w:id="1793" w:author="Chen Heller" w:date="2022-09-10T09:33:00Z">
        <w:r w:rsidR="00E72C37">
          <w:t>occluded the congruency effect</w:t>
        </w:r>
      </w:ins>
      <w:ins w:id="1794" w:author="Chen Heller" w:date="2022-09-10T09:34:00Z">
        <w:r w:rsidR="00E72C37">
          <w:t>.</w:t>
        </w:r>
      </w:ins>
      <w:del w:id="1795" w:author="Chen Heller" w:date="2022-09-10T09:34:00Z">
        <w:r w:rsidR="00FF06FA" w:rsidDel="00E72C37">
          <w:delText>a significant congruency effect was not found</w:delText>
        </w:r>
      </w:del>
      <w:r w:rsidR="00FF06FA">
        <w:t xml:space="preserve">. To solve </w:t>
      </w:r>
      <w:del w:id="1796" w:author="Chen Heller" w:date="2022-09-10T09:36:00Z">
        <w:r w:rsidR="00FF06FA" w:rsidDel="0014206C">
          <w:delText xml:space="preserve">this </w:delText>
        </w:r>
      </w:del>
      <w:ins w:id="1797" w:author="Chen Heller" w:date="2022-09-10T09:36:00Z">
        <w:r w:rsidR="0014206C">
          <w:t xml:space="preserve">these </w:t>
        </w:r>
      </w:ins>
      <w:r w:rsidR="00FF06FA">
        <w:t>problem</w:t>
      </w:r>
      <w:ins w:id="1798" w:author="Chen Heller" w:date="2022-09-10T09:37:00Z">
        <w:r w:rsidR="0014206C">
          <w:t>s</w:t>
        </w:r>
      </w:ins>
      <w:r w:rsidR="00FF06FA">
        <w:t xml:space="preserve">, an additional training day was added in experiment three, which was intended to improve the participants' response speed and increase the </w:t>
      </w:r>
      <w:del w:id="1799" w:author="Chen Heller" w:date="2022-08-29T11:17:00Z">
        <w:r w:rsidR="00FF06FA" w:rsidDel="0038647F">
          <w:delText xml:space="preserve">amount </w:delText>
        </w:r>
      </w:del>
      <w:ins w:id="1800" w:author="Chen Heller" w:date="2022-08-29T11:17:00Z">
        <w:r w:rsidR="0038647F">
          <w:t xml:space="preserve">number </w:t>
        </w:r>
      </w:ins>
      <w:r w:rsidR="00FF06FA">
        <w:t xml:space="preserve">of valid trials. </w:t>
      </w:r>
      <w:ins w:id="1801" w:author="Chen Heller" w:date="2022-09-10T09:48:00Z">
        <w:r w:rsidR="007F6E99">
          <w:t xml:space="preserve">Consequently numerically lower RT was observed in the second day of Exp 3. And a significant congruency effect was detected in the reach area variable. </w:t>
        </w:r>
      </w:ins>
      <w:ins w:id="1802" w:author="Chen Heller" w:date="2022-09-10T09:49:00Z">
        <w:r w:rsidR="007F6E99">
          <w:t xml:space="preserve">Surprisingly, the additional training day did not increase the number of valid trails and was </w:t>
        </w:r>
      </w:ins>
      <w:ins w:id="1803" w:author="Chen Heller" w:date="2022-09-10T09:50:00Z">
        <w:r w:rsidR="00A53F64">
          <w:t>therefore</w:t>
        </w:r>
      </w:ins>
      <w:ins w:id="1804" w:author="Chen Heller" w:date="2022-09-10T09:49:00Z">
        <w:r w:rsidR="007F6E99">
          <w:t xml:space="preserve"> omitted in </w:t>
        </w:r>
        <w:r w:rsidR="00FB05DB">
          <w:t xml:space="preserve">Exp 4. </w:t>
        </w:r>
      </w:ins>
      <w:del w:id="1805" w:author="Chen Heller" w:date="2022-09-10T09:39:00Z">
        <w:r w:rsidR="00FF06FA" w:rsidDel="00200A9F">
          <w:delText xml:space="preserve">Although the proportion of excluded trials did not decrease in the third experiment, the proportion each exclusion reason took did change; Interestingly the number of late responses decreased while the number of early, slow and incorrect responses increased. This pattern of results served as an indication of an undesired training effect: the participants mainly focused on hastening their responses, at the expense of proper timing and performance in the task. </w:delText>
        </w:r>
      </w:del>
      <w:del w:id="1806" w:author="Chen Heller" w:date="2022-09-10T09:50:00Z">
        <w:r w:rsidR="00FF06FA" w:rsidDel="00A53F64">
          <w:delText xml:space="preserve">Therefor in the fourth experiment the additional training day was discarded. </w:delText>
        </w:r>
      </w:del>
      <w:r w:rsidR="00FF06FA">
        <w:t xml:space="preserve">The goal of the fourth experiment was to examine if motion </w:t>
      </w:r>
      <w:del w:id="1807" w:author="Chen Heller" w:date="2022-08-29T11:17:00Z">
        <w:r w:rsidR="00FF06FA" w:rsidDel="0038647F">
          <w:delText xml:space="preserve">capture </w:delText>
        </w:r>
      </w:del>
      <w:ins w:id="1808" w:author="Chen Heller" w:date="2022-08-29T11:17:00Z">
        <w:r w:rsidR="0038647F">
          <w:t xml:space="preserve">tracking </w:t>
        </w:r>
      </w:ins>
      <w:r w:rsidR="00FF06FA">
        <w:t xml:space="preserve">is superior to keyboard-RT when probing unconscious processing, consequently </w:t>
      </w:r>
      <w:ins w:id="1809" w:author="Chen Heller" w:date="2022-08-29T11:18:00Z">
        <w:r w:rsidR="00B00AED">
          <w:t>both measures were used in two consecutive sessions, both of which yielded robust effects.</w:t>
        </w:r>
      </w:ins>
    </w:p>
    <w:p w14:paraId="4C2B4096" w14:textId="184A67C3" w:rsidR="00B00AED" w:rsidRDefault="00B00AED" w:rsidP="00915CA3">
      <w:pPr>
        <w:rPr>
          <w:ins w:id="1810" w:author="Chen Heller" w:date="2022-08-29T11:18:00Z"/>
        </w:rPr>
      </w:pPr>
      <w:ins w:id="1811" w:author="Chen Heller" w:date="2022-08-29T11:18:00Z">
        <w:r>
          <w:t xml:space="preserve">Since the experiment included stringent awareness measures, criticisms attributing unconscious effects to residual undetected awareness </w:t>
        </w:r>
      </w:ins>
      <w:r w:rsidR="00B621A3">
        <w:fldChar w:fldCharType="begin"/>
      </w:r>
      <w:r w:rsidR="00915CA3">
        <w:instrText xml:space="preserve"> ADDIN ZOTERO_ITEM CSL_CITATION {"citationID":"aHdXqX2E","properties":{"formattedCitation":"(Merikle, 1992; Peters &amp; Lau, 2015; Zerweck et al., 2021)","plainCitation":"(Merikle, 1992; Peters &amp; Lau, 2015; Zerweck et al., 2021)","noteIndex":0},"citationItems":[{"id":725,"uris":["http://zotero.org/users/8275165/items/D25ESJHX"],"itemData":{"id":725,"type":"article-journal","abstract":"Discusses the conceptual distinction between conscious and unconscious processes and considers problems with measuring conscious perceptual experience. Because of interpretive problems with subjective reports, some investigators prefer to use objective measures to distinguish between aware and nonaware states. However, studies using objective measures have not provided evidence either for or against perception without awareness. Studies are reviewed in which 3 qualitative differences between conscious and unconscious perceptual processes were established. These differences involve predominate code, prediction, and selection. Such demonstrations of qualitative differences in performance across aware and nonaware conditions can both validate measures of awareness and show how conscious and unconscious processes differ. (PsycINFO Database Record (c) 2016 APA, all rights reserved)","container-title":"American Psychologist","DOI":"10.1037/0003-066X.47.6.792","ISSN":"1935-990X","note":"publisher-place: US\npublisher: American Psychological Association","page":"792-795","source":"APA PsycNet","title":"Perception without awareness: Critical issues","title-short":"Perception without awareness","volume":"47","author":[{"family":"Merikle","given":"Philip M."}],"issued":{"date-parts":[["1992"]]}}},{"id":487,"uris":["http://zotero.org/users/8275165/items/ZK35MNHF"],"itemData":{"id":487,"type":"article-journal","language":"en","page":"30","source":"Zotero","title":"Human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K"},{"family":"Lau","given":"Hakwan"}],"issued":{"date-parts":[["2015"]]}}},{"id":542,"uris":["http://zotero.org/users/8275165/items/PN9SZXQ9"],"itemData":{"id":542,"type":"article-journal","abstract":"In priming research, it is often argued that humans can discriminate stimuli outside consciousness. For example, the semantic meaning of numbers can be processed even when the numbers are so strongly masked that participants are not aware of them. These claims are typically based on a certain pattern of results: Direct measures indicate no conscious awareness of the masked stimuli, while indirect measures show clear priming effects of the same stimuli on reaction times or neurophysiological measures. From this pattern, preserved (unconscious) processing in the indirect task is concluded. However, this widely used standard reasoning is problematic and leads to spurious claims of unconscious processing. Such problems can be avoided by comparing sensitivities of direct and indirect measures. Many studies are affected by these problems, such that a reassessment of the literature is needed. Here, we investigated whether numbers can be processed unconsciously. In three experiments, we replicated and extended well-established effects of number priming over a wide range of stimulus visibilities. We then compared the standard reasoning to a sensitivity analysis, where direct and indirect effects are compared using the same metric. Results show that the sensitivities of indirect measures did not exceed those of direct measures, thereby indicating no evidence for preserved unconscious processing when awareness of the stimuli is low. Instead, it seems that at low visibility there is residual processing that affects direct and indirect measures to a similar degree. This suggests that similar processing modes cause those effects in direct and indirect measures.","container-title":"Attention, Perception, &amp; Psychophysics","DOI":"10.3758/s13414-021-02312-2","ISSN":"1943-3921, 1943-393X","issue":"6","journalAbbreviation":"Atten Percept Psychophys","language":"en","page":"2510-2529","source":"DOI.org (Crossref)","title":"Number processing outside awareness? Systematically testing sensitivities of direct and indirect measures of consciousness","title-short":"Number processing outside awareness?","volume":"83","author":[{"family":"Zerweck","given":"Iris A."},{"family":"Kao","given":"Chung-Shan"},{"family":"Meyen","given":"Sascha"},{"family":"Amado","given":"Catarina"},{"family":"Eltz","given":"Martin","non-dropping-particle":"von"},{"family":"Klimm","given":"Maren"},{"family":"Franz","given":"Volker H."}],"issued":{"date-parts":[["2021",8]]}}}],"schema":"https://github.com/citation-style-language/schema/raw/master/csl-citation.json"} </w:instrText>
      </w:r>
      <w:r w:rsidR="00B621A3">
        <w:fldChar w:fldCharType="separate"/>
      </w:r>
      <w:r w:rsidR="00915CA3" w:rsidRPr="00915CA3">
        <w:rPr>
          <w:rFonts w:ascii="Times New Roman" w:hAnsi="Times New Roman" w:cs="Times New Roman"/>
        </w:rPr>
        <w:t>(Merikle, 1992; Peters &amp; Lau, 2015; Zerweck et al., 2021)</w:t>
      </w:r>
      <w:r w:rsidR="00B621A3">
        <w:fldChar w:fldCharType="end"/>
      </w:r>
      <w:ins w:id="1812" w:author="Chen Heller" w:date="2022-08-29T11:18:00Z">
        <w:r>
          <w:t xml:space="preserve"> should not apply for these results. Similarly, </w:t>
        </w:r>
      </w:ins>
      <w:ins w:id="1813" w:author="Chen Heller" w:date="2022-09-10T09:56:00Z">
        <w:r w:rsidR="00A0070E">
          <w:t xml:space="preserve">the </w:t>
        </w:r>
      </w:ins>
      <w:ins w:id="1814" w:author="Chen Heller" w:date="2022-09-10T09:57:00Z">
        <w:r w:rsidR="00A0070E">
          <w:t xml:space="preserve">unconscious effect does not stem from regression to the mean of the awareness measurement </w:t>
        </w:r>
      </w:ins>
      <w:ins w:id="1815" w:author="Chen Heller" w:date="2022-09-10T09:58:00Z">
        <w:r w:rsidR="00A26212">
          <w:t xml:space="preserve">[ref to shanks 2017] </w:t>
        </w:r>
      </w:ins>
      <w:ins w:id="1816" w:author="Chen Heller" w:date="2022-09-10T09:57:00Z">
        <w:r w:rsidR="00A0070E">
          <w:t xml:space="preserve">since </w:t>
        </w:r>
      </w:ins>
      <w:ins w:id="1817" w:author="Chen Heller" w:date="2022-09-10T09:58:00Z">
        <w:r w:rsidR="00A26212">
          <w:t xml:space="preserve">no </w:t>
        </w:r>
      </w:ins>
      <w:ins w:id="1818" w:author="Chen Heller" w:date="2022-08-29T11:18:00Z">
        <w:r>
          <w:t xml:space="preserve">participants </w:t>
        </w:r>
      </w:ins>
      <w:ins w:id="1819" w:author="Chen Heller" w:date="2022-09-10T09:58:00Z">
        <w:r w:rsidR="00A26212">
          <w:t>were excluded because they saw the prime</w:t>
        </w:r>
      </w:ins>
      <w:ins w:id="1820" w:author="Chen Heller" w:date="2022-08-29T11:18:00Z">
        <w:r>
          <w:t xml:space="preserve">. </w:t>
        </w:r>
      </w:ins>
      <w:ins w:id="1821" w:author="Chen Heller" w:date="2022-09-10T09:59:00Z">
        <w:r w:rsidR="000D14BE">
          <w:t>Furthermore</w:t>
        </w:r>
      </w:ins>
      <w:ins w:id="1822" w:author="Chen Heller" w:date="2022-08-29T11:18:00Z">
        <w:r>
          <w:t xml:space="preserve">, the distribution of the objective awareness measure is centered around 50% correct answers [ref to figure] </w:t>
        </w:r>
      </w:ins>
      <w:ins w:id="1823" w:author="Chen Heller" w:date="2022-09-10T09:59:00Z">
        <w:r w:rsidR="000D14BE">
          <w:t xml:space="preserve">which </w:t>
        </w:r>
      </w:ins>
      <w:ins w:id="1824" w:author="Chen Heller" w:date="2022-08-29T11:18:00Z">
        <w:r>
          <w:t xml:space="preserve">indicates that the masking manipulation was successful. To conclude, the observed unconscious effect is not easily refuted and therefore provides a solid testimony </w:t>
        </w:r>
      </w:ins>
      <w:ins w:id="1825" w:author="Chen Heller" w:date="2022-09-10T10:00:00Z">
        <w:r w:rsidR="00D80B9B">
          <w:t xml:space="preserve">for </w:t>
        </w:r>
      </w:ins>
      <w:ins w:id="1826" w:author="Chen Heller" w:date="2022-08-29T11:18:00Z">
        <w:r>
          <w:t xml:space="preserve">unconscious processing in the debate regarding its </w:t>
        </w:r>
      </w:ins>
      <w:ins w:id="1827" w:author="Chen Heller" w:date="2022-09-10T10:00:00Z">
        <w:r w:rsidR="00D80B9B">
          <w:t xml:space="preserve">extent </w:t>
        </w:r>
      </w:ins>
      <w:r w:rsidR="00347162">
        <w:fldChar w:fldCharType="begin"/>
      </w:r>
      <w:r w:rsidR="00347162">
        <w:instrText xml:space="preserve"> ADDIN ZOTERO_ITEM CSL_CITATION {"citationID":"Rwl18zBY","properties":{"formattedCitation":"(Hassin, 2013; Hesselmann &amp; Moors, 2015; Peters et al., 2017)","plainCitation":"(Hassin, 2013; Hesselmann &amp; Moors, 2015; Peters et al., 2017)","noteIndex":0},"citationItems":[{"id":375,"uris":["http://zotero.org/users/8275165/items/3SGYC6I3"],"itemData":{"id":375,"type":"article-journal","abstract":"Understanding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W"},{"family":"Phillips","given":"Ian"},{"family":"Block","given":"Ned"}],"accessed":{"date-parts":[["2022",2,2]]},"issued":{"date-parts":[["2017",1]]}}}],"schema":"https://github.com/citation-style-language/schema/raw/master/csl-citation.json"} </w:instrText>
      </w:r>
      <w:r w:rsidR="00347162">
        <w:fldChar w:fldCharType="separate"/>
      </w:r>
      <w:r w:rsidR="00347162" w:rsidRPr="00347162">
        <w:rPr>
          <w:rFonts w:ascii="Times New Roman" w:hAnsi="Times New Roman" w:cs="Times New Roman"/>
        </w:rPr>
        <w:t>(Hassin, 2013; Hesselmann &amp; Moors, 2015; Peters et al., 2017)</w:t>
      </w:r>
      <w:r w:rsidR="00347162">
        <w:fldChar w:fldCharType="end"/>
      </w:r>
      <w:ins w:id="1828" w:author="Chen Heller" w:date="2022-08-29T11:18:00Z">
        <w:r>
          <w:t>.</w:t>
        </w:r>
      </w:ins>
    </w:p>
    <w:p w14:paraId="451352B2" w14:textId="553CEFEF" w:rsidR="005F0446" w:rsidRDefault="00B92907" w:rsidP="006238E0">
      <w:pPr>
        <w:rPr>
          <w:ins w:id="1829" w:author="Chen Heller" w:date="2022-09-10T09:03:00Z"/>
        </w:rPr>
      </w:pPr>
      <w:ins w:id="1830" w:author="Chen Heller" w:date="2022-09-10T10:07:00Z">
        <w:r>
          <w:t xml:space="preserve">My experiment demonstrated why </w:t>
        </w:r>
      </w:ins>
      <w:ins w:id="1831" w:author="Chen Heller" w:date="2022-08-29T11:18:00Z">
        <w:r w:rsidR="005F0446">
          <w:t>motion tracking</w:t>
        </w:r>
      </w:ins>
      <w:ins w:id="1832" w:author="Chen Heller" w:date="2022-09-10T10:08:00Z">
        <w:r>
          <w:t xml:space="preserve"> </w:t>
        </w:r>
      </w:ins>
      <w:ins w:id="1833" w:author="Chen Heller" w:date="2022-08-29T11:18:00Z">
        <w:r w:rsidR="005F0446">
          <w:t xml:space="preserve">can be beneficial to the study of unconscious processes. Unlike keyboard </w:t>
        </w:r>
      </w:ins>
      <w:ins w:id="1834" w:author="Chen Heller" w:date="2022-09-10T10:01:00Z">
        <w:r w:rsidR="00560A4A">
          <w:t>response,</w:t>
        </w:r>
      </w:ins>
      <w:ins w:id="1835" w:author="Chen Heller" w:date="2022-08-29T11:18:00Z">
        <w:r w:rsidR="005F0446">
          <w:t xml:space="preserve"> which is definitive and final, the reaching measure allows participants to change their mind while providing the answer and correct it if necessary. This type of </w:t>
        </w:r>
      </w:ins>
      <w:ins w:id="1836" w:author="Chen Heller" w:date="2022-09-10T10:04:00Z">
        <w:r w:rsidR="00E8307D">
          <w:t xml:space="preserve">behavior </w:t>
        </w:r>
      </w:ins>
      <w:ins w:id="1837" w:author="Chen Heller" w:date="2022-08-29T11:18:00Z">
        <w:r w:rsidR="005F0446">
          <w:t xml:space="preserve">is particularly interesting because it might </w:t>
        </w:r>
      </w:ins>
      <w:ins w:id="1838" w:author="Chen Heller" w:date="2022-09-10T10:03:00Z">
        <w:r w:rsidR="00235A05">
          <w:t xml:space="preserve">reflect a strong conflict </w:t>
        </w:r>
        <w:r w:rsidR="00235A05">
          <w:lastRenderedPageBreak/>
          <w:t xml:space="preserve">between </w:t>
        </w:r>
      </w:ins>
      <w:ins w:id="1839" w:author="Chen Heller" w:date="2022-09-10T10:05:00Z">
        <w:r w:rsidR="00B53C5F">
          <w:t xml:space="preserve">and </w:t>
        </w:r>
      </w:ins>
      <w:ins w:id="1840" w:author="Chen Heller" w:date="2022-09-10T10:04:00Z">
        <w:r w:rsidR="00A23426">
          <w:t xml:space="preserve">incongruent </w:t>
        </w:r>
      </w:ins>
      <w:ins w:id="1841" w:author="Chen Heller" w:date="2022-09-10T10:03:00Z">
        <w:r w:rsidR="00235A05">
          <w:t xml:space="preserve">prime </w:t>
        </w:r>
      </w:ins>
      <w:ins w:id="1842" w:author="Chen Heller" w:date="2022-09-10T10:04:00Z">
        <w:r w:rsidR="00E8307D">
          <w:t xml:space="preserve">and </w:t>
        </w:r>
      </w:ins>
      <w:ins w:id="1843" w:author="Chen Heller" w:date="2022-09-10T10:03:00Z">
        <w:r w:rsidR="00235A05">
          <w:t>target</w:t>
        </w:r>
      </w:ins>
      <w:ins w:id="1844" w:author="Chen Heller" w:date="2022-08-29T11:18:00Z">
        <w:r w:rsidR="005F0446">
          <w:t xml:space="preserve">. </w:t>
        </w:r>
      </w:ins>
      <w:ins w:id="1845" w:author="Chen Heller" w:date="2022-09-10T10:05:00Z">
        <w:r w:rsidR="00B53C5F">
          <w:t>Additionally</w:t>
        </w:r>
      </w:ins>
      <w:ins w:id="1846" w:author="Chen Heller" w:date="2022-08-29T11:18:00Z">
        <w:r w:rsidR="005F0446">
          <w:t>, the possibility to regret and correct could</w:t>
        </w:r>
      </w:ins>
      <w:ins w:id="1847" w:author="Chen Heller" w:date="2022-09-04T12:41:00Z">
        <w:r w:rsidR="002A3AD3">
          <w:t xml:space="preserve"> decrease the </w:t>
        </w:r>
      </w:ins>
      <w:ins w:id="1848" w:author="Chen Heller" w:date="2022-09-10T10:06:00Z">
        <w:r w:rsidR="0018566B">
          <w:t>number</w:t>
        </w:r>
      </w:ins>
      <w:ins w:id="1849" w:author="Chen Heller" w:date="2022-09-04T12:41:00Z">
        <w:r w:rsidR="002A3AD3">
          <w:t xml:space="preserve"> of incorrect answers as was demonstrated </w:t>
        </w:r>
      </w:ins>
      <w:ins w:id="1850" w:author="Chen Heller" w:date="2022-09-10T10:06:00Z">
        <w:r w:rsidR="00A96FFC">
          <w:t>in Exp 4</w:t>
        </w:r>
      </w:ins>
      <w:ins w:id="1851" w:author="Chen Heller" w:date="2022-08-29T11:18:00Z">
        <w:r w:rsidR="005F0446">
          <w:t>.</w:t>
        </w:r>
      </w:ins>
    </w:p>
    <w:p w14:paraId="0BA66345" w14:textId="29E9035B" w:rsidR="00472332" w:rsidRPr="00472332" w:rsidDel="00535B09" w:rsidRDefault="00ED63BF">
      <w:pPr>
        <w:rPr>
          <w:del w:id="1852" w:author="Chen Heller" w:date="2022-09-04T13:41:00Z"/>
          <w:rtl/>
        </w:rPr>
        <w:pPrChange w:id="1853" w:author="Chen Heller" w:date="2022-09-04T13:46:00Z">
          <w:pPr>
            <w:pStyle w:val="Heading4"/>
          </w:pPr>
        </w:pPrChange>
      </w:pPr>
      <w:ins w:id="1854" w:author="Chen Heller" w:date="2022-09-01T13:47:00Z">
        <w:r>
          <w:t xml:space="preserve">Although </w:t>
        </w:r>
      </w:ins>
      <w:ins w:id="1855" w:author="Chen Heller" w:date="2022-09-04T12:52:00Z">
        <w:r w:rsidR="00AC70BA">
          <w:t xml:space="preserve">I </w:t>
        </w:r>
      </w:ins>
      <w:ins w:id="1856" w:author="Chen Heller" w:date="2022-09-01T14:02:00Z">
        <w:r w:rsidR="006A52EC">
          <w:t xml:space="preserve">expected </w:t>
        </w:r>
      </w:ins>
      <w:ins w:id="1857" w:author="Chen Heller" w:date="2022-09-04T12:52:00Z">
        <w:r w:rsidR="00AC70BA">
          <w:t xml:space="preserve">the keyboard </w:t>
        </w:r>
      </w:ins>
      <w:ins w:id="1858" w:author="Chen Heller" w:date="2022-09-01T14:03:00Z">
        <w:r w:rsidR="006A52EC">
          <w:t>session</w:t>
        </w:r>
      </w:ins>
      <w:ins w:id="1859" w:author="Chen Heller" w:date="2022-09-04T12:53:00Z">
        <w:r w:rsidR="00AC70BA">
          <w:t xml:space="preserve"> to produce a smaller effect</w:t>
        </w:r>
      </w:ins>
      <w:ins w:id="1860" w:author="Chen Heller" w:date="2022-09-01T14:03:00Z">
        <w:r w:rsidR="006A52EC">
          <w:t xml:space="preserve">, </w:t>
        </w:r>
      </w:ins>
      <w:ins w:id="1861" w:author="Chen Heller" w:date="2022-09-01T14:08:00Z">
        <w:r w:rsidR="002B6B6F">
          <w:t xml:space="preserve">in practice </w:t>
        </w:r>
      </w:ins>
      <w:ins w:id="1862" w:author="Chen Heller" w:date="2022-09-04T13:41:00Z">
        <w:r w:rsidR="003B1BD0">
          <w:t xml:space="preserve">its size was </w:t>
        </w:r>
      </w:ins>
      <w:ins w:id="1863" w:author="Chen Heller" w:date="2022-09-01T14:08:00Z">
        <w:r w:rsidR="002B6B6F">
          <w:t xml:space="preserve">comparable </w:t>
        </w:r>
      </w:ins>
      <w:ins w:id="1864" w:author="Chen Heller" w:date="2022-09-04T13:42:00Z">
        <w:r w:rsidR="003B1BD0">
          <w:t xml:space="preserve">to that </w:t>
        </w:r>
      </w:ins>
      <w:ins w:id="1865" w:author="Chen Heller" w:date="2022-09-10T10:08:00Z">
        <w:r w:rsidR="009245E5">
          <w:t xml:space="preserve">found in the </w:t>
        </w:r>
      </w:ins>
      <w:ins w:id="1866" w:author="Chen Heller" w:date="2022-09-04T13:42:00Z">
        <w:r w:rsidR="003B1BD0">
          <w:t xml:space="preserve">movement duration </w:t>
        </w:r>
      </w:ins>
      <w:ins w:id="1867" w:author="Chen Heller" w:date="2022-09-10T10:08:00Z">
        <w:r w:rsidR="009245E5">
          <w:t>variable</w:t>
        </w:r>
      </w:ins>
      <w:ins w:id="1868" w:author="Chen Heller" w:date="2022-09-04T13:42:00Z">
        <w:r w:rsidR="003B1BD0">
          <w:t>.</w:t>
        </w:r>
      </w:ins>
      <w:ins w:id="1869" w:author="Chen Heller" w:date="2022-09-04T12:53:00Z">
        <w:r w:rsidR="00C13750">
          <w:t xml:space="preserve"> </w:t>
        </w:r>
      </w:ins>
      <w:ins w:id="1870" w:author="Chen Heller" w:date="2022-09-04T13:43:00Z">
        <w:r w:rsidR="00115AEF">
          <w:t xml:space="preserve">Conversely, the effect size of </w:t>
        </w:r>
      </w:ins>
      <w:ins w:id="1871" w:author="Chen Heller" w:date="2022-09-04T13:44:00Z">
        <w:r w:rsidR="00115AEF">
          <w:t xml:space="preserve">the </w:t>
        </w:r>
        <w:r w:rsidR="00C0281E">
          <w:t>reach area measure was smaller than that of the keyboard</w:t>
        </w:r>
      </w:ins>
      <w:ins w:id="1872" w:author="Chen Heller" w:date="2022-09-04T12:53:00Z">
        <w:r w:rsidR="00C13750">
          <w:t xml:space="preserve">. </w:t>
        </w:r>
      </w:ins>
      <w:ins w:id="1873" w:author="Chen Heller" w:date="2022-09-04T12:54:00Z">
        <w:r w:rsidR="00C13750">
          <w:t xml:space="preserve">One possible explanation for this pattern </w:t>
        </w:r>
        <w:r w:rsidR="007F0B60">
          <w:t xml:space="preserve">of results </w:t>
        </w:r>
      </w:ins>
      <w:ins w:id="1874" w:author="Chen Heller" w:date="2022-09-10T10:09:00Z">
        <w:r w:rsidR="005500AD">
          <w:t xml:space="preserve">is provided by </w:t>
        </w:r>
      </w:ins>
      <w:ins w:id="1875" w:author="Chen Heller" w:date="2022-09-10T10:11:00Z">
        <w:r w:rsidR="00B300C4">
          <w:t>the</w:t>
        </w:r>
      </w:ins>
      <w:ins w:id="1876" w:author="Chen Heller" w:date="2022-09-10T10:09:00Z">
        <w:r w:rsidR="005500AD">
          <w:t xml:space="preserve"> </w:t>
        </w:r>
      </w:ins>
      <w:ins w:id="1877" w:author="Chen Heller" w:date="2022-09-04T12:54:00Z">
        <w:r w:rsidR="007F0B60">
          <w:t xml:space="preserve">larger amount of noise in the </w:t>
        </w:r>
        <w:commentRangeStart w:id="1878"/>
        <w:r w:rsidR="007F0B60">
          <w:t>reaching measure</w:t>
        </w:r>
      </w:ins>
      <w:commentRangeEnd w:id="1878"/>
      <w:ins w:id="1879" w:author="Chen Heller" w:date="2022-09-04T13:36:00Z">
        <w:r w:rsidR="009E3931">
          <w:rPr>
            <w:rStyle w:val="CommentReference"/>
          </w:rPr>
          <w:commentReference w:id="1878"/>
        </w:r>
      </w:ins>
      <w:ins w:id="1880" w:author="Chen Heller" w:date="2022-09-04T13:44:00Z">
        <w:r w:rsidR="00C0281E">
          <w:t xml:space="preserve"> which </w:t>
        </w:r>
      </w:ins>
      <w:ins w:id="1881" w:author="Chen Heller" w:date="2022-09-10T10:10:00Z">
        <w:r w:rsidR="005500AD">
          <w:t xml:space="preserve">decreased </w:t>
        </w:r>
      </w:ins>
      <w:ins w:id="1882" w:author="Chen Heller" w:date="2022-09-10T10:11:00Z">
        <w:r w:rsidR="00694406">
          <w:t>its</w:t>
        </w:r>
      </w:ins>
      <w:ins w:id="1883" w:author="Chen Heller" w:date="2022-09-04T13:44:00Z">
        <w:r w:rsidR="00C0281E">
          <w:t xml:space="preserve"> </w:t>
        </w:r>
      </w:ins>
      <w:ins w:id="1884" w:author="Chen Heller" w:date="2022-09-10T10:15:00Z">
        <w:r w:rsidR="0019030C">
          <w:t>SNR</w:t>
        </w:r>
      </w:ins>
      <w:ins w:id="1885" w:author="Chen Heller" w:date="2022-09-04T12:54:00Z">
        <w:r w:rsidR="007F0B60">
          <w:t xml:space="preserve">. </w:t>
        </w:r>
      </w:ins>
      <w:ins w:id="1886" w:author="Chen Heller" w:date="2022-09-04T13:44:00Z">
        <w:r w:rsidR="00C0281E">
          <w:t xml:space="preserve">Specifically, </w:t>
        </w:r>
      </w:ins>
      <w:ins w:id="1887" w:author="Chen Heller" w:date="2022-09-04T12:54:00Z">
        <w:r w:rsidR="007F0B60">
          <w:t xml:space="preserve">reaching movements </w:t>
        </w:r>
      </w:ins>
      <w:ins w:id="1888" w:author="Chen Heller" w:date="2022-09-11T13:35:00Z">
        <w:r w:rsidR="00B160A8">
          <w:t xml:space="preserve">require planning a </w:t>
        </w:r>
      </w:ins>
      <w:ins w:id="1889" w:author="Chen Heller" w:date="2022-09-11T13:36:00Z">
        <w:r w:rsidR="00B160A8">
          <w:t>trajectory in space towards a target which makes them more comple</w:t>
        </w:r>
        <w:r w:rsidR="00ED1528">
          <w:t>x</w:t>
        </w:r>
        <w:r w:rsidR="00B160A8">
          <w:t>, and t</w:t>
        </w:r>
      </w:ins>
      <w:ins w:id="1890" w:author="Chen Heller" w:date="2022-09-04T12:55:00Z">
        <w:r w:rsidR="00EE0803">
          <w:t>he more complex a proce</w:t>
        </w:r>
      </w:ins>
      <w:ins w:id="1891" w:author="Chen Heller" w:date="2022-09-04T12:56:00Z">
        <w:r w:rsidR="00EE0803">
          <w:t>ss is, the more room there is for error and variability when executing it</w:t>
        </w:r>
      </w:ins>
      <w:ins w:id="1892" w:author="Chen Heller" w:date="2022-09-04T12:59:00Z">
        <w:r w:rsidR="00F77750">
          <w:t xml:space="preserve">. Hence, </w:t>
        </w:r>
      </w:ins>
      <w:ins w:id="1893" w:author="Chen Heller" w:date="2022-09-04T13:01:00Z">
        <w:r w:rsidR="007B612C">
          <w:t xml:space="preserve">the expression of </w:t>
        </w:r>
      </w:ins>
      <w:ins w:id="1894" w:author="Chen Heller" w:date="2022-09-10T10:12:00Z">
        <w:r w:rsidR="00D544FE">
          <w:t>a</w:t>
        </w:r>
      </w:ins>
      <w:ins w:id="1895" w:author="Chen Heller" w:date="2022-09-04T13:01:00Z">
        <w:r w:rsidR="007B612C">
          <w:t xml:space="preserve"> congruency effect </w:t>
        </w:r>
      </w:ins>
      <w:ins w:id="1896" w:author="Chen Heller" w:date="2022-09-04T13:02:00Z">
        <w:r w:rsidR="001841B2">
          <w:t xml:space="preserve">in </w:t>
        </w:r>
      </w:ins>
      <w:ins w:id="1897" w:author="Chen Heller" w:date="2022-09-10T10:12:00Z">
        <w:r w:rsidR="00D544FE">
          <w:t>a</w:t>
        </w:r>
      </w:ins>
      <w:ins w:id="1898" w:author="Chen Heller" w:date="2022-09-04T13:12:00Z">
        <w:r w:rsidR="005E3892">
          <w:t xml:space="preserve"> complex </w:t>
        </w:r>
      </w:ins>
      <w:ins w:id="1899" w:author="Chen Heller" w:date="2022-09-04T13:01:00Z">
        <w:r w:rsidR="007B612C">
          <w:t xml:space="preserve">reaching </w:t>
        </w:r>
      </w:ins>
      <w:ins w:id="1900" w:author="Chen Heller" w:date="2022-09-04T13:12:00Z">
        <w:r w:rsidR="005E3892">
          <w:t xml:space="preserve">movement </w:t>
        </w:r>
      </w:ins>
      <w:ins w:id="1901" w:author="Chen Heller" w:date="2022-09-04T13:01:00Z">
        <w:r w:rsidR="007B612C">
          <w:t xml:space="preserve">might </w:t>
        </w:r>
      </w:ins>
      <w:ins w:id="1902" w:author="Chen Heller" w:date="2022-09-10T10:12:00Z">
        <w:r w:rsidR="00D544FE">
          <w:t xml:space="preserve">be less consistent across participants when compared to a </w:t>
        </w:r>
      </w:ins>
      <w:ins w:id="1903" w:author="Chen Heller" w:date="2022-09-04T13:33:00Z">
        <w:r w:rsidR="00D21B46">
          <w:t xml:space="preserve">simple </w:t>
        </w:r>
      </w:ins>
      <w:ins w:id="1904" w:author="Chen Heller" w:date="2022-09-04T13:02:00Z">
        <w:r w:rsidR="001841B2">
          <w:t>keypress</w:t>
        </w:r>
      </w:ins>
      <w:ins w:id="1905" w:author="Chen Heller" w:date="2022-09-04T13:37:00Z">
        <w:r w:rsidR="00F22DA9">
          <w:t>. This is supported</w:t>
        </w:r>
      </w:ins>
      <w:ins w:id="1906" w:author="Chen Heller" w:date="2022-09-04T13:38:00Z">
        <w:r w:rsidR="00F22DA9">
          <w:t xml:space="preserve"> by the larger relative standard </w:t>
        </w:r>
        <w:r w:rsidR="00553B76">
          <w:t>deviation</w:t>
        </w:r>
        <w:r w:rsidR="00F22DA9">
          <w:t xml:space="preserve"> </w:t>
        </w:r>
      </w:ins>
      <w:r w:rsidR="00773F6F">
        <w:fldChar w:fldCharType="begin"/>
      </w:r>
      <w:r w:rsidR="00773F6F">
        <w:instrText xml:space="preserve"> ADDIN ZOTERO_ITEM CSL_CITATION {"citationID":"oUaQfPj7","properties":{"formattedCitation":"(Everitt &amp; Skrondal, 2010)","plainCitation":"(Everitt &amp; Skrondal, 2010)","noteIndex":0},"citationItems":[{"id":768,"uris":["http://zotero.org/users/8275165/items/FSG4IFX3"],"itemData":{"id":768,"type":"book","abstract":"In the fourth edition of this dictionary many new entries have been added reflecting, in particular, the expanding interest in Bayesian statistics, causality and machine learning. \nThere has also been a comprehensive review and, where thought necessary, subsequent revision of existing entries. The number of biographies of important statisticians has been increased by including many from outside the UK and the USA and by the inclusion of entries for those who have died since the publication of the third edition.","ISBN":"978-0-511-78827-7","language":"en_US","note":"Accepted: 2018-11-14T09:25:45Z","source":"196.43.179.6:8080","title":"The Cambridge dictionary of statistics","URL":"http://196.43.179.6:8080/xmlui/handle/123456789/1213","author":[{"family":"Everitt","given":"B. S."},{"family":"Skrondal","given":"A."}],"accessed":{"date-parts":[["2022",9,11]]},"issued":{"date-parts":[["2010"]]}}}],"schema":"https://github.com/citation-style-language/schema/raw/master/csl-citation.json"} </w:instrText>
      </w:r>
      <w:r w:rsidR="00773F6F">
        <w:fldChar w:fldCharType="separate"/>
      </w:r>
      <w:r w:rsidR="00773F6F" w:rsidRPr="00773F6F">
        <w:rPr>
          <w:rFonts w:ascii="Times New Roman" w:hAnsi="Times New Roman" w:cs="Times New Roman"/>
        </w:rPr>
        <w:t>(Everitt &amp; Skrondal, 2010)</w:t>
      </w:r>
      <w:r w:rsidR="00773F6F">
        <w:fldChar w:fldCharType="end"/>
      </w:r>
      <w:ins w:id="1907" w:author="Chen Heller" w:date="2022-09-04T13:38:00Z">
        <w:r w:rsidR="00553B76">
          <w:t xml:space="preserve"> </w:t>
        </w:r>
        <w:r w:rsidR="00F22DA9">
          <w:t>observe</w:t>
        </w:r>
        <w:r w:rsidR="00553B76">
          <w:t>d</w:t>
        </w:r>
        <w:r w:rsidR="00F22DA9">
          <w:t xml:space="preserve"> in the </w:t>
        </w:r>
        <w:r w:rsidR="00553B76">
          <w:t xml:space="preserve">reaching </w:t>
        </w:r>
      </w:ins>
      <w:ins w:id="1908" w:author="Chen Heller" w:date="2022-09-11T13:42:00Z">
        <w:r w:rsidR="00DD09D4">
          <w:t>area</w:t>
        </w:r>
      </w:ins>
      <w:ins w:id="1909" w:author="Chen Heller" w:date="2022-09-10T10:13:00Z">
        <w:r w:rsidR="009E579C">
          <w:t xml:space="preserve"> </w:t>
        </w:r>
      </w:ins>
      <w:ins w:id="1910" w:author="Chen Heller" w:date="2022-09-04T13:39:00Z">
        <w:r w:rsidR="001700A8">
          <w:t xml:space="preserve">(SD = 1.45) </w:t>
        </w:r>
      </w:ins>
      <w:ins w:id="1911" w:author="Chen Heller" w:date="2022-09-04T13:38:00Z">
        <w:r w:rsidR="00553B76">
          <w:t>compared to the keyboard</w:t>
        </w:r>
      </w:ins>
      <w:ins w:id="1912" w:author="Chen Heller" w:date="2022-09-11T13:42:00Z">
        <w:r w:rsidR="0041600A">
          <w:t xml:space="preserve"> RT</w:t>
        </w:r>
      </w:ins>
      <w:ins w:id="1913" w:author="Chen Heller" w:date="2022-09-04T13:39:00Z">
        <w:r w:rsidR="001700A8">
          <w:t xml:space="preserve"> (SD = 0.85)</w:t>
        </w:r>
      </w:ins>
      <w:ins w:id="1914" w:author="Chen Heller" w:date="2022-09-04T13:38:00Z">
        <w:r w:rsidR="00553B76">
          <w:t>.</w:t>
        </w:r>
      </w:ins>
      <w:ins w:id="1915" w:author="Chen Heller" w:date="2022-09-04T13:39:00Z">
        <w:r w:rsidR="00553B76">
          <w:t xml:space="preserve"> </w:t>
        </w:r>
      </w:ins>
      <w:ins w:id="1916" w:author="Chen Heller" w:date="2022-09-10T10:14:00Z">
        <w:r w:rsidR="00C674B7">
          <w:t>The SNR was further decreased in the reaching session due to the higher number of excluded trials.</w:t>
        </w:r>
      </w:ins>
    </w:p>
    <w:p w14:paraId="1B5218A9" w14:textId="5859A312" w:rsidR="00535B09" w:rsidRPr="008B22C0" w:rsidRDefault="003F6AD7">
      <w:pPr>
        <w:rPr>
          <w:ins w:id="1917" w:author="Chen Heller" w:date="2022-09-04T12:49:00Z"/>
        </w:rPr>
        <w:pPrChange w:id="1918" w:author="Chen Heller" w:date="2022-09-04T14:41:00Z">
          <w:pPr>
            <w:pStyle w:val="NoSpacing"/>
            <w:numPr>
              <w:ilvl w:val="1"/>
              <w:numId w:val="14"/>
            </w:numPr>
            <w:tabs>
              <w:tab w:val="num" w:pos="1440"/>
            </w:tabs>
            <w:ind w:left="1440" w:hanging="360"/>
          </w:pPr>
        </w:pPrChange>
      </w:pPr>
      <w:ins w:id="1919" w:author="Chen Heller" w:date="2022-09-04T14:33:00Z">
        <w:r>
          <w:t xml:space="preserve">An alternative explanation of the results </w:t>
        </w:r>
      </w:ins>
      <w:ins w:id="1920" w:author="Chen Heller" w:date="2022-09-04T14:34:00Z">
        <w:r>
          <w:t xml:space="preserve">suggests that unconscious </w:t>
        </w:r>
      </w:ins>
      <w:ins w:id="1921" w:author="Chen Heller" w:date="2022-09-10T10:17:00Z">
        <w:r w:rsidR="006300F3">
          <w:t>processing</w:t>
        </w:r>
      </w:ins>
      <w:ins w:id="1922" w:author="Chen Heller" w:date="2022-09-04T14:34:00Z">
        <w:r>
          <w:t xml:space="preserve"> do</w:t>
        </w:r>
      </w:ins>
      <w:ins w:id="1923" w:author="Chen Heller" w:date="2022-09-10T10:17:00Z">
        <w:r w:rsidR="006300F3">
          <w:t>es</w:t>
        </w:r>
      </w:ins>
      <w:ins w:id="1924" w:author="Chen Heller" w:date="2022-09-04T14:34:00Z">
        <w:r>
          <w:t xml:space="preserve"> not exert </w:t>
        </w:r>
      </w:ins>
      <w:ins w:id="1925" w:author="Chen Heller" w:date="2022-09-10T10:17:00Z">
        <w:r w:rsidR="006300F3">
          <w:t>its</w:t>
        </w:r>
      </w:ins>
      <w:ins w:id="1926" w:author="Chen Heller" w:date="2022-09-04T14:34:00Z">
        <w:r>
          <w:t xml:space="preserve"> effect over reaching responses as </w:t>
        </w:r>
      </w:ins>
      <w:ins w:id="1927" w:author="Chen Heller" w:date="2022-09-10T10:16:00Z">
        <w:r w:rsidR="0099617E">
          <w:t xml:space="preserve">well as </w:t>
        </w:r>
      </w:ins>
      <w:ins w:id="1928" w:author="Chen Heller" w:date="2022-09-10T10:18:00Z">
        <w:r w:rsidR="006C2C93">
          <w:t xml:space="preserve">it </w:t>
        </w:r>
      </w:ins>
      <w:ins w:id="1929" w:author="Chen Heller" w:date="2022-09-04T14:34:00Z">
        <w:r>
          <w:t>do</w:t>
        </w:r>
      </w:ins>
      <w:ins w:id="1930" w:author="Chen Heller" w:date="2022-09-10T10:18:00Z">
        <w:r w:rsidR="006C2C93">
          <w:t>es</w:t>
        </w:r>
      </w:ins>
      <w:ins w:id="1931" w:author="Chen Heller" w:date="2022-09-04T14:34:00Z">
        <w:r>
          <w:t xml:space="preserve"> </w:t>
        </w:r>
      </w:ins>
      <w:ins w:id="1932" w:author="Chen Heller" w:date="2022-09-10T10:16:00Z">
        <w:r w:rsidR="0099617E">
          <w:t>over</w:t>
        </w:r>
      </w:ins>
      <w:ins w:id="1933" w:author="Chen Heller" w:date="2022-09-04T14:34:00Z">
        <w:r>
          <w:t xml:space="preserve"> keypresses</w:t>
        </w:r>
      </w:ins>
      <w:ins w:id="1934" w:author="Chen Heller" w:date="2022-09-10T10:16:00Z">
        <w:r w:rsidR="00D81E44">
          <w:t>. The reason being</w:t>
        </w:r>
      </w:ins>
      <w:ins w:id="1935" w:author="Chen Heller" w:date="2022-09-10T10:18:00Z">
        <w:r w:rsidR="00110288">
          <w:t xml:space="preserve"> that</w:t>
        </w:r>
      </w:ins>
      <w:ins w:id="1936" w:author="Chen Heller" w:date="2022-09-10T10:16:00Z">
        <w:r w:rsidR="00D81E44">
          <w:t xml:space="preserve"> the unconscious effects</w:t>
        </w:r>
      </w:ins>
      <w:ins w:id="1937" w:author="Chen Heller" w:date="2022-09-04T14:34:00Z">
        <w:r>
          <w:t xml:space="preserve"> are short-lived</w:t>
        </w:r>
      </w:ins>
      <w:ins w:id="1938" w:author="Chen Heller" w:date="2022-09-10T10:17:00Z">
        <w:r w:rsidR="00D81E44">
          <w:t xml:space="preserve"> </w:t>
        </w:r>
      </w:ins>
      <w:r w:rsidR="00367316">
        <w:fldChar w:fldCharType="begin"/>
      </w:r>
      <w:r w:rsidR="00367316">
        <w:instrText xml:space="preserve"> ADDIN ZOTERO_ITEM CSL_CITATION {"citationID":"CKM2gCgQ","properties":{"formattedCitation":"(Greenwald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367316">
        <w:fldChar w:fldCharType="separate"/>
      </w:r>
      <w:r w:rsidR="00367316" w:rsidRPr="00367316">
        <w:rPr>
          <w:rFonts w:ascii="Times New Roman" w:hAnsi="Times New Roman" w:cs="Times New Roman"/>
        </w:rPr>
        <w:t>(Greenwald et al., 1996)</w:t>
      </w:r>
      <w:r w:rsidR="00367316">
        <w:fldChar w:fldCharType="end"/>
      </w:r>
      <w:ins w:id="1939" w:author="Chen Heller" w:date="2022-09-04T14:34:00Z">
        <w:r>
          <w:t xml:space="preserve"> while the reaching res</w:t>
        </w:r>
      </w:ins>
      <w:ins w:id="1940" w:author="Chen Heller" w:date="2022-09-04T14:35:00Z">
        <w:r>
          <w:t xml:space="preserve">ponses are </w:t>
        </w:r>
        <w:r w:rsidR="00924FB7">
          <w:t>a relatively long ongoing procedure. However</w:t>
        </w:r>
      </w:ins>
      <w:ins w:id="1941" w:author="Chen Heller" w:date="2022-09-04T14:37:00Z">
        <w:r w:rsidR="00E4682C">
          <w:t>,</w:t>
        </w:r>
      </w:ins>
      <w:ins w:id="1942" w:author="Chen Heller" w:date="2022-09-04T14:35:00Z">
        <w:r w:rsidR="00924FB7">
          <w:t xml:space="preserve"> this </w:t>
        </w:r>
      </w:ins>
      <w:ins w:id="1943" w:author="Chen Heller" w:date="2022-09-04T14:37:00Z">
        <w:r w:rsidR="00E4682C">
          <w:t>interpretation</w:t>
        </w:r>
      </w:ins>
      <w:ins w:id="1944" w:author="Chen Heller" w:date="2022-09-04T14:35:00Z">
        <w:r w:rsidR="00924FB7">
          <w:t xml:space="preserve"> seems unlikely </w:t>
        </w:r>
      </w:ins>
      <w:ins w:id="1945" w:author="Chen Heller" w:date="2022-09-04T14:45:00Z">
        <w:r w:rsidR="00FC7606">
          <w:t xml:space="preserve">considering the clustering results which show that primes exert their effects almost throughout the entire movement. In addition, </w:t>
        </w:r>
      </w:ins>
      <w:ins w:id="1946" w:author="Chen Heller" w:date="2022-09-04T14:40:00Z">
        <w:r w:rsidR="00050F36">
          <w:t xml:space="preserve">given </w:t>
        </w:r>
      </w:ins>
      <w:ins w:id="1947" w:author="Chen Heller" w:date="2022-09-04T14:37:00Z">
        <w:r w:rsidR="00E4682C">
          <w:t xml:space="preserve">that </w:t>
        </w:r>
      </w:ins>
      <w:ins w:id="1948" w:author="Chen Heller" w:date="2022-09-04T14:40:00Z">
        <w:r w:rsidR="00374877">
          <w:t>the reaction times</w:t>
        </w:r>
      </w:ins>
      <w:ins w:id="1949" w:author="Chen Heller" w:date="2022-09-10T10:19:00Z">
        <w:r w:rsidR="009E3F49">
          <w:t xml:space="preserve"> of the two measures</w:t>
        </w:r>
      </w:ins>
      <w:ins w:id="1950" w:author="Chen Heller" w:date="2022-09-04T14:40:00Z">
        <w:r w:rsidR="00374877">
          <w:t xml:space="preserve"> differ in only 60 ms (</w:t>
        </w:r>
      </w:ins>
      <w:ins w:id="1951" w:author="Chen Heller" w:date="2022-09-04T14:39:00Z">
        <w:r w:rsidR="00264247">
          <w:t>M</w:t>
        </w:r>
      </w:ins>
      <w:ins w:id="1952" w:author="Chen Heller" w:date="2022-09-04T14:40:00Z">
        <w:r w:rsidR="00374877">
          <w:rPr>
            <w:vertAlign w:val="subscript"/>
          </w:rPr>
          <w:t>reaching</w:t>
        </w:r>
      </w:ins>
      <w:ins w:id="1953" w:author="Chen Heller" w:date="2022-09-04T14:39:00Z">
        <w:r w:rsidR="00264247">
          <w:t xml:space="preserve"> = 594.62</w:t>
        </w:r>
      </w:ins>
      <w:ins w:id="1954" w:author="Chen Heller" w:date="2022-09-04T14:40:00Z">
        <w:r w:rsidR="00374877">
          <w:t xml:space="preserve">, </w:t>
        </w:r>
      </w:ins>
      <w:ins w:id="1955" w:author="Chen Heller" w:date="2022-09-04T14:39:00Z">
        <w:r w:rsidR="00264247">
          <w:t>M</w:t>
        </w:r>
      </w:ins>
      <w:ins w:id="1956" w:author="Chen Heller" w:date="2022-09-04T14:40:00Z">
        <w:r w:rsidR="00374877">
          <w:rPr>
            <w:vertAlign w:val="subscript"/>
          </w:rPr>
          <w:t>keyboard</w:t>
        </w:r>
      </w:ins>
      <w:ins w:id="1957" w:author="Chen Heller" w:date="2022-09-04T14:39:00Z">
        <w:r w:rsidR="00264247">
          <w:t xml:space="preserve"> = 535.49)</w:t>
        </w:r>
      </w:ins>
      <w:ins w:id="1958" w:author="Chen Heller" w:date="2022-09-04T14:45:00Z">
        <w:r w:rsidR="00FC7606">
          <w:t xml:space="preserve"> </w:t>
        </w:r>
        <w:commentRangeStart w:id="1959"/>
        <w:r w:rsidR="00FC7606">
          <w:t xml:space="preserve">this </w:t>
        </w:r>
      </w:ins>
      <w:ins w:id="1960" w:author="Chen Heller" w:date="2022-09-10T10:19:00Z">
        <w:r w:rsidR="00FE7F45">
          <w:t xml:space="preserve">explanation </w:t>
        </w:r>
      </w:ins>
      <w:ins w:id="1961" w:author="Chen Heller" w:date="2022-09-04T14:45:00Z">
        <w:r w:rsidR="00FC7606">
          <w:t>does</w:t>
        </w:r>
      </w:ins>
      <w:ins w:id="1962" w:author="Chen Heller" w:date="2022-09-10T10:19:00Z">
        <w:r w:rsidR="00FE7F45">
          <w:t xml:space="preserve"> </w:t>
        </w:r>
      </w:ins>
      <w:ins w:id="1963" w:author="Chen Heller" w:date="2022-09-04T14:45:00Z">
        <w:r w:rsidR="00FC7606">
          <w:t>n</w:t>
        </w:r>
      </w:ins>
      <w:ins w:id="1964" w:author="Chen Heller" w:date="2022-09-10T10:19:00Z">
        <w:r w:rsidR="00FE7F45">
          <w:t>o</w:t>
        </w:r>
      </w:ins>
      <w:ins w:id="1965" w:author="Chen Heller" w:date="2022-09-04T14:45:00Z">
        <w:r w:rsidR="00FC7606">
          <w:t xml:space="preserve">t seem </w:t>
        </w:r>
      </w:ins>
      <w:ins w:id="1966" w:author="Chen Heller" w:date="2022-09-10T10:19:00Z">
        <w:r w:rsidR="00FE7F45">
          <w:t>likely.</w:t>
        </w:r>
      </w:ins>
      <w:commentRangeEnd w:id="1959"/>
      <w:r w:rsidR="00F43BB9">
        <w:rPr>
          <w:rStyle w:val="CommentReference"/>
        </w:rPr>
        <w:commentReference w:id="1959"/>
      </w:r>
    </w:p>
    <w:p w14:paraId="70FF187A" w14:textId="48CC245F" w:rsidR="00B00AED" w:rsidRDefault="008009E2" w:rsidP="0019598D">
      <w:pPr>
        <w:rPr>
          <w:ins w:id="1967" w:author="Chen Heller" w:date="2022-09-04T12:50:00Z"/>
        </w:rPr>
      </w:pPr>
      <w:ins w:id="1968" w:author="Chen Heller" w:date="2022-09-04T14:55:00Z">
        <w:r>
          <w:t xml:space="preserve">Finding a similar effect size for the keyboard and the reaching measures does not fall in line with the effects </w:t>
        </w:r>
      </w:ins>
      <w:ins w:id="1969" w:author="Chen Heller" w:date="2022-09-04T14:48:00Z">
        <w:r w:rsidR="001F14C2">
          <w:t xml:space="preserve">discovered </w:t>
        </w:r>
        <w:r w:rsidR="0090476F">
          <w:t xml:space="preserve">by </w:t>
        </w:r>
      </w:ins>
      <w:r w:rsidR="00F43BB9">
        <w:fldChar w:fldCharType="begin"/>
      </w:r>
      <w:r w:rsidR="00F43BB9">
        <w:instrText xml:space="preserve"> ADDIN ZOTERO_ITEM CSL_CITATION {"citationID":"hIVq5P75","properties":{"formattedCitation":"(Xiao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F43BB9">
        <w:fldChar w:fldCharType="separate"/>
      </w:r>
      <w:r w:rsidR="00F43BB9" w:rsidRPr="00F43BB9">
        <w:rPr>
          <w:rFonts w:ascii="Times New Roman" w:hAnsi="Times New Roman" w:cs="Times New Roman"/>
        </w:rPr>
        <w:t xml:space="preserve">Xiao et al. </w:t>
      </w:r>
      <w:r w:rsidR="00F43BB9">
        <w:rPr>
          <w:rFonts w:ascii="Times New Roman" w:hAnsi="Times New Roman" w:cs="Times New Roman"/>
        </w:rPr>
        <w:t>(</w:t>
      </w:r>
      <w:r w:rsidR="00F43BB9" w:rsidRPr="00F43BB9">
        <w:rPr>
          <w:rFonts w:ascii="Times New Roman" w:hAnsi="Times New Roman" w:cs="Times New Roman"/>
        </w:rPr>
        <w:t>2015)</w:t>
      </w:r>
      <w:r w:rsidR="00F43BB9">
        <w:fldChar w:fldCharType="end"/>
      </w:r>
      <w:ins w:id="1970" w:author="Chen Heller" w:date="2022-09-04T14:54:00Z">
        <w:r w:rsidR="00B7572A">
          <w:t xml:space="preserve"> which showed </w:t>
        </w:r>
      </w:ins>
      <w:ins w:id="1971" w:author="Chen Heller" w:date="2022-09-04T14:55:00Z">
        <w:r>
          <w:t xml:space="preserve">an advantage for </w:t>
        </w:r>
      </w:ins>
      <w:ins w:id="1972" w:author="Chen Heller" w:date="2022-09-04T14:54:00Z">
        <w:r w:rsidR="00B7572A">
          <w:t xml:space="preserve">mouse tracking </w:t>
        </w:r>
      </w:ins>
      <w:ins w:id="1973" w:author="Chen Heller" w:date="2022-09-04T14:55:00Z">
        <w:r>
          <w:t>over keyboard responses</w:t>
        </w:r>
      </w:ins>
      <w:ins w:id="1974" w:author="Chen Heller" w:date="2022-09-04T14:48:00Z">
        <w:r w:rsidR="001F14C2">
          <w:t xml:space="preserve">. </w:t>
        </w:r>
      </w:ins>
      <w:ins w:id="1975" w:author="Chen Heller" w:date="2022-09-04T14:49:00Z">
        <w:r w:rsidR="005A0BA0">
          <w:t xml:space="preserve">The </w:t>
        </w:r>
      </w:ins>
      <w:ins w:id="1976" w:author="Chen Heller" w:date="2022-09-04T14:52:00Z">
        <w:r w:rsidR="002F360B">
          <w:t xml:space="preserve">simplest explanation </w:t>
        </w:r>
      </w:ins>
      <w:ins w:id="1977" w:author="Chen Heller" w:date="2022-09-10T10:21:00Z">
        <w:r w:rsidR="0024685B">
          <w:t>for</w:t>
        </w:r>
      </w:ins>
      <w:ins w:id="1978" w:author="Chen Heller" w:date="2022-09-04T14:54:00Z">
        <w:r w:rsidR="00B7572A">
          <w:t xml:space="preserve"> this </w:t>
        </w:r>
      </w:ins>
      <w:ins w:id="1979" w:author="Chen Heller" w:date="2022-09-10T10:22:00Z">
        <w:r w:rsidR="00A854EF">
          <w:t>discrepancy</w:t>
        </w:r>
      </w:ins>
      <w:ins w:id="1980" w:author="Chen Heller" w:date="2022-09-04T14:55:00Z">
        <w:r w:rsidR="00D704AE">
          <w:t xml:space="preserve"> </w:t>
        </w:r>
      </w:ins>
      <w:ins w:id="1981" w:author="Chen Heller" w:date="2022-09-10T10:22:00Z">
        <w:r w:rsidR="00A854EF">
          <w:t>is</w:t>
        </w:r>
      </w:ins>
      <w:ins w:id="1982" w:author="Chen Heller" w:date="2022-09-04T14:54:00Z">
        <w:r w:rsidR="00B7572A">
          <w:t xml:space="preserve"> that mouse tracking </w:t>
        </w:r>
      </w:ins>
      <w:ins w:id="1983" w:author="Chen Heller" w:date="2022-09-04T14:55:00Z">
        <w:r w:rsidR="00D704AE">
          <w:t xml:space="preserve">is </w:t>
        </w:r>
      </w:ins>
      <w:ins w:id="1984" w:author="Chen Heller" w:date="2022-09-04T14:56:00Z">
        <w:r w:rsidR="00D704AE">
          <w:t xml:space="preserve">more sensitive than reaching responses. Then again, </w:t>
        </w:r>
      </w:ins>
      <w:ins w:id="1985" w:author="Chen Heller" w:date="2022-09-10T10:23:00Z">
        <w:r w:rsidR="009D1829">
          <w:t xml:space="preserve">it </w:t>
        </w:r>
      </w:ins>
      <w:ins w:id="1986" w:author="Chen Heller" w:date="2022-09-04T14:56:00Z">
        <w:r w:rsidR="00D704AE">
          <w:t xml:space="preserve">does not sit well with </w:t>
        </w:r>
      </w:ins>
      <w:ins w:id="1987" w:author="Chen Heller" w:date="2022-09-10T10:25:00Z">
        <w:r w:rsidR="000061CE">
          <w:t>the more intuitive use of reaching which places less constraints on movement</w:t>
        </w:r>
      </w:ins>
      <w:ins w:id="1988" w:author="Chen Heller" w:date="2022-09-10T10:26:00Z">
        <w:r w:rsidR="00E91B50">
          <w:t>s</w:t>
        </w:r>
      </w:ins>
      <w:ins w:id="1989" w:author="Chen Heller" w:date="2022-09-10T10:25:00Z">
        <w:r w:rsidR="000061CE">
          <w:t xml:space="preserve"> and with </w:t>
        </w:r>
      </w:ins>
      <w:ins w:id="1990" w:author="Chen Heller" w:date="2022-09-04T14:56:00Z">
        <w:r w:rsidR="00D704AE">
          <w:t xml:space="preserve">previous findings that showed </w:t>
        </w:r>
        <w:r w:rsidR="00354FA9">
          <w:t xml:space="preserve">reaching </w:t>
        </w:r>
      </w:ins>
      <w:ins w:id="1991" w:author="Chen Heller" w:date="2022-09-04T14:59:00Z">
        <w:r w:rsidR="008F440E">
          <w:t xml:space="preserve">responds </w:t>
        </w:r>
      </w:ins>
      <w:ins w:id="1992" w:author="Chen Heller" w:date="2022-09-04T15:00:00Z">
        <w:r w:rsidR="008F440E">
          <w:t xml:space="preserve">faster </w:t>
        </w:r>
      </w:ins>
      <w:ins w:id="1993" w:author="Chen Heller" w:date="2022-09-04T15:01:00Z">
        <w:r w:rsidR="00EE4142">
          <w:t xml:space="preserve">and with greater </w:t>
        </w:r>
      </w:ins>
      <w:ins w:id="1994" w:author="Chen Heller" w:date="2022-09-10T10:23:00Z">
        <w:r w:rsidR="009D1829">
          <w:t>curvatures</w:t>
        </w:r>
      </w:ins>
      <w:ins w:id="1995" w:author="Chen Heller" w:date="2022-09-04T15:01:00Z">
        <w:r w:rsidR="00EE4142">
          <w:t xml:space="preserve"> to </w:t>
        </w:r>
      </w:ins>
      <w:ins w:id="1996" w:author="Chen Heller" w:date="2022-09-04T15:00:00Z">
        <w:r w:rsidR="008F440E">
          <w:t xml:space="preserve">changes of mind </w:t>
        </w:r>
      </w:ins>
      <w:r w:rsidR="0019598D">
        <w:fldChar w:fldCharType="begin"/>
      </w:r>
      <w:r w:rsidR="0019598D">
        <w:instrText xml:space="preserve"> ADDIN ZOTERO_ITEM CSL_CITATION {"citationID":"lMdEF7bo","properties":{"formattedCitation":"(Moher &amp; Song, 2019)","plainCitation":"(Moher &amp; Song, 2019)","noteIndex":0},"citationItems":[{"id":316,"uris":["http://zotero.org/users/8275165/items/VTMJA479"],"itemData":{"id":316,"type":"article-journal","abstract":"Reaching trajectories have provided a unique tool to observe changes in internal cognitive decisions. Furthermore, technological advances have made devices for measuring reach movements more accessible and researchers have recognized that various populations including children, elderly populations, and non-human primates can easily execute simple movements as responses. As a result, devices such as a three-dimensional (3D) reach tracker, a stylus, or a computer-mouse have been increasingly utilized to study cognitive processes. However, although the specific type of tracking device that a researcher uses may impact behavior due to the constraints it places on movements, most researchers in these fields are unaware of this potential issue. Here, we examined the potential behavioral impact of using each of these three devices. To induce re-directed movements that mimic the movements that often occur following changes in cognitive states, we used a double-step task in which displacement of an initial target location requires participants to quickly re-direct their movement. We found that reach movement parameters were largely comparable across the three devices. However, hand movements measured by a 3D reach tracker showed earlier reach initiation latencies (relative to stylus movements) and more curved movement trajectories (relative to both mouse and stylus movements). Reach movements were also re-directed following target displacement more rapidly. Thus, 3D reach trackers may be ideal for observing fast, subtle changes in internal decision-making processes compared to other devices. Taken together, this study provides a useful reference for comparing and implementing reaching studies to examine human cognition.","container-title":"Attention, Perception, &amp; Psychophysics","DOI":"10.3758/s13414-019-01856-8","ISSN":"1943-3921, 1943-393X","issue":"7","journalAbbreviation":"Atten Percept Psychophys","language":"en","page":"2558-2569","source":"DOI.org (Crossref)","title":"A comparison of simple movement behaviors across three different devices","volume":"81","author":[{"family":"Moher","given":"Jeff"},{"family":"Song","given":"Joo-Hyun"}],"issued":{"date-parts":[["2019",10]]}}}],"schema":"https://github.com/citation-style-language/schema/raw/master/csl-citation.json"} </w:instrText>
      </w:r>
      <w:r w:rsidR="0019598D">
        <w:fldChar w:fldCharType="separate"/>
      </w:r>
      <w:r w:rsidR="0019598D" w:rsidRPr="0019598D">
        <w:rPr>
          <w:rFonts w:ascii="Times New Roman" w:hAnsi="Times New Roman" w:cs="Times New Roman"/>
        </w:rPr>
        <w:t>(Moher &amp; Song, 2019)</w:t>
      </w:r>
      <w:r w:rsidR="0019598D">
        <w:fldChar w:fldCharType="end"/>
      </w:r>
      <w:ins w:id="1997" w:author="Chen Heller" w:date="2022-09-10T10:25:00Z">
        <w:r w:rsidR="000061CE">
          <w:t>.</w:t>
        </w:r>
      </w:ins>
    </w:p>
    <w:p w14:paraId="74DEB590" w14:textId="06D51F20" w:rsidR="00FB5ABF" w:rsidRPr="00FB5ABF" w:rsidRDefault="00965706" w:rsidP="006C231A">
      <w:ins w:id="1998" w:author="Chen Heller" w:date="2022-09-04T17:34:00Z">
        <w:r>
          <w:t xml:space="preserve">Notably, </w:t>
        </w:r>
      </w:ins>
      <w:ins w:id="1999" w:author="Chen Heller" w:date="2022-09-04T17:35:00Z">
        <w:r>
          <w:t xml:space="preserve">the current study differs from </w:t>
        </w:r>
        <w:r w:rsidR="00070B6C">
          <w:t xml:space="preserve">the one conducted by </w:t>
        </w:r>
      </w:ins>
      <w:r w:rsidR="006C231A">
        <w:fldChar w:fldCharType="begin"/>
      </w:r>
      <w:r w:rsidR="006C231A">
        <w:instrText xml:space="preserve"> ADDIN ZOTERO_ITEM CSL_CITATION {"citationID":"dz6pPQZC","properties":{"formattedCitation":"(Xiao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6C231A">
        <w:fldChar w:fldCharType="separate"/>
      </w:r>
      <w:r w:rsidR="006C231A" w:rsidRPr="006C231A">
        <w:rPr>
          <w:rFonts w:ascii="Times New Roman" w:hAnsi="Times New Roman" w:cs="Times New Roman"/>
        </w:rPr>
        <w:t xml:space="preserve">Xiao et al. </w:t>
      </w:r>
      <w:r w:rsidR="006C231A">
        <w:rPr>
          <w:rFonts w:ascii="Times New Roman" w:hAnsi="Times New Roman" w:cs="Times New Roman"/>
        </w:rPr>
        <w:t>(</w:t>
      </w:r>
      <w:r w:rsidR="006C231A" w:rsidRPr="006C231A">
        <w:rPr>
          <w:rFonts w:ascii="Times New Roman" w:hAnsi="Times New Roman" w:cs="Times New Roman"/>
        </w:rPr>
        <w:t>2015)</w:t>
      </w:r>
      <w:r w:rsidR="006C231A">
        <w:fldChar w:fldCharType="end"/>
      </w:r>
      <w:ins w:id="2000" w:author="Chen Heller" w:date="2022-09-04T17:35:00Z">
        <w:r w:rsidR="00070B6C">
          <w:t xml:space="preserve"> by the parameter that was extracted from the trajectories. While </w:t>
        </w:r>
      </w:ins>
      <w:ins w:id="2001" w:author="Chen Heller" w:date="2022-09-04T17:36:00Z">
        <w:r w:rsidR="00070B6C">
          <w:t>I used an area measure that is calculated using the average trajectories</w:t>
        </w:r>
      </w:ins>
      <w:ins w:id="2002" w:author="Chen Heller" w:date="2022-09-04T17:37:00Z">
        <w:r w:rsidR="0037721D">
          <w:t>, and therefor produces a single value per participant,</w:t>
        </w:r>
      </w:ins>
      <w:ins w:id="2003" w:author="Chen Heller" w:date="2022-09-04T17:36:00Z">
        <w:r w:rsidR="00070B6C">
          <w:t xml:space="preserve"> Xiao et al. used </w:t>
        </w:r>
        <w:r w:rsidR="0037721D">
          <w:lastRenderedPageBreak/>
          <w:t xml:space="preserve">Area Under the Curve (AUC) </w:t>
        </w:r>
      </w:ins>
      <w:ins w:id="2004" w:author="Chen Heller" w:date="2022-09-04T17:37:00Z">
        <w:r w:rsidR="0037721D">
          <w:t>which is computed separately for each trial</w:t>
        </w:r>
      </w:ins>
      <w:ins w:id="2005" w:author="Chen Heller" w:date="2022-09-10T10:32:00Z">
        <w:r w:rsidR="000D7B1C">
          <w:t xml:space="preserve">. This type of measure </w:t>
        </w:r>
      </w:ins>
      <w:ins w:id="2006" w:author="Chen Heller" w:date="2022-09-04T17:37:00Z">
        <w:r w:rsidR="0037721D">
          <w:t xml:space="preserve">might include much of the variance </w:t>
        </w:r>
      </w:ins>
      <w:ins w:id="2007" w:author="Chen Heller" w:date="2022-09-10T10:32:00Z">
        <w:r w:rsidR="00BB1D45">
          <w:t xml:space="preserve">I </w:t>
        </w:r>
      </w:ins>
      <w:ins w:id="2008" w:author="Chen Heller" w:date="2022-09-10T10:33:00Z">
        <w:r w:rsidR="000D7B1C">
          <w:t xml:space="preserve">that is lost when averaging </w:t>
        </w:r>
      </w:ins>
      <w:ins w:id="2009" w:author="Chen Heller" w:date="2022-09-04T17:37:00Z">
        <w:r w:rsidR="0037721D">
          <w:t>trajectories</w:t>
        </w:r>
      </w:ins>
      <w:ins w:id="2010" w:author="Chen Heller" w:date="2022-09-10T10:33:00Z">
        <w:r w:rsidR="000D7B1C">
          <w:t xml:space="preserve"> over trials</w:t>
        </w:r>
      </w:ins>
      <w:ins w:id="2011" w:author="Chen Heller" w:date="2022-09-04T17:37:00Z">
        <w:r w:rsidR="0037721D">
          <w:t xml:space="preserve">. </w:t>
        </w:r>
      </w:ins>
      <w:ins w:id="2012" w:author="Chen Heller" w:date="2022-09-04T17:38:00Z">
        <w:r w:rsidR="00C76F74">
          <w:t>However, a post ho</w:t>
        </w:r>
      </w:ins>
      <w:ins w:id="2013" w:author="Chen Heller" w:date="2022-09-04T17:39:00Z">
        <w:r w:rsidR="00C76F74">
          <w:t>c analysis of the AUC measure on my data reveled similar effect size to that produced by the reach area measure.</w:t>
        </w:r>
      </w:ins>
    </w:p>
    <w:p w14:paraId="77CDE194" w14:textId="251EA749" w:rsidR="002E61A9" w:rsidRPr="002E61A9" w:rsidRDefault="001340B5">
      <w:pPr>
        <w:pPrChange w:id="2014" w:author="Chen Heller" w:date="2022-09-04T15:03:00Z">
          <w:pPr>
            <w:pStyle w:val="Heading4"/>
          </w:pPr>
        </w:pPrChange>
      </w:pPr>
      <w:ins w:id="2015" w:author="Chen Heller" w:date="2022-09-04T16:00:00Z">
        <w:r>
          <w:t>Alternatively</w:t>
        </w:r>
      </w:ins>
      <w:ins w:id="2016" w:author="Chen Heller" w:date="2022-09-04T15:04:00Z">
        <w:r w:rsidR="00AD5A71">
          <w:t xml:space="preserve">, a different explanation can be conceived when examining </w:t>
        </w:r>
      </w:ins>
      <w:ins w:id="2017" w:author="Chen Heller" w:date="2022-09-10T10:37:00Z">
        <w:r w:rsidR="008D33FF">
          <w:t xml:space="preserve">the objective measure results </w:t>
        </w:r>
        <w:r w:rsidR="00800E91">
          <w:t xml:space="preserve">reported by </w:t>
        </w:r>
      </w:ins>
      <w:ins w:id="2018" w:author="Chen Heller" w:date="2022-09-04T15:04:00Z">
        <w:r w:rsidR="00AD5A71">
          <w:t>Xiao et al. [ref]</w:t>
        </w:r>
        <w:r w:rsidR="006222C6">
          <w:t xml:space="preserve">. </w:t>
        </w:r>
      </w:ins>
      <w:ins w:id="2019" w:author="Chen Heller" w:date="2022-09-04T15:05:00Z">
        <w:r w:rsidR="006222C6">
          <w:t xml:space="preserve">The awareness was assessed by examining the correlation between the objective visibility of the prime and the </w:t>
        </w:r>
        <w:r w:rsidR="00C7145C">
          <w:t>size of the congruency effect.</w:t>
        </w:r>
      </w:ins>
      <w:ins w:id="2020" w:author="Chen Heller" w:date="2022-09-04T15:06:00Z">
        <w:r w:rsidR="00C7145C">
          <w:t xml:space="preserve"> This type of analysis has been shown to inflate unconscious effects </w:t>
        </w:r>
        <w:r w:rsidR="000227A2">
          <w:t xml:space="preserve">since </w:t>
        </w:r>
      </w:ins>
      <w:ins w:id="2021" w:author="Chen Heller" w:date="2022-09-04T15:59:00Z">
        <w:r w:rsidR="00BD3911">
          <w:t xml:space="preserve">the correlation measurement is limited by the reliability of </w:t>
        </w:r>
      </w:ins>
      <w:ins w:id="2022" w:author="Chen Heller" w:date="2022-09-10T10:35:00Z">
        <w:r w:rsidR="00C95F7C">
          <w:t xml:space="preserve">either of the </w:t>
        </w:r>
      </w:ins>
      <w:ins w:id="2023" w:author="Chen Heller" w:date="2022-09-10T10:36:00Z">
        <w:r w:rsidR="00C95F7C">
          <w:t>variables</w:t>
        </w:r>
      </w:ins>
      <w:ins w:id="2024" w:author="Chen Heller" w:date="2022-09-04T16:00:00Z">
        <w:r>
          <w:t xml:space="preserve"> </w:t>
        </w:r>
      </w:ins>
      <w:r w:rsidR="006C231A">
        <w:fldChar w:fldCharType="begin"/>
      </w:r>
      <w:r w:rsidR="00A9331B">
        <w:instrText xml:space="preserve"> ADDIN ZOTERO_ITEM CSL_CITATION {"citationID":"37vW4xXH","properties":{"formattedCitation":"(Malejka et al., 2021)","plainCitation":"(Malejka et al., 2021)","noteIndex":0},"citationItems":[{"id":303,"uris":["http://zotero.org/users/8275165/items/MYJ2LM42"],"itemData":{"id":303,"type":"article-journal","abstract":"As a method to investigate the scope of unconscious mental processes, researchers frequently obtain concurrent measures of task performance and stimulus awareness across participants. Even though both measures might be significantly greater than zero, the correlation between them might not, encouraging the inference that an un­ conscious process drives task performance. We highlight the pitfalls of this null-correlation approach and provide a mini-tutorial on ways to avoid them. As reference, we use a recent study by Salvador et al. (2018) reporting a non-significant correlation between the extent to which memory was suppressed by a Think/No-Think cue and an index of cue awareness. In the Null Hypothesis Significance Testing (NHST) framework, it is inappropriate to interpret failure to reject the null hypothesis (i.e., correlation = 0) as evidence for the null. Furthermore, psy­ chological measures are often unreliable, which can dramatically attenuate the size of observed correlations. A Bayesian approach can circumvent both problems and compare the extent to which the data provide evidence for the null versus the alternative hypothesis (i.e., correlation &gt; 0), while considering the usually low reliabilities of the variables. Applied to Salvador et al.’s data, this approach indicates no to moderate support for the claimed unconscious nature of participants’ memory-suppression performance—depending on the model of the alter­ native hypothesis. Hence, more reliable data are needed. When analyzing correlational data, we recommend researchers to employ the Bayesian methods developed here (and made freely available as R scripts), rather than standard NHST methods, to take account of unreliability.","container-title":"Cognition","DOI":"10.1016/j.cognition.2021.104667","ISSN":"00100277","journalAbbreviation":"Cognition","language":"en","page":"104667","source":"DOI.org (Crossref)","title":"Correlation analysis to investigate unconscious mental processes: A critical appraisal and mini-tutorial","title-short":"Correlation analysis to investigate unconscious mental processes","volume":"212","author":[{"family":"Malejka","given":"Simone"},{"family":"Vadillo","given":"Miguel A."},{"family":"Dienes","given":"Zoltán"},{"family":"Shanks","given":"David R."}],"issued":{"date-parts":[["2021",7]]}}}],"schema":"https://github.com/citation-style-language/schema/raw/master/csl-citation.json"} </w:instrText>
      </w:r>
      <w:r w:rsidR="006C231A">
        <w:fldChar w:fldCharType="separate"/>
      </w:r>
      <w:r w:rsidR="00A9331B" w:rsidRPr="00A9331B">
        <w:rPr>
          <w:rFonts w:ascii="Times New Roman" w:hAnsi="Times New Roman" w:cs="Times New Roman"/>
        </w:rPr>
        <w:t>(Malejka et al., 2021)</w:t>
      </w:r>
      <w:r w:rsidR="006C231A">
        <w:fldChar w:fldCharType="end"/>
      </w:r>
      <w:ins w:id="2025" w:author="Chen Heller" w:date="2022-09-04T16:00:00Z">
        <w:r w:rsidR="00BD3911">
          <w:t>.</w:t>
        </w:r>
      </w:ins>
      <w:ins w:id="2026" w:author="Chen Heller" w:date="2022-09-04T16:02:00Z">
        <w:r w:rsidR="00D70179">
          <w:t xml:space="preserve"> </w:t>
        </w:r>
        <w:r w:rsidR="001A2F5A">
          <w:t>Furthermore, visual examination of the report</w:t>
        </w:r>
      </w:ins>
      <w:ins w:id="2027" w:author="Chen Heller" w:date="2022-09-04T16:03:00Z">
        <w:r w:rsidR="001A2F5A">
          <w:t xml:space="preserve">ed d' </w:t>
        </w:r>
      </w:ins>
      <w:ins w:id="2028" w:author="Chen Heller" w:date="2022-09-04T16:06:00Z">
        <w:r w:rsidR="00E12CF5">
          <w:t>reve</w:t>
        </w:r>
      </w:ins>
      <w:ins w:id="2029" w:author="Chen Heller" w:date="2022-09-04T16:07:00Z">
        <w:r w:rsidR="00EF789A">
          <w:t>a</w:t>
        </w:r>
      </w:ins>
      <w:ins w:id="2030" w:author="Chen Heller" w:date="2022-09-04T16:06:00Z">
        <w:r w:rsidR="00E12CF5">
          <w:t xml:space="preserve">ls that the masking procedure was </w:t>
        </w:r>
      </w:ins>
      <w:ins w:id="2031" w:author="Chen Heller" w:date="2022-09-04T16:08:00Z">
        <w:r w:rsidR="00EF789A">
          <w:t>unable to render the prime completely invisible, allowing it to be consciously processed</w:t>
        </w:r>
      </w:ins>
      <w:ins w:id="2032" w:author="Chen Heller" w:date="2022-09-04T16:07:00Z">
        <w:r w:rsidR="00E12CF5">
          <w:t>.</w:t>
        </w:r>
      </w:ins>
      <w:ins w:id="2033" w:author="Chen Heller" w:date="2022-09-04T16:04:00Z">
        <w:r w:rsidR="00D304B4">
          <w:t xml:space="preserve"> It is plausible </w:t>
        </w:r>
        <w:r w:rsidR="005210F3">
          <w:t xml:space="preserve">that </w:t>
        </w:r>
      </w:ins>
      <w:ins w:id="2034" w:author="Chen Heller" w:date="2022-09-04T16:08:00Z">
        <w:r w:rsidR="00C529D0">
          <w:t>conscious</w:t>
        </w:r>
      </w:ins>
      <w:ins w:id="2035" w:author="Chen Heller" w:date="2022-09-10T10:36:00Z">
        <w:r w:rsidR="00C95F7C">
          <w:t>ly</w:t>
        </w:r>
      </w:ins>
      <w:ins w:id="2036" w:author="Chen Heller" w:date="2022-09-04T16:08:00Z">
        <w:r w:rsidR="00C529D0">
          <w:t xml:space="preserve"> pro</w:t>
        </w:r>
      </w:ins>
      <w:ins w:id="2037" w:author="Chen Heller" w:date="2022-09-04T16:09:00Z">
        <w:r w:rsidR="00C529D0">
          <w:t>cess</w:t>
        </w:r>
      </w:ins>
      <w:ins w:id="2038" w:author="Chen Heller" w:date="2022-09-10T10:38:00Z">
        <w:r w:rsidR="00FC5963">
          <w:t>ed</w:t>
        </w:r>
      </w:ins>
      <w:ins w:id="2039" w:author="Chen Heller" w:date="2022-09-04T16:09:00Z">
        <w:r w:rsidR="00C529D0">
          <w:t xml:space="preserve"> </w:t>
        </w:r>
      </w:ins>
      <w:ins w:id="2040" w:author="Chen Heller" w:date="2022-09-04T16:05:00Z">
        <w:r w:rsidR="005210F3">
          <w:t xml:space="preserve">primes </w:t>
        </w:r>
      </w:ins>
      <w:ins w:id="2041" w:author="Chen Heller" w:date="2022-09-04T16:09:00Z">
        <w:r w:rsidR="00C529D0">
          <w:t xml:space="preserve">affect movements to a larger extent than unconscious </w:t>
        </w:r>
      </w:ins>
      <w:ins w:id="2042" w:author="Chen Heller" w:date="2022-09-10T10:38:00Z">
        <w:r w:rsidR="0062314C">
          <w:t>ones</w:t>
        </w:r>
      </w:ins>
      <w:ins w:id="2043" w:author="Chen Heller" w:date="2022-09-04T16:09:00Z">
        <w:r w:rsidR="00C529D0">
          <w:t xml:space="preserve">, </w:t>
        </w:r>
      </w:ins>
      <w:ins w:id="2044" w:author="Chen Heller" w:date="2022-09-04T16:05:00Z">
        <w:r w:rsidR="005210F3">
          <w:t xml:space="preserve">which could account for the large effect found </w:t>
        </w:r>
      </w:ins>
      <w:ins w:id="2045" w:author="Chen Heller" w:date="2022-09-04T16:09:00Z">
        <w:r w:rsidR="00C529D0">
          <w:t xml:space="preserve">by </w:t>
        </w:r>
      </w:ins>
      <w:ins w:id="2046" w:author="Chen Heller" w:date="2022-09-04T16:05:00Z">
        <w:r w:rsidR="005210F3">
          <w:t>Xiao</w:t>
        </w:r>
      </w:ins>
      <w:ins w:id="2047" w:author="Chen Heller" w:date="2022-09-04T16:09:00Z">
        <w:r w:rsidR="00C529D0">
          <w:t xml:space="preserve"> et al.</w:t>
        </w:r>
      </w:ins>
    </w:p>
    <w:p w14:paraId="23C17FDD" w14:textId="0F442D2F" w:rsidR="0012779F" w:rsidRDefault="00174143" w:rsidP="001617E7">
      <w:pPr>
        <w:rPr>
          <w:ins w:id="2048" w:author="Chen Heller" w:date="2022-09-04T16:11:00Z"/>
        </w:rPr>
      </w:pPr>
      <w:ins w:id="2049" w:author="Chen Heller" w:date="2022-09-04T14:41:00Z">
        <w:r>
          <w:t xml:space="preserve">Finally, </w:t>
        </w:r>
      </w:ins>
      <w:ins w:id="2050" w:author="Chen Heller" w:date="2022-09-04T16:10:00Z">
        <w:r w:rsidR="00EC1384">
          <w:t xml:space="preserve">the </w:t>
        </w:r>
      </w:ins>
      <w:ins w:id="2051" w:author="Chen Heller" w:date="2022-09-04T16:11:00Z">
        <w:r w:rsidR="00EC1384">
          <w:t>discrepancy</w:t>
        </w:r>
      </w:ins>
      <w:ins w:id="2052" w:author="Chen Heller" w:date="2022-09-04T16:10:00Z">
        <w:r w:rsidR="00EC1384">
          <w:t xml:space="preserve"> </w:t>
        </w:r>
      </w:ins>
      <w:ins w:id="2053" w:author="Chen Heller" w:date="2022-09-04T16:11:00Z">
        <w:r w:rsidR="00EC1384">
          <w:t xml:space="preserve">could also be </w:t>
        </w:r>
      </w:ins>
      <w:ins w:id="2054" w:author="Chen Heller" w:date="2022-09-04T16:12:00Z">
        <w:r w:rsidR="00A23704">
          <w:t xml:space="preserve">due to </w:t>
        </w:r>
      </w:ins>
      <w:ins w:id="2055" w:author="Chen Heller" w:date="2022-09-04T14:42:00Z">
        <w:r>
          <w:t>accidental</w:t>
        </w:r>
      </w:ins>
      <w:ins w:id="2056" w:author="Chen Heller" w:date="2022-09-04T16:12:00Z">
        <w:r w:rsidR="00A23704">
          <w:t xml:space="preserve"> findings</w:t>
        </w:r>
      </w:ins>
      <w:ins w:id="2057" w:author="Chen Heller" w:date="2022-09-04T16:11:00Z">
        <w:r w:rsidR="0012779F">
          <w:t xml:space="preserve">. </w:t>
        </w:r>
      </w:ins>
      <w:ins w:id="2058" w:author="Chen Heller" w:date="2022-09-10T10:39:00Z">
        <w:r w:rsidR="00B352DE">
          <w:t>F</w:t>
        </w:r>
      </w:ins>
      <w:ins w:id="2059" w:author="Chen Heller" w:date="2022-09-04T16:18:00Z">
        <w:r w:rsidR="00F86A8B">
          <w:t xml:space="preserve">urther studies will have to examine the relation between reaching and keyboard responses. </w:t>
        </w:r>
      </w:ins>
      <w:ins w:id="2060" w:author="Chen Heller" w:date="2022-09-04T16:19:00Z">
        <w:r w:rsidR="00A806F1">
          <w:t xml:space="preserve">One </w:t>
        </w:r>
      </w:ins>
      <w:ins w:id="2061" w:author="Chen Heller" w:date="2022-09-10T10:39:00Z">
        <w:r w:rsidR="00365BE2">
          <w:t>augmentati</w:t>
        </w:r>
      </w:ins>
      <w:ins w:id="2062" w:author="Chen Heller" w:date="2022-09-10T10:40:00Z">
        <w:r w:rsidR="00365BE2">
          <w:t xml:space="preserve">on possible for future studies </w:t>
        </w:r>
      </w:ins>
      <w:ins w:id="2063" w:author="Chen Heller" w:date="2022-09-04T16:19:00Z">
        <w:r w:rsidR="00A806F1">
          <w:t>would be to use a dynamic starting condition in which the stimuli is presented only after the movement</w:t>
        </w:r>
      </w:ins>
      <w:ins w:id="2064" w:author="Chen Heller" w:date="2022-09-10T10:40:00Z">
        <w:r w:rsidR="00365BE2">
          <w:t xml:space="preserve"> was initiated</w:t>
        </w:r>
      </w:ins>
      <w:ins w:id="2065" w:author="Chen Heller" w:date="2022-09-04T16:19:00Z">
        <w:r w:rsidR="00A806F1">
          <w:t xml:space="preserve">. This paradigm </w:t>
        </w:r>
      </w:ins>
      <w:ins w:id="2066" w:author="Chen Heller" w:date="2022-09-10T10:40:00Z">
        <w:r w:rsidR="00365BE2">
          <w:t>has</w:t>
        </w:r>
      </w:ins>
      <w:ins w:id="2067" w:author="Chen Heller" w:date="2022-09-04T16:19:00Z">
        <w:r w:rsidR="00A806F1">
          <w:t xml:space="preserve"> been shown to </w:t>
        </w:r>
      </w:ins>
      <w:ins w:id="2068" w:author="Chen Heller" w:date="2022-09-04T17:21:00Z">
        <w:r w:rsidR="00012DA6">
          <w:t>increase the movement consistency</w:t>
        </w:r>
      </w:ins>
      <w:ins w:id="2069" w:author="Chen Heller" w:date="2022-09-04T17:22:00Z">
        <w:r w:rsidR="00012DA6">
          <w:t xml:space="preserve"> and </w:t>
        </w:r>
      </w:ins>
      <w:ins w:id="2070" w:author="Chen Heller" w:date="2022-09-04T16:24:00Z">
        <w:r w:rsidR="00D47A1A">
          <w:t>curv</w:t>
        </w:r>
      </w:ins>
      <w:ins w:id="2071" w:author="Chen Heller" w:date="2022-09-04T17:22:00Z">
        <w:r w:rsidR="00012DA6">
          <w:t>a</w:t>
        </w:r>
      </w:ins>
      <w:ins w:id="2072" w:author="Chen Heller" w:date="2022-09-04T16:24:00Z">
        <w:r w:rsidR="00D47A1A">
          <w:t>tu</w:t>
        </w:r>
      </w:ins>
      <w:ins w:id="2073" w:author="Chen Heller" w:date="2022-09-04T17:22:00Z">
        <w:r w:rsidR="00012DA6">
          <w:t>r</w:t>
        </w:r>
      </w:ins>
      <w:ins w:id="2074" w:author="Chen Heller" w:date="2022-09-04T16:24:00Z">
        <w:r w:rsidR="00D47A1A">
          <w:t>e</w:t>
        </w:r>
      </w:ins>
      <w:ins w:id="2075" w:author="Chen Heller" w:date="2022-09-04T17:25:00Z">
        <w:r w:rsidR="00AB39EF">
          <w:t xml:space="preserve"> and decrease the amount of noise</w:t>
        </w:r>
      </w:ins>
      <w:ins w:id="2076" w:author="Chen Heller" w:date="2022-09-04T17:29:00Z">
        <w:r w:rsidR="00E01C39">
          <w:t xml:space="preserve"> </w:t>
        </w:r>
      </w:ins>
      <w:r w:rsidR="001617E7">
        <w:fldChar w:fldCharType="begin"/>
      </w:r>
      <w:r w:rsidR="001617E7">
        <w:instrText xml:space="preserve"> ADDIN ZOTERO_ITEM CSL_CITATION {"citationID":"ALWVJU5S","properties":{"formattedCitation":"(Scherbaum &amp; Kieslich, 2018)","plainCitation":"(Scherbaum &amp; Kieslich, 2018)","noteIndex":0},"citationItems":[{"id":321,"uris":["http://zotero.org/users/8275165/items/IZYALV52"],"itemData":{"id":321,"type":"article-journal","container-title":"Behavior Research Methods","DOI":"10.3758/s13428-017-0977-4","ISSN":"1554-3528","issue":"5","journalAbbreviation":"Behav Res","language":"en","page":"2097-2110","source":"DOI.org (Crossref)","title":"Stuck at the starting line: How the starting procedure influences mouse-tracking data","title-short":"Stuck at the starting line","volume":"50","author":[{"family":"Scherbaum","given":"Stefan"},{"family":"Kieslich","given":"Pascal J."}],"issued":{"date-parts":[["2018",10]]}}}],"schema":"https://github.com/citation-style-language/schema/raw/master/csl-citation.json"} </w:instrText>
      </w:r>
      <w:r w:rsidR="001617E7">
        <w:fldChar w:fldCharType="separate"/>
      </w:r>
      <w:r w:rsidR="001617E7" w:rsidRPr="001617E7">
        <w:rPr>
          <w:rFonts w:ascii="Times New Roman" w:hAnsi="Times New Roman" w:cs="Times New Roman"/>
        </w:rPr>
        <w:t>(Scherbaum &amp; Kieslich, 2018)</w:t>
      </w:r>
      <w:r w:rsidR="001617E7">
        <w:fldChar w:fldCharType="end"/>
      </w:r>
      <w:ins w:id="2077" w:author="Chen Heller" w:date="2022-09-04T16:21:00Z">
        <w:r w:rsidR="001E53E4">
          <w:t xml:space="preserve">. Moreover, the number of excluded trials will decrease with such paradigm as no </w:t>
        </w:r>
      </w:ins>
      <w:ins w:id="2078" w:author="Chen Heller" w:date="2022-09-04T16:22:00Z">
        <w:r w:rsidR="001E53E4">
          <w:t>trials will be excluded due to early or late responses</w:t>
        </w:r>
        <w:r w:rsidR="00EF3A26">
          <w:t>. This could potentially increase the signal to noise ratio in the reaching task</w:t>
        </w:r>
      </w:ins>
      <w:ins w:id="2079" w:author="Chen Heller" w:date="2022-09-10T10:40:00Z">
        <w:r w:rsidR="00457E54">
          <w:t xml:space="preserve"> and allow</w:t>
        </w:r>
      </w:ins>
      <w:ins w:id="2080" w:author="Chen Heller" w:date="2022-09-10T10:41:00Z">
        <w:r w:rsidR="00315007">
          <w:t xml:space="preserve"> reaching to unravel a larger congruency effect.</w:t>
        </w:r>
      </w:ins>
    </w:p>
    <w:p w14:paraId="66240D9E" w14:textId="376C0C31" w:rsidR="00B00AED" w:rsidRDefault="00B00AED" w:rsidP="006238E0">
      <w:pPr>
        <w:pStyle w:val="NoSpacing"/>
        <w:bidi w:val="0"/>
        <w:rPr>
          <w:ins w:id="2081" w:author="Chen Heller" w:date="2022-08-29T11:18:00Z"/>
          <w:rtl/>
        </w:rPr>
      </w:pPr>
    </w:p>
    <w:p w14:paraId="144DDAD5" w14:textId="34A185EB" w:rsidR="008D0C34" w:rsidDel="004E1F6A" w:rsidRDefault="008D0C34" w:rsidP="006238E0">
      <w:pPr>
        <w:pStyle w:val="NoSpacing"/>
        <w:bidi w:val="0"/>
        <w:rPr>
          <w:del w:id="2082" w:author="Chen Heller" w:date="2022-09-04T14:47:00Z"/>
        </w:rPr>
      </w:pPr>
    </w:p>
    <w:p w14:paraId="20D20597" w14:textId="520354C2" w:rsidR="00B00AED" w:rsidRDefault="00B00AED" w:rsidP="006238E0">
      <w:pPr>
        <w:pStyle w:val="NoSpacing"/>
        <w:bidi w:val="0"/>
      </w:pPr>
    </w:p>
    <w:p w14:paraId="315873E7" w14:textId="77777777" w:rsidR="00B00AED" w:rsidRDefault="00B00AED" w:rsidP="006238E0">
      <w:pPr>
        <w:pStyle w:val="NoSpacing"/>
        <w:bidi w:val="0"/>
      </w:pPr>
      <w:r>
        <w:t>Ideas for content:</w:t>
      </w:r>
    </w:p>
    <w:p w14:paraId="6E7D4F0E" w14:textId="77777777" w:rsidR="00B00AED" w:rsidRDefault="00B00AED" w:rsidP="006238E0">
      <w:pPr>
        <w:pStyle w:val="NoSpacing"/>
        <w:bidi w:val="0"/>
      </w:pPr>
      <w:r>
        <w:t>This paper claims averaging trajectories is wrong. Read it before the thesis test:</w:t>
      </w:r>
    </w:p>
    <w:p w14:paraId="584EB8A8" w14:textId="77777777" w:rsidR="00B00AED" w:rsidRDefault="00B00AED" w:rsidP="006238E0">
      <w:pPr>
        <w:pStyle w:val="NoSpacing"/>
        <w:bidi w:val="0"/>
      </w:pPr>
      <w:r w:rsidRPr="007C7E06">
        <w:t>Wulff</w:t>
      </w:r>
      <w:r>
        <w:t xml:space="preserve"> </w:t>
      </w:r>
      <w:r w:rsidRPr="007C7E06">
        <w:t>(2019). Mouse-tracking: Detecting types in movement trajectories</w:t>
      </w:r>
    </w:p>
    <w:p w14:paraId="5F0EE683" w14:textId="77777777" w:rsidR="00B00AED" w:rsidRDefault="00B00AED" w:rsidP="006238E0">
      <w:pPr>
        <w:pStyle w:val="NoSpacing"/>
        <w:bidi w:val="0"/>
      </w:pPr>
    </w:p>
    <w:p w14:paraId="59AE157E" w14:textId="44FC0864" w:rsidR="00B00AED" w:rsidRDefault="003C7A66" w:rsidP="003C7A66">
      <w:pPr>
        <w:pStyle w:val="NoSpacing"/>
        <w:bidi w:val="0"/>
      </w:pPr>
      <w:r w:rsidRPr="003C7A66">
        <w:lastRenderedPageBreak/>
        <w:t>Friedman</w:t>
      </w:r>
      <w:r>
        <w:t xml:space="preserve"> </w:t>
      </w:r>
      <w:r w:rsidRPr="003C7A66">
        <w:t>(2013). Linking cognitive and reaching trajectories via intermittent movement control</w:t>
      </w:r>
      <w:r>
        <w:t xml:space="preserve"> </w:t>
      </w:r>
      <w:r w:rsidR="00B00AED">
        <w:t>– Friedman's paper that claims that the motor access to the cognitive processes is intermittent instead of continuous. This could affect my experiment.</w:t>
      </w:r>
    </w:p>
    <w:p w14:paraId="067B5DD1" w14:textId="77777777" w:rsidR="00B00AED" w:rsidRDefault="00B00AED" w:rsidP="006238E0">
      <w:pPr>
        <w:pStyle w:val="NoSpacing"/>
        <w:bidi w:val="0"/>
        <w:rPr>
          <w:rtl/>
        </w:rPr>
      </w:pPr>
    </w:p>
    <w:p w14:paraId="178BC913" w14:textId="77777777" w:rsidR="003C7A66" w:rsidRDefault="00B00AED" w:rsidP="003C7A66">
      <w:pPr>
        <w:pStyle w:val="NoSpacing"/>
        <w:bidi w:val="0"/>
      </w:pPr>
      <w:r w:rsidRPr="00E668B7">
        <w:t>Schmidt (2007). Measuring unconscious cognition: Beyond the zero-awareness criterion</w:t>
      </w:r>
      <w:r w:rsidR="003C7A66">
        <w:t xml:space="preserve"> - </w:t>
      </w:r>
      <w:r w:rsidR="003C7A66">
        <w:t>Check if this paper has some conclusions about "reaching" that can be relevant for your discussion</w:t>
      </w:r>
    </w:p>
    <w:p w14:paraId="104C6C57" w14:textId="724861B6" w:rsidR="00C26CF9" w:rsidRDefault="00C26CF9" w:rsidP="006238E0">
      <w:pPr>
        <w:pStyle w:val="NoSpacing"/>
        <w:bidi w:val="0"/>
      </w:pPr>
    </w:p>
    <w:p w14:paraId="5DD98A10" w14:textId="1DFF61DE" w:rsidR="00973CA2" w:rsidRPr="00973CA2" w:rsidRDefault="00C26CF9" w:rsidP="00973CA2">
      <w:pPr>
        <w:pStyle w:val="NoSpacing"/>
        <w:bidi w:val="0"/>
        <w:rPr>
          <w:strike/>
        </w:rPr>
      </w:pPr>
      <w:r>
        <w:t>Distinct mechanisms for planning keypress and reaching responses: A developmental study – Read this, they show keyboard and reaching operate under different mechanisms.</w:t>
      </w:r>
    </w:p>
    <w:p w14:paraId="49437EEE" w14:textId="3148D5DA" w:rsidR="00F20E38" w:rsidRPr="00973CA2" w:rsidRDefault="00F20E38" w:rsidP="00973CA2">
      <w:pPr>
        <w:pStyle w:val="NoSpacing"/>
        <w:bidi w:val="0"/>
        <w:rPr>
          <w:strike/>
        </w:rPr>
      </w:pPr>
    </w:p>
    <w:sectPr w:rsidR="00F20E38" w:rsidRPr="00973CA2" w:rsidSect="00DC4DA6">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iad Mudrik" w:date="2022-07-09T23:35:00Z" w:initials="LM">
    <w:p w14:paraId="77F08969" w14:textId="77777777" w:rsidR="001C015A" w:rsidRDefault="001C015A" w:rsidP="00E96D8E">
      <w:r>
        <w:rPr>
          <w:rStyle w:val="CommentReference"/>
        </w:rPr>
        <w:annotationRef/>
      </w:r>
      <w:r>
        <w:t>Kim &amp; Blake, 2005. Breitmeyer 2015</w:t>
      </w:r>
    </w:p>
  </w:comment>
  <w:comment w:id="51" w:author="Liad Mudrik" w:date="2022-08-16T23:54:00Z" w:initials="LM">
    <w:p w14:paraId="3420488D" w14:textId="77777777" w:rsidR="00C422EB" w:rsidRDefault="00C422EB" w:rsidP="00E96D8E">
      <w:r>
        <w:rPr>
          <w:rStyle w:val="CommentReference"/>
        </w:rPr>
        <w:annotationRef/>
      </w:r>
      <w:r>
        <w:t xml:space="preserve">I don’t remember; will these titles remain? If so, they should only include full words :-) </w:t>
      </w:r>
    </w:p>
  </w:comment>
  <w:comment w:id="52" w:author="Chen Heller" w:date="2022-08-26T10:23:00Z" w:initials="CH">
    <w:p w14:paraId="3308D088" w14:textId="77777777" w:rsidR="00933530" w:rsidRDefault="00C71547" w:rsidP="007A2F90">
      <w:pPr>
        <w:pStyle w:val="CommentText"/>
        <w:jc w:val="left"/>
      </w:pPr>
      <w:r>
        <w:rPr>
          <w:rStyle w:val="CommentReference"/>
        </w:rPr>
        <w:annotationRef/>
      </w:r>
      <w:r w:rsidR="00933530">
        <w:t>I think I'll keep them because they make the paper a bit clearer to read. Tell me if you think otherwise.</w:t>
      </w:r>
    </w:p>
  </w:comment>
  <w:comment w:id="90" w:author="Chen Heller" w:date="2022-06-29T17:56:00Z" w:initials="CH">
    <w:p w14:paraId="11A9C09E" w14:textId="144F2925" w:rsidR="0071391D" w:rsidRDefault="0071391D" w:rsidP="00E96D8E">
      <w:pPr>
        <w:pStyle w:val="CommentText"/>
      </w:pPr>
      <w:r>
        <w:rPr>
          <w:rStyle w:val="CommentReference"/>
        </w:rPr>
        <w:annotationRef/>
      </w:r>
      <w:r>
        <w:t>Look in pre reg how to use this citation:</w:t>
      </w:r>
    </w:p>
    <w:p w14:paraId="384F212D" w14:textId="77777777" w:rsidR="0071391D" w:rsidRDefault="0071391D" w:rsidP="00E96D8E">
      <w:pPr>
        <w:pStyle w:val="CommentText"/>
      </w:pPr>
    </w:p>
    <w:p w14:paraId="4EB89988" w14:textId="77777777" w:rsidR="0071391D" w:rsidRDefault="0071391D" w:rsidP="00E96D8E">
      <w:pPr>
        <w:pStyle w:val="CommentText"/>
      </w:pPr>
      <w:r>
        <w:t>Frost, R., &amp; Plaut, D. (2005). The word-frequency database for printed Hebrew</w:t>
      </w:r>
    </w:p>
  </w:comment>
  <w:comment w:id="100" w:author="Chen Heller" w:date="2022-07-26T14:56:00Z" w:initials="CH">
    <w:p w14:paraId="4F6F2531" w14:textId="4EBCB964" w:rsidR="00603BC2" w:rsidRDefault="00640799" w:rsidP="00E96D8E">
      <w:pPr>
        <w:pStyle w:val="CommentText"/>
      </w:pPr>
      <w:r>
        <w:rPr>
          <w:rStyle w:val="CommentReference"/>
        </w:rPr>
        <w:annotationRef/>
      </w:r>
      <w:r w:rsidR="00603BC2">
        <w:t>Should I keep this section separate from the results or integrate into them? (i.e., describe each variable before presenting its results).</w:t>
      </w:r>
    </w:p>
  </w:comment>
  <w:comment w:id="101" w:author="Liad Mudrik" w:date="2022-08-17T00:03:00Z" w:initials="LM">
    <w:p w14:paraId="6DEBA469" w14:textId="77777777" w:rsidR="00F50E45" w:rsidRDefault="00F50E45" w:rsidP="00E96D8E">
      <w:r>
        <w:rPr>
          <w:rStyle w:val="CommentReference"/>
        </w:rPr>
        <w:annotationRef/>
      </w:r>
      <w:r>
        <w:t>I would keep as is (although I don’t feel strongly about it)</w:t>
      </w:r>
    </w:p>
  </w:comment>
  <w:comment w:id="137" w:author="Chen Heller" w:date="2022-09-11T21:31:00Z" w:initials="CH">
    <w:p w14:paraId="3ED609D1" w14:textId="77777777" w:rsidR="00CB58A8" w:rsidRDefault="00CB58A8" w:rsidP="00D358C1">
      <w:pPr>
        <w:pStyle w:val="CommentText"/>
        <w:jc w:val="left"/>
      </w:pPr>
      <w:r>
        <w:rPr>
          <w:rStyle w:val="CommentReference"/>
        </w:rPr>
        <w:annotationRef/>
      </w:r>
      <w:r>
        <w:t>Add refrence to Mattan's package</w:t>
      </w:r>
    </w:p>
  </w:comment>
  <w:comment w:id="409" w:author="Liad Mudrik" w:date="2022-08-17T23:45:00Z" w:initials="LM">
    <w:p w14:paraId="1F6EBB6C" w14:textId="2C959E6C" w:rsidR="005A45EF" w:rsidRDefault="005A45EF" w:rsidP="00E96D8E">
      <w:pPr>
        <w:rPr>
          <w:rtl/>
        </w:rPr>
      </w:pPr>
      <w:r>
        <w:rPr>
          <w:rStyle w:val="CommentReference"/>
        </w:rPr>
        <w:annotationRef/>
      </w:r>
      <w:r>
        <w:t>this is also not clear to me (I guess it’s the same point)</w:t>
      </w:r>
    </w:p>
  </w:comment>
  <w:comment w:id="428" w:author="Liad Mudrik" w:date="2022-08-17T23:48:00Z" w:initials="LM">
    <w:p w14:paraId="67CD9622" w14:textId="798A4CF3" w:rsidR="00690952" w:rsidRDefault="00690952" w:rsidP="00E96D8E">
      <w:pPr>
        <w:rPr>
          <w:rtl/>
        </w:rPr>
      </w:pPr>
      <w:r>
        <w:rPr>
          <w:rStyle w:val="CommentReference"/>
        </w:rPr>
        <w:annotationRef/>
      </w:r>
      <w:r>
        <w:t>additional? or out of the 15? If it’s the latter, please change the text so the characteristics will only relate to the included subjects. These are the ones we care about.</w:t>
      </w:r>
    </w:p>
  </w:comment>
  <w:comment w:id="429" w:author="Liad Mudrik" w:date="2022-08-18T00:04:00Z" w:initials="LM">
    <w:p w14:paraId="3663C391" w14:textId="77777777" w:rsidR="007D3BA7" w:rsidRDefault="007D3BA7" w:rsidP="00E96D8E">
      <w:r>
        <w:rPr>
          <w:rStyle w:val="CommentReference"/>
        </w:rPr>
        <w:annotationRef/>
      </w:r>
      <w:r>
        <w:t>based on the df in the results section, there were indeed 9 subjects. So this should be changed</w:t>
      </w:r>
    </w:p>
  </w:comment>
  <w:comment w:id="431" w:author="Liad Mudrik" w:date="2022-08-17T23:51:00Z" w:initials="LM">
    <w:p w14:paraId="639E42CD" w14:textId="19A9435B" w:rsidR="00CA2666" w:rsidRDefault="00CA2666" w:rsidP="00E96D8E">
      <w:r>
        <w:rPr>
          <w:rStyle w:val="CommentReference"/>
        </w:rPr>
        <w:annotationRef/>
      </w:r>
      <w:r>
        <w:t>this is a good example to my previous comment: we really don’t care about this subject (it’s not very different than also including subjects who were supposed to come and bailed at the last moment). Do you see my point?</w:t>
      </w:r>
    </w:p>
  </w:comment>
  <w:comment w:id="432" w:author="Chen Heller" w:date="2022-08-26T10:57:00Z" w:initials="CH">
    <w:p w14:paraId="7F84A865" w14:textId="77777777" w:rsidR="002953E3" w:rsidRDefault="002953E3" w:rsidP="00E96D8E">
      <w:pPr>
        <w:pStyle w:val="CommentText"/>
      </w:pPr>
      <w:r>
        <w:rPr>
          <w:rStyle w:val="CommentReference"/>
        </w:rPr>
        <w:annotationRef/>
      </w:r>
      <w:r>
        <w:t>I do understand, I only mentioned them in order to be as transparent as possible. This is following the pre-registration logic, to explain why any subject was removed. If it is not necessary, I'll remove these subject from the text.</w:t>
      </w:r>
    </w:p>
  </w:comment>
  <w:comment w:id="440" w:author="Liad Mudrik" w:date="2022-08-17T23:59:00Z" w:initials="LM">
    <w:p w14:paraId="0CA388E6" w14:textId="0F7A260F" w:rsidR="00D44019" w:rsidRDefault="00D44019" w:rsidP="00E96D8E">
      <w:r>
        <w:rPr>
          <w:rStyle w:val="CommentReference"/>
        </w:rPr>
        <w:annotationRef/>
      </w:r>
      <w:r>
        <w:t>I wonder if this is needed, actually. It’s the very same figure as before with very minor changes. I would remove, but it’s up to you</w:t>
      </w:r>
    </w:p>
  </w:comment>
  <w:comment w:id="468" w:author="Chen Heller" w:date="2022-09-12T12:15:00Z" w:initials="CH">
    <w:p w14:paraId="093D1342" w14:textId="77777777" w:rsidR="00661EE4" w:rsidRDefault="00661EE4">
      <w:pPr>
        <w:pStyle w:val="CommentText"/>
        <w:jc w:val="left"/>
      </w:pPr>
      <w:r>
        <w:rPr>
          <w:rStyle w:val="CommentReference"/>
        </w:rPr>
        <w:annotationRef/>
      </w:r>
      <w:r>
        <w:t>For Liad:</w:t>
      </w:r>
    </w:p>
    <w:p w14:paraId="26CE9996" w14:textId="77777777" w:rsidR="00661EE4" w:rsidRDefault="00661EE4" w:rsidP="00B01642">
      <w:pPr>
        <w:pStyle w:val="CommentText"/>
        <w:jc w:val="left"/>
      </w:pPr>
      <w:r>
        <w:t>If this abbreviation should not be used, let me know, and I'll correct the rest of its appearances to "Experiment one" / "Experiment 1"</w:t>
      </w:r>
    </w:p>
  </w:comment>
  <w:comment w:id="657" w:author="Liad Mudrik" w:date="2022-08-18T00:01:00Z" w:initials="LM">
    <w:p w14:paraId="23EB251F" w14:textId="51FFD694" w:rsidR="007D3BA7" w:rsidRDefault="007D3BA7" w:rsidP="00E96D8E">
      <w:r>
        <w:rPr>
          <w:rStyle w:val="CommentReference"/>
        </w:rPr>
        <w:annotationRef/>
      </w:r>
      <w:r>
        <w:t>I don’t think this is clear</w:t>
      </w:r>
    </w:p>
  </w:comment>
  <w:comment w:id="663" w:author="Chen Heller" w:date="2022-07-31T18:27:00Z" w:initials="CH">
    <w:p w14:paraId="25FCFA63" w14:textId="28451908" w:rsidR="00D826D9" w:rsidRDefault="00D826D9" w:rsidP="00E96D8E">
      <w:pPr>
        <w:pStyle w:val="CommentText"/>
      </w:pPr>
      <w:r>
        <w:rPr>
          <w:rStyle w:val="CommentReference"/>
        </w:rPr>
        <w:annotationRef/>
      </w:r>
      <w:r>
        <w:t>Perhaps present some of the single subject results and show that the trajectories of some subjects did deviate in the expected direction</w:t>
      </w:r>
    </w:p>
  </w:comment>
  <w:comment w:id="664" w:author="Liad Mudrik" w:date="2022-08-18T00:02:00Z" w:initials="LM">
    <w:p w14:paraId="01D33EE0" w14:textId="77777777" w:rsidR="007D3BA7" w:rsidRDefault="007D3BA7" w:rsidP="00E96D8E">
      <w:r>
        <w:rPr>
          <w:rStyle w:val="CommentReference"/>
        </w:rPr>
        <w:annotationRef/>
      </w:r>
      <w:r>
        <w:t>Yes, in principle. But I doubt if the one subject was the reason for the null result. Do everyone else show the effect?</w:t>
      </w:r>
    </w:p>
  </w:comment>
  <w:comment w:id="718" w:author="Liad Mudrik" w:date="2022-08-18T00:15:00Z" w:initials="LM">
    <w:p w14:paraId="51C8CA44" w14:textId="77777777" w:rsidR="008E682E" w:rsidRDefault="008E682E" w:rsidP="00E96D8E">
      <w:r>
        <w:rPr>
          <w:rStyle w:val="CommentReference"/>
        </w:rPr>
        <w:annotationRef/>
      </w:r>
      <w:r>
        <w:t>why? we should explain</w:t>
      </w:r>
    </w:p>
  </w:comment>
  <w:comment w:id="719" w:author="Chen Heller" w:date="2022-08-29T13:15:00Z" w:initials="CH">
    <w:p w14:paraId="0C2904B3" w14:textId="77777777" w:rsidR="00570789" w:rsidRDefault="00570789" w:rsidP="00E96D8E">
      <w:pPr>
        <w:pStyle w:val="CommentText"/>
      </w:pPr>
      <w:r>
        <w:rPr>
          <w:rStyle w:val="CommentReference"/>
        </w:rPr>
        <w:annotationRef/>
      </w:r>
      <w:r>
        <w:t>I miss-calculated the refresh rate in experiment 1 and 2 by 10 milliseconds and fixed it in experiment 3.</w:t>
      </w:r>
    </w:p>
  </w:comment>
  <w:comment w:id="782" w:author="Chen Heller" w:date="2022-09-08T12:34:00Z" w:initials="CH">
    <w:p w14:paraId="56C9C043" w14:textId="77777777" w:rsidR="002A0697" w:rsidRDefault="002A0697" w:rsidP="00E96D8E">
      <w:pPr>
        <w:pStyle w:val="CommentText"/>
      </w:pPr>
      <w:r>
        <w:rPr>
          <w:rStyle w:val="CommentReference"/>
        </w:rPr>
        <w:annotationRef/>
      </w:r>
      <w:r>
        <w:t>To Liad:</w:t>
      </w:r>
    </w:p>
    <w:p w14:paraId="14E1BC75" w14:textId="77777777" w:rsidR="002A0697" w:rsidRDefault="002A0697" w:rsidP="00E96D8E">
      <w:pPr>
        <w:pStyle w:val="CommentText"/>
      </w:pPr>
      <w:r>
        <w:t>All t-values and effect sizes should be presented as positive right?</w:t>
      </w:r>
    </w:p>
  </w:comment>
  <w:comment w:id="943" w:author="Chen Heller" w:date="2022-09-12T12:52:00Z" w:initials="CH">
    <w:p w14:paraId="1BC3811E" w14:textId="77777777" w:rsidR="00C901C1" w:rsidRDefault="00C901C1">
      <w:pPr>
        <w:pStyle w:val="CommentText"/>
        <w:jc w:val="left"/>
      </w:pPr>
      <w:r>
        <w:rPr>
          <w:rStyle w:val="CommentReference"/>
        </w:rPr>
        <w:annotationRef/>
      </w:r>
      <w:r>
        <w:t>For Liad:</w:t>
      </w:r>
    </w:p>
    <w:p w14:paraId="7FA8667A" w14:textId="77777777" w:rsidR="00C901C1" w:rsidRDefault="00C901C1" w:rsidP="00C17A41">
      <w:pPr>
        <w:pStyle w:val="CommentText"/>
        <w:jc w:val="left"/>
      </w:pPr>
      <w:r>
        <w:t>I wonder if there is any point to elaborating about each exclusion reason. I think it is just too much information.</w:t>
      </w:r>
    </w:p>
  </w:comment>
  <w:comment w:id="1109" w:author="Liad Mudrik" w:date="2022-08-18T10:31:00Z" w:initials="LM">
    <w:p w14:paraId="0324C183" w14:textId="5EBD5078" w:rsidR="00E40999" w:rsidRDefault="00E40999" w:rsidP="00E96D8E">
      <w:r>
        <w:rPr>
          <w:rStyle w:val="CommentReference"/>
        </w:rPr>
        <w:annotationRef/>
      </w:r>
      <w:r>
        <w:t>so this is the first time you actually found an effect, right? You should start the discussion with that, and connect it a bit with the literature (so we need to have some references in this paragraph). Only then I would go to what now appears on top, and discuss the effect of the practice session</w:t>
      </w:r>
    </w:p>
  </w:comment>
  <w:comment w:id="1157" w:author="Chen Heller" w:date="2022-09-01T09:42:00Z" w:initials="CH">
    <w:p w14:paraId="598ECD31" w14:textId="77777777" w:rsidR="00EF52E5" w:rsidRDefault="00EB2FF8" w:rsidP="00E96D8E">
      <w:pPr>
        <w:pStyle w:val="CommentText"/>
      </w:pPr>
      <w:r>
        <w:rPr>
          <w:rStyle w:val="CommentReference"/>
        </w:rPr>
        <w:annotationRef/>
      </w:r>
      <w:r w:rsidR="00EF52E5">
        <w:t>Rejected explanation:</w:t>
      </w:r>
    </w:p>
    <w:p w14:paraId="094AF53A" w14:textId="77777777" w:rsidR="00EF52E5" w:rsidRDefault="00EF52E5" w:rsidP="00E96D8E">
      <w:pPr>
        <w:pStyle w:val="CommentText"/>
      </w:pPr>
      <w:r>
        <w:t>a trend was seen in the proportion of each exclusion reason. It seems that late responses, slow movements and incorrect answers became less prominent at the expense of having more short reaches and early responses. A Possible explanation for this pattern of results can be conceived by reviewing the proportion of each exclusion reason in Experiment 2. Late responses were kind of the most prominent cause for error in experiment 2, and therefore it is possible that in order to diminish their error rate, participants in experiment 3 mainly focused their efforts on reducing their response time. Consequently, quicker responses developed which decreased the number of late responses but increased the number of early responses and short trajectories.</w:t>
      </w:r>
      <w:r>
        <w:rPr>
          <w:strike/>
        </w:rPr>
        <w:t xml:space="preserve"> These hasty responses left less time to process the target which explains the increase in incorrect answers. Similarly, the probability for corrective movements could have increased as well, which accounted for the higher rate of long movement durations.</w:t>
      </w:r>
    </w:p>
  </w:comment>
  <w:comment w:id="1185" w:author="Chen Heller" w:date="2022-08-26T11:12:00Z" w:initials="CH">
    <w:p w14:paraId="48D7BC2B" w14:textId="77777777" w:rsidR="003A4F55" w:rsidRDefault="006D2FC7" w:rsidP="00E96D8E">
      <w:pPr>
        <w:pStyle w:val="CommentText"/>
      </w:pPr>
      <w:r>
        <w:rPr>
          <w:rStyle w:val="CommentReference"/>
        </w:rPr>
        <w:annotationRef/>
      </w:r>
      <w:r w:rsidR="003A4F55">
        <w:t>Heller, K., Chapman, C. S., &amp; Mudrik, L. (2022, August 7). Show some sensitivity! Using motion tracking to improve unconscious measures - Addendum 07.08.22. Retrieved from osf.io/8dsvp</w:t>
      </w:r>
    </w:p>
  </w:comment>
  <w:comment w:id="1274" w:author="Chen Heller" w:date="2022-09-10T08:19:00Z" w:initials="CH">
    <w:p w14:paraId="55F24BB1" w14:textId="77777777" w:rsidR="00CA3C26" w:rsidRDefault="00EC5DF0">
      <w:pPr>
        <w:pStyle w:val="CommentText"/>
        <w:jc w:val="left"/>
      </w:pPr>
      <w:r>
        <w:rPr>
          <w:rStyle w:val="CommentReference"/>
        </w:rPr>
        <w:annotationRef/>
      </w:r>
      <w:r w:rsidR="00CA3C26">
        <w:t>I'm not completely sure if Cohen's dz is valid when the normality assumption is violated, which is why I used the rank-biserial effect size for the dependent variables that violate it:</w:t>
      </w:r>
    </w:p>
    <w:p w14:paraId="4B4EAA01" w14:textId="77777777" w:rsidR="00CA3C26" w:rsidRDefault="00CA3C26">
      <w:pPr>
        <w:pStyle w:val="CommentText"/>
        <w:jc w:val="left"/>
      </w:pPr>
      <w:hyperlink r:id="rId1" w:history="1">
        <w:r w:rsidRPr="00477C40">
          <w:rPr>
            <w:rStyle w:val="Hyperlink"/>
          </w:rPr>
          <w:t>https://easystats.github.io/effectsize/articles/simple_htests.html#rank-based-tests</w:t>
        </w:r>
      </w:hyperlink>
    </w:p>
    <w:p w14:paraId="23DCC700" w14:textId="77777777" w:rsidR="00CA3C26" w:rsidRDefault="00CA3C26">
      <w:pPr>
        <w:pStyle w:val="CommentText"/>
        <w:jc w:val="left"/>
      </w:pPr>
      <w:r>
        <w:rPr>
          <w:color w:val="222222"/>
          <w:highlight w:val="white"/>
        </w:rPr>
        <w:t>Kerby, D. S. (2014). The simple difference formula: An approach to teaching nonparametric correlation</w:t>
      </w:r>
    </w:p>
    <w:p w14:paraId="67CB0E49" w14:textId="77777777" w:rsidR="00CA3C26" w:rsidRDefault="00CA3C26">
      <w:pPr>
        <w:pStyle w:val="CommentText"/>
        <w:jc w:val="left"/>
      </w:pPr>
    </w:p>
    <w:p w14:paraId="73EFE4B4" w14:textId="77777777" w:rsidR="00CA3C26" w:rsidRDefault="00CA3C26">
      <w:pPr>
        <w:pStyle w:val="CommentText"/>
        <w:jc w:val="left"/>
      </w:pPr>
    </w:p>
    <w:p w14:paraId="5525B398" w14:textId="77777777" w:rsidR="00CA3C26" w:rsidRDefault="00CA3C26">
      <w:pPr>
        <w:pStyle w:val="CommentText"/>
        <w:jc w:val="left"/>
      </w:pPr>
      <w:r>
        <w:t>Mattan recommended computing Cohens d with his package (</w:t>
      </w:r>
      <w:hyperlink r:id="rId2" w:history="1">
        <w:r w:rsidRPr="00477C40">
          <w:rPr>
            <w:rStyle w:val="Hyperlink"/>
          </w:rPr>
          <w:t>https://easystats.github.io/effectsize/reference/cohens_d.html</w:t>
        </w:r>
      </w:hyperlink>
      <w:r>
        <w:t>) even for the violating variables.</w:t>
      </w:r>
    </w:p>
    <w:p w14:paraId="22679EC5" w14:textId="77777777" w:rsidR="00CA3C26" w:rsidRDefault="00CA3C26">
      <w:pPr>
        <w:pStyle w:val="CommentText"/>
        <w:jc w:val="left"/>
      </w:pPr>
    </w:p>
    <w:p w14:paraId="7C42A927" w14:textId="77777777" w:rsidR="00CA3C26" w:rsidRDefault="00CA3C26">
      <w:pPr>
        <w:pStyle w:val="CommentText"/>
        <w:jc w:val="left"/>
      </w:pPr>
      <w:r>
        <w:t>I think I will change back to Cohen's dz.</w:t>
      </w:r>
    </w:p>
    <w:p w14:paraId="24604936" w14:textId="77777777" w:rsidR="00CA3C26" w:rsidRDefault="00CA3C26">
      <w:pPr>
        <w:pStyle w:val="CommentText"/>
        <w:jc w:val="left"/>
      </w:pPr>
    </w:p>
    <w:p w14:paraId="34F56238" w14:textId="77777777" w:rsidR="00CA3C26" w:rsidRDefault="00CA3C26" w:rsidP="00477C40">
      <w:pPr>
        <w:pStyle w:val="CommentText"/>
        <w:jc w:val="left"/>
      </w:pPr>
    </w:p>
  </w:comment>
  <w:comment w:id="1299" w:author="Chen Heller" w:date="2022-08-26T11:24:00Z" w:initials="CH">
    <w:p w14:paraId="2F35CF18" w14:textId="270D1A10" w:rsidR="00632B17" w:rsidRDefault="00DD6996" w:rsidP="00E96D8E">
      <w:pPr>
        <w:pStyle w:val="CommentText"/>
      </w:pPr>
      <w:r>
        <w:rPr>
          <w:rStyle w:val="CommentReference"/>
        </w:rPr>
        <w:annotationRef/>
      </w:r>
      <w:r w:rsidR="00632B17">
        <w:t>For Liad:</w:t>
      </w:r>
    </w:p>
    <w:p w14:paraId="630D6087" w14:textId="77777777" w:rsidR="00632B17" w:rsidRDefault="00632B17" w:rsidP="00E96D8E">
      <w:pPr>
        <w:pStyle w:val="CommentText"/>
      </w:pPr>
      <w:r>
        <w:t>Since you removed it I assume this is not relevant?</w:t>
      </w:r>
    </w:p>
  </w:comment>
  <w:comment w:id="1440" w:author="Chen Heller" w:date="2022-09-04T12:20:00Z" w:initials="CH">
    <w:p w14:paraId="363769D6" w14:textId="4F7C3C4F" w:rsidR="00F517ED" w:rsidRDefault="00F517ED" w:rsidP="00E96D8E">
      <w:pPr>
        <w:pStyle w:val="CommentText"/>
      </w:pPr>
      <w:r>
        <w:rPr>
          <w:rStyle w:val="CommentReference"/>
        </w:rPr>
        <w:annotationRef/>
      </w:r>
      <w:r>
        <w:t>Difference between the proportion of favorable pairs (data pairs that support the hypothesis that there is a difference between the means) and unfavorable pairs.</w:t>
      </w:r>
    </w:p>
    <w:p w14:paraId="06E40BDD" w14:textId="77777777" w:rsidR="00F517ED" w:rsidRDefault="00F517ED" w:rsidP="00E96D8E">
      <w:pPr>
        <w:pStyle w:val="CommentText"/>
      </w:pPr>
    </w:p>
    <w:p w14:paraId="16A3E568" w14:textId="77777777" w:rsidR="00F517ED" w:rsidRDefault="00F517ED" w:rsidP="00E96D8E">
      <w:pPr>
        <w:pStyle w:val="CommentText"/>
      </w:pPr>
      <w:r>
        <w:t>In other words: difference between the amount of evidence for and amount of evidence against H1.</w:t>
      </w:r>
    </w:p>
  </w:comment>
  <w:comment w:id="1445" w:author="Chen Heller" w:date="2022-09-04T12:11:00Z" w:initials="CH">
    <w:p w14:paraId="0F19BB3E" w14:textId="43FA83C0" w:rsidR="00C0770D" w:rsidRDefault="00C0770D" w:rsidP="00E96D8E">
      <w:pPr>
        <w:pStyle w:val="CommentText"/>
      </w:pPr>
      <w:r>
        <w:rPr>
          <w:rStyle w:val="CommentReference"/>
        </w:rPr>
        <w:annotationRef/>
      </w:r>
      <w:hyperlink r:id="rId3" w:anchor="rank-based-tests" w:history="1">
        <w:r w:rsidRPr="00251A6B">
          <w:rPr>
            <w:rStyle w:val="Hyperlink"/>
          </w:rPr>
          <w:t>https://easystats.github.io/effectsize/articles/simple_htests.html#rank-based-tests</w:t>
        </w:r>
      </w:hyperlink>
    </w:p>
  </w:comment>
  <w:comment w:id="1732" w:author="Chen Heller" w:date="2022-09-10T09:14:00Z" w:initials="CH">
    <w:p w14:paraId="59877A39" w14:textId="40DBCCA1" w:rsidR="00E5510C" w:rsidRDefault="00E5510C" w:rsidP="00E96D8E">
      <w:pPr>
        <w:pStyle w:val="CommentText"/>
      </w:pPr>
      <w:r>
        <w:rPr>
          <w:rStyle w:val="CommentReference"/>
        </w:rPr>
        <w:annotationRef/>
      </w:r>
      <w:r>
        <w:t>For Liad:</w:t>
      </w:r>
    </w:p>
    <w:p w14:paraId="525BD9EF" w14:textId="77777777" w:rsidR="00E5510C" w:rsidRDefault="00E5510C" w:rsidP="00E96D8E">
      <w:pPr>
        <w:pStyle w:val="CommentText"/>
      </w:pPr>
      <w:r>
        <w:t>You didn't review the general discussion yet.</w:t>
      </w:r>
    </w:p>
  </w:comment>
  <w:comment w:id="1733" w:author="Chen Heller" w:date="2022-09-11T15:13:00Z" w:initials="CH">
    <w:p w14:paraId="1F1AC505" w14:textId="77777777" w:rsidR="005F25E3" w:rsidRDefault="005F25E3" w:rsidP="00E96D8E">
      <w:pPr>
        <w:pStyle w:val="CommentText"/>
      </w:pPr>
      <w:r>
        <w:rPr>
          <w:rStyle w:val="CommentReference"/>
        </w:rPr>
        <w:annotationRef/>
      </w:r>
      <w:r>
        <w:t>For Liad:</w:t>
      </w:r>
    </w:p>
    <w:p w14:paraId="2FF269E7" w14:textId="77777777" w:rsidR="005F25E3" w:rsidRDefault="005F25E3" w:rsidP="00E96D8E">
      <w:pPr>
        <w:pStyle w:val="CommentText"/>
      </w:pPr>
      <w:r>
        <w:t>Should I divide the discussion with titles? Or is it clear enough the way it is?</w:t>
      </w:r>
    </w:p>
  </w:comment>
  <w:comment w:id="1878" w:author="Chen Heller" w:date="2022-09-04T13:36:00Z" w:initials="CH">
    <w:p w14:paraId="32662B10" w14:textId="534ECACB" w:rsidR="009E3931" w:rsidRDefault="009E3931" w:rsidP="00E96D8E">
      <w:pPr>
        <w:pStyle w:val="CommentText"/>
      </w:pPr>
      <w:r>
        <w:rPr>
          <w:rStyle w:val="CommentReference"/>
        </w:rPr>
        <w:annotationRef/>
      </w:r>
      <w:r>
        <w:t>I considered an account for the noise on the trial level, but disregarded it since the noise should cancel out when averaging within participant.</w:t>
      </w:r>
    </w:p>
    <w:p w14:paraId="148EDAD5" w14:textId="77777777" w:rsidR="009E3931" w:rsidRDefault="009E3931" w:rsidP="00E96D8E">
      <w:pPr>
        <w:pStyle w:val="CommentText"/>
      </w:pPr>
    </w:p>
    <w:p w14:paraId="476DE4EF" w14:textId="77777777" w:rsidR="009E3931" w:rsidRDefault="009E3931" w:rsidP="00E96D8E">
      <w:pPr>
        <w:pStyle w:val="CommentText"/>
      </w:pPr>
      <w:r>
        <w:t>The explanation:</w:t>
      </w:r>
    </w:p>
    <w:p w14:paraId="57C983B6" w14:textId="77777777" w:rsidR="009E3931" w:rsidRDefault="009E3931" w:rsidP="00E96D8E">
      <w:pPr>
        <w:pStyle w:val="CommentText"/>
      </w:pPr>
      <w:r>
        <w:t>Different people might respond differently to the pressure caused by the strict timing demands of the experiment. This means responses will be rash/hasty for some of them. Applying accurate motor control on very fast movements is difficult [ref] which means that the movements will be less consistent/ repetitive. Thus the bias would be less noticeable for some participants than others.</w:t>
      </w:r>
    </w:p>
  </w:comment>
  <w:comment w:id="1959" w:author="Chen Heller" w:date="2022-09-11T19:41:00Z" w:initials="CH">
    <w:p w14:paraId="1240DCA1" w14:textId="77777777" w:rsidR="00F43BB9" w:rsidRDefault="00F43BB9" w:rsidP="00C768CB">
      <w:pPr>
        <w:pStyle w:val="CommentText"/>
        <w:jc w:val="left"/>
      </w:pPr>
      <w:r>
        <w:rPr>
          <w:rStyle w:val="CommentReference"/>
        </w:rPr>
        <w:annotationRef/>
      </w:r>
      <w:r>
        <w:t xml:space="preserve">Yes it does, Greenwald talked about the prime surviving for only SOA of 67-100ms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F08969" w15:done="1"/>
  <w15:commentEx w15:paraId="3420488D" w15:done="0"/>
  <w15:commentEx w15:paraId="3308D088" w15:paraIdParent="3420488D" w15:done="0"/>
  <w15:commentEx w15:paraId="4EB89988" w15:done="0"/>
  <w15:commentEx w15:paraId="4F6F2531" w15:done="0"/>
  <w15:commentEx w15:paraId="6DEBA469" w15:paraIdParent="4F6F2531" w15:done="0"/>
  <w15:commentEx w15:paraId="3ED609D1" w15:done="0"/>
  <w15:commentEx w15:paraId="1F6EBB6C" w15:done="0"/>
  <w15:commentEx w15:paraId="67CD9622" w15:done="0"/>
  <w15:commentEx w15:paraId="3663C391" w15:paraIdParent="67CD9622" w15:done="0"/>
  <w15:commentEx w15:paraId="639E42CD" w15:done="0"/>
  <w15:commentEx w15:paraId="7F84A865" w15:paraIdParent="639E42CD" w15:done="0"/>
  <w15:commentEx w15:paraId="0CA388E6" w15:done="0"/>
  <w15:commentEx w15:paraId="26CE9996" w15:done="0"/>
  <w15:commentEx w15:paraId="23EB251F" w15:done="0"/>
  <w15:commentEx w15:paraId="25FCFA63" w15:done="0"/>
  <w15:commentEx w15:paraId="01D33EE0" w15:paraIdParent="25FCFA63" w15:done="0"/>
  <w15:commentEx w15:paraId="51C8CA44" w15:done="0"/>
  <w15:commentEx w15:paraId="0C2904B3" w15:paraIdParent="51C8CA44" w15:done="0"/>
  <w15:commentEx w15:paraId="14E1BC75" w15:done="0"/>
  <w15:commentEx w15:paraId="7FA8667A" w15:done="0"/>
  <w15:commentEx w15:paraId="0324C183" w15:done="0"/>
  <w15:commentEx w15:paraId="094AF53A" w15:done="1"/>
  <w15:commentEx w15:paraId="48D7BC2B" w15:done="1"/>
  <w15:commentEx w15:paraId="34F56238" w15:done="0"/>
  <w15:commentEx w15:paraId="630D6087" w15:done="0"/>
  <w15:commentEx w15:paraId="16A3E568" w15:done="1"/>
  <w15:commentEx w15:paraId="0F19BB3E" w15:done="0"/>
  <w15:commentEx w15:paraId="525BD9EF" w15:done="0"/>
  <w15:commentEx w15:paraId="2FF269E7" w15:paraIdParent="525BD9EF" w15:done="0"/>
  <w15:commentEx w15:paraId="57C983B6" w15:done="1"/>
  <w15:commentEx w15:paraId="1240DC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8F51" w16cex:dateUtc="2022-07-09T20:35:00Z"/>
  <w16cex:commentExtensible w16cex:durableId="26A6ACC9" w16cex:dateUtc="2022-08-17T06:54:00Z"/>
  <w16cex:commentExtensible w16cex:durableId="26B31D85" w16cex:dateUtc="2022-08-26T07:23:00Z"/>
  <w16cex:commentExtensible w16cex:durableId="266710EB" w16cex:dateUtc="2022-06-29T14:56:00Z"/>
  <w16cex:commentExtensible w16cex:durableId="268A7F04" w16cex:dateUtc="2022-07-26T11:56:00Z"/>
  <w16cex:commentExtensible w16cex:durableId="26A6AEE7" w16cex:dateUtc="2022-08-17T07:03:00Z"/>
  <w16cex:commentExtensible w16cex:durableId="26C8D221" w16cex:dateUtc="2022-09-11T18:31:00Z"/>
  <w16cex:commentExtensible w16cex:durableId="26A7FC20" w16cex:dateUtc="2022-08-18T06:45:00Z"/>
  <w16cex:commentExtensible w16cex:durableId="26A7FCC5" w16cex:dateUtc="2022-08-18T06:48:00Z"/>
  <w16cex:commentExtensible w16cex:durableId="26A8007D" w16cex:dateUtc="2022-08-18T07:04:00Z"/>
  <w16cex:commentExtensible w16cex:durableId="26A7FD81" w16cex:dateUtc="2022-08-18T06:51:00Z"/>
  <w16cex:commentExtensible w16cex:durableId="26B32593" w16cex:dateUtc="2022-08-26T07:57:00Z"/>
  <w16cex:commentExtensible w16cex:durableId="26A7FF50" w16cex:dateUtc="2022-08-18T06:59:00Z"/>
  <w16cex:commentExtensible w16cex:durableId="26C9A155" w16cex:dateUtc="2022-09-12T09:15:00Z"/>
  <w16cex:commentExtensible w16cex:durableId="26A7FFF1" w16cex:dateUtc="2022-08-18T07:01:00Z"/>
  <w16cex:commentExtensible w16cex:durableId="26914819" w16cex:dateUtc="2022-07-31T15:27:00Z"/>
  <w16cex:commentExtensible w16cex:durableId="26A8000E" w16cex:dateUtc="2022-08-18T07:02:00Z"/>
  <w16cex:commentExtensible w16cex:durableId="26A80332" w16cex:dateUtc="2022-08-18T07:15:00Z"/>
  <w16cex:commentExtensible w16cex:durableId="26B73A78" w16cex:dateUtc="2022-08-29T10:15:00Z"/>
  <w16cex:commentExtensible w16cex:durableId="26C48698" w16cex:dateUtc="2022-09-08T09:34:00Z"/>
  <w16cex:commentExtensible w16cex:durableId="26C9AA23" w16cex:dateUtc="2022-09-12T09:52:00Z"/>
  <w16cex:commentExtensible w16cex:durableId="26B73D80" w16cex:dateUtc="2022-08-18T17:31:00Z"/>
  <w16cex:commentExtensible w16cex:durableId="26BAFD12" w16cex:dateUtc="2022-09-01T06:42:00Z"/>
  <w16cex:commentExtensible w16cex:durableId="26B32938" w16cex:dateUtc="2022-08-26T08:12:00Z"/>
  <w16cex:commentExtensible w16cex:durableId="26C6C72D" w16cex:dateUtc="2022-09-10T05:19:00Z"/>
  <w16cex:commentExtensible w16cex:durableId="26B32BF1" w16cex:dateUtc="2022-08-26T08:24:00Z"/>
  <w16cex:commentExtensible w16cex:durableId="26BF1692" w16cex:dateUtc="2022-09-04T09:20:00Z"/>
  <w16cex:commentExtensible w16cex:durableId="26BF145C" w16cex:dateUtc="2022-09-04T09:11:00Z"/>
  <w16cex:commentExtensible w16cex:durableId="26C6D409" w16cex:dateUtc="2022-09-10T06:14:00Z"/>
  <w16cex:commentExtensible w16cex:durableId="26C879B4" w16cex:dateUtc="2022-09-11T12:13:00Z"/>
  <w16cex:commentExtensible w16cex:durableId="26BF287B" w16cex:dateUtc="2022-09-04T10:36:00Z"/>
  <w16cex:commentExtensible w16cex:durableId="26C8B87E" w16cex:dateUtc="2022-09-1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F08969" w16cid:durableId="26748F51"/>
  <w16cid:commentId w16cid:paraId="3420488D" w16cid:durableId="26A6ACC9"/>
  <w16cid:commentId w16cid:paraId="3308D088" w16cid:durableId="26B31D85"/>
  <w16cid:commentId w16cid:paraId="4EB89988" w16cid:durableId="266710EB"/>
  <w16cid:commentId w16cid:paraId="4F6F2531" w16cid:durableId="268A7F04"/>
  <w16cid:commentId w16cid:paraId="6DEBA469" w16cid:durableId="26A6AEE7"/>
  <w16cid:commentId w16cid:paraId="3ED609D1" w16cid:durableId="26C8D221"/>
  <w16cid:commentId w16cid:paraId="1F6EBB6C" w16cid:durableId="26A7FC20"/>
  <w16cid:commentId w16cid:paraId="67CD9622" w16cid:durableId="26A7FCC5"/>
  <w16cid:commentId w16cid:paraId="3663C391" w16cid:durableId="26A8007D"/>
  <w16cid:commentId w16cid:paraId="639E42CD" w16cid:durableId="26A7FD81"/>
  <w16cid:commentId w16cid:paraId="7F84A865" w16cid:durableId="26B32593"/>
  <w16cid:commentId w16cid:paraId="0CA388E6" w16cid:durableId="26A7FF50"/>
  <w16cid:commentId w16cid:paraId="26CE9996" w16cid:durableId="26C9A155"/>
  <w16cid:commentId w16cid:paraId="23EB251F" w16cid:durableId="26A7FFF1"/>
  <w16cid:commentId w16cid:paraId="25FCFA63" w16cid:durableId="26914819"/>
  <w16cid:commentId w16cid:paraId="01D33EE0" w16cid:durableId="26A8000E"/>
  <w16cid:commentId w16cid:paraId="51C8CA44" w16cid:durableId="26A80332"/>
  <w16cid:commentId w16cid:paraId="0C2904B3" w16cid:durableId="26B73A78"/>
  <w16cid:commentId w16cid:paraId="14E1BC75" w16cid:durableId="26C48698"/>
  <w16cid:commentId w16cid:paraId="7FA8667A" w16cid:durableId="26C9AA23"/>
  <w16cid:commentId w16cid:paraId="0324C183" w16cid:durableId="26B73D80"/>
  <w16cid:commentId w16cid:paraId="094AF53A" w16cid:durableId="26BAFD12"/>
  <w16cid:commentId w16cid:paraId="48D7BC2B" w16cid:durableId="26B32938"/>
  <w16cid:commentId w16cid:paraId="34F56238" w16cid:durableId="26C6C72D"/>
  <w16cid:commentId w16cid:paraId="630D6087" w16cid:durableId="26B32BF1"/>
  <w16cid:commentId w16cid:paraId="16A3E568" w16cid:durableId="26BF1692"/>
  <w16cid:commentId w16cid:paraId="0F19BB3E" w16cid:durableId="26BF145C"/>
  <w16cid:commentId w16cid:paraId="525BD9EF" w16cid:durableId="26C6D409"/>
  <w16cid:commentId w16cid:paraId="2FF269E7" w16cid:durableId="26C879B4"/>
  <w16cid:commentId w16cid:paraId="57C983B6" w16cid:durableId="26BF287B"/>
  <w16cid:commentId w16cid:paraId="1240DCA1" w16cid:durableId="26C8B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DB073" w14:textId="77777777" w:rsidR="00690FB8" w:rsidRDefault="00690FB8" w:rsidP="00E96D8E">
      <w:r>
        <w:separator/>
      </w:r>
    </w:p>
  </w:endnote>
  <w:endnote w:type="continuationSeparator" w:id="0">
    <w:p w14:paraId="3273CA70" w14:textId="77777777" w:rsidR="00690FB8" w:rsidRDefault="00690FB8" w:rsidP="00E9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6A59" w14:textId="77777777" w:rsidR="00690FB8" w:rsidRDefault="00690FB8" w:rsidP="00E96D8E">
      <w:r>
        <w:separator/>
      </w:r>
    </w:p>
  </w:footnote>
  <w:footnote w:type="continuationSeparator" w:id="0">
    <w:p w14:paraId="7A51D788" w14:textId="77777777" w:rsidR="00690FB8" w:rsidRDefault="00690FB8" w:rsidP="00E96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B6A6C8C"/>
    <w:lvl w:ilvl="0">
      <w:start w:val="1"/>
      <w:numFmt w:val="decimal"/>
      <w:pStyle w:val="ListNumber"/>
      <w:lvlText w:val="%1."/>
      <w:lvlJc w:val="left"/>
      <w:pPr>
        <w:tabs>
          <w:tab w:val="num" w:pos="1080"/>
        </w:tabs>
        <w:ind w:left="1080" w:hanging="360"/>
      </w:pPr>
      <w:rPr>
        <w:rFonts w:hint="default"/>
      </w:rPr>
    </w:lvl>
  </w:abstractNum>
  <w:abstractNum w:abstractNumId="1" w15:restartNumberingAfterBreak="0">
    <w:nsid w:val="FFFFFF89"/>
    <w:multiLevelType w:val="singleLevel"/>
    <w:tmpl w:val="7AF6942C"/>
    <w:lvl w:ilvl="0">
      <w:start w:val="1"/>
      <w:numFmt w:val="bullet"/>
      <w:pStyle w:val="ListBullet"/>
      <w:lvlText w:val=""/>
      <w:lvlJc w:val="left"/>
      <w:pPr>
        <w:tabs>
          <w:tab w:val="num" w:pos="1080"/>
        </w:tabs>
        <w:ind w:left="1080" w:hanging="360"/>
      </w:pPr>
      <w:rPr>
        <w:rFonts w:ascii="Symbol" w:hAnsi="Symbol" w:hint="default"/>
      </w:rPr>
    </w:lvl>
  </w:abstractNum>
  <w:abstractNum w:abstractNumId="2"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77943"/>
    <w:multiLevelType w:val="multilevel"/>
    <w:tmpl w:val="C0A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9640C"/>
    <w:multiLevelType w:val="hybridMultilevel"/>
    <w:tmpl w:val="F3F486D8"/>
    <w:lvl w:ilvl="0" w:tplc="8564B0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4"/>
  </w:num>
  <w:num w:numId="2" w16cid:durableId="270089337">
    <w:abstractNumId w:val="2"/>
  </w:num>
  <w:num w:numId="3" w16cid:durableId="909731995">
    <w:abstractNumId w:val="15"/>
  </w:num>
  <w:num w:numId="4" w16cid:durableId="2020572439">
    <w:abstractNumId w:val="10"/>
  </w:num>
  <w:num w:numId="5" w16cid:durableId="2135711790">
    <w:abstractNumId w:val="9"/>
  </w:num>
  <w:num w:numId="6" w16cid:durableId="1901012161">
    <w:abstractNumId w:val="6"/>
  </w:num>
  <w:num w:numId="7" w16cid:durableId="1447654621">
    <w:abstractNumId w:val="12"/>
  </w:num>
  <w:num w:numId="8" w16cid:durableId="745152321">
    <w:abstractNumId w:val="13"/>
  </w:num>
  <w:num w:numId="9" w16cid:durableId="1170019918">
    <w:abstractNumId w:val="11"/>
  </w:num>
  <w:num w:numId="10" w16cid:durableId="1747995171">
    <w:abstractNumId w:val="5"/>
  </w:num>
  <w:num w:numId="11" w16cid:durableId="1328169761">
    <w:abstractNumId w:val="14"/>
  </w:num>
  <w:num w:numId="12" w16cid:durableId="1070663993">
    <w:abstractNumId w:val="8"/>
  </w:num>
  <w:num w:numId="13"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302739336">
    <w:abstractNumId w:val="3"/>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278834129">
    <w:abstractNumId w:val="1"/>
  </w:num>
  <w:num w:numId="16" w16cid:durableId="1002003237">
    <w:abstractNumId w:val="1"/>
  </w:num>
  <w:num w:numId="17" w16cid:durableId="59403174">
    <w:abstractNumId w:val="0"/>
  </w:num>
  <w:num w:numId="18" w16cid:durableId="588005388">
    <w:abstractNumId w:val="0"/>
  </w:num>
  <w:num w:numId="19" w16cid:durableId="6519106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None" w15:userId="Liad Mudr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0C"/>
    <w:rsid w:val="000007B3"/>
    <w:rsid w:val="0000199A"/>
    <w:rsid w:val="00001B57"/>
    <w:rsid w:val="000022AB"/>
    <w:rsid w:val="00002D6D"/>
    <w:rsid w:val="000047E6"/>
    <w:rsid w:val="00004F8C"/>
    <w:rsid w:val="00004FB0"/>
    <w:rsid w:val="00005EDB"/>
    <w:rsid w:val="000061CE"/>
    <w:rsid w:val="0000776A"/>
    <w:rsid w:val="00007C6C"/>
    <w:rsid w:val="0001046E"/>
    <w:rsid w:val="000113F6"/>
    <w:rsid w:val="00011C0B"/>
    <w:rsid w:val="00011E44"/>
    <w:rsid w:val="00011F8E"/>
    <w:rsid w:val="000122BA"/>
    <w:rsid w:val="00012635"/>
    <w:rsid w:val="00012647"/>
    <w:rsid w:val="00012DA6"/>
    <w:rsid w:val="00012F4D"/>
    <w:rsid w:val="000137B2"/>
    <w:rsid w:val="000150E7"/>
    <w:rsid w:val="000152A6"/>
    <w:rsid w:val="000153C5"/>
    <w:rsid w:val="000153D3"/>
    <w:rsid w:val="0001586F"/>
    <w:rsid w:val="00016678"/>
    <w:rsid w:val="0001784E"/>
    <w:rsid w:val="00017A5E"/>
    <w:rsid w:val="00017EEB"/>
    <w:rsid w:val="000203F3"/>
    <w:rsid w:val="00021E3D"/>
    <w:rsid w:val="000227A2"/>
    <w:rsid w:val="000259CC"/>
    <w:rsid w:val="00026588"/>
    <w:rsid w:val="00026CD9"/>
    <w:rsid w:val="000316E6"/>
    <w:rsid w:val="000318D8"/>
    <w:rsid w:val="00031A17"/>
    <w:rsid w:val="00031DF1"/>
    <w:rsid w:val="00031FDA"/>
    <w:rsid w:val="0003204C"/>
    <w:rsid w:val="00032165"/>
    <w:rsid w:val="0003233A"/>
    <w:rsid w:val="000328DE"/>
    <w:rsid w:val="00032B9F"/>
    <w:rsid w:val="00032C67"/>
    <w:rsid w:val="000351A9"/>
    <w:rsid w:val="00035EB3"/>
    <w:rsid w:val="000360C2"/>
    <w:rsid w:val="00036854"/>
    <w:rsid w:val="000374A6"/>
    <w:rsid w:val="00037672"/>
    <w:rsid w:val="00037E4F"/>
    <w:rsid w:val="000402D6"/>
    <w:rsid w:val="00040826"/>
    <w:rsid w:val="00041109"/>
    <w:rsid w:val="000418CC"/>
    <w:rsid w:val="00041D70"/>
    <w:rsid w:val="000426E5"/>
    <w:rsid w:val="000427F1"/>
    <w:rsid w:val="0004324F"/>
    <w:rsid w:val="000438C2"/>
    <w:rsid w:val="000438FC"/>
    <w:rsid w:val="00043A11"/>
    <w:rsid w:val="00043A33"/>
    <w:rsid w:val="00043EEA"/>
    <w:rsid w:val="0004464E"/>
    <w:rsid w:val="000447DE"/>
    <w:rsid w:val="00045011"/>
    <w:rsid w:val="00045865"/>
    <w:rsid w:val="00045AE5"/>
    <w:rsid w:val="00045F12"/>
    <w:rsid w:val="00045FE5"/>
    <w:rsid w:val="000470DB"/>
    <w:rsid w:val="000475DF"/>
    <w:rsid w:val="00050F36"/>
    <w:rsid w:val="000517AB"/>
    <w:rsid w:val="00052C82"/>
    <w:rsid w:val="00053279"/>
    <w:rsid w:val="000540D0"/>
    <w:rsid w:val="000556D1"/>
    <w:rsid w:val="00056B2C"/>
    <w:rsid w:val="00057206"/>
    <w:rsid w:val="00057528"/>
    <w:rsid w:val="000575A4"/>
    <w:rsid w:val="00060B5C"/>
    <w:rsid w:val="00060FE2"/>
    <w:rsid w:val="00065032"/>
    <w:rsid w:val="00066C8F"/>
    <w:rsid w:val="000670D0"/>
    <w:rsid w:val="00067A0C"/>
    <w:rsid w:val="000708C7"/>
    <w:rsid w:val="000708EB"/>
    <w:rsid w:val="00070B6C"/>
    <w:rsid w:val="00070F22"/>
    <w:rsid w:val="000715CA"/>
    <w:rsid w:val="0007249B"/>
    <w:rsid w:val="0007259E"/>
    <w:rsid w:val="0007317A"/>
    <w:rsid w:val="00073924"/>
    <w:rsid w:val="00073BA8"/>
    <w:rsid w:val="00073C55"/>
    <w:rsid w:val="000744A2"/>
    <w:rsid w:val="00075363"/>
    <w:rsid w:val="00075969"/>
    <w:rsid w:val="000771C7"/>
    <w:rsid w:val="00077925"/>
    <w:rsid w:val="000804AB"/>
    <w:rsid w:val="0008090E"/>
    <w:rsid w:val="000810A8"/>
    <w:rsid w:val="00081961"/>
    <w:rsid w:val="00081AB5"/>
    <w:rsid w:val="0008250B"/>
    <w:rsid w:val="000841CA"/>
    <w:rsid w:val="00085B46"/>
    <w:rsid w:val="0008758E"/>
    <w:rsid w:val="000901C4"/>
    <w:rsid w:val="00090482"/>
    <w:rsid w:val="00090FA8"/>
    <w:rsid w:val="000920D5"/>
    <w:rsid w:val="000936FE"/>
    <w:rsid w:val="00093ED3"/>
    <w:rsid w:val="000979FB"/>
    <w:rsid w:val="00097AB5"/>
    <w:rsid w:val="00097ED6"/>
    <w:rsid w:val="000A08DF"/>
    <w:rsid w:val="000A0A7C"/>
    <w:rsid w:val="000A1965"/>
    <w:rsid w:val="000A1CFE"/>
    <w:rsid w:val="000A2938"/>
    <w:rsid w:val="000A2DFD"/>
    <w:rsid w:val="000A35F7"/>
    <w:rsid w:val="000A4076"/>
    <w:rsid w:val="000A4322"/>
    <w:rsid w:val="000A4571"/>
    <w:rsid w:val="000A46FC"/>
    <w:rsid w:val="000A57D4"/>
    <w:rsid w:val="000A5DD3"/>
    <w:rsid w:val="000A6D7D"/>
    <w:rsid w:val="000A70AF"/>
    <w:rsid w:val="000A7147"/>
    <w:rsid w:val="000A79AA"/>
    <w:rsid w:val="000B0F47"/>
    <w:rsid w:val="000B21D6"/>
    <w:rsid w:val="000B2D7C"/>
    <w:rsid w:val="000B335A"/>
    <w:rsid w:val="000B3669"/>
    <w:rsid w:val="000B3F6F"/>
    <w:rsid w:val="000B4215"/>
    <w:rsid w:val="000B4BF7"/>
    <w:rsid w:val="000B4D84"/>
    <w:rsid w:val="000B581A"/>
    <w:rsid w:val="000B5F56"/>
    <w:rsid w:val="000B62AF"/>
    <w:rsid w:val="000C08B9"/>
    <w:rsid w:val="000C12B0"/>
    <w:rsid w:val="000C2171"/>
    <w:rsid w:val="000C234D"/>
    <w:rsid w:val="000C23B3"/>
    <w:rsid w:val="000C2464"/>
    <w:rsid w:val="000C25E6"/>
    <w:rsid w:val="000C2B5D"/>
    <w:rsid w:val="000C3552"/>
    <w:rsid w:val="000C3BAF"/>
    <w:rsid w:val="000C3D63"/>
    <w:rsid w:val="000C4079"/>
    <w:rsid w:val="000C456B"/>
    <w:rsid w:val="000C45A3"/>
    <w:rsid w:val="000C5896"/>
    <w:rsid w:val="000C73C2"/>
    <w:rsid w:val="000D0EC0"/>
    <w:rsid w:val="000D1105"/>
    <w:rsid w:val="000D14BE"/>
    <w:rsid w:val="000D172B"/>
    <w:rsid w:val="000D1936"/>
    <w:rsid w:val="000D1C59"/>
    <w:rsid w:val="000D1CC0"/>
    <w:rsid w:val="000D2409"/>
    <w:rsid w:val="000D257C"/>
    <w:rsid w:val="000D2A7B"/>
    <w:rsid w:val="000D7B1C"/>
    <w:rsid w:val="000E048C"/>
    <w:rsid w:val="000E0EDB"/>
    <w:rsid w:val="000E1037"/>
    <w:rsid w:val="000E1974"/>
    <w:rsid w:val="000E1C30"/>
    <w:rsid w:val="000E2014"/>
    <w:rsid w:val="000E251B"/>
    <w:rsid w:val="000E295D"/>
    <w:rsid w:val="000E2EBF"/>
    <w:rsid w:val="000E32D8"/>
    <w:rsid w:val="000E3F14"/>
    <w:rsid w:val="000E4192"/>
    <w:rsid w:val="000E4E41"/>
    <w:rsid w:val="000E4EAF"/>
    <w:rsid w:val="000E4EEC"/>
    <w:rsid w:val="000E53E2"/>
    <w:rsid w:val="000E54E1"/>
    <w:rsid w:val="000E6B75"/>
    <w:rsid w:val="000E6BB5"/>
    <w:rsid w:val="000F04D8"/>
    <w:rsid w:val="000F239A"/>
    <w:rsid w:val="000F24FF"/>
    <w:rsid w:val="000F3303"/>
    <w:rsid w:val="000F3CE6"/>
    <w:rsid w:val="000F51E1"/>
    <w:rsid w:val="000F6069"/>
    <w:rsid w:val="000F7554"/>
    <w:rsid w:val="00100C8A"/>
    <w:rsid w:val="00100CB9"/>
    <w:rsid w:val="00102041"/>
    <w:rsid w:val="00102600"/>
    <w:rsid w:val="001034FA"/>
    <w:rsid w:val="00103CA0"/>
    <w:rsid w:val="00104F28"/>
    <w:rsid w:val="00105A3C"/>
    <w:rsid w:val="0010600A"/>
    <w:rsid w:val="00106015"/>
    <w:rsid w:val="001070A4"/>
    <w:rsid w:val="00107E5D"/>
    <w:rsid w:val="00110288"/>
    <w:rsid w:val="00110E44"/>
    <w:rsid w:val="00110E7A"/>
    <w:rsid w:val="00111697"/>
    <w:rsid w:val="00111A75"/>
    <w:rsid w:val="0011288F"/>
    <w:rsid w:val="00113B16"/>
    <w:rsid w:val="00113B55"/>
    <w:rsid w:val="00113BDC"/>
    <w:rsid w:val="00113E5D"/>
    <w:rsid w:val="00113F7D"/>
    <w:rsid w:val="00115AEF"/>
    <w:rsid w:val="0011641E"/>
    <w:rsid w:val="001169C6"/>
    <w:rsid w:val="00116C56"/>
    <w:rsid w:val="00116E0A"/>
    <w:rsid w:val="00121F45"/>
    <w:rsid w:val="00122755"/>
    <w:rsid w:val="00122FDB"/>
    <w:rsid w:val="0012397A"/>
    <w:rsid w:val="00123D27"/>
    <w:rsid w:val="0012516F"/>
    <w:rsid w:val="00126822"/>
    <w:rsid w:val="0012693A"/>
    <w:rsid w:val="0012779F"/>
    <w:rsid w:val="00127BFA"/>
    <w:rsid w:val="00127CC6"/>
    <w:rsid w:val="001300C2"/>
    <w:rsid w:val="001306CF"/>
    <w:rsid w:val="00131334"/>
    <w:rsid w:val="001330A3"/>
    <w:rsid w:val="001340B5"/>
    <w:rsid w:val="00134229"/>
    <w:rsid w:val="00134415"/>
    <w:rsid w:val="001349CD"/>
    <w:rsid w:val="001349F3"/>
    <w:rsid w:val="00135091"/>
    <w:rsid w:val="0013520C"/>
    <w:rsid w:val="001353FA"/>
    <w:rsid w:val="0013594C"/>
    <w:rsid w:val="00135A50"/>
    <w:rsid w:val="00136091"/>
    <w:rsid w:val="00136373"/>
    <w:rsid w:val="00137135"/>
    <w:rsid w:val="001406C6"/>
    <w:rsid w:val="00140CE6"/>
    <w:rsid w:val="00140DBB"/>
    <w:rsid w:val="00140F25"/>
    <w:rsid w:val="001413AA"/>
    <w:rsid w:val="0014206C"/>
    <w:rsid w:val="001428B9"/>
    <w:rsid w:val="00142A1B"/>
    <w:rsid w:val="00142EA6"/>
    <w:rsid w:val="00144437"/>
    <w:rsid w:val="001448F8"/>
    <w:rsid w:val="00145718"/>
    <w:rsid w:val="0014585C"/>
    <w:rsid w:val="00145BDF"/>
    <w:rsid w:val="00146903"/>
    <w:rsid w:val="0014786A"/>
    <w:rsid w:val="00147F56"/>
    <w:rsid w:val="00151575"/>
    <w:rsid w:val="00151907"/>
    <w:rsid w:val="00151961"/>
    <w:rsid w:val="001537B9"/>
    <w:rsid w:val="001545CD"/>
    <w:rsid w:val="001546D4"/>
    <w:rsid w:val="00154EA4"/>
    <w:rsid w:val="00156B76"/>
    <w:rsid w:val="001601EF"/>
    <w:rsid w:val="0016027A"/>
    <w:rsid w:val="00160722"/>
    <w:rsid w:val="00160CCB"/>
    <w:rsid w:val="001610B1"/>
    <w:rsid w:val="001617E7"/>
    <w:rsid w:val="001623ED"/>
    <w:rsid w:val="001644D5"/>
    <w:rsid w:val="00164C29"/>
    <w:rsid w:val="00167E05"/>
    <w:rsid w:val="001700A8"/>
    <w:rsid w:val="00170ED8"/>
    <w:rsid w:val="00171C1B"/>
    <w:rsid w:val="001727BA"/>
    <w:rsid w:val="0017292F"/>
    <w:rsid w:val="001739AD"/>
    <w:rsid w:val="00173A5A"/>
    <w:rsid w:val="00174088"/>
    <w:rsid w:val="00174143"/>
    <w:rsid w:val="00174F24"/>
    <w:rsid w:val="00175328"/>
    <w:rsid w:val="001754A3"/>
    <w:rsid w:val="00175865"/>
    <w:rsid w:val="001771EB"/>
    <w:rsid w:val="00177876"/>
    <w:rsid w:val="00177DA9"/>
    <w:rsid w:val="00180101"/>
    <w:rsid w:val="0018094C"/>
    <w:rsid w:val="00180C5F"/>
    <w:rsid w:val="00180F21"/>
    <w:rsid w:val="001815E7"/>
    <w:rsid w:val="001819A0"/>
    <w:rsid w:val="00181FAD"/>
    <w:rsid w:val="0018223D"/>
    <w:rsid w:val="0018258F"/>
    <w:rsid w:val="00182B4C"/>
    <w:rsid w:val="0018315F"/>
    <w:rsid w:val="001831E1"/>
    <w:rsid w:val="00183AC8"/>
    <w:rsid w:val="00183E25"/>
    <w:rsid w:val="00183F4C"/>
    <w:rsid w:val="001841B2"/>
    <w:rsid w:val="001848FB"/>
    <w:rsid w:val="00184A78"/>
    <w:rsid w:val="00185114"/>
    <w:rsid w:val="0018566B"/>
    <w:rsid w:val="001870BF"/>
    <w:rsid w:val="001878C6"/>
    <w:rsid w:val="00187EC9"/>
    <w:rsid w:val="0019030C"/>
    <w:rsid w:val="00192472"/>
    <w:rsid w:val="0019375F"/>
    <w:rsid w:val="00193E58"/>
    <w:rsid w:val="00194F90"/>
    <w:rsid w:val="0019598D"/>
    <w:rsid w:val="00195ED2"/>
    <w:rsid w:val="00196B2E"/>
    <w:rsid w:val="001970E3"/>
    <w:rsid w:val="00197343"/>
    <w:rsid w:val="001973B1"/>
    <w:rsid w:val="001973D0"/>
    <w:rsid w:val="00197453"/>
    <w:rsid w:val="001979C8"/>
    <w:rsid w:val="001979E7"/>
    <w:rsid w:val="00197DF8"/>
    <w:rsid w:val="001A054F"/>
    <w:rsid w:val="001A0B21"/>
    <w:rsid w:val="001A1770"/>
    <w:rsid w:val="001A1E55"/>
    <w:rsid w:val="001A2A7D"/>
    <w:rsid w:val="001A2B81"/>
    <w:rsid w:val="001A2F5A"/>
    <w:rsid w:val="001A3D21"/>
    <w:rsid w:val="001A5E76"/>
    <w:rsid w:val="001A63B3"/>
    <w:rsid w:val="001A789C"/>
    <w:rsid w:val="001A7B76"/>
    <w:rsid w:val="001B1247"/>
    <w:rsid w:val="001B15B9"/>
    <w:rsid w:val="001B1644"/>
    <w:rsid w:val="001B16FC"/>
    <w:rsid w:val="001B187C"/>
    <w:rsid w:val="001B1EA8"/>
    <w:rsid w:val="001B2C33"/>
    <w:rsid w:val="001B34B0"/>
    <w:rsid w:val="001B37E5"/>
    <w:rsid w:val="001B4029"/>
    <w:rsid w:val="001B4150"/>
    <w:rsid w:val="001B4591"/>
    <w:rsid w:val="001B4828"/>
    <w:rsid w:val="001B4C3F"/>
    <w:rsid w:val="001B4C51"/>
    <w:rsid w:val="001B59D0"/>
    <w:rsid w:val="001B5AF6"/>
    <w:rsid w:val="001B63C7"/>
    <w:rsid w:val="001B6994"/>
    <w:rsid w:val="001B79B5"/>
    <w:rsid w:val="001C003C"/>
    <w:rsid w:val="001C015A"/>
    <w:rsid w:val="001C105D"/>
    <w:rsid w:val="001C113F"/>
    <w:rsid w:val="001C2384"/>
    <w:rsid w:val="001C2970"/>
    <w:rsid w:val="001C60AE"/>
    <w:rsid w:val="001C68DB"/>
    <w:rsid w:val="001C6E90"/>
    <w:rsid w:val="001C7112"/>
    <w:rsid w:val="001C733A"/>
    <w:rsid w:val="001D013F"/>
    <w:rsid w:val="001D0489"/>
    <w:rsid w:val="001D0C5A"/>
    <w:rsid w:val="001D0E54"/>
    <w:rsid w:val="001D15C6"/>
    <w:rsid w:val="001D3E89"/>
    <w:rsid w:val="001D5177"/>
    <w:rsid w:val="001D5BF1"/>
    <w:rsid w:val="001D6067"/>
    <w:rsid w:val="001D6512"/>
    <w:rsid w:val="001E06E0"/>
    <w:rsid w:val="001E0823"/>
    <w:rsid w:val="001E0906"/>
    <w:rsid w:val="001E0A80"/>
    <w:rsid w:val="001E0D76"/>
    <w:rsid w:val="001E1DCA"/>
    <w:rsid w:val="001E3689"/>
    <w:rsid w:val="001E3B21"/>
    <w:rsid w:val="001E4D2E"/>
    <w:rsid w:val="001E53E4"/>
    <w:rsid w:val="001E631C"/>
    <w:rsid w:val="001E64D4"/>
    <w:rsid w:val="001E6C3F"/>
    <w:rsid w:val="001E73BA"/>
    <w:rsid w:val="001E74C0"/>
    <w:rsid w:val="001E75F1"/>
    <w:rsid w:val="001F14C2"/>
    <w:rsid w:val="001F1726"/>
    <w:rsid w:val="001F1A45"/>
    <w:rsid w:val="001F266C"/>
    <w:rsid w:val="001F2731"/>
    <w:rsid w:val="001F28FD"/>
    <w:rsid w:val="001F29A9"/>
    <w:rsid w:val="001F3AF5"/>
    <w:rsid w:val="001F3C9B"/>
    <w:rsid w:val="001F3CD4"/>
    <w:rsid w:val="001F4284"/>
    <w:rsid w:val="001F4318"/>
    <w:rsid w:val="001F68A9"/>
    <w:rsid w:val="001F6E52"/>
    <w:rsid w:val="001F76F0"/>
    <w:rsid w:val="00200759"/>
    <w:rsid w:val="00200A9F"/>
    <w:rsid w:val="00200E5D"/>
    <w:rsid w:val="00202472"/>
    <w:rsid w:val="0020308A"/>
    <w:rsid w:val="00203345"/>
    <w:rsid w:val="002041CD"/>
    <w:rsid w:val="00204617"/>
    <w:rsid w:val="00205077"/>
    <w:rsid w:val="0020511F"/>
    <w:rsid w:val="0020575E"/>
    <w:rsid w:val="002057FC"/>
    <w:rsid w:val="00207190"/>
    <w:rsid w:val="0021061A"/>
    <w:rsid w:val="00210691"/>
    <w:rsid w:val="0021076E"/>
    <w:rsid w:val="00211090"/>
    <w:rsid w:val="00211536"/>
    <w:rsid w:val="00211609"/>
    <w:rsid w:val="002117CC"/>
    <w:rsid w:val="002120B2"/>
    <w:rsid w:val="002124FE"/>
    <w:rsid w:val="00212D8D"/>
    <w:rsid w:val="00212E1E"/>
    <w:rsid w:val="00213718"/>
    <w:rsid w:val="002142E8"/>
    <w:rsid w:val="00214426"/>
    <w:rsid w:val="0021465D"/>
    <w:rsid w:val="00214847"/>
    <w:rsid w:val="002154B5"/>
    <w:rsid w:val="002154F5"/>
    <w:rsid w:val="00215D10"/>
    <w:rsid w:val="00215E02"/>
    <w:rsid w:val="00216E1D"/>
    <w:rsid w:val="002171F9"/>
    <w:rsid w:val="00220703"/>
    <w:rsid w:val="0022111D"/>
    <w:rsid w:val="00221760"/>
    <w:rsid w:val="00221891"/>
    <w:rsid w:val="002219BE"/>
    <w:rsid w:val="00222164"/>
    <w:rsid w:val="002243A0"/>
    <w:rsid w:val="002244FA"/>
    <w:rsid w:val="002249A5"/>
    <w:rsid w:val="00224A4F"/>
    <w:rsid w:val="00224F81"/>
    <w:rsid w:val="002251BA"/>
    <w:rsid w:val="00226189"/>
    <w:rsid w:val="00226EAF"/>
    <w:rsid w:val="00226FFE"/>
    <w:rsid w:val="00231102"/>
    <w:rsid w:val="00231216"/>
    <w:rsid w:val="00231516"/>
    <w:rsid w:val="00231BF7"/>
    <w:rsid w:val="002322CC"/>
    <w:rsid w:val="002326F0"/>
    <w:rsid w:val="00232D15"/>
    <w:rsid w:val="0023485D"/>
    <w:rsid w:val="00234B6D"/>
    <w:rsid w:val="00235843"/>
    <w:rsid w:val="00235A05"/>
    <w:rsid w:val="002361C2"/>
    <w:rsid w:val="00237BE6"/>
    <w:rsid w:val="00240180"/>
    <w:rsid w:val="00240A36"/>
    <w:rsid w:val="002411D5"/>
    <w:rsid w:val="002417FA"/>
    <w:rsid w:val="00242C6E"/>
    <w:rsid w:val="002435D8"/>
    <w:rsid w:val="00243720"/>
    <w:rsid w:val="002443DB"/>
    <w:rsid w:val="00244B03"/>
    <w:rsid w:val="00244D65"/>
    <w:rsid w:val="00245008"/>
    <w:rsid w:val="002453A3"/>
    <w:rsid w:val="00245B58"/>
    <w:rsid w:val="0024685B"/>
    <w:rsid w:val="0024692C"/>
    <w:rsid w:val="00246D3C"/>
    <w:rsid w:val="002474E6"/>
    <w:rsid w:val="00247A2B"/>
    <w:rsid w:val="00247BE4"/>
    <w:rsid w:val="00250CC1"/>
    <w:rsid w:val="002511B4"/>
    <w:rsid w:val="00252575"/>
    <w:rsid w:val="00253BED"/>
    <w:rsid w:val="002543C4"/>
    <w:rsid w:val="00254B4E"/>
    <w:rsid w:val="00255122"/>
    <w:rsid w:val="0025568C"/>
    <w:rsid w:val="00256119"/>
    <w:rsid w:val="002566AD"/>
    <w:rsid w:val="002566CA"/>
    <w:rsid w:val="0025720C"/>
    <w:rsid w:val="0026173E"/>
    <w:rsid w:val="00261B3E"/>
    <w:rsid w:val="002621B5"/>
    <w:rsid w:val="00263294"/>
    <w:rsid w:val="00264247"/>
    <w:rsid w:val="00264327"/>
    <w:rsid w:val="00264C7A"/>
    <w:rsid w:val="00264E7D"/>
    <w:rsid w:val="00266304"/>
    <w:rsid w:val="0026696C"/>
    <w:rsid w:val="00266A3E"/>
    <w:rsid w:val="00266F20"/>
    <w:rsid w:val="00267106"/>
    <w:rsid w:val="00270BDA"/>
    <w:rsid w:val="002723F7"/>
    <w:rsid w:val="00272960"/>
    <w:rsid w:val="00272E61"/>
    <w:rsid w:val="002745C1"/>
    <w:rsid w:val="0027524C"/>
    <w:rsid w:val="0027535D"/>
    <w:rsid w:val="00275555"/>
    <w:rsid w:val="00275D34"/>
    <w:rsid w:val="002761FE"/>
    <w:rsid w:val="002767E0"/>
    <w:rsid w:val="00276C9D"/>
    <w:rsid w:val="00276F6F"/>
    <w:rsid w:val="002777EE"/>
    <w:rsid w:val="00277DDF"/>
    <w:rsid w:val="002805E7"/>
    <w:rsid w:val="00280F21"/>
    <w:rsid w:val="00281898"/>
    <w:rsid w:val="00282180"/>
    <w:rsid w:val="00282594"/>
    <w:rsid w:val="00283229"/>
    <w:rsid w:val="00283780"/>
    <w:rsid w:val="00283CE4"/>
    <w:rsid w:val="00285237"/>
    <w:rsid w:val="00285F78"/>
    <w:rsid w:val="00286482"/>
    <w:rsid w:val="00286F95"/>
    <w:rsid w:val="002872BA"/>
    <w:rsid w:val="00290088"/>
    <w:rsid w:val="0029008D"/>
    <w:rsid w:val="002919AB"/>
    <w:rsid w:val="00291AF0"/>
    <w:rsid w:val="0029207C"/>
    <w:rsid w:val="0029247E"/>
    <w:rsid w:val="00292BAC"/>
    <w:rsid w:val="00293469"/>
    <w:rsid w:val="0029365B"/>
    <w:rsid w:val="00293C44"/>
    <w:rsid w:val="0029428F"/>
    <w:rsid w:val="002945D9"/>
    <w:rsid w:val="002953E3"/>
    <w:rsid w:val="00296BBA"/>
    <w:rsid w:val="00296FEE"/>
    <w:rsid w:val="002972E7"/>
    <w:rsid w:val="00297D1A"/>
    <w:rsid w:val="002A02F2"/>
    <w:rsid w:val="002A05C3"/>
    <w:rsid w:val="002A0697"/>
    <w:rsid w:val="002A2279"/>
    <w:rsid w:val="002A277B"/>
    <w:rsid w:val="002A2A03"/>
    <w:rsid w:val="002A2C5B"/>
    <w:rsid w:val="002A3044"/>
    <w:rsid w:val="002A3507"/>
    <w:rsid w:val="002A3816"/>
    <w:rsid w:val="002A3AD3"/>
    <w:rsid w:val="002A45A9"/>
    <w:rsid w:val="002A4B4D"/>
    <w:rsid w:val="002A5026"/>
    <w:rsid w:val="002A5658"/>
    <w:rsid w:val="002A5D3E"/>
    <w:rsid w:val="002A611B"/>
    <w:rsid w:val="002A64E7"/>
    <w:rsid w:val="002A67DA"/>
    <w:rsid w:val="002A6FB1"/>
    <w:rsid w:val="002A75DD"/>
    <w:rsid w:val="002A75E6"/>
    <w:rsid w:val="002B2300"/>
    <w:rsid w:val="002B243A"/>
    <w:rsid w:val="002B2AC5"/>
    <w:rsid w:val="002B390A"/>
    <w:rsid w:val="002B39BD"/>
    <w:rsid w:val="002B3D75"/>
    <w:rsid w:val="002B3DD7"/>
    <w:rsid w:val="002B4328"/>
    <w:rsid w:val="002B69FB"/>
    <w:rsid w:val="002B6B6F"/>
    <w:rsid w:val="002B6F94"/>
    <w:rsid w:val="002B70D4"/>
    <w:rsid w:val="002B73D8"/>
    <w:rsid w:val="002B76E2"/>
    <w:rsid w:val="002C0DC1"/>
    <w:rsid w:val="002C106B"/>
    <w:rsid w:val="002C1294"/>
    <w:rsid w:val="002C1431"/>
    <w:rsid w:val="002C1CE0"/>
    <w:rsid w:val="002C3E13"/>
    <w:rsid w:val="002C4159"/>
    <w:rsid w:val="002C4795"/>
    <w:rsid w:val="002C4D56"/>
    <w:rsid w:val="002C5295"/>
    <w:rsid w:val="002C64BB"/>
    <w:rsid w:val="002C7614"/>
    <w:rsid w:val="002D00F6"/>
    <w:rsid w:val="002D16B3"/>
    <w:rsid w:val="002D19AA"/>
    <w:rsid w:val="002D19AE"/>
    <w:rsid w:val="002D1D26"/>
    <w:rsid w:val="002D23B9"/>
    <w:rsid w:val="002D3024"/>
    <w:rsid w:val="002D3762"/>
    <w:rsid w:val="002D3986"/>
    <w:rsid w:val="002D3E32"/>
    <w:rsid w:val="002D4085"/>
    <w:rsid w:val="002D4450"/>
    <w:rsid w:val="002D4AE1"/>
    <w:rsid w:val="002D4F84"/>
    <w:rsid w:val="002D52B3"/>
    <w:rsid w:val="002D5AD2"/>
    <w:rsid w:val="002D5B02"/>
    <w:rsid w:val="002D6956"/>
    <w:rsid w:val="002D7DC8"/>
    <w:rsid w:val="002E00A5"/>
    <w:rsid w:val="002E0D06"/>
    <w:rsid w:val="002E1234"/>
    <w:rsid w:val="002E1B80"/>
    <w:rsid w:val="002E1C88"/>
    <w:rsid w:val="002E24A3"/>
    <w:rsid w:val="002E260E"/>
    <w:rsid w:val="002E3A43"/>
    <w:rsid w:val="002E3A53"/>
    <w:rsid w:val="002E44A3"/>
    <w:rsid w:val="002E465F"/>
    <w:rsid w:val="002E5556"/>
    <w:rsid w:val="002E6192"/>
    <w:rsid w:val="002E61A9"/>
    <w:rsid w:val="002E6EAB"/>
    <w:rsid w:val="002E78B8"/>
    <w:rsid w:val="002F325F"/>
    <w:rsid w:val="002F328C"/>
    <w:rsid w:val="002F33FF"/>
    <w:rsid w:val="002F350E"/>
    <w:rsid w:val="002F360B"/>
    <w:rsid w:val="002F3D86"/>
    <w:rsid w:val="002F494F"/>
    <w:rsid w:val="002F4EF9"/>
    <w:rsid w:val="002F522D"/>
    <w:rsid w:val="002F5D2D"/>
    <w:rsid w:val="002F5E5D"/>
    <w:rsid w:val="002F5F3E"/>
    <w:rsid w:val="002F6C19"/>
    <w:rsid w:val="002F78EC"/>
    <w:rsid w:val="00300D34"/>
    <w:rsid w:val="00300E88"/>
    <w:rsid w:val="00302100"/>
    <w:rsid w:val="00302874"/>
    <w:rsid w:val="00303325"/>
    <w:rsid w:val="0030357B"/>
    <w:rsid w:val="00303E44"/>
    <w:rsid w:val="0030479F"/>
    <w:rsid w:val="0030554A"/>
    <w:rsid w:val="00305977"/>
    <w:rsid w:val="00305CBB"/>
    <w:rsid w:val="00306903"/>
    <w:rsid w:val="00306D63"/>
    <w:rsid w:val="00307160"/>
    <w:rsid w:val="003072A4"/>
    <w:rsid w:val="00307A39"/>
    <w:rsid w:val="00307E69"/>
    <w:rsid w:val="00310641"/>
    <w:rsid w:val="00311F71"/>
    <w:rsid w:val="0031210F"/>
    <w:rsid w:val="00312F4D"/>
    <w:rsid w:val="00314072"/>
    <w:rsid w:val="00314527"/>
    <w:rsid w:val="00315007"/>
    <w:rsid w:val="00315B3A"/>
    <w:rsid w:val="00315F51"/>
    <w:rsid w:val="00316A29"/>
    <w:rsid w:val="003172D7"/>
    <w:rsid w:val="0031754F"/>
    <w:rsid w:val="00320172"/>
    <w:rsid w:val="0032042D"/>
    <w:rsid w:val="00321DDE"/>
    <w:rsid w:val="003221FC"/>
    <w:rsid w:val="00322E2A"/>
    <w:rsid w:val="00323300"/>
    <w:rsid w:val="003235FE"/>
    <w:rsid w:val="003241D3"/>
    <w:rsid w:val="0032453F"/>
    <w:rsid w:val="00324901"/>
    <w:rsid w:val="00324D6B"/>
    <w:rsid w:val="00326122"/>
    <w:rsid w:val="003279D0"/>
    <w:rsid w:val="00327FC8"/>
    <w:rsid w:val="0033027F"/>
    <w:rsid w:val="00330627"/>
    <w:rsid w:val="0033114B"/>
    <w:rsid w:val="00331E67"/>
    <w:rsid w:val="00331EB1"/>
    <w:rsid w:val="00333028"/>
    <w:rsid w:val="003334B5"/>
    <w:rsid w:val="00333DEB"/>
    <w:rsid w:val="0033425C"/>
    <w:rsid w:val="0033432A"/>
    <w:rsid w:val="00335088"/>
    <w:rsid w:val="003351BB"/>
    <w:rsid w:val="00335B1A"/>
    <w:rsid w:val="00335F1E"/>
    <w:rsid w:val="00335F32"/>
    <w:rsid w:val="00336D27"/>
    <w:rsid w:val="00336EE6"/>
    <w:rsid w:val="00337929"/>
    <w:rsid w:val="00337C38"/>
    <w:rsid w:val="003410E4"/>
    <w:rsid w:val="00341933"/>
    <w:rsid w:val="00342DA7"/>
    <w:rsid w:val="00342ECB"/>
    <w:rsid w:val="00343DE9"/>
    <w:rsid w:val="00344016"/>
    <w:rsid w:val="00345F6E"/>
    <w:rsid w:val="00346A1C"/>
    <w:rsid w:val="00346DF9"/>
    <w:rsid w:val="00347120"/>
    <w:rsid w:val="00347162"/>
    <w:rsid w:val="0035029B"/>
    <w:rsid w:val="00350EBF"/>
    <w:rsid w:val="00351B74"/>
    <w:rsid w:val="00352B3C"/>
    <w:rsid w:val="0035360E"/>
    <w:rsid w:val="00353BE6"/>
    <w:rsid w:val="00353F1B"/>
    <w:rsid w:val="00354457"/>
    <w:rsid w:val="003547AD"/>
    <w:rsid w:val="00354FA9"/>
    <w:rsid w:val="00355822"/>
    <w:rsid w:val="00356394"/>
    <w:rsid w:val="00357241"/>
    <w:rsid w:val="0035778A"/>
    <w:rsid w:val="00360B9A"/>
    <w:rsid w:val="00360D21"/>
    <w:rsid w:val="00360EDE"/>
    <w:rsid w:val="00360FF6"/>
    <w:rsid w:val="003616E4"/>
    <w:rsid w:val="00362109"/>
    <w:rsid w:val="00362E0D"/>
    <w:rsid w:val="0036328E"/>
    <w:rsid w:val="003642CD"/>
    <w:rsid w:val="00365322"/>
    <w:rsid w:val="003654A5"/>
    <w:rsid w:val="00365BE2"/>
    <w:rsid w:val="00365CAE"/>
    <w:rsid w:val="003666F9"/>
    <w:rsid w:val="00367316"/>
    <w:rsid w:val="0036771C"/>
    <w:rsid w:val="00367B60"/>
    <w:rsid w:val="00367CA5"/>
    <w:rsid w:val="00367D35"/>
    <w:rsid w:val="00367F4F"/>
    <w:rsid w:val="003703B4"/>
    <w:rsid w:val="003703EE"/>
    <w:rsid w:val="00370CA0"/>
    <w:rsid w:val="00371BE6"/>
    <w:rsid w:val="00372631"/>
    <w:rsid w:val="00374877"/>
    <w:rsid w:val="00374AED"/>
    <w:rsid w:val="00374BAF"/>
    <w:rsid w:val="003752BA"/>
    <w:rsid w:val="00375367"/>
    <w:rsid w:val="0037721D"/>
    <w:rsid w:val="00377429"/>
    <w:rsid w:val="00381020"/>
    <w:rsid w:val="003817F2"/>
    <w:rsid w:val="00381DF1"/>
    <w:rsid w:val="003827AF"/>
    <w:rsid w:val="00382918"/>
    <w:rsid w:val="00383B56"/>
    <w:rsid w:val="00383E69"/>
    <w:rsid w:val="003843E0"/>
    <w:rsid w:val="0038451B"/>
    <w:rsid w:val="00384887"/>
    <w:rsid w:val="003850CA"/>
    <w:rsid w:val="0038592D"/>
    <w:rsid w:val="0038594E"/>
    <w:rsid w:val="0038647F"/>
    <w:rsid w:val="00386D80"/>
    <w:rsid w:val="00386EB9"/>
    <w:rsid w:val="00387645"/>
    <w:rsid w:val="00387E37"/>
    <w:rsid w:val="00393921"/>
    <w:rsid w:val="00393DE0"/>
    <w:rsid w:val="00394A04"/>
    <w:rsid w:val="00396E66"/>
    <w:rsid w:val="003A0213"/>
    <w:rsid w:val="003A0A81"/>
    <w:rsid w:val="003A101A"/>
    <w:rsid w:val="003A10AE"/>
    <w:rsid w:val="003A1311"/>
    <w:rsid w:val="003A2B63"/>
    <w:rsid w:val="003A401F"/>
    <w:rsid w:val="003A4A50"/>
    <w:rsid w:val="003A4EEF"/>
    <w:rsid w:val="003A4F55"/>
    <w:rsid w:val="003A4FC0"/>
    <w:rsid w:val="003A558E"/>
    <w:rsid w:val="003A5BBB"/>
    <w:rsid w:val="003A61EA"/>
    <w:rsid w:val="003A7204"/>
    <w:rsid w:val="003B1809"/>
    <w:rsid w:val="003B1BD0"/>
    <w:rsid w:val="003B1E16"/>
    <w:rsid w:val="003B25EF"/>
    <w:rsid w:val="003B295C"/>
    <w:rsid w:val="003B3AF4"/>
    <w:rsid w:val="003B4107"/>
    <w:rsid w:val="003B6230"/>
    <w:rsid w:val="003B68E7"/>
    <w:rsid w:val="003B6AF2"/>
    <w:rsid w:val="003B6DD9"/>
    <w:rsid w:val="003B76FA"/>
    <w:rsid w:val="003B7F7E"/>
    <w:rsid w:val="003C2EBA"/>
    <w:rsid w:val="003C2F0B"/>
    <w:rsid w:val="003C37F0"/>
    <w:rsid w:val="003C38CB"/>
    <w:rsid w:val="003C49D4"/>
    <w:rsid w:val="003C4B28"/>
    <w:rsid w:val="003C57F0"/>
    <w:rsid w:val="003C6E90"/>
    <w:rsid w:val="003C716D"/>
    <w:rsid w:val="003C7461"/>
    <w:rsid w:val="003C746F"/>
    <w:rsid w:val="003C7529"/>
    <w:rsid w:val="003C7A66"/>
    <w:rsid w:val="003C7FCB"/>
    <w:rsid w:val="003D0BBC"/>
    <w:rsid w:val="003D0F3C"/>
    <w:rsid w:val="003D11DB"/>
    <w:rsid w:val="003D20C0"/>
    <w:rsid w:val="003D2C1C"/>
    <w:rsid w:val="003D3679"/>
    <w:rsid w:val="003D3B05"/>
    <w:rsid w:val="003D465E"/>
    <w:rsid w:val="003D53EE"/>
    <w:rsid w:val="003D6174"/>
    <w:rsid w:val="003E0107"/>
    <w:rsid w:val="003E0A82"/>
    <w:rsid w:val="003E19AC"/>
    <w:rsid w:val="003E2985"/>
    <w:rsid w:val="003E334F"/>
    <w:rsid w:val="003E342F"/>
    <w:rsid w:val="003E68C4"/>
    <w:rsid w:val="003E7833"/>
    <w:rsid w:val="003F043B"/>
    <w:rsid w:val="003F0F31"/>
    <w:rsid w:val="003F1639"/>
    <w:rsid w:val="003F17C8"/>
    <w:rsid w:val="003F1865"/>
    <w:rsid w:val="003F2C2D"/>
    <w:rsid w:val="003F4204"/>
    <w:rsid w:val="003F46A8"/>
    <w:rsid w:val="003F5172"/>
    <w:rsid w:val="003F65E8"/>
    <w:rsid w:val="003F6A02"/>
    <w:rsid w:val="003F6AD7"/>
    <w:rsid w:val="003F6F4F"/>
    <w:rsid w:val="003F77CF"/>
    <w:rsid w:val="00400416"/>
    <w:rsid w:val="00400473"/>
    <w:rsid w:val="0040077A"/>
    <w:rsid w:val="00400848"/>
    <w:rsid w:val="00401917"/>
    <w:rsid w:val="004034AA"/>
    <w:rsid w:val="00404370"/>
    <w:rsid w:val="00404743"/>
    <w:rsid w:val="00405473"/>
    <w:rsid w:val="004058A7"/>
    <w:rsid w:val="0040665E"/>
    <w:rsid w:val="00407745"/>
    <w:rsid w:val="00407760"/>
    <w:rsid w:val="00407779"/>
    <w:rsid w:val="004102F8"/>
    <w:rsid w:val="00411A03"/>
    <w:rsid w:val="00411F18"/>
    <w:rsid w:val="0041233D"/>
    <w:rsid w:val="004124F4"/>
    <w:rsid w:val="00412F43"/>
    <w:rsid w:val="00413779"/>
    <w:rsid w:val="00413857"/>
    <w:rsid w:val="00413AD9"/>
    <w:rsid w:val="00413ECD"/>
    <w:rsid w:val="00414288"/>
    <w:rsid w:val="00414D51"/>
    <w:rsid w:val="0041600A"/>
    <w:rsid w:val="00416040"/>
    <w:rsid w:val="004163F8"/>
    <w:rsid w:val="00416F5A"/>
    <w:rsid w:val="004177D1"/>
    <w:rsid w:val="00420327"/>
    <w:rsid w:val="00420C79"/>
    <w:rsid w:val="004214D7"/>
    <w:rsid w:val="004218E1"/>
    <w:rsid w:val="00421D19"/>
    <w:rsid w:val="00421D1F"/>
    <w:rsid w:val="004225D2"/>
    <w:rsid w:val="00422CDA"/>
    <w:rsid w:val="00422E34"/>
    <w:rsid w:val="0042315E"/>
    <w:rsid w:val="00425B72"/>
    <w:rsid w:val="00425C33"/>
    <w:rsid w:val="004269B7"/>
    <w:rsid w:val="00426DC6"/>
    <w:rsid w:val="004275F5"/>
    <w:rsid w:val="0043034C"/>
    <w:rsid w:val="0043082D"/>
    <w:rsid w:val="004310F9"/>
    <w:rsid w:val="004326D4"/>
    <w:rsid w:val="00432BF9"/>
    <w:rsid w:val="00433F9B"/>
    <w:rsid w:val="004348D2"/>
    <w:rsid w:val="004359F8"/>
    <w:rsid w:val="00435BFC"/>
    <w:rsid w:val="004363EC"/>
    <w:rsid w:val="00440DBF"/>
    <w:rsid w:val="004427F9"/>
    <w:rsid w:val="00442A90"/>
    <w:rsid w:val="0044325A"/>
    <w:rsid w:val="004434EC"/>
    <w:rsid w:val="00445238"/>
    <w:rsid w:val="00445400"/>
    <w:rsid w:val="004457F5"/>
    <w:rsid w:val="00445CB5"/>
    <w:rsid w:val="004467E8"/>
    <w:rsid w:val="00447042"/>
    <w:rsid w:val="004474DA"/>
    <w:rsid w:val="0044794B"/>
    <w:rsid w:val="004504CF"/>
    <w:rsid w:val="00450658"/>
    <w:rsid w:val="00451F3C"/>
    <w:rsid w:val="0045341F"/>
    <w:rsid w:val="00453448"/>
    <w:rsid w:val="00453E2B"/>
    <w:rsid w:val="004543AF"/>
    <w:rsid w:val="0045492E"/>
    <w:rsid w:val="00454F0E"/>
    <w:rsid w:val="00455AF8"/>
    <w:rsid w:val="00456125"/>
    <w:rsid w:val="004563AC"/>
    <w:rsid w:val="00456406"/>
    <w:rsid w:val="00457561"/>
    <w:rsid w:val="00457DEF"/>
    <w:rsid w:val="00457E54"/>
    <w:rsid w:val="004607BC"/>
    <w:rsid w:val="00460A6A"/>
    <w:rsid w:val="00461724"/>
    <w:rsid w:val="00461EEA"/>
    <w:rsid w:val="00463786"/>
    <w:rsid w:val="00463D23"/>
    <w:rsid w:val="00464970"/>
    <w:rsid w:val="00464ACE"/>
    <w:rsid w:val="004652F4"/>
    <w:rsid w:val="00465981"/>
    <w:rsid w:val="00465D87"/>
    <w:rsid w:val="00466CE8"/>
    <w:rsid w:val="00467905"/>
    <w:rsid w:val="00467E11"/>
    <w:rsid w:val="00470337"/>
    <w:rsid w:val="004707BE"/>
    <w:rsid w:val="00470925"/>
    <w:rsid w:val="00470D96"/>
    <w:rsid w:val="00471A10"/>
    <w:rsid w:val="00472332"/>
    <w:rsid w:val="00472F8F"/>
    <w:rsid w:val="004733D7"/>
    <w:rsid w:val="004737F1"/>
    <w:rsid w:val="00473B6D"/>
    <w:rsid w:val="0047602F"/>
    <w:rsid w:val="00476106"/>
    <w:rsid w:val="0047625C"/>
    <w:rsid w:val="0047636D"/>
    <w:rsid w:val="004768D6"/>
    <w:rsid w:val="0047776D"/>
    <w:rsid w:val="00477F28"/>
    <w:rsid w:val="00480672"/>
    <w:rsid w:val="004809DE"/>
    <w:rsid w:val="00480CA7"/>
    <w:rsid w:val="00480D9B"/>
    <w:rsid w:val="004818C9"/>
    <w:rsid w:val="00481C4D"/>
    <w:rsid w:val="00482690"/>
    <w:rsid w:val="00482E6D"/>
    <w:rsid w:val="004833F9"/>
    <w:rsid w:val="00484277"/>
    <w:rsid w:val="00484801"/>
    <w:rsid w:val="00485394"/>
    <w:rsid w:val="00485576"/>
    <w:rsid w:val="00485A14"/>
    <w:rsid w:val="00485A5B"/>
    <w:rsid w:val="00485A6B"/>
    <w:rsid w:val="0048663B"/>
    <w:rsid w:val="00486DCD"/>
    <w:rsid w:val="0048761C"/>
    <w:rsid w:val="004900FA"/>
    <w:rsid w:val="004904FD"/>
    <w:rsid w:val="00490510"/>
    <w:rsid w:val="00490F76"/>
    <w:rsid w:val="004917DF"/>
    <w:rsid w:val="00491BBA"/>
    <w:rsid w:val="00492414"/>
    <w:rsid w:val="00492654"/>
    <w:rsid w:val="0049323C"/>
    <w:rsid w:val="00493304"/>
    <w:rsid w:val="00493627"/>
    <w:rsid w:val="004943BB"/>
    <w:rsid w:val="00495453"/>
    <w:rsid w:val="00495A13"/>
    <w:rsid w:val="004979D4"/>
    <w:rsid w:val="00497D57"/>
    <w:rsid w:val="004A114B"/>
    <w:rsid w:val="004A15A9"/>
    <w:rsid w:val="004A345A"/>
    <w:rsid w:val="004A3F95"/>
    <w:rsid w:val="004A45C9"/>
    <w:rsid w:val="004A4684"/>
    <w:rsid w:val="004A49C8"/>
    <w:rsid w:val="004A582D"/>
    <w:rsid w:val="004A638A"/>
    <w:rsid w:val="004A6D9A"/>
    <w:rsid w:val="004A6F04"/>
    <w:rsid w:val="004A6FC5"/>
    <w:rsid w:val="004A7559"/>
    <w:rsid w:val="004B004B"/>
    <w:rsid w:val="004B0CC2"/>
    <w:rsid w:val="004B1F54"/>
    <w:rsid w:val="004B2643"/>
    <w:rsid w:val="004B26B6"/>
    <w:rsid w:val="004B2904"/>
    <w:rsid w:val="004B2F30"/>
    <w:rsid w:val="004B3801"/>
    <w:rsid w:val="004B44FC"/>
    <w:rsid w:val="004B6630"/>
    <w:rsid w:val="004B67F7"/>
    <w:rsid w:val="004B6A53"/>
    <w:rsid w:val="004B7C4C"/>
    <w:rsid w:val="004C0E90"/>
    <w:rsid w:val="004C19CF"/>
    <w:rsid w:val="004C1E66"/>
    <w:rsid w:val="004C3803"/>
    <w:rsid w:val="004C40B5"/>
    <w:rsid w:val="004C4275"/>
    <w:rsid w:val="004C6214"/>
    <w:rsid w:val="004C6464"/>
    <w:rsid w:val="004C64BF"/>
    <w:rsid w:val="004C6684"/>
    <w:rsid w:val="004C6B61"/>
    <w:rsid w:val="004C7928"/>
    <w:rsid w:val="004D00B9"/>
    <w:rsid w:val="004D0352"/>
    <w:rsid w:val="004D25AA"/>
    <w:rsid w:val="004D2D11"/>
    <w:rsid w:val="004D39BB"/>
    <w:rsid w:val="004D40BE"/>
    <w:rsid w:val="004D43D2"/>
    <w:rsid w:val="004D4528"/>
    <w:rsid w:val="004D558B"/>
    <w:rsid w:val="004D6A76"/>
    <w:rsid w:val="004D6C22"/>
    <w:rsid w:val="004D7C0F"/>
    <w:rsid w:val="004E0807"/>
    <w:rsid w:val="004E0C6C"/>
    <w:rsid w:val="004E1421"/>
    <w:rsid w:val="004E1F6A"/>
    <w:rsid w:val="004E2179"/>
    <w:rsid w:val="004E2185"/>
    <w:rsid w:val="004E23B1"/>
    <w:rsid w:val="004E28D1"/>
    <w:rsid w:val="004E3A92"/>
    <w:rsid w:val="004E56B3"/>
    <w:rsid w:val="004E674D"/>
    <w:rsid w:val="004E6BC3"/>
    <w:rsid w:val="004E7164"/>
    <w:rsid w:val="004E71B9"/>
    <w:rsid w:val="004F0586"/>
    <w:rsid w:val="004F066D"/>
    <w:rsid w:val="004F076B"/>
    <w:rsid w:val="004F16BC"/>
    <w:rsid w:val="004F16E8"/>
    <w:rsid w:val="004F1C7D"/>
    <w:rsid w:val="004F240A"/>
    <w:rsid w:val="004F2ED5"/>
    <w:rsid w:val="004F3156"/>
    <w:rsid w:val="004F3354"/>
    <w:rsid w:val="004F38B2"/>
    <w:rsid w:val="004F3C0C"/>
    <w:rsid w:val="004F4999"/>
    <w:rsid w:val="004F4E89"/>
    <w:rsid w:val="004F53CD"/>
    <w:rsid w:val="004F5838"/>
    <w:rsid w:val="004F5D4B"/>
    <w:rsid w:val="004F5F68"/>
    <w:rsid w:val="004F63D8"/>
    <w:rsid w:val="004F736B"/>
    <w:rsid w:val="00500416"/>
    <w:rsid w:val="00500448"/>
    <w:rsid w:val="00502539"/>
    <w:rsid w:val="00502C41"/>
    <w:rsid w:val="0050397F"/>
    <w:rsid w:val="005041FE"/>
    <w:rsid w:val="00504D37"/>
    <w:rsid w:val="005056F4"/>
    <w:rsid w:val="00506163"/>
    <w:rsid w:val="005063ED"/>
    <w:rsid w:val="00506659"/>
    <w:rsid w:val="0050725F"/>
    <w:rsid w:val="00510AA9"/>
    <w:rsid w:val="0051223B"/>
    <w:rsid w:val="005129FA"/>
    <w:rsid w:val="005139BE"/>
    <w:rsid w:val="00513B7D"/>
    <w:rsid w:val="005144B7"/>
    <w:rsid w:val="00514D48"/>
    <w:rsid w:val="00514F93"/>
    <w:rsid w:val="00516EE2"/>
    <w:rsid w:val="00520B5B"/>
    <w:rsid w:val="00520BB9"/>
    <w:rsid w:val="00520C6C"/>
    <w:rsid w:val="00521037"/>
    <w:rsid w:val="005210F3"/>
    <w:rsid w:val="005217F0"/>
    <w:rsid w:val="00521B41"/>
    <w:rsid w:val="0052293C"/>
    <w:rsid w:val="0052374D"/>
    <w:rsid w:val="00523ED0"/>
    <w:rsid w:val="005241D7"/>
    <w:rsid w:val="00525F62"/>
    <w:rsid w:val="00527920"/>
    <w:rsid w:val="005304B6"/>
    <w:rsid w:val="00530D53"/>
    <w:rsid w:val="00531AAE"/>
    <w:rsid w:val="00531D8F"/>
    <w:rsid w:val="00532E1D"/>
    <w:rsid w:val="005333D3"/>
    <w:rsid w:val="005341E0"/>
    <w:rsid w:val="00534691"/>
    <w:rsid w:val="005348CC"/>
    <w:rsid w:val="0053517A"/>
    <w:rsid w:val="00535B09"/>
    <w:rsid w:val="00535D8D"/>
    <w:rsid w:val="005362FF"/>
    <w:rsid w:val="00537739"/>
    <w:rsid w:val="0053799F"/>
    <w:rsid w:val="00540076"/>
    <w:rsid w:val="00540286"/>
    <w:rsid w:val="00540E91"/>
    <w:rsid w:val="00540EEF"/>
    <w:rsid w:val="00541286"/>
    <w:rsid w:val="00541579"/>
    <w:rsid w:val="005417A6"/>
    <w:rsid w:val="00541949"/>
    <w:rsid w:val="00541CC5"/>
    <w:rsid w:val="0054201D"/>
    <w:rsid w:val="005424AB"/>
    <w:rsid w:val="00542777"/>
    <w:rsid w:val="00542950"/>
    <w:rsid w:val="00542968"/>
    <w:rsid w:val="00542C66"/>
    <w:rsid w:val="00543E3D"/>
    <w:rsid w:val="00544D19"/>
    <w:rsid w:val="0054561D"/>
    <w:rsid w:val="00545C06"/>
    <w:rsid w:val="00545E65"/>
    <w:rsid w:val="00546571"/>
    <w:rsid w:val="0054710B"/>
    <w:rsid w:val="0054737E"/>
    <w:rsid w:val="00547A8C"/>
    <w:rsid w:val="005500AD"/>
    <w:rsid w:val="00550EFC"/>
    <w:rsid w:val="0055279C"/>
    <w:rsid w:val="00553B76"/>
    <w:rsid w:val="00553BDF"/>
    <w:rsid w:val="005550AB"/>
    <w:rsid w:val="00555379"/>
    <w:rsid w:val="005562ED"/>
    <w:rsid w:val="00556570"/>
    <w:rsid w:val="00556784"/>
    <w:rsid w:val="00556BF3"/>
    <w:rsid w:val="00560506"/>
    <w:rsid w:val="00560A4A"/>
    <w:rsid w:val="00560F66"/>
    <w:rsid w:val="005628A6"/>
    <w:rsid w:val="00562960"/>
    <w:rsid w:val="00562AD9"/>
    <w:rsid w:val="00563E64"/>
    <w:rsid w:val="00564EAC"/>
    <w:rsid w:val="005660FD"/>
    <w:rsid w:val="00566B31"/>
    <w:rsid w:val="00566B54"/>
    <w:rsid w:val="00566B9F"/>
    <w:rsid w:val="005670BB"/>
    <w:rsid w:val="0056773D"/>
    <w:rsid w:val="00567FB3"/>
    <w:rsid w:val="0057071E"/>
    <w:rsid w:val="00570789"/>
    <w:rsid w:val="00570DC8"/>
    <w:rsid w:val="00570FF8"/>
    <w:rsid w:val="00570FFD"/>
    <w:rsid w:val="005716D3"/>
    <w:rsid w:val="0057172D"/>
    <w:rsid w:val="00571A19"/>
    <w:rsid w:val="0057216E"/>
    <w:rsid w:val="0057241D"/>
    <w:rsid w:val="00572C24"/>
    <w:rsid w:val="0057371E"/>
    <w:rsid w:val="005756CF"/>
    <w:rsid w:val="00575A49"/>
    <w:rsid w:val="00581168"/>
    <w:rsid w:val="005812BB"/>
    <w:rsid w:val="005824BE"/>
    <w:rsid w:val="00582EEC"/>
    <w:rsid w:val="005832C0"/>
    <w:rsid w:val="005841D4"/>
    <w:rsid w:val="00584360"/>
    <w:rsid w:val="00584E64"/>
    <w:rsid w:val="005859F9"/>
    <w:rsid w:val="005863EE"/>
    <w:rsid w:val="005869EC"/>
    <w:rsid w:val="00586A32"/>
    <w:rsid w:val="00586B59"/>
    <w:rsid w:val="00586E9E"/>
    <w:rsid w:val="0058739A"/>
    <w:rsid w:val="005875E6"/>
    <w:rsid w:val="00587830"/>
    <w:rsid w:val="0058792A"/>
    <w:rsid w:val="00587B56"/>
    <w:rsid w:val="00587C11"/>
    <w:rsid w:val="00587CF1"/>
    <w:rsid w:val="00587EB6"/>
    <w:rsid w:val="00591B0D"/>
    <w:rsid w:val="00591CFE"/>
    <w:rsid w:val="00594DA5"/>
    <w:rsid w:val="00595024"/>
    <w:rsid w:val="005957FE"/>
    <w:rsid w:val="00595BAF"/>
    <w:rsid w:val="00595E26"/>
    <w:rsid w:val="0059682D"/>
    <w:rsid w:val="00596EDB"/>
    <w:rsid w:val="00597E92"/>
    <w:rsid w:val="005A025D"/>
    <w:rsid w:val="005A0BA0"/>
    <w:rsid w:val="005A1684"/>
    <w:rsid w:val="005A1B06"/>
    <w:rsid w:val="005A1B74"/>
    <w:rsid w:val="005A1D56"/>
    <w:rsid w:val="005A1DF1"/>
    <w:rsid w:val="005A2198"/>
    <w:rsid w:val="005A22F5"/>
    <w:rsid w:val="005A45EF"/>
    <w:rsid w:val="005A4B8A"/>
    <w:rsid w:val="005A4CE4"/>
    <w:rsid w:val="005A5675"/>
    <w:rsid w:val="005A5E91"/>
    <w:rsid w:val="005A6877"/>
    <w:rsid w:val="005A6878"/>
    <w:rsid w:val="005A6AFA"/>
    <w:rsid w:val="005A7297"/>
    <w:rsid w:val="005B038C"/>
    <w:rsid w:val="005B06C2"/>
    <w:rsid w:val="005B08BB"/>
    <w:rsid w:val="005B1B51"/>
    <w:rsid w:val="005B22B7"/>
    <w:rsid w:val="005B262C"/>
    <w:rsid w:val="005B29C8"/>
    <w:rsid w:val="005B2A6E"/>
    <w:rsid w:val="005B3FFA"/>
    <w:rsid w:val="005B4A5B"/>
    <w:rsid w:val="005B4DE8"/>
    <w:rsid w:val="005B4E48"/>
    <w:rsid w:val="005B4E49"/>
    <w:rsid w:val="005B509C"/>
    <w:rsid w:val="005B755E"/>
    <w:rsid w:val="005B7C15"/>
    <w:rsid w:val="005B7EDA"/>
    <w:rsid w:val="005C0148"/>
    <w:rsid w:val="005C0D84"/>
    <w:rsid w:val="005C3C6A"/>
    <w:rsid w:val="005C621D"/>
    <w:rsid w:val="005C673F"/>
    <w:rsid w:val="005C6867"/>
    <w:rsid w:val="005C69C9"/>
    <w:rsid w:val="005C6DD0"/>
    <w:rsid w:val="005C754F"/>
    <w:rsid w:val="005C7FDA"/>
    <w:rsid w:val="005D09A7"/>
    <w:rsid w:val="005D0A36"/>
    <w:rsid w:val="005D0AD8"/>
    <w:rsid w:val="005D2204"/>
    <w:rsid w:val="005D27DF"/>
    <w:rsid w:val="005D2BB7"/>
    <w:rsid w:val="005D2EFD"/>
    <w:rsid w:val="005D3599"/>
    <w:rsid w:val="005D420E"/>
    <w:rsid w:val="005D449B"/>
    <w:rsid w:val="005D53E0"/>
    <w:rsid w:val="005D66C8"/>
    <w:rsid w:val="005D70D4"/>
    <w:rsid w:val="005D7980"/>
    <w:rsid w:val="005E0F70"/>
    <w:rsid w:val="005E1423"/>
    <w:rsid w:val="005E1514"/>
    <w:rsid w:val="005E2A98"/>
    <w:rsid w:val="005E3892"/>
    <w:rsid w:val="005E3BE0"/>
    <w:rsid w:val="005E4162"/>
    <w:rsid w:val="005E4F3B"/>
    <w:rsid w:val="005E5944"/>
    <w:rsid w:val="005E658D"/>
    <w:rsid w:val="005E76CB"/>
    <w:rsid w:val="005F0446"/>
    <w:rsid w:val="005F1626"/>
    <w:rsid w:val="005F1F53"/>
    <w:rsid w:val="005F2372"/>
    <w:rsid w:val="005F25E3"/>
    <w:rsid w:val="005F2BBE"/>
    <w:rsid w:val="005F4B45"/>
    <w:rsid w:val="005F573D"/>
    <w:rsid w:val="005F5BB1"/>
    <w:rsid w:val="005F5DBF"/>
    <w:rsid w:val="005F7169"/>
    <w:rsid w:val="005F7AAA"/>
    <w:rsid w:val="00601429"/>
    <w:rsid w:val="006017E0"/>
    <w:rsid w:val="00601D88"/>
    <w:rsid w:val="00601DB1"/>
    <w:rsid w:val="00601EDA"/>
    <w:rsid w:val="00601F78"/>
    <w:rsid w:val="006024B6"/>
    <w:rsid w:val="00603BC2"/>
    <w:rsid w:val="00603C71"/>
    <w:rsid w:val="00603CF2"/>
    <w:rsid w:val="00603D52"/>
    <w:rsid w:val="0060501C"/>
    <w:rsid w:val="00607438"/>
    <w:rsid w:val="006119BA"/>
    <w:rsid w:val="00611E32"/>
    <w:rsid w:val="006120F0"/>
    <w:rsid w:val="0061257B"/>
    <w:rsid w:val="0061280A"/>
    <w:rsid w:val="0061430A"/>
    <w:rsid w:val="006157BA"/>
    <w:rsid w:val="006157D5"/>
    <w:rsid w:val="00616793"/>
    <w:rsid w:val="0061699E"/>
    <w:rsid w:val="00620379"/>
    <w:rsid w:val="00620A7E"/>
    <w:rsid w:val="00620C85"/>
    <w:rsid w:val="0062193E"/>
    <w:rsid w:val="00621AE6"/>
    <w:rsid w:val="006222C6"/>
    <w:rsid w:val="0062314C"/>
    <w:rsid w:val="006238E0"/>
    <w:rsid w:val="00623DF1"/>
    <w:rsid w:val="00623FAE"/>
    <w:rsid w:val="0062560D"/>
    <w:rsid w:val="00626236"/>
    <w:rsid w:val="0062765E"/>
    <w:rsid w:val="0062787D"/>
    <w:rsid w:val="006300F3"/>
    <w:rsid w:val="00630994"/>
    <w:rsid w:val="00630A0A"/>
    <w:rsid w:val="00631277"/>
    <w:rsid w:val="00631ADB"/>
    <w:rsid w:val="00632545"/>
    <w:rsid w:val="00632B17"/>
    <w:rsid w:val="00633C98"/>
    <w:rsid w:val="00634423"/>
    <w:rsid w:val="0063460A"/>
    <w:rsid w:val="00634E13"/>
    <w:rsid w:val="0063520D"/>
    <w:rsid w:val="00635BDD"/>
    <w:rsid w:val="00636D2F"/>
    <w:rsid w:val="00636FAD"/>
    <w:rsid w:val="006378BF"/>
    <w:rsid w:val="00637975"/>
    <w:rsid w:val="00637B87"/>
    <w:rsid w:val="00637E33"/>
    <w:rsid w:val="006400A3"/>
    <w:rsid w:val="00640428"/>
    <w:rsid w:val="00640799"/>
    <w:rsid w:val="0064080A"/>
    <w:rsid w:val="00640A55"/>
    <w:rsid w:val="00642DBC"/>
    <w:rsid w:val="00643010"/>
    <w:rsid w:val="00643FAC"/>
    <w:rsid w:val="00644C86"/>
    <w:rsid w:val="00645173"/>
    <w:rsid w:val="0064579B"/>
    <w:rsid w:val="00645A8E"/>
    <w:rsid w:val="00646143"/>
    <w:rsid w:val="00647384"/>
    <w:rsid w:val="00647F13"/>
    <w:rsid w:val="00650481"/>
    <w:rsid w:val="006507E8"/>
    <w:rsid w:val="00650981"/>
    <w:rsid w:val="006509AD"/>
    <w:rsid w:val="006509FC"/>
    <w:rsid w:val="006511C9"/>
    <w:rsid w:val="00651BB4"/>
    <w:rsid w:val="00652640"/>
    <w:rsid w:val="006528C3"/>
    <w:rsid w:val="00652983"/>
    <w:rsid w:val="00652B7D"/>
    <w:rsid w:val="0065307A"/>
    <w:rsid w:val="00653B2C"/>
    <w:rsid w:val="006547CB"/>
    <w:rsid w:val="00654E48"/>
    <w:rsid w:val="00655104"/>
    <w:rsid w:val="00655124"/>
    <w:rsid w:val="006555BB"/>
    <w:rsid w:val="00655F9B"/>
    <w:rsid w:val="0065611C"/>
    <w:rsid w:val="006568FE"/>
    <w:rsid w:val="00656B04"/>
    <w:rsid w:val="00656F48"/>
    <w:rsid w:val="006573CF"/>
    <w:rsid w:val="00660F7A"/>
    <w:rsid w:val="00661C36"/>
    <w:rsid w:val="00661C9D"/>
    <w:rsid w:val="00661E71"/>
    <w:rsid w:val="00661EE4"/>
    <w:rsid w:val="00662215"/>
    <w:rsid w:val="00662855"/>
    <w:rsid w:val="0066358C"/>
    <w:rsid w:val="00663803"/>
    <w:rsid w:val="00664A27"/>
    <w:rsid w:val="00664BFD"/>
    <w:rsid w:val="00665CA4"/>
    <w:rsid w:val="00666006"/>
    <w:rsid w:val="006660CF"/>
    <w:rsid w:val="00666616"/>
    <w:rsid w:val="00666BA6"/>
    <w:rsid w:val="006672CB"/>
    <w:rsid w:val="0066759C"/>
    <w:rsid w:val="00667B71"/>
    <w:rsid w:val="00667D50"/>
    <w:rsid w:val="006707A3"/>
    <w:rsid w:val="00670AF4"/>
    <w:rsid w:val="006711BF"/>
    <w:rsid w:val="00672B0F"/>
    <w:rsid w:val="00672C13"/>
    <w:rsid w:val="0067304F"/>
    <w:rsid w:val="006730AD"/>
    <w:rsid w:val="006732EE"/>
    <w:rsid w:val="00673AEA"/>
    <w:rsid w:val="00674491"/>
    <w:rsid w:val="00674E9B"/>
    <w:rsid w:val="006755D0"/>
    <w:rsid w:val="00675AA3"/>
    <w:rsid w:val="00675C5D"/>
    <w:rsid w:val="006772E6"/>
    <w:rsid w:val="00677FB3"/>
    <w:rsid w:val="00680395"/>
    <w:rsid w:val="00680C2E"/>
    <w:rsid w:val="00681778"/>
    <w:rsid w:val="00681FA4"/>
    <w:rsid w:val="006820C0"/>
    <w:rsid w:val="00683384"/>
    <w:rsid w:val="00683454"/>
    <w:rsid w:val="006855E6"/>
    <w:rsid w:val="006859EB"/>
    <w:rsid w:val="00685F7A"/>
    <w:rsid w:val="0068641C"/>
    <w:rsid w:val="0068691D"/>
    <w:rsid w:val="00686CB0"/>
    <w:rsid w:val="0069061A"/>
    <w:rsid w:val="00690952"/>
    <w:rsid w:val="00690FB8"/>
    <w:rsid w:val="00692341"/>
    <w:rsid w:val="00692575"/>
    <w:rsid w:val="00693366"/>
    <w:rsid w:val="006942C7"/>
    <w:rsid w:val="006943BC"/>
    <w:rsid w:val="00694406"/>
    <w:rsid w:val="006952B5"/>
    <w:rsid w:val="006958B5"/>
    <w:rsid w:val="00697DA6"/>
    <w:rsid w:val="00697FF7"/>
    <w:rsid w:val="006A13F2"/>
    <w:rsid w:val="006A2DB9"/>
    <w:rsid w:val="006A4946"/>
    <w:rsid w:val="006A4E72"/>
    <w:rsid w:val="006A52EC"/>
    <w:rsid w:val="006A7738"/>
    <w:rsid w:val="006A7C15"/>
    <w:rsid w:val="006B0120"/>
    <w:rsid w:val="006B03C2"/>
    <w:rsid w:val="006B03CC"/>
    <w:rsid w:val="006B0DA6"/>
    <w:rsid w:val="006B1AD7"/>
    <w:rsid w:val="006B1E3A"/>
    <w:rsid w:val="006B1EDE"/>
    <w:rsid w:val="006B1F6C"/>
    <w:rsid w:val="006B2AFC"/>
    <w:rsid w:val="006B3721"/>
    <w:rsid w:val="006B5F78"/>
    <w:rsid w:val="006B6B4D"/>
    <w:rsid w:val="006B6CE7"/>
    <w:rsid w:val="006B71BC"/>
    <w:rsid w:val="006B7C6A"/>
    <w:rsid w:val="006B7E6A"/>
    <w:rsid w:val="006C00C1"/>
    <w:rsid w:val="006C027B"/>
    <w:rsid w:val="006C08C3"/>
    <w:rsid w:val="006C111E"/>
    <w:rsid w:val="006C164D"/>
    <w:rsid w:val="006C231A"/>
    <w:rsid w:val="006C2C93"/>
    <w:rsid w:val="006C2FEA"/>
    <w:rsid w:val="006C30C7"/>
    <w:rsid w:val="006C3D2D"/>
    <w:rsid w:val="006C450F"/>
    <w:rsid w:val="006C4C61"/>
    <w:rsid w:val="006C5426"/>
    <w:rsid w:val="006C7556"/>
    <w:rsid w:val="006D019D"/>
    <w:rsid w:val="006D028A"/>
    <w:rsid w:val="006D0A97"/>
    <w:rsid w:val="006D17AA"/>
    <w:rsid w:val="006D230D"/>
    <w:rsid w:val="006D284F"/>
    <w:rsid w:val="006D2FC7"/>
    <w:rsid w:val="006D3129"/>
    <w:rsid w:val="006D4106"/>
    <w:rsid w:val="006D471B"/>
    <w:rsid w:val="006D52D7"/>
    <w:rsid w:val="006D5550"/>
    <w:rsid w:val="006D6438"/>
    <w:rsid w:val="006D707B"/>
    <w:rsid w:val="006D708F"/>
    <w:rsid w:val="006E182A"/>
    <w:rsid w:val="006E1988"/>
    <w:rsid w:val="006E2077"/>
    <w:rsid w:val="006E2C0F"/>
    <w:rsid w:val="006E3515"/>
    <w:rsid w:val="006E42B4"/>
    <w:rsid w:val="006E42FF"/>
    <w:rsid w:val="006E4F8B"/>
    <w:rsid w:val="006E5AE5"/>
    <w:rsid w:val="006E6D22"/>
    <w:rsid w:val="006E74E9"/>
    <w:rsid w:val="006F00A4"/>
    <w:rsid w:val="006F08A1"/>
    <w:rsid w:val="006F0D10"/>
    <w:rsid w:val="006F1664"/>
    <w:rsid w:val="006F18CB"/>
    <w:rsid w:val="006F3878"/>
    <w:rsid w:val="006F51CB"/>
    <w:rsid w:val="006F5721"/>
    <w:rsid w:val="006F5798"/>
    <w:rsid w:val="006F57B4"/>
    <w:rsid w:val="006F5E65"/>
    <w:rsid w:val="006F655C"/>
    <w:rsid w:val="006F660F"/>
    <w:rsid w:val="006F73D7"/>
    <w:rsid w:val="006F76E5"/>
    <w:rsid w:val="006F7B28"/>
    <w:rsid w:val="006F7C4F"/>
    <w:rsid w:val="007006DA"/>
    <w:rsid w:val="007007E9"/>
    <w:rsid w:val="00700B3A"/>
    <w:rsid w:val="00701085"/>
    <w:rsid w:val="0070172D"/>
    <w:rsid w:val="0070195B"/>
    <w:rsid w:val="00702526"/>
    <w:rsid w:val="00702586"/>
    <w:rsid w:val="00702983"/>
    <w:rsid w:val="00702B77"/>
    <w:rsid w:val="00702DBE"/>
    <w:rsid w:val="0070391E"/>
    <w:rsid w:val="00703C81"/>
    <w:rsid w:val="00704C66"/>
    <w:rsid w:val="00704F09"/>
    <w:rsid w:val="00706755"/>
    <w:rsid w:val="00707E16"/>
    <w:rsid w:val="0071096F"/>
    <w:rsid w:val="007109DD"/>
    <w:rsid w:val="007116EB"/>
    <w:rsid w:val="007123F8"/>
    <w:rsid w:val="00712A7C"/>
    <w:rsid w:val="00712E40"/>
    <w:rsid w:val="0071391D"/>
    <w:rsid w:val="00714A8A"/>
    <w:rsid w:val="00716570"/>
    <w:rsid w:val="00716647"/>
    <w:rsid w:val="0071689D"/>
    <w:rsid w:val="00720BAF"/>
    <w:rsid w:val="007231AE"/>
    <w:rsid w:val="00723BC7"/>
    <w:rsid w:val="00724744"/>
    <w:rsid w:val="00724996"/>
    <w:rsid w:val="0072556F"/>
    <w:rsid w:val="007257A6"/>
    <w:rsid w:val="0072673B"/>
    <w:rsid w:val="00727A39"/>
    <w:rsid w:val="00727CA7"/>
    <w:rsid w:val="00727E11"/>
    <w:rsid w:val="007301DD"/>
    <w:rsid w:val="0073091D"/>
    <w:rsid w:val="00730ED4"/>
    <w:rsid w:val="00730EEB"/>
    <w:rsid w:val="0073383F"/>
    <w:rsid w:val="00733D1A"/>
    <w:rsid w:val="007345ED"/>
    <w:rsid w:val="00735858"/>
    <w:rsid w:val="00735979"/>
    <w:rsid w:val="0073604D"/>
    <w:rsid w:val="00736159"/>
    <w:rsid w:val="00736E8F"/>
    <w:rsid w:val="0073711D"/>
    <w:rsid w:val="007379E3"/>
    <w:rsid w:val="00737C52"/>
    <w:rsid w:val="00740844"/>
    <w:rsid w:val="00741E1D"/>
    <w:rsid w:val="007429C1"/>
    <w:rsid w:val="0074373F"/>
    <w:rsid w:val="00744735"/>
    <w:rsid w:val="00744990"/>
    <w:rsid w:val="007449E8"/>
    <w:rsid w:val="0074561B"/>
    <w:rsid w:val="007471EE"/>
    <w:rsid w:val="0074750F"/>
    <w:rsid w:val="00752142"/>
    <w:rsid w:val="00752645"/>
    <w:rsid w:val="00752959"/>
    <w:rsid w:val="00752C4E"/>
    <w:rsid w:val="007531FE"/>
    <w:rsid w:val="00753690"/>
    <w:rsid w:val="0075387D"/>
    <w:rsid w:val="00753F0E"/>
    <w:rsid w:val="007541C8"/>
    <w:rsid w:val="00754D78"/>
    <w:rsid w:val="00756E3F"/>
    <w:rsid w:val="0075723C"/>
    <w:rsid w:val="0075797D"/>
    <w:rsid w:val="00760254"/>
    <w:rsid w:val="007609F5"/>
    <w:rsid w:val="007629C9"/>
    <w:rsid w:val="00762D69"/>
    <w:rsid w:val="007652E8"/>
    <w:rsid w:val="007655DE"/>
    <w:rsid w:val="0076578A"/>
    <w:rsid w:val="00765A34"/>
    <w:rsid w:val="00765C15"/>
    <w:rsid w:val="00765F5C"/>
    <w:rsid w:val="00766A03"/>
    <w:rsid w:val="00767F54"/>
    <w:rsid w:val="007704FA"/>
    <w:rsid w:val="00770BD0"/>
    <w:rsid w:val="00770DDA"/>
    <w:rsid w:val="00770FEB"/>
    <w:rsid w:val="00771D2F"/>
    <w:rsid w:val="00773335"/>
    <w:rsid w:val="00773A76"/>
    <w:rsid w:val="00773DB8"/>
    <w:rsid w:val="00773F6F"/>
    <w:rsid w:val="00774229"/>
    <w:rsid w:val="00774745"/>
    <w:rsid w:val="00775994"/>
    <w:rsid w:val="00776191"/>
    <w:rsid w:val="007768A2"/>
    <w:rsid w:val="0077789A"/>
    <w:rsid w:val="0078001D"/>
    <w:rsid w:val="00780B42"/>
    <w:rsid w:val="00780FFE"/>
    <w:rsid w:val="007810DC"/>
    <w:rsid w:val="007813E2"/>
    <w:rsid w:val="0078197A"/>
    <w:rsid w:val="0078275B"/>
    <w:rsid w:val="007846C7"/>
    <w:rsid w:val="007851B9"/>
    <w:rsid w:val="007868F8"/>
    <w:rsid w:val="00786A9A"/>
    <w:rsid w:val="00787CED"/>
    <w:rsid w:val="00790166"/>
    <w:rsid w:val="00790FB0"/>
    <w:rsid w:val="007912BB"/>
    <w:rsid w:val="00791E36"/>
    <w:rsid w:val="00793236"/>
    <w:rsid w:val="00793367"/>
    <w:rsid w:val="0079357F"/>
    <w:rsid w:val="007939AF"/>
    <w:rsid w:val="00793AAA"/>
    <w:rsid w:val="00793F0B"/>
    <w:rsid w:val="00794090"/>
    <w:rsid w:val="00794365"/>
    <w:rsid w:val="007945F7"/>
    <w:rsid w:val="007947A5"/>
    <w:rsid w:val="00794CBC"/>
    <w:rsid w:val="00795E0F"/>
    <w:rsid w:val="00796416"/>
    <w:rsid w:val="007977FD"/>
    <w:rsid w:val="00797EE4"/>
    <w:rsid w:val="007A0FCA"/>
    <w:rsid w:val="007A1FC0"/>
    <w:rsid w:val="007A27D7"/>
    <w:rsid w:val="007A34B6"/>
    <w:rsid w:val="007A3A61"/>
    <w:rsid w:val="007A3EB3"/>
    <w:rsid w:val="007A4CEE"/>
    <w:rsid w:val="007A620B"/>
    <w:rsid w:val="007A6C7D"/>
    <w:rsid w:val="007B0511"/>
    <w:rsid w:val="007B0D8E"/>
    <w:rsid w:val="007B1390"/>
    <w:rsid w:val="007B1825"/>
    <w:rsid w:val="007B2023"/>
    <w:rsid w:val="007B2321"/>
    <w:rsid w:val="007B232B"/>
    <w:rsid w:val="007B3138"/>
    <w:rsid w:val="007B33ED"/>
    <w:rsid w:val="007B3449"/>
    <w:rsid w:val="007B3667"/>
    <w:rsid w:val="007B4395"/>
    <w:rsid w:val="007B476D"/>
    <w:rsid w:val="007B4859"/>
    <w:rsid w:val="007B59BB"/>
    <w:rsid w:val="007B612C"/>
    <w:rsid w:val="007B623C"/>
    <w:rsid w:val="007B6A95"/>
    <w:rsid w:val="007B7156"/>
    <w:rsid w:val="007C0ED3"/>
    <w:rsid w:val="007C11A2"/>
    <w:rsid w:val="007C11E2"/>
    <w:rsid w:val="007C135E"/>
    <w:rsid w:val="007C1BC4"/>
    <w:rsid w:val="007C2577"/>
    <w:rsid w:val="007C28D8"/>
    <w:rsid w:val="007C34C4"/>
    <w:rsid w:val="007C36AA"/>
    <w:rsid w:val="007C374B"/>
    <w:rsid w:val="007C40F4"/>
    <w:rsid w:val="007C576F"/>
    <w:rsid w:val="007C5787"/>
    <w:rsid w:val="007C5A7A"/>
    <w:rsid w:val="007C64DF"/>
    <w:rsid w:val="007C64F2"/>
    <w:rsid w:val="007C6561"/>
    <w:rsid w:val="007C6AF2"/>
    <w:rsid w:val="007C76BC"/>
    <w:rsid w:val="007C7C66"/>
    <w:rsid w:val="007C7E06"/>
    <w:rsid w:val="007C7E8B"/>
    <w:rsid w:val="007D0199"/>
    <w:rsid w:val="007D0716"/>
    <w:rsid w:val="007D0FC4"/>
    <w:rsid w:val="007D134C"/>
    <w:rsid w:val="007D1608"/>
    <w:rsid w:val="007D164B"/>
    <w:rsid w:val="007D180D"/>
    <w:rsid w:val="007D27D9"/>
    <w:rsid w:val="007D2D12"/>
    <w:rsid w:val="007D3BA7"/>
    <w:rsid w:val="007D4472"/>
    <w:rsid w:val="007D4D98"/>
    <w:rsid w:val="007D6CBE"/>
    <w:rsid w:val="007D71AC"/>
    <w:rsid w:val="007E07B9"/>
    <w:rsid w:val="007E08AD"/>
    <w:rsid w:val="007E0DF8"/>
    <w:rsid w:val="007E1196"/>
    <w:rsid w:val="007E171E"/>
    <w:rsid w:val="007E2512"/>
    <w:rsid w:val="007E28FF"/>
    <w:rsid w:val="007E343D"/>
    <w:rsid w:val="007E5360"/>
    <w:rsid w:val="007E5E44"/>
    <w:rsid w:val="007E6A5B"/>
    <w:rsid w:val="007E6B66"/>
    <w:rsid w:val="007E7278"/>
    <w:rsid w:val="007E738E"/>
    <w:rsid w:val="007F0B60"/>
    <w:rsid w:val="007F0E1E"/>
    <w:rsid w:val="007F2417"/>
    <w:rsid w:val="007F2471"/>
    <w:rsid w:val="007F2704"/>
    <w:rsid w:val="007F2C99"/>
    <w:rsid w:val="007F35A6"/>
    <w:rsid w:val="007F3A22"/>
    <w:rsid w:val="007F4A76"/>
    <w:rsid w:val="007F56FA"/>
    <w:rsid w:val="007F5FC7"/>
    <w:rsid w:val="007F6306"/>
    <w:rsid w:val="007F6BCE"/>
    <w:rsid w:val="007F6CBC"/>
    <w:rsid w:val="007F6E99"/>
    <w:rsid w:val="007F7B30"/>
    <w:rsid w:val="007F7BE3"/>
    <w:rsid w:val="00800447"/>
    <w:rsid w:val="008009E2"/>
    <w:rsid w:val="00800AFC"/>
    <w:rsid w:val="00800B3D"/>
    <w:rsid w:val="00800CE5"/>
    <w:rsid w:val="00800E91"/>
    <w:rsid w:val="00800ED2"/>
    <w:rsid w:val="00800ED7"/>
    <w:rsid w:val="00802906"/>
    <w:rsid w:val="00802ACC"/>
    <w:rsid w:val="008043D7"/>
    <w:rsid w:val="008059A0"/>
    <w:rsid w:val="008059C1"/>
    <w:rsid w:val="00807338"/>
    <w:rsid w:val="00807480"/>
    <w:rsid w:val="00807854"/>
    <w:rsid w:val="00807AED"/>
    <w:rsid w:val="00810EB7"/>
    <w:rsid w:val="0081144E"/>
    <w:rsid w:val="008116EA"/>
    <w:rsid w:val="008119A3"/>
    <w:rsid w:val="008124C7"/>
    <w:rsid w:val="008125D5"/>
    <w:rsid w:val="00812704"/>
    <w:rsid w:val="00812DA2"/>
    <w:rsid w:val="008135C1"/>
    <w:rsid w:val="008140F6"/>
    <w:rsid w:val="00814493"/>
    <w:rsid w:val="008149FD"/>
    <w:rsid w:val="00814AA7"/>
    <w:rsid w:val="00814D48"/>
    <w:rsid w:val="0081537E"/>
    <w:rsid w:val="00816F47"/>
    <w:rsid w:val="00817016"/>
    <w:rsid w:val="008175A4"/>
    <w:rsid w:val="00817654"/>
    <w:rsid w:val="00820346"/>
    <w:rsid w:val="00820475"/>
    <w:rsid w:val="00821038"/>
    <w:rsid w:val="00821217"/>
    <w:rsid w:val="00821C89"/>
    <w:rsid w:val="00822C3C"/>
    <w:rsid w:val="00822EF1"/>
    <w:rsid w:val="0082310B"/>
    <w:rsid w:val="00823CFE"/>
    <w:rsid w:val="008240F8"/>
    <w:rsid w:val="008244C8"/>
    <w:rsid w:val="008246E6"/>
    <w:rsid w:val="00824724"/>
    <w:rsid w:val="00824A3C"/>
    <w:rsid w:val="00824B02"/>
    <w:rsid w:val="008257B9"/>
    <w:rsid w:val="00825C5B"/>
    <w:rsid w:val="00826776"/>
    <w:rsid w:val="00827596"/>
    <w:rsid w:val="00830FF6"/>
    <w:rsid w:val="008318DE"/>
    <w:rsid w:val="00832C42"/>
    <w:rsid w:val="00833535"/>
    <w:rsid w:val="0083353B"/>
    <w:rsid w:val="00834142"/>
    <w:rsid w:val="00835178"/>
    <w:rsid w:val="008359E0"/>
    <w:rsid w:val="00836147"/>
    <w:rsid w:val="0083668D"/>
    <w:rsid w:val="0083754F"/>
    <w:rsid w:val="0083771B"/>
    <w:rsid w:val="00837774"/>
    <w:rsid w:val="00837CD1"/>
    <w:rsid w:val="00837DDA"/>
    <w:rsid w:val="0084046E"/>
    <w:rsid w:val="008405CF"/>
    <w:rsid w:val="00840D69"/>
    <w:rsid w:val="00840F26"/>
    <w:rsid w:val="008414CB"/>
    <w:rsid w:val="00841EA5"/>
    <w:rsid w:val="00842DE2"/>
    <w:rsid w:val="00843515"/>
    <w:rsid w:val="00845878"/>
    <w:rsid w:val="008459B0"/>
    <w:rsid w:val="00846864"/>
    <w:rsid w:val="00846D1E"/>
    <w:rsid w:val="008476D5"/>
    <w:rsid w:val="008477F1"/>
    <w:rsid w:val="00847BD3"/>
    <w:rsid w:val="0085100F"/>
    <w:rsid w:val="00851226"/>
    <w:rsid w:val="00851BE3"/>
    <w:rsid w:val="008525EC"/>
    <w:rsid w:val="00852F05"/>
    <w:rsid w:val="00853621"/>
    <w:rsid w:val="00853F45"/>
    <w:rsid w:val="0085410A"/>
    <w:rsid w:val="00854C50"/>
    <w:rsid w:val="00854F2F"/>
    <w:rsid w:val="00855B75"/>
    <w:rsid w:val="008561B0"/>
    <w:rsid w:val="008562BE"/>
    <w:rsid w:val="0085649F"/>
    <w:rsid w:val="00856683"/>
    <w:rsid w:val="00856B23"/>
    <w:rsid w:val="00857C26"/>
    <w:rsid w:val="008601AF"/>
    <w:rsid w:val="00860CF5"/>
    <w:rsid w:val="00861172"/>
    <w:rsid w:val="008612C1"/>
    <w:rsid w:val="00861428"/>
    <w:rsid w:val="00861B41"/>
    <w:rsid w:val="00861D29"/>
    <w:rsid w:val="0086269B"/>
    <w:rsid w:val="00862E46"/>
    <w:rsid w:val="0086307E"/>
    <w:rsid w:val="00863194"/>
    <w:rsid w:val="00864163"/>
    <w:rsid w:val="00864858"/>
    <w:rsid w:val="00865203"/>
    <w:rsid w:val="00865D5A"/>
    <w:rsid w:val="008662C9"/>
    <w:rsid w:val="008673AD"/>
    <w:rsid w:val="008704D6"/>
    <w:rsid w:val="0087060B"/>
    <w:rsid w:val="008725A0"/>
    <w:rsid w:val="008738F8"/>
    <w:rsid w:val="00873955"/>
    <w:rsid w:val="00874762"/>
    <w:rsid w:val="00875B00"/>
    <w:rsid w:val="008776A8"/>
    <w:rsid w:val="00880407"/>
    <w:rsid w:val="00882FE3"/>
    <w:rsid w:val="00882FE9"/>
    <w:rsid w:val="008838A7"/>
    <w:rsid w:val="00883958"/>
    <w:rsid w:val="008843BB"/>
    <w:rsid w:val="008846F9"/>
    <w:rsid w:val="00885AEB"/>
    <w:rsid w:val="00886782"/>
    <w:rsid w:val="00886E62"/>
    <w:rsid w:val="008872B1"/>
    <w:rsid w:val="008877C7"/>
    <w:rsid w:val="00887BC5"/>
    <w:rsid w:val="00890078"/>
    <w:rsid w:val="00890A62"/>
    <w:rsid w:val="00891372"/>
    <w:rsid w:val="00891D80"/>
    <w:rsid w:val="008921B2"/>
    <w:rsid w:val="0089502C"/>
    <w:rsid w:val="0089537D"/>
    <w:rsid w:val="008958F6"/>
    <w:rsid w:val="008966D2"/>
    <w:rsid w:val="00897733"/>
    <w:rsid w:val="008979D8"/>
    <w:rsid w:val="008A01E3"/>
    <w:rsid w:val="008A048D"/>
    <w:rsid w:val="008A08B4"/>
    <w:rsid w:val="008A283B"/>
    <w:rsid w:val="008A34A3"/>
    <w:rsid w:val="008A35B1"/>
    <w:rsid w:val="008A3F06"/>
    <w:rsid w:val="008A7406"/>
    <w:rsid w:val="008A7BE5"/>
    <w:rsid w:val="008A7E8F"/>
    <w:rsid w:val="008A7FBF"/>
    <w:rsid w:val="008B0370"/>
    <w:rsid w:val="008B2159"/>
    <w:rsid w:val="008B22C0"/>
    <w:rsid w:val="008B293C"/>
    <w:rsid w:val="008B373E"/>
    <w:rsid w:val="008B3911"/>
    <w:rsid w:val="008B3DFE"/>
    <w:rsid w:val="008B4344"/>
    <w:rsid w:val="008B65A5"/>
    <w:rsid w:val="008B6F3C"/>
    <w:rsid w:val="008B77EC"/>
    <w:rsid w:val="008C0CC4"/>
    <w:rsid w:val="008C0FF6"/>
    <w:rsid w:val="008C1025"/>
    <w:rsid w:val="008C13FB"/>
    <w:rsid w:val="008C1953"/>
    <w:rsid w:val="008C1C3A"/>
    <w:rsid w:val="008C2097"/>
    <w:rsid w:val="008C423D"/>
    <w:rsid w:val="008C5027"/>
    <w:rsid w:val="008C58B4"/>
    <w:rsid w:val="008C6829"/>
    <w:rsid w:val="008C6A56"/>
    <w:rsid w:val="008C6CEA"/>
    <w:rsid w:val="008C7284"/>
    <w:rsid w:val="008C7759"/>
    <w:rsid w:val="008C7B87"/>
    <w:rsid w:val="008D07B1"/>
    <w:rsid w:val="008D07BB"/>
    <w:rsid w:val="008D0840"/>
    <w:rsid w:val="008D0C34"/>
    <w:rsid w:val="008D1032"/>
    <w:rsid w:val="008D15AE"/>
    <w:rsid w:val="008D23F0"/>
    <w:rsid w:val="008D2C73"/>
    <w:rsid w:val="008D2F5D"/>
    <w:rsid w:val="008D33FF"/>
    <w:rsid w:val="008D52E2"/>
    <w:rsid w:val="008D5739"/>
    <w:rsid w:val="008D6E00"/>
    <w:rsid w:val="008E036C"/>
    <w:rsid w:val="008E09FA"/>
    <w:rsid w:val="008E0CE3"/>
    <w:rsid w:val="008E0E05"/>
    <w:rsid w:val="008E1421"/>
    <w:rsid w:val="008E20C0"/>
    <w:rsid w:val="008E2BFA"/>
    <w:rsid w:val="008E3C0E"/>
    <w:rsid w:val="008E3D48"/>
    <w:rsid w:val="008E5F2A"/>
    <w:rsid w:val="008E603A"/>
    <w:rsid w:val="008E62C2"/>
    <w:rsid w:val="008E64B0"/>
    <w:rsid w:val="008E682E"/>
    <w:rsid w:val="008E682F"/>
    <w:rsid w:val="008E7A2D"/>
    <w:rsid w:val="008F1AD1"/>
    <w:rsid w:val="008F1EBF"/>
    <w:rsid w:val="008F238B"/>
    <w:rsid w:val="008F276E"/>
    <w:rsid w:val="008F412E"/>
    <w:rsid w:val="008F440E"/>
    <w:rsid w:val="008F4511"/>
    <w:rsid w:val="008F50CF"/>
    <w:rsid w:val="008F51BA"/>
    <w:rsid w:val="008F5680"/>
    <w:rsid w:val="008F6040"/>
    <w:rsid w:val="008F6C3F"/>
    <w:rsid w:val="008F6CE0"/>
    <w:rsid w:val="008F6E27"/>
    <w:rsid w:val="008F78FA"/>
    <w:rsid w:val="008F7E64"/>
    <w:rsid w:val="009018C7"/>
    <w:rsid w:val="00901A79"/>
    <w:rsid w:val="00901B3D"/>
    <w:rsid w:val="00902DC4"/>
    <w:rsid w:val="009033FE"/>
    <w:rsid w:val="00903502"/>
    <w:rsid w:val="00903CA4"/>
    <w:rsid w:val="00903F69"/>
    <w:rsid w:val="0090476F"/>
    <w:rsid w:val="00904C7B"/>
    <w:rsid w:val="00904EB9"/>
    <w:rsid w:val="00905424"/>
    <w:rsid w:val="00905DE5"/>
    <w:rsid w:val="00907B19"/>
    <w:rsid w:val="009120F3"/>
    <w:rsid w:val="00912D51"/>
    <w:rsid w:val="0091310E"/>
    <w:rsid w:val="00915CA3"/>
    <w:rsid w:val="009171F0"/>
    <w:rsid w:val="009172C7"/>
    <w:rsid w:val="00921498"/>
    <w:rsid w:val="00921740"/>
    <w:rsid w:val="00921B64"/>
    <w:rsid w:val="0092202A"/>
    <w:rsid w:val="00923E83"/>
    <w:rsid w:val="00923FA7"/>
    <w:rsid w:val="009245E5"/>
    <w:rsid w:val="0092475A"/>
    <w:rsid w:val="00924F8B"/>
    <w:rsid w:val="00924FB7"/>
    <w:rsid w:val="0092550B"/>
    <w:rsid w:val="00925A27"/>
    <w:rsid w:val="00926796"/>
    <w:rsid w:val="009268E9"/>
    <w:rsid w:val="00927717"/>
    <w:rsid w:val="00927E3C"/>
    <w:rsid w:val="00932732"/>
    <w:rsid w:val="00933530"/>
    <w:rsid w:val="009339FA"/>
    <w:rsid w:val="00934069"/>
    <w:rsid w:val="00934D68"/>
    <w:rsid w:val="009352B8"/>
    <w:rsid w:val="00935C80"/>
    <w:rsid w:val="00935D83"/>
    <w:rsid w:val="00935EB5"/>
    <w:rsid w:val="00937021"/>
    <w:rsid w:val="00937130"/>
    <w:rsid w:val="00937384"/>
    <w:rsid w:val="00937753"/>
    <w:rsid w:val="00937C70"/>
    <w:rsid w:val="009416D7"/>
    <w:rsid w:val="00941782"/>
    <w:rsid w:val="00941B2F"/>
    <w:rsid w:val="0094240B"/>
    <w:rsid w:val="00942B38"/>
    <w:rsid w:val="00944AF4"/>
    <w:rsid w:val="00944FAF"/>
    <w:rsid w:val="00945E1B"/>
    <w:rsid w:val="00945E9B"/>
    <w:rsid w:val="0094652B"/>
    <w:rsid w:val="009466C3"/>
    <w:rsid w:val="009467C4"/>
    <w:rsid w:val="00946F58"/>
    <w:rsid w:val="009526D2"/>
    <w:rsid w:val="0095287E"/>
    <w:rsid w:val="00952AF8"/>
    <w:rsid w:val="00953CB2"/>
    <w:rsid w:val="00953E48"/>
    <w:rsid w:val="00954A46"/>
    <w:rsid w:val="00955DE5"/>
    <w:rsid w:val="0095688E"/>
    <w:rsid w:val="00956CA8"/>
    <w:rsid w:val="00957F6B"/>
    <w:rsid w:val="00960A07"/>
    <w:rsid w:val="00960D0C"/>
    <w:rsid w:val="00960DD1"/>
    <w:rsid w:val="009617A9"/>
    <w:rsid w:val="00963730"/>
    <w:rsid w:val="00964C67"/>
    <w:rsid w:val="00964D34"/>
    <w:rsid w:val="00964D4A"/>
    <w:rsid w:val="00964FF9"/>
    <w:rsid w:val="00965706"/>
    <w:rsid w:val="0096653D"/>
    <w:rsid w:val="00967672"/>
    <w:rsid w:val="0097052D"/>
    <w:rsid w:val="009706FD"/>
    <w:rsid w:val="00970F61"/>
    <w:rsid w:val="00971976"/>
    <w:rsid w:val="00972E22"/>
    <w:rsid w:val="00973CA2"/>
    <w:rsid w:val="00973D76"/>
    <w:rsid w:val="00975578"/>
    <w:rsid w:val="009758DC"/>
    <w:rsid w:val="009759B7"/>
    <w:rsid w:val="00976673"/>
    <w:rsid w:val="00976C14"/>
    <w:rsid w:val="00977165"/>
    <w:rsid w:val="009778E3"/>
    <w:rsid w:val="00977BBF"/>
    <w:rsid w:val="0098038F"/>
    <w:rsid w:val="00980886"/>
    <w:rsid w:val="009814CC"/>
    <w:rsid w:val="009818AF"/>
    <w:rsid w:val="00981BF0"/>
    <w:rsid w:val="00983715"/>
    <w:rsid w:val="0098458E"/>
    <w:rsid w:val="00984883"/>
    <w:rsid w:val="0098526A"/>
    <w:rsid w:val="00986A9C"/>
    <w:rsid w:val="009872FC"/>
    <w:rsid w:val="009902EE"/>
    <w:rsid w:val="009907A6"/>
    <w:rsid w:val="00990A3A"/>
    <w:rsid w:val="0099110F"/>
    <w:rsid w:val="00991168"/>
    <w:rsid w:val="00992077"/>
    <w:rsid w:val="00992426"/>
    <w:rsid w:val="009924F0"/>
    <w:rsid w:val="009944F5"/>
    <w:rsid w:val="0099451E"/>
    <w:rsid w:val="0099617E"/>
    <w:rsid w:val="00996599"/>
    <w:rsid w:val="00996946"/>
    <w:rsid w:val="009A058D"/>
    <w:rsid w:val="009A1BF7"/>
    <w:rsid w:val="009A1D38"/>
    <w:rsid w:val="009A2EDE"/>
    <w:rsid w:val="009A3E90"/>
    <w:rsid w:val="009A4D8B"/>
    <w:rsid w:val="009A53FF"/>
    <w:rsid w:val="009A594B"/>
    <w:rsid w:val="009A5D40"/>
    <w:rsid w:val="009A64EE"/>
    <w:rsid w:val="009A7976"/>
    <w:rsid w:val="009B1356"/>
    <w:rsid w:val="009B2A1E"/>
    <w:rsid w:val="009B30B8"/>
    <w:rsid w:val="009B34BD"/>
    <w:rsid w:val="009B4E4E"/>
    <w:rsid w:val="009B586F"/>
    <w:rsid w:val="009B608A"/>
    <w:rsid w:val="009B63EB"/>
    <w:rsid w:val="009B6A00"/>
    <w:rsid w:val="009C01DA"/>
    <w:rsid w:val="009C058F"/>
    <w:rsid w:val="009C0F94"/>
    <w:rsid w:val="009C0FF0"/>
    <w:rsid w:val="009C1386"/>
    <w:rsid w:val="009C1D55"/>
    <w:rsid w:val="009C243C"/>
    <w:rsid w:val="009C3535"/>
    <w:rsid w:val="009C4003"/>
    <w:rsid w:val="009C4DD7"/>
    <w:rsid w:val="009C5143"/>
    <w:rsid w:val="009C570B"/>
    <w:rsid w:val="009C5AEA"/>
    <w:rsid w:val="009C5F2E"/>
    <w:rsid w:val="009C6738"/>
    <w:rsid w:val="009D0958"/>
    <w:rsid w:val="009D0FA2"/>
    <w:rsid w:val="009D12A3"/>
    <w:rsid w:val="009D1829"/>
    <w:rsid w:val="009D19B1"/>
    <w:rsid w:val="009D1EE5"/>
    <w:rsid w:val="009D1EF5"/>
    <w:rsid w:val="009D23A2"/>
    <w:rsid w:val="009D2718"/>
    <w:rsid w:val="009D2E02"/>
    <w:rsid w:val="009D2E33"/>
    <w:rsid w:val="009D2E7A"/>
    <w:rsid w:val="009D64F9"/>
    <w:rsid w:val="009D6D5D"/>
    <w:rsid w:val="009D7554"/>
    <w:rsid w:val="009D7B44"/>
    <w:rsid w:val="009E013B"/>
    <w:rsid w:val="009E0157"/>
    <w:rsid w:val="009E0B5B"/>
    <w:rsid w:val="009E1264"/>
    <w:rsid w:val="009E1520"/>
    <w:rsid w:val="009E2104"/>
    <w:rsid w:val="009E21B9"/>
    <w:rsid w:val="009E2A8F"/>
    <w:rsid w:val="009E300D"/>
    <w:rsid w:val="009E325E"/>
    <w:rsid w:val="009E3931"/>
    <w:rsid w:val="009E3F49"/>
    <w:rsid w:val="009E43B8"/>
    <w:rsid w:val="009E495C"/>
    <w:rsid w:val="009E579C"/>
    <w:rsid w:val="009E5DF4"/>
    <w:rsid w:val="009E620A"/>
    <w:rsid w:val="009E6C6F"/>
    <w:rsid w:val="009E7EA9"/>
    <w:rsid w:val="009F050A"/>
    <w:rsid w:val="009F1B7B"/>
    <w:rsid w:val="009F1F90"/>
    <w:rsid w:val="009F25EA"/>
    <w:rsid w:val="009F3E85"/>
    <w:rsid w:val="009F470F"/>
    <w:rsid w:val="009F5FFC"/>
    <w:rsid w:val="009F6C96"/>
    <w:rsid w:val="009F6D8E"/>
    <w:rsid w:val="009F73BA"/>
    <w:rsid w:val="00A00143"/>
    <w:rsid w:val="00A0070E"/>
    <w:rsid w:val="00A00F2A"/>
    <w:rsid w:val="00A017B5"/>
    <w:rsid w:val="00A01A4C"/>
    <w:rsid w:val="00A01A93"/>
    <w:rsid w:val="00A02192"/>
    <w:rsid w:val="00A034F5"/>
    <w:rsid w:val="00A03F41"/>
    <w:rsid w:val="00A0428F"/>
    <w:rsid w:val="00A04C37"/>
    <w:rsid w:val="00A04DA8"/>
    <w:rsid w:val="00A0517B"/>
    <w:rsid w:val="00A0618C"/>
    <w:rsid w:val="00A06B26"/>
    <w:rsid w:val="00A07104"/>
    <w:rsid w:val="00A10490"/>
    <w:rsid w:val="00A1090C"/>
    <w:rsid w:val="00A1358A"/>
    <w:rsid w:val="00A139B6"/>
    <w:rsid w:val="00A13C72"/>
    <w:rsid w:val="00A13F39"/>
    <w:rsid w:val="00A1409F"/>
    <w:rsid w:val="00A1504D"/>
    <w:rsid w:val="00A1537D"/>
    <w:rsid w:val="00A15391"/>
    <w:rsid w:val="00A1709C"/>
    <w:rsid w:val="00A171DF"/>
    <w:rsid w:val="00A17310"/>
    <w:rsid w:val="00A1755E"/>
    <w:rsid w:val="00A17855"/>
    <w:rsid w:val="00A21522"/>
    <w:rsid w:val="00A21C84"/>
    <w:rsid w:val="00A22F14"/>
    <w:rsid w:val="00A23173"/>
    <w:rsid w:val="00A23426"/>
    <w:rsid w:val="00A23704"/>
    <w:rsid w:val="00A23713"/>
    <w:rsid w:val="00A23CB8"/>
    <w:rsid w:val="00A23E43"/>
    <w:rsid w:val="00A240A5"/>
    <w:rsid w:val="00A248E6"/>
    <w:rsid w:val="00A25EEA"/>
    <w:rsid w:val="00A26212"/>
    <w:rsid w:val="00A264EA"/>
    <w:rsid w:val="00A26E41"/>
    <w:rsid w:val="00A27819"/>
    <w:rsid w:val="00A3021D"/>
    <w:rsid w:val="00A30850"/>
    <w:rsid w:val="00A310AB"/>
    <w:rsid w:val="00A319B7"/>
    <w:rsid w:val="00A321E4"/>
    <w:rsid w:val="00A322E0"/>
    <w:rsid w:val="00A330B5"/>
    <w:rsid w:val="00A40609"/>
    <w:rsid w:val="00A4090B"/>
    <w:rsid w:val="00A420EA"/>
    <w:rsid w:val="00A42670"/>
    <w:rsid w:val="00A4296D"/>
    <w:rsid w:val="00A42B30"/>
    <w:rsid w:val="00A42CD7"/>
    <w:rsid w:val="00A43A97"/>
    <w:rsid w:val="00A449FA"/>
    <w:rsid w:val="00A44BFB"/>
    <w:rsid w:val="00A45066"/>
    <w:rsid w:val="00A45B00"/>
    <w:rsid w:val="00A46029"/>
    <w:rsid w:val="00A464E8"/>
    <w:rsid w:val="00A47FEC"/>
    <w:rsid w:val="00A51190"/>
    <w:rsid w:val="00A517CA"/>
    <w:rsid w:val="00A51F1D"/>
    <w:rsid w:val="00A526EC"/>
    <w:rsid w:val="00A5297C"/>
    <w:rsid w:val="00A532C2"/>
    <w:rsid w:val="00A53552"/>
    <w:rsid w:val="00A53B2B"/>
    <w:rsid w:val="00A53F64"/>
    <w:rsid w:val="00A5464E"/>
    <w:rsid w:val="00A55E0D"/>
    <w:rsid w:val="00A55F3B"/>
    <w:rsid w:val="00A57CA5"/>
    <w:rsid w:val="00A60E0D"/>
    <w:rsid w:val="00A6155C"/>
    <w:rsid w:val="00A61D0A"/>
    <w:rsid w:val="00A63387"/>
    <w:rsid w:val="00A638CF"/>
    <w:rsid w:val="00A661C8"/>
    <w:rsid w:val="00A664C3"/>
    <w:rsid w:val="00A671D0"/>
    <w:rsid w:val="00A71002"/>
    <w:rsid w:val="00A716DC"/>
    <w:rsid w:val="00A72790"/>
    <w:rsid w:val="00A740D0"/>
    <w:rsid w:val="00A75EC8"/>
    <w:rsid w:val="00A7614E"/>
    <w:rsid w:val="00A76243"/>
    <w:rsid w:val="00A76268"/>
    <w:rsid w:val="00A76373"/>
    <w:rsid w:val="00A763FD"/>
    <w:rsid w:val="00A77C6B"/>
    <w:rsid w:val="00A77F54"/>
    <w:rsid w:val="00A8022D"/>
    <w:rsid w:val="00A806F1"/>
    <w:rsid w:val="00A807AA"/>
    <w:rsid w:val="00A80A24"/>
    <w:rsid w:val="00A812DD"/>
    <w:rsid w:val="00A81873"/>
    <w:rsid w:val="00A81928"/>
    <w:rsid w:val="00A81D09"/>
    <w:rsid w:val="00A8235A"/>
    <w:rsid w:val="00A82CDE"/>
    <w:rsid w:val="00A8455B"/>
    <w:rsid w:val="00A84FA1"/>
    <w:rsid w:val="00A85056"/>
    <w:rsid w:val="00A854EF"/>
    <w:rsid w:val="00A85F15"/>
    <w:rsid w:val="00A87A03"/>
    <w:rsid w:val="00A90EFC"/>
    <w:rsid w:val="00A911B9"/>
    <w:rsid w:val="00A91CEC"/>
    <w:rsid w:val="00A923D1"/>
    <w:rsid w:val="00A92D4E"/>
    <w:rsid w:val="00A9331B"/>
    <w:rsid w:val="00A93951"/>
    <w:rsid w:val="00A941E4"/>
    <w:rsid w:val="00A9436D"/>
    <w:rsid w:val="00A94CFA"/>
    <w:rsid w:val="00A9506E"/>
    <w:rsid w:val="00A9513D"/>
    <w:rsid w:val="00A951A3"/>
    <w:rsid w:val="00A95371"/>
    <w:rsid w:val="00A95B10"/>
    <w:rsid w:val="00A95DF0"/>
    <w:rsid w:val="00A96324"/>
    <w:rsid w:val="00A96A13"/>
    <w:rsid w:val="00A96FFC"/>
    <w:rsid w:val="00A975D1"/>
    <w:rsid w:val="00A97E80"/>
    <w:rsid w:val="00AA03E9"/>
    <w:rsid w:val="00AA0599"/>
    <w:rsid w:val="00AA0A1B"/>
    <w:rsid w:val="00AA12FA"/>
    <w:rsid w:val="00AA1B21"/>
    <w:rsid w:val="00AA2BC2"/>
    <w:rsid w:val="00AA3922"/>
    <w:rsid w:val="00AA4590"/>
    <w:rsid w:val="00AA484A"/>
    <w:rsid w:val="00AA4C0F"/>
    <w:rsid w:val="00AA4DB2"/>
    <w:rsid w:val="00AA4F09"/>
    <w:rsid w:val="00AA5871"/>
    <w:rsid w:val="00AA5A37"/>
    <w:rsid w:val="00AA62C6"/>
    <w:rsid w:val="00AA734E"/>
    <w:rsid w:val="00AA762A"/>
    <w:rsid w:val="00AA7D91"/>
    <w:rsid w:val="00AA7E61"/>
    <w:rsid w:val="00AB0D0E"/>
    <w:rsid w:val="00AB245E"/>
    <w:rsid w:val="00AB2671"/>
    <w:rsid w:val="00AB3845"/>
    <w:rsid w:val="00AB39EF"/>
    <w:rsid w:val="00AB3D73"/>
    <w:rsid w:val="00AB41F5"/>
    <w:rsid w:val="00AB4E91"/>
    <w:rsid w:val="00AB64D5"/>
    <w:rsid w:val="00AB7059"/>
    <w:rsid w:val="00AB7EB9"/>
    <w:rsid w:val="00AC0275"/>
    <w:rsid w:val="00AC0289"/>
    <w:rsid w:val="00AC0A9B"/>
    <w:rsid w:val="00AC0E4D"/>
    <w:rsid w:val="00AC1A47"/>
    <w:rsid w:val="00AC1F98"/>
    <w:rsid w:val="00AC2253"/>
    <w:rsid w:val="00AC348A"/>
    <w:rsid w:val="00AC3529"/>
    <w:rsid w:val="00AC4809"/>
    <w:rsid w:val="00AC6CB5"/>
    <w:rsid w:val="00AC70BA"/>
    <w:rsid w:val="00AC72E9"/>
    <w:rsid w:val="00AC73D8"/>
    <w:rsid w:val="00AC7A77"/>
    <w:rsid w:val="00AC7E23"/>
    <w:rsid w:val="00AD201A"/>
    <w:rsid w:val="00AD3210"/>
    <w:rsid w:val="00AD376D"/>
    <w:rsid w:val="00AD5A71"/>
    <w:rsid w:val="00AD5EAE"/>
    <w:rsid w:val="00AD6F04"/>
    <w:rsid w:val="00AD6F61"/>
    <w:rsid w:val="00AD6FB1"/>
    <w:rsid w:val="00AE02F9"/>
    <w:rsid w:val="00AE0B16"/>
    <w:rsid w:val="00AE13F2"/>
    <w:rsid w:val="00AE2150"/>
    <w:rsid w:val="00AE30F4"/>
    <w:rsid w:val="00AE4442"/>
    <w:rsid w:val="00AE5279"/>
    <w:rsid w:val="00AE55AB"/>
    <w:rsid w:val="00AE59FC"/>
    <w:rsid w:val="00AE6117"/>
    <w:rsid w:val="00AE63F2"/>
    <w:rsid w:val="00AE66BB"/>
    <w:rsid w:val="00AE68FF"/>
    <w:rsid w:val="00AE6CA7"/>
    <w:rsid w:val="00AE6DE7"/>
    <w:rsid w:val="00AE6F4E"/>
    <w:rsid w:val="00AF07A0"/>
    <w:rsid w:val="00AF0C32"/>
    <w:rsid w:val="00AF0D06"/>
    <w:rsid w:val="00AF0DED"/>
    <w:rsid w:val="00AF0EF1"/>
    <w:rsid w:val="00AF2009"/>
    <w:rsid w:val="00AF3410"/>
    <w:rsid w:val="00AF402D"/>
    <w:rsid w:val="00AF4549"/>
    <w:rsid w:val="00AF4CAF"/>
    <w:rsid w:val="00AF5BB1"/>
    <w:rsid w:val="00AF5C97"/>
    <w:rsid w:val="00AF6349"/>
    <w:rsid w:val="00AF7005"/>
    <w:rsid w:val="00B000DC"/>
    <w:rsid w:val="00B0099D"/>
    <w:rsid w:val="00B00AED"/>
    <w:rsid w:val="00B00D48"/>
    <w:rsid w:val="00B0131F"/>
    <w:rsid w:val="00B01DA2"/>
    <w:rsid w:val="00B01E98"/>
    <w:rsid w:val="00B022E4"/>
    <w:rsid w:val="00B0297C"/>
    <w:rsid w:val="00B04081"/>
    <w:rsid w:val="00B0476C"/>
    <w:rsid w:val="00B05406"/>
    <w:rsid w:val="00B0597F"/>
    <w:rsid w:val="00B060AF"/>
    <w:rsid w:val="00B06116"/>
    <w:rsid w:val="00B06F06"/>
    <w:rsid w:val="00B075F1"/>
    <w:rsid w:val="00B079C6"/>
    <w:rsid w:val="00B1036A"/>
    <w:rsid w:val="00B1089A"/>
    <w:rsid w:val="00B10DC2"/>
    <w:rsid w:val="00B10E2C"/>
    <w:rsid w:val="00B10FE0"/>
    <w:rsid w:val="00B114F3"/>
    <w:rsid w:val="00B11DFE"/>
    <w:rsid w:val="00B11F9C"/>
    <w:rsid w:val="00B1230E"/>
    <w:rsid w:val="00B12EAF"/>
    <w:rsid w:val="00B13B0A"/>
    <w:rsid w:val="00B1470F"/>
    <w:rsid w:val="00B1489D"/>
    <w:rsid w:val="00B1507B"/>
    <w:rsid w:val="00B160A8"/>
    <w:rsid w:val="00B17C9B"/>
    <w:rsid w:val="00B2035D"/>
    <w:rsid w:val="00B212F3"/>
    <w:rsid w:val="00B21ABD"/>
    <w:rsid w:val="00B21DF2"/>
    <w:rsid w:val="00B21E2C"/>
    <w:rsid w:val="00B223C3"/>
    <w:rsid w:val="00B227A1"/>
    <w:rsid w:val="00B22BC3"/>
    <w:rsid w:val="00B2360B"/>
    <w:rsid w:val="00B23DC6"/>
    <w:rsid w:val="00B25107"/>
    <w:rsid w:val="00B25E81"/>
    <w:rsid w:val="00B26836"/>
    <w:rsid w:val="00B26DB3"/>
    <w:rsid w:val="00B274FE"/>
    <w:rsid w:val="00B300C4"/>
    <w:rsid w:val="00B311C2"/>
    <w:rsid w:val="00B313BD"/>
    <w:rsid w:val="00B31CCE"/>
    <w:rsid w:val="00B31E3D"/>
    <w:rsid w:val="00B3254C"/>
    <w:rsid w:val="00B3331D"/>
    <w:rsid w:val="00B33642"/>
    <w:rsid w:val="00B34343"/>
    <w:rsid w:val="00B34E69"/>
    <w:rsid w:val="00B34F04"/>
    <w:rsid w:val="00B352DE"/>
    <w:rsid w:val="00B35332"/>
    <w:rsid w:val="00B35F4E"/>
    <w:rsid w:val="00B37017"/>
    <w:rsid w:val="00B40047"/>
    <w:rsid w:val="00B41456"/>
    <w:rsid w:val="00B4163D"/>
    <w:rsid w:val="00B41C19"/>
    <w:rsid w:val="00B41E5A"/>
    <w:rsid w:val="00B420F1"/>
    <w:rsid w:val="00B42E84"/>
    <w:rsid w:val="00B435D6"/>
    <w:rsid w:val="00B4510A"/>
    <w:rsid w:val="00B45E24"/>
    <w:rsid w:val="00B47382"/>
    <w:rsid w:val="00B479D0"/>
    <w:rsid w:val="00B50007"/>
    <w:rsid w:val="00B501B8"/>
    <w:rsid w:val="00B50234"/>
    <w:rsid w:val="00B507EA"/>
    <w:rsid w:val="00B50C6A"/>
    <w:rsid w:val="00B50F48"/>
    <w:rsid w:val="00B51C6A"/>
    <w:rsid w:val="00B5203A"/>
    <w:rsid w:val="00B52414"/>
    <w:rsid w:val="00B5316D"/>
    <w:rsid w:val="00B53C5F"/>
    <w:rsid w:val="00B53DA4"/>
    <w:rsid w:val="00B53DED"/>
    <w:rsid w:val="00B54198"/>
    <w:rsid w:val="00B549CC"/>
    <w:rsid w:val="00B5549D"/>
    <w:rsid w:val="00B55954"/>
    <w:rsid w:val="00B55D74"/>
    <w:rsid w:val="00B56152"/>
    <w:rsid w:val="00B56EE6"/>
    <w:rsid w:val="00B6032F"/>
    <w:rsid w:val="00B61102"/>
    <w:rsid w:val="00B61223"/>
    <w:rsid w:val="00B61734"/>
    <w:rsid w:val="00B619AD"/>
    <w:rsid w:val="00B61B7C"/>
    <w:rsid w:val="00B61C47"/>
    <w:rsid w:val="00B621A3"/>
    <w:rsid w:val="00B626E0"/>
    <w:rsid w:val="00B62865"/>
    <w:rsid w:val="00B63DA4"/>
    <w:rsid w:val="00B65CB3"/>
    <w:rsid w:val="00B65CCC"/>
    <w:rsid w:val="00B66392"/>
    <w:rsid w:val="00B66C84"/>
    <w:rsid w:val="00B702B0"/>
    <w:rsid w:val="00B72118"/>
    <w:rsid w:val="00B72BAD"/>
    <w:rsid w:val="00B744F1"/>
    <w:rsid w:val="00B7460D"/>
    <w:rsid w:val="00B74E88"/>
    <w:rsid w:val="00B75552"/>
    <w:rsid w:val="00B7572A"/>
    <w:rsid w:val="00B77016"/>
    <w:rsid w:val="00B7749F"/>
    <w:rsid w:val="00B8142F"/>
    <w:rsid w:val="00B8257A"/>
    <w:rsid w:val="00B83018"/>
    <w:rsid w:val="00B83F72"/>
    <w:rsid w:val="00B84C8D"/>
    <w:rsid w:val="00B84CAE"/>
    <w:rsid w:val="00B85D87"/>
    <w:rsid w:val="00B86BD4"/>
    <w:rsid w:val="00B87495"/>
    <w:rsid w:val="00B92907"/>
    <w:rsid w:val="00B93159"/>
    <w:rsid w:val="00B9323B"/>
    <w:rsid w:val="00B93651"/>
    <w:rsid w:val="00B93F90"/>
    <w:rsid w:val="00B94F99"/>
    <w:rsid w:val="00B95348"/>
    <w:rsid w:val="00B978FF"/>
    <w:rsid w:val="00B97BB2"/>
    <w:rsid w:val="00BA0317"/>
    <w:rsid w:val="00BA0C61"/>
    <w:rsid w:val="00BA192B"/>
    <w:rsid w:val="00BA1978"/>
    <w:rsid w:val="00BA1DC1"/>
    <w:rsid w:val="00BA20B9"/>
    <w:rsid w:val="00BA27DB"/>
    <w:rsid w:val="00BA3148"/>
    <w:rsid w:val="00BA3CA8"/>
    <w:rsid w:val="00BA41CF"/>
    <w:rsid w:val="00BA4221"/>
    <w:rsid w:val="00BA4688"/>
    <w:rsid w:val="00BA47D7"/>
    <w:rsid w:val="00BA502F"/>
    <w:rsid w:val="00BA5874"/>
    <w:rsid w:val="00BA6127"/>
    <w:rsid w:val="00BA64D1"/>
    <w:rsid w:val="00BA6587"/>
    <w:rsid w:val="00BB114D"/>
    <w:rsid w:val="00BB1396"/>
    <w:rsid w:val="00BB1D45"/>
    <w:rsid w:val="00BB2161"/>
    <w:rsid w:val="00BB2496"/>
    <w:rsid w:val="00BB268A"/>
    <w:rsid w:val="00BB29FF"/>
    <w:rsid w:val="00BB2A79"/>
    <w:rsid w:val="00BB2F40"/>
    <w:rsid w:val="00BB389B"/>
    <w:rsid w:val="00BB3C72"/>
    <w:rsid w:val="00BB3CC5"/>
    <w:rsid w:val="00BB3D69"/>
    <w:rsid w:val="00BB422E"/>
    <w:rsid w:val="00BB4758"/>
    <w:rsid w:val="00BB4AAF"/>
    <w:rsid w:val="00BB5023"/>
    <w:rsid w:val="00BB5162"/>
    <w:rsid w:val="00BB566E"/>
    <w:rsid w:val="00BB5672"/>
    <w:rsid w:val="00BB59C8"/>
    <w:rsid w:val="00BB5E42"/>
    <w:rsid w:val="00BB6F51"/>
    <w:rsid w:val="00BB78AE"/>
    <w:rsid w:val="00BC011B"/>
    <w:rsid w:val="00BC119D"/>
    <w:rsid w:val="00BC11A7"/>
    <w:rsid w:val="00BC252D"/>
    <w:rsid w:val="00BC32D6"/>
    <w:rsid w:val="00BC4D66"/>
    <w:rsid w:val="00BC5510"/>
    <w:rsid w:val="00BC55D0"/>
    <w:rsid w:val="00BC60C1"/>
    <w:rsid w:val="00BC6D73"/>
    <w:rsid w:val="00BC732A"/>
    <w:rsid w:val="00BD065A"/>
    <w:rsid w:val="00BD0E85"/>
    <w:rsid w:val="00BD2A49"/>
    <w:rsid w:val="00BD33D6"/>
    <w:rsid w:val="00BD3911"/>
    <w:rsid w:val="00BD444D"/>
    <w:rsid w:val="00BD4BEB"/>
    <w:rsid w:val="00BD5703"/>
    <w:rsid w:val="00BD6016"/>
    <w:rsid w:val="00BD62CD"/>
    <w:rsid w:val="00BD64AE"/>
    <w:rsid w:val="00BD6F39"/>
    <w:rsid w:val="00BE0235"/>
    <w:rsid w:val="00BE0804"/>
    <w:rsid w:val="00BE0B86"/>
    <w:rsid w:val="00BE1670"/>
    <w:rsid w:val="00BE1F50"/>
    <w:rsid w:val="00BE252D"/>
    <w:rsid w:val="00BE34E7"/>
    <w:rsid w:val="00BE38E8"/>
    <w:rsid w:val="00BE3B54"/>
    <w:rsid w:val="00BE4232"/>
    <w:rsid w:val="00BE4ADB"/>
    <w:rsid w:val="00BE4DF4"/>
    <w:rsid w:val="00BE5B4B"/>
    <w:rsid w:val="00BE67D6"/>
    <w:rsid w:val="00BE73CB"/>
    <w:rsid w:val="00BE7B84"/>
    <w:rsid w:val="00BE7F64"/>
    <w:rsid w:val="00BF05D0"/>
    <w:rsid w:val="00BF08EE"/>
    <w:rsid w:val="00BF0DB0"/>
    <w:rsid w:val="00BF2C93"/>
    <w:rsid w:val="00BF2D47"/>
    <w:rsid w:val="00BF3383"/>
    <w:rsid w:val="00BF348C"/>
    <w:rsid w:val="00BF4777"/>
    <w:rsid w:val="00BF6918"/>
    <w:rsid w:val="00BF7AD9"/>
    <w:rsid w:val="00C005C2"/>
    <w:rsid w:val="00C00FAB"/>
    <w:rsid w:val="00C0281E"/>
    <w:rsid w:val="00C02897"/>
    <w:rsid w:val="00C02993"/>
    <w:rsid w:val="00C02A15"/>
    <w:rsid w:val="00C02C68"/>
    <w:rsid w:val="00C0305E"/>
    <w:rsid w:val="00C03963"/>
    <w:rsid w:val="00C03B33"/>
    <w:rsid w:val="00C03B4D"/>
    <w:rsid w:val="00C03B72"/>
    <w:rsid w:val="00C03B8E"/>
    <w:rsid w:val="00C03CA8"/>
    <w:rsid w:val="00C03E22"/>
    <w:rsid w:val="00C04494"/>
    <w:rsid w:val="00C04604"/>
    <w:rsid w:val="00C048A9"/>
    <w:rsid w:val="00C05336"/>
    <w:rsid w:val="00C05794"/>
    <w:rsid w:val="00C0593F"/>
    <w:rsid w:val="00C05D95"/>
    <w:rsid w:val="00C0633F"/>
    <w:rsid w:val="00C067FC"/>
    <w:rsid w:val="00C07262"/>
    <w:rsid w:val="00C072CE"/>
    <w:rsid w:val="00C073DB"/>
    <w:rsid w:val="00C0770D"/>
    <w:rsid w:val="00C07894"/>
    <w:rsid w:val="00C07B4A"/>
    <w:rsid w:val="00C10820"/>
    <w:rsid w:val="00C10DAE"/>
    <w:rsid w:val="00C11B4F"/>
    <w:rsid w:val="00C11E89"/>
    <w:rsid w:val="00C12E86"/>
    <w:rsid w:val="00C13750"/>
    <w:rsid w:val="00C1383D"/>
    <w:rsid w:val="00C138A6"/>
    <w:rsid w:val="00C14A75"/>
    <w:rsid w:val="00C17949"/>
    <w:rsid w:val="00C17DE0"/>
    <w:rsid w:val="00C17FCD"/>
    <w:rsid w:val="00C205C1"/>
    <w:rsid w:val="00C20D1C"/>
    <w:rsid w:val="00C215F0"/>
    <w:rsid w:val="00C23184"/>
    <w:rsid w:val="00C2473A"/>
    <w:rsid w:val="00C24B34"/>
    <w:rsid w:val="00C24F2B"/>
    <w:rsid w:val="00C25322"/>
    <w:rsid w:val="00C25B06"/>
    <w:rsid w:val="00C25E5E"/>
    <w:rsid w:val="00C26360"/>
    <w:rsid w:val="00C2650D"/>
    <w:rsid w:val="00C26CF9"/>
    <w:rsid w:val="00C27056"/>
    <w:rsid w:val="00C274CC"/>
    <w:rsid w:val="00C27A48"/>
    <w:rsid w:val="00C27B49"/>
    <w:rsid w:val="00C27C66"/>
    <w:rsid w:val="00C3013B"/>
    <w:rsid w:val="00C30714"/>
    <w:rsid w:val="00C30D60"/>
    <w:rsid w:val="00C31A82"/>
    <w:rsid w:val="00C32066"/>
    <w:rsid w:val="00C323AA"/>
    <w:rsid w:val="00C33203"/>
    <w:rsid w:val="00C33D1E"/>
    <w:rsid w:val="00C33D50"/>
    <w:rsid w:val="00C33E42"/>
    <w:rsid w:val="00C34142"/>
    <w:rsid w:val="00C341E5"/>
    <w:rsid w:val="00C34308"/>
    <w:rsid w:val="00C3440C"/>
    <w:rsid w:val="00C3467E"/>
    <w:rsid w:val="00C3475E"/>
    <w:rsid w:val="00C34ABE"/>
    <w:rsid w:val="00C36314"/>
    <w:rsid w:val="00C37247"/>
    <w:rsid w:val="00C37DDB"/>
    <w:rsid w:val="00C40509"/>
    <w:rsid w:val="00C409E0"/>
    <w:rsid w:val="00C40D47"/>
    <w:rsid w:val="00C41558"/>
    <w:rsid w:val="00C41B60"/>
    <w:rsid w:val="00C41C4E"/>
    <w:rsid w:val="00C422EB"/>
    <w:rsid w:val="00C428AE"/>
    <w:rsid w:val="00C42EF6"/>
    <w:rsid w:val="00C43318"/>
    <w:rsid w:val="00C43686"/>
    <w:rsid w:val="00C447A0"/>
    <w:rsid w:val="00C44F8A"/>
    <w:rsid w:val="00C4591B"/>
    <w:rsid w:val="00C4642A"/>
    <w:rsid w:val="00C464FB"/>
    <w:rsid w:val="00C46CA1"/>
    <w:rsid w:val="00C46CA3"/>
    <w:rsid w:val="00C472BB"/>
    <w:rsid w:val="00C505EC"/>
    <w:rsid w:val="00C510CC"/>
    <w:rsid w:val="00C5156F"/>
    <w:rsid w:val="00C529D0"/>
    <w:rsid w:val="00C53586"/>
    <w:rsid w:val="00C539C2"/>
    <w:rsid w:val="00C53B7E"/>
    <w:rsid w:val="00C53C55"/>
    <w:rsid w:val="00C54EA9"/>
    <w:rsid w:val="00C54EDA"/>
    <w:rsid w:val="00C54F0D"/>
    <w:rsid w:val="00C55689"/>
    <w:rsid w:val="00C5611F"/>
    <w:rsid w:val="00C56AF9"/>
    <w:rsid w:val="00C56BE0"/>
    <w:rsid w:val="00C57CEE"/>
    <w:rsid w:val="00C57EC0"/>
    <w:rsid w:val="00C60113"/>
    <w:rsid w:val="00C60609"/>
    <w:rsid w:val="00C61CBE"/>
    <w:rsid w:val="00C62147"/>
    <w:rsid w:val="00C626E7"/>
    <w:rsid w:val="00C62D8B"/>
    <w:rsid w:val="00C641FC"/>
    <w:rsid w:val="00C64FA8"/>
    <w:rsid w:val="00C65950"/>
    <w:rsid w:val="00C66BC3"/>
    <w:rsid w:val="00C66F16"/>
    <w:rsid w:val="00C674B7"/>
    <w:rsid w:val="00C67A32"/>
    <w:rsid w:val="00C7145C"/>
    <w:rsid w:val="00C71547"/>
    <w:rsid w:val="00C72721"/>
    <w:rsid w:val="00C72A03"/>
    <w:rsid w:val="00C737B2"/>
    <w:rsid w:val="00C739BC"/>
    <w:rsid w:val="00C73ED8"/>
    <w:rsid w:val="00C73F3D"/>
    <w:rsid w:val="00C74577"/>
    <w:rsid w:val="00C75F12"/>
    <w:rsid w:val="00C75FB9"/>
    <w:rsid w:val="00C7689F"/>
    <w:rsid w:val="00C76F74"/>
    <w:rsid w:val="00C77AFC"/>
    <w:rsid w:val="00C77E69"/>
    <w:rsid w:val="00C823D2"/>
    <w:rsid w:val="00C82E00"/>
    <w:rsid w:val="00C83077"/>
    <w:rsid w:val="00C83E51"/>
    <w:rsid w:val="00C847A1"/>
    <w:rsid w:val="00C84C32"/>
    <w:rsid w:val="00C859DE"/>
    <w:rsid w:val="00C85A74"/>
    <w:rsid w:val="00C86209"/>
    <w:rsid w:val="00C86C57"/>
    <w:rsid w:val="00C86F8D"/>
    <w:rsid w:val="00C87267"/>
    <w:rsid w:val="00C87524"/>
    <w:rsid w:val="00C87C9B"/>
    <w:rsid w:val="00C901C1"/>
    <w:rsid w:val="00C90608"/>
    <w:rsid w:val="00C914B5"/>
    <w:rsid w:val="00C92864"/>
    <w:rsid w:val="00C95F7C"/>
    <w:rsid w:val="00C96149"/>
    <w:rsid w:val="00C961E8"/>
    <w:rsid w:val="00C9660A"/>
    <w:rsid w:val="00C97129"/>
    <w:rsid w:val="00C973A3"/>
    <w:rsid w:val="00C97F57"/>
    <w:rsid w:val="00CA0B86"/>
    <w:rsid w:val="00CA1081"/>
    <w:rsid w:val="00CA1298"/>
    <w:rsid w:val="00CA1380"/>
    <w:rsid w:val="00CA169C"/>
    <w:rsid w:val="00CA2666"/>
    <w:rsid w:val="00CA266E"/>
    <w:rsid w:val="00CA26D6"/>
    <w:rsid w:val="00CA3C26"/>
    <w:rsid w:val="00CA4069"/>
    <w:rsid w:val="00CA4735"/>
    <w:rsid w:val="00CA4820"/>
    <w:rsid w:val="00CA4A59"/>
    <w:rsid w:val="00CA5D3E"/>
    <w:rsid w:val="00CA6ADD"/>
    <w:rsid w:val="00CA6D62"/>
    <w:rsid w:val="00CA779D"/>
    <w:rsid w:val="00CA7AF7"/>
    <w:rsid w:val="00CB06D2"/>
    <w:rsid w:val="00CB0F34"/>
    <w:rsid w:val="00CB1258"/>
    <w:rsid w:val="00CB278A"/>
    <w:rsid w:val="00CB4918"/>
    <w:rsid w:val="00CB5253"/>
    <w:rsid w:val="00CB58A8"/>
    <w:rsid w:val="00CB5E6E"/>
    <w:rsid w:val="00CB60D0"/>
    <w:rsid w:val="00CB74BE"/>
    <w:rsid w:val="00CB7531"/>
    <w:rsid w:val="00CB7856"/>
    <w:rsid w:val="00CC047D"/>
    <w:rsid w:val="00CC138E"/>
    <w:rsid w:val="00CC199C"/>
    <w:rsid w:val="00CC2463"/>
    <w:rsid w:val="00CC287B"/>
    <w:rsid w:val="00CC38EC"/>
    <w:rsid w:val="00CC3B01"/>
    <w:rsid w:val="00CC4D4A"/>
    <w:rsid w:val="00CC523D"/>
    <w:rsid w:val="00CC7177"/>
    <w:rsid w:val="00CC7828"/>
    <w:rsid w:val="00CD009A"/>
    <w:rsid w:val="00CD0862"/>
    <w:rsid w:val="00CD1FDE"/>
    <w:rsid w:val="00CD3698"/>
    <w:rsid w:val="00CD41E0"/>
    <w:rsid w:val="00CD4302"/>
    <w:rsid w:val="00CD4F94"/>
    <w:rsid w:val="00CD5910"/>
    <w:rsid w:val="00CD5F4A"/>
    <w:rsid w:val="00CD6873"/>
    <w:rsid w:val="00CD75B6"/>
    <w:rsid w:val="00CD7735"/>
    <w:rsid w:val="00CE04ED"/>
    <w:rsid w:val="00CE0E3C"/>
    <w:rsid w:val="00CE2020"/>
    <w:rsid w:val="00CE2ED4"/>
    <w:rsid w:val="00CE372F"/>
    <w:rsid w:val="00CE3813"/>
    <w:rsid w:val="00CE3B44"/>
    <w:rsid w:val="00CE3CE8"/>
    <w:rsid w:val="00CE439B"/>
    <w:rsid w:val="00CE4C57"/>
    <w:rsid w:val="00CE7D8D"/>
    <w:rsid w:val="00CF06C9"/>
    <w:rsid w:val="00CF173A"/>
    <w:rsid w:val="00CF313E"/>
    <w:rsid w:val="00CF4F56"/>
    <w:rsid w:val="00CF5C7E"/>
    <w:rsid w:val="00CF6B66"/>
    <w:rsid w:val="00CF6BB6"/>
    <w:rsid w:val="00CF6F7D"/>
    <w:rsid w:val="00CF6F7F"/>
    <w:rsid w:val="00D011EC"/>
    <w:rsid w:val="00D012CA"/>
    <w:rsid w:val="00D02235"/>
    <w:rsid w:val="00D0268C"/>
    <w:rsid w:val="00D02E2E"/>
    <w:rsid w:val="00D03A75"/>
    <w:rsid w:val="00D03D49"/>
    <w:rsid w:val="00D044AA"/>
    <w:rsid w:val="00D04AED"/>
    <w:rsid w:val="00D04E10"/>
    <w:rsid w:val="00D053EA"/>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4B89"/>
    <w:rsid w:val="00D1564D"/>
    <w:rsid w:val="00D15D0E"/>
    <w:rsid w:val="00D15D83"/>
    <w:rsid w:val="00D160F9"/>
    <w:rsid w:val="00D1694D"/>
    <w:rsid w:val="00D16D80"/>
    <w:rsid w:val="00D1732C"/>
    <w:rsid w:val="00D1788C"/>
    <w:rsid w:val="00D17FE5"/>
    <w:rsid w:val="00D21058"/>
    <w:rsid w:val="00D210F4"/>
    <w:rsid w:val="00D21B46"/>
    <w:rsid w:val="00D2266E"/>
    <w:rsid w:val="00D23156"/>
    <w:rsid w:val="00D2404F"/>
    <w:rsid w:val="00D246C7"/>
    <w:rsid w:val="00D24D5A"/>
    <w:rsid w:val="00D26857"/>
    <w:rsid w:val="00D268B3"/>
    <w:rsid w:val="00D26EF4"/>
    <w:rsid w:val="00D27C09"/>
    <w:rsid w:val="00D304B4"/>
    <w:rsid w:val="00D30D79"/>
    <w:rsid w:val="00D311E1"/>
    <w:rsid w:val="00D31780"/>
    <w:rsid w:val="00D31A54"/>
    <w:rsid w:val="00D31A9B"/>
    <w:rsid w:val="00D31B65"/>
    <w:rsid w:val="00D31C74"/>
    <w:rsid w:val="00D3231C"/>
    <w:rsid w:val="00D3291A"/>
    <w:rsid w:val="00D32D71"/>
    <w:rsid w:val="00D33A97"/>
    <w:rsid w:val="00D33BF7"/>
    <w:rsid w:val="00D3454F"/>
    <w:rsid w:val="00D35C3E"/>
    <w:rsid w:val="00D3670B"/>
    <w:rsid w:val="00D37A2D"/>
    <w:rsid w:val="00D413C6"/>
    <w:rsid w:val="00D415E2"/>
    <w:rsid w:val="00D41EFF"/>
    <w:rsid w:val="00D4213C"/>
    <w:rsid w:val="00D4274A"/>
    <w:rsid w:val="00D434AA"/>
    <w:rsid w:val="00D436D6"/>
    <w:rsid w:val="00D44019"/>
    <w:rsid w:val="00D440E9"/>
    <w:rsid w:val="00D442AA"/>
    <w:rsid w:val="00D4454B"/>
    <w:rsid w:val="00D44AC8"/>
    <w:rsid w:val="00D455AD"/>
    <w:rsid w:val="00D45C23"/>
    <w:rsid w:val="00D46145"/>
    <w:rsid w:val="00D4672F"/>
    <w:rsid w:val="00D47A1A"/>
    <w:rsid w:val="00D47A34"/>
    <w:rsid w:val="00D508C0"/>
    <w:rsid w:val="00D50A41"/>
    <w:rsid w:val="00D5319F"/>
    <w:rsid w:val="00D542A7"/>
    <w:rsid w:val="00D544FE"/>
    <w:rsid w:val="00D546B8"/>
    <w:rsid w:val="00D54EFE"/>
    <w:rsid w:val="00D559E4"/>
    <w:rsid w:val="00D57772"/>
    <w:rsid w:val="00D61130"/>
    <w:rsid w:val="00D6155B"/>
    <w:rsid w:val="00D61C84"/>
    <w:rsid w:val="00D61DDE"/>
    <w:rsid w:val="00D65AAF"/>
    <w:rsid w:val="00D65F2C"/>
    <w:rsid w:val="00D65F7F"/>
    <w:rsid w:val="00D66C76"/>
    <w:rsid w:val="00D66E49"/>
    <w:rsid w:val="00D670C6"/>
    <w:rsid w:val="00D671CB"/>
    <w:rsid w:val="00D6736D"/>
    <w:rsid w:val="00D67584"/>
    <w:rsid w:val="00D70179"/>
    <w:rsid w:val="00D7022C"/>
    <w:rsid w:val="00D704AE"/>
    <w:rsid w:val="00D708AD"/>
    <w:rsid w:val="00D7154A"/>
    <w:rsid w:val="00D73B0E"/>
    <w:rsid w:val="00D75003"/>
    <w:rsid w:val="00D77A57"/>
    <w:rsid w:val="00D806C2"/>
    <w:rsid w:val="00D80A66"/>
    <w:rsid w:val="00D80B9B"/>
    <w:rsid w:val="00D81236"/>
    <w:rsid w:val="00D81544"/>
    <w:rsid w:val="00D81E44"/>
    <w:rsid w:val="00D820B0"/>
    <w:rsid w:val="00D826D9"/>
    <w:rsid w:val="00D8285F"/>
    <w:rsid w:val="00D84823"/>
    <w:rsid w:val="00D84D5F"/>
    <w:rsid w:val="00D85544"/>
    <w:rsid w:val="00D85BD6"/>
    <w:rsid w:val="00D8659A"/>
    <w:rsid w:val="00D86D53"/>
    <w:rsid w:val="00D87160"/>
    <w:rsid w:val="00D879DF"/>
    <w:rsid w:val="00D908A0"/>
    <w:rsid w:val="00D90FD7"/>
    <w:rsid w:val="00D9186A"/>
    <w:rsid w:val="00D92FDA"/>
    <w:rsid w:val="00D9318E"/>
    <w:rsid w:val="00D942AD"/>
    <w:rsid w:val="00D94A5B"/>
    <w:rsid w:val="00D94EDE"/>
    <w:rsid w:val="00D96BDF"/>
    <w:rsid w:val="00D97A79"/>
    <w:rsid w:val="00D97DDA"/>
    <w:rsid w:val="00DA0201"/>
    <w:rsid w:val="00DA32D2"/>
    <w:rsid w:val="00DA350E"/>
    <w:rsid w:val="00DA44F9"/>
    <w:rsid w:val="00DA5694"/>
    <w:rsid w:val="00DA6678"/>
    <w:rsid w:val="00DA7781"/>
    <w:rsid w:val="00DA7DA4"/>
    <w:rsid w:val="00DB43B1"/>
    <w:rsid w:val="00DB43BA"/>
    <w:rsid w:val="00DB4E1A"/>
    <w:rsid w:val="00DB665E"/>
    <w:rsid w:val="00DB6701"/>
    <w:rsid w:val="00DB671C"/>
    <w:rsid w:val="00DB70BA"/>
    <w:rsid w:val="00DB7DD5"/>
    <w:rsid w:val="00DC103F"/>
    <w:rsid w:val="00DC26A2"/>
    <w:rsid w:val="00DC26B3"/>
    <w:rsid w:val="00DC301E"/>
    <w:rsid w:val="00DC3267"/>
    <w:rsid w:val="00DC371C"/>
    <w:rsid w:val="00DC40E5"/>
    <w:rsid w:val="00DC4DA6"/>
    <w:rsid w:val="00DC51F0"/>
    <w:rsid w:val="00DC5BE2"/>
    <w:rsid w:val="00DD0450"/>
    <w:rsid w:val="00DD09D4"/>
    <w:rsid w:val="00DD0F93"/>
    <w:rsid w:val="00DD11A6"/>
    <w:rsid w:val="00DD1ECB"/>
    <w:rsid w:val="00DD1F25"/>
    <w:rsid w:val="00DD25DB"/>
    <w:rsid w:val="00DD26A8"/>
    <w:rsid w:val="00DD2D3F"/>
    <w:rsid w:val="00DD300B"/>
    <w:rsid w:val="00DD37AF"/>
    <w:rsid w:val="00DD3BDF"/>
    <w:rsid w:val="00DD44EB"/>
    <w:rsid w:val="00DD4ECB"/>
    <w:rsid w:val="00DD51C6"/>
    <w:rsid w:val="00DD64C3"/>
    <w:rsid w:val="00DD6996"/>
    <w:rsid w:val="00DD6F2C"/>
    <w:rsid w:val="00DD7902"/>
    <w:rsid w:val="00DE0070"/>
    <w:rsid w:val="00DE0558"/>
    <w:rsid w:val="00DE0CEF"/>
    <w:rsid w:val="00DE0E1F"/>
    <w:rsid w:val="00DE1065"/>
    <w:rsid w:val="00DE18A0"/>
    <w:rsid w:val="00DE28CD"/>
    <w:rsid w:val="00DE2C27"/>
    <w:rsid w:val="00DE3FB9"/>
    <w:rsid w:val="00DE4422"/>
    <w:rsid w:val="00DE4583"/>
    <w:rsid w:val="00DE4C1D"/>
    <w:rsid w:val="00DE4F36"/>
    <w:rsid w:val="00DE584D"/>
    <w:rsid w:val="00DE5ACB"/>
    <w:rsid w:val="00DE78F9"/>
    <w:rsid w:val="00DF210F"/>
    <w:rsid w:val="00DF2976"/>
    <w:rsid w:val="00DF2B98"/>
    <w:rsid w:val="00DF3E0F"/>
    <w:rsid w:val="00DF420B"/>
    <w:rsid w:val="00DF5142"/>
    <w:rsid w:val="00DF53EE"/>
    <w:rsid w:val="00DF5864"/>
    <w:rsid w:val="00DF6324"/>
    <w:rsid w:val="00DF649A"/>
    <w:rsid w:val="00DF68D8"/>
    <w:rsid w:val="00DF6D1B"/>
    <w:rsid w:val="00DF7242"/>
    <w:rsid w:val="00E0044F"/>
    <w:rsid w:val="00E008EA"/>
    <w:rsid w:val="00E01C39"/>
    <w:rsid w:val="00E02767"/>
    <w:rsid w:val="00E034A0"/>
    <w:rsid w:val="00E0382E"/>
    <w:rsid w:val="00E04868"/>
    <w:rsid w:val="00E04EF4"/>
    <w:rsid w:val="00E05797"/>
    <w:rsid w:val="00E065BD"/>
    <w:rsid w:val="00E06684"/>
    <w:rsid w:val="00E07041"/>
    <w:rsid w:val="00E0705B"/>
    <w:rsid w:val="00E07621"/>
    <w:rsid w:val="00E1078C"/>
    <w:rsid w:val="00E11384"/>
    <w:rsid w:val="00E12CF5"/>
    <w:rsid w:val="00E132B1"/>
    <w:rsid w:val="00E1373B"/>
    <w:rsid w:val="00E13B36"/>
    <w:rsid w:val="00E13B48"/>
    <w:rsid w:val="00E13C85"/>
    <w:rsid w:val="00E1425A"/>
    <w:rsid w:val="00E142B2"/>
    <w:rsid w:val="00E14539"/>
    <w:rsid w:val="00E14B61"/>
    <w:rsid w:val="00E15773"/>
    <w:rsid w:val="00E17B16"/>
    <w:rsid w:val="00E207FB"/>
    <w:rsid w:val="00E21850"/>
    <w:rsid w:val="00E22203"/>
    <w:rsid w:val="00E228DD"/>
    <w:rsid w:val="00E228EB"/>
    <w:rsid w:val="00E22EFB"/>
    <w:rsid w:val="00E2320C"/>
    <w:rsid w:val="00E23675"/>
    <w:rsid w:val="00E24A8B"/>
    <w:rsid w:val="00E24AF9"/>
    <w:rsid w:val="00E24D9D"/>
    <w:rsid w:val="00E25267"/>
    <w:rsid w:val="00E252F2"/>
    <w:rsid w:val="00E254D2"/>
    <w:rsid w:val="00E26045"/>
    <w:rsid w:val="00E276D4"/>
    <w:rsid w:val="00E27775"/>
    <w:rsid w:val="00E30DF7"/>
    <w:rsid w:val="00E3108A"/>
    <w:rsid w:val="00E310F0"/>
    <w:rsid w:val="00E31408"/>
    <w:rsid w:val="00E314F6"/>
    <w:rsid w:val="00E314FB"/>
    <w:rsid w:val="00E321D9"/>
    <w:rsid w:val="00E326FF"/>
    <w:rsid w:val="00E3275F"/>
    <w:rsid w:val="00E3478F"/>
    <w:rsid w:val="00E35C73"/>
    <w:rsid w:val="00E368FC"/>
    <w:rsid w:val="00E403CC"/>
    <w:rsid w:val="00E40999"/>
    <w:rsid w:val="00E40A65"/>
    <w:rsid w:val="00E4208B"/>
    <w:rsid w:val="00E43264"/>
    <w:rsid w:val="00E437D4"/>
    <w:rsid w:val="00E439A1"/>
    <w:rsid w:val="00E43D31"/>
    <w:rsid w:val="00E44B96"/>
    <w:rsid w:val="00E4565F"/>
    <w:rsid w:val="00E45D75"/>
    <w:rsid w:val="00E4682C"/>
    <w:rsid w:val="00E46E50"/>
    <w:rsid w:val="00E47379"/>
    <w:rsid w:val="00E47503"/>
    <w:rsid w:val="00E47752"/>
    <w:rsid w:val="00E47FE9"/>
    <w:rsid w:val="00E50916"/>
    <w:rsid w:val="00E510F7"/>
    <w:rsid w:val="00E516C2"/>
    <w:rsid w:val="00E516F7"/>
    <w:rsid w:val="00E51CBC"/>
    <w:rsid w:val="00E52148"/>
    <w:rsid w:val="00E52E97"/>
    <w:rsid w:val="00E52FE8"/>
    <w:rsid w:val="00E53B78"/>
    <w:rsid w:val="00E54CA0"/>
    <w:rsid w:val="00E5510C"/>
    <w:rsid w:val="00E55539"/>
    <w:rsid w:val="00E556CA"/>
    <w:rsid w:val="00E55B8C"/>
    <w:rsid w:val="00E565F9"/>
    <w:rsid w:val="00E56C14"/>
    <w:rsid w:val="00E61D1C"/>
    <w:rsid w:val="00E62162"/>
    <w:rsid w:val="00E63574"/>
    <w:rsid w:val="00E638A2"/>
    <w:rsid w:val="00E63B30"/>
    <w:rsid w:val="00E644D7"/>
    <w:rsid w:val="00E6479A"/>
    <w:rsid w:val="00E64905"/>
    <w:rsid w:val="00E6522C"/>
    <w:rsid w:val="00E65DB2"/>
    <w:rsid w:val="00E660D2"/>
    <w:rsid w:val="00E668B7"/>
    <w:rsid w:val="00E6743D"/>
    <w:rsid w:val="00E674BB"/>
    <w:rsid w:val="00E67D8D"/>
    <w:rsid w:val="00E67E0B"/>
    <w:rsid w:val="00E72484"/>
    <w:rsid w:val="00E72C37"/>
    <w:rsid w:val="00E72DB0"/>
    <w:rsid w:val="00E7318D"/>
    <w:rsid w:val="00E7320D"/>
    <w:rsid w:val="00E73C04"/>
    <w:rsid w:val="00E740B6"/>
    <w:rsid w:val="00E75527"/>
    <w:rsid w:val="00E75A76"/>
    <w:rsid w:val="00E761A9"/>
    <w:rsid w:val="00E77597"/>
    <w:rsid w:val="00E8074E"/>
    <w:rsid w:val="00E81170"/>
    <w:rsid w:val="00E819AE"/>
    <w:rsid w:val="00E81C04"/>
    <w:rsid w:val="00E828D4"/>
    <w:rsid w:val="00E82C6C"/>
    <w:rsid w:val="00E8307D"/>
    <w:rsid w:val="00E84249"/>
    <w:rsid w:val="00E86E51"/>
    <w:rsid w:val="00E87F2F"/>
    <w:rsid w:val="00E914F0"/>
    <w:rsid w:val="00E9177E"/>
    <w:rsid w:val="00E918BC"/>
    <w:rsid w:val="00E91B25"/>
    <w:rsid w:val="00E91B50"/>
    <w:rsid w:val="00E91C4E"/>
    <w:rsid w:val="00E91D06"/>
    <w:rsid w:val="00E93496"/>
    <w:rsid w:val="00E93521"/>
    <w:rsid w:val="00E93DD8"/>
    <w:rsid w:val="00E942CE"/>
    <w:rsid w:val="00E94C2D"/>
    <w:rsid w:val="00E95DDB"/>
    <w:rsid w:val="00E9684E"/>
    <w:rsid w:val="00E96C56"/>
    <w:rsid w:val="00E96D8E"/>
    <w:rsid w:val="00E97DDA"/>
    <w:rsid w:val="00EA0065"/>
    <w:rsid w:val="00EA0563"/>
    <w:rsid w:val="00EA0A50"/>
    <w:rsid w:val="00EA0C0A"/>
    <w:rsid w:val="00EA1A01"/>
    <w:rsid w:val="00EA1EAE"/>
    <w:rsid w:val="00EA201D"/>
    <w:rsid w:val="00EA238F"/>
    <w:rsid w:val="00EA23A8"/>
    <w:rsid w:val="00EA34BA"/>
    <w:rsid w:val="00EA3A38"/>
    <w:rsid w:val="00EA402B"/>
    <w:rsid w:val="00EA53C4"/>
    <w:rsid w:val="00EA72DA"/>
    <w:rsid w:val="00EA7BFE"/>
    <w:rsid w:val="00EB02F2"/>
    <w:rsid w:val="00EB1594"/>
    <w:rsid w:val="00EB15ED"/>
    <w:rsid w:val="00EB2064"/>
    <w:rsid w:val="00EB2242"/>
    <w:rsid w:val="00EB2D18"/>
    <w:rsid w:val="00EB2FF8"/>
    <w:rsid w:val="00EB4AD4"/>
    <w:rsid w:val="00EB56BD"/>
    <w:rsid w:val="00EB57B5"/>
    <w:rsid w:val="00EB5816"/>
    <w:rsid w:val="00EB66F5"/>
    <w:rsid w:val="00EB6D79"/>
    <w:rsid w:val="00EB6DE4"/>
    <w:rsid w:val="00EB7CDD"/>
    <w:rsid w:val="00EB7D5E"/>
    <w:rsid w:val="00EC097D"/>
    <w:rsid w:val="00EC0EE9"/>
    <w:rsid w:val="00EC1384"/>
    <w:rsid w:val="00EC13BC"/>
    <w:rsid w:val="00EC1866"/>
    <w:rsid w:val="00EC18DC"/>
    <w:rsid w:val="00EC1BFD"/>
    <w:rsid w:val="00EC1EE6"/>
    <w:rsid w:val="00EC1FE7"/>
    <w:rsid w:val="00EC1FED"/>
    <w:rsid w:val="00EC4888"/>
    <w:rsid w:val="00EC54CC"/>
    <w:rsid w:val="00EC5DF0"/>
    <w:rsid w:val="00EC5E25"/>
    <w:rsid w:val="00EC601F"/>
    <w:rsid w:val="00EC6C9A"/>
    <w:rsid w:val="00EC6F48"/>
    <w:rsid w:val="00EC7629"/>
    <w:rsid w:val="00ED0205"/>
    <w:rsid w:val="00ED05EE"/>
    <w:rsid w:val="00ED0D0C"/>
    <w:rsid w:val="00ED10E5"/>
    <w:rsid w:val="00ED1528"/>
    <w:rsid w:val="00ED152F"/>
    <w:rsid w:val="00ED29BB"/>
    <w:rsid w:val="00ED3BE7"/>
    <w:rsid w:val="00ED40CC"/>
    <w:rsid w:val="00ED412E"/>
    <w:rsid w:val="00ED42D1"/>
    <w:rsid w:val="00ED48CE"/>
    <w:rsid w:val="00ED4B59"/>
    <w:rsid w:val="00ED60E1"/>
    <w:rsid w:val="00ED62B3"/>
    <w:rsid w:val="00ED63BF"/>
    <w:rsid w:val="00ED7E2A"/>
    <w:rsid w:val="00EE0803"/>
    <w:rsid w:val="00EE0BFD"/>
    <w:rsid w:val="00EE0D1C"/>
    <w:rsid w:val="00EE0E3B"/>
    <w:rsid w:val="00EE1564"/>
    <w:rsid w:val="00EE27A0"/>
    <w:rsid w:val="00EE2E47"/>
    <w:rsid w:val="00EE4142"/>
    <w:rsid w:val="00EE49FC"/>
    <w:rsid w:val="00EE5959"/>
    <w:rsid w:val="00EE5CFF"/>
    <w:rsid w:val="00EE5D37"/>
    <w:rsid w:val="00EE60E8"/>
    <w:rsid w:val="00EE63AC"/>
    <w:rsid w:val="00EE63CF"/>
    <w:rsid w:val="00EE76D5"/>
    <w:rsid w:val="00EE7CBB"/>
    <w:rsid w:val="00EF088A"/>
    <w:rsid w:val="00EF0951"/>
    <w:rsid w:val="00EF0DD5"/>
    <w:rsid w:val="00EF160C"/>
    <w:rsid w:val="00EF19BB"/>
    <w:rsid w:val="00EF1C76"/>
    <w:rsid w:val="00EF2201"/>
    <w:rsid w:val="00EF3A26"/>
    <w:rsid w:val="00EF3B5E"/>
    <w:rsid w:val="00EF3CBB"/>
    <w:rsid w:val="00EF4463"/>
    <w:rsid w:val="00EF52E5"/>
    <w:rsid w:val="00EF5E42"/>
    <w:rsid w:val="00EF613D"/>
    <w:rsid w:val="00EF639C"/>
    <w:rsid w:val="00EF6FDF"/>
    <w:rsid w:val="00EF72DE"/>
    <w:rsid w:val="00EF789A"/>
    <w:rsid w:val="00F00C31"/>
    <w:rsid w:val="00F010B3"/>
    <w:rsid w:val="00F01249"/>
    <w:rsid w:val="00F012DB"/>
    <w:rsid w:val="00F01467"/>
    <w:rsid w:val="00F01BF6"/>
    <w:rsid w:val="00F02862"/>
    <w:rsid w:val="00F030AF"/>
    <w:rsid w:val="00F05249"/>
    <w:rsid w:val="00F0567A"/>
    <w:rsid w:val="00F06477"/>
    <w:rsid w:val="00F100A1"/>
    <w:rsid w:val="00F11408"/>
    <w:rsid w:val="00F12932"/>
    <w:rsid w:val="00F158AA"/>
    <w:rsid w:val="00F16423"/>
    <w:rsid w:val="00F169B8"/>
    <w:rsid w:val="00F17472"/>
    <w:rsid w:val="00F20677"/>
    <w:rsid w:val="00F20E38"/>
    <w:rsid w:val="00F21124"/>
    <w:rsid w:val="00F2118E"/>
    <w:rsid w:val="00F21387"/>
    <w:rsid w:val="00F219BF"/>
    <w:rsid w:val="00F22CCB"/>
    <w:rsid w:val="00F22DA9"/>
    <w:rsid w:val="00F23A92"/>
    <w:rsid w:val="00F2404D"/>
    <w:rsid w:val="00F244D2"/>
    <w:rsid w:val="00F2494C"/>
    <w:rsid w:val="00F25681"/>
    <w:rsid w:val="00F25E45"/>
    <w:rsid w:val="00F265E8"/>
    <w:rsid w:val="00F26B8E"/>
    <w:rsid w:val="00F27DF3"/>
    <w:rsid w:val="00F30189"/>
    <w:rsid w:val="00F314D3"/>
    <w:rsid w:val="00F31867"/>
    <w:rsid w:val="00F31946"/>
    <w:rsid w:val="00F32184"/>
    <w:rsid w:val="00F326C9"/>
    <w:rsid w:val="00F332FE"/>
    <w:rsid w:val="00F33945"/>
    <w:rsid w:val="00F33E25"/>
    <w:rsid w:val="00F34BA1"/>
    <w:rsid w:val="00F351D9"/>
    <w:rsid w:val="00F35A77"/>
    <w:rsid w:val="00F35EB8"/>
    <w:rsid w:val="00F370F2"/>
    <w:rsid w:val="00F3771A"/>
    <w:rsid w:val="00F37E59"/>
    <w:rsid w:val="00F407D6"/>
    <w:rsid w:val="00F409F2"/>
    <w:rsid w:val="00F41760"/>
    <w:rsid w:val="00F423BA"/>
    <w:rsid w:val="00F42D58"/>
    <w:rsid w:val="00F42EF6"/>
    <w:rsid w:val="00F43BB9"/>
    <w:rsid w:val="00F442AD"/>
    <w:rsid w:val="00F46DD3"/>
    <w:rsid w:val="00F50E45"/>
    <w:rsid w:val="00F51116"/>
    <w:rsid w:val="00F51554"/>
    <w:rsid w:val="00F517ED"/>
    <w:rsid w:val="00F518E8"/>
    <w:rsid w:val="00F51AD1"/>
    <w:rsid w:val="00F52653"/>
    <w:rsid w:val="00F52F72"/>
    <w:rsid w:val="00F52FA1"/>
    <w:rsid w:val="00F539F2"/>
    <w:rsid w:val="00F5487D"/>
    <w:rsid w:val="00F55B84"/>
    <w:rsid w:val="00F5635B"/>
    <w:rsid w:val="00F5658A"/>
    <w:rsid w:val="00F602A6"/>
    <w:rsid w:val="00F61119"/>
    <w:rsid w:val="00F624C6"/>
    <w:rsid w:val="00F6282F"/>
    <w:rsid w:val="00F630C9"/>
    <w:rsid w:val="00F63B44"/>
    <w:rsid w:val="00F64F0C"/>
    <w:rsid w:val="00F65E08"/>
    <w:rsid w:val="00F66FE7"/>
    <w:rsid w:val="00F67E21"/>
    <w:rsid w:val="00F7066A"/>
    <w:rsid w:val="00F70C75"/>
    <w:rsid w:val="00F718EC"/>
    <w:rsid w:val="00F72814"/>
    <w:rsid w:val="00F72D47"/>
    <w:rsid w:val="00F72E27"/>
    <w:rsid w:val="00F739C8"/>
    <w:rsid w:val="00F74524"/>
    <w:rsid w:val="00F74975"/>
    <w:rsid w:val="00F7544F"/>
    <w:rsid w:val="00F756C3"/>
    <w:rsid w:val="00F7582E"/>
    <w:rsid w:val="00F75974"/>
    <w:rsid w:val="00F75CD5"/>
    <w:rsid w:val="00F76AC2"/>
    <w:rsid w:val="00F76B30"/>
    <w:rsid w:val="00F77119"/>
    <w:rsid w:val="00F77152"/>
    <w:rsid w:val="00F77750"/>
    <w:rsid w:val="00F77DA2"/>
    <w:rsid w:val="00F8100A"/>
    <w:rsid w:val="00F8123B"/>
    <w:rsid w:val="00F8175F"/>
    <w:rsid w:val="00F8223C"/>
    <w:rsid w:val="00F8254D"/>
    <w:rsid w:val="00F82BCA"/>
    <w:rsid w:val="00F82E1C"/>
    <w:rsid w:val="00F82F91"/>
    <w:rsid w:val="00F84008"/>
    <w:rsid w:val="00F8418A"/>
    <w:rsid w:val="00F844D4"/>
    <w:rsid w:val="00F863A5"/>
    <w:rsid w:val="00F86A8B"/>
    <w:rsid w:val="00F87340"/>
    <w:rsid w:val="00F916F0"/>
    <w:rsid w:val="00F922BC"/>
    <w:rsid w:val="00F929FC"/>
    <w:rsid w:val="00F937CF"/>
    <w:rsid w:val="00F93A2C"/>
    <w:rsid w:val="00F93E58"/>
    <w:rsid w:val="00F94FAB"/>
    <w:rsid w:val="00F95B36"/>
    <w:rsid w:val="00F964EC"/>
    <w:rsid w:val="00F9651C"/>
    <w:rsid w:val="00F96E3D"/>
    <w:rsid w:val="00F97E82"/>
    <w:rsid w:val="00F97EED"/>
    <w:rsid w:val="00FA149D"/>
    <w:rsid w:val="00FA18D7"/>
    <w:rsid w:val="00FA1F2E"/>
    <w:rsid w:val="00FA3257"/>
    <w:rsid w:val="00FA348C"/>
    <w:rsid w:val="00FA39DA"/>
    <w:rsid w:val="00FA5D66"/>
    <w:rsid w:val="00FA68C8"/>
    <w:rsid w:val="00FA6EE5"/>
    <w:rsid w:val="00FA7190"/>
    <w:rsid w:val="00FB0008"/>
    <w:rsid w:val="00FB0480"/>
    <w:rsid w:val="00FB05DB"/>
    <w:rsid w:val="00FB27E7"/>
    <w:rsid w:val="00FB35E9"/>
    <w:rsid w:val="00FB37A2"/>
    <w:rsid w:val="00FB3AEE"/>
    <w:rsid w:val="00FB47B2"/>
    <w:rsid w:val="00FB52E1"/>
    <w:rsid w:val="00FB5371"/>
    <w:rsid w:val="00FB5ABF"/>
    <w:rsid w:val="00FB6AF7"/>
    <w:rsid w:val="00FB7688"/>
    <w:rsid w:val="00FC0D0A"/>
    <w:rsid w:val="00FC1674"/>
    <w:rsid w:val="00FC19CB"/>
    <w:rsid w:val="00FC26A9"/>
    <w:rsid w:val="00FC3846"/>
    <w:rsid w:val="00FC39C9"/>
    <w:rsid w:val="00FC3A89"/>
    <w:rsid w:val="00FC40BD"/>
    <w:rsid w:val="00FC4734"/>
    <w:rsid w:val="00FC47E3"/>
    <w:rsid w:val="00FC4966"/>
    <w:rsid w:val="00FC5026"/>
    <w:rsid w:val="00FC5963"/>
    <w:rsid w:val="00FC637E"/>
    <w:rsid w:val="00FC7606"/>
    <w:rsid w:val="00FD004A"/>
    <w:rsid w:val="00FD0B1B"/>
    <w:rsid w:val="00FD1495"/>
    <w:rsid w:val="00FD256A"/>
    <w:rsid w:val="00FD2B26"/>
    <w:rsid w:val="00FD37D8"/>
    <w:rsid w:val="00FD39DB"/>
    <w:rsid w:val="00FD4772"/>
    <w:rsid w:val="00FD50D6"/>
    <w:rsid w:val="00FD54C4"/>
    <w:rsid w:val="00FD55C9"/>
    <w:rsid w:val="00FD5BFF"/>
    <w:rsid w:val="00FD5FE1"/>
    <w:rsid w:val="00FE0063"/>
    <w:rsid w:val="00FE08F0"/>
    <w:rsid w:val="00FE13FF"/>
    <w:rsid w:val="00FE284B"/>
    <w:rsid w:val="00FE3C9C"/>
    <w:rsid w:val="00FE4332"/>
    <w:rsid w:val="00FE4524"/>
    <w:rsid w:val="00FE49CD"/>
    <w:rsid w:val="00FE5951"/>
    <w:rsid w:val="00FE5AC6"/>
    <w:rsid w:val="00FE629D"/>
    <w:rsid w:val="00FE6875"/>
    <w:rsid w:val="00FE6B88"/>
    <w:rsid w:val="00FE6F5F"/>
    <w:rsid w:val="00FE73E4"/>
    <w:rsid w:val="00FE7D2C"/>
    <w:rsid w:val="00FE7F45"/>
    <w:rsid w:val="00FE7FDC"/>
    <w:rsid w:val="00FF06FA"/>
    <w:rsid w:val="00FF090F"/>
    <w:rsid w:val="00FF0D06"/>
    <w:rsid w:val="00FF20F9"/>
    <w:rsid w:val="00FF2207"/>
    <w:rsid w:val="00FF2CE9"/>
    <w:rsid w:val="00FF322C"/>
    <w:rsid w:val="00FF3F69"/>
    <w:rsid w:val="00FF52AF"/>
    <w:rsid w:val="00FF52F3"/>
    <w:rsid w:val="00FF579E"/>
    <w:rsid w:val="00FF6578"/>
    <w:rsid w:val="00FF65B8"/>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6F"/>
    <w:pPr>
      <w:spacing w:line="360" w:lineRule="auto"/>
      <w:jc w:val="both"/>
    </w:pPr>
    <w:rPr>
      <w:rFonts w:asciiTheme="majorBidi" w:hAnsiTheme="majorBidi" w:cstheme="majorBidi"/>
    </w:rPr>
  </w:style>
  <w:style w:type="paragraph" w:styleId="Heading1">
    <w:name w:val="heading 1"/>
    <w:aliases w:val="תאריך"/>
    <w:basedOn w:val="Normal"/>
    <w:next w:val="Normal"/>
    <w:link w:val="Heading1Char"/>
    <w:uiPriority w:val="4"/>
    <w:qFormat/>
    <w:rsid w:val="00ED10E5"/>
    <w:pPr>
      <w:keepNext/>
      <w:keepLines/>
      <w:ind w:firstLine="0"/>
      <w:jc w:val="center"/>
      <w:outlineLvl w:val="0"/>
    </w:pPr>
    <w:rPr>
      <w:rFonts w:asciiTheme="majorHAnsi" w:eastAsiaTheme="majorEastAsia" w:hAnsiTheme="majorHAnsi"/>
      <w:b/>
      <w:bCs/>
    </w:rPr>
  </w:style>
  <w:style w:type="paragraph" w:styleId="Heading2">
    <w:name w:val="heading 2"/>
    <w:next w:val="Normal"/>
    <w:link w:val="Heading2Char"/>
    <w:uiPriority w:val="4"/>
    <w:unhideWhenUsed/>
    <w:qFormat/>
    <w:rsid w:val="009E6C6F"/>
    <w:pPr>
      <w:keepNext/>
      <w:keepLines/>
      <w:ind w:firstLine="0"/>
      <w:jc w:val="center"/>
      <w:outlineLvl w:val="1"/>
    </w:pPr>
    <w:rPr>
      <w:rFonts w:ascii="Times New Roman" w:eastAsia="SimHei" w:hAnsi="Times New Roman" w:cs="Times New Roman"/>
      <w:b/>
      <w:bCs/>
      <w:lang w:eastAsia="ja-JP" w:bidi="ar-SA"/>
    </w:rPr>
  </w:style>
  <w:style w:type="paragraph" w:styleId="Heading3">
    <w:name w:val="heading 3"/>
    <w:basedOn w:val="NoSpacing"/>
    <w:next w:val="Normal"/>
    <w:link w:val="Heading3Char"/>
    <w:uiPriority w:val="4"/>
    <w:unhideWhenUsed/>
    <w:qFormat/>
    <w:rsid w:val="00E44B96"/>
    <w:pPr>
      <w:bidi w:val="0"/>
      <w:outlineLvl w:val="2"/>
    </w:pPr>
    <w:rPr>
      <w:rFonts w:ascii="Times New Roman" w:eastAsia="SimSun" w:hAnsi="Times New Roman" w:cs="Times New Roman"/>
      <w:b/>
      <w:bCs/>
      <w:kern w:val="24"/>
      <w:lang w:eastAsia="ja-JP" w:bidi="ar-SA"/>
    </w:rPr>
  </w:style>
  <w:style w:type="paragraph" w:styleId="Heading4">
    <w:name w:val="heading 4"/>
    <w:basedOn w:val="Normal"/>
    <w:next w:val="Normal"/>
    <w:link w:val="Heading4Char"/>
    <w:uiPriority w:val="4"/>
    <w:unhideWhenUsed/>
    <w:qFormat/>
    <w:rsid w:val="00C0305E"/>
    <w:pPr>
      <w:keepNext/>
      <w:keepLines/>
      <w:ind w:firstLine="340"/>
      <w:outlineLvl w:val="3"/>
    </w:pPr>
    <w:rPr>
      <w:rFonts w:eastAsiaTheme="majorEastAsia"/>
      <w:i/>
      <w:iCs/>
    </w:rPr>
  </w:style>
  <w:style w:type="paragraph" w:styleId="Heading5">
    <w:name w:val="heading 5"/>
    <w:basedOn w:val="Normal"/>
    <w:next w:val="Normal"/>
    <w:link w:val="Heading5Char"/>
    <w:uiPriority w:val="4"/>
    <w:unhideWhenUsed/>
    <w:qFormat/>
    <w:rsid w:val="00ED10E5"/>
    <w:pPr>
      <w:keepNext/>
      <w:keepLines/>
      <w:outlineLvl w:val="4"/>
    </w:pPr>
    <w:rPr>
      <w:rFonts w:asciiTheme="majorHAnsi" w:eastAsiaTheme="majorEastAsia" w:hAnsiTheme="majorHAnsi"/>
      <w:i/>
      <w:iCs/>
    </w:rPr>
  </w:style>
  <w:style w:type="paragraph" w:styleId="Heading6">
    <w:name w:val="heading 6"/>
    <w:basedOn w:val="Normal"/>
    <w:next w:val="Normal"/>
    <w:link w:val="Heading6Char"/>
    <w:uiPriority w:val="9"/>
    <w:semiHidden/>
    <w:qFormat/>
    <w:rsid w:val="00ED10E5"/>
    <w:pPr>
      <w:keepNext/>
      <w:keepLines/>
      <w:spacing w:before="40"/>
      <w:ind w:firstLine="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qFormat/>
    <w:rsid w:val="00ED10E5"/>
    <w:pPr>
      <w:keepNext/>
      <w:keepLines/>
      <w:spacing w:before="40"/>
      <w:ind w:firstLine="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qFormat/>
    <w:rsid w:val="00ED10E5"/>
    <w:pPr>
      <w:keepNext/>
      <w:keepLines/>
      <w:spacing w:before="40"/>
      <w:ind w:firstLine="0"/>
      <w:outlineLvl w:val="7"/>
    </w:pPr>
    <w:rPr>
      <w:rFonts w:asciiTheme="majorHAns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ED10E5"/>
    <w:pPr>
      <w:keepNext/>
      <w:keepLines/>
      <w:spacing w:before="40"/>
      <w:ind w:firstLine="0"/>
      <w:outlineLvl w:val="8"/>
    </w:pPr>
    <w:rPr>
      <w:rFonts w:asciiTheme="majorHAnsi" w:eastAsiaTheme="majorEastAsia" w:hAnsiTheme="majorHAns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4"/>
    <w:rsid w:val="00ED10E5"/>
    <w:rPr>
      <w:rFonts w:asciiTheme="majorHAnsi" w:eastAsiaTheme="majorEastAsia" w:hAnsiTheme="majorHAnsi" w:cstheme="majorBidi"/>
      <w:b/>
      <w:bCs/>
      <w:kern w:val="24"/>
    </w:rPr>
  </w:style>
  <w:style w:type="paragraph" w:styleId="NoSpacing">
    <w:name w:val="No Spacing"/>
    <w:aliases w:val="No Indent"/>
    <w:link w:val="NoSpacingChar"/>
    <w:uiPriority w:val="1"/>
    <w:qFormat/>
    <w:rsid w:val="00ED10E5"/>
    <w:pPr>
      <w:bidi/>
      <w:ind w:firstLine="0"/>
    </w:pPr>
  </w:style>
  <w:style w:type="character" w:customStyle="1" w:styleId="NoSpacingChar">
    <w:name w:val="No Spacing Char"/>
    <w:aliases w:val="No Indent Char"/>
    <w:basedOn w:val="DefaultParagraphFont"/>
    <w:link w:val="NoSpacing"/>
    <w:uiPriority w:val="1"/>
    <w:rsid w:val="00ED10E5"/>
  </w:style>
  <w:style w:type="character" w:customStyle="1" w:styleId="Heading2Char">
    <w:name w:val="Heading 2 Char"/>
    <w:basedOn w:val="DefaultParagraphFont"/>
    <w:link w:val="Heading2"/>
    <w:uiPriority w:val="4"/>
    <w:rsid w:val="009E6C6F"/>
    <w:rPr>
      <w:rFonts w:ascii="Times New Roman" w:eastAsia="SimHei" w:hAnsi="Times New Roman" w:cs="Times New Roman"/>
      <w:b/>
      <w:bCs/>
      <w:lang w:eastAsia="ja-JP" w:bidi="ar-SA"/>
    </w:rPr>
  </w:style>
  <w:style w:type="character" w:customStyle="1" w:styleId="Heading3Char">
    <w:name w:val="Heading 3 Char"/>
    <w:basedOn w:val="DefaultParagraphFont"/>
    <w:link w:val="Heading3"/>
    <w:uiPriority w:val="4"/>
    <w:rsid w:val="00E44B96"/>
    <w:rPr>
      <w:rFonts w:ascii="Times New Roman" w:eastAsia="SimSun" w:hAnsi="Times New Roman" w:cs="Times New Roman"/>
      <w:b/>
      <w:bCs/>
      <w:kern w:val="24"/>
      <w:lang w:eastAsia="ja-JP" w:bidi="ar-SA"/>
    </w:rPr>
  </w:style>
  <w:style w:type="character" w:customStyle="1" w:styleId="Heading4Char">
    <w:name w:val="Heading 4 Char"/>
    <w:basedOn w:val="DefaultParagraphFont"/>
    <w:link w:val="Heading4"/>
    <w:uiPriority w:val="4"/>
    <w:rsid w:val="00C0305E"/>
    <w:rPr>
      <w:rFonts w:asciiTheme="majorBidi" w:eastAsiaTheme="majorEastAsia" w:hAnsiTheme="majorBidi" w:cstheme="majorBidi"/>
      <w:i/>
      <w:iCs/>
    </w:rPr>
  </w:style>
  <w:style w:type="character" w:customStyle="1" w:styleId="Heading5Char">
    <w:name w:val="Heading 5 Char"/>
    <w:basedOn w:val="DefaultParagraphFont"/>
    <w:link w:val="Heading5"/>
    <w:uiPriority w:val="4"/>
    <w:rsid w:val="00ED10E5"/>
    <w:rPr>
      <w:rFonts w:asciiTheme="majorHAnsi" w:eastAsiaTheme="majorEastAsia" w:hAnsiTheme="majorHAnsi" w:cstheme="majorBidi"/>
      <w:i/>
      <w:iCs/>
      <w:kern w:val="24"/>
    </w:rPr>
  </w:style>
  <w:style w:type="character" w:customStyle="1" w:styleId="Heading6Char">
    <w:name w:val="Heading 6 Char"/>
    <w:basedOn w:val="DefaultParagraphFont"/>
    <w:link w:val="Heading6"/>
    <w:uiPriority w:val="9"/>
    <w:semiHidden/>
    <w:rsid w:val="00ED10E5"/>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sid w:val="00ED10E5"/>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sid w:val="00ED10E5"/>
    <w:rPr>
      <w:rFonts w:asciiTheme="majorHAnsi" w:eastAsiaTheme="majorEastAsia" w:hAnsiTheme="majorHAnsi" w:cstheme="majorBidi"/>
      <w:color w:val="272727" w:themeColor="text1" w:themeTint="D8"/>
      <w:kern w:val="24"/>
      <w:sz w:val="22"/>
      <w:szCs w:val="21"/>
    </w:rPr>
  </w:style>
  <w:style w:type="paragraph" w:styleId="Title">
    <w:name w:val="Title"/>
    <w:basedOn w:val="Normal"/>
    <w:link w:val="TitleChar"/>
    <w:qFormat/>
    <w:rsid w:val="00ED10E5"/>
    <w:pPr>
      <w:spacing w:before="2400"/>
      <w:ind w:firstLine="0"/>
      <w:contextualSpacing/>
      <w:jc w:val="center"/>
    </w:pPr>
    <w:rPr>
      <w:rFonts w:asciiTheme="majorHAnsi" w:eastAsiaTheme="majorEastAsia" w:hAnsiTheme="majorHAnsi"/>
    </w:rPr>
  </w:style>
  <w:style w:type="character" w:customStyle="1" w:styleId="TitleChar">
    <w:name w:val="Title Char"/>
    <w:basedOn w:val="DefaultParagraphFont"/>
    <w:link w:val="Title"/>
    <w:rsid w:val="00ED10E5"/>
    <w:rPr>
      <w:rFonts w:asciiTheme="majorHAnsi" w:eastAsiaTheme="majorEastAsia" w:hAnsiTheme="majorHAnsi" w:cstheme="majorBidi"/>
      <w:kern w:val="24"/>
    </w:rPr>
  </w:style>
  <w:style w:type="paragraph" w:styleId="Subtitle">
    <w:name w:val="Subtitle"/>
    <w:basedOn w:val="Normal"/>
    <w:next w:val="Normal"/>
    <w:link w:val="SubtitleChar"/>
    <w:uiPriority w:val="18"/>
    <w:semiHidden/>
    <w:unhideWhenUsed/>
    <w:qFormat/>
    <w:rsid w:val="00C24F2B"/>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8"/>
    <w:semiHidden/>
    <w:rsid w:val="00C24F2B"/>
    <w:rPr>
      <w:color w:val="5A5A5A" w:themeColor="text1" w:themeTint="A5"/>
      <w:spacing w:val="15"/>
      <w:kern w:val="24"/>
      <w:sz w:val="22"/>
      <w:szCs w:val="22"/>
    </w:rPr>
  </w:style>
  <w:style w:type="paragraph" w:styleId="ListParagraph">
    <w:name w:val="List Paragraph"/>
    <w:basedOn w:val="Normal"/>
    <w:uiPriority w:val="34"/>
    <w:unhideWhenUsed/>
    <w:qFormat/>
    <w:rsid w:val="00ED10E5"/>
    <w:pPr>
      <w:ind w:left="720" w:firstLine="0"/>
      <w:contextualSpacing/>
    </w:pPr>
  </w:style>
  <w:style w:type="paragraph" w:styleId="Header">
    <w:name w:val="header"/>
    <w:basedOn w:val="Normal"/>
    <w:link w:val="HeaderChar"/>
    <w:uiPriority w:val="99"/>
    <w:unhideWhenUsed/>
    <w:qFormat/>
    <w:rsid w:val="00ED10E5"/>
    <w:pPr>
      <w:spacing w:line="240" w:lineRule="auto"/>
      <w:ind w:firstLine="0"/>
    </w:pPr>
  </w:style>
  <w:style w:type="character" w:customStyle="1" w:styleId="HeaderChar">
    <w:name w:val="Header Char"/>
    <w:basedOn w:val="DefaultParagraphFont"/>
    <w:link w:val="Header"/>
    <w:uiPriority w:val="99"/>
    <w:rsid w:val="00ED10E5"/>
    <w:rPr>
      <w:kern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line="240" w:lineRule="auto"/>
    </w:pPr>
    <w:rPr>
      <w:rFonts w:ascii="Calibri" w:eastAsia="David" w:hAnsi="Calibri" w:cs="David"/>
    </w:rPr>
  </w:style>
  <w:style w:type="character" w:customStyle="1" w:styleId="title-text">
    <w:name w:val="title-text"/>
    <w:basedOn w:val="DefaultParagraphFont"/>
    <w:rsid w:val="00976673"/>
  </w:style>
  <w:style w:type="paragraph" w:customStyle="1" w:styleId="SectionTitle">
    <w:name w:val="Section Title"/>
    <w:basedOn w:val="Normal"/>
    <w:uiPriority w:val="2"/>
    <w:qFormat/>
    <w:rsid w:val="00ED10E5"/>
    <w:pPr>
      <w:pageBreakBefore/>
      <w:ind w:firstLine="0"/>
      <w:jc w:val="center"/>
      <w:outlineLvl w:val="0"/>
    </w:pPr>
    <w:rPr>
      <w:rFonts w:asciiTheme="majorHAnsi" w:eastAsiaTheme="majorEastAsia" w:hAnsiTheme="majorHAnsi"/>
    </w:rPr>
  </w:style>
  <w:style w:type="paragraph" w:customStyle="1" w:styleId="TableFigure">
    <w:name w:val="Table/Figure"/>
    <w:basedOn w:val="Normal"/>
    <w:uiPriority w:val="39"/>
    <w:qFormat/>
    <w:rsid w:val="00ED10E5"/>
    <w:pPr>
      <w:spacing w:before="240"/>
      <w:ind w:firstLine="0"/>
      <w:contextualSpacing/>
    </w:pPr>
  </w:style>
  <w:style w:type="paragraph" w:customStyle="1" w:styleId="Title2">
    <w:name w:val="Title 2"/>
    <w:basedOn w:val="Normal"/>
    <w:uiPriority w:val="1"/>
    <w:qFormat/>
    <w:rsid w:val="00ED10E5"/>
    <w:pPr>
      <w:ind w:firstLine="0"/>
      <w:jc w:val="center"/>
    </w:pPr>
  </w:style>
  <w:style w:type="character" w:customStyle="1" w:styleId="Heading9Char">
    <w:name w:val="Heading 9 Char"/>
    <w:basedOn w:val="DefaultParagraphFont"/>
    <w:link w:val="Heading9"/>
    <w:uiPriority w:val="9"/>
    <w:semiHidden/>
    <w:rsid w:val="00ED10E5"/>
    <w:rPr>
      <w:rFonts w:asciiTheme="majorHAnsi" w:eastAsiaTheme="majorEastAsia" w:hAnsiTheme="majorHAnsi" w:cstheme="majorBidi"/>
      <w:i/>
      <w:iCs/>
      <w:color w:val="272727" w:themeColor="text1" w:themeTint="D8"/>
      <w:kern w:val="24"/>
      <w:sz w:val="22"/>
      <w:szCs w:val="21"/>
    </w:rPr>
  </w:style>
  <w:style w:type="paragraph" w:styleId="Caption">
    <w:name w:val="caption"/>
    <w:basedOn w:val="Normal"/>
    <w:next w:val="Normal"/>
    <w:uiPriority w:val="35"/>
    <w:unhideWhenUsed/>
    <w:qFormat/>
    <w:rsid w:val="00ED10E5"/>
    <w:pPr>
      <w:spacing w:after="200" w:line="240" w:lineRule="auto"/>
      <w:ind w:firstLine="0"/>
    </w:pPr>
    <w:rPr>
      <w:i/>
      <w:iCs/>
      <w:color w:val="44546A" w:themeColor="text2"/>
      <w:sz w:val="22"/>
      <w:szCs w:val="18"/>
    </w:rPr>
  </w:style>
  <w:style w:type="character" w:styleId="FootnoteReference">
    <w:name w:val="footnote reference"/>
    <w:basedOn w:val="DefaultParagraphFont"/>
    <w:uiPriority w:val="5"/>
    <w:semiHidden/>
    <w:unhideWhenUsed/>
    <w:qFormat/>
    <w:rsid w:val="00ED10E5"/>
    <w:rPr>
      <w:vertAlign w:val="superscript"/>
    </w:rPr>
  </w:style>
  <w:style w:type="paragraph" w:styleId="EndnoteText">
    <w:name w:val="endnote text"/>
    <w:basedOn w:val="Normal"/>
    <w:link w:val="EndnoteTextChar"/>
    <w:uiPriority w:val="99"/>
    <w:semiHidden/>
    <w:unhideWhenUsed/>
    <w:qFormat/>
    <w:rsid w:val="00ED10E5"/>
    <w:pPr>
      <w:spacing w:line="240" w:lineRule="auto"/>
    </w:pPr>
    <w:rPr>
      <w:sz w:val="22"/>
      <w:szCs w:val="20"/>
    </w:rPr>
  </w:style>
  <w:style w:type="character" w:customStyle="1" w:styleId="EndnoteTextChar">
    <w:name w:val="Endnote Text Char"/>
    <w:basedOn w:val="DefaultParagraphFont"/>
    <w:link w:val="EndnoteText"/>
    <w:uiPriority w:val="99"/>
    <w:semiHidden/>
    <w:rsid w:val="00ED10E5"/>
    <w:rPr>
      <w:kern w:val="24"/>
      <w:sz w:val="22"/>
      <w:szCs w:val="20"/>
    </w:rPr>
  </w:style>
  <w:style w:type="paragraph" w:styleId="ListBullet">
    <w:name w:val="List Bullet"/>
    <w:basedOn w:val="Normal"/>
    <w:uiPriority w:val="9"/>
    <w:semiHidden/>
    <w:unhideWhenUsed/>
    <w:qFormat/>
    <w:rsid w:val="00ED10E5"/>
    <w:pPr>
      <w:numPr>
        <w:numId w:val="16"/>
      </w:numPr>
      <w:contextualSpacing/>
    </w:pPr>
  </w:style>
  <w:style w:type="paragraph" w:styleId="ListNumber">
    <w:name w:val="List Number"/>
    <w:basedOn w:val="Normal"/>
    <w:uiPriority w:val="9"/>
    <w:semiHidden/>
    <w:unhideWhenUsed/>
    <w:qFormat/>
    <w:rsid w:val="00ED10E5"/>
    <w:pPr>
      <w:numPr>
        <w:numId w:val="18"/>
      </w:numPr>
      <w:contextualSpacing/>
    </w:pPr>
  </w:style>
  <w:style w:type="character" w:styleId="Strong">
    <w:name w:val="Strong"/>
    <w:basedOn w:val="DefaultParagraphFont"/>
    <w:uiPriority w:val="22"/>
    <w:unhideWhenUsed/>
    <w:qFormat/>
    <w:rsid w:val="00ED10E5"/>
    <w:rPr>
      <w:b w:val="0"/>
      <w:bCs w:val="0"/>
      <w:caps/>
      <w:smallCaps w:val="0"/>
    </w:rPr>
  </w:style>
  <w:style w:type="character" w:styleId="Emphasis">
    <w:name w:val="Emphasis"/>
    <w:basedOn w:val="DefaultParagraphFont"/>
    <w:uiPriority w:val="4"/>
    <w:unhideWhenUsed/>
    <w:qFormat/>
    <w:rsid w:val="00ED10E5"/>
    <w:rPr>
      <w:i/>
      <w:iCs/>
    </w:rPr>
  </w:style>
  <w:style w:type="paragraph" w:styleId="Quote">
    <w:name w:val="Quote"/>
    <w:basedOn w:val="Normal"/>
    <w:next w:val="Normal"/>
    <w:link w:val="QuoteChar"/>
    <w:uiPriority w:val="29"/>
    <w:unhideWhenUsed/>
    <w:qFormat/>
    <w:rsid w:val="00ED10E5"/>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ED10E5"/>
    <w:rPr>
      <w:i/>
      <w:iCs/>
      <w:color w:val="404040" w:themeColor="text1" w:themeTint="BF"/>
      <w:kern w:val="24"/>
    </w:rPr>
  </w:style>
  <w:style w:type="paragraph" w:styleId="IntenseQuote">
    <w:name w:val="Intense Quote"/>
    <w:basedOn w:val="Normal"/>
    <w:next w:val="Normal"/>
    <w:link w:val="IntenseQuoteChar"/>
    <w:uiPriority w:val="30"/>
    <w:unhideWhenUsed/>
    <w:qFormat/>
    <w:rsid w:val="00ED10E5"/>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ED10E5"/>
    <w:rPr>
      <w:i/>
      <w:iCs/>
      <w:color w:val="404040" w:themeColor="text1" w:themeTint="BF"/>
      <w:kern w:val="24"/>
    </w:rPr>
  </w:style>
  <w:style w:type="character" w:styleId="IntenseEmphasis">
    <w:name w:val="Intense Emphasis"/>
    <w:basedOn w:val="DefaultParagraphFont"/>
    <w:uiPriority w:val="21"/>
    <w:unhideWhenUsed/>
    <w:qFormat/>
    <w:rsid w:val="00ED10E5"/>
    <w:rPr>
      <w:i/>
      <w:iCs/>
      <w:color w:val="0F1C32" w:themeColor="accent1" w:themeShade="40"/>
    </w:rPr>
  </w:style>
  <w:style w:type="character" w:styleId="IntenseReference">
    <w:name w:val="Intense Reference"/>
    <w:basedOn w:val="DefaultParagraphFont"/>
    <w:uiPriority w:val="32"/>
    <w:unhideWhenUsed/>
    <w:qFormat/>
    <w:rsid w:val="00ED10E5"/>
    <w:rPr>
      <w:b/>
      <w:bCs/>
      <w:caps w:val="0"/>
      <w:smallCaps/>
      <w:color w:val="595959" w:themeColor="text1" w:themeTint="A6"/>
      <w:spacing w:val="5"/>
    </w:rPr>
  </w:style>
  <w:style w:type="paragraph" w:styleId="Bibliography">
    <w:name w:val="Bibliography"/>
    <w:basedOn w:val="Normal"/>
    <w:next w:val="Normal"/>
    <w:uiPriority w:val="37"/>
    <w:semiHidden/>
    <w:unhideWhenUsed/>
    <w:qFormat/>
    <w:rsid w:val="00ED10E5"/>
    <w:pPr>
      <w:ind w:left="720" w:hanging="720"/>
    </w:pPr>
  </w:style>
  <w:style w:type="paragraph" w:styleId="TOCHeading">
    <w:name w:val="TOC Heading"/>
    <w:basedOn w:val="Heading1"/>
    <w:next w:val="Normal"/>
    <w:uiPriority w:val="39"/>
    <w:unhideWhenUsed/>
    <w:qFormat/>
    <w:rsid w:val="00ED10E5"/>
    <w:pPr>
      <w:spacing w:before="240"/>
      <w:ind w:firstLine="720"/>
      <w:jc w:val="left"/>
      <w:outlineLvl w:val="9"/>
    </w:pPr>
    <w:rPr>
      <w:bCs w:val="0"/>
      <w:szCs w:val="32"/>
    </w:rPr>
  </w:style>
  <w:style w:type="paragraph" w:customStyle="1" w:styleId="Caption1">
    <w:name w:val="Caption1"/>
    <w:basedOn w:val="NoSpacing"/>
    <w:link w:val="Caption1Char"/>
    <w:qFormat/>
    <w:rsid w:val="001F2731"/>
    <w:pPr>
      <w:bidi w:val="0"/>
      <w:spacing w:after="240" w:line="240" w:lineRule="auto"/>
      <w:ind w:right="845"/>
      <w:jc w:val="both"/>
    </w:pPr>
    <w:rPr>
      <w:rFonts w:asciiTheme="majorBidi" w:hAnsiTheme="majorBidi" w:cstheme="majorBidi"/>
      <w:i/>
      <w:iCs/>
      <w:sz w:val="22"/>
      <w:szCs w:val="22"/>
    </w:rPr>
  </w:style>
  <w:style w:type="paragraph" w:customStyle="1" w:styleId="Openingheader">
    <w:name w:val="Opening header"/>
    <w:basedOn w:val="Normal"/>
    <w:link w:val="OpeningheaderChar"/>
    <w:qFormat/>
    <w:rsid w:val="00607438"/>
    <w:pPr>
      <w:spacing w:line="240" w:lineRule="auto"/>
      <w:ind w:firstLine="0"/>
      <w:jc w:val="center"/>
    </w:pPr>
    <w:rPr>
      <w:rFonts w:eastAsia="Times New Roman" w:cs="Times New Roman"/>
      <w:noProof/>
      <w:sz w:val="44"/>
      <w:szCs w:val="44"/>
    </w:rPr>
  </w:style>
  <w:style w:type="character" w:customStyle="1" w:styleId="Caption1Char">
    <w:name w:val="Caption1 Char"/>
    <w:basedOn w:val="NoSpacingChar"/>
    <w:link w:val="Caption1"/>
    <w:rsid w:val="001F2731"/>
    <w:rPr>
      <w:rFonts w:asciiTheme="majorBidi" w:hAnsiTheme="majorBidi" w:cstheme="majorBidi"/>
      <w:i/>
      <w:iCs/>
      <w:sz w:val="22"/>
      <w:szCs w:val="22"/>
    </w:rPr>
  </w:style>
  <w:style w:type="paragraph" w:styleId="TOC2">
    <w:name w:val="toc 2"/>
    <w:basedOn w:val="Normal"/>
    <w:next w:val="Normal"/>
    <w:autoRedefine/>
    <w:uiPriority w:val="39"/>
    <w:unhideWhenUsed/>
    <w:rsid w:val="007B4859"/>
    <w:pPr>
      <w:tabs>
        <w:tab w:val="left" w:pos="2384"/>
        <w:tab w:val="right" w:leader="dot" w:pos="9350"/>
      </w:tabs>
      <w:ind w:left="240"/>
      <w:jc w:val="left"/>
    </w:pPr>
    <w:rPr>
      <w:rFonts w:asciiTheme="minorHAnsi" w:hAnsiTheme="minorHAnsi" w:cstheme="minorHAnsi"/>
      <w:smallCaps/>
      <w:sz w:val="20"/>
      <w:szCs w:val="20"/>
    </w:rPr>
  </w:style>
  <w:style w:type="character" w:customStyle="1" w:styleId="OpeningheaderChar">
    <w:name w:val="Opening header Char"/>
    <w:basedOn w:val="DefaultParagraphFont"/>
    <w:link w:val="Openingheader"/>
    <w:rsid w:val="00607438"/>
    <w:rPr>
      <w:rFonts w:asciiTheme="majorBidi" w:eastAsia="Times New Roman" w:hAnsiTheme="majorBidi" w:cs="Times New Roman"/>
      <w:noProof/>
      <w:sz w:val="44"/>
      <w:szCs w:val="44"/>
    </w:rPr>
  </w:style>
  <w:style w:type="paragraph" w:styleId="TOC3">
    <w:name w:val="toc 3"/>
    <w:basedOn w:val="Normal"/>
    <w:next w:val="Normal"/>
    <w:autoRedefine/>
    <w:uiPriority w:val="39"/>
    <w:unhideWhenUsed/>
    <w:rsid w:val="006238E0"/>
    <w:pPr>
      <w:bidi/>
      <w:ind w:left="480"/>
      <w:jc w:val="left"/>
    </w:pPr>
    <w:rPr>
      <w:rFonts w:asciiTheme="minorHAnsi" w:hAnsiTheme="minorHAnsi" w:cstheme="minorHAnsi"/>
      <w:i/>
      <w:iCs/>
      <w:sz w:val="20"/>
      <w:szCs w:val="20"/>
    </w:rPr>
  </w:style>
  <w:style w:type="paragraph" w:styleId="TOC1">
    <w:name w:val="toc 1"/>
    <w:basedOn w:val="Normal"/>
    <w:next w:val="Normal"/>
    <w:autoRedefine/>
    <w:uiPriority w:val="39"/>
    <w:unhideWhenUsed/>
    <w:rsid w:val="006238E0"/>
    <w:pPr>
      <w:bidi/>
      <w:spacing w:before="120" w:after="120"/>
      <w:jc w:val="left"/>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6238E0"/>
    <w:pPr>
      <w:bidi/>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6238E0"/>
    <w:pPr>
      <w:bidi/>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238E0"/>
    <w:pPr>
      <w:bidi/>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238E0"/>
    <w:pPr>
      <w:bidi/>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238E0"/>
    <w:pPr>
      <w:bidi/>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8E0"/>
    <w:pPr>
      <w:bidi/>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268308">
      <w:bodyDiv w:val="1"/>
      <w:marLeft w:val="0"/>
      <w:marRight w:val="0"/>
      <w:marTop w:val="0"/>
      <w:marBottom w:val="0"/>
      <w:divBdr>
        <w:top w:val="none" w:sz="0" w:space="0" w:color="auto"/>
        <w:left w:val="none" w:sz="0" w:space="0" w:color="auto"/>
        <w:bottom w:val="none" w:sz="0" w:space="0" w:color="auto"/>
        <w:right w:val="none" w:sz="0" w:space="0" w:color="auto"/>
      </w:divBdr>
    </w:div>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349067595">
      <w:bodyDiv w:val="1"/>
      <w:marLeft w:val="0"/>
      <w:marRight w:val="0"/>
      <w:marTop w:val="0"/>
      <w:marBottom w:val="0"/>
      <w:divBdr>
        <w:top w:val="none" w:sz="0" w:space="0" w:color="auto"/>
        <w:left w:val="none" w:sz="0" w:space="0" w:color="auto"/>
        <w:bottom w:val="none" w:sz="0" w:space="0" w:color="auto"/>
        <w:right w:val="none" w:sz="0" w:space="0" w:color="auto"/>
      </w:divBdr>
    </w:div>
    <w:div w:id="1557594227">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asystats.github.io/effectsize/articles/simple_htests.html" TargetMode="External"/><Relationship Id="rId2" Type="http://schemas.openxmlformats.org/officeDocument/2006/relationships/hyperlink" Target="https://easystats.github.io/effectsize/reference/cohens_d.html" TargetMode="External"/><Relationship Id="rId1" Type="http://schemas.openxmlformats.org/officeDocument/2006/relationships/hyperlink" Target="https://easystats.github.io/effectsize/articles/simple_htests.html#rank-based-test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8995</TotalTime>
  <Pages>36</Pages>
  <Words>47332</Words>
  <Characters>236663</Characters>
  <Application>Microsoft Office Word</Application>
  <DocSecurity>0</DocSecurity>
  <Lines>1972</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662</cp:revision>
  <dcterms:created xsi:type="dcterms:W3CDTF">2022-08-14T06:13:00Z</dcterms:created>
  <dcterms:modified xsi:type="dcterms:W3CDTF">2022-09-12T13:46:00Z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id="h5HEoaHl"/&gt;&lt;style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