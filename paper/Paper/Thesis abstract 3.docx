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84F7" w14:textId="77777777" w:rsidR="006D14E1" w:rsidRPr="00CA4C70" w:rsidRDefault="006D14E1" w:rsidP="006D14E1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CA4C70">
        <w:rPr>
          <w:rFonts w:asciiTheme="majorBidi" w:hAnsiTheme="majorBidi" w:cstheme="majorBidi"/>
          <w:b/>
          <w:bCs/>
          <w:sz w:val="26"/>
          <w:szCs w:val="26"/>
        </w:rPr>
        <w:t>Show some sensitivity! Using motion tracking to improve unconscious measures</w:t>
      </w:r>
    </w:p>
    <w:p w14:paraId="7A0BCFEB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vertAlign w:val="superscript"/>
        </w:rPr>
      </w:pPr>
      <w:r w:rsidRPr="00CA4C70">
        <w:rPr>
          <w:rFonts w:asciiTheme="majorBidi" w:hAnsiTheme="majorBidi" w:cstheme="majorBidi"/>
        </w:rPr>
        <w:t>Khen Heller</w:t>
      </w:r>
      <w:r w:rsidRPr="00CA4C70">
        <w:rPr>
          <w:rFonts w:asciiTheme="majorBidi" w:hAnsiTheme="majorBidi" w:cstheme="majorBidi"/>
          <w:vertAlign w:val="superscript"/>
        </w:rPr>
        <w:t>1</w:t>
      </w:r>
      <w:r w:rsidRPr="00CA4C70">
        <w:rPr>
          <w:rFonts w:asciiTheme="majorBidi" w:hAnsiTheme="majorBidi" w:cstheme="majorBidi"/>
        </w:rPr>
        <w:t>, Liad Mudrik</w:t>
      </w:r>
      <w:r w:rsidRPr="00CA4C70">
        <w:rPr>
          <w:rFonts w:asciiTheme="majorBidi" w:hAnsiTheme="majorBidi" w:cstheme="majorBidi"/>
          <w:vertAlign w:val="superscript"/>
        </w:rPr>
        <w:t>1,2</w:t>
      </w:r>
      <w:r w:rsidRPr="00CA4C70">
        <w:rPr>
          <w:rFonts w:asciiTheme="majorBidi" w:hAnsiTheme="majorBidi" w:cstheme="majorBidi"/>
        </w:rPr>
        <w:t xml:space="preserve"> and Craig S. Chapman</w:t>
      </w:r>
      <w:r w:rsidRPr="00CA4C70">
        <w:rPr>
          <w:rFonts w:asciiTheme="majorBidi" w:hAnsiTheme="majorBidi" w:cstheme="majorBidi"/>
          <w:vertAlign w:val="superscript"/>
        </w:rPr>
        <w:t>3,4</w:t>
      </w:r>
    </w:p>
    <w:p w14:paraId="3234628F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1</w:t>
      </w:r>
      <w:r w:rsidRPr="00CA4C70">
        <w:rPr>
          <w:rFonts w:asciiTheme="majorBidi" w:hAnsiTheme="majorBidi" w:cstheme="majorBidi"/>
          <w:sz w:val="22"/>
          <w:szCs w:val="22"/>
        </w:rPr>
        <w:t xml:space="preserve"> Sagol School of Neuroscience, Tel Aviv University</w:t>
      </w:r>
    </w:p>
    <w:p w14:paraId="1EB5C8EA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2</w:t>
      </w:r>
      <w:r w:rsidRPr="00CA4C70">
        <w:rPr>
          <w:rFonts w:asciiTheme="majorBidi" w:hAnsiTheme="majorBidi" w:cstheme="majorBidi"/>
          <w:sz w:val="22"/>
          <w:szCs w:val="22"/>
        </w:rPr>
        <w:t xml:space="preserve"> School of Psychological Sciences, Tel Aviv University</w:t>
      </w:r>
    </w:p>
    <w:p w14:paraId="3EE97EFE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3</w:t>
      </w:r>
      <w:r w:rsidRPr="00CA4C70">
        <w:rPr>
          <w:rFonts w:asciiTheme="majorBidi" w:hAnsiTheme="majorBidi" w:cstheme="majorBidi"/>
          <w:sz w:val="22"/>
          <w:szCs w:val="22"/>
        </w:rPr>
        <w:t xml:space="preserve"> Faculty of Kinesiology, Sport, and Recreation, University of Alberta, Edmonton, AB, Canada</w:t>
      </w:r>
    </w:p>
    <w:p w14:paraId="1EB9A2C7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4</w:t>
      </w:r>
      <w:r w:rsidRPr="00CA4C70">
        <w:rPr>
          <w:rFonts w:asciiTheme="majorBidi" w:hAnsiTheme="majorBidi" w:cstheme="majorBidi"/>
          <w:sz w:val="22"/>
          <w:szCs w:val="22"/>
        </w:rPr>
        <w:t xml:space="preserve"> Neuroscience and Mental Health Institute University of Alberta Edmonton, Alberta, Canada</w:t>
      </w:r>
    </w:p>
    <w:p w14:paraId="4DD1CBDD" w14:textId="77777777" w:rsidR="006614A3" w:rsidRDefault="006614A3" w:rsidP="006D14E1">
      <w:pPr>
        <w:bidi w:val="0"/>
        <w:spacing w:line="480" w:lineRule="auto"/>
        <w:rPr>
          <w:rFonts w:asciiTheme="majorBidi" w:hAnsiTheme="majorBidi" w:cstheme="majorBidi"/>
        </w:rPr>
      </w:pPr>
    </w:p>
    <w:p w14:paraId="6018DA4A" w14:textId="19F7B0CA" w:rsidR="00A71458" w:rsidRPr="00CA4C70" w:rsidDel="00D70D9F" w:rsidRDefault="00424A4C" w:rsidP="00D70D9F">
      <w:pPr>
        <w:bidi w:val="0"/>
        <w:spacing w:line="480" w:lineRule="auto"/>
        <w:jc w:val="both"/>
        <w:rPr>
          <w:del w:id="0" w:author="Chen Heller" w:date="2022-08-14T17:14:00Z"/>
          <w:rFonts w:asciiTheme="majorBidi" w:hAnsiTheme="majorBidi" w:cstheme="majorBidi"/>
        </w:rPr>
      </w:pPr>
      <w:r w:rsidRPr="00CA4C70">
        <w:rPr>
          <w:rFonts w:asciiTheme="majorBidi" w:hAnsiTheme="majorBidi" w:cstheme="majorBidi"/>
        </w:rPr>
        <w:t>Although invisible to us, unconscious stimul</w:t>
      </w:r>
      <w:r w:rsidR="00712BA1">
        <w:rPr>
          <w:rFonts w:asciiTheme="majorBidi" w:hAnsiTheme="majorBidi" w:cstheme="majorBidi"/>
        </w:rPr>
        <w:t>i</w:t>
      </w:r>
      <w:r w:rsidRPr="00CA4C70">
        <w:rPr>
          <w:rFonts w:asciiTheme="majorBidi" w:hAnsiTheme="majorBidi" w:cstheme="majorBidi"/>
        </w:rPr>
        <w:t xml:space="preserve"> </w:t>
      </w:r>
      <w:r w:rsidR="000C5D08">
        <w:rPr>
          <w:rFonts w:asciiTheme="majorBidi" w:hAnsiTheme="majorBidi" w:cstheme="majorBidi"/>
        </w:rPr>
        <w:t xml:space="preserve">were shown to </w:t>
      </w:r>
      <w:r w:rsidRPr="00CA4C70">
        <w:rPr>
          <w:rFonts w:asciiTheme="majorBidi" w:hAnsiTheme="majorBidi" w:cstheme="majorBidi"/>
        </w:rPr>
        <w:t>still affect our behavior</w:t>
      </w:r>
      <w:r w:rsidR="000C5D08">
        <w:rPr>
          <w:rFonts w:asciiTheme="majorBidi" w:hAnsiTheme="majorBidi" w:cstheme="majorBidi"/>
        </w:rPr>
        <w:t>. However,</w:t>
      </w:r>
      <w:r w:rsidR="006614A3">
        <w:rPr>
          <w:rFonts w:asciiTheme="majorBidi" w:hAnsiTheme="majorBidi" w:cstheme="majorBidi"/>
        </w:rPr>
        <w:t xml:space="preserve"> </w:t>
      </w:r>
      <w:r w:rsidRPr="00CA4C70">
        <w:rPr>
          <w:rFonts w:asciiTheme="majorBidi" w:hAnsiTheme="majorBidi" w:cstheme="majorBidi"/>
        </w:rPr>
        <w:t>the field abounds with contradicting findings</w:t>
      </w:r>
      <w:r w:rsidR="00A63AD8">
        <w:rPr>
          <w:rFonts w:asciiTheme="majorBidi" w:hAnsiTheme="majorBidi" w:cstheme="majorBidi"/>
        </w:rPr>
        <w:t>,</w:t>
      </w:r>
      <w:r w:rsidRPr="00CA4C70">
        <w:rPr>
          <w:rFonts w:asciiTheme="majorBidi" w:hAnsiTheme="majorBidi" w:cstheme="majorBidi"/>
        </w:rPr>
        <w:t xml:space="preserve"> which in turn evoke an ongoing controversy about the scope of unconscious processing</w:t>
      </w:r>
      <w:r w:rsidR="00E20DE9">
        <w:rPr>
          <w:rFonts w:asciiTheme="majorBidi" w:hAnsiTheme="majorBidi" w:cstheme="majorBidi"/>
        </w:rPr>
        <w:t xml:space="preserve">, and </w:t>
      </w:r>
      <w:r w:rsidR="00C61E17">
        <w:rPr>
          <w:rFonts w:asciiTheme="majorBidi" w:hAnsiTheme="majorBidi" w:cstheme="majorBidi"/>
        </w:rPr>
        <w:t xml:space="preserve">specifically for </w:t>
      </w:r>
      <w:r w:rsidR="0093397D" w:rsidRPr="00CA4C70">
        <w:rPr>
          <w:rFonts w:asciiTheme="majorBidi" w:hAnsiTheme="majorBidi" w:cstheme="majorBidi"/>
        </w:rPr>
        <w:t>semantic processing.</w:t>
      </w:r>
      <w:r w:rsidR="00F35964" w:rsidRPr="00CA4C70">
        <w:rPr>
          <w:rFonts w:asciiTheme="majorBidi" w:hAnsiTheme="majorBidi" w:cstheme="majorBidi"/>
        </w:rPr>
        <w:t xml:space="preserve"> </w:t>
      </w:r>
      <w:r w:rsidR="00073B1E">
        <w:rPr>
          <w:rFonts w:asciiTheme="majorBidi" w:hAnsiTheme="majorBidi" w:cstheme="majorBidi"/>
        </w:rPr>
        <w:t xml:space="preserve">Such </w:t>
      </w:r>
      <w:r w:rsidR="00F35964" w:rsidRPr="00CA4C70">
        <w:rPr>
          <w:rFonts w:asciiTheme="majorBidi" w:hAnsiTheme="majorBidi" w:cstheme="majorBidi"/>
        </w:rPr>
        <w:t xml:space="preserve">contradicting results </w:t>
      </w:r>
      <w:r w:rsidR="00B80788" w:rsidRPr="00CA4C70">
        <w:rPr>
          <w:rFonts w:asciiTheme="majorBidi" w:hAnsiTheme="majorBidi" w:cstheme="majorBidi"/>
        </w:rPr>
        <w:t xml:space="preserve">can </w:t>
      </w:r>
      <w:r w:rsidR="00F35964" w:rsidRPr="00CA4C70">
        <w:rPr>
          <w:rFonts w:asciiTheme="majorBidi" w:hAnsiTheme="majorBidi" w:cstheme="majorBidi"/>
        </w:rPr>
        <w:t>be explained</w:t>
      </w:r>
      <w:r w:rsidR="00B80788" w:rsidRPr="00CA4C70">
        <w:rPr>
          <w:rFonts w:asciiTheme="majorBidi" w:hAnsiTheme="majorBidi" w:cstheme="majorBidi"/>
        </w:rPr>
        <w:t xml:space="preserve"> by </w:t>
      </w:r>
      <w:r w:rsidR="00F35964" w:rsidRPr="00CA4C70">
        <w:rPr>
          <w:rFonts w:asciiTheme="majorBidi" w:hAnsiTheme="majorBidi" w:cstheme="majorBidi"/>
        </w:rPr>
        <w:t>methodological limitations of some of these studies.</w:t>
      </w:r>
      <w:r w:rsidR="00506169" w:rsidRPr="00CA4C70">
        <w:rPr>
          <w:rFonts w:asciiTheme="majorBidi" w:hAnsiTheme="majorBidi" w:cstheme="majorBidi"/>
        </w:rPr>
        <w:t xml:space="preserve"> </w:t>
      </w:r>
      <w:r w:rsidR="00A53ABF" w:rsidRPr="00CA4C70">
        <w:rPr>
          <w:rFonts w:asciiTheme="majorBidi" w:hAnsiTheme="majorBidi" w:cstheme="majorBidi"/>
        </w:rPr>
        <w:t xml:space="preserve">One </w:t>
      </w:r>
      <w:r w:rsidR="00562019" w:rsidRPr="00CA4C70">
        <w:rPr>
          <w:rFonts w:asciiTheme="majorBidi" w:hAnsiTheme="majorBidi" w:cstheme="majorBidi"/>
        </w:rPr>
        <w:t>limitation</w:t>
      </w:r>
      <w:r w:rsidR="001601EC" w:rsidRPr="00CA4C70">
        <w:rPr>
          <w:rFonts w:asciiTheme="majorBidi" w:hAnsiTheme="majorBidi" w:cstheme="majorBidi"/>
        </w:rPr>
        <w:t>,</w:t>
      </w:r>
      <w:r w:rsidR="00562019" w:rsidRPr="00CA4C70">
        <w:rPr>
          <w:rFonts w:asciiTheme="majorBidi" w:hAnsiTheme="majorBidi" w:cstheme="majorBidi"/>
        </w:rPr>
        <w:t xml:space="preserve"> that </w:t>
      </w:r>
      <w:r w:rsidR="00A53ABF" w:rsidRPr="00CA4C70">
        <w:rPr>
          <w:rFonts w:asciiTheme="majorBidi" w:hAnsiTheme="majorBidi" w:cstheme="majorBidi"/>
        </w:rPr>
        <w:t xml:space="preserve">is studied in this thesis, </w:t>
      </w:r>
      <w:r w:rsidR="00C61E17">
        <w:rPr>
          <w:rFonts w:asciiTheme="majorBidi" w:hAnsiTheme="majorBidi" w:cstheme="majorBidi"/>
        </w:rPr>
        <w:t>might be an</w:t>
      </w:r>
      <w:r w:rsidR="00A53ABF" w:rsidRPr="00CA4C70">
        <w:rPr>
          <w:rFonts w:asciiTheme="majorBidi" w:hAnsiTheme="majorBidi" w:cstheme="majorBidi"/>
        </w:rPr>
        <w:t xml:space="preserve"> </w:t>
      </w:r>
      <w:r w:rsidR="00562019" w:rsidRPr="00CA4C70">
        <w:rPr>
          <w:rFonts w:asciiTheme="majorBidi" w:hAnsiTheme="majorBidi" w:cstheme="majorBidi"/>
        </w:rPr>
        <w:t xml:space="preserve">underestimation of unconscious </w:t>
      </w:r>
      <w:r w:rsidR="007F7BB0" w:rsidRPr="00CA4C70">
        <w:rPr>
          <w:rFonts w:asciiTheme="majorBidi" w:hAnsiTheme="majorBidi" w:cstheme="majorBidi"/>
        </w:rPr>
        <w:t>processing</w:t>
      </w:r>
      <w:r w:rsidR="00562019" w:rsidRPr="00CA4C70">
        <w:rPr>
          <w:rFonts w:asciiTheme="majorBidi" w:hAnsiTheme="majorBidi" w:cstheme="majorBidi"/>
        </w:rPr>
        <w:t xml:space="preserve"> </w:t>
      </w:r>
      <w:r w:rsidR="007F7BB0" w:rsidRPr="00CA4C70">
        <w:rPr>
          <w:rFonts w:asciiTheme="majorBidi" w:hAnsiTheme="majorBidi" w:cstheme="majorBidi"/>
        </w:rPr>
        <w:t xml:space="preserve">due to </w:t>
      </w:r>
      <w:r w:rsidR="00562019" w:rsidRPr="00CA4C70">
        <w:rPr>
          <w:rFonts w:asciiTheme="majorBidi" w:hAnsiTheme="majorBidi" w:cstheme="majorBidi"/>
        </w:rPr>
        <w:t>the use of insensitive measures</w:t>
      </w:r>
      <w:r w:rsidR="007F7BB0" w:rsidRPr="00CA4C70">
        <w:rPr>
          <w:rFonts w:asciiTheme="majorBidi" w:hAnsiTheme="majorBidi" w:cstheme="majorBidi"/>
        </w:rPr>
        <w:t xml:space="preserve"> of the unconscious effect</w:t>
      </w:r>
      <w:r w:rsidR="00562019" w:rsidRPr="00CA4C70">
        <w:rPr>
          <w:rFonts w:asciiTheme="majorBidi" w:hAnsiTheme="majorBidi" w:cstheme="majorBidi"/>
        </w:rPr>
        <w:t>.</w:t>
      </w:r>
      <w:r w:rsidR="00A53ABF" w:rsidRPr="00CA4C70">
        <w:rPr>
          <w:rFonts w:asciiTheme="majorBidi" w:hAnsiTheme="majorBidi" w:cstheme="majorBidi"/>
        </w:rPr>
        <w:t xml:space="preserve"> </w:t>
      </w:r>
      <w:r w:rsidR="00B80788" w:rsidRPr="00CA4C70">
        <w:rPr>
          <w:rFonts w:asciiTheme="majorBidi" w:hAnsiTheme="majorBidi" w:cstheme="majorBidi"/>
        </w:rPr>
        <w:t xml:space="preserve">The most prominent measure for probing unconscious effects </w:t>
      </w:r>
      <w:r w:rsidR="001601EC" w:rsidRPr="00CA4C70">
        <w:rPr>
          <w:rFonts w:asciiTheme="majorBidi" w:hAnsiTheme="majorBidi" w:cstheme="majorBidi"/>
        </w:rPr>
        <w:t>is</w:t>
      </w:r>
      <w:r w:rsidR="00B80788" w:rsidRPr="00CA4C70">
        <w:rPr>
          <w:rFonts w:asciiTheme="majorBidi" w:hAnsiTheme="majorBidi" w:cstheme="majorBidi"/>
        </w:rPr>
        <w:t xml:space="preserve"> reaction time</w:t>
      </w:r>
      <w:r w:rsidR="00E46150" w:rsidRPr="00CA4C70">
        <w:rPr>
          <w:rFonts w:asciiTheme="majorBidi" w:hAnsiTheme="majorBidi" w:cstheme="majorBidi"/>
        </w:rPr>
        <w:t xml:space="preserve"> (RT)</w:t>
      </w:r>
      <w:r w:rsidR="00B80788" w:rsidRPr="00CA4C70">
        <w:rPr>
          <w:rFonts w:asciiTheme="majorBidi" w:hAnsiTheme="majorBidi" w:cstheme="majorBidi"/>
        </w:rPr>
        <w:t>, as measured using keyboard presses</w:t>
      </w:r>
      <w:r w:rsidR="009F3300">
        <w:rPr>
          <w:rFonts w:asciiTheme="majorBidi" w:hAnsiTheme="majorBidi" w:cstheme="majorBidi"/>
        </w:rPr>
        <w:t>. H</w:t>
      </w:r>
      <w:r w:rsidR="00B80788" w:rsidRPr="00CA4C70">
        <w:rPr>
          <w:rFonts w:asciiTheme="majorBidi" w:hAnsiTheme="majorBidi" w:cstheme="majorBidi"/>
        </w:rPr>
        <w:t>owever, for invisible primes this effect is usually very small</w:t>
      </w:r>
      <w:r w:rsidR="00571CC4">
        <w:rPr>
          <w:rFonts w:asciiTheme="majorBidi" w:hAnsiTheme="majorBidi" w:cstheme="majorBidi"/>
        </w:rPr>
        <w:t xml:space="preserve"> </w:t>
      </w:r>
      <w:r w:rsidR="0096790A" w:rsidRPr="00CA4C70">
        <w:rPr>
          <w:rFonts w:asciiTheme="majorBidi" w:hAnsiTheme="majorBidi" w:cstheme="majorBidi"/>
        </w:rPr>
        <w:t xml:space="preserve">and </w:t>
      </w:r>
      <w:r w:rsidR="00B80788" w:rsidRPr="00CA4C70">
        <w:rPr>
          <w:rFonts w:asciiTheme="majorBidi" w:hAnsiTheme="majorBidi" w:cstheme="majorBidi"/>
        </w:rPr>
        <w:t xml:space="preserve">indexes the </w:t>
      </w:r>
      <w:r w:rsidR="008645F7" w:rsidRPr="00CA4C70">
        <w:rPr>
          <w:rFonts w:asciiTheme="majorBidi" w:hAnsiTheme="majorBidi" w:cstheme="majorBidi"/>
        </w:rPr>
        <w:t>final decision</w:t>
      </w:r>
      <w:r w:rsidR="00B80788" w:rsidRPr="00CA4C70">
        <w:rPr>
          <w:rFonts w:asciiTheme="majorBidi" w:hAnsiTheme="majorBidi" w:cstheme="majorBidi"/>
        </w:rPr>
        <w:t xml:space="preserve"> </w:t>
      </w:r>
      <w:r w:rsidR="009F3300">
        <w:rPr>
          <w:rFonts w:asciiTheme="majorBidi" w:hAnsiTheme="majorBidi" w:cstheme="majorBidi"/>
        </w:rPr>
        <w:t xml:space="preserve">but not </w:t>
      </w:r>
      <w:r w:rsidR="00B80788" w:rsidRPr="00CA4C70">
        <w:rPr>
          <w:rFonts w:asciiTheme="majorBidi" w:hAnsiTheme="majorBidi" w:cstheme="majorBidi"/>
        </w:rPr>
        <w:t xml:space="preserve">the process of formulating </w:t>
      </w:r>
      <w:r w:rsidR="008645F7" w:rsidRPr="00CA4C70">
        <w:rPr>
          <w:rFonts w:asciiTheme="majorBidi" w:hAnsiTheme="majorBidi" w:cstheme="majorBidi"/>
        </w:rPr>
        <w:t>it</w:t>
      </w:r>
      <w:r w:rsidR="00C76E64">
        <w:rPr>
          <w:rFonts w:asciiTheme="majorBidi" w:hAnsiTheme="majorBidi" w:cstheme="majorBidi"/>
        </w:rPr>
        <w:t>.</w:t>
      </w:r>
      <w:r w:rsidR="00640F85" w:rsidRPr="00CA4C70">
        <w:rPr>
          <w:rFonts w:asciiTheme="majorBidi" w:hAnsiTheme="majorBidi" w:cstheme="majorBidi"/>
        </w:rPr>
        <w:t xml:space="preserve"> </w:t>
      </w:r>
      <w:r w:rsidR="00BF6400" w:rsidRPr="00BF6400">
        <w:rPr>
          <w:rFonts w:asciiTheme="majorBidi" w:hAnsiTheme="majorBidi" w:cstheme="majorBidi"/>
        </w:rPr>
        <w:t>Both</w:t>
      </w:r>
      <w:r w:rsidR="00640F85" w:rsidRPr="00CA4C70">
        <w:rPr>
          <w:rFonts w:asciiTheme="majorBidi" w:hAnsiTheme="majorBidi" w:cstheme="majorBidi"/>
        </w:rPr>
        <w:t xml:space="preserve"> problems </w:t>
      </w:r>
      <w:r w:rsidR="00E46150" w:rsidRPr="00CA4C70">
        <w:rPr>
          <w:rFonts w:asciiTheme="majorBidi" w:hAnsiTheme="majorBidi" w:cstheme="majorBidi"/>
        </w:rPr>
        <w:t xml:space="preserve">might </w:t>
      </w:r>
      <w:r w:rsidR="00640F85" w:rsidRPr="00CA4C70">
        <w:rPr>
          <w:rFonts w:asciiTheme="majorBidi" w:hAnsiTheme="majorBidi" w:cstheme="majorBidi"/>
        </w:rPr>
        <w:t xml:space="preserve">be solved </w:t>
      </w:r>
      <w:r w:rsidR="00B575AF">
        <w:rPr>
          <w:rFonts w:asciiTheme="majorBidi" w:hAnsiTheme="majorBidi" w:cstheme="majorBidi"/>
        </w:rPr>
        <w:t xml:space="preserve">by </w:t>
      </w:r>
      <w:r w:rsidR="00640F85" w:rsidRPr="00CA4C70">
        <w:rPr>
          <w:rFonts w:asciiTheme="majorBidi" w:hAnsiTheme="majorBidi" w:cstheme="majorBidi"/>
        </w:rPr>
        <w:t xml:space="preserve">using </w:t>
      </w:r>
      <w:r w:rsidR="00D95072" w:rsidRPr="00CA4C70">
        <w:rPr>
          <w:rFonts w:asciiTheme="majorBidi" w:hAnsiTheme="majorBidi" w:cstheme="majorBidi"/>
        </w:rPr>
        <w:t>motion</w:t>
      </w:r>
      <w:r w:rsidR="00640F85" w:rsidRPr="00CA4C70">
        <w:rPr>
          <w:rFonts w:asciiTheme="majorBidi" w:hAnsiTheme="majorBidi" w:cstheme="majorBidi"/>
        </w:rPr>
        <w:t xml:space="preserve"> tracking, which has become a popular tool for unraveling cognitive processes.</w:t>
      </w:r>
      <w:r w:rsidR="00EF7B53" w:rsidRPr="00CA4C70">
        <w:rPr>
          <w:rFonts w:asciiTheme="majorBidi" w:hAnsiTheme="majorBidi" w:cstheme="majorBidi"/>
        </w:rPr>
        <w:t xml:space="preserve"> But </w:t>
      </w:r>
      <w:r w:rsidR="00D95072" w:rsidRPr="00CA4C70">
        <w:rPr>
          <w:rFonts w:asciiTheme="majorBidi" w:hAnsiTheme="majorBidi" w:cstheme="majorBidi"/>
        </w:rPr>
        <w:t>is motion tracking indeed more sensitive to unconscious effects than a key</w:t>
      </w:r>
      <w:r w:rsidR="00CF7E55" w:rsidRPr="00CA4C70">
        <w:rPr>
          <w:rFonts w:asciiTheme="majorBidi" w:hAnsiTheme="majorBidi" w:cstheme="majorBidi"/>
        </w:rPr>
        <w:t xml:space="preserve">board-RT? </w:t>
      </w:r>
      <w:r w:rsidR="00785B09" w:rsidRPr="00CA4C70">
        <w:rPr>
          <w:rFonts w:asciiTheme="majorBidi" w:hAnsiTheme="majorBidi" w:cstheme="majorBidi"/>
        </w:rPr>
        <w:t xml:space="preserve">To date, only one study directly </w:t>
      </w:r>
      <w:r w:rsidR="000661D5" w:rsidRPr="00CA4C70">
        <w:rPr>
          <w:rFonts w:asciiTheme="majorBidi" w:hAnsiTheme="majorBidi" w:cstheme="majorBidi"/>
        </w:rPr>
        <w:t xml:space="preserve">made this comparison and </w:t>
      </w:r>
      <w:r w:rsidR="00540D80" w:rsidRPr="00CA4C70">
        <w:rPr>
          <w:rFonts w:asciiTheme="majorBidi" w:hAnsiTheme="majorBidi" w:cstheme="majorBidi"/>
        </w:rPr>
        <w:t xml:space="preserve">found that the </w:t>
      </w:r>
      <w:r w:rsidR="00316C5E">
        <w:rPr>
          <w:rFonts w:asciiTheme="majorBidi" w:hAnsiTheme="majorBidi" w:cstheme="majorBidi"/>
        </w:rPr>
        <w:t xml:space="preserve">unconscious </w:t>
      </w:r>
      <w:r w:rsidR="00785B09" w:rsidRPr="00CA4C70">
        <w:rPr>
          <w:rFonts w:asciiTheme="majorBidi" w:hAnsiTheme="majorBidi" w:cstheme="majorBidi"/>
        </w:rPr>
        <w:t>effect was marginally significant when probed with a keyboard, but robust when measured via mouse tracking</w:t>
      </w:r>
      <w:r w:rsidR="00956F26">
        <w:rPr>
          <w:rFonts w:asciiTheme="majorBidi" w:hAnsiTheme="majorBidi" w:cstheme="majorBidi"/>
        </w:rPr>
        <w:t>.</w:t>
      </w:r>
      <w:r w:rsidR="00785B09" w:rsidRPr="00CA4C70">
        <w:rPr>
          <w:rFonts w:asciiTheme="majorBidi" w:hAnsiTheme="majorBidi" w:cstheme="majorBidi"/>
        </w:rPr>
        <w:t xml:space="preserve"> </w:t>
      </w:r>
      <w:r w:rsidR="00540D80" w:rsidRPr="00CA4C70">
        <w:rPr>
          <w:rFonts w:asciiTheme="majorBidi" w:hAnsiTheme="majorBidi" w:cstheme="majorBidi"/>
        </w:rPr>
        <w:t>However</w:t>
      </w:r>
      <w:r w:rsidR="002B7F07">
        <w:rPr>
          <w:rFonts w:asciiTheme="majorBidi" w:hAnsiTheme="majorBidi" w:cstheme="majorBidi"/>
        </w:rPr>
        <w:t>,</w:t>
      </w:r>
      <w:r w:rsidR="00540D80" w:rsidRPr="00CA4C70">
        <w:rPr>
          <w:rFonts w:asciiTheme="majorBidi" w:hAnsiTheme="majorBidi" w:cstheme="majorBidi"/>
        </w:rPr>
        <w:t xml:space="preserve"> this study suffers </w:t>
      </w:r>
      <w:r w:rsidR="00785B09" w:rsidRPr="00CA4C70">
        <w:rPr>
          <w:rFonts w:asciiTheme="majorBidi" w:hAnsiTheme="majorBidi" w:cstheme="majorBidi"/>
        </w:rPr>
        <w:t>from several limitations</w:t>
      </w:r>
      <w:r w:rsidR="00A3749D" w:rsidRPr="00CA4C70">
        <w:rPr>
          <w:rFonts w:asciiTheme="majorBidi" w:hAnsiTheme="majorBidi" w:cstheme="majorBidi"/>
        </w:rPr>
        <w:t>, both to</w:t>
      </w:r>
      <w:r w:rsidR="00E30881" w:rsidRPr="00CA4C70">
        <w:rPr>
          <w:rFonts w:asciiTheme="majorBidi" w:hAnsiTheme="majorBidi" w:cstheme="majorBidi"/>
        </w:rPr>
        <w:t xml:space="preserve"> </w:t>
      </w:r>
      <w:r w:rsidR="00D4547A" w:rsidRPr="00CA4C70">
        <w:rPr>
          <w:rFonts w:asciiTheme="majorBidi" w:hAnsiTheme="majorBidi" w:cstheme="majorBidi"/>
        </w:rPr>
        <w:t>its awareness measure</w:t>
      </w:r>
      <w:r w:rsidR="00A3749D" w:rsidRPr="00CA4C70">
        <w:rPr>
          <w:rFonts w:asciiTheme="majorBidi" w:hAnsiTheme="majorBidi" w:cstheme="majorBidi"/>
        </w:rPr>
        <w:t>ment</w:t>
      </w:r>
      <w:r w:rsidR="00D4547A" w:rsidRPr="00CA4C70">
        <w:rPr>
          <w:rFonts w:asciiTheme="majorBidi" w:hAnsiTheme="majorBidi" w:cstheme="majorBidi"/>
        </w:rPr>
        <w:t xml:space="preserve"> and </w:t>
      </w:r>
      <w:r w:rsidR="00A3749D" w:rsidRPr="00CA4C70">
        <w:rPr>
          <w:rFonts w:asciiTheme="majorBidi" w:hAnsiTheme="majorBidi" w:cstheme="majorBidi"/>
        </w:rPr>
        <w:t xml:space="preserve">to its </w:t>
      </w:r>
      <w:r w:rsidR="00AA1C05" w:rsidRPr="00CA4C70">
        <w:rPr>
          <w:rFonts w:asciiTheme="majorBidi" w:hAnsiTheme="majorBidi" w:cstheme="majorBidi"/>
        </w:rPr>
        <w:t xml:space="preserve">motion tracking </w:t>
      </w:r>
      <w:r w:rsidR="00552C20" w:rsidRPr="00CA4C70">
        <w:rPr>
          <w:rFonts w:asciiTheme="majorBidi" w:hAnsiTheme="majorBidi" w:cstheme="majorBidi"/>
        </w:rPr>
        <w:t>measure</w:t>
      </w:r>
      <w:r w:rsidR="00253FF3" w:rsidRPr="00CA4C70">
        <w:rPr>
          <w:rFonts w:asciiTheme="majorBidi" w:hAnsiTheme="majorBidi" w:cstheme="majorBidi"/>
        </w:rPr>
        <w:t xml:space="preserve">. </w:t>
      </w:r>
      <w:r w:rsidR="00F8028B">
        <w:rPr>
          <w:rFonts w:asciiTheme="majorBidi" w:hAnsiTheme="majorBidi" w:cstheme="majorBidi"/>
        </w:rPr>
        <w:t xml:space="preserve">The current thesis </w:t>
      </w:r>
      <w:r w:rsidR="005E7F97">
        <w:rPr>
          <w:rFonts w:asciiTheme="majorBidi" w:hAnsiTheme="majorBidi" w:cstheme="majorBidi"/>
        </w:rPr>
        <w:t>is</w:t>
      </w:r>
      <w:r w:rsidR="00BF253F" w:rsidRPr="00CA4C70">
        <w:rPr>
          <w:rFonts w:asciiTheme="majorBidi" w:hAnsiTheme="majorBidi" w:cstheme="majorBidi"/>
        </w:rPr>
        <w:t xml:space="preserve"> aimed at testing the hypothesis that motion tracking might be superior to keyboard responses in detecting </w:t>
      </w:r>
      <w:r w:rsidR="00764665">
        <w:rPr>
          <w:rFonts w:asciiTheme="majorBidi" w:hAnsiTheme="majorBidi" w:cstheme="majorBidi"/>
        </w:rPr>
        <w:t xml:space="preserve">the </w:t>
      </w:r>
      <w:r w:rsidR="00BF253F" w:rsidRPr="00CA4C70">
        <w:rPr>
          <w:rFonts w:asciiTheme="majorBidi" w:hAnsiTheme="majorBidi" w:cstheme="majorBidi"/>
        </w:rPr>
        <w:t>effects of unconscious processing</w:t>
      </w:r>
      <w:r w:rsidR="002371D2" w:rsidRPr="00CA4C70">
        <w:rPr>
          <w:rFonts w:asciiTheme="majorBidi" w:hAnsiTheme="majorBidi" w:cstheme="majorBidi"/>
        </w:rPr>
        <w:t>,</w:t>
      </w:r>
      <w:r w:rsidR="007C2538" w:rsidRPr="00CA4C70">
        <w:rPr>
          <w:rFonts w:asciiTheme="majorBidi" w:hAnsiTheme="majorBidi" w:cstheme="majorBidi"/>
        </w:rPr>
        <w:t xml:space="preserve"> while overcoming </w:t>
      </w:r>
      <w:r w:rsidR="00D15E5E" w:rsidRPr="00CA4C70">
        <w:rPr>
          <w:rFonts w:asciiTheme="majorBidi" w:hAnsiTheme="majorBidi" w:cstheme="majorBidi"/>
        </w:rPr>
        <w:t xml:space="preserve">the </w:t>
      </w:r>
      <w:r w:rsidR="002371D2" w:rsidRPr="00CA4C70">
        <w:rPr>
          <w:rFonts w:asciiTheme="majorBidi" w:hAnsiTheme="majorBidi" w:cstheme="majorBidi"/>
        </w:rPr>
        <w:t xml:space="preserve">aforementioned </w:t>
      </w:r>
      <w:r w:rsidR="00D15E5E" w:rsidRPr="00CA4C70">
        <w:rPr>
          <w:rFonts w:asciiTheme="majorBidi" w:hAnsiTheme="majorBidi" w:cstheme="majorBidi"/>
        </w:rPr>
        <w:t>limitations</w:t>
      </w:r>
      <w:r w:rsidR="00BF253F" w:rsidRPr="00CA4C70">
        <w:rPr>
          <w:rFonts w:asciiTheme="majorBidi" w:hAnsiTheme="majorBidi" w:cstheme="majorBidi"/>
        </w:rPr>
        <w:t xml:space="preserve">. </w:t>
      </w:r>
      <w:r w:rsidR="000F56B1">
        <w:rPr>
          <w:rFonts w:asciiTheme="majorBidi" w:hAnsiTheme="majorBidi" w:cstheme="majorBidi"/>
        </w:rPr>
        <w:t xml:space="preserve">To do so </w:t>
      </w:r>
      <w:r w:rsidR="000F56B1" w:rsidRPr="00CA4C70">
        <w:rPr>
          <w:rFonts w:asciiTheme="majorBidi" w:hAnsiTheme="majorBidi" w:cstheme="majorBidi"/>
        </w:rPr>
        <w:t xml:space="preserve">rigorous awareness measures and an intuitive reaching </w:t>
      </w:r>
      <w:r w:rsidR="000F56B1" w:rsidRPr="00CA4C70">
        <w:rPr>
          <w:rFonts w:asciiTheme="majorBidi" w:hAnsiTheme="majorBidi" w:cstheme="majorBidi"/>
        </w:rPr>
        <w:lastRenderedPageBreak/>
        <w:t>response</w:t>
      </w:r>
      <w:r w:rsidR="000F56B1">
        <w:rPr>
          <w:rFonts w:asciiTheme="majorBidi" w:hAnsiTheme="majorBidi" w:cstheme="majorBidi"/>
        </w:rPr>
        <w:t xml:space="preserve"> were used </w:t>
      </w:r>
      <w:r w:rsidR="00BF253F" w:rsidRPr="00CA4C70">
        <w:rPr>
          <w:rFonts w:asciiTheme="majorBidi" w:hAnsiTheme="majorBidi" w:cstheme="majorBidi"/>
        </w:rPr>
        <w:t>in a series of four studies. Three exploratory studies were aimed at finding the optimal conditions for discovering an unconscious effect when using reaching responses. A fourth confirmatory study directly compared between motion tracking and keyboard responses. All four studies used a priming paradigm following a classical study by Deha</w:t>
      </w:r>
      <w:r w:rsidR="00155D74">
        <w:rPr>
          <w:rFonts w:asciiTheme="majorBidi" w:hAnsiTheme="majorBidi" w:cstheme="majorBidi"/>
        </w:rPr>
        <w:t>e</w:t>
      </w:r>
      <w:r w:rsidR="00BF253F" w:rsidRPr="00CA4C70">
        <w:rPr>
          <w:rFonts w:asciiTheme="majorBidi" w:hAnsiTheme="majorBidi" w:cstheme="majorBidi"/>
        </w:rPr>
        <w:t>ne and colleagues</w:t>
      </w:r>
      <w:r w:rsidR="002F57D5">
        <w:rPr>
          <w:rFonts w:asciiTheme="majorBidi" w:hAnsiTheme="majorBidi" w:cstheme="majorBidi"/>
        </w:rPr>
        <w:t xml:space="preserve"> </w:t>
      </w:r>
      <w:r w:rsidR="002F57D5">
        <w:rPr>
          <w:rFonts w:asciiTheme="majorBidi" w:hAnsiTheme="majorBidi" w:cstheme="majorBidi"/>
        </w:rPr>
        <w:fldChar w:fldCharType="begin"/>
      </w:r>
      <w:r w:rsidR="002F57D5">
        <w:rPr>
          <w:rFonts w:asciiTheme="majorBidi" w:hAnsiTheme="majorBidi" w:cstheme="majorBidi"/>
        </w:rPr>
        <w:instrText xml:space="preserve"> ADDIN ZOTERO_ITEM CSL_CITATION {"citationID":"GmygH9W8","properties":{"formattedCitation":"(Dehaene et al., 2001)","plainCitation":"(Dehaene et al., 2001)","noteIndex":0},"citationItems":[{"id":284,"uris":["http://zotero.org/users/8275165/items/MT9DRVPW"],"itemData":{"id":284,"type":"article-journal","container-title":"Nature Neuroscience","DOI":"10.1038/89551","ISSN":"1097-6256, 1546-1726","issue":"7","journalAbbreviation":"Nat Neurosci","language":"en","page":"752-758","source":"DOI.org (Crossref)","title":"Cerebral mechanisms of word masking and unconscious repetition priming","volume":"4","author":[{"family":"Dehaene","given":"Stanislas"},{"family":"Naccache","given":"Lionel"},{"family":"Cohen","given":"Laurent"},{"family":"Bihan","given":"Denis Le"},{"family":"Mangin","given":"Jean-François"},{"family":"Poline","given":"Jean-Baptiste"},{"family":"Rivière","given":"Denis"}],"issued":{"date-parts":[["2001",7]]}}}],"schema":"https://github.com/citation-style-language/schema/raw/master/csl-citation.json"} </w:instrText>
      </w:r>
      <w:r w:rsidR="002F57D5">
        <w:rPr>
          <w:rFonts w:asciiTheme="majorBidi" w:hAnsiTheme="majorBidi" w:cstheme="majorBidi"/>
        </w:rPr>
        <w:fldChar w:fldCharType="separate"/>
      </w:r>
      <w:r w:rsidR="002F57D5" w:rsidRPr="002F57D5">
        <w:rPr>
          <w:rFonts w:ascii="Times New Roman" w:hAnsi="Times New Roman" w:cs="Times New Roman"/>
        </w:rPr>
        <w:t>(2001)</w:t>
      </w:r>
      <w:r w:rsidR="002F57D5">
        <w:rPr>
          <w:rFonts w:asciiTheme="majorBidi" w:hAnsiTheme="majorBidi" w:cstheme="majorBidi"/>
        </w:rPr>
        <w:fldChar w:fldCharType="end"/>
      </w:r>
      <w:r w:rsidR="00BF253F" w:rsidRPr="00CA4C70">
        <w:rPr>
          <w:rFonts w:asciiTheme="majorBidi" w:hAnsiTheme="majorBidi" w:cstheme="majorBidi"/>
        </w:rPr>
        <w:t>, in which subjects perform</w:t>
      </w:r>
      <w:r w:rsidR="00FC71E1" w:rsidRPr="00CA4C70">
        <w:rPr>
          <w:rFonts w:asciiTheme="majorBidi" w:hAnsiTheme="majorBidi" w:cstheme="majorBidi"/>
        </w:rPr>
        <w:t>ed</w:t>
      </w:r>
      <w:r w:rsidR="00BF253F" w:rsidRPr="00CA4C70">
        <w:rPr>
          <w:rFonts w:asciiTheme="majorBidi" w:hAnsiTheme="majorBidi" w:cstheme="majorBidi"/>
        </w:rPr>
        <w:t xml:space="preserve"> a semantic judgment on </w:t>
      </w:r>
      <w:r w:rsidR="00FC71E1" w:rsidRPr="00CA4C70">
        <w:rPr>
          <w:rFonts w:asciiTheme="majorBidi" w:hAnsiTheme="majorBidi" w:cstheme="majorBidi"/>
        </w:rPr>
        <w:t xml:space="preserve">a </w:t>
      </w:r>
      <w:r w:rsidR="00BF253F" w:rsidRPr="00CA4C70">
        <w:rPr>
          <w:rFonts w:asciiTheme="majorBidi" w:hAnsiTheme="majorBidi" w:cstheme="majorBidi"/>
        </w:rPr>
        <w:t>target word</w:t>
      </w:r>
      <w:r w:rsidR="00FC71E1" w:rsidRPr="00CA4C70">
        <w:rPr>
          <w:rFonts w:asciiTheme="majorBidi" w:hAnsiTheme="majorBidi" w:cstheme="majorBidi"/>
        </w:rPr>
        <w:t xml:space="preserve"> that was preceded by an identical/different invisible prime.</w:t>
      </w:r>
      <w:r w:rsidR="00BF253F" w:rsidRPr="00CA4C70">
        <w:rPr>
          <w:rFonts w:asciiTheme="majorBidi" w:hAnsiTheme="majorBidi" w:cstheme="majorBidi"/>
        </w:rPr>
        <w:t xml:space="preserve"> </w:t>
      </w:r>
      <w:r w:rsidR="0082217E" w:rsidRPr="00CA4C70">
        <w:rPr>
          <w:rFonts w:asciiTheme="majorBidi" w:hAnsiTheme="majorBidi" w:cstheme="majorBidi"/>
        </w:rPr>
        <w:t xml:space="preserve">The first experiment </w:t>
      </w:r>
      <w:r w:rsidR="004A5A24" w:rsidRPr="00CA4C70">
        <w:rPr>
          <w:rFonts w:asciiTheme="majorBidi" w:hAnsiTheme="majorBidi" w:cstheme="majorBidi"/>
        </w:rPr>
        <w:t xml:space="preserve">produced only marginally </w:t>
      </w:r>
      <w:r w:rsidR="0082217E" w:rsidRPr="00CA4C70">
        <w:rPr>
          <w:rFonts w:asciiTheme="majorBidi" w:hAnsiTheme="majorBidi" w:cstheme="majorBidi"/>
        </w:rPr>
        <w:t xml:space="preserve">significant </w:t>
      </w:r>
      <w:r w:rsidR="004A5A24" w:rsidRPr="00CA4C70">
        <w:rPr>
          <w:rFonts w:asciiTheme="majorBidi" w:hAnsiTheme="majorBidi" w:cstheme="majorBidi"/>
        </w:rPr>
        <w:t>results</w:t>
      </w:r>
      <w:r w:rsidR="002627D2" w:rsidRPr="00CA4C70">
        <w:rPr>
          <w:rFonts w:asciiTheme="majorBidi" w:hAnsiTheme="majorBidi" w:cstheme="majorBidi"/>
        </w:rPr>
        <w:t>,</w:t>
      </w:r>
      <w:r w:rsidR="004A5A24" w:rsidRPr="00CA4C70">
        <w:rPr>
          <w:rFonts w:asciiTheme="majorBidi" w:hAnsiTheme="majorBidi" w:cstheme="majorBidi"/>
        </w:rPr>
        <w:t xml:space="preserve"> </w:t>
      </w:r>
      <w:r w:rsidR="00A61253">
        <w:rPr>
          <w:rFonts w:asciiTheme="majorBidi" w:hAnsiTheme="majorBidi" w:cstheme="majorBidi"/>
        </w:rPr>
        <w:t>presumably</w:t>
      </w:r>
      <w:r w:rsidR="004A5A24" w:rsidRPr="00CA4C70">
        <w:rPr>
          <w:rFonts w:asciiTheme="majorBidi" w:hAnsiTheme="majorBidi" w:cstheme="majorBidi"/>
        </w:rPr>
        <w:t xml:space="preserve"> because </w:t>
      </w:r>
      <w:r w:rsidR="0082217E" w:rsidRPr="00CA4C70">
        <w:rPr>
          <w:rFonts w:asciiTheme="majorBidi" w:hAnsiTheme="majorBidi" w:cstheme="majorBidi"/>
        </w:rPr>
        <w:t xml:space="preserve">it used a long RT </w:t>
      </w:r>
      <w:r w:rsidR="002627D2" w:rsidRPr="00CA4C70">
        <w:rPr>
          <w:rFonts w:asciiTheme="majorBidi" w:hAnsiTheme="majorBidi" w:cstheme="majorBidi"/>
        </w:rPr>
        <w:t>limit</w:t>
      </w:r>
      <w:r w:rsidR="00503617" w:rsidRPr="00CA4C70">
        <w:rPr>
          <w:rFonts w:asciiTheme="majorBidi" w:hAnsiTheme="majorBidi" w:cstheme="majorBidi"/>
        </w:rPr>
        <w:t xml:space="preserve">. The second </w:t>
      </w:r>
      <w:r w:rsidR="002627D2" w:rsidRPr="00CA4C70">
        <w:rPr>
          <w:rFonts w:asciiTheme="majorBidi" w:hAnsiTheme="majorBidi" w:cstheme="majorBidi"/>
        </w:rPr>
        <w:t xml:space="preserve">experiment </w:t>
      </w:r>
      <w:r w:rsidR="0082217E" w:rsidRPr="00CA4C70">
        <w:rPr>
          <w:rFonts w:asciiTheme="majorBidi" w:hAnsiTheme="majorBidi" w:cstheme="majorBidi"/>
        </w:rPr>
        <w:t xml:space="preserve">reduced </w:t>
      </w:r>
      <w:r w:rsidR="002627D2" w:rsidRPr="00CA4C70">
        <w:rPr>
          <w:rFonts w:asciiTheme="majorBidi" w:hAnsiTheme="majorBidi" w:cstheme="majorBidi"/>
        </w:rPr>
        <w:t xml:space="preserve">this limit </w:t>
      </w:r>
      <w:r w:rsidR="0082217E" w:rsidRPr="00CA4C70">
        <w:rPr>
          <w:rFonts w:asciiTheme="majorBidi" w:hAnsiTheme="majorBidi" w:cstheme="majorBidi"/>
        </w:rPr>
        <w:t xml:space="preserve">and divided </w:t>
      </w:r>
      <w:r w:rsidR="002627D2" w:rsidRPr="00CA4C70">
        <w:rPr>
          <w:rFonts w:asciiTheme="majorBidi" w:hAnsiTheme="majorBidi" w:cstheme="majorBidi"/>
        </w:rPr>
        <w:t xml:space="preserve">it </w:t>
      </w:r>
      <w:r w:rsidR="0082217E" w:rsidRPr="00CA4C70">
        <w:rPr>
          <w:rFonts w:asciiTheme="majorBidi" w:hAnsiTheme="majorBidi" w:cstheme="majorBidi"/>
        </w:rPr>
        <w:t>to onset time and movement duration</w:t>
      </w:r>
      <w:r w:rsidR="00544CB0" w:rsidRPr="00CA4C70">
        <w:rPr>
          <w:rFonts w:asciiTheme="majorBidi" w:hAnsiTheme="majorBidi" w:cstheme="majorBidi"/>
        </w:rPr>
        <w:t xml:space="preserve"> as well as</w:t>
      </w:r>
      <w:r w:rsidR="0082217E" w:rsidRPr="00CA4C70">
        <w:rPr>
          <w:rFonts w:asciiTheme="majorBidi" w:hAnsiTheme="majorBidi" w:cstheme="majorBidi"/>
        </w:rPr>
        <w:t xml:space="preserve"> introduced another training block to improve response speed.</w:t>
      </w:r>
      <w:r w:rsidR="00544CB0" w:rsidRPr="00CA4C70">
        <w:rPr>
          <w:rFonts w:asciiTheme="majorBidi" w:hAnsiTheme="majorBidi" w:cstheme="majorBidi"/>
        </w:rPr>
        <w:t xml:space="preserve"> </w:t>
      </w:r>
      <w:r w:rsidR="000855FC">
        <w:rPr>
          <w:rFonts w:asciiTheme="majorBidi" w:hAnsiTheme="majorBidi" w:cstheme="majorBidi"/>
        </w:rPr>
        <w:t xml:space="preserve">Unfortunately, </w:t>
      </w:r>
      <w:r w:rsidR="00E17DFC">
        <w:rPr>
          <w:rFonts w:asciiTheme="majorBidi" w:hAnsiTheme="majorBidi" w:cstheme="majorBidi"/>
        </w:rPr>
        <w:t xml:space="preserve">a </w:t>
      </w:r>
      <w:r w:rsidR="00D24A1B">
        <w:rPr>
          <w:rFonts w:asciiTheme="majorBidi" w:hAnsiTheme="majorBidi" w:cstheme="majorBidi"/>
        </w:rPr>
        <w:t xml:space="preserve">high proportion of trials </w:t>
      </w:r>
      <w:r w:rsidR="00D91DC0">
        <w:rPr>
          <w:rFonts w:asciiTheme="majorBidi" w:hAnsiTheme="majorBidi" w:cstheme="majorBidi"/>
        </w:rPr>
        <w:t xml:space="preserve">were </w:t>
      </w:r>
      <w:r w:rsidR="00D24A1B">
        <w:rPr>
          <w:rFonts w:asciiTheme="majorBidi" w:hAnsiTheme="majorBidi" w:cstheme="majorBidi"/>
        </w:rPr>
        <w:t xml:space="preserve">excluded due to </w:t>
      </w:r>
      <w:r w:rsidR="00D406F0">
        <w:rPr>
          <w:rFonts w:asciiTheme="majorBidi" w:hAnsiTheme="majorBidi" w:cstheme="majorBidi"/>
        </w:rPr>
        <w:t xml:space="preserve">problematic </w:t>
      </w:r>
      <w:r w:rsidR="00985385">
        <w:rPr>
          <w:rFonts w:asciiTheme="majorBidi" w:hAnsiTheme="majorBidi" w:cstheme="majorBidi"/>
        </w:rPr>
        <w:t xml:space="preserve">response </w:t>
      </w:r>
      <w:r w:rsidR="00D24A1B">
        <w:rPr>
          <w:rFonts w:asciiTheme="majorBidi" w:hAnsiTheme="majorBidi" w:cstheme="majorBidi"/>
        </w:rPr>
        <w:t>timing</w:t>
      </w:r>
      <w:r w:rsidR="000855FC">
        <w:rPr>
          <w:rFonts w:asciiTheme="majorBidi" w:hAnsiTheme="majorBidi" w:cstheme="majorBidi"/>
        </w:rPr>
        <w:t xml:space="preserve">. </w:t>
      </w:r>
      <w:r w:rsidR="00950025">
        <w:rPr>
          <w:rFonts w:asciiTheme="majorBidi" w:hAnsiTheme="majorBidi" w:cstheme="majorBidi"/>
        </w:rPr>
        <w:t>Therefore</w:t>
      </w:r>
      <w:r w:rsidR="00D406F0">
        <w:rPr>
          <w:rFonts w:asciiTheme="majorBidi" w:hAnsiTheme="majorBidi" w:cstheme="majorBidi"/>
        </w:rPr>
        <w:t>,</w:t>
      </w:r>
      <w:r w:rsidR="00D24A1B">
        <w:rPr>
          <w:rFonts w:asciiTheme="majorBidi" w:hAnsiTheme="majorBidi" w:cstheme="majorBidi"/>
        </w:rPr>
        <w:t xml:space="preserve"> </w:t>
      </w:r>
      <w:r w:rsidR="00544CB0" w:rsidRPr="00CA4C70">
        <w:rPr>
          <w:rFonts w:asciiTheme="majorBidi" w:hAnsiTheme="majorBidi" w:cstheme="majorBidi"/>
        </w:rPr>
        <w:t>t</w:t>
      </w:r>
      <w:r w:rsidR="0082217E" w:rsidRPr="00CA4C70">
        <w:rPr>
          <w:rFonts w:asciiTheme="majorBidi" w:hAnsiTheme="majorBidi" w:cstheme="majorBidi"/>
        </w:rPr>
        <w:t xml:space="preserve">he third experiment incorporated a separate training day to </w:t>
      </w:r>
      <w:r w:rsidR="00D91DC0">
        <w:rPr>
          <w:rFonts w:asciiTheme="majorBidi" w:hAnsiTheme="majorBidi" w:cstheme="majorBidi"/>
        </w:rPr>
        <w:t>improve the response speed</w:t>
      </w:r>
      <w:r w:rsidR="00544CB0" w:rsidRPr="00CA4C70">
        <w:rPr>
          <w:rFonts w:asciiTheme="majorBidi" w:hAnsiTheme="majorBidi" w:cstheme="majorBidi"/>
        </w:rPr>
        <w:t xml:space="preserve">. </w:t>
      </w:r>
      <w:r w:rsidR="00610ECA">
        <w:rPr>
          <w:rFonts w:asciiTheme="majorBidi" w:hAnsiTheme="majorBidi" w:cstheme="majorBidi"/>
        </w:rPr>
        <w:t xml:space="preserve">Although the proportion of excluded trials did not diminish, </w:t>
      </w:r>
      <w:r w:rsidR="00D406F0">
        <w:rPr>
          <w:rFonts w:asciiTheme="majorBidi" w:hAnsiTheme="majorBidi" w:cstheme="majorBidi"/>
        </w:rPr>
        <w:t>an incongruency effect was found</w:t>
      </w:r>
      <w:r w:rsidR="00CA2E6E">
        <w:rPr>
          <w:rFonts w:asciiTheme="majorBidi" w:hAnsiTheme="majorBidi" w:cstheme="majorBidi"/>
        </w:rPr>
        <w:t>.</w:t>
      </w:r>
      <w:r w:rsidR="0082217E" w:rsidRPr="00CA4C70">
        <w:rPr>
          <w:rFonts w:asciiTheme="majorBidi" w:hAnsiTheme="majorBidi" w:cstheme="majorBidi"/>
        </w:rPr>
        <w:t xml:space="preserve"> </w:t>
      </w:r>
      <w:r w:rsidR="004A04C2">
        <w:rPr>
          <w:rFonts w:asciiTheme="majorBidi" w:hAnsiTheme="majorBidi" w:cstheme="majorBidi"/>
        </w:rPr>
        <w:t>In th</w:t>
      </w:r>
      <w:r w:rsidR="00E70F6C" w:rsidRPr="00CA4C70">
        <w:rPr>
          <w:rFonts w:asciiTheme="majorBidi" w:hAnsiTheme="majorBidi" w:cstheme="majorBidi"/>
        </w:rPr>
        <w:t xml:space="preserve">e fourth experiment </w:t>
      </w:r>
      <w:r w:rsidR="004A04C2">
        <w:rPr>
          <w:rFonts w:asciiTheme="majorBidi" w:hAnsiTheme="majorBidi" w:cstheme="majorBidi"/>
        </w:rPr>
        <w:t xml:space="preserve">we </w:t>
      </w:r>
      <w:r w:rsidR="0082217E" w:rsidRPr="00CA4C70">
        <w:rPr>
          <w:rFonts w:asciiTheme="majorBidi" w:hAnsiTheme="majorBidi" w:cstheme="majorBidi"/>
        </w:rPr>
        <w:t xml:space="preserve">discarded </w:t>
      </w:r>
      <w:r w:rsidR="00E70F6C" w:rsidRPr="00CA4C70">
        <w:rPr>
          <w:rFonts w:asciiTheme="majorBidi" w:hAnsiTheme="majorBidi" w:cstheme="majorBidi"/>
        </w:rPr>
        <w:t>the</w:t>
      </w:r>
      <w:r w:rsidR="00B02E53">
        <w:rPr>
          <w:rFonts w:asciiTheme="majorBidi" w:hAnsiTheme="majorBidi" w:cstheme="majorBidi"/>
        </w:rPr>
        <w:t xml:space="preserve"> </w:t>
      </w:r>
      <w:r w:rsidR="00E70F6C" w:rsidRPr="00CA4C70">
        <w:rPr>
          <w:rFonts w:asciiTheme="majorBidi" w:hAnsiTheme="majorBidi" w:cstheme="majorBidi"/>
        </w:rPr>
        <w:t>training day</w:t>
      </w:r>
      <w:r w:rsidR="003420D1">
        <w:rPr>
          <w:rFonts w:asciiTheme="majorBidi" w:hAnsiTheme="majorBidi" w:cstheme="majorBidi"/>
        </w:rPr>
        <w:t xml:space="preserve"> and </w:t>
      </w:r>
      <w:r w:rsidR="00843FD3">
        <w:rPr>
          <w:rFonts w:asciiTheme="majorBidi" w:hAnsiTheme="majorBidi" w:cstheme="majorBidi"/>
        </w:rPr>
        <w:t xml:space="preserve">included both a reaching </w:t>
      </w:r>
      <w:r w:rsidR="00175880">
        <w:rPr>
          <w:rFonts w:asciiTheme="majorBidi" w:hAnsiTheme="majorBidi" w:cstheme="majorBidi"/>
        </w:rPr>
        <w:t xml:space="preserve">task </w:t>
      </w:r>
      <w:r w:rsidR="00843FD3">
        <w:rPr>
          <w:rFonts w:asciiTheme="majorBidi" w:hAnsiTheme="majorBidi" w:cstheme="majorBidi"/>
        </w:rPr>
        <w:t>and a keyboard task. I</w:t>
      </w:r>
      <w:r w:rsidR="00A23600" w:rsidRPr="00CA4C70">
        <w:rPr>
          <w:rFonts w:asciiTheme="majorBidi" w:hAnsiTheme="majorBidi" w:cstheme="majorBidi"/>
        </w:rPr>
        <w:t xml:space="preserve">n </w:t>
      </w:r>
      <w:del w:id="1" w:author="Chen Heller" w:date="2022-08-14T17:00:00Z">
        <w:r w:rsidR="00A23600" w:rsidRPr="00CA4C70" w:rsidDel="00C326E1">
          <w:rPr>
            <w:rFonts w:asciiTheme="majorBidi" w:hAnsiTheme="majorBidi" w:cstheme="majorBidi"/>
          </w:rPr>
          <w:delText xml:space="preserve">accordance </w:delText>
        </w:r>
      </w:del>
      <w:ins w:id="2" w:author="Chen Heller" w:date="2022-08-14T17:00:00Z">
        <w:r w:rsidR="00C326E1">
          <w:rPr>
            <w:rFonts w:asciiTheme="majorBidi" w:hAnsiTheme="majorBidi" w:cstheme="majorBidi"/>
          </w:rPr>
          <w:t xml:space="preserve">contrast to </w:t>
        </w:r>
      </w:ins>
      <w:del w:id="3" w:author="Chen Heller" w:date="2022-08-14T17:00:00Z">
        <w:r w:rsidR="00A23600" w:rsidRPr="00CA4C70" w:rsidDel="00C326E1">
          <w:rPr>
            <w:rFonts w:asciiTheme="majorBidi" w:hAnsiTheme="majorBidi" w:cstheme="majorBidi"/>
          </w:rPr>
          <w:delText xml:space="preserve">with </w:delText>
        </w:r>
      </w:del>
      <w:r w:rsidR="00E15FA9">
        <w:rPr>
          <w:rFonts w:asciiTheme="majorBidi" w:hAnsiTheme="majorBidi" w:cstheme="majorBidi"/>
        </w:rPr>
        <w:t>previous findings</w:t>
      </w:r>
      <w:ins w:id="4" w:author="Chen Heller" w:date="2022-08-14T17:09:00Z">
        <w:r w:rsidR="00615300">
          <w:rPr>
            <w:rFonts w:asciiTheme="majorBidi" w:hAnsiTheme="majorBidi" w:cstheme="majorBidi"/>
          </w:rPr>
          <w:t xml:space="preserve"> </w:t>
        </w:r>
      </w:ins>
      <w:ins w:id="5" w:author="Chen Heller" w:date="2022-08-14T17:10:00Z">
        <w:r w:rsidR="00615300">
          <w:rPr>
            <w:rFonts w:asciiTheme="majorBidi" w:hAnsiTheme="majorBidi" w:cstheme="majorBidi"/>
          </w:rPr>
          <w:t>and in defiance of our hypothesis</w:t>
        </w:r>
      </w:ins>
      <w:r w:rsidR="00E15FA9">
        <w:rPr>
          <w:rFonts w:asciiTheme="majorBidi" w:hAnsiTheme="majorBidi" w:cstheme="majorBidi"/>
        </w:rPr>
        <w:t xml:space="preserve">, </w:t>
      </w:r>
      <w:ins w:id="6" w:author="Chen Heller" w:date="2022-08-14T17:10:00Z">
        <w:r w:rsidR="00615300">
          <w:rPr>
            <w:rFonts w:asciiTheme="majorBidi" w:hAnsiTheme="majorBidi" w:cstheme="majorBidi"/>
          </w:rPr>
          <w:t>the unconscious effect in the motion tracking task was smaller than in the keyboard task</w:t>
        </w:r>
      </w:ins>
      <w:del w:id="7" w:author="Chen Heller" w:date="2022-08-14T17:10:00Z">
        <w:r w:rsidR="00506A11" w:rsidDel="00615300">
          <w:rPr>
            <w:rFonts w:asciiTheme="majorBidi" w:hAnsiTheme="majorBidi" w:cstheme="majorBidi"/>
          </w:rPr>
          <w:delText xml:space="preserve">a </w:delText>
        </w:r>
        <w:r w:rsidR="00F77220" w:rsidRPr="00CA4C70" w:rsidDel="00615300">
          <w:rPr>
            <w:rFonts w:asciiTheme="majorBidi" w:hAnsiTheme="majorBidi" w:cstheme="majorBidi"/>
          </w:rPr>
          <w:delText xml:space="preserve">larger unconscious </w:delText>
        </w:r>
        <w:r w:rsidR="00A23600" w:rsidRPr="00CA4C70" w:rsidDel="00615300">
          <w:rPr>
            <w:rFonts w:asciiTheme="majorBidi" w:hAnsiTheme="majorBidi" w:cstheme="majorBidi"/>
          </w:rPr>
          <w:delText>effect</w:delText>
        </w:r>
        <w:r w:rsidR="00506A11" w:rsidDel="00615300">
          <w:rPr>
            <w:rFonts w:asciiTheme="majorBidi" w:hAnsiTheme="majorBidi" w:cstheme="majorBidi"/>
          </w:rPr>
          <w:delText xml:space="preserve"> in the </w:delText>
        </w:r>
      </w:del>
      <w:del w:id="8" w:author="Chen Heller" w:date="2022-08-14T17:01:00Z">
        <w:r w:rsidR="006D2FAE" w:rsidDel="00C326E1">
          <w:rPr>
            <w:rFonts w:asciiTheme="majorBidi" w:hAnsiTheme="majorBidi" w:cstheme="majorBidi"/>
          </w:rPr>
          <w:delText xml:space="preserve">motion tracking </w:delText>
        </w:r>
      </w:del>
      <w:del w:id="9" w:author="Chen Heller" w:date="2022-08-14T17:10:00Z">
        <w:r w:rsidR="006D2FAE" w:rsidDel="00615300">
          <w:rPr>
            <w:rFonts w:asciiTheme="majorBidi" w:hAnsiTheme="majorBidi" w:cstheme="majorBidi"/>
          </w:rPr>
          <w:delText xml:space="preserve">task </w:delText>
        </w:r>
        <w:r w:rsidR="00F61F7B" w:rsidDel="00615300">
          <w:rPr>
            <w:rFonts w:asciiTheme="majorBidi" w:hAnsiTheme="majorBidi" w:cstheme="majorBidi"/>
          </w:rPr>
          <w:delText>was found compared to</w:delText>
        </w:r>
        <w:r w:rsidR="006D2FAE" w:rsidDel="00615300">
          <w:rPr>
            <w:rFonts w:asciiTheme="majorBidi" w:hAnsiTheme="majorBidi" w:cstheme="majorBidi"/>
          </w:rPr>
          <w:delText xml:space="preserve"> the </w:delText>
        </w:r>
      </w:del>
      <w:del w:id="10" w:author="Chen Heller" w:date="2022-08-14T17:01:00Z">
        <w:r w:rsidR="006D2FAE" w:rsidDel="00C326E1">
          <w:rPr>
            <w:rFonts w:asciiTheme="majorBidi" w:hAnsiTheme="majorBidi" w:cstheme="majorBidi"/>
          </w:rPr>
          <w:delText xml:space="preserve">keyboard </w:delText>
        </w:r>
      </w:del>
      <w:del w:id="11" w:author="Chen Heller" w:date="2022-08-14T17:10:00Z">
        <w:r w:rsidR="006D2FAE" w:rsidDel="00615300">
          <w:rPr>
            <w:rFonts w:asciiTheme="majorBidi" w:hAnsiTheme="majorBidi" w:cstheme="majorBidi"/>
          </w:rPr>
          <w:delText>task</w:delText>
        </w:r>
      </w:del>
      <w:r w:rsidR="00F77220" w:rsidRPr="00CA4C70">
        <w:rPr>
          <w:rFonts w:asciiTheme="majorBidi" w:hAnsiTheme="majorBidi" w:cstheme="majorBidi"/>
        </w:rPr>
        <w:t>.</w:t>
      </w:r>
      <w:r w:rsidR="00F61F7B">
        <w:rPr>
          <w:rFonts w:asciiTheme="majorBidi" w:hAnsiTheme="majorBidi" w:cstheme="majorBidi"/>
        </w:rPr>
        <w:t xml:space="preserve"> </w:t>
      </w:r>
      <w:del w:id="12" w:author="Chen Heller" w:date="2022-08-14T17:02:00Z">
        <w:r w:rsidR="00F61F7B" w:rsidDel="004B3BEA">
          <w:rPr>
            <w:rFonts w:asciiTheme="majorBidi" w:hAnsiTheme="majorBidi" w:cstheme="majorBidi"/>
          </w:rPr>
          <w:delText>This suggests that using motion tracking might highly benefit the study of unconscious processes</w:delText>
        </w:r>
      </w:del>
      <w:ins w:id="13" w:author="Chen Heller" w:date="2022-08-14T17:12:00Z">
        <w:r w:rsidR="0087035D">
          <w:rPr>
            <w:rFonts w:asciiTheme="majorBidi" w:hAnsiTheme="majorBidi" w:cstheme="majorBidi"/>
          </w:rPr>
          <w:t>Nevertheless</w:t>
        </w:r>
      </w:ins>
      <w:ins w:id="14" w:author="Chen Heller" w:date="2022-08-14T17:03:00Z">
        <w:r w:rsidR="00197704">
          <w:rPr>
            <w:rFonts w:asciiTheme="majorBidi" w:hAnsiTheme="majorBidi" w:cstheme="majorBidi"/>
          </w:rPr>
          <w:t xml:space="preserve">, the motion tracking measure </w:t>
        </w:r>
      </w:ins>
      <w:ins w:id="15" w:author="Chen Heller" w:date="2022-08-14T17:13:00Z">
        <w:r w:rsidR="0087035D">
          <w:rPr>
            <w:rFonts w:asciiTheme="majorBidi" w:hAnsiTheme="majorBidi" w:cstheme="majorBidi"/>
          </w:rPr>
          <w:t xml:space="preserve">remains beneficial </w:t>
        </w:r>
      </w:ins>
      <w:ins w:id="16" w:author="Chen Heller" w:date="2022-08-14T17:03:00Z">
        <w:r w:rsidR="00197704">
          <w:rPr>
            <w:rFonts w:asciiTheme="majorBidi" w:hAnsiTheme="majorBidi" w:cstheme="majorBidi"/>
          </w:rPr>
          <w:t>to the study of unconscious processes</w:t>
        </w:r>
      </w:ins>
      <w:ins w:id="17" w:author="Chen Heller" w:date="2022-08-14T17:11:00Z">
        <w:r w:rsidR="005A5312">
          <w:rPr>
            <w:rFonts w:asciiTheme="majorBidi" w:hAnsiTheme="majorBidi" w:cstheme="majorBidi"/>
          </w:rPr>
          <w:t xml:space="preserve"> </w:t>
        </w:r>
      </w:ins>
      <w:ins w:id="18" w:author="Chen Heller" w:date="2022-08-14T17:13:00Z">
        <w:r w:rsidR="0087035D">
          <w:rPr>
            <w:rFonts w:asciiTheme="majorBidi" w:hAnsiTheme="majorBidi" w:cstheme="majorBidi"/>
          </w:rPr>
          <w:t xml:space="preserve">as it allows to </w:t>
        </w:r>
      </w:ins>
      <w:ins w:id="19" w:author="Chen Heller" w:date="2022-08-14T17:14:00Z">
        <w:r w:rsidR="00C87CDB">
          <w:rPr>
            <w:rFonts w:asciiTheme="majorBidi" w:hAnsiTheme="majorBidi" w:cstheme="majorBidi"/>
          </w:rPr>
          <w:t xml:space="preserve">explore </w:t>
        </w:r>
        <w:r w:rsidR="00D70D9F">
          <w:rPr>
            <w:rFonts w:asciiTheme="majorBidi" w:hAnsiTheme="majorBidi" w:cstheme="majorBidi"/>
          </w:rPr>
          <w:t xml:space="preserve">their </w:t>
        </w:r>
      </w:ins>
      <w:ins w:id="20" w:author="Chen Heller" w:date="2022-08-14T17:15:00Z">
        <w:r w:rsidR="00D70D9F">
          <w:rPr>
            <w:rFonts w:asciiTheme="majorBidi" w:hAnsiTheme="majorBidi" w:cstheme="majorBidi"/>
          </w:rPr>
          <w:t>development</w:t>
        </w:r>
      </w:ins>
      <w:ins w:id="21" w:author="Chen Heller" w:date="2022-08-14T17:16:00Z">
        <w:r w:rsidR="00325DBE">
          <w:rPr>
            <w:rFonts w:asciiTheme="majorBidi" w:hAnsiTheme="majorBidi" w:cstheme="majorBidi"/>
          </w:rPr>
          <w:t xml:space="preserve"> across time</w:t>
        </w:r>
      </w:ins>
      <w:ins w:id="22" w:author="Chen Heller" w:date="2022-08-14T17:15:00Z">
        <w:r w:rsidR="00D70D9F">
          <w:rPr>
            <w:rFonts w:asciiTheme="majorBidi" w:hAnsiTheme="majorBidi" w:cstheme="majorBidi"/>
          </w:rPr>
          <w:t>.</w:t>
        </w:r>
      </w:ins>
      <w:del w:id="23" w:author="Chen Heller" w:date="2022-08-14T17:14:00Z">
        <w:r w:rsidR="00F61F7B" w:rsidDel="00D70D9F">
          <w:rPr>
            <w:rFonts w:asciiTheme="majorBidi" w:hAnsiTheme="majorBidi" w:cstheme="majorBidi"/>
          </w:rPr>
          <w:delText>.</w:delText>
        </w:r>
        <w:r w:rsidR="00A71458" w:rsidRPr="00CA4C70" w:rsidDel="00D70D9F">
          <w:rPr>
            <w:rFonts w:asciiTheme="majorBidi" w:hAnsiTheme="majorBidi" w:cstheme="majorBidi"/>
          </w:rPr>
          <w:delText xml:space="preserve"> </w:delText>
        </w:r>
      </w:del>
    </w:p>
    <w:p w14:paraId="188FE474" w14:textId="1AEEEF73" w:rsidR="00D253B0" w:rsidRPr="00CA4C70" w:rsidRDefault="00D253B0" w:rsidP="00D253B0">
      <w:pPr>
        <w:bidi w:val="0"/>
        <w:spacing w:line="480" w:lineRule="auto"/>
        <w:rPr>
          <w:rFonts w:asciiTheme="majorBidi" w:hAnsiTheme="majorBidi" w:cstheme="majorBidi"/>
        </w:rPr>
      </w:pPr>
    </w:p>
    <w:sectPr w:rsidR="00D253B0" w:rsidRPr="00CA4C70" w:rsidSect="00B63DA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en Heller">
    <w15:presenceInfo w15:providerId="AD" w15:userId="S::hellerk@post.bgu.ac.il::477e52ea-193a-4895-9257-f8cce3eff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26"/>
    <w:rsid w:val="0000443C"/>
    <w:rsid w:val="00021962"/>
    <w:rsid w:val="00022733"/>
    <w:rsid w:val="0003389E"/>
    <w:rsid w:val="00036F3B"/>
    <w:rsid w:val="00043615"/>
    <w:rsid w:val="00064666"/>
    <w:rsid w:val="00065BEA"/>
    <w:rsid w:val="000661D5"/>
    <w:rsid w:val="00073B1E"/>
    <w:rsid w:val="00077DD9"/>
    <w:rsid w:val="000855FC"/>
    <w:rsid w:val="000B58F4"/>
    <w:rsid w:val="000C08DD"/>
    <w:rsid w:val="000C5D08"/>
    <w:rsid w:val="000E6F2E"/>
    <w:rsid w:val="000F56B1"/>
    <w:rsid w:val="001108F4"/>
    <w:rsid w:val="00155D74"/>
    <w:rsid w:val="001601EC"/>
    <w:rsid w:val="00162614"/>
    <w:rsid w:val="00175880"/>
    <w:rsid w:val="00197704"/>
    <w:rsid w:val="001B2459"/>
    <w:rsid w:val="001D453B"/>
    <w:rsid w:val="001D6798"/>
    <w:rsid w:val="001E3E3C"/>
    <w:rsid w:val="002371D2"/>
    <w:rsid w:val="00250D4B"/>
    <w:rsid w:val="0025299A"/>
    <w:rsid w:val="00253FF3"/>
    <w:rsid w:val="00260FF5"/>
    <w:rsid w:val="002627D2"/>
    <w:rsid w:val="0029592B"/>
    <w:rsid w:val="002A1BAB"/>
    <w:rsid w:val="002B7CF0"/>
    <w:rsid w:val="002B7F07"/>
    <w:rsid w:val="002D6ED6"/>
    <w:rsid w:val="002E1486"/>
    <w:rsid w:val="002F350E"/>
    <w:rsid w:val="002F57D5"/>
    <w:rsid w:val="00314958"/>
    <w:rsid w:val="00316C5E"/>
    <w:rsid w:val="00325DBE"/>
    <w:rsid w:val="003420D1"/>
    <w:rsid w:val="003636F0"/>
    <w:rsid w:val="003738AC"/>
    <w:rsid w:val="003A1BAD"/>
    <w:rsid w:val="003B21EE"/>
    <w:rsid w:val="003C4951"/>
    <w:rsid w:val="004163A9"/>
    <w:rsid w:val="00421686"/>
    <w:rsid w:val="00424A4C"/>
    <w:rsid w:val="00427415"/>
    <w:rsid w:val="0045669D"/>
    <w:rsid w:val="004618D6"/>
    <w:rsid w:val="00491E11"/>
    <w:rsid w:val="004A04C2"/>
    <w:rsid w:val="004A5A24"/>
    <w:rsid w:val="004B1638"/>
    <w:rsid w:val="004B3BEA"/>
    <w:rsid w:val="004C4113"/>
    <w:rsid w:val="004D10D3"/>
    <w:rsid w:val="00503617"/>
    <w:rsid w:val="00506169"/>
    <w:rsid w:val="00506A11"/>
    <w:rsid w:val="00524BF1"/>
    <w:rsid w:val="00540D80"/>
    <w:rsid w:val="00544CB0"/>
    <w:rsid w:val="00552C20"/>
    <w:rsid w:val="00555E48"/>
    <w:rsid w:val="00562019"/>
    <w:rsid w:val="00565610"/>
    <w:rsid w:val="00571CC4"/>
    <w:rsid w:val="00582C10"/>
    <w:rsid w:val="00590D2E"/>
    <w:rsid w:val="00590FE9"/>
    <w:rsid w:val="00597A1F"/>
    <w:rsid w:val="005A5312"/>
    <w:rsid w:val="005E7F97"/>
    <w:rsid w:val="005F06BA"/>
    <w:rsid w:val="00603A7C"/>
    <w:rsid w:val="00610ECA"/>
    <w:rsid w:val="00615300"/>
    <w:rsid w:val="00616273"/>
    <w:rsid w:val="00640F85"/>
    <w:rsid w:val="006526E6"/>
    <w:rsid w:val="00660103"/>
    <w:rsid w:val="006614A3"/>
    <w:rsid w:val="00665293"/>
    <w:rsid w:val="006713C8"/>
    <w:rsid w:val="00674998"/>
    <w:rsid w:val="00677E06"/>
    <w:rsid w:val="006837BD"/>
    <w:rsid w:val="00684D40"/>
    <w:rsid w:val="006865F8"/>
    <w:rsid w:val="00691B19"/>
    <w:rsid w:val="00695E83"/>
    <w:rsid w:val="006B7F14"/>
    <w:rsid w:val="006D14E1"/>
    <w:rsid w:val="006D2FAE"/>
    <w:rsid w:val="006D5844"/>
    <w:rsid w:val="006E2707"/>
    <w:rsid w:val="00706004"/>
    <w:rsid w:val="00711F16"/>
    <w:rsid w:val="00712BA1"/>
    <w:rsid w:val="00726FCF"/>
    <w:rsid w:val="00743DE2"/>
    <w:rsid w:val="00746999"/>
    <w:rsid w:val="00764665"/>
    <w:rsid w:val="0078319C"/>
    <w:rsid w:val="00785B09"/>
    <w:rsid w:val="00797DE6"/>
    <w:rsid w:val="007A7C80"/>
    <w:rsid w:val="007B4AA3"/>
    <w:rsid w:val="007C2538"/>
    <w:rsid w:val="007E03CE"/>
    <w:rsid w:val="007F7BB0"/>
    <w:rsid w:val="0082217E"/>
    <w:rsid w:val="0082784C"/>
    <w:rsid w:val="00843FD3"/>
    <w:rsid w:val="008645F7"/>
    <w:rsid w:val="0087035D"/>
    <w:rsid w:val="008B36F2"/>
    <w:rsid w:val="008E1B10"/>
    <w:rsid w:val="008E6AE5"/>
    <w:rsid w:val="008F6FEB"/>
    <w:rsid w:val="009055DD"/>
    <w:rsid w:val="00922AE8"/>
    <w:rsid w:val="0093397D"/>
    <w:rsid w:val="00950025"/>
    <w:rsid w:val="00951770"/>
    <w:rsid w:val="00952B25"/>
    <w:rsid w:val="00956F26"/>
    <w:rsid w:val="0095720A"/>
    <w:rsid w:val="0096790A"/>
    <w:rsid w:val="00975C8C"/>
    <w:rsid w:val="00985385"/>
    <w:rsid w:val="009974CE"/>
    <w:rsid w:val="009C4E9C"/>
    <w:rsid w:val="009E4760"/>
    <w:rsid w:val="009F13E3"/>
    <w:rsid w:val="009F3300"/>
    <w:rsid w:val="009F4AF0"/>
    <w:rsid w:val="00A10D9B"/>
    <w:rsid w:val="00A149CC"/>
    <w:rsid w:val="00A22AF5"/>
    <w:rsid w:val="00A23600"/>
    <w:rsid w:val="00A26E15"/>
    <w:rsid w:val="00A32C8F"/>
    <w:rsid w:val="00A3749D"/>
    <w:rsid w:val="00A43A58"/>
    <w:rsid w:val="00A4590C"/>
    <w:rsid w:val="00A53ABF"/>
    <w:rsid w:val="00A61253"/>
    <w:rsid w:val="00A63AD8"/>
    <w:rsid w:val="00A65FEF"/>
    <w:rsid w:val="00A71458"/>
    <w:rsid w:val="00A957BB"/>
    <w:rsid w:val="00AA1C05"/>
    <w:rsid w:val="00AC343C"/>
    <w:rsid w:val="00AD3354"/>
    <w:rsid w:val="00B02E53"/>
    <w:rsid w:val="00B14B9C"/>
    <w:rsid w:val="00B34999"/>
    <w:rsid w:val="00B575AF"/>
    <w:rsid w:val="00B60713"/>
    <w:rsid w:val="00B63DA4"/>
    <w:rsid w:val="00B80788"/>
    <w:rsid w:val="00B91EF0"/>
    <w:rsid w:val="00BA5014"/>
    <w:rsid w:val="00BB06A2"/>
    <w:rsid w:val="00BB1BE4"/>
    <w:rsid w:val="00BD1936"/>
    <w:rsid w:val="00BF253F"/>
    <w:rsid w:val="00BF6400"/>
    <w:rsid w:val="00BF7886"/>
    <w:rsid w:val="00C06D8E"/>
    <w:rsid w:val="00C14A5E"/>
    <w:rsid w:val="00C326E1"/>
    <w:rsid w:val="00C43530"/>
    <w:rsid w:val="00C61E17"/>
    <w:rsid w:val="00C716CD"/>
    <w:rsid w:val="00C76E64"/>
    <w:rsid w:val="00C87CDB"/>
    <w:rsid w:val="00C94C3B"/>
    <w:rsid w:val="00CA2E6E"/>
    <w:rsid w:val="00CA4C70"/>
    <w:rsid w:val="00CC0633"/>
    <w:rsid w:val="00CC594C"/>
    <w:rsid w:val="00CF4293"/>
    <w:rsid w:val="00CF6DB6"/>
    <w:rsid w:val="00CF7E55"/>
    <w:rsid w:val="00D15415"/>
    <w:rsid w:val="00D15E5E"/>
    <w:rsid w:val="00D205C7"/>
    <w:rsid w:val="00D21C82"/>
    <w:rsid w:val="00D24A1B"/>
    <w:rsid w:val="00D253B0"/>
    <w:rsid w:val="00D406F0"/>
    <w:rsid w:val="00D4547A"/>
    <w:rsid w:val="00D56176"/>
    <w:rsid w:val="00D70D9F"/>
    <w:rsid w:val="00D90234"/>
    <w:rsid w:val="00D91DC0"/>
    <w:rsid w:val="00D95072"/>
    <w:rsid w:val="00DB7D77"/>
    <w:rsid w:val="00DC2226"/>
    <w:rsid w:val="00DD145C"/>
    <w:rsid w:val="00DE7B87"/>
    <w:rsid w:val="00E15FA9"/>
    <w:rsid w:val="00E17DFC"/>
    <w:rsid w:val="00E20DE9"/>
    <w:rsid w:val="00E30881"/>
    <w:rsid w:val="00E31132"/>
    <w:rsid w:val="00E46150"/>
    <w:rsid w:val="00E70F6C"/>
    <w:rsid w:val="00E765E2"/>
    <w:rsid w:val="00E87892"/>
    <w:rsid w:val="00E960B7"/>
    <w:rsid w:val="00EB3E8A"/>
    <w:rsid w:val="00EC04C6"/>
    <w:rsid w:val="00ED6B43"/>
    <w:rsid w:val="00EF7B53"/>
    <w:rsid w:val="00F10CD9"/>
    <w:rsid w:val="00F272A6"/>
    <w:rsid w:val="00F35964"/>
    <w:rsid w:val="00F36A7D"/>
    <w:rsid w:val="00F43272"/>
    <w:rsid w:val="00F61F7B"/>
    <w:rsid w:val="00F77220"/>
    <w:rsid w:val="00F8028B"/>
    <w:rsid w:val="00FC6C90"/>
    <w:rsid w:val="00FC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C4B7"/>
  <w15:chartTrackingRefBased/>
  <w15:docId w15:val="{DC84DC11-6282-4E08-8F62-D70196BB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15"/>
    <w:rPr>
      <w:rFonts w:ascii="Calibri" w:eastAsia="David" w:hAnsi="Calibri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9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A26E15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unhideWhenUsed/>
    <w:qFormat/>
    <w:rsid w:val="00A26E15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6E15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rsid w:val="00A26E15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paragraph" w:styleId="NoSpacing">
    <w:name w:val="No Spacing"/>
    <w:aliases w:val="No Indent"/>
    <w:basedOn w:val="Normal"/>
    <w:link w:val="NoSpacingChar"/>
    <w:uiPriority w:val="1"/>
    <w:qFormat/>
    <w:rsid w:val="00A26E15"/>
    <w:pPr>
      <w:spacing w:line="360" w:lineRule="auto"/>
    </w:pPr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A26E15"/>
    <w:rPr>
      <w:rFonts w:ascii="Calibri" w:eastAsia="David" w:hAnsi="Calibri" w:cs="David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26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6E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6E15"/>
    <w:rPr>
      <w:rFonts w:ascii="Calibri" w:eastAsia="David" w:hAnsi="Calibri" w:cs="David"/>
      <w:sz w:val="20"/>
      <w:szCs w:val="20"/>
    </w:rPr>
  </w:style>
  <w:style w:type="paragraph" w:styleId="Revision">
    <w:name w:val="Revision"/>
    <w:hidden/>
    <w:uiPriority w:val="99"/>
    <w:semiHidden/>
    <w:rsid w:val="00424A4C"/>
    <w:pPr>
      <w:bidi w:val="0"/>
    </w:pPr>
    <w:rPr>
      <w:rFonts w:ascii="Calibri" w:eastAsia="David" w:hAnsi="Calibri" w:cs="David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4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415"/>
    <w:rPr>
      <w:rFonts w:ascii="Calibri" w:eastAsia="David" w:hAnsi="Calibri" w:cs="David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74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253B0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792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70</cp:revision>
  <dcterms:created xsi:type="dcterms:W3CDTF">2022-08-02T06:31:00Z</dcterms:created>
  <dcterms:modified xsi:type="dcterms:W3CDTF">2022-08-14T14:16:00Z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zotero-version="6.0.9"&gt;&lt;session id="5DamN9EU"/&gt;&lt;style id="http://www.zotero.org/styles/apa" locale="en-US"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