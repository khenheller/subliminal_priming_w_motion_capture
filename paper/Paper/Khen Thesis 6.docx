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19C1" w14:textId="77777777" w:rsidR="00CB7856" w:rsidRDefault="00CB7856" w:rsidP="00CB7856">
      <w:pPr>
        <w:pStyle w:val="Heading3"/>
        <w:bidi w:val="0"/>
      </w:pPr>
      <w:r>
        <w:t>Schedule</w:t>
      </w:r>
    </w:p>
    <w:p w14:paraId="2788F16F" w14:textId="77777777" w:rsidR="00CB7856" w:rsidRDefault="00CB7856" w:rsidP="00CB7856">
      <w:pPr>
        <w:pStyle w:val="NoSpacing"/>
        <w:numPr>
          <w:ilvl w:val="0"/>
          <w:numId w:val="10"/>
        </w:numPr>
      </w:pPr>
      <w:r>
        <w:rPr>
          <w:rFonts w:hint="cs"/>
          <w:rtl/>
        </w:rPr>
        <w:t xml:space="preserve">לשלוח לרותי </w:t>
      </w:r>
      <w:r>
        <w:t>abstract</w:t>
      </w:r>
      <w:r>
        <w:rPr>
          <w:rFonts w:hint="cs"/>
          <w:rtl/>
        </w:rPr>
        <w:t xml:space="preserve"> ורשימה של 2-3 בוחנים </w:t>
      </w:r>
      <w:r w:rsidRPr="00A75EC8">
        <w:rPr>
          <w:rFonts w:hint="cs"/>
          <w:b/>
          <w:bCs/>
          <w:rtl/>
        </w:rPr>
        <w:t>עד ה30.8.22</w:t>
      </w:r>
      <w:r>
        <w:rPr>
          <w:rFonts w:hint="cs"/>
          <w:rtl/>
        </w:rPr>
        <w:t>.</w:t>
      </w:r>
    </w:p>
    <w:p w14:paraId="4BA2ED84" w14:textId="77777777" w:rsidR="00CB7856" w:rsidRDefault="00CB7856" w:rsidP="00CB7856">
      <w:pPr>
        <w:pStyle w:val="NoSpacing"/>
        <w:ind w:left="720"/>
      </w:pPr>
      <w:r>
        <w:rPr>
          <w:rFonts w:hint="cs"/>
          <w:rtl/>
        </w:rPr>
        <w:t>לכל בוחן לרשום שורה שמסבירה מדוע התחום בו הוא עוסק רלוונטי לתזה שלי.</w:t>
      </w:r>
    </w:p>
    <w:p w14:paraId="447EB1A7" w14:textId="77777777" w:rsidR="00CB7856" w:rsidRDefault="00CB7856" w:rsidP="00CB7856">
      <w:pPr>
        <w:pStyle w:val="NoSpacing"/>
        <w:numPr>
          <w:ilvl w:val="0"/>
          <w:numId w:val="10"/>
        </w:numPr>
      </w:pPr>
      <w:r>
        <w:rPr>
          <w:rFonts w:hint="cs"/>
          <w:rtl/>
        </w:rPr>
        <w:t>לאחר קבלת אישור לגבי הבוחנים לעדכן את רותי לגבי הבוחנים והתאריך בו קבענו (פירוט לגבי התאריך בסעיף הבא).</w:t>
      </w:r>
    </w:p>
    <w:p w14:paraId="4B721F32" w14:textId="77777777" w:rsidR="00CB7856" w:rsidRDefault="00CB7856" w:rsidP="00CB7856">
      <w:pPr>
        <w:pStyle w:val="NoSpacing"/>
        <w:numPr>
          <w:ilvl w:val="0"/>
          <w:numId w:val="10"/>
        </w:numPr>
      </w:pPr>
      <w:r>
        <w:rPr>
          <w:rFonts w:hint="cs"/>
          <w:rtl/>
        </w:rPr>
        <w:t>הבחונים צריכים לקרוא את העבודה ולתת לה ציון לפני המבחן תזה.</w:t>
      </w:r>
    </w:p>
    <w:p w14:paraId="74239E99" w14:textId="77777777" w:rsidR="00CB7856" w:rsidRDefault="00CB7856" w:rsidP="00CB7856">
      <w:pPr>
        <w:pStyle w:val="NoSpacing"/>
        <w:ind w:left="720"/>
        <w:rPr>
          <w:rtl/>
        </w:rPr>
      </w:pPr>
      <w:r>
        <w:rPr>
          <w:rFonts w:hint="cs"/>
          <w:rtl/>
        </w:rPr>
        <w:t xml:space="preserve">צריך לתאם מועד בחינה על תזה עם הבוחנים כדי שיספיקו לקרוא אותה לפני ולשלוח את הפרטים על המועד לרותי  </w:t>
      </w:r>
      <w:r w:rsidRPr="000D1CC0">
        <w:rPr>
          <w:rFonts w:hint="cs"/>
          <w:b/>
          <w:bCs/>
          <w:rtl/>
        </w:rPr>
        <w:t>עד ה15.9</w:t>
      </w:r>
      <w:r>
        <w:rPr>
          <w:rFonts w:hint="cs"/>
          <w:b/>
          <w:bCs/>
          <w:rtl/>
        </w:rPr>
        <w:t xml:space="preserve"> </w:t>
      </w:r>
      <w:r>
        <w:rPr>
          <w:rFonts w:hint="cs"/>
          <w:rtl/>
        </w:rPr>
        <w:t>(אחרי זה מתחילים החגים ורותי לא זמינה).</w:t>
      </w:r>
    </w:p>
    <w:p w14:paraId="158840D5" w14:textId="77777777" w:rsidR="00CB7856" w:rsidRDefault="00CB7856" w:rsidP="00CB7856">
      <w:pPr>
        <w:pStyle w:val="NoSpacing"/>
        <w:ind w:left="720"/>
      </w:pPr>
      <w:r>
        <w:rPr>
          <w:rFonts w:hint="cs"/>
          <w:rtl/>
        </w:rPr>
        <w:t>המועד לבחינה עד חודש אחרי הגשת העבודה למזכירות במייל.</w:t>
      </w:r>
    </w:p>
    <w:p w14:paraId="272BD890" w14:textId="77777777" w:rsidR="00CB7856" w:rsidRDefault="00CB7856" w:rsidP="00CB7856">
      <w:pPr>
        <w:pStyle w:val="NoSpacing"/>
        <w:numPr>
          <w:ilvl w:val="0"/>
          <w:numId w:val="10"/>
        </w:numPr>
      </w:pPr>
      <w:r>
        <w:rPr>
          <w:rFonts w:hint="cs"/>
          <w:rtl/>
        </w:rPr>
        <w:t xml:space="preserve">מבחן תזה (הגנת תזה) יכול להיערך </w:t>
      </w:r>
      <w:r w:rsidRPr="00A75EC8">
        <w:rPr>
          <w:rFonts w:hint="cs"/>
          <w:b/>
          <w:bCs/>
          <w:rtl/>
        </w:rPr>
        <w:t>עד ה18.10.</w:t>
      </w:r>
    </w:p>
    <w:p w14:paraId="581FD418" w14:textId="77777777" w:rsidR="00CB7856" w:rsidRDefault="00CB7856" w:rsidP="00CB7856">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58187702" w14:textId="77777777" w:rsidR="00CB7856" w:rsidRDefault="00CB7856" w:rsidP="00CB7856">
      <w:pPr>
        <w:pStyle w:val="NoSpacing"/>
        <w:numPr>
          <w:ilvl w:val="1"/>
          <w:numId w:val="10"/>
        </w:numPr>
      </w:pPr>
      <w:r>
        <w:rPr>
          <w:rFonts w:hint="cs"/>
          <w:rtl/>
        </w:rPr>
        <w:t>מילוי חובות לימודים</w:t>
      </w:r>
    </w:p>
    <w:p w14:paraId="3D9A5CD8" w14:textId="77777777" w:rsidR="00CB7856" w:rsidRDefault="00CB7856" w:rsidP="00CB7856">
      <w:pPr>
        <w:pStyle w:val="NoSpacing"/>
        <w:numPr>
          <w:ilvl w:val="1"/>
          <w:numId w:val="10"/>
        </w:numPr>
      </w:pPr>
      <w:r>
        <w:rPr>
          <w:rFonts w:hint="cs"/>
          <w:rtl/>
        </w:rPr>
        <w:t xml:space="preserve">הגשת עותק של עבודת הגמר חתומה ע"י המנחה (במייל). הבחינה תתקיים </w:t>
      </w:r>
      <w:r w:rsidRPr="002C4159">
        <w:rPr>
          <w:rFonts w:hint="cs"/>
          <w:b/>
          <w:bCs/>
          <w:rtl/>
        </w:rPr>
        <w:t>עד חודש אחרי הגשת העבודה</w:t>
      </w:r>
      <w:r>
        <w:rPr>
          <w:rFonts w:hint="cs"/>
          <w:rtl/>
        </w:rPr>
        <w:t>.</w:t>
      </w:r>
    </w:p>
    <w:p w14:paraId="65E8B17E" w14:textId="77777777" w:rsidR="00CB7856" w:rsidRDefault="00CB7856" w:rsidP="00CB7856">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2AEE259C" w14:textId="77777777" w:rsidR="00CB7856" w:rsidRDefault="00CB7856" w:rsidP="00CB7856">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0D25AEA9" w14:textId="77777777" w:rsidR="00CB7856" w:rsidRDefault="00CB7856" w:rsidP="00CB7856">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Pr>
          <w:rFonts w:hint="cs"/>
          <w:rtl/>
        </w:rPr>
        <w:t xml:space="preserve"> יחד עם טופס אישור העלאה למאגר הדיגיטלי.</w:t>
      </w:r>
    </w:p>
    <w:p w14:paraId="79AA4CD4" w14:textId="77777777" w:rsidR="00CB7856" w:rsidRDefault="00CB7856" w:rsidP="00CB7856">
      <w:pPr>
        <w:pStyle w:val="NoSpacing"/>
        <w:numPr>
          <w:ilvl w:val="0"/>
          <w:numId w:val="10"/>
        </w:numPr>
      </w:pPr>
      <w:r>
        <w:rPr>
          <w:rFonts w:hint="cs"/>
          <w:rtl/>
        </w:rPr>
        <w:t>לאחר מכן יש להזמין טופס טיולים דיגיטלי במערכת מידע אישי לתלמיד.</w:t>
      </w:r>
    </w:p>
    <w:p w14:paraId="15524D24" w14:textId="77777777" w:rsidR="00CB7856" w:rsidRDefault="00CB7856" w:rsidP="00CB7856">
      <w:pPr>
        <w:pStyle w:val="NoSpacing"/>
        <w:ind w:left="360"/>
      </w:pPr>
    </w:p>
    <w:p w14:paraId="116615C1" w14:textId="77777777" w:rsidR="00CB7856" w:rsidRDefault="00CB7856" w:rsidP="00CB7856">
      <w:pPr>
        <w:pStyle w:val="Heading3"/>
        <w:bidi w:val="0"/>
        <w:rPr>
          <w:rtl/>
        </w:rPr>
      </w:pPr>
      <w:r>
        <w:t>Structure</w:t>
      </w:r>
    </w:p>
    <w:p w14:paraId="145D3F05" w14:textId="77777777" w:rsidR="00CB7856" w:rsidRDefault="00CB7856" w:rsidP="00CB7856">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5847553E" w14:textId="77777777" w:rsidR="00CB7856" w:rsidRDefault="00CB7856" w:rsidP="00CB7856">
      <w:pPr>
        <w:pStyle w:val="NoSpacing"/>
      </w:pPr>
      <w:r>
        <w:rPr>
          <w:rFonts w:hint="cs"/>
          <w:rtl/>
        </w:rPr>
        <w:t>הנחיות כתיבה:</w:t>
      </w:r>
    </w:p>
    <w:p w14:paraId="439E0EBB" w14:textId="77777777" w:rsidR="00CB7856" w:rsidRDefault="00CB7856" w:rsidP="00CB7856">
      <w:pPr>
        <w:pStyle w:val="NoSpacing"/>
        <w:numPr>
          <w:ilvl w:val="0"/>
          <w:numId w:val="11"/>
        </w:numPr>
      </w:pPr>
      <w:r>
        <w:rPr>
          <w:rFonts w:hint="cs"/>
          <w:rtl/>
        </w:rPr>
        <w:t>לא יותר מ-100 עמודים</w:t>
      </w:r>
    </w:p>
    <w:p w14:paraId="21A7E24B" w14:textId="77777777" w:rsidR="00CB7856" w:rsidRDefault="00CB7856" w:rsidP="00CB7856">
      <w:pPr>
        <w:pStyle w:val="NoSpacing"/>
        <w:numPr>
          <w:ilvl w:val="0"/>
          <w:numId w:val="11"/>
        </w:numPr>
      </w:pPr>
      <w:r>
        <w:rPr>
          <w:rFonts w:hint="cs"/>
          <w:rtl/>
        </w:rPr>
        <w:t>רווח 1.5 פונט 12</w:t>
      </w:r>
    </w:p>
    <w:p w14:paraId="40A1203A" w14:textId="77777777" w:rsidR="00CB7856" w:rsidRDefault="00CB7856" w:rsidP="00CB7856">
      <w:pPr>
        <w:pStyle w:val="NoSpacing"/>
        <w:numPr>
          <w:ilvl w:val="0"/>
          <w:numId w:val="11"/>
        </w:numPr>
      </w:pPr>
      <w:r>
        <w:rPr>
          <w:rFonts w:hint="cs"/>
          <w:rtl/>
        </w:rPr>
        <w:t>מבנה:</w:t>
      </w:r>
    </w:p>
    <w:p w14:paraId="005E27C4" w14:textId="77777777" w:rsidR="00CB7856" w:rsidRDefault="00CB7856" w:rsidP="00CB7856">
      <w:pPr>
        <w:pStyle w:val="NoSpacing"/>
        <w:numPr>
          <w:ilvl w:val="1"/>
          <w:numId w:val="11"/>
        </w:numPr>
      </w:pPr>
      <w:r>
        <w:rPr>
          <w:rtl/>
        </w:rPr>
        <w:t xml:space="preserve">דף שער - בעברית ובאנגלית בשני צידי העבודה בהתאם לשפה (דוגמאות בסוף המסמך) </w:t>
      </w:r>
    </w:p>
    <w:p w14:paraId="372843C0" w14:textId="77777777" w:rsidR="00CB7856" w:rsidRDefault="00CB7856" w:rsidP="00CB7856">
      <w:pPr>
        <w:pStyle w:val="NoSpacing"/>
        <w:numPr>
          <w:ilvl w:val="1"/>
          <w:numId w:val="11"/>
        </w:numPr>
      </w:pPr>
      <w:r>
        <w:rPr>
          <w:rtl/>
        </w:rPr>
        <w:t>תקציר - בעברית ובאנגלית בהיקף של 1-2 עמודים בשני צידי העבודה בהתאם</w:t>
      </w:r>
    </w:p>
    <w:p w14:paraId="1EBBE369" w14:textId="77777777" w:rsidR="00CB7856" w:rsidRDefault="00CB7856" w:rsidP="00CB7856">
      <w:pPr>
        <w:pStyle w:val="NoSpacing"/>
        <w:numPr>
          <w:ilvl w:val="1"/>
          <w:numId w:val="11"/>
        </w:numPr>
      </w:pPr>
      <w:r>
        <w:rPr>
          <w:rtl/>
        </w:rPr>
        <w:t>תוכן העניינים</w:t>
      </w:r>
    </w:p>
    <w:p w14:paraId="29100006" w14:textId="77777777" w:rsidR="00CB7856" w:rsidRDefault="00CB7856" w:rsidP="00CB7856">
      <w:pPr>
        <w:pStyle w:val="NoSpacing"/>
        <w:numPr>
          <w:ilvl w:val="1"/>
          <w:numId w:val="11"/>
        </w:numPr>
      </w:pPr>
      <w:r>
        <w:rPr>
          <w:rtl/>
        </w:rPr>
        <w:t>מבוא -  תיאור מלא של מקורות המידע עליהם מסתמך המחקר, הצגת הבעיה הנחקרת ומהי ההצדקה לחקור אותה</w:t>
      </w:r>
    </w:p>
    <w:p w14:paraId="65DDA797" w14:textId="77777777" w:rsidR="00CB7856" w:rsidRDefault="00CB7856" w:rsidP="00CB7856">
      <w:pPr>
        <w:pStyle w:val="NoSpacing"/>
        <w:numPr>
          <w:ilvl w:val="1"/>
          <w:numId w:val="11"/>
        </w:numPr>
      </w:pPr>
      <w:r>
        <w:rPr>
          <w:rtl/>
        </w:rPr>
        <w:t>היפותזה ומטרות המחקר</w:t>
      </w:r>
    </w:p>
    <w:p w14:paraId="03733BA7" w14:textId="77777777" w:rsidR="00CB7856" w:rsidRDefault="00CB7856" w:rsidP="00CB7856">
      <w:pPr>
        <w:pStyle w:val="NoSpacing"/>
        <w:numPr>
          <w:ilvl w:val="1"/>
          <w:numId w:val="11"/>
        </w:numPr>
      </w:pPr>
      <w:r>
        <w:rPr>
          <w:rtl/>
        </w:rPr>
        <w:t>שיטות וחומרים - פירוט החומרים ושיטות העבודה שננקטו במהלך המחקר</w:t>
      </w:r>
    </w:p>
    <w:p w14:paraId="76C42971" w14:textId="77777777" w:rsidR="00CB7856" w:rsidRDefault="00CB7856" w:rsidP="00CB7856">
      <w:pPr>
        <w:pStyle w:val="NoSpacing"/>
        <w:numPr>
          <w:ilvl w:val="1"/>
          <w:numId w:val="11"/>
        </w:numPr>
      </w:pPr>
      <w:r>
        <w:rPr>
          <w:rtl/>
        </w:rPr>
        <w:t>תוצאות - פירוט תוצאות הניסויים שנערכו ועיבוד התוצאות לצורך הסקת המסקנות</w:t>
      </w:r>
    </w:p>
    <w:p w14:paraId="5E76C198" w14:textId="77777777" w:rsidR="00CB7856" w:rsidRDefault="00CB7856" w:rsidP="00CB7856">
      <w:pPr>
        <w:pStyle w:val="NoSpacing"/>
        <w:numPr>
          <w:ilvl w:val="1"/>
          <w:numId w:val="11"/>
        </w:numPr>
      </w:pPr>
      <w:r>
        <w:rPr>
          <w:rtl/>
        </w:rPr>
        <w:t>דיון -  דיון ממצה ומקיף המציין את המסקנות ואת הסימוכין המדעיים המצדיקים את הסקתן</w:t>
      </w:r>
    </w:p>
    <w:p w14:paraId="0CEDD3A4" w14:textId="77777777" w:rsidR="00CB7856" w:rsidRDefault="00CB7856" w:rsidP="00CB7856">
      <w:pPr>
        <w:pStyle w:val="NoSpacing"/>
        <w:numPr>
          <w:ilvl w:val="1"/>
          <w:numId w:val="11"/>
        </w:numPr>
      </w:pPr>
      <w:r>
        <w:rPr>
          <w:rtl/>
        </w:rPr>
        <w:t xml:space="preserve">סיכום </w:t>
      </w:r>
    </w:p>
    <w:p w14:paraId="1ADCF1E1" w14:textId="77777777" w:rsidR="00CB7856" w:rsidRDefault="00CB7856" w:rsidP="00CB7856">
      <w:pPr>
        <w:pStyle w:val="NoSpacing"/>
        <w:numPr>
          <w:ilvl w:val="1"/>
          <w:numId w:val="11"/>
        </w:numPr>
      </w:pPr>
      <w:r>
        <w:rPr>
          <w:rtl/>
        </w:rPr>
        <w:t>נספחים (איורים וטבלאות) - אם הם אינם בגוף החיבור</w:t>
      </w:r>
    </w:p>
    <w:p w14:paraId="2937FA2A" w14:textId="77777777" w:rsidR="00CB7856" w:rsidRPr="00500448" w:rsidRDefault="00CB7856" w:rsidP="00CB7856">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B424078" w14:textId="77777777" w:rsidR="00CB7856" w:rsidRPr="00CB7856" w:rsidRDefault="00CB7856" w:rsidP="00CB7856"/>
    <w:p w14:paraId="720D1DE0" w14:textId="3305A972" w:rsidR="00976673" w:rsidRDefault="00976673" w:rsidP="00CB7856">
      <w:pPr>
        <w:pStyle w:val="Heading3"/>
        <w:bidi w:val="0"/>
      </w:pPr>
      <w:commentRangeStart w:id="0"/>
      <w:commentRangeStart w:id="1"/>
      <w:commentRangeStart w:id="2"/>
      <w:r>
        <w:lastRenderedPageBreak/>
        <w:t>Introduction</w:t>
      </w:r>
      <w:commentRangeEnd w:id="0"/>
      <w:r w:rsidR="003F1865">
        <w:rPr>
          <w:rStyle w:val="CommentReference"/>
          <w:rFonts w:eastAsia="David" w:cs="David"/>
          <w:b w:val="0"/>
          <w:bCs w:val="0"/>
          <w:color w:val="auto"/>
        </w:rPr>
        <w:commentReference w:id="0"/>
      </w:r>
      <w:commentRangeEnd w:id="1"/>
      <w:r w:rsidR="00681FA4">
        <w:rPr>
          <w:rStyle w:val="CommentReference"/>
          <w:rFonts w:eastAsia="David" w:cs="David"/>
          <w:b w:val="0"/>
          <w:bCs w:val="0"/>
          <w:color w:val="auto"/>
        </w:rPr>
        <w:commentReference w:id="1"/>
      </w:r>
      <w:commentRangeEnd w:id="2"/>
      <w:r w:rsidR="00FF2CE9">
        <w:rPr>
          <w:rStyle w:val="CommentReference"/>
          <w:rFonts w:eastAsia="David" w:cs="David"/>
          <w:b w:val="0"/>
          <w:bCs w:val="0"/>
          <w:color w:val="auto"/>
        </w:rPr>
        <w:commentReference w:id="2"/>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3"/>
      <w:r w:rsidR="00321DDE">
        <w:t>[ref]</w:t>
      </w:r>
      <w:commentRangeEnd w:id="3"/>
      <w:r w:rsidR="00321DDE">
        <w:rPr>
          <w:rStyle w:val="CommentReference"/>
        </w:rPr>
        <w:commentReference w:id="3"/>
      </w:r>
      <w:r>
        <w:t xml:space="preserve">. For example, upon seeing a ball flying our direction, we process its trajectory and the likelihood of it hitting us. The produced results can lead to a change in behavior – like ducking the ball in this case </w:t>
      </w:r>
      <w:commentRangeStart w:id="4"/>
      <w:r w:rsidR="00AE0B16">
        <w:t>[ref]</w:t>
      </w:r>
      <w:commentRangeEnd w:id="4"/>
      <w:r w:rsidR="00AE0B16">
        <w:rPr>
          <w:rStyle w:val="CommentReference"/>
        </w:rPr>
        <w:commentReference w:id="4"/>
      </w:r>
      <w:r>
        <w:t xml:space="preserve"> – and/or to internal changes, like the induction of fear</w:t>
      </w:r>
      <w:r w:rsidR="00D31A9B">
        <w:t xml:space="preserve"> </w:t>
      </w:r>
      <w:commentRangeStart w:id="5"/>
      <w:r w:rsidR="00D31A9B">
        <w:t>[ref]</w:t>
      </w:r>
      <w:commentRangeEnd w:id="5"/>
      <w:r w:rsidR="00ED0205">
        <w:rPr>
          <w:rStyle w:val="CommentReference"/>
        </w:rPr>
        <w:commentReference w:id="5"/>
      </w:r>
      <w:r>
        <w:t>. Some of these processes are also accompanied by conscious experiences</w:t>
      </w:r>
      <w:r w:rsidR="002A75DD">
        <w:t xml:space="preserve"> </w:t>
      </w:r>
      <w:commentRangeStart w:id="6"/>
      <w:r w:rsidR="002A75DD">
        <w:t>[ref]</w:t>
      </w:r>
      <w:commentRangeEnd w:id="6"/>
      <w:r w:rsidR="00650981">
        <w:rPr>
          <w:rStyle w:val="CommentReference"/>
        </w:rPr>
        <w:commentReference w:id="6"/>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7"/>
      <w:r w:rsidR="00650981">
        <w:t>[ref]</w:t>
      </w:r>
      <w:r w:rsidR="002A5026">
        <w:t>. Importantly however</w:t>
      </w:r>
      <w:r>
        <w:t xml:space="preserve"> </w:t>
      </w:r>
      <w:commentRangeEnd w:id="7"/>
      <w:r w:rsidR="00FF52AF">
        <w:rPr>
          <w:rStyle w:val="CommentReference"/>
        </w:rPr>
        <w:commentReference w:id="7"/>
      </w:r>
      <w:r>
        <w:t>, I might still duck the ball following some automated response triggered by unconscious processing</w:t>
      </w:r>
      <w:r w:rsidR="00E819AE">
        <w:t xml:space="preserve"> </w:t>
      </w:r>
      <w:commentRangeStart w:id="8"/>
      <w:r w:rsidR="00E819AE">
        <w:t>[ref]</w:t>
      </w:r>
      <w:commentRangeEnd w:id="8"/>
      <w:r w:rsidR="00381020">
        <w:rPr>
          <w:rStyle w:val="CommentReference"/>
        </w:rPr>
        <w:commentReference w:id="8"/>
      </w:r>
      <w:r>
        <w:t>. What differentiates between such conscious and unconscious processing?</w:t>
      </w:r>
    </w:p>
    <w:p w14:paraId="7C5A19A4" w14:textId="77777777" w:rsidR="003B6230" w:rsidRDefault="003B6230" w:rsidP="003B6230">
      <w:pPr>
        <w:pStyle w:val="NoSpacing"/>
        <w:bidi w:val="0"/>
      </w:pPr>
    </w:p>
    <w:p w14:paraId="13B45041" w14:textId="671A39A6"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9"/>
      <w:r w:rsidR="00ED3BE7">
        <w:t>[ref]</w:t>
      </w:r>
      <w:commentRangeEnd w:id="9"/>
      <w:r w:rsidR="00ED3BE7">
        <w:rPr>
          <w:rStyle w:val="CommentReference"/>
        </w:rPr>
        <w:commentReference w:id="9"/>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0"/>
      <w:r w:rsidR="00921740">
        <w:t>[ref]</w:t>
      </w:r>
      <w:commentRangeEnd w:id="10"/>
      <w:r w:rsidR="00921740">
        <w:rPr>
          <w:rStyle w:val="CommentReference"/>
        </w:rPr>
        <w:commentReference w:id="10"/>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11"/>
      <w:r w:rsidR="00921740">
        <w:t>[ref]</w:t>
      </w:r>
      <w:commentRangeEnd w:id="11"/>
      <w:r w:rsidR="00921740">
        <w:rPr>
          <w:rStyle w:val="CommentReference"/>
        </w:rPr>
        <w:commentReference w:id="11"/>
      </w:r>
      <w:r w:rsidR="000E6BB5">
        <w:t>.</w:t>
      </w:r>
      <w:r w:rsidR="00043EEA">
        <w:t xml:space="preserve"> Invisibility can also be achieved by diverting attention away from the stimulus</w:t>
      </w:r>
      <w:r w:rsidR="00921740">
        <w:t xml:space="preserve"> </w:t>
      </w:r>
      <w:commentRangeStart w:id="12"/>
      <w:r w:rsidR="00921740">
        <w:t>[ref]</w:t>
      </w:r>
      <w:commentRangeEnd w:id="12"/>
      <w:r w:rsidR="00231BF7">
        <w:rPr>
          <w:rStyle w:val="CommentReference"/>
        </w:rPr>
        <w:commentReference w:id="12"/>
      </w:r>
      <w:r w:rsidR="00043EEA">
        <w:t>.</w:t>
      </w:r>
    </w:p>
    <w:p w14:paraId="5156871E" w14:textId="75F08B5E" w:rsidR="004F240A" w:rsidRDefault="004F240A" w:rsidP="00F66FE7">
      <w:pPr>
        <w:pStyle w:val="NoSpacing"/>
        <w:bidi w:val="0"/>
      </w:pPr>
      <w:r>
        <w:t xml:space="preserve">All three </w:t>
      </w:r>
      <w:r w:rsidR="00A44BFB">
        <w:t>methods</w:t>
      </w:r>
      <w:r w:rsidR="001C015A">
        <w:t xml:space="preserve">, and others (for reviews, see </w:t>
      </w:r>
      <w:commentRangeStart w:id="13"/>
      <w:r w:rsidR="001C015A">
        <w:t>REF</w:t>
      </w:r>
      <w:commentRangeEnd w:id="13"/>
      <w:r w:rsidR="001C015A">
        <w:rPr>
          <w:rStyle w:val="CommentReference"/>
        </w:rPr>
        <w:commentReference w:id="13"/>
      </w:r>
      <w:r w:rsidR="001C015A">
        <w:t>)</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4"/>
      <w:r w:rsidR="008A7E8F">
        <w:t>[ref]</w:t>
      </w:r>
      <w:commentRangeEnd w:id="14"/>
      <w:r w:rsidR="00177DA9">
        <w:rPr>
          <w:rStyle w:val="CommentReference"/>
        </w:rPr>
        <w:commentReference w:id="14"/>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5"/>
      <w:r w:rsidR="00177DA9">
        <w:t>[ref]</w:t>
      </w:r>
      <w:commentRangeEnd w:id="15"/>
      <w:r w:rsidR="00F66FE7">
        <w:rPr>
          <w:rStyle w:val="CommentReference"/>
        </w:rPr>
        <w:commentReference w:id="15"/>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38C885BB" w14:textId="1E478ACA" w:rsidR="00992077" w:rsidRDefault="00992077" w:rsidP="00E04EF4">
      <w:pPr>
        <w:pStyle w:val="NoSpacing"/>
        <w:bidi w:val="0"/>
      </w:pPr>
      <w:r>
        <w:t xml:space="preserve">One point of disagreement concerns the extent of semantic processing without awareness </w:t>
      </w:r>
      <w:r w:rsidR="00535D8D">
        <w:t>[</w:t>
      </w:r>
      <w:commentRangeStart w:id="16"/>
      <w:commentRangeStart w:id="17"/>
      <w:r w:rsidR="00535D8D">
        <w:t>ref</w:t>
      </w:r>
      <w:commentRangeEnd w:id="16"/>
      <w:r w:rsidR="00535D8D">
        <w:rPr>
          <w:rStyle w:val="CommentReference"/>
        </w:rPr>
        <w:commentReference w:id="16"/>
      </w:r>
      <w:commentRangeEnd w:id="17"/>
      <w:r w:rsidR="00535D8D">
        <w:rPr>
          <w:rStyle w:val="CommentReference"/>
        </w:rPr>
        <w:commentReference w:id="17"/>
      </w:r>
      <w:r>
        <w:t xml:space="preserve">. Among other paradigms, this has often been studied </w:t>
      </w:r>
      <w:r w:rsidR="004F5838">
        <w:t xml:space="preserve">using </w:t>
      </w:r>
      <w:r w:rsidR="00440DBF">
        <w:t>priming</w:t>
      </w:r>
      <w:r w:rsidR="00A71002">
        <w:t>,</w:t>
      </w:r>
      <w:r w:rsidR="00440DBF">
        <w:t xml:space="preserve"> </w:t>
      </w:r>
      <w:commentRangeStart w:id="18"/>
      <w:r w:rsidR="004F5838">
        <w:t>[ref]</w:t>
      </w:r>
      <w:commentRangeEnd w:id="18"/>
      <w:r w:rsidR="004F5838">
        <w:rPr>
          <w:rStyle w:val="CommentReference"/>
        </w:rPr>
        <w:commentReference w:id="18"/>
      </w:r>
      <w:r w:rsidR="004F5838">
        <w:t xml:space="preserve"> where </w:t>
      </w:r>
      <w:r w:rsidR="00C05794">
        <w:t xml:space="preserve">a participant is </w:t>
      </w:r>
      <w:r w:rsidR="00EE5CFF">
        <w:t xml:space="preserve">asked </w:t>
      </w:r>
      <w:r w:rsidR="00C05794">
        <w:t>to perform a certain task on a target stimulus</w:t>
      </w:r>
      <w:r w:rsidR="00303325">
        <w:t xml:space="preserve"> (e.g., classify as word/non-word)</w:t>
      </w:r>
      <w:r w:rsidR="00C05794">
        <w:t xml:space="preserve">.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commentRangeStart w:id="19"/>
      <w:commentRangeStart w:id="20"/>
      <w:r w:rsidR="00EE5CFF">
        <w:t>ref</w:t>
      </w:r>
      <w:commentRangeEnd w:id="19"/>
      <w:r w:rsidR="00EE5CFF">
        <w:rPr>
          <w:rStyle w:val="CommentReference"/>
        </w:rPr>
        <w:commentReference w:id="19"/>
      </w:r>
      <w:commentRangeEnd w:id="20"/>
      <w:r w:rsidR="00645173">
        <w:rPr>
          <w:rStyle w:val="CommentReference"/>
        </w:rPr>
        <w:commentReference w:id="20"/>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 xml:space="preserve">and / or </w:t>
      </w:r>
      <w:r w:rsidR="00303325">
        <w:t xml:space="preserve">objective </w:t>
      </w:r>
      <w:r w:rsidR="00692575">
        <w:t>measure of prime awareness is</w:t>
      </w:r>
      <w:r w:rsidR="00CE3CE8">
        <w:t xml:space="preserve"> typically administered</w:t>
      </w:r>
      <w:r w:rsidR="00692575">
        <w:t xml:space="preserve"> </w:t>
      </w:r>
      <w:commentRangeStart w:id="21"/>
      <w:r w:rsidR="00AE02F9">
        <w:t>[ref]</w:t>
      </w:r>
      <w:commentRangeEnd w:id="21"/>
      <w:r w:rsidR="00570DC8">
        <w:rPr>
          <w:rStyle w:val="CommentReference"/>
        </w:rPr>
        <w:commentReference w:id="21"/>
      </w:r>
      <w:r w:rsidR="00BD64AE">
        <w:t>. A subjective measure quarries the participant about her vision of the prime by asking her to rate how well did she see it on a scale that moves from "did not see anything at all" on one end to "saw the prime clearly" on the other. Using a subjective measure allows to detect awareness on a trial-by-trial basis. An objective measure forces the participant to recognize the prime between few possible choices, and the proportion of correct responses across trials reveals whether the participant saw it. This type of task is intended to tackle the criterion problem</w:t>
      </w:r>
      <w:r w:rsidR="00EE1564">
        <w:t xml:space="preserve"> [ref]</w:t>
      </w:r>
      <w:r w:rsidR="00692575">
        <w:t>.</w:t>
      </w:r>
    </w:p>
    <w:p w14:paraId="15C05C5C" w14:textId="55C59F2E" w:rsidR="00DF3E0F" w:rsidRDefault="00211536" w:rsidP="00E04EF4">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r w:rsidR="00B21ABD">
        <w:t xml:space="preserve"> [ref]</w:t>
      </w:r>
      <w:r w:rsidR="00B41E5A">
        <w:t>,</w:t>
      </w:r>
      <w:r w:rsidR="005A1B06">
        <w:t xml:space="preserve"> </w:t>
      </w:r>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22"/>
      <w:r w:rsidR="00587830">
        <w:t>ref</w:t>
      </w:r>
      <w:commentRangeEnd w:id="22"/>
      <w:r w:rsidR="000517AB">
        <w:rPr>
          <w:rStyle w:val="CommentReference"/>
        </w:rPr>
        <w:commentReference w:id="22"/>
      </w:r>
      <w:r w:rsidR="00587830">
        <w:t>]</w:t>
      </w:r>
      <w:r w:rsidR="005362FF">
        <w:t xml:space="preserve">. </w:t>
      </w:r>
      <w:r w:rsidR="006C111E">
        <w:t>Moreover</w:t>
      </w:r>
      <w:r w:rsidR="000D1936">
        <w:t>,</w:t>
      </w:r>
      <w:r w:rsidR="006C111E">
        <w:t xml:space="preserve"> </w:t>
      </w:r>
      <w:r w:rsidR="000D1936">
        <w:t xml:space="preserve">other </w:t>
      </w:r>
      <w:r w:rsidR="005362FF">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w:t>
      </w:r>
      <w:r w:rsidR="007768A2">
        <w:lastRenderedPageBreak/>
        <w:t xml:space="preserve">arithmetic computations </w:t>
      </w:r>
      <w:r w:rsidR="00EB1594">
        <w:t>being performed without awareness</w:t>
      </w:r>
      <w:r w:rsidR="00587830">
        <w:t xml:space="preserve"> [</w:t>
      </w:r>
      <w:commentRangeStart w:id="23"/>
      <w:r w:rsidR="00587830">
        <w:t>ref</w:t>
      </w:r>
      <w:commentRangeEnd w:id="23"/>
      <w:r w:rsidR="009172C7">
        <w:rPr>
          <w:rStyle w:val="CommentReference"/>
        </w:rPr>
        <w:commentReference w:id="23"/>
      </w:r>
      <w:r w:rsidR="00587830">
        <w:t>]</w:t>
      </w:r>
      <w:r w:rsidR="00EB1594">
        <w:t xml:space="preserve"> were challenged by failures to replicate </w:t>
      </w:r>
      <w:r w:rsidR="00587830">
        <w:t>[</w:t>
      </w:r>
      <w:commentRangeStart w:id="24"/>
      <w:r w:rsidR="00587830">
        <w:t>ref</w:t>
      </w:r>
      <w:commentRangeEnd w:id="24"/>
      <w:r w:rsidR="003817F2">
        <w:rPr>
          <w:rStyle w:val="CommentReference"/>
        </w:rPr>
        <w:commentReference w:id="24"/>
      </w:r>
      <w:r w:rsidR="00587830">
        <w:t>]</w:t>
      </w:r>
      <w:r w:rsidR="00EB1594">
        <w:t>, and a similar mixed picture emerged also for studies of processes like</w:t>
      </w:r>
      <w:r w:rsidR="000F6069">
        <w:t xml:space="preserve"> integration [</w:t>
      </w:r>
      <w:commentRangeStart w:id="25"/>
      <w:r w:rsidR="000F6069">
        <w:t>ref</w:t>
      </w:r>
      <w:commentRangeEnd w:id="25"/>
      <w:r w:rsidR="000F6069">
        <w:rPr>
          <w:rStyle w:val="CommentReference"/>
        </w:rPr>
        <w:commentReference w:id="25"/>
      </w:r>
      <w:r w:rsidR="00B31CCE">
        <w:t>]</w:t>
      </w:r>
      <w:r w:rsidR="001F3C9B">
        <w:t>.</w:t>
      </w:r>
    </w:p>
    <w:p w14:paraId="4FD66016" w14:textId="77777777" w:rsidR="00976673" w:rsidRDefault="00976673" w:rsidP="00976673">
      <w:pPr>
        <w:pStyle w:val="Heading4"/>
        <w:bidi w:val="0"/>
      </w:pPr>
      <w:r>
        <w:t>Explaining The discrepancy between findings</w:t>
      </w:r>
    </w:p>
    <w:p w14:paraId="0CB98709" w14:textId="19787CE8"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commentRangeStart w:id="26"/>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ascribe </w:t>
      </w:r>
      <w:r w:rsidR="00136373">
        <w:t>un</w:t>
      </w:r>
      <w:r w:rsidR="00E4565F">
        <w:t xml:space="preserve">conscious processes to conscious processing </w:t>
      </w:r>
      <w:r w:rsidR="001D15C6">
        <w:t>[ref].</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27"/>
      <w:r w:rsidR="007449E8">
        <w:t>REF</w:t>
      </w:r>
      <w:commentRangeEnd w:id="27"/>
      <w:r w:rsidR="007449E8">
        <w:rPr>
          <w:rStyle w:val="CommentReference"/>
        </w:rPr>
        <w:commentReference w:id="27"/>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commentRangeEnd w:id="26"/>
      <w:r w:rsidR="00A21522">
        <w:rPr>
          <w:rStyle w:val="CommentReference"/>
        </w:rPr>
        <w:commentReference w:id="26"/>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28"/>
      <w:r w:rsidR="00531AAE">
        <w:t>ref</w:t>
      </w:r>
      <w:commentRangeEnd w:id="28"/>
      <w:r w:rsidR="00AD6FB1">
        <w:rPr>
          <w:rStyle w:val="CommentReference"/>
        </w:rPr>
        <w:commentReference w:id="28"/>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29"/>
      <w:r w:rsidR="00CD009A">
        <w:t>ref</w:t>
      </w:r>
      <w:commentRangeEnd w:id="29"/>
      <w:r w:rsidR="007D164B">
        <w:rPr>
          <w:rStyle w:val="CommentReference"/>
        </w:rPr>
        <w:commentReference w:id="29"/>
      </w:r>
      <w:r w:rsidR="00CD009A">
        <w:t>]</w:t>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 </w:t>
      </w:r>
      <w:commentRangeStart w:id="30"/>
      <w:r w:rsidR="000E1037">
        <w:t>[ref]</w:t>
      </w:r>
      <w:commentRangeEnd w:id="30"/>
      <w:r w:rsidR="00BE3B54">
        <w:rPr>
          <w:rStyle w:val="CommentReference"/>
        </w:rPr>
        <w:commentReference w:id="30"/>
      </w:r>
      <w:r w:rsidR="002A2A03">
        <w:t>.</w:t>
      </w:r>
    </w:p>
    <w:p w14:paraId="2601E82D" w14:textId="18E78E4A" w:rsidR="002C1CE0" w:rsidRDefault="006E4F8B">
      <w:pPr>
        <w:pStyle w:val="Heading4"/>
        <w:bidi w:val="0"/>
      </w:pPr>
      <w:r>
        <w:t>Motion tracking vs keyboard</w:t>
      </w:r>
    </w:p>
    <w:p w14:paraId="36583870" w14:textId="2A62D5B4" w:rsidR="002C1CE0" w:rsidRDefault="00B66392" w:rsidP="00493304">
      <w:pPr>
        <w:pStyle w:val="NoSpacing"/>
        <w:bidi w:val="0"/>
        <w:rPr>
          <w:rtl/>
        </w:rPr>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31"/>
      <w:r w:rsidR="004F4999">
        <w:t>ref</w:t>
      </w:r>
      <w:commentRangeEnd w:id="31"/>
      <w:r w:rsidR="004F4999">
        <w:rPr>
          <w:rStyle w:val="CommentReference"/>
        </w:rPr>
        <w:commentReference w:id="31"/>
      </w:r>
      <w:r w:rsidR="004F4999">
        <w:t>]</w:t>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32"/>
      <w:r w:rsidR="00306D63">
        <w:t>ref</w:t>
      </w:r>
      <w:commentRangeEnd w:id="32"/>
      <w:r w:rsidR="00306D63">
        <w:rPr>
          <w:rStyle w:val="CommentReference"/>
        </w:rPr>
        <w:commentReference w:id="32"/>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33"/>
      <w:r w:rsidR="00FF2207">
        <w:t>ref</w:t>
      </w:r>
      <w:commentRangeEnd w:id="33"/>
      <w:r w:rsidR="00FF2207">
        <w:rPr>
          <w:rStyle w:val="CommentReference"/>
          <w:rtl/>
        </w:rPr>
        <w:commentReference w:id="33"/>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34"/>
      <w:r w:rsidR="00FF2207">
        <w:t>ref</w:t>
      </w:r>
      <w:commentRangeEnd w:id="34"/>
      <w:r w:rsidR="00FF2207">
        <w:rPr>
          <w:rStyle w:val="CommentReference"/>
        </w:rPr>
        <w:commentReference w:id="34"/>
      </w:r>
      <w:r w:rsidR="00FF2207">
        <w:t>]</w:t>
      </w:r>
      <w:r w:rsidR="00BE252D">
        <w:t>.</w:t>
      </w:r>
      <w:r w:rsidR="00493304">
        <w:t xml:space="preserve"> Finally, </w:t>
      </w:r>
      <w:del w:id="35" w:author="Chen Heller" w:date="2022-08-15T12:49:00Z">
        <w:r w:rsidR="00493304" w:rsidDel="006B0133">
          <w:delText xml:space="preserve">of </w:delText>
        </w:r>
      </w:del>
      <w:r w:rsidR="00493304">
        <w:t>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that are not available when using non-continuous measures</w:t>
      </w:r>
      <w:r w:rsidR="00621AE6">
        <w:t>, and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36"/>
      <w:r w:rsidR="00D012CA">
        <w:t>ref</w:t>
      </w:r>
      <w:commentRangeEnd w:id="36"/>
      <w:r w:rsidR="00D012CA">
        <w:rPr>
          <w:rStyle w:val="CommentReference"/>
        </w:rPr>
        <w:commentReference w:id="36"/>
      </w:r>
      <w:r w:rsidR="00D012CA">
        <w:t>]</w:t>
      </w:r>
      <w:r w:rsidR="00E9684E">
        <w:t xml:space="preserve">. Another </w:t>
      </w:r>
      <w:r w:rsidR="005A4B8A">
        <w:t xml:space="preserve">parameter </w:t>
      </w:r>
      <w:r w:rsidR="00485A14">
        <w:t xml:space="preserve">is </w:t>
      </w:r>
      <w:r w:rsidR="001E0A80">
        <w:t>C</w:t>
      </w:r>
      <w:r w:rsidR="00CD75B6">
        <w:t xml:space="preserve">hanges </w:t>
      </w:r>
      <w:r w:rsidR="001E0A80">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37"/>
      <w:r w:rsidR="00C34142">
        <w:t>ref</w:t>
      </w:r>
      <w:commentRangeEnd w:id="37"/>
      <w:r w:rsidR="005A4B8A">
        <w:rPr>
          <w:rStyle w:val="CommentReference"/>
        </w:rPr>
        <w:commentReference w:id="37"/>
      </w:r>
      <w:r w:rsidR="00C34142">
        <w:t>]</w:t>
      </w:r>
      <w:r w:rsidR="00485A14">
        <w:t>.</w:t>
      </w:r>
    </w:p>
    <w:p w14:paraId="4ADE2CAC" w14:textId="77777777" w:rsidR="00976673" w:rsidRDefault="00976673" w:rsidP="00976673">
      <w:pPr>
        <w:pStyle w:val="Heading4"/>
        <w:bidi w:val="0"/>
      </w:pPr>
      <w:r>
        <w:lastRenderedPageBreak/>
        <w:t>Prev papers with motion tracking</w:t>
      </w:r>
    </w:p>
    <w:p w14:paraId="74FFDFA6" w14:textId="3755C737"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38"/>
      <w:r w:rsidR="00F6282F">
        <w:t>ref</w:t>
      </w:r>
      <w:commentRangeEnd w:id="38"/>
      <w:r w:rsidR="00F6282F">
        <w:rPr>
          <w:rStyle w:val="CommentReference"/>
        </w:rPr>
        <w:commentReference w:id="38"/>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commentRangeStart w:id="39"/>
      <w:r w:rsidR="008E0CE3">
        <w:t>ref</w:t>
      </w:r>
      <w:commentRangeEnd w:id="39"/>
      <w:r w:rsidR="00F6282F">
        <w:rPr>
          <w:rStyle w:val="CommentReference"/>
        </w:rPr>
        <w:commentReference w:id="39"/>
      </w:r>
      <w:r w:rsidR="008E0CE3">
        <w:t>]</w:t>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40"/>
      <w:r w:rsidR="008E0CE3">
        <w:t>ref</w:t>
      </w:r>
      <w:commentRangeEnd w:id="40"/>
      <w:r w:rsidR="005B2A6E">
        <w:rPr>
          <w:rStyle w:val="CommentReference"/>
        </w:rPr>
        <w:commentReference w:id="40"/>
      </w:r>
      <w:r w:rsidR="008E0CE3">
        <w:t>]</w:t>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3F043B">
        <w:t xml:space="preserve"> [</w:t>
      </w:r>
      <w:commentRangeStart w:id="41"/>
      <w:r w:rsidR="003F043B">
        <w:t>ref</w:t>
      </w:r>
      <w:commentRangeEnd w:id="41"/>
      <w:r w:rsidR="00DB43B1">
        <w:rPr>
          <w:rStyle w:val="CommentReference"/>
        </w:rPr>
        <w:commentReference w:id="41"/>
      </w:r>
      <w:r w:rsidR="003F043B">
        <w:t>]</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42"/>
      <w:r w:rsidR="00DB43B1">
        <w:t>ref</w:t>
      </w:r>
      <w:commentRangeEnd w:id="42"/>
      <w:r w:rsidR="0073604D">
        <w:rPr>
          <w:rStyle w:val="CommentReference"/>
        </w:rPr>
        <w:commentReference w:id="42"/>
      </w:r>
      <w:r w:rsidR="00DB43B1">
        <w:t>]</w:t>
      </w:r>
      <w:r w:rsidR="00226FFE">
        <w:t>.</w:t>
      </w:r>
      <w:r w:rsidR="00351B74">
        <w:t xml:space="preserve"> </w:t>
      </w:r>
    </w:p>
    <w:p w14:paraId="279EF9CC" w14:textId="7BD5B255" w:rsidR="004D00B9" w:rsidRPr="00CA4069" w:rsidRDefault="00976673" w:rsidP="00EE2E47">
      <w:pPr>
        <w:pStyle w:val="Heading4"/>
        <w:bidi w:val="0"/>
      </w:pPr>
      <w:r>
        <w:t>Prev papers with motion tracking and keyboard</w:t>
      </w:r>
    </w:p>
    <w:p w14:paraId="507A6536" w14:textId="3C8F365E" w:rsidR="0007249B" w:rsidRDefault="00794090" w:rsidP="00B61C47">
      <w:pPr>
        <w:pStyle w:val="NoSpacing"/>
        <w:bidi w:val="0"/>
        <w:rPr>
          <w:rtl/>
        </w:rPr>
      </w:pPr>
      <w:r>
        <w:t xml:space="preserve">Thus, motion tracking can be used to unravel unconscious processing as it unfolds. But are these effects indeed stronger than keyboard-RT ones? This question has hardly been studied. Two studies combined </w:t>
      </w:r>
      <w:r w:rsidR="0060501C">
        <w:t>motion tracking</w:t>
      </w:r>
      <w:r>
        <w:t xml:space="preserve"> and keyboards RTs, yet without directly comparing between them. In the first</w:t>
      </w:r>
      <w:r w:rsidR="00903502">
        <w:t>,</w:t>
      </w:r>
      <w:r w:rsidR="006B0DA6">
        <w:t xml:space="preserve"> </w:t>
      </w:r>
      <w:r w:rsidR="006C164D">
        <w:t>a prime arrow pointing to the left/right/neutral direction was rendered invisible with meta-contrast masking, and participants were asked to choose which side was the mask pointing to. The task was first performed with a keyboard, revealing that prime-target congruency affects the response speed, and a second time with stylus tracking. In the stylus session the stimulus was presented only after the participants initiated a movement towards the center, forcing participants to correct their movement mid-flight. The correcting movement's onset, length and velocity were influenced by the prime-target congruency which gave rise to the conclusion that subliminal stimuli can influence the ongoing execution of an already-prepared target-directed movement</w:t>
      </w:r>
      <w:r w:rsidR="006C164D" w:rsidDel="006C164D">
        <w:t xml:space="preserve"> </w:t>
      </w:r>
      <w:r w:rsidR="009E013B">
        <w:t>[</w:t>
      </w:r>
      <w:commentRangeStart w:id="43"/>
      <w:r w:rsidR="009E013B">
        <w:t>ref</w:t>
      </w:r>
      <w:commentRangeEnd w:id="43"/>
      <w:r w:rsidR="00A21C84">
        <w:rPr>
          <w:rStyle w:val="CommentReference"/>
        </w:rPr>
        <w:commentReference w:id="43"/>
      </w:r>
      <w:r w:rsidR="009E013B">
        <w:t>]</w:t>
      </w:r>
      <w:r w:rsidR="001D5177">
        <w:t>.</w:t>
      </w:r>
      <w:r w:rsidR="0021465D">
        <w:t xml:space="preserve"> </w:t>
      </w:r>
      <w:r w:rsidR="007D1608">
        <w:t xml:space="preserve">In </w:t>
      </w:r>
      <w:r w:rsidR="00FC1674">
        <w:t xml:space="preserve">the second study, </w:t>
      </w:r>
      <w:r w:rsidR="006C164D">
        <w:t xml:space="preserve">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 and therefor similar/different affordances. </w:t>
      </w:r>
      <w:bookmarkStart w:id="44" w:name="_Hlk110934244"/>
      <w:r w:rsidR="006C164D">
        <w:t xml:space="preserve">When responses were given via a keyboard, </w:t>
      </w:r>
      <w:bookmarkEnd w:id="44"/>
      <w:r w:rsidR="006C164D">
        <w:t>semantically congruent primes improved the response speed to their targets. While keyboard responses reflected a semantic priming effect, reaching movements, which were assumed to depend more heavily on dorsal processing, were used to examine if the dorsal stream elicits subliminal shape related effects. Indeed, blob-like animal primes caused a larger deviation from the elongated tool target than did elongated animals. Hence the researchers concluded that dorsal-stream processing contributes grasp related information to decision making processes</w:t>
      </w:r>
      <w:r w:rsidR="000A70AF">
        <w:t xml:space="preserve"> [</w:t>
      </w:r>
      <w:commentRangeStart w:id="45"/>
      <w:r w:rsidR="000A70AF">
        <w:t>ref</w:t>
      </w:r>
      <w:commentRangeEnd w:id="45"/>
      <w:r w:rsidR="00716570">
        <w:rPr>
          <w:rStyle w:val="CommentReference"/>
        </w:rPr>
        <w:commentReference w:id="45"/>
      </w:r>
      <w:r w:rsidR="000A70AF">
        <w:t>]</w:t>
      </w:r>
      <w:r w:rsidR="00B61C47">
        <w:t>.</w:t>
      </w:r>
    </w:p>
    <w:p w14:paraId="1CA689B9" w14:textId="77777777" w:rsidR="00976673" w:rsidRDefault="00976673" w:rsidP="00976673">
      <w:pPr>
        <w:pStyle w:val="Heading4"/>
        <w:bidi w:val="0"/>
      </w:pPr>
      <w:r>
        <w:t>Xiao + reaching vs mouse</w:t>
      </w:r>
    </w:p>
    <w:p w14:paraId="6EF1AF94" w14:textId="73A4C4CD" w:rsidR="00DF649A" w:rsidRDefault="00347120" w:rsidP="00B420F1">
      <w:pPr>
        <w:pStyle w:val="NoSpacing"/>
        <w:bidi w:val="0"/>
      </w:pPr>
      <w:r>
        <w:t xml:space="preserve">To date, </w:t>
      </w:r>
      <w:r w:rsidR="005B7C15">
        <w:t xml:space="preserve">only one study </w:t>
      </w:r>
      <w:r>
        <w:t xml:space="preserve">directly compared the strength of the effects revealed by keyboard presses and motion tracking </w:t>
      </w:r>
      <w:r w:rsidR="00A923D1">
        <w:t>[</w:t>
      </w:r>
      <w:commentRangeStart w:id="46"/>
      <w:r w:rsidR="00A923D1">
        <w:t>ref</w:t>
      </w:r>
      <w:commentRangeEnd w:id="46"/>
      <w:r w:rsidR="005859F9">
        <w:rPr>
          <w:rStyle w:val="CommentReference"/>
        </w:rPr>
        <w:commentReference w:id="46"/>
      </w:r>
      <w:r w:rsidR="00A923D1">
        <w:t>]</w:t>
      </w:r>
      <w:r>
        <w:t xml:space="preserve">. </w:t>
      </w:r>
      <w:r w:rsidR="00147F56">
        <w:t xml:space="preserve">In this study, participants classified two digits as identical/different by either pointing to the correct answer with the mouse or choosing it with the keyboard. The target digits were preceded by a positive/negative subliminal image </w:t>
      </w:r>
      <w:r w:rsidR="00147F56">
        <w:lastRenderedPageBreak/>
        <w:t>which facilitated same/different responses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47"/>
      <w:r w:rsidR="000D172B">
        <w:t>ref</w:t>
      </w:r>
      <w:commentRangeEnd w:id="47"/>
      <w:r w:rsidR="00116C56">
        <w:rPr>
          <w:rStyle w:val="CommentReference"/>
        </w:rPr>
        <w:commentReference w:id="47"/>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r w:rsidR="006711BF">
        <w:t>[ref</w:t>
      </w:r>
      <w:r w:rsidR="00FA7190">
        <w:t>]</w:t>
      </w:r>
      <w:r w:rsidR="00F42D58">
        <w:t>.</w:t>
      </w:r>
    </w:p>
    <w:p w14:paraId="017CF663" w14:textId="742897CF" w:rsidR="008673AD" w:rsidRDefault="00D06351" w:rsidP="003C7FCB">
      <w:pPr>
        <w:pStyle w:val="NoSpacing"/>
        <w:bidi w:val="0"/>
      </w:pPr>
      <w:r>
        <w:t>Notably, this study used mouse tracking, which might be less sensitive</w:t>
      </w:r>
      <w:r w:rsidR="007C576F">
        <w:t xml:space="preserve"> than reaching movements</w:t>
      </w:r>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48"/>
      <w:r w:rsidR="004163F8">
        <w:t>ref</w:t>
      </w:r>
      <w:commentRangeEnd w:id="48"/>
      <w:r w:rsidR="000152A6">
        <w:rPr>
          <w:rStyle w:val="CommentReference"/>
        </w:rPr>
        <w:commentReference w:id="48"/>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49"/>
      <w:r w:rsidR="001E73BA">
        <w:t>ref</w:t>
      </w:r>
      <w:commentRangeEnd w:id="49"/>
      <w:r w:rsidR="001E73BA">
        <w:rPr>
          <w:rStyle w:val="CommentReference"/>
        </w:rPr>
        <w:commentReference w:id="49"/>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50"/>
      <w:r w:rsidR="00D06152">
        <w:t>ref</w:t>
      </w:r>
      <w:commentRangeEnd w:id="50"/>
      <w:r w:rsidR="00293C44">
        <w:rPr>
          <w:rStyle w:val="CommentReference"/>
        </w:rPr>
        <w:commentReference w:id="50"/>
      </w:r>
      <w:r w:rsidR="00D06152">
        <w:t>]</w:t>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commentRangeStart w:id="51"/>
      <w:r w:rsidR="003C7FCB">
        <w:t>ref</w:t>
      </w:r>
      <w:commentRangeEnd w:id="51"/>
      <w:r w:rsidR="003C7FCB">
        <w:rPr>
          <w:rStyle w:val="CommentReference"/>
        </w:rPr>
        <w:commentReference w:id="51"/>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52"/>
      <w:r w:rsidR="003C7FCB">
        <w:t>ref</w:t>
      </w:r>
      <w:commentRangeEnd w:id="52"/>
      <w:r w:rsidR="003C7FCB">
        <w:rPr>
          <w:rStyle w:val="CommentReference"/>
        </w:rPr>
        <w:commentReference w:id="52"/>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656F2626"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 xml:space="preserve">This was tested in a series of four studies, with 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exploratory studies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study </w:t>
      </w:r>
      <w:r w:rsidR="00E61D1C">
        <w:t xml:space="preserve">directly </w:t>
      </w:r>
      <w:r w:rsidR="00EC1EE6">
        <w:t xml:space="preserve">compared between </w:t>
      </w:r>
      <w:r w:rsidR="00D455AD">
        <w:t>motion tracking and keyboard response</w:t>
      </w:r>
      <w:r w:rsidR="00E61D1C">
        <w:t>s</w:t>
      </w:r>
      <w:r w:rsidR="00D455AD">
        <w:t xml:space="preserv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r w:rsidR="00AA2BC2">
        <w:t>Deheane</w:t>
      </w:r>
      <w:r w:rsidR="00D21058">
        <w:t xml:space="preserve"> and colleagues</w:t>
      </w:r>
      <w:r w:rsidR="00AA2BC2">
        <w:t xml:space="preserve"> [ref]</w:t>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2C4D56">
        <w:t xml:space="preserve">The participants </w:t>
      </w:r>
      <w:r w:rsidR="004F4E89">
        <w:t xml:space="preserve">were asked to </w:t>
      </w:r>
      <w:r w:rsidR="0007317A">
        <w:t>perform a semantic judgment</w:t>
      </w:r>
      <w:r w:rsidR="004F4E89">
        <w:t xml:space="preserve"> on the target word, and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r w:rsidR="00E3108A">
        <w:t xml:space="preserve"> the 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31753AD2" w:rsidR="00BA41CF" w:rsidRDefault="00ED60E1" w:rsidP="00E22EFB">
      <w:pPr>
        <w:pStyle w:val="Heading3"/>
        <w:bidi w:val="0"/>
      </w:pPr>
      <w:r>
        <w:lastRenderedPageBreak/>
        <w:t>Exp 1</w:t>
      </w:r>
    </w:p>
    <w:p w14:paraId="4F322CBE" w14:textId="77AEC627" w:rsidR="00C3013B" w:rsidRPr="00C32066" w:rsidRDefault="003F5172" w:rsidP="009E57CB">
      <w:pPr>
        <w:pStyle w:val="NoSpacing"/>
        <w:bidi w:val="0"/>
      </w:pPr>
      <w:r>
        <w:t>The first experiment</w:t>
      </w:r>
      <w:r w:rsidR="00D078A0">
        <w:t>'s purpose</w:t>
      </w:r>
      <w:r w:rsidR="00DC26A2">
        <w:t xml:space="preserve"> was to </w:t>
      </w:r>
      <w:r w:rsidR="007345ED">
        <w:t>produce</w:t>
      </w:r>
      <w:r w:rsidR="008B0370">
        <w:t xml:space="preserve"> </w:t>
      </w:r>
      <w:r w:rsidR="00DC26A2">
        <w:t xml:space="preserve">a </w:t>
      </w:r>
      <w:r w:rsidR="005875E6">
        <w:t xml:space="preserve">first </w:t>
      </w:r>
      <w:r w:rsidR="00DC26A2">
        <w:t xml:space="preserve">dataset </w:t>
      </w:r>
      <w:r w:rsidR="00864858">
        <w:t>to experiment with</w:t>
      </w:r>
      <w:r w:rsidR="005875E6">
        <w:t xml:space="preserve">. </w:t>
      </w:r>
      <w:r w:rsidR="00794365">
        <w:t xml:space="preserve">The </w:t>
      </w:r>
      <w:r w:rsidR="007231AE">
        <w:t xml:space="preserve">end </w:t>
      </w:r>
      <w:r w:rsidR="00794365">
        <w:t xml:space="preserve">goal was to troubleshoot </w:t>
      </w:r>
      <w:r w:rsidR="00502539">
        <w:t xml:space="preserve">the experiment </w:t>
      </w:r>
      <w:r w:rsidR="000C2171">
        <w:t>and the motion tacking</w:t>
      </w:r>
      <w:r w:rsidR="00F06477">
        <w:t xml:space="preserve"> system</w:t>
      </w:r>
      <w:r w:rsidR="000C2171">
        <w:t xml:space="preserve"> </w:t>
      </w:r>
      <w:r w:rsidR="00212D8D">
        <w:t xml:space="preserve">and establish </w:t>
      </w:r>
      <w:r w:rsidR="000C2171">
        <w:t xml:space="preserve">an </w:t>
      </w:r>
      <w:r w:rsidR="00EF3CBB">
        <w:t xml:space="preserve">encapsulating </w:t>
      </w:r>
      <w:r w:rsidR="000C2171">
        <w:t>analysis environment th</w:t>
      </w:r>
      <w:r w:rsidR="00F06477">
        <w:t>at</w:t>
      </w:r>
      <w:r w:rsidR="000C2171">
        <w:t xml:space="preserve"> </w:t>
      </w:r>
      <w:r w:rsidR="005A6878">
        <w:t>can extract</w:t>
      </w:r>
      <w:r w:rsidR="000C2171">
        <w:t xml:space="preserve"> meaningful parameters </w:t>
      </w:r>
      <w:r w:rsidR="005F7169">
        <w:t xml:space="preserve">from </w:t>
      </w:r>
      <w:r w:rsidR="000C2171">
        <w:t xml:space="preserve">the recorded </w:t>
      </w:r>
      <w:r w:rsidR="00EF3CBB">
        <w:t>trajectories</w:t>
      </w:r>
      <w:r w:rsidR="000C2171">
        <w:t>.</w:t>
      </w:r>
      <w:r w:rsidR="005F7169">
        <w:t xml:space="preserve"> </w:t>
      </w:r>
      <w:r w:rsidR="00C2650D">
        <w:t xml:space="preserve">We </w:t>
      </w:r>
      <w:r w:rsidR="00BA1DC1">
        <w:t xml:space="preserve">were hoping </w:t>
      </w:r>
      <w:r w:rsidR="00C2650D">
        <w:t xml:space="preserve">to </w:t>
      </w:r>
      <w:r w:rsidR="002C4795">
        <w:t xml:space="preserve">locate </w:t>
      </w:r>
      <w:r w:rsidR="00810EB7">
        <w:t xml:space="preserve">a congruency </w:t>
      </w:r>
      <w:r w:rsidR="002C4795">
        <w:t xml:space="preserve">effect in </w:t>
      </w:r>
      <w:r w:rsidR="00077925">
        <w:t xml:space="preserve">at least </w:t>
      </w:r>
      <w:r w:rsidR="002C4795">
        <w:t>one of the</w:t>
      </w:r>
      <w:r w:rsidR="005A6878">
        <w:t xml:space="preserve"> </w:t>
      </w:r>
      <w:r w:rsidR="002C4795">
        <w:t xml:space="preserve">parameters and </w:t>
      </w:r>
      <w:r w:rsidR="005F7169">
        <w:t xml:space="preserve">tweak </w:t>
      </w:r>
      <w:r w:rsidR="00F06477">
        <w:t>the</w:t>
      </w:r>
      <w:r w:rsidR="00C5611F">
        <w:t xml:space="preserve"> </w:t>
      </w:r>
      <w:r w:rsidR="00F06477">
        <w:t xml:space="preserve">experiments </w:t>
      </w:r>
      <w:r w:rsidR="00BA1DC1">
        <w:t xml:space="preserve">that followed </w:t>
      </w:r>
      <w:r w:rsidR="005A1D56">
        <w:t xml:space="preserve">to maximize its </w:t>
      </w:r>
      <w:r w:rsidR="00077925">
        <w:t>size</w:t>
      </w:r>
      <w:r w:rsidR="000C2B5D">
        <w:t xml:space="preserve"> (e.g., change the RT or training length)</w:t>
      </w:r>
      <w:r w:rsidR="005A1D56">
        <w:t>.</w:t>
      </w:r>
    </w:p>
    <w:p w14:paraId="4253545E" w14:textId="0879D1A3" w:rsidR="00BA41CF" w:rsidRPr="00BA41CF" w:rsidRDefault="00BA41CF" w:rsidP="009E57CB">
      <w:pPr>
        <w:pStyle w:val="Heading4"/>
        <w:bidi w:val="0"/>
      </w:pPr>
      <w:r>
        <w:t>Methods</w:t>
      </w:r>
    </w:p>
    <w:p w14:paraId="0D1ADB73" w14:textId="0498850D" w:rsidR="002057FC" w:rsidRDefault="002057FC" w:rsidP="002F5F3E">
      <w:pPr>
        <w:pStyle w:val="Heading5"/>
        <w:bidi w:val="0"/>
      </w:pPr>
      <w:r>
        <w:t>Participants</w:t>
      </w:r>
    </w:p>
    <w:p w14:paraId="6A35019C" w14:textId="232C1F6B" w:rsidR="00422E34" w:rsidRPr="00422E34" w:rsidRDefault="00853F45" w:rsidP="00A7614E">
      <w:pPr>
        <w:pStyle w:val="NoSpacing"/>
        <w:bidi w:val="0"/>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 xml:space="preserve">articipants </w:t>
      </w:r>
      <w:r w:rsidR="00A975D1">
        <w:t xml:space="preserve">signed a consent form and were explained that they can stop the experiment at every point if they wished to do so. They </w:t>
      </w:r>
      <w:r w:rsidR="00B1507B">
        <w:t xml:space="preserve">were </w:t>
      </w:r>
      <w:r w:rsidR="00422E34" w:rsidRPr="00422E34">
        <w:t>reimbursed with course credit or cash payment.</w:t>
      </w:r>
      <w:r w:rsidR="00A975D1">
        <w:t xml:space="preserve"> The experiment 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53"/>
      <w:r>
        <w:t>ref</w:t>
      </w:r>
      <w:commentRangeEnd w:id="53"/>
      <w:r w:rsidR="0071391D">
        <w:rPr>
          <w:rStyle w:val="CommentReference"/>
        </w:rPr>
        <w:commentReference w:id="53"/>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40C49993" w:rsidR="007846C7" w:rsidRPr="007846C7" w:rsidRDefault="007846C7" w:rsidP="00A7614E">
      <w:pPr>
        <w:pStyle w:val="NoSpacing"/>
        <w:bidi w:val="0"/>
      </w:pPr>
      <w:r w:rsidRPr="007846C7">
        <w:t xml:space="preserve">The stimulus </w:t>
      </w:r>
      <w:r w:rsidR="00984883">
        <w:t>was</w:t>
      </w:r>
      <w:r w:rsidRPr="007846C7">
        <w:t xml:space="preserve"> displayed on a VPIXX monitor (VIEWPixx /3D Lite LCD display and data acquisition system, version 3.7.6287) using Matlab R2020b </w:t>
      </w:r>
      <w:r w:rsidR="001B1EA8">
        <w:t xml:space="preserve">[ref] </w:t>
      </w:r>
      <w:r w:rsidRPr="007846C7">
        <w:t xml:space="preserve">and Psychtoolbox 3.0.18 </w:t>
      </w:r>
      <w:r w:rsidR="000F7554">
        <w:t>[ref]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away from the screen or closer. A system of 6 OptiTrack Flex 13 cameras by NaturalPoint,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NatNet client </w:t>
      </w:r>
      <w:r w:rsidR="00E04868">
        <w:t>[ref]</w:t>
      </w:r>
      <w:r w:rsidRPr="007846C7">
        <w:t xml:space="preserve"> and recorded with Matlab.</w:t>
      </w:r>
    </w:p>
    <w:p w14:paraId="224A07DA" w14:textId="638C5A70" w:rsidR="007846C7" w:rsidRPr="007846C7" w:rsidRDefault="00127BFA" w:rsidP="00A7614E">
      <w:pPr>
        <w:pStyle w:val="NoSpacing"/>
        <w:bidi w:val="0"/>
      </w:pPr>
      <w:r w:rsidRPr="00127BFA">
        <w:rPr>
          <w:noProof/>
        </w:rPr>
        <w:lastRenderedPageBreak/>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rsidP="009E57CB">
      <w:pPr>
        <w:pStyle w:val="NoSpacing"/>
        <w:bidi w:val="0"/>
        <w:ind w:left="709" w:right="843"/>
      </w:pPr>
      <w:bookmarkStart w:id="54" w:name="_Ref106198654"/>
      <w:r w:rsidRPr="007846C7">
        <w:t xml:space="preserve">Figure </w:t>
      </w:r>
      <w:bookmarkEnd w:id="54"/>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t>Procedure</w:t>
      </w:r>
    </w:p>
    <w:p w14:paraId="006ADC8A" w14:textId="514482D4"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4C5BE478" w:rsidR="00400416" w:rsidRDefault="00400416" w:rsidP="00253BED">
      <w:pPr>
        <w:pStyle w:val="NoSpacing"/>
        <w:bidi w:val="0"/>
      </w:pPr>
      <w:r w:rsidRPr="00400416">
        <w:t>The procedure closely follow</w:t>
      </w:r>
      <w:r w:rsidR="00D1564D">
        <w:t>ed</w:t>
      </w:r>
      <w:r w:rsidRPr="00400416">
        <w:t xml:space="preserve"> the one used in Dehaene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Responses slower than 1500ms were followed by a "Move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w:t>
      </w:r>
      <w:r w:rsidRPr="00400416">
        <w:lastRenderedPageBreak/>
        <w:t xml:space="preserve">task, within a </w:t>
      </w:r>
      <w:r w:rsidR="001F1A45">
        <w:t xml:space="preserve">5 </w:t>
      </w:r>
      <w:r w:rsidRPr="00400416">
        <w:t xml:space="preserve">seconds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5DA3E504" w:rsidR="00400416" w:rsidRPr="00400416" w:rsidRDefault="00400416" w:rsidP="00E47FE9">
      <w:pPr>
        <w:pStyle w:val="NoSpacing"/>
        <w:bidi w:val="0"/>
        <w:ind w:left="851" w:right="985"/>
      </w:pPr>
      <w:bookmarkStart w:id="55" w:name="_Ref106198697"/>
      <w:r w:rsidRPr="00400416">
        <w:t xml:space="preserve">Figure </w:t>
      </w:r>
      <w:bookmarkEnd w:id="55"/>
      <w:r w:rsidR="009C3535">
        <w:t>2</w:t>
      </w:r>
      <w:r w:rsidRPr="00400416">
        <w:t>. Stimuli presentation order</w:t>
      </w:r>
      <w:r w:rsidR="00AA03E9">
        <w:t xml:space="preserve"> of experiment one</w:t>
      </w:r>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000ms) and a PAS task (no time limit). The blue circles appearing on the screen are presented as markers for the subjects to know where they should touch in order to make their response.</w:t>
      </w:r>
    </w:p>
    <w:p w14:paraId="22934D29" w14:textId="1F95A38A" w:rsidR="00B33642" w:rsidRDefault="00A17855" w:rsidP="009E57CB">
      <w:pPr>
        <w:pStyle w:val="Heading5"/>
        <w:bidi w:val="0"/>
      </w:pPr>
      <w:r>
        <w:t>Trajectory p</w:t>
      </w:r>
      <w:r w:rsidR="00B33642">
        <w:t>reprocessing</w:t>
      </w:r>
    </w:p>
    <w:p w14:paraId="597DB305" w14:textId="41C99A0B" w:rsidR="00B33642" w:rsidRPr="00B33642" w:rsidRDefault="001E0823" w:rsidP="009E57CB">
      <w:pPr>
        <w:pStyle w:val="NoSpacing"/>
        <w:bidi w:val="0"/>
      </w:pPr>
      <w:r>
        <w:t>The p</w:t>
      </w:r>
      <w:r w:rsidRPr="002B6CA5">
        <w:t xml:space="preserve">reprocessing </w:t>
      </w:r>
      <w:r>
        <w:t xml:space="preserve">procedures </w:t>
      </w:r>
      <w:r w:rsidR="00492414">
        <w:t xml:space="preserve">followed </w:t>
      </w:r>
      <w:r>
        <w:t xml:space="preserve">those described in </w:t>
      </w:r>
      <w:r w:rsidRPr="0013784E">
        <w:rPr>
          <w:rFonts w:ascii="Times New Roman" w:hAnsi="Times New Roman" w:cs="Times New Roman"/>
        </w:rPr>
        <w:t>Gallivan &amp; Chapman</w:t>
      </w:r>
      <w:r>
        <w:rPr>
          <w:rFonts w:ascii="Times New Roman" w:hAnsi="Times New Roman" w:cs="Times New Roman"/>
        </w:rPr>
        <w:t xml:space="preserve"> </w:t>
      </w:r>
      <w:commentRangeStart w:id="56"/>
      <w:r>
        <w:rPr>
          <w:rFonts w:ascii="Times New Roman" w:hAnsi="Times New Roman" w:cs="Times New Roman"/>
        </w:rPr>
        <w:t>[ref]</w:t>
      </w:r>
      <w:commentRangeEnd w:id="56"/>
      <w:r w:rsidR="00113B55">
        <w:rPr>
          <w:rStyle w:val="CommentReference"/>
        </w:rPr>
        <w:commentReference w:id="56"/>
      </w:r>
      <w:r>
        <w:rPr>
          <w:rFonts w:ascii="Arial" w:hAnsi="Arial" w:cs="Arial"/>
          <w:color w:val="222222"/>
          <w:sz w:val="20"/>
          <w:szCs w:val="20"/>
          <w:shd w:val="clear" w:color="auto" w:fill="FFFFFF"/>
        </w:rPr>
        <w:t xml:space="preserve">. </w:t>
      </w:r>
      <w:r>
        <w:t xml:space="preserve">Missing values </w:t>
      </w:r>
      <w:r w:rsidR="00492414">
        <w:t xml:space="preserve">were </w:t>
      </w:r>
      <w:r>
        <w:t>interpolated with the inpaint_nans</w:t>
      </w:r>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to fill gaps in the trajectory, which </w:t>
      </w:r>
      <w:r w:rsidR="00492414">
        <w:t xml:space="preserve">was </w:t>
      </w:r>
      <w:r>
        <w:t xml:space="preserve">then filtered with a </w:t>
      </w:r>
      <w:r w:rsidRPr="002B6CA5">
        <w:t xml:space="preserve">low pass butterworth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a low pass butterworth filter (2</w:t>
      </w:r>
      <w:r w:rsidRPr="00BD4213">
        <w:rPr>
          <w:vertAlign w:val="superscript"/>
        </w:rPr>
        <w:t>nd</w:t>
      </w:r>
      <w:r>
        <w:t xml:space="preserve"> order with a 10Hz cutoff) </w:t>
      </w:r>
      <w:r w:rsidR="00492414">
        <w:rPr>
          <w:u w:val="words"/>
        </w:rPr>
        <w:t xml:space="preserve">was </w:t>
      </w:r>
      <w:r>
        <w:t xml:space="preserve">applied to the 3D velocity. </w:t>
      </w:r>
      <w:r w:rsidR="00E7320D">
        <w:rPr>
          <w:i/>
          <w:iCs/>
        </w:rPr>
        <w:t>Reaching</w:t>
      </w:r>
      <w:r w:rsidR="009A594B" w:rsidRPr="009E57CB">
        <w:rPr>
          <w:i/>
          <w:iCs/>
        </w:rPr>
        <w:t xml:space="preserve"> o</w:t>
      </w:r>
      <w:r w:rsidRPr="009E57CB">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9E57CB">
        <w:rPr>
          <w:i/>
          <w:iCs/>
        </w:rPr>
        <w:t>Reaching o</w:t>
      </w:r>
      <w:r w:rsidRPr="009E57CB">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w:t>
      </w:r>
      <w:r w:rsidR="00556BF3">
        <w:t xml:space="preserve">traveled </w:t>
      </w:r>
      <w:r>
        <w:t xml:space="preserve">distance on the Z axis </w:t>
      </w:r>
      <w:r w:rsidR="00F00C31">
        <w:t>were</w:t>
      </w:r>
      <w:r>
        <w:t xml:space="preserve"> extracted </w:t>
      </w:r>
      <w:r>
        <w:lastRenderedPageBreak/>
        <w:t xml:space="preserve">(e.g.,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9E57CB">
      <w:pPr>
        <w:pStyle w:val="Heading5"/>
        <w:bidi w:val="0"/>
      </w:pPr>
      <w:commentRangeStart w:id="57"/>
      <w:r>
        <w:t>Variables extraction</w:t>
      </w:r>
    </w:p>
    <w:p w14:paraId="3FD2B015" w14:textId="63CB70A9" w:rsidR="001E0823" w:rsidRDefault="00AA1B21" w:rsidP="00DA350E">
      <w:pPr>
        <w:pStyle w:val="NoSpacing"/>
        <w:bidi w:val="0"/>
      </w:pPr>
      <w:r>
        <w:t xml:space="preserve">The congruency effect was estimated </w:t>
      </w:r>
      <w:r w:rsidR="00D542A7">
        <w:t>with</w:t>
      </w:r>
      <w:r>
        <w:t xml:space="preserve"> eight </w:t>
      </w:r>
      <w:r w:rsidR="00145718">
        <w:t>reaching</w:t>
      </w:r>
      <w:r w:rsidR="00FB5371">
        <w:t xml:space="preserve"> </w:t>
      </w:r>
      <w:r w:rsidR="00F46DD3">
        <w:t xml:space="preserve">parameters: </w:t>
      </w:r>
      <w:commentRangeStart w:id="58"/>
      <w:r w:rsidR="00F46DD3">
        <w:t>(a)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commentRangeEnd w:id="58"/>
      <w:r w:rsidR="00433F9B">
        <w:rPr>
          <w:rStyle w:val="CommentReference"/>
        </w:rPr>
        <w:commentReference w:id="58"/>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9E57CB">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9E57CB">
        <w:t>movement onset</w:t>
      </w:r>
      <w:r w:rsidR="004C3803">
        <w:t xml:space="preserve"> until the screen </w:t>
      </w:r>
      <w:r w:rsidR="00E321D9">
        <w:t>was</w:t>
      </w:r>
      <w:r w:rsidR="004C3803">
        <w:t xml:space="preserve"> reached</w:t>
      </w:r>
      <w:r w:rsidR="008704D6">
        <w:t>; (d) deviation from center</w:t>
      </w:r>
      <w:r w:rsidR="00B55D74">
        <w:t xml:space="preserve">, </w:t>
      </w:r>
      <w:r w:rsidR="008704D6">
        <w:t xml:space="preserve">defined as the distance of every point along the average trajectory from the center line, which </w:t>
      </w:r>
      <w:r w:rsidR="00E321D9">
        <w:t>was</w:t>
      </w:r>
      <w:r w:rsidR="008704D6">
        <w:t xml:space="preserve"> </w:t>
      </w:r>
      <w:r w:rsidR="008D52E2">
        <w:t xml:space="preserve">a line </w:t>
      </w:r>
      <w:r w:rsidR="008704D6">
        <w:t>drawn between the starting point and the middle of the screen</w:t>
      </w:r>
      <w:r w:rsidR="00180F21">
        <w:t xml:space="preserve">; </w:t>
      </w:r>
      <w:r w:rsidR="008D52E2">
        <w:t>(e) movement variation</w:t>
      </w:r>
      <w:r w:rsidR="00B55D74">
        <w:t xml:space="preserve">, defined as </w:t>
      </w:r>
      <w:r w:rsidR="008D52E2">
        <w:t xml:space="preserve">the standard deviation of the "Deviation from center" measure. The standard deviation was computed over the trials; (f) </w:t>
      </w:r>
      <w:r w:rsidR="001E4D2E">
        <w:t>h</w:t>
      </w:r>
      <w:r w:rsidR="007D180D">
        <w:t>eading angle</w:t>
      </w:r>
      <w:r w:rsidR="00B55D74">
        <w:t xml:space="preserve">, defined as the angle </w:t>
      </w:r>
      <w:r w:rsidR="007D180D">
        <w:t xml:space="preserve">confined between a </w:t>
      </w:r>
      <w:r w:rsidR="00ED05EE">
        <w:t>tangent</w:t>
      </w:r>
      <w:r w:rsidR="007D180D">
        <w:t xml:space="preserve"> at every point along the trajectory and a line perpendicular to the screen. </w:t>
      </w:r>
      <w:r w:rsidR="004F5D4B">
        <w:t>An angle was considered negative if the extension of the tangent met the screen on the side opposite to the chosen answer</w:t>
      </w:r>
      <w:r w:rsidR="00DA350E">
        <w:t>; (g) changes of mind</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(h)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commentRangeEnd w:id="57"/>
      <w:r w:rsidR="00640799">
        <w:rPr>
          <w:rStyle w:val="CommentReference"/>
        </w:rPr>
        <w:commentReference w:id="57"/>
      </w:r>
    </w:p>
    <w:p w14:paraId="2833F9BE" w14:textId="528757D1" w:rsidR="003F77CF" w:rsidRDefault="003F77CF" w:rsidP="003F77CF">
      <w:pPr>
        <w:pStyle w:val="Heading5"/>
        <w:bidi w:val="0"/>
      </w:pPr>
      <w:r>
        <w:t>Exclusion criteria</w:t>
      </w:r>
    </w:p>
    <w:p w14:paraId="278BD072" w14:textId="294F0660" w:rsidR="00823CFE" w:rsidRDefault="00F70C75" w:rsidP="007B59BB">
      <w:pPr>
        <w:pStyle w:val="NoSpacing"/>
        <w:bidi w:val="0"/>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r w:rsidR="00AC73D8">
        <w:t>SD</w:t>
      </w:r>
      <w:r w:rsidR="0041233D">
        <w:t xml:space="preserve"> 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5309012A" w:rsidR="000E1974" w:rsidRDefault="002057FC" w:rsidP="001E0823">
      <w:pPr>
        <w:pStyle w:val="Heading4"/>
        <w:bidi w:val="0"/>
      </w:pPr>
      <w:r>
        <w:t>Results</w:t>
      </w:r>
    </w:p>
    <w:p w14:paraId="4C5F1B89" w14:textId="5C5ABBD8" w:rsidR="001E64D4" w:rsidRPr="00016678" w:rsidRDefault="008246E6" w:rsidP="009E57CB">
      <w:pPr>
        <w:pStyle w:val="NoSpacing"/>
        <w:bidi w:val="0"/>
      </w:pPr>
      <w:r>
        <w:t xml:space="preserve">The responses to the recognition task </w:t>
      </w:r>
      <w:r w:rsidR="0078001D">
        <w:t>o</w:t>
      </w:r>
      <w:r>
        <w:t xml:space="preserve">n the congruent </w:t>
      </w:r>
      <w:r w:rsidR="0078001D">
        <w:t>condition do not represent the objective visibility since the</w:t>
      </w:r>
      <w:r w:rsidR="008405CF">
        <w:t xml:space="preserve"> prime and target words </w:t>
      </w:r>
      <w:r w:rsidR="009C01DA">
        <w:t xml:space="preserve">are </w:t>
      </w:r>
      <w:r w:rsidR="008405CF">
        <w:t>identical which biases the responses.</w:t>
      </w:r>
      <w:r w:rsidR="00F77DA2">
        <w:t xml:space="preserve"> </w:t>
      </w:r>
      <w:r w:rsidR="009C243C">
        <w:t>T</w:t>
      </w:r>
      <w:r w:rsidR="00F77DA2">
        <w:t>herefore</w:t>
      </w:r>
      <w:r w:rsidR="009C243C">
        <w:t>,</w:t>
      </w:r>
      <w:r w:rsidR="00F77DA2">
        <w:t xml:space="preserve"> only the responses in </w:t>
      </w:r>
      <w:r w:rsidR="00B93F90">
        <w:t>s</w:t>
      </w:r>
      <w:r w:rsidR="00F77DA2">
        <w:t xml:space="preserve">the incongruent condition were used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r w:rsidR="006C3D2D">
        <w:t xml:space="preserve"> </w:t>
      </w:r>
      <w:r w:rsidR="00AC73D8">
        <w:t>SD</w:t>
      </w:r>
      <w:r w:rsidR="006C3D2D">
        <w:t xml:space="preserve"> = </w:t>
      </w:r>
      <w:r w:rsidR="00F21387">
        <w:t>3.4</w:t>
      </w:r>
      <w:r w:rsidR="006C3D2D">
        <w:t>,</w:t>
      </w:r>
      <w:r w:rsidR="00F77DA2">
        <w:t xml:space="preserve"> t</w:t>
      </w:r>
      <w:r w:rsidR="00FE0063" w:rsidRPr="009E57CB">
        <w:rPr>
          <w:vertAlign w:val="subscript"/>
        </w:rPr>
        <w:t>(9)</w:t>
      </w:r>
      <w:r w:rsidR="00F77DA2">
        <w:t xml:space="preserve"> = 0.59, </w:t>
      </w:r>
      <w:r w:rsidR="00FE0063">
        <w:t>p = 0.56,</w:t>
      </w:r>
      <w:r w:rsidR="006C3D2D">
        <w:t xml:space="preserve"> 95%</w:t>
      </w:r>
      <w:r w:rsidR="00FE0063">
        <w:t xml:space="preserve"> </w:t>
      </w:r>
      <w:r w:rsidR="00F77DA2">
        <w:t>CI = [</w:t>
      </w:r>
      <w:r w:rsidR="00F21387">
        <w:t>48.2</w:t>
      </w:r>
      <w:r w:rsidR="00F77DA2">
        <w:t xml:space="preserve">, </w:t>
      </w:r>
      <w:r w:rsidR="00F21387">
        <w:t>53</w:t>
      </w:r>
      <w:r w:rsidR="00F77DA2">
        <w:t xml:space="preserve">]. </w:t>
      </w:r>
      <w:r w:rsidR="00800ED7">
        <w:t>T</w:t>
      </w:r>
      <w:r w:rsidR="00037672">
        <w:t xml:space="preserve">he </w:t>
      </w:r>
      <w:r w:rsidR="00666006">
        <w:t xml:space="preserve">distance traveled </w:t>
      </w:r>
      <w:r w:rsidR="00640A55">
        <w:t>o</w:t>
      </w:r>
      <w:r w:rsidR="00666006">
        <w:t xml:space="preserve">n the congruent </w:t>
      </w:r>
      <w:r w:rsidR="001601EF">
        <w:t xml:space="preserve">(M = 1.01, </w:t>
      </w:r>
      <w:r w:rsidR="00AC73D8">
        <w:t>SD</w:t>
      </w:r>
      <w:r w:rsidR="001601EF">
        <w:t xml:space="preserve"> = 0.006) </w:t>
      </w:r>
      <w:r w:rsidR="00666006">
        <w:t xml:space="preserve">and incongruent </w:t>
      </w:r>
      <w:r w:rsidR="001601EF">
        <w:t xml:space="preserve">(M = 1.01, </w:t>
      </w:r>
      <w:r w:rsidR="00AC73D8">
        <w:t>SD</w:t>
      </w:r>
      <w:r w:rsidR="001601EF">
        <w:t xml:space="preserve"> = </w:t>
      </w:r>
      <w:r w:rsidR="00B0099D">
        <w:t xml:space="preserve">0.007) </w:t>
      </w:r>
      <w:r w:rsidR="00640A55">
        <w:t xml:space="preserve">conditions </w:t>
      </w:r>
      <w:r w:rsidR="00666006">
        <w:t>did not differ</w:t>
      </w:r>
      <w:r w:rsidR="00562AD9">
        <w:t xml:space="preserve"> (</w:t>
      </w:r>
      <w:r w:rsidR="00B0099D">
        <w:t>t</w:t>
      </w:r>
      <w:r w:rsidR="00B0099D" w:rsidRPr="009E57CB">
        <w:rPr>
          <w:vertAlign w:val="subscript"/>
        </w:rPr>
        <w:t>(9)</w:t>
      </w:r>
      <w:r w:rsidR="00B0099D">
        <w:t xml:space="preserve"> = </w:t>
      </w:r>
      <w:r w:rsidR="00234B6D">
        <w:t>-0.94</w:t>
      </w:r>
      <w:r w:rsidR="00B0099D">
        <w:t>, p = 0.3</w:t>
      </w:r>
      <w:r w:rsidR="00234B6D">
        <w:t>6</w:t>
      </w:r>
      <w:r w:rsidR="00B0099D">
        <w:t>, 95% CI [-0.00</w:t>
      </w:r>
      <w:r w:rsidR="00234B6D">
        <w:t>3,</w:t>
      </w:r>
      <w:r w:rsidR="00B0099D">
        <w:t xml:space="preserve"> 0.001], Cohen's d</w:t>
      </w:r>
      <w:r w:rsidR="00B0099D">
        <w:rPr>
          <w:vertAlign w:val="subscript"/>
        </w:rPr>
        <w:t>z</w:t>
      </w:r>
      <w:r w:rsidR="00B0099D">
        <w:t xml:space="preserve"> = </w:t>
      </w:r>
      <w:r w:rsidR="00234B6D">
        <w:t>-0.29</w:t>
      </w:r>
      <w:r w:rsidR="00562AD9">
        <w:t>)</w:t>
      </w:r>
      <w:r w:rsidR="005D66C8">
        <w:t xml:space="preserve"> </w:t>
      </w:r>
      <w:r w:rsidR="000575A4">
        <w:t>and neither did the</w:t>
      </w:r>
      <w:r w:rsidR="009B63EB">
        <w:t xml:space="preserve"> COM</w:t>
      </w:r>
      <w:r w:rsidR="000575A4">
        <w:t xml:space="preserve"> frequency </w:t>
      </w:r>
      <w:r w:rsidR="00EC601F">
        <w:t>(M</w:t>
      </w:r>
      <w:commentRangeStart w:id="59"/>
      <w:r w:rsidR="000575A4">
        <w:rPr>
          <w:vertAlign w:val="subscript"/>
        </w:rPr>
        <w:t>con</w:t>
      </w:r>
      <w:commentRangeEnd w:id="59"/>
      <w:r w:rsidR="009B63EB">
        <w:rPr>
          <w:rStyle w:val="CommentReference"/>
        </w:rPr>
        <w:commentReference w:id="59"/>
      </w:r>
      <w:r w:rsidR="00EC601F">
        <w:t xml:space="preserve"> = </w:t>
      </w:r>
      <w:r w:rsidR="004E0807">
        <w:t>0.21</w:t>
      </w:r>
      <w:r w:rsidR="00EC601F">
        <w:t xml:space="preserve">, </w:t>
      </w:r>
      <w:r w:rsidR="00AC73D8">
        <w:t>SD</w:t>
      </w:r>
      <w:r w:rsidR="000575A4">
        <w:rPr>
          <w:vertAlign w:val="subscript"/>
        </w:rPr>
        <w:t>con</w:t>
      </w:r>
      <w:r w:rsidR="00EC601F">
        <w:t xml:space="preserve"> = </w:t>
      </w:r>
      <w:r w:rsidR="004E0807">
        <w:t>0.06</w:t>
      </w:r>
      <w:r w:rsidR="009B63EB">
        <w:t xml:space="preserve">, </w:t>
      </w:r>
      <w:r w:rsidR="00EC601F">
        <w:t>M</w:t>
      </w:r>
      <w:r w:rsidR="009B63EB">
        <w:rPr>
          <w:vertAlign w:val="subscript"/>
        </w:rPr>
        <w:t>incon</w:t>
      </w:r>
      <w:r w:rsidR="00EC601F">
        <w:t xml:space="preserve"> = </w:t>
      </w:r>
      <w:r w:rsidR="004E0807">
        <w:t>0.2</w:t>
      </w:r>
      <w:r w:rsidR="00EC601F">
        <w:t xml:space="preserve">, </w:t>
      </w:r>
      <w:r w:rsidR="00AC73D8">
        <w:t>SD</w:t>
      </w:r>
      <w:r w:rsidR="009B63EB">
        <w:rPr>
          <w:vertAlign w:val="subscript"/>
        </w:rPr>
        <w:t>icon</w:t>
      </w:r>
      <w:r w:rsidR="00EC601F">
        <w:t xml:space="preserve"> = </w:t>
      </w:r>
      <w:r w:rsidR="004E0807">
        <w:t>0.08</w:t>
      </w:r>
      <w:r w:rsidR="00EC601F">
        <w:t>, t</w:t>
      </w:r>
      <w:r w:rsidR="00EC601F" w:rsidRPr="009E57CB">
        <w:rPr>
          <w:vertAlign w:val="subscript"/>
        </w:rPr>
        <w:t>(9)</w:t>
      </w:r>
      <w:r w:rsidR="00EC601F">
        <w:t xml:space="preserve"> = </w:t>
      </w:r>
      <w:r w:rsidR="004E0807">
        <w:t>0.3</w:t>
      </w:r>
      <w:r w:rsidR="00EC601F">
        <w:t>, p = 0.</w:t>
      </w:r>
      <w:r w:rsidR="00D4672F">
        <w:t>76</w:t>
      </w:r>
      <w:r w:rsidR="00EC601F">
        <w:t>, 95% CI [-0.0</w:t>
      </w:r>
      <w:r w:rsidR="00D4672F">
        <w:t>3</w:t>
      </w:r>
      <w:r w:rsidR="00EC601F">
        <w:t>, 0.0</w:t>
      </w:r>
      <w:r w:rsidR="00D4672F">
        <w:t>4</w:t>
      </w:r>
      <w:r w:rsidR="00EC601F">
        <w:t>], Cohen's d</w:t>
      </w:r>
      <w:r w:rsidR="00EC601F">
        <w:rPr>
          <w:vertAlign w:val="subscript"/>
        </w:rPr>
        <w:t>z</w:t>
      </w:r>
      <w:r w:rsidR="00EC601F">
        <w:t xml:space="preserve"> =  0.</w:t>
      </w:r>
      <w:r w:rsidR="00D4672F">
        <w:t>09</w:t>
      </w:r>
      <w:r w:rsidR="009B63EB">
        <w:t>)</w:t>
      </w:r>
      <w:r w:rsidR="008B6F3C">
        <w:t>.</w:t>
      </w:r>
      <w:r w:rsidR="00BB6F51">
        <w:t xml:space="preserve"> </w:t>
      </w:r>
      <w:r w:rsidR="00562AD9">
        <w:t xml:space="preserve">Reach area was marginally smaller </w:t>
      </w:r>
      <w:r w:rsidR="00923FA7">
        <w:t xml:space="preserve">in the </w:t>
      </w:r>
      <w:r w:rsidR="00923FA7">
        <w:lastRenderedPageBreak/>
        <w:t>incongruent condition (</w:t>
      </w:r>
      <w:commentRangeStart w:id="60"/>
      <w:r w:rsidR="00F77DA2">
        <w:t>M</w:t>
      </w:r>
      <w:r w:rsidR="00923FA7">
        <w:rPr>
          <w:vertAlign w:val="subscript"/>
        </w:rPr>
        <w:t>con</w:t>
      </w:r>
      <w:r w:rsidR="00F77DA2">
        <w:t xml:space="preserve"> = 0.028</w:t>
      </w:r>
      <w:commentRangeEnd w:id="60"/>
      <w:r w:rsidR="002C64BB">
        <w:rPr>
          <w:rStyle w:val="CommentReference"/>
        </w:rPr>
        <w:commentReference w:id="60"/>
      </w:r>
      <w:r w:rsidR="00F77DA2">
        <w:t xml:space="preserve">, </w:t>
      </w:r>
      <w:r w:rsidR="00AC73D8">
        <w:t>SD</w:t>
      </w:r>
      <w:r w:rsidR="00923FA7">
        <w:rPr>
          <w:vertAlign w:val="subscript"/>
        </w:rPr>
        <w:t>con</w:t>
      </w:r>
      <w:r w:rsidR="00F77DA2">
        <w:t xml:space="preserve"> = 0.0047</w:t>
      </w:r>
      <w:r w:rsidR="00923FA7">
        <w:t>, M</w:t>
      </w:r>
      <w:r w:rsidR="00923FA7">
        <w:rPr>
          <w:vertAlign w:val="subscript"/>
        </w:rPr>
        <w:t>incon</w:t>
      </w:r>
      <w:r w:rsidR="00923FA7">
        <w:t xml:space="preserve"> = 0.027, SD</w:t>
      </w:r>
      <w:r w:rsidR="00923FA7">
        <w:rPr>
          <w:vertAlign w:val="subscript"/>
        </w:rPr>
        <w:t>incon</w:t>
      </w:r>
      <w:r w:rsidR="00923FA7">
        <w:t xml:space="preserve"> = 0.0050</w:t>
      </w:r>
      <w:r w:rsidR="00F77DA2">
        <w:t>, t</w:t>
      </w:r>
      <w:r w:rsidR="00F77DA2" w:rsidRPr="009E57CB">
        <w:rPr>
          <w:vertAlign w:val="subscript"/>
        </w:rPr>
        <w:t>(9)</w:t>
      </w:r>
      <w:r w:rsidR="00F77DA2">
        <w:t xml:space="preserve"> = 2.22, p = 0.053, 95% CI [-0.00001, 0.0021], Cohen's d</w:t>
      </w:r>
      <w:r w:rsidR="00F77DA2">
        <w:rPr>
          <w:vertAlign w:val="subscript"/>
        </w:rPr>
        <w:t>z</w:t>
      </w:r>
      <w:r w:rsidR="00F77DA2">
        <w:t xml:space="preserve"> =  0.703</w:t>
      </w:r>
      <w:r w:rsidR="00923FA7">
        <w:t>)</w:t>
      </w:r>
      <w:r w:rsidR="00514D48">
        <w:t xml:space="preserve"> while </w:t>
      </w:r>
      <w:r w:rsidR="00F77DA2">
        <w:t xml:space="preserve">reaction time was marginally </w:t>
      </w:r>
      <w:r w:rsidR="00514D48">
        <w:t xml:space="preserve">longer </w:t>
      </w:r>
      <w:r w:rsidR="00F77DA2">
        <w:t xml:space="preserve">in the </w:t>
      </w:r>
      <w:r w:rsidR="00514D48">
        <w:t>in</w:t>
      </w:r>
      <w:r w:rsidR="00F77DA2">
        <w:t>congruent condition (M</w:t>
      </w:r>
      <w:r w:rsidR="00514D48">
        <w:rPr>
          <w:vertAlign w:val="subscript"/>
        </w:rPr>
        <w:t>con</w:t>
      </w:r>
      <w:r w:rsidR="00F77DA2">
        <w:t xml:space="preserve"> = 433</w:t>
      </w:r>
      <w:r w:rsidR="001A1E55">
        <w:t>.9</w:t>
      </w:r>
      <w:r w:rsidR="00937021">
        <w:t>ms</w:t>
      </w:r>
      <w:r w:rsidR="00F77DA2">
        <w:t xml:space="preserve">, </w:t>
      </w:r>
      <w:r w:rsidR="00AC73D8">
        <w:t>SD</w:t>
      </w:r>
      <w:r w:rsidR="00514D48">
        <w:rPr>
          <w:vertAlign w:val="subscript"/>
        </w:rPr>
        <w:t>con</w:t>
      </w:r>
      <w:r w:rsidR="00F77DA2">
        <w:t xml:space="preserve"> = 125</w:t>
      </w:r>
      <w:r w:rsidR="001A1E55">
        <w:t>.2</w:t>
      </w:r>
      <w:r w:rsidR="00514D48">
        <w:t xml:space="preserve">, </w:t>
      </w:r>
      <w:r w:rsidR="00F77DA2">
        <w:t>M</w:t>
      </w:r>
      <w:r w:rsidR="00514D48">
        <w:rPr>
          <w:vertAlign w:val="subscript"/>
        </w:rPr>
        <w:t>incon</w:t>
      </w:r>
      <w:r w:rsidR="00F77DA2">
        <w:t xml:space="preserve"> = 441</w:t>
      </w:r>
      <w:r w:rsidR="001A1E55">
        <w:t>.8m</w:t>
      </w:r>
      <w:r w:rsidR="00F77DA2">
        <w:t xml:space="preserve">s, </w:t>
      </w:r>
      <w:r w:rsidR="00AC73D8">
        <w:t>SD</w:t>
      </w:r>
      <w:r w:rsidR="00514D48">
        <w:rPr>
          <w:vertAlign w:val="subscript"/>
        </w:rPr>
        <w:t>incon</w:t>
      </w:r>
      <w:r w:rsidR="00F77DA2">
        <w:t xml:space="preserve"> = 125</w:t>
      </w:r>
      <w:r w:rsidR="001A1E55">
        <w:t>.8</w:t>
      </w:r>
      <w:r w:rsidR="00F77DA2">
        <w:t>, t</w:t>
      </w:r>
      <w:r w:rsidR="00F77DA2" w:rsidRPr="009E57CB">
        <w:rPr>
          <w:vertAlign w:val="subscript"/>
        </w:rPr>
        <w:t>(9)</w:t>
      </w:r>
      <w:r w:rsidR="00F77DA2">
        <w:t xml:space="preserve"> = -2.07, p = 0.067, 95% CI [-16</w:t>
      </w:r>
      <w:r w:rsidR="001A1E55">
        <w:t>.5</w:t>
      </w:r>
      <w:r w:rsidR="00F77DA2">
        <w:t>, 0.7], Cohen's d</w:t>
      </w:r>
      <w:r w:rsidR="00F77DA2">
        <w:rPr>
          <w:vertAlign w:val="subscript"/>
        </w:rPr>
        <w:t xml:space="preserve">z </w:t>
      </w:r>
      <w:r w:rsidR="00F77DA2">
        <w:t>= -0.656</w:t>
      </w:r>
      <w:r w:rsidR="00514D48">
        <w:t>)</w:t>
      </w:r>
      <w:r w:rsidR="00F77DA2">
        <w:t xml:space="preserve">. Movement time didn't differ between the </w:t>
      </w:r>
      <w:r w:rsidR="00514D48">
        <w:t xml:space="preserve">conditions </w:t>
      </w:r>
      <w:r w:rsidR="00F77DA2">
        <w:t>(M</w:t>
      </w:r>
      <w:r w:rsidR="00514D48">
        <w:rPr>
          <w:vertAlign w:val="subscript"/>
        </w:rPr>
        <w:t>con</w:t>
      </w:r>
      <w:r w:rsidR="00F77DA2">
        <w:t xml:space="preserve"> = 558</w:t>
      </w:r>
      <w:r w:rsidR="00937C70">
        <w:t>.1</w:t>
      </w:r>
      <w:r w:rsidR="001A1E55">
        <w:t>m</w:t>
      </w:r>
      <w:r w:rsidR="00F77DA2">
        <w:t xml:space="preserve">s, </w:t>
      </w:r>
      <w:r w:rsidR="00AC73D8">
        <w:t>SD</w:t>
      </w:r>
      <w:r w:rsidR="00514D48">
        <w:rPr>
          <w:vertAlign w:val="subscript"/>
        </w:rPr>
        <w:t>con</w:t>
      </w:r>
      <w:r w:rsidR="00F77DA2">
        <w:t xml:space="preserve"> = 8</w:t>
      </w:r>
      <w:r w:rsidR="00937C70">
        <w:t>0.7</w:t>
      </w:r>
      <w:r w:rsidR="00514D48">
        <w:t xml:space="preserve">, </w:t>
      </w:r>
      <w:r w:rsidR="00F77DA2">
        <w:t>M</w:t>
      </w:r>
      <w:r w:rsidR="00514D48">
        <w:rPr>
          <w:vertAlign w:val="subscript"/>
        </w:rPr>
        <w:t>incon</w:t>
      </w:r>
      <w:r w:rsidR="00F77DA2">
        <w:t xml:space="preserve"> = 557</w:t>
      </w:r>
      <w:r w:rsidR="00937C70">
        <w:t>.9m</w:t>
      </w:r>
      <w:r w:rsidR="00874762">
        <w:t>s</w:t>
      </w:r>
      <w:r w:rsidR="00F77DA2">
        <w:t xml:space="preserve">, </w:t>
      </w:r>
      <w:r w:rsidR="00AC73D8">
        <w:t>SD</w:t>
      </w:r>
      <w:r w:rsidR="00514D48">
        <w:rPr>
          <w:vertAlign w:val="subscript"/>
        </w:rPr>
        <w:t>incon</w:t>
      </w:r>
      <w:r w:rsidR="00F77DA2">
        <w:t xml:space="preserve"> = 81</w:t>
      </w:r>
      <w:r w:rsidR="00937C70">
        <w:t>.6</w:t>
      </w:r>
      <w:r w:rsidR="00514D48">
        <w:t xml:space="preserve">, </w:t>
      </w:r>
      <w:r w:rsidR="00F77DA2">
        <w:t>t</w:t>
      </w:r>
      <w:r w:rsidR="00F77DA2" w:rsidRPr="009E57CB">
        <w:rPr>
          <w:vertAlign w:val="subscript"/>
        </w:rPr>
        <w:t>(9)</w:t>
      </w:r>
      <w:r w:rsidR="00F77DA2">
        <w:t xml:space="preserve"> = 0.07, p = 0.93, 95% CI [-6</w:t>
      </w:r>
      <w:r w:rsidR="00BA5874">
        <w:t>.</w:t>
      </w:r>
      <w:r w:rsidR="00F77DA2">
        <w:t>9, 7</w:t>
      </w:r>
      <w:r w:rsidR="00BA5874">
        <w:t>.4</w:t>
      </w:r>
      <w:r w:rsidR="00F77DA2">
        <w:t>], Cohen's d</w:t>
      </w:r>
      <w:r w:rsidR="00F77DA2">
        <w:rPr>
          <w:vertAlign w:val="subscript"/>
        </w:rPr>
        <w:t>z</w:t>
      </w:r>
      <w:r w:rsidR="00F77DA2">
        <w:t xml:space="preserve"> = 0.024</w:t>
      </w:r>
      <w:r w:rsidR="00514D48">
        <w:t>)</w:t>
      </w:r>
      <w:r w:rsidR="00F77DA2">
        <w:t>.</w:t>
      </w:r>
      <w:r w:rsidR="00F93A2C" w:rsidRPr="00016678">
        <w:t xml:space="preserve"> </w:t>
      </w:r>
    </w:p>
    <w:p w14:paraId="5C9A9952" w14:textId="4DBB33DF" w:rsidR="002057FC" w:rsidRDefault="002057FC" w:rsidP="002057FC">
      <w:pPr>
        <w:pStyle w:val="Heading4"/>
        <w:bidi w:val="0"/>
      </w:pPr>
      <w:r>
        <w:t>Discussion</w:t>
      </w:r>
    </w:p>
    <w:p w14:paraId="71BCA08D" w14:textId="77777777" w:rsidR="00DF1984" w:rsidRDefault="00D908A0" w:rsidP="00DF1984">
      <w:pPr>
        <w:pStyle w:val="NoSpacing"/>
        <w:bidi w:val="0"/>
        <w:rPr>
          <w:rtl/>
        </w:rPr>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our expectations, no </w:t>
      </w:r>
      <w:r w:rsidR="00CE2020">
        <w:t xml:space="preserve">robust </w:t>
      </w:r>
      <w:r w:rsidR="00673AEA">
        <w:t xml:space="preserve">unconscious </w:t>
      </w:r>
      <w:r w:rsidR="008F6CE0">
        <w:t xml:space="preserve">effect </w:t>
      </w:r>
      <w:r w:rsidR="00CE2020">
        <w:t xml:space="preserve">was </w:t>
      </w:r>
      <w:r w:rsidR="008F6CE0">
        <w:t>found in any of the motion tracking measures</w:t>
      </w:r>
      <w:r w:rsidR="00CE2020">
        <w:t xml:space="preserve">, and although a trend was found in some of them, it was never significant. </w:t>
      </w:r>
      <w:r w:rsidR="000D2A7B">
        <w:t>Nevertheless, t</w:t>
      </w:r>
      <w:r w:rsidR="00CA4735">
        <w:t xml:space="preserve">his trend was most prominent in the reach area </w:t>
      </w:r>
      <w:r w:rsidR="00292BAC">
        <w:t>variable</w:t>
      </w:r>
      <w:r w:rsidR="006157BA">
        <w:t xml:space="preserve">, </w:t>
      </w:r>
      <w:r w:rsidR="00292BAC">
        <w:t xml:space="preserve">which </w:t>
      </w:r>
      <w:r w:rsidR="00C92864">
        <w:t xml:space="preserve">implies it might be </w:t>
      </w:r>
      <w:r w:rsidR="008D07B1">
        <w:t xml:space="preserve">the optimal variable for probing the unconscious effect.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This pattern of </w:t>
      </w:r>
      <w:r w:rsidR="00E314FB">
        <w:t xml:space="preserve">results </w:t>
      </w:r>
      <w:r w:rsidR="00B21DF2">
        <w:t xml:space="preserve">might imply </w:t>
      </w:r>
      <w:r w:rsidR="007D0716">
        <w:t xml:space="preserve">that </w:t>
      </w:r>
      <w:r w:rsidR="002D5AD2">
        <w:t xml:space="preserve">the conflict created by the prime in the incongruent condition is resolved before </w:t>
      </w:r>
      <w:r w:rsidR="00E314FB">
        <w:t>the movement starts</w:t>
      </w:r>
      <w:r w:rsidR="00C20D1C">
        <w:t xml:space="preserve"> </w:t>
      </w:r>
      <w:r w:rsidR="002D5AD2">
        <w:t>which might explain why a</w:t>
      </w:r>
      <w:r w:rsidR="00775994">
        <w:t>n</w:t>
      </w:r>
      <w:r w:rsidR="002D5AD2">
        <w:t xml:space="preserve"> unconscious effect </w:t>
      </w:r>
      <w:r w:rsidR="00FF3F69">
        <w:t>was hardly</w:t>
      </w:r>
      <w:r w:rsidR="00DD0F93">
        <w:t xml:space="preserve"> seen.</w:t>
      </w:r>
    </w:p>
    <w:p w14:paraId="05C06A55" w14:textId="76C153E6" w:rsidR="00A95B10" w:rsidRDefault="00ED60E1" w:rsidP="00DF1984">
      <w:pPr>
        <w:pStyle w:val="Heading3"/>
        <w:bidi w:val="0"/>
      </w:pPr>
      <w:r>
        <w:t>Exp 2</w:t>
      </w:r>
    </w:p>
    <w:p w14:paraId="06EA5D8B" w14:textId="08A066BC" w:rsidR="002945D9" w:rsidRDefault="00372631" w:rsidP="00336D27">
      <w:pPr>
        <w:pStyle w:val="NoSpacing"/>
        <w:bidi w:val="0"/>
      </w:pPr>
      <w:r>
        <w:t xml:space="preserve">For an </w:t>
      </w:r>
      <w:r w:rsidR="00A95B10">
        <w:t xml:space="preserve">unconscious effect </w:t>
      </w:r>
      <w:r>
        <w:t xml:space="preserve">to be reflected </w:t>
      </w:r>
      <w:r w:rsidR="00A95B10">
        <w:t>in the reaching trajectories</w:t>
      </w:r>
      <w:r>
        <w:t>,</w:t>
      </w:r>
      <w:r w:rsidR="00A95B10">
        <w:t xml:space="preserve"> the </w:t>
      </w:r>
      <w:r w:rsidR="00E942CE">
        <w:t xml:space="preserve">conflict </w:t>
      </w:r>
      <w:r>
        <w:t xml:space="preserve">that it produces has to be present </w:t>
      </w:r>
      <w:r w:rsidR="00C2473A">
        <w:t xml:space="preserve">while </w:t>
      </w:r>
      <w:r w:rsidR="00762D69">
        <w:t>the reaching is performed.</w:t>
      </w:r>
      <w:r w:rsidR="008872B1">
        <w:t xml:space="preserve"> The longer </w:t>
      </w:r>
      <w:r w:rsidR="00664BFD">
        <w:t>reaction</w:t>
      </w:r>
      <w:r w:rsidR="008872B1">
        <w:t xml:space="preserve"> time </w:t>
      </w:r>
      <w:r w:rsidR="0066358C">
        <w:t xml:space="preserve">for incongruent trials </w:t>
      </w:r>
      <w:r w:rsidR="008872B1">
        <w:t xml:space="preserve">in experiment one implied this was not the case. </w:t>
      </w:r>
      <w:r w:rsidR="002945D9">
        <w:t>Therefor</w:t>
      </w:r>
      <w:r w:rsidR="0066358C">
        <w:t xml:space="preserve"> in experiment two</w:t>
      </w:r>
      <w:r w:rsidR="004D25AA">
        <w:t>,</w:t>
      </w:r>
      <w:r w:rsidR="0066358C">
        <w:t xml:space="preserve"> </w:t>
      </w:r>
      <w:r w:rsidR="00FA3257">
        <w:t>movement onset was restricted</w:t>
      </w:r>
      <w:r w:rsidR="00D0268C">
        <w:t>,</w:t>
      </w:r>
      <w:r w:rsidR="000150E7">
        <w:rPr>
          <w:rFonts w:hint="cs"/>
          <w:rtl/>
        </w:rPr>
        <w:t xml:space="preserve"> </w:t>
      </w:r>
      <w:r w:rsidR="00FA3257">
        <w:t xml:space="preserve">and </w:t>
      </w:r>
      <w:r w:rsidR="004D25AA">
        <w:t xml:space="preserve">movement duration was </w:t>
      </w:r>
      <w:r w:rsidR="00336D27">
        <w:t>decreased.</w:t>
      </w:r>
    </w:p>
    <w:p w14:paraId="45EC229A" w14:textId="6F48B45D" w:rsidR="002B4328" w:rsidRDefault="002B4328" w:rsidP="000150E7">
      <w:pPr>
        <w:pStyle w:val="NoSpacing"/>
        <w:bidi w:val="0"/>
      </w:pPr>
      <w:r>
        <w:t xml:space="preserve">Since </w:t>
      </w:r>
      <w:r w:rsidR="000150E7">
        <w:t>quicker responses were required</w:t>
      </w:r>
      <w:r w:rsidR="00D0268C">
        <w:t>,</w:t>
      </w:r>
      <w:r w:rsidR="000150E7">
        <w:t xml:space="preserve"> </w:t>
      </w:r>
      <w:r>
        <w:t>a second training block</w:t>
      </w:r>
      <w:r w:rsidR="000150E7">
        <w:t xml:space="preserve"> was added. </w:t>
      </w:r>
      <w:r w:rsidR="004B6630">
        <w:t xml:space="preserve">The results were expected to reflect a greater unconscious effect </w:t>
      </w:r>
      <w:r w:rsidR="0018258F">
        <w:t xml:space="preserve">than experiment one </w:t>
      </w:r>
      <w:r w:rsidR="00DD0450">
        <w:t xml:space="preserve">seeing that </w:t>
      </w:r>
      <w:r w:rsidR="0018258F">
        <w:t xml:space="preserve">an </w:t>
      </w:r>
      <w:r w:rsidR="007D4D98">
        <w:t xml:space="preserve">overlap </w:t>
      </w:r>
      <w:r w:rsidR="0018258F">
        <w:t xml:space="preserve">should exist between </w:t>
      </w:r>
      <w:r w:rsidR="007D4D98">
        <w:t>the decision</w:t>
      </w:r>
      <w:r w:rsidR="00BA6127">
        <w:t>-</w:t>
      </w:r>
      <w:r w:rsidR="007D4D98">
        <w:t xml:space="preserve">making process </w:t>
      </w:r>
      <w:r w:rsidR="0018258F">
        <w:t xml:space="preserve">and </w:t>
      </w:r>
      <w:r w:rsidR="007D4D98">
        <w:t>the reaching movement.</w:t>
      </w:r>
    </w:p>
    <w:p w14:paraId="19BBC9B1" w14:textId="77777777" w:rsidR="007429C1" w:rsidRPr="00BA41CF" w:rsidRDefault="007429C1" w:rsidP="007429C1">
      <w:pPr>
        <w:pStyle w:val="Heading4"/>
        <w:bidi w:val="0"/>
      </w:pPr>
      <w:r>
        <w:t>Methods</w:t>
      </w:r>
    </w:p>
    <w:p w14:paraId="54353DE0" w14:textId="77777777" w:rsidR="007429C1" w:rsidRDefault="007429C1" w:rsidP="007429C1">
      <w:pPr>
        <w:pStyle w:val="Heading5"/>
        <w:bidi w:val="0"/>
      </w:pPr>
      <w:r>
        <w:t>Participants</w:t>
      </w:r>
    </w:p>
    <w:p w14:paraId="1993AB85" w14:textId="688EA462" w:rsidR="007429C1" w:rsidRPr="00422E34" w:rsidRDefault="0004324F" w:rsidP="00EF1C76">
      <w:pPr>
        <w:pStyle w:val="NoSpacing"/>
        <w:bidi w:val="0"/>
      </w:pPr>
      <w:r>
        <w:t>15</w:t>
      </w:r>
      <w:r w:rsidR="007429C1">
        <w:t xml:space="preserve"> participants (</w:t>
      </w:r>
      <w:r w:rsidR="00BF2D47">
        <w:t>1</w:t>
      </w:r>
      <w:r w:rsidR="00E674BB">
        <w:t>1</w:t>
      </w:r>
      <w:r w:rsidR="006C2FEA">
        <w:t xml:space="preserve"> </w:t>
      </w:r>
      <w:r w:rsidR="007429C1">
        <w:t>females) were recruited for the stud</w:t>
      </w:r>
      <w:r w:rsidR="006378BF">
        <w:t>y</w:t>
      </w:r>
      <w:r w:rsidR="007429C1">
        <w:t xml:space="preserve"> (M=</w:t>
      </w:r>
      <w:r w:rsidR="009D2718">
        <w:t>24.78</w:t>
      </w:r>
      <w:r w:rsidR="007429C1">
        <w:t>, SD=</w:t>
      </w:r>
      <w:r w:rsidR="009D2718">
        <w:t>3.68</w:t>
      </w:r>
      <w:r w:rsidR="007429C1">
        <w:t>)</w:t>
      </w:r>
      <w:r w:rsidR="006378BF">
        <w:t xml:space="preserve"> in a recruitment procedure identical </w:t>
      </w:r>
      <w:r w:rsidR="0092550B">
        <w:t xml:space="preserve">to experiment 1. </w:t>
      </w:r>
      <w:r w:rsidR="00E674BB">
        <w:t>Six</w:t>
      </w:r>
      <w:r w:rsidR="0092550B">
        <w:t xml:space="preserve"> </w:t>
      </w:r>
      <w:r w:rsidR="00E674BB">
        <w:t>participants</w:t>
      </w:r>
      <w:r w:rsidR="0092550B">
        <w:t xml:space="preserve"> were disqualified from</w:t>
      </w:r>
      <w:r w:rsidR="00097ED6">
        <w:t xml:space="preserve"> the</w:t>
      </w:r>
      <w:r w:rsidR="0092550B">
        <w:t xml:space="preserve"> analysis</w:t>
      </w:r>
      <w:r w:rsidR="00E674BB">
        <w:t>.</w:t>
      </w:r>
      <w:r w:rsidR="0092550B">
        <w:t xml:space="preserve"> </w:t>
      </w:r>
      <w:r w:rsidR="00E674BB">
        <w:t>T</w:t>
      </w:r>
      <w:r w:rsidR="0092550B">
        <w:t>hree of them</w:t>
      </w:r>
      <w:r w:rsidR="00404370">
        <w:t xml:space="preserve"> </w:t>
      </w:r>
      <w:r w:rsidR="0092550B">
        <w:t xml:space="preserve">had less than 25 valid </w:t>
      </w:r>
      <w:r w:rsidR="006E5AE5">
        <w:t xml:space="preserve">trials </w:t>
      </w:r>
      <w:r w:rsidR="0092550B">
        <w:t xml:space="preserve">in each condition </w:t>
      </w:r>
      <w:r w:rsidR="00EF1C76">
        <w:t>[</w:t>
      </w:r>
      <w:r w:rsidR="00341933">
        <w:t xml:space="preserve">see </w:t>
      </w:r>
      <w:r w:rsidR="00EF1C76">
        <w:t xml:space="preserve">exclusion criteria of exp 2] </w:t>
      </w:r>
      <w:r w:rsidR="0092550B">
        <w:t xml:space="preserve">and two </w:t>
      </w:r>
      <w:r w:rsidR="007F2704">
        <w:t xml:space="preserve">performed significantly worse than 70% correct answers in </w:t>
      </w:r>
      <w:r w:rsidR="0092550B">
        <w:t>the classification task</w:t>
      </w:r>
      <w:r w:rsidR="00070F22">
        <w:t xml:space="preserve"> according to a binomial test</w:t>
      </w:r>
      <w:r w:rsidR="0092550B">
        <w:t>.</w:t>
      </w:r>
      <w:r w:rsidR="00341933">
        <w:t xml:space="preserve"> The sixth participant was excluded because the experiment crashed during her session.</w:t>
      </w:r>
    </w:p>
    <w:p w14:paraId="5127CB6E" w14:textId="77777777" w:rsidR="007429C1" w:rsidRDefault="007429C1" w:rsidP="007429C1">
      <w:pPr>
        <w:pStyle w:val="Heading5"/>
        <w:bidi w:val="0"/>
      </w:pPr>
      <w:r>
        <w:t>Stimuli</w:t>
      </w:r>
    </w:p>
    <w:p w14:paraId="7EB42B0D" w14:textId="47E85FEB" w:rsidR="007429C1" w:rsidRDefault="00154EA4" w:rsidP="0018094C">
      <w:pPr>
        <w:pStyle w:val="NoSpacing"/>
        <w:bidi w:val="0"/>
      </w:pPr>
      <w:r>
        <w:t>Stimuli was identical to that used in experiment one.</w:t>
      </w:r>
    </w:p>
    <w:p w14:paraId="60E487BC" w14:textId="77777777" w:rsidR="007429C1" w:rsidRDefault="007429C1" w:rsidP="007429C1">
      <w:pPr>
        <w:pStyle w:val="Heading5"/>
        <w:bidi w:val="0"/>
      </w:pPr>
      <w:r>
        <w:t>Apparatus</w:t>
      </w:r>
    </w:p>
    <w:p w14:paraId="5CB80B8B" w14:textId="3D79C07F" w:rsidR="007429C1" w:rsidRPr="007846C7" w:rsidRDefault="00AC2253" w:rsidP="009E57CB">
      <w:pPr>
        <w:pStyle w:val="NoSpacing"/>
        <w:bidi w:val="0"/>
      </w:pPr>
      <w:r>
        <w:t xml:space="preserve">The set up was identical to that used in experiment one except that </w:t>
      </w:r>
      <w:r w:rsidR="0001784E">
        <w:t>the starting point was 35cm away from the screen</w:t>
      </w:r>
      <w:r w:rsidR="00012647">
        <w:t xml:space="preserve"> and the size of the </w:t>
      </w:r>
      <w:r w:rsidR="009526D2">
        <w:t xml:space="preserve">blue </w:t>
      </w:r>
      <w:r w:rsidR="00012647">
        <w:t>circle beneath each target was slightly increased</w:t>
      </w:r>
      <w:r w:rsidR="009526D2">
        <w:t xml:space="preserve"> so that hitting </w:t>
      </w:r>
      <w:r w:rsidR="00EE60E8">
        <w:t xml:space="preserve">it </w:t>
      </w:r>
      <w:r>
        <w:t xml:space="preserve">will be </w:t>
      </w:r>
      <w:r w:rsidR="009526D2">
        <w:t>easier</w:t>
      </w:r>
      <w:r w:rsidR="00012647">
        <w:t>.</w:t>
      </w:r>
    </w:p>
    <w:p w14:paraId="1B9FB235" w14:textId="77777777" w:rsidR="007429C1" w:rsidRDefault="007429C1" w:rsidP="007429C1">
      <w:pPr>
        <w:pStyle w:val="Heading5"/>
        <w:bidi w:val="0"/>
      </w:pPr>
      <w:r>
        <w:t>Procedure</w:t>
      </w:r>
    </w:p>
    <w:p w14:paraId="6A37064A" w14:textId="735D2875" w:rsidR="007429C1" w:rsidRDefault="0018094C" w:rsidP="00DD6F2C">
      <w:pPr>
        <w:pStyle w:val="NoSpacing"/>
        <w:bidi w:val="0"/>
      </w:pPr>
      <w:r>
        <w:t xml:space="preserve">In this experiment </w:t>
      </w:r>
      <w:r w:rsidR="00374BAF">
        <w:t>before performing the practice and test blocks, 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 xml:space="preserve">list of trial condition and </w:t>
      </w:r>
      <w:r w:rsidR="00800B3D">
        <w:lastRenderedPageBreak/>
        <w:t>stimulus</w:t>
      </w:r>
      <w:r w:rsidR="00F97EED">
        <w:t>.</w:t>
      </w:r>
      <w:r w:rsidR="00800B3D">
        <w:t xml:space="preserve"> </w:t>
      </w:r>
      <w:r w:rsidR="00F97EED">
        <w:t>O</w:t>
      </w:r>
      <w:r w:rsidR="00800B3D">
        <w:t xml:space="preserve">ther than </w:t>
      </w:r>
      <w:r w:rsidR="00467E11">
        <w:t>that,</w:t>
      </w:r>
      <w:r w:rsidR="00800B3D">
        <w:t xml:space="preserve"> all the lists were the same.</w:t>
      </w:r>
      <w:r w:rsidR="001623ED">
        <w:t xml:space="preserve"> </w:t>
      </w:r>
      <w:r w:rsidR="00DD6F2C">
        <w:t>Timing was also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 xml:space="preserve">s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r w:rsidR="007C76BC">
        <w:t xml:space="preserve">The rest of the design </w:t>
      </w:r>
      <w:r w:rsidR="00174088">
        <w:t>was identical to experiment one.</w:t>
      </w:r>
    </w:p>
    <w:p w14:paraId="5BF92B75" w14:textId="364520BD" w:rsidR="007429C1" w:rsidRPr="00400416" w:rsidRDefault="00AA03E9" w:rsidP="007429C1">
      <w:pPr>
        <w:pStyle w:val="NoSpacing"/>
        <w:bidi w:val="0"/>
      </w:pPr>
      <w:r w:rsidRPr="00AA03E9">
        <w:rPr>
          <w:noProof/>
        </w:rPr>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p>
    <w:p w14:paraId="48EF074D" w14:textId="7A7CF101" w:rsidR="001A054F" w:rsidRDefault="007429C1" w:rsidP="00A638CF">
      <w:pPr>
        <w:pStyle w:val="NoSpacing"/>
        <w:bidi w:val="0"/>
      </w:pPr>
      <w:r w:rsidRPr="00400416">
        <w:t xml:space="preserve">Figure </w:t>
      </w:r>
      <w:r>
        <w:t>2</w:t>
      </w:r>
      <w:r w:rsidRPr="00400416">
        <w:t>. Stimuli presentation order</w:t>
      </w:r>
      <w:r w:rsidR="00AA03E9">
        <w:t xml:space="preserve"> of experiment 2</w:t>
      </w:r>
      <w:r w:rsidRPr="00400416">
        <w:t xml:space="preserve">. Each trial </w:t>
      </w:r>
      <w:r>
        <w:t>was</w:t>
      </w:r>
      <w:r w:rsidRPr="00400416">
        <w:t xml:space="preserve"> composed of a fixation cross (1000ms), a first mask (270ms), a second mask (30ms), a prime word (30ms), a third mask (30ms), a classification task (</w:t>
      </w:r>
      <w:r>
        <w:t>0-</w:t>
      </w:r>
      <w:r w:rsidR="00AA03E9">
        <w:t>760</w:t>
      </w:r>
      <w:r w:rsidRPr="00400416">
        <w:t xml:space="preserve">ms, out of which the target </w:t>
      </w:r>
      <w:r>
        <w:t xml:space="preserve">was </w:t>
      </w:r>
      <w:r w:rsidRPr="00400416">
        <w:t>displayed for 500ms), a recognition task (</w:t>
      </w:r>
      <w:r>
        <w:t>0</w:t>
      </w:r>
      <w:r w:rsidRPr="00400416">
        <w:t>-</w:t>
      </w:r>
      <w:r w:rsidR="00AA03E9">
        <w:t>7</w:t>
      </w:r>
      <w:r>
        <w:t>,</w:t>
      </w:r>
      <w:r w:rsidRPr="00400416">
        <w:t>000ms) and a PAS task (no time limit). The blue circles appearing on the screen are presented as markers for the subjects to know where they should touch in order to make their response.</w:t>
      </w:r>
    </w:p>
    <w:p w14:paraId="676EA161" w14:textId="77777777" w:rsidR="00D826D9" w:rsidRDefault="00D826D9" w:rsidP="00D826D9">
      <w:pPr>
        <w:pStyle w:val="Heading5"/>
        <w:bidi w:val="0"/>
      </w:pPr>
      <w:r>
        <w:t>Exclusion criteria</w:t>
      </w:r>
    </w:p>
    <w:p w14:paraId="1A31F715" w14:textId="77777777" w:rsidR="00D826D9" w:rsidRPr="004B4B7B" w:rsidRDefault="00D826D9" w:rsidP="00D826D9">
      <w:pPr>
        <w:pStyle w:val="NoSpacing"/>
        <w:bidi w:val="0"/>
        <w:rPr>
          <w:rtl/>
        </w:rPr>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09E0A93D" w14:textId="77777777" w:rsidR="00D826D9" w:rsidRDefault="00D826D9" w:rsidP="00D826D9">
      <w:pPr>
        <w:pStyle w:val="Heading4"/>
        <w:bidi w:val="0"/>
      </w:pPr>
      <w:r>
        <w:lastRenderedPageBreak/>
        <w:t>Results</w:t>
      </w:r>
    </w:p>
    <w:p w14:paraId="0AC93D04" w14:textId="49887E1F" w:rsidR="00D826D9" w:rsidRDefault="00D826D9" w:rsidP="00D826D9">
      <w:pPr>
        <w:pStyle w:val="NoSpacing"/>
        <w:bidi w:val="0"/>
      </w:pPr>
      <w:r>
        <w:t>When participants rated the prime as invisible, they were not better than chance at recognizing it, M = 50.2%, SD = 2.57, t</w:t>
      </w:r>
      <w:r w:rsidRPr="00FF0854">
        <w:rPr>
          <w:vertAlign w:val="subscript"/>
        </w:rPr>
        <w:t>(8)</w:t>
      </w:r>
      <w:r>
        <w:t xml:space="preserve"> = 0.30, p = 0.77, 95% CI = [48.27, 52.24]. Similarly to experiment one a congruency effect was not reflected in the traveled distance (</w:t>
      </w:r>
      <w:r w:rsidR="00A92D4E">
        <w:t>M</w:t>
      </w:r>
      <w:r w:rsidR="00A92D4E">
        <w:rPr>
          <w:vertAlign w:val="subscript"/>
        </w:rPr>
        <w:t>con</w:t>
      </w:r>
      <w:r w:rsidR="00A92D4E">
        <w:t xml:space="preserve"> = </w:t>
      </w:r>
      <w:r w:rsidR="00B83F72">
        <w:t>1.01</w:t>
      </w:r>
      <w:r w:rsidR="00A92D4E">
        <w:t>, SD</w:t>
      </w:r>
      <w:r w:rsidR="00A92D4E">
        <w:rPr>
          <w:vertAlign w:val="subscript"/>
        </w:rPr>
        <w:t>con</w:t>
      </w:r>
      <w:r w:rsidR="00A92D4E">
        <w:t xml:space="preserve"> = </w:t>
      </w:r>
      <w:r w:rsidR="00B83F72">
        <w:t>0.004</w:t>
      </w:r>
      <w:r w:rsidR="00A92D4E">
        <w:t>, M</w:t>
      </w:r>
      <w:r w:rsidR="00A92D4E">
        <w:softHyphen/>
      </w:r>
      <w:r w:rsidR="00A92D4E">
        <w:softHyphen/>
      </w:r>
      <w:r w:rsidR="00A92D4E">
        <w:rPr>
          <w:vertAlign w:val="subscript"/>
        </w:rPr>
        <w:t>incon</w:t>
      </w:r>
      <w:r w:rsidR="00A92D4E">
        <w:t xml:space="preserve"> = </w:t>
      </w:r>
      <w:r w:rsidR="00B83F72">
        <w:t>1.02</w:t>
      </w:r>
      <w:r w:rsidR="00A92D4E">
        <w:t>, SD</w:t>
      </w:r>
      <w:r w:rsidR="00A92D4E">
        <w:rPr>
          <w:vertAlign w:val="subscript"/>
        </w:rPr>
        <w:t>incon</w:t>
      </w:r>
      <w:r w:rsidR="00A92D4E">
        <w:t xml:space="preserve"> = </w:t>
      </w:r>
      <w:r w:rsidR="00B83F72">
        <w:t>0.004</w:t>
      </w:r>
      <w:r w:rsidR="00A92D4E">
        <w:t xml:space="preserve">, </w:t>
      </w:r>
      <w:r>
        <w:t>t</w:t>
      </w:r>
      <w:r w:rsidRPr="00FF0854">
        <w:rPr>
          <w:vertAlign w:val="subscript"/>
        </w:rPr>
        <w:t>(8)</w:t>
      </w:r>
      <w:r>
        <w:t xml:space="preserve"> = -0.83, p = 0.42, 95% CI [-0.008, 0.003]), frequency of COM (</w:t>
      </w:r>
      <w:r w:rsidR="006E42FF">
        <w:t>M</w:t>
      </w:r>
      <w:r w:rsidR="006E42FF">
        <w:rPr>
          <w:vertAlign w:val="subscript"/>
        </w:rPr>
        <w:t>con</w:t>
      </w:r>
      <w:r w:rsidR="006E42FF">
        <w:t xml:space="preserve"> = 0.26, SD</w:t>
      </w:r>
      <w:r w:rsidR="006E42FF">
        <w:rPr>
          <w:vertAlign w:val="subscript"/>
        </w:rPr>
        <w:t>con</w:t>
      </w:r>
      <w:r w:rsidR="006E42FF">
        <w:t xml:space="preserve"> = 0.08, M</w:t>
      </w:r>
      <w:r w:rsidR="006E42FF">
        <w:softHyphen/>
      </w:r>
      <w:r w:rsidR="006E42FF">
        <w:softHyphen/>
      </w:r>
      <w:r w:rsidR="006E42FF">
        <w:rPr>
          <w:vertAlign w:val="subscript"/>
        </w:rPr>
        <w:t>incon</w:t>
      </w:r>
      <w:r w:rsidR="006E42FF">
        <w:t xml:space="preserve"> = 0.27, SD</w:t>
      </w:r>
      <w:r w:rsidR="006E42FF">
        <w:rPr>
          <w:vertAlign w:val="subscript"/>
        </w:rPr>
        <w:t>incon</w:t>
      </w:r>
      <w:r w:rsidR="006E42FF">
        <w:t xml:space="preserve"> = 0.12, </w:t>
      </w:r>
      <w:r>
        <w:t>t</w:t>
      </w:r>
      <w:r w:rsidRPr="00FF0854">
        <w:rPr>
          <w:vertAlign w:val="subscript"/>
        </w:rPr>
        <w:t>(8)</w:t>
      </w:r>
      <w:r>
        <w:t xml:space="preserve"> = -0.4, p = 0.69, 95% CI [-0.11, 0.07]), reaction time (</w:t>
      </w:r>
      <w:r w:rsidR="006E42FF">
        <w:t>M</w:t>
      </w:r>
      <w:r w:rsidR="006E42FF">
        <w:rPr>
          <w:vertAlign w:val="subscript"/>
        </w:rPr>
        <w:t>con</w:t>
      </w:r>
      <w:r w:rsidR="006E42FF">
        <w:t xml:space="preserve"> = 140.4ms, SD</w:t>
      </w:r>
      <w:r w:rsidR="006E42FF">
        <w:rPr>
          <w:vertAlign w:val="subscript"/>
        </w:rPr>
        <w:t>con</w:t>
      </w:r>
      <w:r w:rsidR="006E42FF">
        <w:t xml:space="preserve"> = 34.2, M</w:t>
      </w:r>
      <w:r w:rsidR="006E42FF">
        <w:softHyphen/>
      </w:r>
      <w:r w:rsidR="006E42FF">
        <w:softHyphen/>
      </w:r>
      <w:r w:rsidR="006E42FF">
        <w:rPr>
          <w:vertAlign w:val="subscript"/>
        </w:rPr>
        <w:t>incon</w:t>
      </w:r>
      <w:r w:rsidR="006E42FF">
        <w:t xml:space="preserve"> = </w:t>
      </w:r>
      <w:r w:rsidR="002443DB">
        <w:t>144.2ms</w:t>
      </w:r>
      <w:r w:rsidR="006E42FF">
        <w:t>, SD</w:t>
      </w:r>
      <w:r w:rsidR="006E42FF">
        <w:rPr>
          <w:vertAlign w:val="subscript"/>
        </w:rPr>
        <w:t>incon</w:t>
      </w:r>
      <w:r w:rsidR="006E42FF">
        <w:t xml:space="preserve"> = </w:t>
      </w:r>
      <w:r w:rsidR="002443DB">
        <w:t>33.2</w:t>
      </w:r>
      <w:r w:rsidR="006E42FF">
        <w:t xml:space="preserve">, </w:t>
      </w:r>
      <w:r>
        <w:t>t</w:t>
      </w:r>
      <w:r w:rsidRPr="00FF0854">
        <w:rPr>
          <w:vertAlign w:val="subscript"/>
        </w:rPr>
        <w:t>(8)</w:t>
      </w:r>
      <w:r>
        <w:t xml:space="preserve"> = -1.192, p = 0.26, 95% CI [-11</w:t>
      </w:r>
      <w:r w:rsidR="00470D96">
        <w:t>.2</w:t>
      </w:r>
      <w:r>
        <w:t>, 3</w:t>
      </w:r>
      <w:r w:rsidR="00470D96">
        <w:t>.5</w:t>
      </w:r>
      <w:r>
        <w:t>]) or movement duration (</w:t>
      </w:r>
      <w:r w:rsidR="00B274FE">
        <w:t>M</w:t>
      </w:r>
      <w:r w:rsidR="00B274FE">
        <w:rPr>
          <w:vertAlign w:val="subscript"/>
        </w:rPr>
        <w:t>con</w:t>
      </w:r>
      <w:r w:rsidR="00B274FE">
        <w:t xml:space="preserve"> = 416.5ms, SD</w:t>
      </w:r>
      <w:r w:rsidR="00B274FE">
        <w:rPr>
          <w:vertAlign w:val="subscript"/>
        </w:rPr>
        <w:t>con</w:t>
      </w:r>
      <w:r w:rsidR="00B274FE">
        <w:t xml:space="preserve"> = 60.5, M</w:t>
      </w:r>
      <w:r w:rsidR="00B274FE">
        <w:softHyphen/>
      </w:r>
      <w:r w:rsidR="00B274FE">
        <w:softHyphen/>
      </w:r>
      <w:r w:rsidR="00B274FE">
        <w:rPr>
          <w:vertAlign w:val="subscript"/>
        </w:rPr>
        <w:t>incon</w:t>
      </w:r>
      <w:r w:rsidR="00B274FE">
        <w:t xml:space="preserve"> = 423.9, SD</w:t>
      </w:r>
      <w:r w:rsidR="00B274FE">
        <w:rPr>
          <w:vertAlign w:val="subscript"/>
        </w:rPr>
        <w:t>incon</w:t>
      </w:r>
      <w:r w:rsidR="00B274FE">
        <w:t xml:space="preserve"> = </w:t>
      </w:r>
      <w:r w:rsidR="005E0F70">
        <w:t>45.4</w:t>
      </w:r>
      <w:r w:rsidR="00B274FE">
        <w:t xml:space="preserve">, </w:t>
      </w:r>
      <w:r>
        <w:t>t</w:t>
      </w:r>
      <w:r w:rsidRPr="00FF0854">
        <w:rPr>
          <w:vertAlign w:val="subscript"/>
        </w:rPr>
        <w:t>(8)</w:t>
      </w:r>
      <w:r>
        <w:t xml:space="preserve"> = -1.192, p = 0.26, 95% CI [-21</w:t>
      </w:r>
      <w:r w:rsidR="00105A3C">
        <w:t>.7</w:t>
      </w:r>
      <w:r>
        <w:t xml:space="preserve">, </w:t>
      </w:r>
      <w:r w:rsidR="00105A3C">
        <w:t>6.9</w:t>
      </w:r>
      <w:r>
        <w:t>]). Similarly, but unlike experiment one, the difference between the reach area in the congruent (M = 0.00015sec, SD = 0.0000289) and incongruent (M = 0.00013sec, SD = 0.0000646) conditions was far from significant, t</w:t>
      </w:r>
      <w:r w:rsidRPr="00FF0854">
        <w:rPr>
          <w:vertAlign w:val="subscript"/>
        </w:rPr>
        <w:t>(8)</w:t>
      </w:r>
      <w:r>
        <w:t xml:space="preserve"> = 0.667, p = 0.523, 95% CI [-0.0000281, 0.0000511], Cohen's d</w:t>
      </w:r>
      <w:r>
        <w:rPr>
          <w:vertAlign w:val="subscript"/>
        </w:rPr>
        <w:t xml:space="preserve">z </w:t>
      </w:r>
      <w:r>
        <w:t>= 0.222. The average number of valid trials among included and excluded participants was 91.64 (SD = 57) out of 240 in the congruent condition and 84.57 (SD = 54.8) in the incongruent condition. On average, 118 trials were excluded due to late responses and 31 due to early responses, while 67 trials were excluded due to incorrect answers.</w:t>
      </w:r>
    </w:p>
    <w:p w14:paraId="65366A3D" w14:textId="77777777" w:rsidR="00D826D9" w:rsidRDefault="00D826D9" w:rsidP="00D826D9">
      <w:pPr>
        <w:pStyle w:val="Heading4"/>
        <w:bidi w:val="0"/>
      </w:pPr>
      <w:r>
        <w:t>Discussion</w:t>
      </w:r>
    </w:p>
    <w:p w14:paraId="0158A180" w14:textId="77777777" w:rsidR="000875CD" w:rsidRDefault="00D826D9" w:rsidP="000875CD">
      <w:pPr>
        <w:bidi w:val="0"/>
      </w:pPr>
      <w:r w:rsidRPr="000875CD">
        <w:t>Experiment two was expected to produce an unconscious effect since prime dilution [</w:t>
      </w:r>
      <w:commentRangeStart w:id="61"/>
      <w:r w:rsidRPr="000875CD">
        <w:t>ref</w:t>
      </w:r>
      <w:commentRangeEnd w:id="61"/>
      <w:r w:rsidRPr="000875CD">
        <w:commentReference w:id="61"/>
      </w:r>
      <w:r w:rsidRPr="000875CD">
        <w:t xml:space="preserve">] was diminished by further limiting the participants' response time in comparison to experiment one. However, none of the dependent variables showed any difference between the conditions, including reach area which was marginally significant in experiment one. </w:t>
      </w:r>
      <w:commentRangeStart w:id="62"/>
      <w:r w:rsidRPr="000875CD">
        <w:t>An examination of the reach area distribution shows a that a single subject had an opposite trend to the rest of the sample which might explain why a significant unconscious effect could not be found</w:t>
      </w:r>
      <w:commentRangeEnd w:id="62"/>
      <w:r w:rsidRPr="000875CD">
        <w:commentReference w:id="62"/>
      </w:r>
      <w:r w:rsidRPr="000875CD">
        <w:t xml:space="preserve"> [ref to graph of reach area]. However, the failure to find a congruency effect could also be the product of the strict timing limitations. It is possible that participants did not properly perform the task because the required responses were too quick. This notion is supported by the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t>
      </w:r>
    </w:p>
    <w:p w14:paraId="2C206D09" w14:textId="4CF22A96" w:rsidR="00ED60E1" w:rsidRPr="000875CD" w:rsidRDefault="00ED60E1" w:rsidP="000875CD">
      <w:pPr>
        <w:pStyle w:val="Heading3"/>
        <w:bidi w:val="0"/>
        <w:rPr>
          <w:rtl/>
        </w:rPr>
      </w:pPr>
      <w:r w:rsidRPr="000875CD">
        <w:t>Exp 3</w:t>
      </w:r>
    </w:p>
    <w:p w14:paraId="6ED892B3" w14:textId="77777777" w:rsidR="00D826D9" w:rsidRDefault="00D826D9" w:rsidP="00D826D9">
      <w:pPr>
        <w:pStyle w:val="NoSpacing"/>
        <w:bidi w:val="0"/>
      </w:pPr>
      <w:r>
        <w:t>Having a large proportion of excluded trials could explain why significant effects were not found in experiment two. Since many of the trials were excluded due to bad timing, experiment three incorporated a long practice session a day before the test session. Once the response time had improved, the task was expected to become easier. Thus we anticipated less incorrect answers and inappropriate timing responses, and a large congruency effect.</w:t>
      </w:r>
    </w:p>
    <w:p w14:paraId="0580D9A3" w14:textId="77777777" w:rsidR="00D826D9" w:rsidRDefault="00D826D9" w:rsidP="00D826D9">
      <w:pPr>
        <w:pStyle w:val="Heading4"/>
        <w:bidi w:val="0"/>
      </w:pPr>
      <w:r>
        <w:t>Methods</w:t>
      </w:r>
    </w:p>
    <w:p w14:paraId="3B29F863" w14:textId="77777777" w:rsidR="00D826D9" w:rsidRDefault="00D826D9" w:rsidP="00D826D9">
      <w:pPr>
        <w:pStyle w:val="Heading5"/>
        <w:bidi w:val="0"/>
      </w:pPr>
      <w:r>
        <w:t>Participants</w:t>
      </w:r>
    </w:p>
    <w:p w14:paraId="542AD451" w14:textId="3302C093" w:rsidR="00D826D9" w:rsidRPr="00354457" w:rsidRDefault="00860CF5" w:rsidP="00D826D9">
      <w:pPr>
        <w:pStyle w:val="NoSpacing"/>
        <w:bidi w:val="0"/>
      </w:pPr>
      <w:r>
        <w:t>17</w:t>
      </w:r>
      <w:r w:rsidR="00D826D9">
        <w:t xml:space="preserve"> participants (10 females) were recruited for the study (M = 25.5, SD = 3.7) in a recruitment procedure identical to experiment 1. Four participants were excluded since they did not arrive to the second day of the experiment. One more participant was excluded because he had less than 25 valid trials in each condition, and five other participants were excluded since they achived significantly less than 70% correct answers in the classification task according to a binomial test. Overall, seven subjects were included in the analysis.</w:t>
      </w:r>
    </w:p>
    <w:p w14:paraId="0A2005EA" w14:textId="77777777" w:rsidR="00D826D9" w:rsidRDefault="00D826D9" w:rsidP="00D826D9">
      <w:pPr>
        <w:pStyle w:val="Heading5"/>
        <w:bidi w:val="0"/>
      </w:pPr>
      <w:r>
        <w:lastRenderedPageBreak/>
        <w:t>Stimuli</w:t>
      </w:r>
    </w:p>
    <w:p w14:paraId="098F975C" w14:textId="77777777" w:rsidR="00D826D9" w:rsidRDefault="00D826D9" w:rsidP="00D826D9">
      <w:pPr>
        <w:pStyle w:val="NoSpacing"/>
        <w:bidi w:val="0"/>
      </w:pPr>
      <w:r>
        <w:t>Sixty 4-letter words were used as primes and targets on the practice day. All words followed the same criteria as in the previous experiments. The stimuli on the test day remained the same as in the previous experiments.</w:t>
      </w:r>
    </w:p>
    <w:p w14:paraId="64AE647C" w14:textId="77777777" w:rsidR="00D826D9" w:rsidRDefault="00D826D9" w:rsidP="00D826D9">
      <w:pPr>
        <w:pStyle w:val="Heading5"/>
        <w:bidi w:val="0"/>
      </w:pPr>
      <w:r>
        <w:t>Procedure</w:t>
      </w:r>
    </w:p>
    <w:p w14:paraId="1151CE81" w14:textId="77777777" w:rsidR="00D826D9" w:rsidRDefault="00D826D9" w:rsidP="00D826D9">
      <w:pPr>
        <w:pStyle w:val="NoSpacing"/>
        <w:bidi w:val="0"/>
      </w:pPr>
      <w:r>
        <w:t>The procedure on the test day was identical to experiment two except for a few minor changes. The maximal movement onset and movement duration were reduced by 10ms to 320ms and 420ms respectively. Recognition of movement onset and offset was also adjusted, movement started when the finger was 1cm away from the starting point (Euclidean distance) and ended when it was 1.5cm away from the screen (on the Z axis). In addition, "Too early" feedback was given if the participant responded less then 100ms after target presentation. The purpose of the "Too early" feedback was to prevent predictive responses, i.e., responses that are planned before the stimuli is displayed and are therefore less affected by it. The above changes also applied to the six practice blocks participants completed on the practice day. The stimuli on the practice day were drawn from a set of ten pseudo random lists of condition and stimulus order that followed the same constraints as the test session lists.</w:t>
      </w:r>
    </w:p>
    <w:p w14:paraId="0A6BDC18" w14:textId="77777777" w:rsidR="00D826D9" w:rsidRDefault="00D826D9" w:rsidP="00D826D9">
      <w:pPr>
        <w:pStyle w:val="Heading5"/>
        <w:bidi w:val="0"/>
      </w:pPr>
      <w:r>
        <w:t>Exclusion criteria</w:t>
      </w:r>
    </w:p>
    <w:p w14:paraId="66E74528" w14:textId="77777777" w:rsidR="00D826D9" w:rsidRPr="005D549C" w:rsidRDefault="00D826D9" w:rsidP="00D826D9">
      <w:pPr>
        <w:pStyle w:val="NoSpacing"/>
        <w:bidi w:val="0"/>
      </w:pPr>
      <w:r>
        <w:t>Exclusion criteria was identical to experiment two.</w:t>
      </w:r>
    </w:p>
    <w:p w14:paraId="5154F176" w14:textId="77777777" w:rsidR="00D826D9" w:rsidRDefault="00D826D9" w:rsidP="00D826D9">
      <w:pPr>
        <w:pStyle w:val="Heading4"/>
        <w:bidi w:val="0"/>
      </w:pPr>
      <w:r>
        <w:t>Results</w:t>
      </w:r>
    </w:p>
    <w:p w14:paraId="42C02537" w14:textId="2B379A0C" w:rsidR="00D826D9" w:rsidRDefault="00D826D9" w:rsidP="00D826D9">
      <w:pPr>
        <w:pStyle w:val="NoSpacing"/>
        <w:bidi w:val="0"/>
      </w:pPr>
      <w:r>
        <w:t>When participants rated the prime as invisible, they were not better than chance at recognizing it, M = 47.4%, SD = 3.4, t</w:t>
      </w:r>
      <w:r w:rsidRPr="00FF0854">
        <w:rPr>
          <w:vertAlign w:val="subscript"/>
        </w:rPr>
        <w:t>(6)</w:t>
      </w:r>
      <w:r>
        <w:t xml:space="preserve"> = -1.94, p = 0.1, 95% CI = [44.26, 50.65]. Contrary to experiment two, a congruency effect was reflected in the traveled distance which was shorter in the congruent (M = 1.01, SD = 0.005) than in the incongruent condition (M = 1.02, SD = 0.007), t</w:t>
      </w:r>
      <w:r w:rsidRPr="00FF0854">
        <w:rPr>
          <w:vertAlign w:val="subscript"/>
        </w:rPr>
        <w:t>(6)</w:t>
      </w:r>
      <w:r>
        <w:t xml:space="preserve"> = -3.76, p = 0.009, 95% CI [-0.008, -0.001], Cohen's d</w:t>
      </w:r>
      <w:r>
        <w:rPr>
          <w:vertAlign w:val="subscript"/>
        </w:rPr>
        <w:t>z</w:t>
      </w:r>
      <w:r>
        <w:t xml:space="preserve"> = -1.422. In accordance with shorter movements, movement duration was also marginally shorter in the congruent (M = </w:t>
      </w:r>
      <w:r w:rsidR="00597E92">
        <w:t>3</w:t>
      </w:r>
      <w:r>
        <w:t>9</w:t>
      </w:r>
      <w:r w:rsidR="00597E92">
        <w:t>1.9ms</w:t>
      </w:r>
      <w:r>
        <w:t>, SD = 3</w:t>
      </w:r>
      <w:r w:rsidR="00597E92">
        <w:t>2.9</w:t>
      </w:r>
      <w:r>
        <w:t xml:space="preserve">) than in the incongruent condition (M = </w:t>
      </w:r>
      <w:r w:rsidR="00597E92">
        <w:t>403.3ms</w:t>
      </w:r>
      <w:r>
        <w:t xml:space="preserve">, SD = </w:t>
      </w:r>
      <w:r w:rsidR="00597E92">
        <w:t>25.4</w:t>
      </w:r>
      <w:r>
        <w:t>), t</w:t>
      </w:r>
      <w:r w:rsidRPr="00FF0854">
        <w:rPr>
          <w:vertAlign w:val="subscript"/>
        </w:rPr>
        <w:t>(6)</w:t>
      </w:r>
      <w:r>
        <w:t xml:space="preserve"> = -2.41, p = 0.051, 95% CI [-</w:t>
      </w:r>
      <w:r w:rsidR="0040077A">
        <w:t>2</w:t>
      </w:r>
      <w:r>
        <w:t>2</w:t>
      </w:r>
      <w:r w:rsidR="0040077A">
        <w:t>.9</w:t>
      </w:r>
      <w:r>
        <w:t>, 0.1], Cohen's d</w:t>
      </w:r>
      <w:r>
        <w:rPr>
          <w:vertAlign w:val="subscript"/>
        </w:rPr>
        <w:t>z</w:t>
      </w:r>
      <w:r>
        <w:t xml:space="preserve"> = -0.91. A significant difference was also detected in the reach area which was larger for the congruent condition (M</w:t>
      </w:r>
      <w:r>
        <w:rPr>
          <w:vertAlign w:val="subscript"/>
        </w:rPr>
        <w:t>con</w:t>
      </w:r>
      <w:r>
        <w:t xml:space="preserve"> = 0.0002, SD</w:t>
      </w:r>
      <w:r>
        <w:rPr>
          <w:vertAlign w:val="subscript"/>
        </w:rPr>
        <w:t>con</w:t>
      </w:r>
      <w:r>
        <w:t xml:space="preserve"> = 0.00003, M</w:t>
      </w:r>
      <w:r>
        <w:rPr>
          <w:vertAlign w:val="subscript"/>
        </w:rPr>
        <w:t>incon</w:t>
      </w:r>
      <w:r>
        <w:t xml:space="preserve"> = 0.0001, SD</w:t>
      </w:r>
      <w:r>
        <w:rPr>
          <w:vertAlign w:val="subscript"/>
        </w:rPr>
        <w:t>incon</w:t>
      </w:r>
      <w:r>
        <w:t xml:space="preserve"> = 0.00002, t</w:t>
      </w:r>
      <w:r w:rsidRPr="009632DE">
        <w:rPr>
          <w:vertAlign w:val="subscript"/>
        </w:rPr>
        <w:t>(6)</w:t>
      </w:r>
      <w:r>
        <w:t xml:space="preserve"> = 3.02, p = 0.02, 95% CI [0.000006, 0.00004], Cohen's d</w:t>
      </w:r>
      <w:r>
        <w:rPr>
          <w:vertAlign w:val="subscript"/>
        </w:rPr>
        <w:t>z</w:t>
      </w:r>
      <w:r>
        <w:t xml:space="preserve"> = 1.14). On the other hand the frequency of COM (</w:t>
      </w:r>
      <w:r w:rsidR="009E21B9">
        <w:t>M</w:t>
      </w:r>
      <w:r w:rsidR="009E21B9">
        <w:rPr>
          <w:vertAlign w:val="subscript"/>
        </w:rPr>
        <w:t>con</w:t>
      </w:r>
      <w:r w:rsidR="009E21B9">
        <w:t xml:space="preserve"> = 0.2, SD</w:t>
      </w:r>
      <w:r w:rsidR="009E21B9">
        <w:rPr>
          <w:vertAlign w:val="subscript"/>
        </w:rPr>
        <w:t>con</w:t>
      </w:r>
      <w:r w:rsidR="009E21B9">
        <w:t xml:space="preserve"> = 0.13, M</w:t>
      </w:r>
      <w:r w:rsidR="009E21B9">
        <w:rPr>
          <w:vertAlign w:val="subscript"/>
        </w:rPr>
        <w:t>incon</w:t>
      </w:r>
      <w:r w:rsidR="009E21B9">
        <w:t xml:space="preserve"> = 0.</w:t>
      </w:r>
      <w:r w:rsidR="00C10DAE">
        <w:t>2</w:t>
      </w:r>
      <w:r w:rsidR="009E21B9">
        <w:t>, SD</w:t>
      </w:r>
      <w:r w:rsidR="009E21B9">
        <w:rPr>
          <w:vertAlign w:val="subscript"/>
        </w:rPr>
        <w:t>incon</w:t>
      </w:r>
      <w:r w:rsidR="009E21B9">
        <w:t xml:space="preserve"> = 0.</w:t>
      </w:r>
      <w:r w:rsidR="00C10DAE">
        <w:t>15</w:t>
      </w:r>
      <w:r w:rsidR="009E21B9">
        <w:t xml:space="preserve">, </w:t>
      </w:r>
      <w:r>
        <w:t>t</w:t>
      </w:r>
      <w:r w:rsidRPr="00FF0854">
        <w:rPr>
          <w:vertAlign w:val="subscript"/>
        </w:rPr>
        <w:t>(8)</w:t>
      </w:r>
      <w:r>
        <w:t xml:space="preserve"> = -0.4, p = 0.69, 95% CI [-0.1, 0.</w:t>
      </w:r>
      <w:r w:rsidR="00C96149">
        <w:t>1</w:t>
      </w:r>
      <w:r>
        <w:t>]) and the reaction time (</w:t>
      </w:r>
      <w:r w:rsidR="00250CC1">
        <w:t>M</w:t>
      </w:r>
      <w:r w:rsidR="00250CC1">
        <w:rPr>
          <w:vertAlign w:val="subscript"/>
        </w:rPr>
        <w:t>con</w:t>
      </w:r>
      <w:r w:rsidR="00250CC1">
        <w:t xml:space="preserve"> = 164.4ms, SD</w:t>
      </w:r>
      <w:r w:rsidR="00250CC1">
        <w:rPr>
          <w:vertAlign w:val="subscript"/>
        </w:rPr>
        <w:t>con</w:t>
      </w:r>
      <w:r w:rsidR="00250CC1">
        <w:t xml:space="preserve"> = </w:t>
      </w:r>
      <w:r w:rsidR="003C4B28">
        <w:t>26.1</w:t>
      </w:r>
      <w:r w:rsidR="00250CC1">
        <w:t>, M</w:t>
      </w:r>
      <w:r w:rsidR="00250CC1">
        <w:rPr>
          <w:vertAlign w:val="subscript"/>
        </w:rPr>
        <w:t>incon</w:t>
      </w:r>
      <w:r w:rsidR="00250CC1">
        <w:t xml:space="preserve"> = </w:t>
      </w:r>
      <w:r w:rsidR="00C539C2">
        <w:t>175.9ms</w:t>
      </w:r>
      <w:r w:rsidR="00250CC1">
        <w:t>, SD</w:t>
      </w:r>
      <w:r w:rsidR="00250CC1">
        <w:rPr>
          <w:vertAlign w:val="subscript"/>
        </w:rPr>
        <w:t>incon</w:t>
      </w:r>
      <w:r w:rsidR="00250CC1">
        <w:t xml:space="preserve"> = </w:t>
      </w:r>
      <w:r w:rsidR="00C539C2">
        <w:t>15.4</w:t>
      </w:r>
      <w:r w:rsidR="00250CC1">
        <w:t xml:space="preserve">, </w:t>
      </w:r>
      <w:r>
        <w:t>t</w:t>
      </w:r>
      <w:r w:rsidRPr="00FF0854">
        <w:rPr>
          <w:vertAlign w:val="subscript"/>
        </w:rPr>
        <w:t>(6)</w:t>
      </w:r>
      <w:r>
        <w:t xml:space="preserve"> = -2.22, p = 0.067, 95% CI [-</w:t>
      </w:r>
      <w:r w:rsidR="00546571">
        <w:t>24</w:t>
      </w:r>
      <w:r>
        <w:t xml:space="preserve">, </w:t>
      </w:r>
      <w:r w:rsidR="00546571">
        <w:t>1.</w:t>
      </w:r>
      <w:r>
        <w:t>1]) did not demonstrate any congruency effect. Surprisingly, the average number of valid trials among included and excluded participants was 87.61 (SD = 34.69) in the congruent condition and 77.84 (SD = 36.23) in the incongruent condition, which did not differ significantly from experiment two (t</w:t>
      </w:r>
      <w:r w:rsidRPr="00FF0854">
        <w:rPr>
          <w:vertAlign w:val="subscript"/>
        </w:rPr>
        <w:t>(25)</w:t>
      </w:r>
      <w:r>
        <w:t xml:space="preserve"> = -0.3, p = 0.76, 95% CI [-83.5, 62]</w:t>
      </w:r>
      <w:r>
        <w:rPr>
          <w:rFonts w:hint="cs"/>
          <w:rtl/>
        </w:rPr>
        <w:t>(</w:t>
      </w:r>
      <w:r>
        <w:t>. However, trends were found when analyzing each exclusion criteria separately. The amount of late responses decreased (M</w:t>
      </w:r>
      <w:r>
        <w:rPr>
          <w:vertAlign w:val="subscript"/>
        </w:rPr>
        <w:t>3</w:t>
      </w:r>
      <w:r>
        <w:t xml:space="preserve"> = 52.84, SD</w:t>
      </w:r>
      <w:r>
        <w:rPr>
          <w:vertAlign w:val="subscript"/>
        </w:rPr>
        <w:t>3</w:t>
      </w:r>
      <w:r>
        <w:t xml:space="preserve"> = 30.83, M</w:t>
      </w:r>
      <w:r>
        <w:rPr>
          <w:vertAlign w:val="subscript"/>
        </w:rPr>
        <w:t>2</w:t>
      </w:r>
      <w:r>
        <w:t xml:space="preserve"> = 118, SD</w:t>
      </w:r>
      <w:r>
        <w:rPr>
          <w:vertAlign w:val="subscript"/>
        </w:rPr>
        <w:t>2</w:t>
      </w:r>
      <w:r>
        <w:t xml:space="preserve"> = 128.16, t</w:t>
      </w:r>
      <w:r w:rsidRPr="00FF0854">
        <w:rPr>
          <w:vertAlign w:val="subscript"/>
        </w:rPr>
        <w:t>(25)</w:t>
      </w:r>
      <w:r>
        <w:t xml:space="preserve"> = -1.78, p = 0.08, 95% CI [-140.4, 10]), while the number of short trajectories (M</w:t>
      </w:r>
      <w:r>
        <w:rPr>
          <w:vertAlign w:val="subscript"/>
        </w:rPr>
        <w:t>3</w:t>
      </w:r>
      <w:r>
        <w:t xml:space="preserve"> = 57, SD</w:t>
      </w:r>
      <w:r>
        <w:rPr>
          <w:vertAlign w:val="subscript"/>
        </w:rPr>
        <w:t>3</w:t>
      </w:r>
      <w:r>
        <w:t xml:space="preserve"> = 40.7, M</w:t>
      </w:r>
      <w:r>
        <w:rPr>
          <w:vertAlign w:val="subscript"/>
        </w:rPr>
        <w:t>2</w:t>
      </w:r>
      <w:r>
        <w:t xml:space="preserve"> = 18.5, SD</w:t>
      </w:r>
      <w:r>
        <w:rPr>
          <w:vertAlign w:val="subscript"/>
        </w:rPr>
        <w:t>2</w:t>
      </w:r>
      <w:r>
        <w:t xml:space="preserve"> = 18, t</w:t>
      </w:r>
      <w:r w:rsidRPr="00FF0854">
        <w:rPr>
          <w:vertAlign w:val="subscript"/>
        </w:rPr>
        <w:t>(25)</w:t>
      </w:r>
      <w:r>
        <w:t xml:space="preserve"> = 3.2, p = 0.003, 95% CI [13.8, 63.1]), </w:t>
      </w:r>
      <w:commentRangeStart w:id="63"/>
      <w:r>
        <w:t>slow movements (M</w:t>
      </w:r>
      <w:r>
        <w:rPr>
          <w:vertAlign w:val="subscript"/>
        </w:rPr>
        <w:t>3</w:t>
      </w:r>
      <w:r>
        <w:t xml:space="preserve"> = 77.5, SD</w:t>
      </w:r>
      <w:r>
        <w:rPr>
          <w:vertAlign w:val="subscript"/>
        </w:rPr>
        <w:t>3</w:t>
      </w:r>
      <w:r>
        <w:t xml:space="preserve"> = 44.3, M</w:t>
      </w:r>
      <w:r>
        <w:rPr>
          <w:vertAlign w:val="subscript"/>
        </w:rPr>
        <w:t>2</w:t>
      </w:r>
      <w:r>
        <w:t xml:space="preserve"> = 60, SD</w:t>
      </w:r>
      <w:r>
        <w:rPr>
          <w:vertAlign w:val="subscript"/>
        </w:rPr>
        <w:t>2</w:t>
      </w:r>
      <w:r>
        <w:t xml:space="preserve"> = 50.4, t</w:t>
      </w:r>
      <w:r w:rsidRPr="00FF0854">
        <w:rPr>
          <w:vertAlign w:val="subscript"/>
        </w:rPr>
        <w:t>(25)</w:t>
      </w:r>
      <w:r>
        <w:t xml:space="preserve"> = 0.95, p = 0.34, 95% CI [-20.3, 55.2]), early responses (M</w:t>
      </w:r>
      <w:r>
        <w:rPr>
          <w:vertAlign w:val="subscript"/>
        </w:rPr>
        <w:t>3</w:t>
      </w:r>
      <w:r>
        <w:t xml:space="preserve"> = 54.3, SD</w:t>
      </w:r>
      <w:r>
        <w:rPr>
          <w:vertAlign w:val="subscript"/>
        </w:rPr>
        <w:t>3</w:t>
      </w:r>
      <w:r>
        <w:t xml:space="preserve"> = 50.6, M</w:t>
      </w:r>
      <w:r>
        <w:rPr>
          <w:vertAlign w:val="subscript"/>
        </w:rPr>
        <w:t>2</w:t>
      </w:r>
      <w:r>
        <w:t xml:space="preserve"> = 31.5, SD</w:t>
      </w:r>
      <w:r>
        <w:rPr>
          <w:vertAlign w:val="subscript"/>
        </w:rPr>
        <w:t>2</w:t>
      </w:r>
      <w:r>
        <w:t xml:space="preserve"> = 36.5, t</w:t>
      </w:r>
      <w:r w:rsidRPr="00FF0854">
        <w:rPr>
          <w:vertAlign w:val="subscript"/>
        </w:rPr>
        <w:t>(25)</w:t>
      </w:r>
      <w:r>
        <w:t xml:space="preserve"> = 1.35, p = 0.18, 95% CI [-11.9, 57.6]), and incorrect answers (M</w:t>
      </w:r>
      <w:r>
        <w:rPr>
          <w:vertAlign w:val="subscript"/>
        </w:rPr>
        <w:t>3</w:t>
      </w:r>
      <w:r>
        <w:t xml:space="preserve"> = 91.2, SD</w:t>
      </w:r>
      <w:r>
        <w:rPr>
          <w:vertAlign w:val="subscript"/>
        </w:rPr>
        <w:t>3</w:t>
      </w:r>
      <w:r>
        <w:t xml:space="preserve"> = 57.13, M</w:t>
      </w:r>
      <w:r>
        <w:rPr>
          <w:vertAlign w:val="subscript"/>
        </w:rPr>
        <w:t>2</w:t>
      </w:r>
      <w:r>
        <w:t xml:space="preserve"> = 67, SD</w:t>
      </w:r>
      <w:r>
        <w:rPr>
          <w:vertAlign w:val="subscript"/>
        </w:rPr>
        <w:t>2</w:t>
      </w:r>
      <w:r>
        <w:t xml:space="preserve"> = 36.1, t</w:t>
      </w:r>
      <w:r w:rsidRPr="00FF0854">
        <w:rPr>
          <w:vertAlign w:val="subscript"/>
        </w:rPr>
        <w:t>(25)</w:t>
      </w:r>
      <w:r>
        <w:t xml:space="preserve"> = 1.32, p = 0.19, 95% CI [-13.4, 61.7]) increased.</w:t>
      </w:r>
      <w:commentRangeEnd w:id="63"/>
      <w:r>
        <w:rPr>
          <w:rStyle w:val="CommentReference"/>
        </w:rPr>
        <w:commentReference w:id="63"/>
      </w:r>
    </w:p>
    <w:p w14:paraId="606097A7" w14:textId="77777777" w:rsidR="00D826D9" w:rsidRDefault="00D826D9" w:rsidP="00D826D9">
      <w:pPr>
        <w:pStyle w:val="Heading4"/>
        <w:bidi w:val="0"/>
      </w:pPr>
      <w:r>
        <w:lastRenderedPageBreak/>
        <w:t>Discussion</w:t>
      </w:r>
    </w:p>
    <w:p w14:paraId="310B486A" w14:textId="2CE341B2" w:rsidR="002B4328" w:rsidRDefault="00D826D9" w:rsidP="00D826D9">
      <w:pPr>
        <w:pStyle w:val="NoSpacing"/>
        <w:bidi w:val="0"/>
      </w:pPr>
      <w:r>
        <w:t>Experiment three incorporated an additional practice session that was intended to decrease the proportion of excluded trials.</w:t>
      </w:r>
      <w:r w:rsidRPr="00376C4C">
        <w:t xml:space="preserve"> </w:t>
      </w:r>
      <w:r>
        <w:t xml:space="preserve">Interestingly, although the overall number of excluded trials did not change, a trend was seen in the proportion of each exclusion reason. It seems that late responses became less prominent at the expanse of having more short reaches, slow movements, early responses, and incorrect answers. Seeing that late responses were the most prominent cause for failure in experiment two, it possible that participants in experiment three mainly focused on </w:t>
      </w:r>
      <w:commentRangeStart w:id="64"/>
      <w:r>
        <w:t>reducing their response time</w:t>
      </w:r>
      <w:commentRangeEnd w:id="64"/>
      <w:r w:rsidR="00733D1A">
        <w:rPr>
          <w:rStyle w:val="CommentReference"/>
        </w:rPr>
        <w:commentReference w:id="64"/>
      </w:r>
      <w:r>
        <w:t>, causing them to respond too quickly and have short trajectories. If these hasty responses were executed before adequate processing of the target was done, they were more likely to result in an incorrect answer. Consequently, the probability for corrective movements increased which accounted for the higher rate of long movement durations.</w:t>
      </w:r>
      <w:r w:rsidRPr="00A329D6">
        <w:t xml:space="preserve"> </w:t>
      </w:r>
      <w:r>
        <w:t>Even though the expected decrease in excluded trials did not occur, the results of experiment three 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p>
    <w:p w14:paraId="1176DED7" w14:textId="79E3DE10" w:rsidR="00ED60E1" w:rsidRDefault="00ED60E1" w:rsidP="0001046E">
      <w:pPr>
        <w:pStyle w:val="Heading3"/>
        <w:bidi w:val="0"/>
      </w:pPr>
      <w:r>
        <w:t>Exp 4</w:t>
      </w:r>
    </w:p>
    <w:p w14:paraId="3D3FAF54" w14:textId="77777777" w:rsidR="00D826D9" w:rsidRDefault="00D826D9" w:rsidP="00D826D9">
      <w:pPr>
        <w:pStyle w:val="NoSpacing"/>
        <w:bidi w:val="0"/>
      </w:pPr>
      <w:r>
        <w:t>The purpose of the current study was to examine whether motion tracking is preferable over keyboard response when studying unconscious processing. Experiment four was designated to answer this question by comparing the sensitivity of both measures on an identical task. Since experiment three have shown that additional practice does not improve the number of valid trials, a separate training day was not included in experiment four and only one practice block was used for each measure. The two measures were used in two consecutive sessions and the number of trials for each was reduced in half to prevent fatigue. In accordance with previous findings [ref to Xiao, but see ref to dehaene] we expect that the reach area variable in the reaching session would produce a larger congruency effect than the RT variable in the keyboard session.</w:t>
      </w:r>
    </w:p>
    <w:p w14:paraId="4F35F08C" w14:textId="77777777" w:rsidR="00D826D9" w:rsidRDefault="00D826D9" w:rsidP="00D826D9">
      <w:pPr>
        <w:pStyle w:val="Heading4"/>
        <w:bidi w:val="0"/>
      </w:pPr>
      <w:r>
        <w:t>Methods</w:t>
      </w:r>
    </w:p>
    <w:p w14:paraId="635A0C30" w14:textId="77777777" w:rsidR="00D826D9" w:rsidRDefault="00D826D9" w:rsidP="00D826D9">
      <w:pPr>
        <w:pStyle w:val="Heading5"/>
        <w:bidi w:val="0"/>
      </w:pPr>
      <w:commentRangeStart w:id="65"/>
      <w:r>
        <w:t>Participants</w:t>
      </w:r>
      <w:commentRangeEnd w:id="65"/>
      <w:r w:rsidR="00305CBB">
        <w:rPr>
          <w:rStyle w:val="CommentReference"/>
          <w:rFonts w:ascii="Calibri" w:eastAsia="David" w:hAnsi="Calibri" w:cs="David"/>
          <w:b w:val="0"/>
          <w:bCs w:val="0"/>
          <w:color w:val="auto"/>
        </w:rPr>
        <w:commentReference w:id="65"/>
      </w:r>
    </w:p>
    <w:p w14:paraId="10928BC5" w14:textId="77777777" w:rsidR="00D826D9" w:rsidRDefault="00D826D9" w:rsidP="00D826D9">
      <w:pPr>
        <w:pStyle w:val="NoSpacing"/>
        <w:bidi w:val="0"/>
        <w:rPr>
          <w:rtl/>
        </w:rPr>
      </w:pPr>
      <w:r>
        <w:t xml:space="preserve">To estimate the required sample size we calculated the average semantic effect in experiment two and three when using only half of the trials in each experiment. </w:t>
      </w:r>
      <w:r w:rsidRPr="006852A2">
        <w:t xml:space="preserve">The average effect size was 0.88 (Cohen's dz). We estimated the keyboard task's effect size to be around 30% smaller (Cohen's dz = 0.61), in line with our hypothesis for a smaller RT effect, and in accordance with a previous study (Xiao et al., 2015, d=0.65, though see Dehaene et al., 2001, where the effect size was 0.8). To find such effect with a power = 95% and α=0.05 a sample of 30 participants </w:t>
      </w:r>
      <w:r>
        <w:t xml:space="preserve">was </w:t>
      </w:r>
      <w:r w:rsidRPr="006852A2">
        <w:t xml:space="preserve">needed, based on G*Power </w:t>
      </w:r>
      <w:r>
        <w:t>[ref to GPOwer]. One participant was excluded since a reflective object that she wore interfered with the motion tracking system's recordings. Another participant was excluded since the program crashed in the midst of her experiment due to unexpected reason. Another one because she quite before completing the training.</w:t>
      </w:r>
    </w:p>
    <w:p w14:paraId="27F37F60" w14:textId="77777777" w:rsidR="00D826D9" w:rsidRDefault="00D826D9" w:rsidP="00D826D9">
      <w:pPr>
        <w:pStyle w:val="Heading5"/>
        <w:bidi w:val="0"/>
      </w:pPr>
      <w:r>
        <w:t>Stimuli</w:t>
      </w:r>
    </w:p>
    <w:p w14:paraId="436A4ABC" w14:textId="77777777" w:rsidR="00D826D9" w:rsidRPr="001C61CE" w:rsidRDefault="00D826D9" w:rsidP="00D826D9">
      <w:pPr>
        <w:pStyle w:val="NoSpacing"/>
        <w:bidi w:val="0"/>
      </w:pPr>
      <w:r>
        <w:t>The stimuli was identical to that used in experiment one.</w:t>
      </w:r>
    </w:p>
    <w:p w14:paraId="5FC1E55D" w14:textId="77777777" w:rsidR="00D826D9" w:rsidRDefault="00D826D9" w:rsidP="00D826D9">
      <w:pPr>
        <w:pStyle w:val="Heading5"/>
        <w:bidi w:val="0"/>
      </w:pPr>
      <w:r>
        <w:lastRenderedPageBreak/>
        <w:t>Procedure</w:t>
      </w:r>
    </w:p>
    <w:p w14:paraId="2C88FD2C" w14:textId="77777777" w:rsidR="00D826D9" w:rsidRPr="00892F96" w:rsidRDefault="00D826D9" w:rsidP="00D826D9">
      <w:pPr>
        <w:pStyle w:val="NoSpacing"/>
        <w:bidi w:val="0"/>
      </w:pPr>
      <w:r w:rsidRPr="00400416">
        <w:t xml:space="preserve">Each </w:t>
      </w:r>
      <w:r>
        <w:t xml:space="preserve">of the two </w:t>
      </w:r>
      <w:r w:rsidRPr="00400416">
        <w:t>session</w:t>
      </w:r>
      <w:r>
        <w:t>s</w:t>
      </w:r>
      <w:r w:rsidRPr="00400416">
        <w:t xml:space="preserve"> include</w:t>
      </w:r>
      <w:r>
        <w:t>d</w:t>
      </w:r>
      <w:r w:rsidRPr="00400416">
        <w:t xml:space="preserve"> a practice block and </w:t>
      </w:r>
      <w:r>
        <w:t xml:space="preserve">six </w:t>
      </w:r>
      <w:r w:rsidRPr="00400416">
        <w:t xml:space="preserve">test blocks (i.e., 40 practice trials and </w:t>
      </w:r>
      <w:r>
        <w:t xml:space="preserve">240 </w:t>
      </w:r>
      <w:r w:rsidRPr="00400416">
        <w:t>test trials)</w:t>
      </w:r>
      <w:r>
        <w:t xml:space="preserve"> which were run consecutively, and the order of the sessions was counterbalanced between subjects</w:t>
      </w:r>
      <w:r w:rsidRPr="00400416">
        <w:t xml:space="preserve">. </w:t>
      </w:r>
      <w:commentRangeStart w:id="66"/>
      <w:r w:rsidRPr="00400416">
        <w:t xml:space="preserve">Breaks </w:t>
      </w:r>
      <w:r>
        <w:t>were given</w:t>
      </w:r>
      <w:r w:rsidRPr="00400416">
        <w:t xml:space="preserve"> between blocks. </w:t>
      </w:r>
      <w:r>
        <w:t>H</w:t>
      </w:r>
      <w:r w:rsidRPr="00400416">
        <w:t xml:space="preserve">alf the trials </w:t>
      </w:r>
      <w:r>
        <w:t xml:space="preserve">were </w:t>
      </w:r>
      <w:r w:rsidRPr="00400416">
        <w:t xml:space="preserve">congruent and half incongruent, and half the targets </w:t>
      </w:r>
      <w:r>
        <w:t xml:space="preserve">were </w:t>
      </w:r>
      <w:r w:rsidRPr="00400416">
        <w:t>natural and half artificial</w:t>
      </w:r>
      <w:commentRangeEnd w:id="66"/>
      <w:r>
        <w:rPr>
          <w:rStyle w:val="CommentReference"/>
        </w:rPr>
        <w:commentReference w:id="66"/>
      </w:r>
      <w:r w:rsidRPr="00400416">
        <w:t xml:space="preserve">. Stimuli order </w:t>
      </w:r>
      <w:r>
        <w:t xml:space="preserve">in the experimental blocks was </w:t>
      </w:r>
      <w:r w:rsidRPr="00400416">
        <w:t xml:space="preserve">dictated by </w:t>
      </w:r>
      <w:r>
        <w:t xml:space="preserve">a </w:t>
      </w:r>
      <w:r w:rsidRPr="00400416">
        <w:t xml:space="preserve">list that </w:t>
      </w:r>
      <w:r>
        <w:t xml:space="preserve">was </w:t>
      </w:r>
      <w:r w:rsidRPr="00400416">
        <w:t xml:space="preserve">randomly sampled (without replacement) out of </w:t>
      </w:r>
      <w:r>
        <w:t xml:space="preserve">twenty </w:t>
      </w:r>
      <w:r w:rsidRPr="00400416">
        <w:t xml:space="preserve">pre-composed lists of trial condition and stimulus. </w:t>
      </w:r>
      <w:r>
        <w:t xml:space="preserve">For the practice blocks a list was drawn from a different set of ten lists. The order of words within each list followed the same constraints as in experiment one. </w:t>
      </w:r>
      <w:r w:rsidRPr="00400416">
        <w:t>Every trial consist</w:t>
      </w:r>
      <w:r>
        <w:t>ed</w:t>
      </w:r>
      <w:r w:rsidRPr="00400416">
        <w:t xml:space="preserve"> of a fixation cross (1000ms), a first mask (270ms), a second mask (30ms), a prime word (30ms), a third mask (30ms) and a target (500ms). Once the target </w:t>
      </w:r>
      <w:r>
        <w:t xml:space="preserve">was </w:t>
      </w:r>
      <w:r w:rsidRPr="00400416">
        <w:t>displayed, participants classif</w:t>
      </w:r>
      <w:r>
        <w:t>ied</w:t>
      </w:r>
      <w:r w:rsidRPr="00400416">
        <w:t xml:space="preserve"> the target word as describing a natural / artificial item by </w:t>
      </w:r>
      <w:r>
        <w:t xml:space="preserve">selecting the side </w:t>
      </w:r>
      <w:r w:rsidRPr="00400416">
        <w:t>of the screen that contains the appropriate category.</w:t>
      </w:r>
      <w:r>
        <w:t xml:space="preserve"> In the reaching</w:t>
      </w:r>
      <w:r w:rsidRPr="007C1188">
        <w:t xml:space="preserve"> </w:t>
      </w:r>
      <w:r>
        <w:t>task this was done by touching the appropriate side of the screen. Reaching responses were bound to the same movement onset and duration constraints as in experiment three. However, here movement ended when the finger was 0.7cm away from the screen (on the Z axis) and the "Too slow" feedback was given after a movement was completed. In the k</w:t>
      </w:r>
      <w:r w:rsidRPr="007C1188">
        <w:t xml:space="preserve">eyboard </w:t>
      </w:r>
      <w:r>
        <w:t xml:space="preserve">task participants pressed </w:t>
      </w:r>
      <w:r w:rsidRPr="007C1188">
        <w:t>"</w:t>
      </w:r>
      <w:r>
        <w:t>E</w:t>
      </w:r>
      <w:r w:rsidRPr="007C1188">
        <w:t>"/"</w:t>
      </w:r>
      <w:r>
        <w:t>Y</w:t>
      </w:r>
      <w:r w:rsidRPr="007C1188">
        <w:t>" keys</w:t>
      </w:r>
      <w:r>
        <w:t xml:space="preserve"> with the left/right hand to select the left/right side accordingly. Response had to be given within a time window of 100-740ms from target display, otherwise "Too Early"/ "Too Late" feedback was given. After Classifying the targets, the participants were asked to recognize the prime out of two words as in previous experiments. Response was given in an identical fashion to the target classification task, within a seven second response window.</w:t>
      </w:r>
      <w:r w:rsidRPr="00400416">
        <w:t xml:space="preserve"> Finally, a subjective measure of prime awareness </w:t>
      </w:r>
      <w:r>
        <w:t xml:space="preserve">was </w:t>
      </w:r>
      <w:r w:rsidRPr="00400416">
        <w:t>taken, using the Perceptual Awareness Scale (PAS)</w:t>
      </w:r>
      <w:r>
        <w:t xml:space="preserve"> [ref]</w:t>
      </w:r>
      <w:r w:rsidRPr="00400416">
        <w:t>.</w:t>
      </w:r>
    </w:p>
    <w:p w14:paraId="1E655967" w14:textId="77777777" w:rsidR="00D826D9" w:rsidRDefault="00D826D9" w:rsidP="00D826D9">
      <w:pPr>
        <w:pStyle w:val="Heading5"/>
        <w:bidi w:val="0"/>
      </w:pPr>
      <w:r>
        <w:t>Exclusion criteria</w:t>
      </w:r>
    </w:p>
    <w:p w14:paraId="312384C8" w14:textId="77777777" w:rsidR="00D826D9" w:rsidRDefault="00D826D9" w:rsidP="00D826D9">
      <w:pPr>
        <w:pStyle w:val="NoSpacing"/>
        <w:bidi w:val="0"/>
      </w:pPr>
      <w:r>
        <w:t>The exclusion criteria in the reaching session was identical to that used in experiment two. Additional exclusion criteria were used in the keyboard session where trials were excluded if no response was given or if it was given less than 100ms or more than 740ms after target display.</w:t>
      </w:r>
    </w:p>
    <w:p w14:paraId="3AA9C79F" w14:textId="0C669830" w:rsidR="00D826D9" w:rsidRDefault="00D826D9" w:rsidP="00D826D9">
      <w:pPr>
        <w:pStyle w:val="Heading4"/>
        <w:bidi w:val="0"/>
      </w:pPr>
      <w:r>
        <w:t>Results</w:t>
      </w:r>
    </w:p>
    <w:p w14:paraId="7BB4A3F0" w14:textId="429DF35D" w:rsidR="00057E25" w:rsidRDefault="00684E89" w:rsidP="004F2C31">
      <w:pPr>
        <w:pStyle w:val="NoSpacing"/>
        <w:bidi w:val="0"/>
        <w:rPr>
          <w:ins w:id="67" w:author="Chen Heller" w:date="2022-08-15T22:27:00Z"/>
        </w:rPr>
      </w:pPr>
      <w:ins w:id="68" w:author="Chen Heller" w:date="2022-08-15T18:35:00Z">
        <w:r>
          <w:t xml:space="preserve">When participants rated the prime as invisible, they were not better than chance at recognizing it, M = </w:t>
        </w:r>
      </w:ins>
      <w:ins w:id="69" w:author="Chen Heller" w:date="2022-08-15T19:22:00Z">
        <w:r w:rsidR="008D5295">
          <w:t>50.9</w:t>
        </w:r>
      </w:ins>
      <w:ins w:id="70" w:author="Chen Heller" w:date="2022-08-15T18:35:00Z">
        <w:r>
          <w:t>%, SD =</w:t>
        </w:r>
      </w:ins>
      <w:ins w:id="71" w:author="Chen Heller" w:date="2022-08-15T19:24:00Z">
        <w:r w:rsidR="007F59C9">
          <w:t xml:space="preserve"> </w:t>
        </w:r>
      </w:ins>
      <w:ins w:id="72" w:author="Chen Heller" w:date="2022-08-15T18:35:00Z">
        <w:r>
          <w:t>4</w:t>
        </w:r>
      </w:ins>
      <w:ins w:id="73" w:author="Chen Heller" w:date="2022-08-15T19:24:00Z">
        <w:r w:rsidR="007F59C9">
          <w:t>.3</w:t>
        </w:r>
      </w:ins>
      <w:ins w:id="74" w:author="Chen Heller" w:date="2022-08-15T18:35:00Z">
        <w:r>
          <w:t>, t</w:t>
        </w:r>
        <w:r w:rsidRPr="00FF0854">
          <w:rPr>
            <w:vertAlign w:val="subscript"/>
          </w:rPr>
          <w:t>(</w:t>
        </w:r>
      </w:ins>
      <w:ins w:id="75" w:author="Chen Heller" w:date="2022-08-15T19:29:00Z">
        <w:r w:rsidR="00174541">
          <w:rPr>
            <w:vertAlign w:val="subscript"/>
          </w:rPr>
          <w:t>29</w:t>
        </w:r>
      </w:ins>
      <w:ins w:id="76" w:author="Chen Heller" w:date="2022-08-15T18:35:00Z">
        <w:r w:rsidRPr="00FF0854">
          <w:rPr>
            <w:vertAlign w:val="subscript"/>
          </w:rPr>
          <w:t>)</w:t>
        </w:r>
        <w:r>
          <w:t xml:space="preserve"> = 1.</w:t>
        </w:r>
      </w:ins>
      <w:ins w:id="77" w:author="Chen Heller" w:date="2022-08-15T19:29:00Z">
        <w:r w:rsidR="00174541">
          <w:t>21</w:t>
        </w:r>
      </w:ins>
      <w:ins w:id="78" w:author="Chen Heller" w:date="2022-08-15T18:35:00Z">
        <w:r>
          <w:t>, p = 0.</w:t>
        </w:r>
      </w:ins>
      <w:ins w:id="79" w:author="Chen Heller" w:date="2022-08-15T19:29:00Z">
        <w:r w:rsidR="00174541">
          <w:t>23</w:t>
        </w:r>
      </w:ins>
      <w:ins w:id="80" w:author="Chen Heller" w:date="2022-08-15T18:35:00Z">
        <w:r>
          <w:t>, 95% CI = [4</w:t>
        </w:r>
      </w:ins>
      <w:ins w:id="81" w:author="Chen Heller" w:date="2022-08-15T19:29:00Z">
        <w:r w:rsidR="00174541">
          <w:t>9</w:t>
        </w:r>
      </w:ins>
      <w:ins w:id="82" w:author="Chen Heller" w:date="2022-08-15T18:35:00Z">
        <w:r>
          <w:t>.</w:t>
        </w:r>
      </w:ins>
      <w:ins w:id="83" w:author="Chen Heller" w:date="2022-08-15T19:29:00Z">
        <w:r w:rsidR="00174541">
          <w:t>3</w:t>
        </w:r>
      </w:ins>
      <w:ins w:id="84" w:author="Chen Heller" w:date="2022-08-15T18:35:00Z">
        <w:r>
          <w:t>, 5</w:t>
        </w:r>
      </w:ins>
      <w:ins w:id="85" w:author="Chen Heller" w:date="2022-08-15T19:29:00Z">
        <w:r w:rsidR="00174541">
          <w:t>2</w:t>
        </w:r>
      </w:ins>
      <w:ins w:id="86" w:author="Chen Heller" w:date="2022-08-15T18:35:00Z">
        <w:r>
          <w:t>.5].</w:t>
        </w:r>
      </w:ins>
      <w:ins w:id="87" w:author="Chen Heller" w:date="2022-08-15T19:32:00Z">
        <w:r w:rsidR="006F3227">
          <w:t xml:space="preserve"> </w:t>
        </w:r>
      </w:ins>
      <w:ins w:id="88" w:author="Chen Heller" w:date="2022-08-15T20:26:00Z">
        <w:r w:rsidR="006803A3">
          <w:t xml:space="preserve">A congruency effect was found in both measures, as was evident by </w:t>
        </w:r>
      </w:ins>
      <w:ins w:id="89" w:author="Chen Heller" w:date="2022-08-15T20:48:00Z">
        <w:r w:rsidR="00675569">
          <w:t xml:space="preserve">the smaller reach area </w:t>
        </w:r>
      </w:ins>
      <w:ins w:id="90" w:author="Chen Heller" w:date="2022-08-15T20:50:00Z">
        <w:r w:rsidR="009776B5">
          <w:t>(M</w:t>
        </w:r>
        <w:r w:rsidR="009776B5">
          <w:rPr>
            <w:vertAlign w:val="subscript"/>
          </w:rPr>
          <w:t>con</w:t>
        </w:r>
        <w:r w:rsidR="009776B5">
          <w:t xml:space="preserve"> = </w:t>
        </w:r>
      </w:ins>
      <w:ins w:id="91" w:author="Chen Heller" w:date="2022-08-15T20:51:00Z">
        <w:r w:rsidR="00040F2E">
          <w:t>0.0002</w:t>
        </w:r>
      </w:ins>
      <w:ins w:id="92" w:author="Chen Heller" w:date="2022-08-15T20:50:00Z">
        <w:r w:rsidR="009776B5">
          <w:t>, SD</w:t>
        </w:r>
        <w:r w:rsidR="009776B5">
          <w:rPr>
            <w:vertAlign w:val="subscript"/>
          </w:rPr>
          <w:t>con</w:t>
        </w:r>
        <w:r w:rsidR="009776B5">
          <w:t xml:space="preserve"> = </w:t>
        </w:r>
      </w:ins>
      <w:ins w:id="93" w:author="Chen Heller" w:date="2022-08-15T20:54:00Z">
        <w:r w:rsidR="003D4521">
          <w:t>0.00005</w:t>
        </w:r>
      </w:ins>
      <w:ins w:id="94" w:author="Chen Heller" w:date="2022-08-15T20:50:00Z">
        <w:r w:rsidR="009776B5">
          <w:t>, M</w:t>
        </w:r>
        <w:r w:rsidR="009776B5">
          <w:rPr>
            <w:vertAlign w:val="subscript"/>
          </w:rPr>
          <w:t>incon</w:t>
        </w:r>
        <w:r w:rsidR="009776B5">
          <w:t xml:space="preserve"> = </w:t>
        </w:r>
      </w:ins>
      <w:ins w:id="95" w:author="Chen Heller" w:date="2022-08-15T20:54:00Z">
        <w:r w:rsidR="003D4521">
          <w:t>0.0001</w:t>
        </w:r>
      </w:ins>
      <w:ins w:id="96" w:author="Chen Heller" w:date="2022-08-15T20:50:00Z">
        <w:r w:rsidR="009776B5">
          <w:t>, SD</w:t>
        </w:r>
        <w:r w:rsidR="009776B5">
          <w:rPr>
            <w:vertAlign w:val="subscript"/>
          </w:rPr>
          <w:t>incon</w:t>
        </w:r>
        <w:r w:rsidR="009776B5">
          <w:t xml:space="preserve"> = </w:t>
        </w:r>
      </w:ins>
      <w:ins w:id="97" w:author="Chen Heller" w:date="2022-08-15T20:54:00Z">
        <w:r w:rsidR="003D4521">
          <w:t>0.00004</w:t>
        </w:r>
      </w:ins>
      <w:ins w:id="98" w:author="Chen Heller" w:date="2022-08-15T20:50:00Z">
        <w:r w:rsidR="009776B5">
          <w:t>, t</w:t>
        </w:r>
        <w:r w:rsidR="009776B5" w:rsidRPr="00FF0854">
          <w:rPr>
            <w:vertAlign w:val="subscript"/>
          </w:rPr>
          <w:t>(</w:t>
        </w:r>
      </w:ins>
      <w:ins w:id="99" w:author="Chen Heller" w:date="2022-08-15T20:54:00Z">
        <w:r w:rsidR="00CD19FA">
          <w:rPr>
            <w:vertAlign w:val="subscript"/>
          </w:rPr>
          <w:t>29</w:t>
        </w:r>
      </w:ins>
      <w:ins w:id="100" w:author="Chen Heller" w:date="2022-08-15T20:50:00Z">
        <w:r w:rsidR="009776B5" w:rsidRPr="00FF0854">
          <w:rPr>
            <w:vertAlign w:val="subscript"/>
          </w:rPr>
          <w:t>)</w:t>
        </w:r>
        <w:r w:rsidR="009776B5">
          <w:t xml:space="preserve"> = </w:t>
        </w:r>
      </w:ins>
      <w:ins w:id="101" w:author="Chen Heller" w:date="2022-08-15T20:54:00Z">
        <w:r w:rsidR="006F7C3F">
          <w:t>3</w:t>
        </w:r>
      </w:ins>
      <w:ins w:id="102" w:author="Chen Heller" w:date="2022-08-15T20:55:00Z">
        <w:r w:rsidR="006F7C3F">
          <w:t>.7</w:t>
        </w:r>
      </w:ins>
      <w:ins w:id="103" w:author="Chen Heller" w:date="2022-08-15T20:50:00Z">
        <w:r w:rsidR="009776B5">
          <w:t xml:space="preserve">, p = </w:t>
        </w:r>
      </w:ins>
      <w:ins w:id="104" w:author="Chen Heller" w:date="2022-08-15T20:55:00Z">
        <w:r w:rsidR="006F7C3F">
          <w:t>0.0007</w:t>
        </w:r>
      </w:ins>
      <w:ins w:id="105" w:author="Chen Heller" w:date="2022-08-15T20:50:00Z">
        <w:r w:rsidR="009776B5">
          <w:t>, 95% CI [</w:t>
        </w:r>
      </w:ins>
      <w:ins w:id="106" w:author="Chen Heller" w:date="2022-08-15T20:55:00Z">
        <w:r w:rsidR="0025443B">
          <w:t>0.00001</w:t>
        </w:r>
      </w:ins>
      <w:ins w:id="107" w:author="Chen Heller" w:date="2022-08-15T20:50:00Z">
        <w:r w:rsidR="009776B5">
          <w:t xml:space="preserve">, </w:t>
        </w:r>
      </w:ins>
      <w:ins w:id="108" w:author="Chen Heller" w:date="2022-08-15T20:55:00Z">
        <w:r w:rsidR="0025443B">
          <w:t>0.00005</w:t>
        </w:r>
      </w:ins>
      <w:ins w:id="109" w:author="Chen Heller" w:date="2022-08-15T20:50:00Z">
        <w:r w:rsidR="009776B5">
          <w:t>]</w:t>
        </w:r>
      </w:ins>
      <w:ins w:id="110" w:author="Chen Heller" w:date="2022-08-15T20:56:00Z">
        <w:r w:rsidR="00CC124E">
          <w:t>, Cohen's d</w:t>
        </w:r>
        <w:r w:rsidR="00CC124E">
          <w:rPr>
            <w:vertAlign w:val="subscript"/>
          </w:rPr>
          <w:t>z</w:t>
        </w:r>
        <w:r w:rsidR="00CC124E">
          <w:t xml:space="preserve"> = 0.68 </w:t>
        </w:r>
      </w:ins>
      <w:ins w:id="111" w:author="Chen Heller" w:date="2022-08-15T20:50:00Z">
        <w:r w:rsidR="009776B5">
          <w:t>)</w:t>
        </w:r>
      </w:ins>
      <w:ins w:id="112" w:author="Chen Heller" w:date="2022-08-15T20:49:00Z">
        <w:r w:rsidR="00675569">
          <w:t xml:space="preserve"> and slower keyboard-RT </w:t>
        </w:r>
        <w:r w:rsidR="009776B5">
          <w:t>(M</w:t>
        </w:r>
        <w:r w:rsidR="009776B5">
          <w:rPr>
            <w:vertAlign w:val="subscript"/>
          </w:rPr>
          <w:t>con</w:t>
        </w:r>
        <w:r w:rsidR="009776B5">
          <w:t xml:space="preserve"> = </w:t>
        </w:r>
      </w:ins>
      <w:ins w:id="113" w:author="Chen Heller" w:date="2022-08-15T20:57:00Z">
        <w:r w:rsidR="00A134D1">
          <w:t>524.7ms</w:t>
        </w:r>
      </w:ins>
      <w:ins w:id="114" w:author="Chen Heller" w:date="2022-08-15T20:49:00Z">
        <w:r w:rsidR="009776B5">
          <w:t>, SD</w:t>
        </w:r>
        <w:r w:rsidR="009776B5">
          <w:rPr>
            <w:vertAlign w:val="subscript"/>
          </w:rPr>
          <w:t>con</w:t>
        </w:r>
        <w:r w:rsidR="009776B5">
          <w:t xml:space="preserve"> = </w:t>
        </w:r>
      </w:ins>
      <w:ins w:id="115" w:author="Chen Heller" w:date="2022-08-15T20:57:00Z">
        <w:r w:rsidR="00A134D1">
          <w:t>35.2</w:t>
        </w:r>
      </w:ins>
      <w:ins w:id="116" w:author="Chen Heller" w:date="2022-08-15T20:49:00Z">
        <w:r w:rsidR="009776B5">
          <w:t>, M</w:t>
        </w:r>
        <w:r w:rsidR="009776B5">
          <w:rPr>
            <w:vertAlign w:val="subscript"/>
          </w:rPr>
          <w:t>incon</w:t>
        </w:r>
        <w:r w:rsidR="009776B5">
          <w:t xml:space="preserve"> = </w:t>
        </w:r>
      </w:ins>
      <w:ins w:id="117" w:author="Chen Heller" w:date="2022-08-15T20:58:00Z">
        <w:r w:rsidR="00A134D1">
          <w:t>545.2ms</w:t>
        </w:r>
      </w:ins>
      <w:ins w:id="118" w:author="Chen Heller" w:date="2022-08-15T20:49:00Z">
        <w:r w:rsidR="009776B5">
          <w:t>, SD</w:t>
        </w:r>
        <w:r w:rsidR="009776B5">
          <w:rPr>
            <w:vertAlign w:val="subscript"/>
          </w:rPr>
          <w:t>incon</w:t>
        </w:r>
        <w:r w:rsidR="009776B5">
          <w:t xml:space="preserve"> = </w:t>
        </w:r>
      </w:ins>
      <w:ins w:id="119" w:author="Chen Heller" w:date="2022-08-15T20:58:00Z">
        <w:r w:rsidR="00A134D1">
          <w:t>32.6</w:t>
        </w:r>
      </w:ins>
      <w:ins w:id="120" w:author="Chen Heller" w:date="2022-08-15T20:49:00Z">
        <w:r w:rsidR="009776B5">
          <w:t>, t</w:t>
        </w:r>
        <w:r w:rsidR="009776B5" w:rsidRPr="00FF0854">
          <w:rPr>
            <w:vertAlign w:val="subscript"/>
          </w:rPr>
          <w:t>(</w:t>
        </w:r>
      </w:ins>
      <w:ins w:id="121" w:author="Chen Heller" w:date="2022-08-15T20:58:00Z">
        <w:r w:rsidR="009B752E">
          <w:rPr>
            <w:vertAlign w:val="subscript"/>
          </w:rPr>
          <w:t>29</w:t>
        </w:r>
      </w:ins>
      <w:ins w:id="122" w:author="Chen Heller" w:date="2022-08-15T20:49:00Z">
        <w:r w:rsidR="009776B5" w:rsidRPr="00FF0854">
          <w:rPr>
            <w:vertAlign w:val="subscript"/>
          </w:rPr>
          <w:t>)</w:t>
        </w:r>
        <w:r w:rsidR="009776B5">
          <w:t xml:space="preserve"> = </w:t>
        </w:r>
      </w:ins>
      <w:ins w:id="123" w:author="Chen Heller" w:date="2022-08-15T20:58:00Z">
        <w:r w:rsidR="009B752E">
          <w:t>-6.5</w:t>
        </w:r>
      </w:ins>
      <w:ins w:id="124" w:author="Chen Heller" w:date="2022-08-15T20:49:00Z">
        <w:r w:rsidR="009776B5">
          <w:t xml:space="preserve">, p = </w:t>
        </w:r>
      </w:ins>
      <w:ins w:id="125" w:author="Chen Heller" w:date="2022-08-15T20:58:00Z">
        <w:r w:rsidR="009B752E">
          <w:t>0.0000003</w:t>
        </w:r>
      </w:ins>
      <w:ins w:id="126" w:author="Chen Heller" w:date="2022-08-15T20:49:00Z">
        <w:r w:rsidR="009776B5">
          <w:t>, 95% CI [</w:t>
        </w:r>
      </w:ins>
      <w:ins w:id="127" w:author="Chen Heller" w:date="2022-08-15T20:58:00Z">
        <w:r w:rsidR="009B752E">
          <w:t>-26.8</w:t>
        </w:r>
      </w:ins>
      <w:ins w:id="128" w:author="Chen Heller" w:date="2022-08-15T20:49:00Z">
        <w:r w:rsidR="009776B5">
          <w:t xml:space="preserve">, </w:t>
        </w:r>
      </w:ins>
      <w:ins w:id="129" w:author="Chen Heller" w:date="2022-08-15T20:59:00Z">
        <w:r w:rsidR="009B752E">
          <w:t>-14</w:t>
        </w:r>
      </w:ins>
      <w:ins w:id="130" w:author="Chen Heller" w:date="2022-08-15T20:49:00Z">
        <w:r w:rsidR="009776B5">
          <w:t>]</w:t>
        </w:r>
      </w:ins>
      <w:ins w:id="131" w:author="Chen Heller" w:date="2022-08-15T20:59:00Z">
        <w:r w:rsidR="009B752E">
          <w:t>, Cohen's d</w:t>
        </w:r>
        <w:r w:rsidR="009B752E">
          <w:rPr>
            <w:vertAlign w:val="subscript"/>
          </w:rPr>
          <w:t>z</w:t>
        </w:r>
        <w:r w:rsidR="009B752E">
          <w:t xml:space="preserve"> = </w:t>
        </w:r>
        <w:r w:rsidR="005B0329">
          <w:t>-1.19</w:t>
        </w:r>
      </w:ins>
      <w:ins w:id="132" w:author="Chen Heller" w:date="2022-08-15T20:49:00Z">
        <w:r w:rsidR="009776B5">
          <w:t xml:space="preserve">) </w:t>
        </w:r>
      </w:ins>
      <w:ins w:id="133" w:author="Chen Heller" w:date="2022-08-15T20:48:00Z">
        <w:r w:rsidR="00675569">
          <w:t xml:space="preserve">in the </w:t>
        </w:r>
      </w:ins>
      <w:ins w:id="134" w:author="Chen Heller" w:date="2022-08-15T20:49:00Z">
        <w:r w:rsidR="00675569">
          <w:t>in</w:t>
        </w:r>
      </w:ins>
      <w:ins w:id="135" w:author="Chen Heller" w:date="2022-08-15T20:48:00Z">
        <w:r w:rsidR="00675569">
          <w:t>congruent cond</w:t>
        </w:r>
      </w:ins>
      <w:ins w:id="136" w:author="Chen Heller" w:date="2022-08-15T20:49:00Z">
        <w:r w:rsidR="00675569">
          <w:t>it</w:t>
        </w:r>
        <w:r w:rsidR="009776B5">
          <w:t>ion.</w:t>
        </w:r>
      </w:ins>
      <w:ins w:id="137" w:author="Chen Heller" w:date="2022-08-15T22:05:00Z">
        <w:r w:rsidR="00940C4D">
          <w:t xml:space="preserve"> </w:t>
        </w:r>
      </w:ins>
      <w:ins w:id="138" w:author="Chen Heller" w:date="2022-08-15T22:06:00Z">
        <w:r w:rsidR="00940C4D">
          <w:t xml:space="preserve">The </w:t>
        </w:r>
      </w:ins>
      <w:ins w:id="139" w:author="Chen Heller" w:date="2022-08-15T22:28:00Z">
        <w:r w:rsidR="00D512A7">
          <w:t>bias</w:t>
        </w:r>
      </w:ins>
      <w:ins w:id="140" w:author="Chen Heller" w:date="2022-08-15T22:07:00Z">
        <w:r w:rsidR="00687564">
          <w:t xml:space="preserve"> towards the incorrect answer in incongruent trials was reflected in </w:t>
        </w:r>
      </w:ins>
      <w:ins w:id="141" w:author="Chen Heller" w:date="2022-08-15T22:09:00Z">
        <w:r w:rsidR="002B7FFC">
          <w:t xml:space="preserve">the </w:t>
        </w:r>
      </w:ins>
      <w:ins w:id="142" w:author="Chen Heller" w:date="2022-08-15T22:08:00Z">
        <w:r w:rsidR="00AD200B">
          <w:t xml:space="preserve">extended </w:t>
        </w:r>
      </w:ins>
      <w:ins w:id="143" w:author="Chen Heller" w:date="2022-08-15T22:07:00Z">
        <w:r w:rsidR="00687564">
          <w:t>traveled distance</w:t>
        </w:r>
      </w:ins>
      <w:ins w:id="144" w:author="Chen Heller" w:date="2022-08-15T22:09:00Z">
        <w:r w:rsidR="00AD200B">
          <w:t xml:space="preserve"> (M</w:t>
        </w:r>
        <w:r w:rsidR="00AD200B">
          <w:rPr>
            <w:vertAlign w:val="subscript"/>
          </w:rPr>
          <w:t>con</w:t>
        </w:r>
        <w:r w:rsidR="00AD200B">
          <w:t xml:space="preserve"> = </w:t>
        </w:r>
      </w:ins>
      <w:ins w:id="145" w:author="Chen Heller" w:date="2022-08-15T22:28:00Z">
        <w:r w:rsidR="00D512A7">
          <w:t>1</w:t>
        </w:r>
      </w:ins>
      <w:ins w:id="146" w:author="Chen Heller" w:date="2022-08-15T22:29:00Z">
        <w:r w:rsidR="004F2C31">
          <w:t>.013</w:t>
        </w:r>
      </w:ins>
      <w:ins w:id="147" w:author="Chen Heller" w:date="2022-08-15T22:09:00Z">
        <w:r w:rsidR="00AD200B">
          <w:t>, SD</w:t>
        </w:r>
        <w:r w:rsidR="00AD200B">
          <w:rPr>
            <w:vertAlign w:val="subscript"/>
          </w:rPr>
          <w:t>con</w:t>
        </w:r>
        <w:r w:rsidR="00AD200B">
          <w:t xml:space="preserve"> = </w:t>
        </w:r>
      </w:ins>
      <w:ins w:id="148" w:author="Chen Heller" w:date="2022-08-15T22:29:00Z">
        <w:r w:rsidR="00D512A7">
          <w:t>0.006</w:t>
        </w:r>
      </w:ins>
      <w:ins w:id="149" w:author="Chen Heller" w:date="2022-08-15T22:09:00Z">
        <w:r w:rsidR="00AD200B">
          <w:t>, M</w:t>
        </w:r>
        <w:r w:rsidR="00AD200B">
          <w:rPr>
            <w:vertAlign w:val="subscript"/>
          </w:rPr>
          <w:t>incon</w:t>
        </w:r>
        <w:r w:rsidR="00AD200B">
          <w:t xml:space="preserve"> = </w:t>
        </w:r>
      </w:ins>
      <w:ins w:id="150" w:author="Chen Heller" w:date="2022-08-15T22:29:00Z">
        <w:r w:rsidR="004F2C31">
          <w:t>1.018</w:t>
        </w:r>
      </w:ins>
      <w:ins w:id="151" w:author="Chen Heller" w:date="2022-08-15T22:09:00Z">
        <w:r w:rsidR="00AD200B">
          <w:t>, SD</w:t>
        </w:r>
        <w:r w:rsidR="00AD200B">
          <w:rPr>
            <w:vertAlign w:val="subscript"/>
          </w:rPr>
          <w:t>incon</w:t>
        </w:r>
        <w:r w:rsidR="00AD200B">
          <w:t xml:space="preserve"> = </w:t>
        </w:r>
      </w:ins>
      <w:ins w:id="152" w:author="Chen Heller" w:date="2022-08-15T22:29:00Z">
        <w:r w:rsidR="004F2C31">
          <w:t>0.008</w:t>
        </w:r>
      </w:ins>
      <w:ins w:id="153" w:author="Chen Heller" w:date="2022-08-15T22:09:00Z">
        <w:r w:rsidR="00AD200B">
          <w:t>, t</w:t>
        </w:r>
        <w:r w:rsidR="00AD200B" w:rsidRPr="00FF0854">
          <w:rPr>
            <w:vertAlign w:val="subscript"/>
          </w:rPr>
          <w:t>(</w:t>
        </w:r>
        <w:r w:rsidR="00AD200B">
          <w:rPr>
            <w:vertAlign w:val="subscript"/>
          </w:rPr>
          <w:t>29</w:t>
        </w:r>
        <w:r w:rsidR="00AD200B" w:rsidRPr="00FF0854">
          <w:rPr>
            <w:vertAlign w:val="subscript"/>
          </w:rPr>
          <w:t>)</w:t>
        </w:r>
        <w:r w:rsidR="00AD200B">
          <w:t xml:space="preserve"> = </w:t>
        </w:r>
      </w:ins>
      <w:ins w:id="154" w:author="Chen Heller" w:date="2022-08-15T22:29:00Z">
        <w:r w:rsidR="004F2C31">
          <w:t>-5</w:t>
        </w:r>
      </w:ins>
      <w:ins w:id="155" w:author="Chen Heller" w:date="2022-08-15T22:09:00Z">
        <w:r w:rsidR="00AD200B">
          <w:t xml:space="preserve">, p = </w:t>
        </w:r>
      </w:ins>
      <w:ins w:id="156" w:author="Chen Heller" w:date="2022-08-15T22:29:00Z">
        <w:r w:rsidR="004F2C31">
          <w:t>0.00002</w:t>
        </w:r>
      </w:ins>
      <w:ins w:id="157" w:author="Chen Heller" w:date="2022-08-15T22:09:00Z">
        <w:r w:rsidR="00AD200B">
          <w:t>, 95% CI [</w:t>
        </w:r>
      </w:ins>
      <w:ins w:id="158" w:author="Chen Heller" w:date="2022-08-15T22:30:00Z">
        <w:r w:rsidR="004F2C31">
          <w:t>-0.007</w:t>
        </w:r>
      </w:ins>
      <w:ins w:id="159" w:author="Chen Heller" w:date="2022-08-15T22:09:00Z">
        <w:r w:rsidR="00AD200B">
          <w:t xml:space="preserve">, </w:t>
        </w:r>
      </w:ins>
      <w:ins w:id="160" w:author="Chen Heller" w:date="2022-08-15T22:30:00Z">
        <w:r w:rsidR="004F2C31">
          <w:t>-0.002</w:t>
        </w:r>
      </w:ins>
      <w:ins w:id="161" w:author="Chen Heller" w:date="2022-08-15T22:09:00Z">
        <w:r w:rsidR="00AD200B">
          <w:t>], Cohen's d</w:t>
        </w:r>
        <w:r w:rsidR="00AD200B">
          <w:rPr>
            <w:vertAlign w:val="subscript"/>
          </w:rPr>
          <w:t>z</w:t>
        </w:r>
        <w:r w:rsidR="00AD200B">
          <w:t xml:space="preserve"> = </w:t>
        </w:r>
      </w:ins>
      <w:ins w:id="162" w:author="Chen Heller" w:date="2022-08-15T22:30:00Z">
        <w:r w:rsidR="004F2C31">
          <w:t>-0.9</w:t>
        </w:r>
      </w:ins>
      <w:ins w:id="163" w:author="Chen Heller" w:date="2022-08-15T22:09:00Z">
        <w:r w:rsidR="00AD200B">
          <w:t>)</w:t>
        </w:r>
      </w:ins>
      <w:ins w:id="164" w:author="Chen Heller" w:date="2022-08-15T22:07:00Z">
        <w:r w:rsidR="00687564">
          <w:t xml:space="preserve"> </w:t>
        </w:r>
        <w:r w:rsidR="00AD200B">
          <w:t xml:space="preserve">and </w:t>
        </w:r>
      </w:ins>
      <w:ins w:id="165" w:author="Chen Heller" w:date="2022-08-15T22:08:00Z">
        <w:r w:rsidR="00AD200B">
          <w:t xml:space="preserve">the prolonged movement duration </w:t>
        </w:r>
      </w:ins>
      <w:ins w:id="166" w:author="Chen Heller" w:date="2022-08-15T22:09:00Z">
        <w:r w:rsidR="00AD200B">
          <w:t>(M</w:t>
        </w:r>
        <w:r w:rsidR="00AD200B">
          <w:rPr>
            <w:vertAlign w:val="subscript"/>
          </w:rPr>
          <w:t>con</w:t>
        </w:r>
        <w:r w:rsidR="00AD200B">
          <w:t xml:space="preserve"> = </w:t>
        </w:r>
      </w:ins>
      <w:ins w:id="167" w:author="Chen Heller" w:date="2022-08-15T22:30:00Z">
        <w:r w:rsidR="00B855FC">
          <w:t>412.1ms</w:t>
        </w:r>
      </w:ins>
      <w:ins w:id="168" w:author="Chen Heller" w:date="2022-08-15T22:09:00Z">
        <w:r w:rsidR="00AD200B">
          <w:t>, SD</w:t>
        </w:r>
        <w:r w:rsidR="00AD200B">
          <w:rPr>
            <w:vertAlign w:val="subscript"/>
          </w:rPr>
          <w:t>con</w:t>
        </w:r>
        <w:r w:rsidR="00AD200B">
          <w:t xml:space="preserve"> = </w:t>
        </w:r>
      </w:ins>
      <w:ins w:id="169" w:author="Chen Heller" w:date="2022-08-15T22:30:00Z">
        <w:r w:rsidR="00B855FC">
          <w:t>29.1</w:t>
        </w:r>
      </w:ins>
      <w:ins w:id="170" w:author="Chen Heller" w:date="2022-08-15T22:09:00Z">
        <w:r w:rsidR="00AD200B">
          <w:t>, M</w:t>
        </w:r>
        <w:r w:rsidR="00AD200B">
          <w:rPr>
            <w:vertAlign w:val="subscript"/>
          </w:rPr>
          <w:t>incon</w:t>
        </w:r>
        <w:r w:rsidR="00AD200B">
          <w:t xml:space="preserve"> = </w:t>
        </w:r>
      </w:ins>
      <w:ins w:id="171" w:author="Chen Heller" w:date="2022-08-15T22:30:00Z">
        <w:r w:rsidR="00B855FC">
          <w:t>425.7</w:t>
        </w:r>
      </w:ins>
      <w:ins w:id="172" w:author="Chen Heller" w:date="2022-08-15T22:31:00Z">
        <w:r w:rsidR="00276392">
          <w:t>ms</w:t>
        </w:r>
      </w:ins>
      <w:ins w:id="173" w:author="Chen Heller" w:date="2022-08-15T22:09:00Z">
        <w:r w:rsidR="00AD200B">
          <w:t>, SD</w:t>
        </w:r>
        <w:r w:rsidR="00AD200B">
          <w:rPr>
            <w:vertAlign w:val="subscript"/>
          </w:rPr>
          <w:t>incon</w:t>
        </w:r>
        <w:r w:rsidR="00AD200B">
          <w:t xml:space="preserve"> = </w:t>
        </w:r>
      </w:ins>
      <w:ins w:id="174" w:author="Chen Heller" w:date="2022-08-15T22:30:00Z">
        <w:r w:rsidR="00B855FC">
          <w:t>28.1</w:t>
        </w:r>
      </w:ins>
      <w:ins w:id="175" w:author="Chen Heller" w:date="2022-08-15T22:09:00Z">
        <w:r w:rsidR="00AD200B">
          <w:t>, t</w:t>
        </w:r>
        <w:r w:rsidR="00AD200B" w:rsidRPr="00FF0854">
          <w:rPr>
            <w:vertAlign w:val="subscript"/>
          </w:rPr>
          <w:t>(</w:t>
        </w:r>
        <w:r w:rsidR="00AD200B">
          <w:rPr>
            <w:vertAlign w:val="subscript"/>
          </w:rPr>
          <w:t>29</w:t>
        </w:r>
        <w:r w:rsidR="00AD200B" w:rsidRPr="00FF0854">
          <w:rPr>
            <w:vertAlign w:val="subscript"/>
          </w:rPr>
          <w:t>)</w:t>
        </w:r>
        <w:r w:rsidR="00AD200B">
          <w:t xml:space="preserve"> = </w:t>
        </w:r>
      </w:ins>
      <w:ins w:id="176" w:author="Chen Heller" w:date="2022-08-15T22:30:00Z">
        <w:r w:rsidR="00B855FC">
          <w:t>-6.7</w:t>
        </w:r>
      </w:ins>
      <w:ins w:id="177" w:author="Chen Heller" w:date="2022-08-15T22:09:00Z">
        <w:r w:rsidR="00AD200B">
          <w:t xml:space="preserve">, p = </w:t>
        </w:r>
      </w:ins>
      <w:ins w:id="178" w:author="Chen Heller" w:date="2022-08-15T22:31:00Z">
        <w:r w:rsidR="00B855FC">
          <w:t>0.0000007</w:t>
        </w:r>
      </w:ins>
      <w:ins w:id="179" w:author="Chen Heller" w:date="2022-08-15T22:09:00Z">
        <w:r w:rsidR="00AD200B">
          <w:t>, 95% CI [</w:t>
        </w:r>
      </w:ins>
      <w:ins w:id="180" w:author="Chen Heller" w:date="2022-08-15T22:31:00Z">
        <w:r w:rsidR="00B855FC">
          <w:t>-17.7</w:t>
        </w:r>
      </w:ins>
      <w:ins w:id="181" w:author="Chen Heller" w:date="2022-08-15T22:09:00Z">
        <w:r w:rsidR="00AD200B">
          <w:t xml:space="preserve">, </w:t>
        </w:r>
      </w:ins>
      <w:ins w:id="182" w:author="Chen Heller" w:date="2022-08-15T22:31:00Z">
        <w:r w:rsidR="00B855FC">
          <w:t>-9.4</w:t>
        </w:r>
      </w:ins>
      <w:ins w:id="183" w:author="Chen Heller" w:date="2022-08-15T22:09:00Z">
        <w:r w:rsidR="00AD200B">
          <w:t>], Cohen's d</w:t>
        </w:r>
        <w:r w:rsidR="00AD200B">
          <w:rPr>
            <w:vertAlign w:val="subscript"/>
          </w:rPr>
          <w:t>z</w:t>
        </w:r>
        <w:r w:rsidR="00AD200B">
          <w:t xml:space="preserve"> = </w:t>
        </w:r>
      </w:ins>
      <w:ins w:id="184" w:author="Chen Heller" w:date="2022-08-15T22:31:00Z">
        <w:r w:rsidR="00181F65">
          <w:t>-1.2</w:t>
        </w:r>
      </w:ins>
      <w:ins w:id="185" w:author="Chen Heller" w:date="2022-08-15T22:09:00Z">
        <w:r w:rsidR="00AD200B">
          <w:t xml:space="preserve">) </w:t>
        </w:r>
      </w:ins>
      <w:ins w:id="186" w:author="Chen Heller" w:date="2022-08-15T22:08:00Z">
        <w:r w:rsidR="00AD200B">
          <w:t>in incongruent trials</w:t>
        </w:r>
      </w:ins>
      <w:ins w:id="187" w:author="Chen Heller" w:date="2022-08-15T22:11:00Z">
        <w:r w:rsidR="00F9198F">
          <w:t xml:space="preserve">. Contrastingly, </w:t>
        </w:r>
      </w:ins>
      <w:ins w:id="188" w:author="Chen Heller" w:date="2022-08-15T22:25:00Z">
        <w:r w:rsidR="00B62B67">
          <w:t xml:space="preserve">reaching </w:t>
        </w:r>
      </w:ins>
      <w:ins w:id="189" w:author="Chen Heller" w:date="2022-08-15T22:10:00Z">
        <w:r w:rsidR="00925F68">
          <w:t>reaction time (M</w:t>
        </w:r>
        <w:r w:rsidR="00925F68">
          <w:rPr>
            <w:vertAlign w:val="subscript"/>
          </w:rPr>
          <w:t>con</w:t>
        </w:r>
        <w:r w:rsidR="00925F68">
          <w:t xml:space="preserve"> = </w:t>
        </w:r>
      </w:ins>
      <w:ins w:id="190" w:author="Chen Heller" w:date="2022-08-15T22:31:00Z">
        <w:r w:rsidR="00276392">
          <w:t>173.1ms</w:t>
        </w:r>
      </w:ins>
      <w:ins w:id="191" w:author="Chen Heller" w:date="2022-08-15T22:10:00Z">
        <w:r w:rsidR="00925F68">
          <w:t>, SD</w:t>
        </w:r>
        <w:r w:rsidR="00925F68">
          <w:rPr>
            <w:vertAlign w:val="subscript"/>
          </w:rPr>
          <w:t>con</w:t>
        </w:r>
        <w:r w:rsidR="00925F68">
          <w:t xml:space="preserve"> = </w:t>
        </w:r>
      </w:ins>
      <w:ins w:id="192" w:author="Chen Heller" w:date="2022-08-15T22:32:00Z">
        <w:r w:rsidR="00276392">
          <w:t>24.1</w:t>
        </w:r>
      </w:ins>
      <w:ins w:id="193" w:author="Chen Heller" w:date="2022-08-15T22:10:00Z">
        <w:r w:rsidR="00925F68">
          <w:t>, M</w:t>
        </w:r>
        <w:r w:rsidR="00925F68">
          <w:rPr>
            <w:vertAlign w:val="subscript"/>
          </w:rPr>
          <w:t>incon</w:t>
        </w:r>
        <w:r w:rsidR="00925F68">
          <w:t xml:space="preserve"> = </w:t>
        </w:r>
      </w:ins>
      <w:ins w:id="194" w:author="Chen Heller" w:date="2022-08-15T22:32:00Z">
        <w:r w:rsidR="00276392">
          <w:t>173.7</w:t>
        </w:r>
      </w:ins>
      <w:ins w:id="195" w:author="Chen Heller" w:date="2022-08-15T22:10:00Z">
        <w:r w:rsidR="00925F68">
          <w:t>, SD</w:t>
        </w:r>
        <w:r w:rsidR="00925F68">
          <w:rPr>
            <w:vertAlign w:val="subscript"/>
          </w:rPr>
          <w:t>incon</w:t>
        </w:r>
        <w:r w:rsidR="00925F68">
          <w:t xml:space="preserve"> = </w:t>
        </w:r>
      </w:ins>
      <w:ins w:id="196" w:author="Chen Heller" w:date="2022-08-15T22:32:00Z">
        <w:r w:rsidR="00276392">
          <w:t>24.4</w:t>
        </w:r>
      </w:ins>
      <w:ins w:id="197" w:author="Chen Heller" w:date="2022-08-15T22:10:00Z">
        <w:r w:rsidR="00925F68">
          <w:t>, t</w:t>
        </w:r>
        <w:r w:rsidR="00925F68" w:rsidRPr="00FF0854">
          <w:rPr>
            <w:vertAlign w:val="subscript"/>
          </w:rPr>
          <w:t>(</w:t>
        </w:r>
        <w:r w:rsidR="00925F68">
          <w:rPr>
            <w:vertAlign w:val="subscript"/>
          </w:rPr>
          <w:t>29</w:t>
        </w:r>
        <w:r w:rsidR="00925F68" w:rsidRPr="00FF0854">
          <w:rPr>
            <w:vertAlign w:val="subscript"/>
          </w:rPr>
          <w:t>)</w:t>
        </w:r>
        <w:r w:rsidR="00925F68">
          <w:t xml:space="preserve"> = </w:t>
        </w:r>
      </w:ins>
      <w:ins w:id="198" w:author="Chen Heller" w:date="2022-08-15T22:32:00Z">
        <w:r w:rsidR="00276392">
          <w:t>-0.31</w:t>
        </w:r>
      </w:ins>
      <w:ins w:id="199" w:author="Chen Heller" w:date="2022-08-15T22:10:00Z">
        <w:r w:rsidR="00925F68">
          <w:t xml:space="preserve">, p = </w:t>
        </w:r>
      </w:ins>
      <w:ins w:id="200" w:author="Chen Heller" w:date="2022-08-15T22:32:00Z">
        <w:r w:rsidR="00B664C7">
          <w:t>0.7</w:t>
        </w:r>
      </w:ins>
      <w:ins w:id="201" w:author="Chen Heller" w:date="2022-08-15T22:10:00Z">
        <w:r w:rsidR="00925F68">
          <w:t>, 95% CI [</w:t>
        </w:r>
      </w:ins>
      <w:ins w:id="202" w:author="Chen Heller" w:date="2022-08-15T22:32:00Z">
        <w:r w:rsidR="00B664C7">
          <w:t>-4.2</w:t>
        </w:r>
      </w:ins>
      <w:ins w:id="203" w:author="Chen Heller" w:date="2022-08-15T22:10:00Z">
        <w:r w:rsidR="00925F68">
          <w:t xml:space="preserve">, </w:t>
        </w:r>
      </w:ins>
      <w:ins w:id="204" w:author="Chen Heller" w:date="2022-08-15T22:32:00Z">
        <w:r w:rsidR="00B664C7">
          <w:t>3.1</w:t>
        </w:r>
      </w:ins>
      <w:ins w:id="205" w:author="Chen Heller" w:date="2022-08-15T22:10:00Z">
        <w:r w:rsidR="00925F68">
          <w:t>])</w:t>
        </w:r>
      </w:ins>
      <w:ins w:id="206" w:author="Chen Heller" w:date="2022-08-15T22:11:00Z">
        <w:r w:rsidR="00F9198F">
          <w:t xml:space="preserve"> and the number of changes of mind </w:t>
        </w:r>
        <w:r w:rsidR="00397D39">
          <w:t>(M</w:t>
        </w:r>
        <w:r w:rsidR="00397D39">
          <w:rPr>
            <w:vertAlign w:val="subscript"/>
          </w:rPr>
          <w:t>con</w:t>
        </w:r>
        <w:r w:rsidR="00397D39">
          <w:t xml:space="preserve"> = </w:t>
        </w:r>
      </w:ins>
      <w:ins w:id="207" w:author="Chen Heller" w:date="2022-08-15T22:33:00Z">
        <w:r w:rsidR="00B664C7">
          <w:t>0.24</w:t>
        </w:r>
      </w:ins>
      <w:ins w:id="208" w:author="Chen Heller" w:date="2022-08-15T22:11:00Z">
        <w:r w:rsidR="00397D39">
          <w:t>, SD</w:t>
        </w:r>
        <w:r w:rsidR="00397D39">
          <w:rPr>
            <w:vertAlign w:val="subscript"/>
          </w:rPr>
          <w:t>con</w:t>
        </w:r>
        <w:r w:rsidR="00397D39">
          <w:t xml:space="preserve"> = </w:t>
        </w:r>
      </w:ins>
      <w:ins w:id="209" w:author="Chen Heller" w:date="2022-08-15T22:33:00Z">
        <w:r w:rsidR="00B664C7">
          <w:t>0.12</w:t>
        </w:r>
      </w:ins>
      <w:ins w:id="210" w:author="Chen Heller" w:date="2022-08-15T22:11:00Z">
        <w:r w:rsidR="00397D39">
          <w:t>, M</w:t>
        </w:r>
        <w:r w:rsidR="00397D39">
          <w:rPr>
            <w:vertAlign w:val="subscript"/>
          </w:rPr>
          <w:t>incon</w:t>
        </w:r>
        <w:r w:rsidR="00397D39">
          <w:t xml:space="preserve"> = </w:t>
        </w:r>
      </w:ins>
      <w:ins w:id="211" w:author="Chen Heller" w:date="2022-08-15T22:33:00Z">
        <w:r w:rsidR="00B664C7">
          <w:t>0.22</w:t>
        </w:r>
      </w:ins>
      <w:ins w:id="212" w:author="Chen Heller" w:date="2022-08-15T22:11:00Z">
        <w:r w:rsidR="00397D39">
          <w:t>, SD</w:t>
        </w:r>
        <w:r w:rsidR="00397D39">
          <w:rPr>
            <w:vertAlign w:val="subscript"/>
          </w:rPr>
          <w:t>incon</w:t>
        </w:r>
        <w:r w:rsidR="00397D39">
          <w:t xml:space="preserve"> = </w:t>
        </w:r>
      </w:ins>
      <w:ins w:id="213" w:author="Chen Heller" w:date="2022-08-15T22:33:00Z">
        <w:r w:rsidR="00B664C7">
          <w:t>0.1</w:t>
        </w:r>
      </w:ins>
      <w:ins w:id="214" w:author="Chen Heller" w:date="2022-08-15T22:11:00Z">
        <w:r w:rsidR="00397D39">
          <w:t>, t</w:t>
        </w:r>
        <w:r w:rsidR="00397D39" w:rsidRPr="00FF0854">
          <w:rPr>
            <w:vertAlign w:val="subscript"/>
          </w:rPr>
          <w:t>(</w:t>
        </w:r>
        <w:r w:rsidR="00397D39">
          <w:rPr>
            <w:vertAlign w:val="subscript"/>
          </w:rPr>
          <w:t>29</w:t>
        </w:r>
        <w:r w:rsidR="00397D39" w:rsidRPr="00FF0854">
          <w:rPr>
            <w:vertAlign w:val="subscript"/>
          </w:rPr>
          <w:t>)</w:t>
        </w:r>
        <w:r w:rsidR="00397D39">
          <w:t xml:space="preserve"> = </w:t>
        </w:r>
      </w:ins>
      <w:ins w:id="215" w:author="Chen Heller" w:date="2022-08-15T22:33:00Z">
        <w:r w:rsidR="00B664C7">
          <w:t>1.12</w:t>
        </w:r>
      </w:ins>
      <w:ins w:id="216" w:author="Chen Heller" w:date="2022-08-15T22:11:00Z">
        <w:r w:rsidR="00397D39">
          <w:t xml:space="preserve">, p = </w:t>
        </w:r>
      </w:ins>
      <w:ins w:id="217" w:author="Chen Heller" w:date="2022-08-15T22:33:00Z">
        <w:r w:rsidR="00B664C7">
          <w:t>0.26</w:t>
        </w:r>
      </w:ins>
      <w:ins w:id="218" w:author="Chen Heller" w:date="2022-08-15T22:11:00Z">
        <w:r w:rsidR="00397D39">
          <w:t>, 95% CI [</w:t>
        </w:r>
      </w:ins>
      <w:ins w:id="219" w:author="Chen Heller" w:date="2022-08-15T22:40:00Z">
        <w:r w:rsidR="00B34DD6">
          <w:t>-0.01</w:t>
        </w:r>
      </w:ins>
      <w:ins w:id="220" w:author="Chen Heller" w:date="2022-08-15T22:11:00Z">
        <w:r w:rsidR="00397D39">
          <w:t xml:space="preserve">, </w:t>
        </w:r>
      </w:ins>
      <w:ins w:id="221" w:author="Chen Heller" w:date="2022-08-15T22:40:00Z">
        <w:r w:rsidR="00B34DD6">
          <w:t>0.06</w:t>
        </w:r>
      </w:ins>
      <w:ins w:id="222" w:author="Chen Heller" w:date="2022-08-15T22:11:00Z">
        <w:r w:rsidR="00397D39">
          <w:t>]) did not differ between the conditions.</w:t>
        </w:r>
        <w:r w:rsidR="007D435D">
          <w:t xml:space="preserve"> </w:t>
        </w:r>
      </w:ins>
      <w:ins w:id="223" w:author="Chen Heller" w:date="2022-08-15T22:41:00Z">
        <w:r w:rsidR="00DF0DF6">
          <w:t>As predicted by the previous experiments t</w:t>
        </w:r>
      </w:ins>
      <w:ins w:id="224" w:author="Chen Heller" w:date="2022-08-15T22:25:00Z">
        <w:r w:rsidR="00B62B67">
          <w:t xml:space="preserve">he number of excluded trials </w:t>
        </w:r>
      </w:ins>
      <w:ins w:id="225" w:author="Chen Heller" w:date="2022-08-15T22:41:00Z">
        <w:r w:rsidR="00DF0DF6">
          <w:t xml:space="preserve">in the reaching task was high and exceeded that </w:t>
        </w:r>
        <w:r w:rsidR="00DF0DF6">
          <w:lastRenderedPageBreak/>
          <w:t>of the keyboard task</w:t>
        </w:r>
      </w:ins>
      <w:ins w:id="226" w:author="Chen Heller" w:date="2022-08-15T22:27:00Z">
        <w:r w:rsidR="00007E0B">
          <w:t xml:space="preserve"> (M</w:t>
        </w:r>
        <w:r w:rsidR="00007E0B">
          <w:rPr>
            <w:vertAlign w:val="subscript"/>
          </w:rPr>
          <w:t>reach</w:t>
        </w:r>
        <w:r w:rsidR="00007E0B">
          <w:t xml:space="preserve"> = </w:t>
        </w:r>
      </w:ins>
      <w:ins w:id="227" w:author="Chen Heller" w:date="2022-08-15T22:50:00Z">
        <w:r w:rsidR="0017400D">
          <w:t>133</w:t>
        </w:r>
      </w:ins>
      <w:ins w:id="228" w:author="Chen Heller" w:date="2022-08-15T22:27:00Z">
        <w:r w:rsidR="00007E0B">
          <w:t>, SD</w:t>
        </w:r>
        <w:r w:rsidR="00007E0B">
          <w:rPr>
            <w:vertAlign w:val="subscript"/>
          </w:rPr>
          <w:t>reach</w:t>
        </w:r>
        <w:r w:rsidR="00007E0B">
          <w:t xml:space="preserve"> = </w:t>
        </w:r>
      </w:ins>
      <w:ins w:id="229" w:author="Chen Heller" w:date="2022-08-15T22:50:00Z">
        <w:r w:rsidR="0017400D">
          <w:t>32.6</w:t>
        </w:r>
      </w:ins>
      <w:ins w:id="230" w:author="Chen Heller" w:date="2022-08-15T22:27:00Z">
        <w:r w:rsidR="00007E0B">
          <w:t>, M</w:t>
        </w:r>
        <w:r w:rsidR="00007E0B">
          <w:rPr>
            <w:vertAlign w:val="subscript"/>
          </w:rPr>
          <w:t>keyboard</w:t>
        </w:r>
        <w:r w:rsidR="00007E0B">
          <w:t xml:space="preserve"> = </w:t>
        </w:r>
      </w:ins>
      <w:ins w:id="231" w:author="Chen Heller" w:date="2022-08-15T22:50:00Z">
        <w:r w:rsidR="0017400D">
          <w:t>56.2</w:t>
        </w:r>
      </w:ins>
      <w:ins w:id="232" w:author="Chen Heller" w:date="2022-08-15T22:27:00Z">
        <w:r w:rsidR="00007E0B">
          <w:t>, SD</w:t>
        </w:r>
        <w:r w:rsidR="00007E0B">
          <w:rPr>
            <w:vertAlign w:val="subscript"/>
          </w:rPr>
          <w:t>keyboard</w:t>
        </w:r>
        <w:r w:rsidR="00007E0B">
          <w:t xml:space="preserve"> = </w:t>
        </w:r>
      </w:ins>
      <w:ins w:id="233" w:author="Chen Heller" w:date="2022-08-15T22:50:00Z">
        <w:r w:rsidR="0017400D">
          <w:t>23.1</w:t>
        </w:r>
      </w:ins>
      <w:ins w:id="234" w:author="Chen Heller" w:date="2022-08-15T22:27:00Z">
        <w:r w:rsidR="00007E0B">
          <w:t>, t</w:t>
        </w:r>
        <w:r w:rsidR="00007E0B" w:rsidRPr="00FF0854">
          <w:rPr>
            <w:vertAlign w:val="subscript"/>
          </w:rPr>
          <w:t>(</w:t>
        </w:r>
      </w:ins>
      <w:ins w:id="235" w:author="Chen Heller" w:date="2022-08-15T22:51:00Z">
        <w:r w:rsidR="0017400D">
          <w:rPr>
            <w:vertAlign w:val="subscript"/>
          </w:rPr>
          <w:t>43</w:t>
        </w:r>
      </w:ins>
      <w:ins w:id="236" w:author="Chen Heller" w:date="2022-08-15T22:27:00Z">
        <w:r w:rsidR="00007E0B" w:rsidRPr="00FF0854">
          <w:rPr>
            <w:vertAlign w:val="subscript"/>
          </w:rPr>
          <w:t>)</w:t>
        </w:r>
        <w:r w:rsidR="00007E0B">
          <w:t xml:space="preserve"> = </w:t>
        </w:r>
      </w:ins>
      <w:ins w:id="237" w:author="Chen Heller" w:date="2022-08-15T22:51:00Z">
        <w:r w:rsidR="0017400D">
          <w:t>15.3</w:t>
        </w:r>
      </w:ins>
      <w:ins w:id="238" w:author="Chen Heller" w:date="2022-08-15T22:27:00Z">
        <w:r w:rsidR="00007E0B">
          <w:t xml:space="preserve">, p = </w:t>
        </w:r>
      </w:ins>
      <w:ins w:id="239" w:author="Chen Heller" w:date="2022-08-15T22:51:00Z">
        <w:r w:rsidR="0017400D">
          <w:t>0</w:t>
        </w:r>
      </w:ins>
      <w:ins w:id="240" w:author="Chen Heller" w:date="2022-08-15T22:27:00Z">
        <w:r w:rsidR="00007E0B">
          <w:t>, 95% CI [</w:t>
        </w:r>
      </w:ins>
      <w:ins w:id="241" w:author="Chen Heller" w:date="2022-08-15T22:51:00Z">
        <w:r w:rsidR="0017400D">
          <w:t>66.6</w:t>
        </w:r>
      </w:ins>
      <w:ins w:id="242" w:author="Chen Heller" w:date="2022-08-15T22:27:00Z">
        <w:r w:rsidR="00007E0B">
          <w:t xml:space="preserve">, </w:t>
        </w:r>
      </w:ins>
      <w:ins w:id="243" w:author="Chen Heller" w:date="2022-08-15T22:51:00Z">
        <w:r w:rsidR="0017400D">
          <w:t>86.9</w:t>
        </w:r>
      </w:ins>
      <w:ins w:id="244" w:author="Chen Heller" w:date="2022-08-15T22:27:00Z">
        <w:r w:rsidR="00007E0B">
          <w:t>], Cohen's d</w:t>
        </w:r>
        <w:r w:rsidR="00007E0B">
          <w:rPr>
            <w:vertAlign w:val="subscript"/>
          </w:rPr>
          <w:t>z</w:t>
        </w:r>
        <w:r w:rsidR="00007E0B">
          <w:t xml:space="preserve"> = </w:t>
        </w:r>
      </w:ins>
      <w:ins w:id="245" w:author="Chen Heller" w:date="2022-08-15T22:51:00Z">
        <w:r w:rsidR="0017400D">
          <w:t>2.3</w:t>
        </w:r>
      </w:ins>
      <w:ins w:id="246" w:author="Chen Heller" w:date="2022-08-15T22:27:00Z">
        <w:r w:rsidR="00007E0B">
          <w:t>)</w:t>
        </w:r>
      </w:ins>
      <w:ins w:id="247" w:author="Chen Heller" w:date="2022-08-15T22:25:00Z">
        <w:r w:rsidR="00B62B67">
          <w:t>, although further inspection reve</w:t>
        </w:r>
      </w:ins>
      <w:ins w:id="248" w:author="Chen Heller" w:date="2022-08-15T22:27:00Z">
        <w:r w:rsidR="009667DB">
          <w:t>a</w:t>
        </w:r>
      </w:ins>
      <w:ins w:id="249" w:author="Chen Heller" w:date="2022-08-15T22:25:00Z">
        <w:r w:rsidR="00B62B67">
          <w:t xml:space="preserve">ls this </w:t>
        </w:r>
      </w:ins>
      <w:ins w:id="250" w:author="Chen Heller" w:date="2022-08-15T22:26:00Z">
        <w:r w:rsidR="00B62B67">
          <w:t xml:space="preserve">was true </w:t>
        </w:r>
      </w:ins>
      <w:ins w:id="251" w:author="Chen Heller" w:date="2022-08-15T22:52:00Z">
        <w:r w:rsidR="00646214">
          <w:t xml:space="preserve">only </w:t>
        </w:r>
      </w:ins>
      <w:ins w:id="252" w:author="Chen Heller" w:date="2022-08-15T22:26:00Z">
        <w:r w:rsidR="00007E0B">
          <w:t xml:space="preserve">for the number of late responses </w:t>
        </w:r>
      </w:ins>
      <w:ins w:id="253" w:author="Chen Heller" w:date="2022-08-15T22:27:00Z">
        <w:r w:rsidR="009667DB">
          <w:t>(M</w:t>
        </w:r>
        <w:r w:rsidR="009667DB">
          <w:rPr>
            <w:vertAlign w:val="subscript"/>
          </w:rPr>
          <w:t>reach</w:t>
        </w:r>
        <w:r w:rsidR="009667DB">
          <w:t xml:space="preserve"> = </w:t>
        </w:r>
      </w:ins>
      <w:ins w:id="254" w:author="Chen Heller" w:date="2022-08-15T22:52:00Z">
        <w:r w:rsidR="00646214">
          <w:t>32.6</w:t>
        </w:r>
      </w:ins>
      <w:ins w:id="255" w:author="Chen Heller" w:date="2022-08-15T22:27:00Z">
        <w:r w:rsidR="009667DB">
          <w:t>, SD</w:t>
        </w:r>
        <w:r w:rsidR="009667DB">
          <w:rPr>
            <w:vertAlign w:val="subscript"/>
          </w:rPr>
          <w:t>reach</w:t>
        </w:r>
        <w:r w:rsidR="009667DB">
          <w:t xml:space="preserve"> = </w:t>
        </w:r>
      </w:ins>
      <w:ins w:id="256" w:author="Chen Heller" w:date="2022-08-15T22:52:00Z">
        <w:r w:rsidR="00646214">
          <w:t>22.8</w:t>
        </w:r>
      </w:ins>
      <w:ins w:id="257" w:author="Chen Heller" w:date="2022-08-15T22:27:00Z">
        <w:r w:rsidR="009667DB">
          <w:t>, M</w:t>
        </w:r>
        <w:r w:rsidR="009667DB">
          <w:rPr>
            <w:vertAlign w:val="subscript"/>
          </w:rPr>
          <w:t>keyboard</w:t>
        </w:r>
        <w:r w:rsidR="009667DB">
          <w:t xml:space="preserve"> = </w:t>
        </w:r>
      </w:ins>
      <w:ins w:id="258" w:author="Chen Heller" w:date="2022-08-15T22:52:00Z">
        <w:r w:rsidR="00646214">
          <w:t>17.1</w:t>
        </w:r>
      </w:ins>
      <w:ins w:id="259" w:author="Chen Heller" w:date="2022-08-15T22:27:00Z">
        <w:r w:rsidR="009667DB">
          <w:t>, SD</w:t>
        </w:r>
        <w:r w:rsidR="009667DB">
          <w:rPr>
            <w:vertAlign w:val="subscript"/>
          </w:rPr>
          <w:t>keyboard</w:t>
        </w:r>
        <w:r w:rsidR="009667DB">
          <w:t xml:space="preserve"> = </w:t>
        </w:r>
      </w:ins>
      <w:ins w:id="260" w:author="Chen Heller" w:date="2022-08-15T22:52:00Z">
        <w:r w:rsidR="00646214">
          <w:t>14.8</w:t>
        </w:r>
      </w:ins>
      <w:ins w:id="261" w:author="Chen Heller" w:date="2022-08-15T22:27:00Z">
        <w:r w:rsidR="009667DB">
          <w:t>, t</w:t>
        </w:r>
        <w:r w:rsidR="009667DB" w:rsidRPr="00FF0854">
          <w:rPr>
            <w:vertAlign w:val="subscript"/>
          </w:rPr>
          <w:t>(</w:t>
        </w:r>
      </w:ins>
      <w:ins w:id="262" w:author="Chen Heller" w:date="2022-08-15T22:51:00Z">
        <w:r w:rsidR="0017400D">
          <w:rPr>
            <w:vertAlign w:val="subscript"/>
          </w:rPr>
          <w:t>43</w:t>
        </w:r>
      </w:ins>
      <w:ins w:id="263" w:author="Chen Heller" w:date="2022-08-15T22:27:00Z">
        <w:r w:rsidR="009667DB" w:rsidRPr="00FF0854">
          <w:rPr>
            <w:vertAlign w:val="subscript"/>
          </w:rPr>
          <w:t>)</w:t>
        </w:r>
        <w:r w:rsidR="009667DB">
          <w:t xml:space="preserve"> = </w:t>
        </w:r>
      </w:ins>
      <w:ins w:id="264" w:author="Chen Heller" w:date="2022-08-15T22:52:00Z">
        <w:r w:rsidR="00693FD8">
          <w:t>4</w:t>
        </w:r>
      </w:ins>
      <w:ins w:id="265" w:author="Chen Heller" w:date="2022-08-15T22:27:00Z">
        <w:r w:rsidR="009667DB">
          <w:t xml:space="preserve">, p = </w:t>
        </w:r>
      </w:ins>
      <w:ins w:id="266" w:author="Chen Heller" w:date="2022-08-15T22:53:00Z">
        <w:r w:rsidR="00693FD8">
          <w:t>0.0002</w:t>
        </w:r>
      </w:ins>
      <w:ins w:id="267" w:author="Chen Heller" w:date="2022-08-15T22:27:00Z">
        <w:r w:rsidR="009667DB">
          <w:t>, 95% CI [</w:t>
        </w:r>
      </w:ins>
      <w:ins w:id="268" w:author="Chen Heller" w:date="2022-08-15T22:53:00Z">
        <w:r w:rsidR="00693FD8">
          <w:t>7.7</w:t>
        </w:r>
      </w:ins>
      <w:ins w:id="269" w:author="Chen Heller" w:date="2022-08-15T22:27:00Z">
        <w:r w:rsidR="009667DB">
          <w:t xml:space="preserve">, </w:t>
        </w:r>
      </w:ins>
      <w:ins w:id="270" w:author="Chen Heller" w:date="2022-08-15T22:53:00Z">
        <w:r w:rsidR="00693FD8">
          <w:t>23.2</w:t>
        </w:r>
      </w:ins>
      <w:ins w:id="271" w:author="Chen Heller" w:date="2022-08-15T22:27:00Z">
        <w:r w:rsidR="009667DB">
          <w:t>], Cohen's d</w:t>
        </w:r>
        <w:r w:rsidR="009667DB">
          <w:rPr>
            <w:vertAlign w:val="subscript"/>
          </w:rPr>
          <w:t>z</w:t>
        </w:r>
        <w:r w:rsidR="009667DB">
          <w:t xml:space="preserve"> = </w:t>
        </w:r>
      </w:ins>
      <w:ins w:id="272" w:author="Chen Heller" w:date="2022-08-15T22:53:00Z">
        <w:r w:rsidR="00693FD8">
          <w:t>0.6</w:t>
        </w:r>
      </w:ins>
      <w:ins w:id="273" w:author="Chen Heller" w:date="2022-08-15T22:27:00Z">
        <w:r w:rsidR="009667DB">
          <w:t xml:space="preserve">) </w:t>
        </w:r>
      </w:ins>
      <w:ins w:id="274" w:author="Chen Heller" w:date="2022-08-15T22:26:00Z">
        <w:r w:rsidR="00007E0B">
          <w:t>and early responses</w:t>
        </w:r>
      </w:ins>
      <w:ins w:id="275" w:author="Chen Heller" w:date="2022-08-15T22:27:00Z">
        <w:r w:rsidR="009667DB">
          <w:t xml:space="preserve"> (M</w:t>
        </w:r>
        <w:r w:rsidR="009667DB">
          <w:rPr>
            <w:vertAlign w:val="subscript"/>
          </w:rPr>
          <w:t>reach</w:t>
        </w:r>
        <w:r w:rsidR="009667DB">
          <w:t xml:space="preserve"> = </w:t>
        </w:r>
      </w:ins>
      <w:ins w:id="276" w:author="Chen Heller" w:date="2022-08-15T22:54:00Z">
        <w:r w:rsidR="00693FD8">
          <w:t>24</w:t>
        </w:r>
      </w:ins>
      <w:ins w:id="277" w:author="Chen Heller" w:date="2022-08-15T22:27:00Z">
        <w:r w:rsidR="009667DB">
          <w:t>, SD</w:t>
        </w:r>
        <w:r w:rsidR="009667DB">
          <w:rPr>
            <w:vertAlign w:val="subscript"/>
          </w:rPr>
          <w:t>reach</w:t>
        </w:r>
        <w:r w:rsidR="009667DB">
          <w:t xml:space="preserve"> = </w:t>
        </w:r>
      </w:ins>
      <w:ins w:id="278" w:author="Chen Heller" w:date="2022-08-15T22:54:00Z">
        <w:r w:rsidR="00693FD8">
          <w:t>20.1</w:t>
        </w:r>
      </w:ins>
      <w:ins w:id="279" w:author="Chen Heller" w:date="2022-08-15T22:27:00Z">
        <w:r w:rsidR="009667DB">
          <w:t>, M</w:t>
        </w:r>
        <w:r w:rsidR="009667DB">
          <w:rPr>
            <w:vertAlign w:val="subscript"/>
          </w:rPr>
          <w:t>keyboard</w:t>
        </w:r>
        <w:r w:rsidR="009667DB">
          <w:t xml:space="preserve"> = </w:t>
        </w:r>
      </w:ins>
      <w:ins w:id="280" w:author="Chen Heller" w:date="2022-08-15T22:54:00Z">
        <w:r w:rsidR="00693FD8">
          <w:t>0.1</w:t>
        </w:r>
      </w:ins>
      <w:ins w:id="281" w:author="Chen Heller" w:date="2022-08-15T22:27:00Z">
        <w:r w:rsidR="009667DB">
          <w:t>, SD</w:t>
        </w:r>
        <w:r w:rsidR="009667DB">
          <w:rPr>
            <w:vertAlign w:val="subscript"/>
          </w:rPr>
          <w:t>keyboard</w:t>
        </w:r>
        <w:r w:rsidR="009667DB">
          <w:t xml:space="preserve"> = </w:t>
        </w:r>
      </w:ins>
      <w:ins w:id="282" w:author="Chen Heller" w:date="2022-08-15T22:54:00Z">
        <w:r w:rsidR="00693FD8">
          <w:t>0.5</w:t>
        </w:r>
      </w:ins>
      <w:ins w:id="283" w:author="Chen Heller" w:date="2022-08-15T22:27:00Z">
        <w:r w:rsidR="009667DB">
          <w:t>, t</w:t>
        </w:r>
        <w:r w:rsidR="009667DB" w:rsidRPr="00FF0854">
          <w:rPr>
            <w:vertAlign w:val="subscript"/>
          </w:rPr>
          <w:t>(</w:t>
        </w:r>
      </w:ins>
      <w:ins w:id="284" w:author="Chen Heller" w:date="2022-08-15T22:51:00Z">
        <w:r w:rsidR="0017400D">
          <w:rPr>
            <w:vertAlign w:val="subscript"/>
          </w:rPr>
          <w:t>43</w:t>
        </w:r>
      </w:ins>
      <w:ins w:id="285" w:author="Chen Heller" w:date="2022-08-15T22:27:00Z">
        <w:r w:rsidR="009667DB" w:rsidRPr="00FF0854">
          <w:rPr>
            <w:vertAlign w:val="subscript"/>
          </w:rPr>
          <w:t>)</w:t>
        </w:r>
        <w:r w:rsidR="009667DB">
          <w:t xml:space="preserve"> = </w:t>
        </w:r>
      </w:ins>
      <w:ins w:id="286" w:author="Chen Heller" w:date="2022-08-15T22:54:00Z">
        <w:r w:rsidR="00693FD8">
          <w:t>7.9</w:t>
        </w:r>
      </w:ins>
      <w:ins w:id="287" w:author="Chen Heller" w:date="2022-08-15T22:27:00Z">
        <w:r w:rsidR="009667DB">
          <w:t xml:space="preserve">, p = </w:t>
        </w:r>
      </w:ins>
      <w:ins w:id="288" w:author="Chen Heller" w:date="2022-08-15T22:54:00Z">
        <w:r w:rsidR="00421EA3">
          <w:t>0</w:t>
        </w:r>
      </w:ins>
      <w:ins w:id="289" w:author="Chen Heller" w:date="2022-08-15T22:27:00Z">
        <w:r w:rsidR="009667DB">
          <w:t>, 95% CI [</w:t>
        </w:r>
      </w:ins>
      <w:ins w:id="290" w:author="Chen Heller" w:date="2022-08-15T22:54:00Z">
        <w:r w:rsidR="00421EA3">
          <w:t>17.8</w:t>
        </w:r>
      </w:ins>
      <w:ins w:id="291" w:author="Chen Heller" w:date="2022-08-15T22:27:00Z">
        <w:r w:rsidR="009667DB">
          <w:t xml:space="preserve">, </w:t>
        </w:r>
      </w:ins>
      <w:ins w:id="292" w:author="Chen Heller" w:date="2022-08-15T22:54:00Z">
        <w:r w:rsidR="00421EA3">
          <w:t>30</w:t>
        </w:r>
      </w:ins>
      <w:ins w:id="293" w:author="Chen Heller" w:date="2022-08-15T22:27:00Z">
        <w:r w:rsidR="009667DB">
          <w:t>], Cohen's d</w:t>
        </w:r>
        <w:r w:rsidR="009667DB">
          <w:rPr>
            <w:vertAlign w:val="subscript"/>
          </w:rPr>
          <w:t>z</w:t>
        </w:r>
        <w:r w:rsidR="009667DB">
          <w:t xml:space="preserve"> = </w:t>
        </w:r>
      </w:ins>
      <w:ins w:id="294" w:author="Chen Heller" w:date="2022-08-15T22:54:00Z">
        <w:r w:rsidR="00421EA3">
          <w:t>1.1</w:t>
        </w:r>
      </w:ins>
      <w:ins w:id="295" w:author="Chen Heller" w:date="2022-08-15T22:27:00Z">
        <w:r w:rsidR="009667DB">
          <w:t>)</w:t>
        </w:r>
      </w:ins>
      <w:ins w:id="296" w:author="Chen Heller" w:date="2022-08-15T22:26:00Z">
        <w:r w:rsidR="00007E0B">
          <w:t>, but not for the number of incorrect answers which showed an opposite trend (M</w:t>
        </w:r>
        <w:r w:rsidR="00007E0B">
          <w:rPr>
            <w:vertAlign w:val="subscript"/>
          </w:rPr>
          <w:t>reach</w:t>
        </w:r>
        <w:r w:rsidR="00007E0B">
          <w:t xml:space="preserve"> = </w:t>
        </w:r>
      </w:ins>
      <w:ins w:id="297" w:author="Chen Heller" w:date="2022-08-15T22:54:00Z">
        <w:r w:rsidR="001E26ED">
          <w:t>27</w:t>
        </w:r>
      </w:ins>
      <w:ins w:id="298" w:author="Chen Heller" w:date="2022-08-15T22:26:00Z">
        <w:r w:rsidR="00007E0B">
          <w:t>, SD</w:t>
        </w:r>
        <w:r w:rsidR="00007E0B">
          <w:rPr>
            <w:vertAlign w:val="subscript"/>
          </w:rPr>
          <w:t>reach</w:t>
        </w:r>
        <w:r w:rsidR="00007E0B">
          <w:t xml:space="preserve"> = </w:t>
        </w:r>
      </w:ins>
      <w:ins w:id="299" w:author="Chen Heller" w:date="2022-08-15T22:54:00Z">
        <w:r w:rsidR="001E26ED">
          <w:t>18.1</w:t>
        </w:r>
      </w:ins>
      <w:ins w:id="300" w:author="Chen Heller" w:date="2022-08-15T22:26:00Z">
        <w:r w:rsidR="00007E0B">
          <w:t>, M</w:t>
        </w:r>
        <w:r w:rsidR="00007E0B">
          <w:rPr>
            <w:vertAlign w:val="subscript"/>
          </w:rPr>
          <w:t>keyboard</w:t>
        </w:r>
        <w:r w:rsidR="00007E0B">
          <w:t xml:space="preserve"> = </w:t>
        </w:r>
      </w:ins>
      <w:ins w:id="301" w:author="Chen Heller" w:date="2022-08-15T22:54:00Z">
        <w:r w:rsidR="001E26ED">
          <w:t>38.9</w:t>
        </w:r>
      </w:ins>
      <w:ins w:id="302" w:author="Chen Heller" w:date="2022-08-15T22:26:00Z">
        <w:r w:rsidR="00007E0B">
          <w:t>, SD</w:t>
        </w:r>
        <w:r w:rsidR="00007E0B">
          <w:rPr>
            <w:vertAlign w:val="subscript"/>
          </w:rPr>
          <w:t>keyboard</w:t>
        </w:r>
        <w:r w:rsidR="00007E0B">
          <w:t xml:space="preserve"> = </w:t>
        </w:r>
      </w:ins>
      <w:ins w:id="303" w:author="Chen Heller" w:date="2022-08-15T22:54:00Z">
        <w:r w:rsidR="001E26ED">
          <w:t>16</w:t>
        </w:r>
      </w:ins>
      <w:ins w:id="304" w:author="Chen Heller" w:date="2022-08-15T22:26:00Z">
        <w:r w:rsidR="00007E0B">
          <w:t>, t</w:t>
        </w:r>
        <w:r w:rsidR="00007E0B" w:rsidRPr="00FF0854">
          <w:rPr>
            <w:vertAlign w:val="subscript"/>
          </w:rPr>
          <w:t>(</w:t>
        </w:r>
      </w:ins>
      <w:ins w:id="305" w:author="Chen Heller" w:date="2022-08-15T22:51:00Z">
        <w:r w:rsidR="0017400D">
          <w:rPr>
            <w:vertAlign w:val="subscript"/>
          </w:rPr>
          <w:t>43</w:t>
        </w:r>
      </w:ins>
      <w:ins w:id="306" w:author="Chen Heller" w:date="2022-08-15T22:26:00Z">
        <w:r w:rsidR="00007E0B" w:rsidRPr="00FF0854">
          <w:rPr>
            <w:vertAlign w:val="subscript"/>
          </w:rPr>
          <w:t>)</w:t>
        </w:r>
        <w:r w:rsidR="00007E0B">
          <w:t xml:space="preserve"> = </w:t>
        </w:r>
      </w:ins>
      <w:ins w:id="307" w:author="Chen Heller" w:date="2022-08-15T22:54:00Z">
        <w:r w:rsidR="001E26ED">
          <w:t>-4</w:t>
        </w:r>
      </w:ins>
      <w:ins w:id="308" w:author="Chen Heller" w:date="2022-08-15T22:55:00Z">
        <w:r w:rsidR="001E26ED">
          <w:t>.4</w:t>
        </w:r>
      </w:ins>
      <w:ins w:id="309" w:author="Chen Heller" w:date="2022-08-15T22:26:00Z">
        <w:r w:rsidR="00007E0B">
          <w:t xml:space="preserve">, p = </w:t>
        </w:r>
      </w:ins>
      <w:ins w:id="310" w:author="Chen Heller" w:date="2022-08-15T22:55:00Z">
        <w:r w:rsidR="001E26ED">
          <w:t>0.00005</w:t>
        </w:r>
      </w:ins>
      <w:ins w:id="311" w:author="Chen Heller" w:date="2022-08-15T22:26:00Z">
        <w:r w:rsidR="00007E0B">
          <w:t>, 95% CI [</w:t>
        </w:r>
      </w:ins>
      <w:ins w:id="312" w:author="Chen Heller" w:date="2022-08-15T22:55:00Z">
        <w:r w:rsidR="001E26ED">
          <w:t>-17.2</w:t>
        </w:r>
      </w:ins>
      <w:ins w:id="313" w:author="Chen Heller" w:date="2022-08-15T22:26:00Z">
        <w:r w:rsidR="00007E0B">
          <w:t xml:space="preserve">, </w:t>
        </w:r>
      </w:ins>
      <w:ins w:id="314" w:author="Chen Heller" w:date="2022-08-15T22:55:00Z">
        <w:r w:rsidR="001E26ED">
          <w:t>-6.5</w:t>
        </w:r>
      </w:ins>
      <w:ins w:id="315" w:author="Chen Heller" w:date="2022-08-15T22:26:00Z">
        <w:r w:rsidR="00007E0B">
          <w:t>], Cohen's d</w:t>
        </w:r>
        <w:r w:rsidR="00007E0B">
          <w:rPr>
            <w:vertAlign w:val="subscript"/>
          </w:rPr>
          <w:t>z</w:t>
        </w:r>
        <w:r w:rsidR="00007E0B">
          <w:t xml:space="preserve"> = </w:t>
        </w:r>
      </w:ins>
      <w:ins w:id="316" w:author="Chen Heller" w:date="2022-08-15T22:55:00Z">
        <w:r w:rsidR="001E26ED">
          <w:t>-0.6</w:t>
        </w:r>
      </w:ins>
      <w:ins w:id="317" w:author="Chen Heller" w:date="2022-08-15T22:26:00Z">
        <w:r w:rsidR="00007E0B">
          <w:t>).</w:t>
        </w:r>
      </w:ins>
    </w:p>
    <w:p w14:paraId="4823E5A4" w14:textId="52AC1BD0" w:rsidR="009667DB" w:rsidRDefault="009667DB" w:rsidP="009667DB">
      <w:pPr>
        <w:pStyle w:val="NoSpacing"/>
        <w:bidi w:val="0"/>
        <w:rPr>
          <w:ins w:id="318" w:author="Chen Heller" w:date="2022-08-15T22:27:00Z"/>
        </w:rPr>
      </w:pPr>
    </w:p>
    <w:p w14:paraId="2FB3E616" w14:textId="77777777" w:rsidR="009667DB" w:rsidRDefault="009667DB" w:rsidP="009667DB">
      <w:pPr>
        <w:pStyle w:val="NoSpacing"/>
        <w:bidi w:val="0"/>
        <w:rPr>
          <w:ins w:id="319" w:author="Chen Heller" w:date="2022-08-15T19:32:00Z"/>
        </w:rPr>
      </w:pPr>
    </w:p>
    <w:p w14:paraId="56E91545" w14:textId="099505AD" w:rsidR="00E74A29" w:rsidRPr="00E74A29" w:rsidDel="00645265" w:rsidRDefault="00057E25" w:rsidP="00645265">
      <w:pPr>
        <w:pStyle w:val="NoSpacing"/>
        <w:bidi w:val="0"/>
        <w:rPr>
          <w:del w:id="320" w:author="Chen Heller" w:date="2022-08-15T22:15:00Z"/>
        </w:rPr>
      </w:pPr>
      <w:ins w:id="321" w:author="Chen Heller" w:date="2022-08-15T19:31:00Z">
        <w:r>
          <w:t>(M</w:t>
        </w:r>
        <w:r>
          <w:rPr>
            <w:vertAlign w:val="subscript"/>
          </w:rPr>
          <w:t>con</w:t>
        </w:r>
        <w:r>
          <w:t xml:space="preserve"> = XXX, SD</w:t>
        </w:r>
        <w:r>
          <w:rPr>
            <w:vertAlign w:val="subscript"/>
          </w:rPr>
          <w:t>con</w:t>
        </w:r>
        <w:r>
          <w:t xml:space="preserve"> = XXX, M</w:t>
        </w:r>
        <w:r>
          <w:rPr>
            <w:vertAlign w:val="subscript"/>
          </w:rPr>
          <w:t>incon</w:t>
        </w:r>
        <w:r>
          <w:t xml:space="preserve"> = XXX, SD</w:t>
        </w:r>
        <w:r>
          <w:rPr>
            <w:vertAlign w:val="subscript"/>
          </w:rPr>
          <w:t>incon</w:t>
        </w:r>
        <w:r>
          <w:t xml:space="preserve"> = XXX, t</w:t>
        </w:r>
        <w:r w:rsidRPr="00FF0854">
          <w:rPr>
            <w:vertAlign w:val="subscript"/>
          </w:rPr>
          <w:t>(</w:t>
        </w:r>
      </w:ins>
      <w:ins w:id="322" w:author="Chen Heller" w:date="2022-08-15T20:57:00Z">
        <w:r w:rsidR="00CE14C1">
          <w:rPr>
            <w:vertAlign w:val="subscript"/>
          </w:rPr>
          <w:t>29</w:t>
        </w:r>
      </w:ins>
      <w:ins w:id="323" w:author="Chen Heller" w:date="2022-08-15T19:31:00Z">
        <w:r w:rsidRPr="00FF0854">
          <w:rPr>
            <w:vertAlign w:val="subscript"/>
          </w:rPr>
          <w:t>)</w:t>
        </w:r>
        <w:r>
          <w:t xml:space="preserve"> = XXX, p = XXX, 95% CI [XXX, XXX]</w:t>
        </w:r>
      </w:ins>
      <w:ins w:id="324" w:author="Chen Heller" w:date="2022-08-15T20:57:00Z">
        <w:r w:rsidR="00CE14C1">
          <w:t>, Cohen's d</w:t>
        </w:r>
        <w:r w:rsidR="00CE14C1">
          <w:rPr>
            <w:vertAlign w:val="subscript"/>
          </w:rPr>
          <w:t>z</w:t>
        </w:r>
        <w:r w:rsidR="00CE14C1">
          <w:t xml:space="preserve"> = XXX</w:t>
        </w:r>
      </w:ins>
      <w:ins w:id="325" w:author="Chen Heller" w:date="2022-08-15T19:31:00Z">
        <w:r>
          <w:t>)</w:t>
        </w:r>
      </w:ins>
    </w:p>
    <w:p w14:paraId="35CAFCBB" w14:textId="395BDEF1" w:rsidR="006A7738" w:rsidRDefault="00D826D9" w:rsidP="00E74A29">
      <w:pPr>
        <w:pStyle w:val="Heading4"/>
        <w:bidi w:val="0"/>
      </w:pPr>
      <w:r>
        <w:t>Discussion</w:t>
      </w:r>
    </w:p>
    <w:p w14:paraId="0950B412" w14:textId="03C490CC" w:rsidR="00E668B7" w:rsidRDefault="0001046E" w:rsidP="00E668B7">
      <w:pPr>
        <w:pStyle w:val="Heading3"/>
        <w:bidi w:val="0"/>
      </w:pPr>
      <w:r>
        <w:t xml:space="preserve">General </w:t>
      </w:r>
      <w:r w:rsidR="00E668B7">
        <w:t>Discussion</w:t>
      </w:r>
    </w:p>
    <w:p w14:paraId="2B643A33" w14:textId="77777777" w:rsidR="00FF06FA" w:rsidRDefault="00FF06FA" w:rsidP="00FF06FA">
      <w:pPr>
        <w:pStyle w:val="NoSpacing"/>
        <w:bidi w:val="0"/>
      </w:pPr>
      <w:r>
        <w:t>We set out to examine if motion tracking can serve as a solution for the small effect sizes that are usually found in the field of unconscious processing. Increased sensitivity to unconscious effects will allow to settle the long lasting debate about the extent of unconscious processing. To do so we used a classical semantic priming paradigm that was previously used by Dehaene and colleagues [ref] and was proven to exhibit extensive unconscious effects. Our first experiment required participants to make a semantic judgment regarding a target stimulus that was preceded by a congruent/incongruent subliminal prime. Analysis of the results revealed a hint of unconscious processing only in the reach area variable which was smaller for incongruent trials. Since this experiment allowed for relatively slow responses, it was suspected that the prime's activity is diluted before the movement is initiated, which explains why a robust congruency effect was not observed</w:t>
      </w:r>
      <w:r w:rsidRPr="00B61294">
        <w:t>. Supportive evidence for this assumption was provided by the longer movement onset times in incongruent trials</w:t>
      </w:r>
      <w:r>
        <w:t xml:space="preserve">, </w:t>
      </w:r>
      <w:r w:rsidRPr="00B61294">
        <w:t>but not movement durations</w:t>
      </w:r>
      <w:r>
        <w:t xml:space="preserve">. For the unconscious effect to be reflected in the movement trajectory instead of the movement onset, it is preferable that the cognitive conflict between the prime and the target will overlap with the reaching movement. </w:t>
      </w:r>
      <w:commentRangeStart w:id="326"/>
      <w:r>
        <w:t>For this reason, the participants' response window in the second experiment was diminished and limitations were placed on their movement onset time and movement duration</w:t>
      </w:r>
      <w:commentRangeEnd w:id="326"/>
      <w:r>
        <w:rPr>
          <w:rStyle w:val="CommentReference"/>
        </w:rPr>
        <w:commentReference w:id="326"/>
      </w:r>
      <w:r>
        <w:t xml:space="preserve">. Unfortunately, the strict timing constraints resulted in many excluded trials and therefore a significant congruency effect was not found. To solve this problem, an additional training day was added in experiment three, which was intended to improve the participants' response speed and increase the amount of valid trials. Although the proportion of excluded trials did not decrease in the third experiment, the proportion each exclusion reason took did change; Interestingly the number of late responses decreased while the number of early, slow and incorrect responses increased. This pattern of results served as an indication of an undesired training effect: the participants mainly focused on hastening their responses, at the expense of proper timing and performance in the task. </w:t>
      </w:r>
      <w:commentRangeStart w:id="327"/>
      <w:r>
        <w:t>Therefor</w:t>
      </w:r>
      <w:commentRangeEnd w:id="327"/>
      <w:r>
        <w:rPr>
          <w:rStyle w:val="CommentReference"/>
        </w:rPr>
        <w:commentReference w:id="327"/>
      </w:r>
      <w:r>
        <w:t xml:space="preserve"> in the fourth experiment the additional training day was discarded. The goal of the </w:t>
      </w:r>
      <w:commentRangeStart w:id="328"/>
      <w:r>
        <w:t xml:space="preserve">fourth experiment </w:t>
      </w:r>
      <w:commentRangeEnd w:id="328"/>
      <w:r>
        <w:rPr>
          <w:rStyle w:val="CommentReference"/>
        </w:rPr>
        <w:commentReference w:id="328"/>
      </w:r>
      <w:r>
        <w:t>was to examine if motion capture is superior to keyboard-RT when probing unconscious processing, consequently the experiment was comprised of a reaching session and a keyboard session that were run consecutively.</w:t>
      </w:r>
    </w:p>
    <w:p w14:paraId="3F19880D" w14:textId="69853D79" w:rsidR="00FF06FA" w:rsidRDefault="00FF06FA" w:rsidP="00FF06FA">
      <w:pPr>
        <w:pStyle w:val="NoSpacing"/>
        <w:bidi w:val="0"/>
      </w:pPr>
      <w:commentRangeStart w:id="329"/>
      <w:r>
        <w:t>@@@</w:t>
      </w:r>
      <w:commentRangeEnd w:id="329"/>
      <w:r w:rsidR="00D35D4E">
        <w:rPr>
          <w:rStyle w:val="CommentReference"/>
        </w:rPr>
        <w:commentReference w:id="329"/>
      </w:r>
    </w:p>
    <w:p w14:paraId="1347F2D3" w14:textId="77777777" w:rsidR="005D5EB7" w:rsidRDefault="00A14C49" w:rsidP="009A57F1">
      <w:pPr>
        <w:pStyle w:val="NoSpacing"/>
        <w:bidi w:val="0"/>
        <w:rPr>
          <w:ins w:id="330" w:author="Chen Heller" w:date="2022-08-15T13:51:00Z"/>
        </w:rPr>
      </w:pPr>
      <w:commentRangeStart w:id="331"/>
      <w:ins w:id="332" w:author="Chen Heller" w:date="2022-08-15T12:44:00Z">
        <w:r>
          <w:lastRenderedPageBreak/>
          <w:t>How can we explain the discrepancy between our hypothesis and the results?</w:t>
        </w:r>
      </w:ins>
      <w:ins w:id="333" w:author="Chen Heller" w:date="2022-08-15T12:50:00Z">
        <w:r w:rsidR="003535D9">
          <w:t xml:space="preserve"> </w:t>
        </w:r>
      </w:ins>
      <w:commentRangeEnd w:id="331"/>
      <w:ins w:id="334" w:author="Chen Heller" w:date="2022-08-15T16:42:00Z">
        <w:r w:rsidR="00843845">
          <w:rPr>
            <w:rStyle w:val="CommentReference"/>
          </w:rPr>
          <w:commentReference w:id="331"/>
        </w:r>
      </w:ins>
      <w:ins w:id="335" w:author="Chen Heller" w:date="2022-08-15T12:51:00Z">
        <w:r w:rsidR="003535D9">
          <w:t>As mentioned in experiment three, the timing demands of this experiment are very high.</w:t>
        </w:r>
      </w:ins>
    </w:p>
    <w:p w14:paraId="0FA5ED98" w14:textId="67D5E1E5" w:rsidR="008E29E3" w:rsidRDefault="00F466DA" w:rsidP="005D5EB7">
      <w:pPr>
        <w:pStyle w:val="NoSpacing"/>
        <w:bidi w:val="0"/>
        <w:rPr>
          <w:ins w:id="336" w:author="Chen Heller" w:date="2022-08-15T13:51:00Z"/>
        </w:rPr>
      </w:pPr>
      <w:ins w:id="337" w:author="Chen Heller" w:date="2022-08-15T13:47:00Z">
        <w:r>
          <w:t>Since participants have a hard time keeping up with the timing demands, the proportion of disqualified trials is very high.</w:t>
        </w:r>
      </w:ins>
    </w:p>
    <w:p w14:paraId="16EE46C9" w14:textId="33487975" w:rsidR="009A57F1" w:rsidRDefault="0079186F" w:rsidP="008E29E3">
      <w:pPr>
        <w:pStyle w:val="NoSpacing"/>
        <w:bidi w:val="0"/>
        <w:rPr>
          <w:ins w:id="338" w:author="Chen Heller" w:date="2022-08-15T13:51:00Z"/>
        </w:rPr>
      </w:pPr>
      <w:ins w:id="339" w:author="Chen Heller" w:date="2022-08-15T13:48:00Z">
        <w:r>
          <w:t xml:space="preserve">This could be partially due to the </w:t>
        </w:r>
      </w:ins>
      <w:ins w:id="340" w:author="Chen Heller" w:date="2022-08-15T15:13:00Z">
        <w:r w:rsidR="00EC2E57">
          <w:t xml:space="preserve">incongruent </w:t>
        </w:r>
      </w:ins>
      <w:ins w:id="341" w:author="Chen Heller" w:date="2022-08-15T13:48:00Z">
        <w:r>
          <w:t xml:space="preserve">prime which lengthens the movement trajectory </w:t>
        </w:r>
      </w:ins>
      <w:ins w:id="342" w:author="Chen Heller" w:date="2022-08-15T13:49:00Z">
        <w:r>
          <w:t>and increases the probability for exclusion due to slow movement.</w:t>
        </w:r>
      </w:ins>
      <w:ins w:id="343" w:author="Chen Heller" w:date="2022-08-15T13:50:00Z">
        <w:r w:rsidR="004233D7">
          <w:t xml:space="preserve"> This will provide further evidence for the processing of the prime, and can be tested by comparing the proportion of trials tha</w:t>
        </w:r>
      </w:ins>
      <w:ins w:id="344" w:author="Chen Heller" w:date="2022-08-15T13:51:00Z">
        <w:r w:rsidR="004233D7">
          <w:t xml:space="preserve">t were excluded due to slow movement between </w:t>
        </w:r>
      </w:ins>
      <w:ins w:id="345" w:author="Chen Heller" w:date="2022-08-15T13:50:00Z">
        <w:r w:rsidR="004233D7">
          <w:t xml:space="preserve">congruent </w:t>
        </w:r>
      </w:ins>
      <w:ins w:id="346" w:author="Chen Heller" w:date="2022-08-15T13:51:00Z">
        <w:r w:rsidR="004233D7">
          <w:t xml:space="preserve">and </w:t>
        </w:r>
      </w:ins>
      <w:ins w:id="347" w:author="Chen Heller" w:date="2022-08-15T13:50:00Z">
        <w:r w:rsidR="004233D7">
          <w:t xml:space="preserve">incongruent </w:t>
        </w:r>
      </w:ins>
      <w:ins w:id="348" w:author="Chen Heller" w:date="2022-08-15T13:51:00Z">
        <w:r w:rsidR="004233D7">
          <w:t>trials.</w:t>
        </w:r>
      </w:ins>
    </w:p>
    <w:p w14:paraId="134F6F35" w14:textId="5953827D" w:rsidR="005D5EB7" w:rsidDel="00277DB2" w:rsidRDefault="006F5C62" w:rsidP="00091350">
      <w:pPr>
        <w:pStyle w:val="NoSpacing"/>
        <w:bidi w:val="0"/>
        <w:rPr>
          <w:del w:id="349" w:author="Chen Heller" w:date="2022-08-15T15:15:00Z"/>
        </w:rPr>
      </w:pPr>
      <w:ins w:id="350" w:author="Chen Heller" w:date="2022-08-15T13:55:00Z">
        <w:r>
          <w:t>When ave</w:t>
        </w:r>
      </w:ins>
      <w:ins w:id="351" w:author="Chen Heller" w:date="2022-08-15T13:56:00Z">
        <w:r>
          <w:t xml:space="preserve">raging the trajectories in a single condition we expect the noise to cancel out and the bias created by the </w:t>
        </w:r>
      </w:ins>
      <w:ins w:id="352" w:author="Chen Heller" w:date="2022-08-15T15:14:00Z">
        <w:r w:rsidR="00EC2E57">
          <w:t xml:space="preserve">prime </w:t>
        </w:r>
      </w:ins>
      <w:ins w:id="353" w:author="Chen Heller" w:date="2022-08-15T13:56:00Z">
        <w:r w:rsidR="00AB1F73">
          <w:t>to remain. However</w:t>
        </w:r>
      </w:ins>
      <w:ins w:id="354" w:author="Chen Heller" w:date="2022-08-15T15:14:00Z">
        <w:r w:rsidR="00EC2E57">
          <w:t>,</w:t>
        </w:r>
      </w:ins>
      <w:ins w:id="355" w:author="Chen Heller" w:date="2022-08-15T13:56:00Z">
        <w:r w:rsidR="00AB1F73">
          <w:t xml:space="preserve"> when a high </w:t>
        </w:r>
      </w:ins>
      <w:ins w:id="356" w:author="Chen Heller" w:date="2022-08-15T13:54:00Z">
        <w:r w:rsidR="00A01704">
          <w:t xml:space="preserve">number of </w:t>
        </w:r>
      </w:ins>
      <w:ins w:id="357" w:author="Chen Heller" w:date="2022-08-15T13:56:00Z">
        <w:r w:rsidR="00AB1F73">
          <w:t>t</w:t>
        </w:r>
      </w:ins>
      <w:ins w:id="358" w:author="Chen Heller" w:date="2022-08-15T13:57:00Z">
        <w:r w:rsidR="00AB1F73">
          <w:t xml:space="preserve">rials are excluded, the signal to noise ratio decreases and it becomes harder to detect the congruency effect. </w:t>
        </w:r>
      </w:ins>
      <w:ins w:id="359" w:author="Chen Heller" w:date="2022-08-15T13:58:00Z">
        <w:r w:rsidR="00ED3AA8">
          <w:t xml:space="preserve">This is especially problematic here since trajectories are a very noisy measure. In contrast to keyboard responses which </w:t>
        </w:r>
      </w:ins>
      <w:ins w:id="360" w:author="Chen Heller" w:date="2022-08-15T13:59:00Z">
        <w:r w:rsidR="00ED3AA8">
          <w:t>have only a single degree of freedom to change in (</w:t>
        </w:r>
        <w:r w:rsidR="00F9434C">
          <w:t xml:space="preserve">time), trajectories </w:t>
        </w:r>
      </w:ins>
      <w:ins w:id="361" w:author="Chen Heller" w:date="2022-08-15T14:00:00Z">
        <w:r w:rsidR="00AB617E">
          <w:t xml:space="preserve">can change in a number </w:t>
        </w:r>
      </w:ins>
      <w:ins w:id="362" w:author="Chen Heller" w:date="2022-08-15T13:59:00Z">
        <w:r w:rsidR="00F9434C">
          <w:t>of d</w:t>
        </w:r>
      </w:ins>
      <w:ins w:id="363" w:author="Chen Heller" w:date="2022-08-15T14:00:00Z">
        <w:r w:rsidR="00AB617E">
          <w:t>e</w:t>
        </w:r>
      </w:ins>
      <w:ins w:id="364" w:author="Chen Heller" w:date="2022-08-15T13:59:00Z">
        <w:r w:rsidR="00F9434C">
          <w:t>gre</w:t>
        </w:r>
      </w:ins>
      <w:ins w:id="365" w:author="Chen Heller" w:date="2022-08-15T14:00:00Z">
        <w:r w:rsidR="00AB617E">
          <w:t>e</w:t>
        </w:r>
      </w:ins>
      <w:ins w:id="366" w:author="Chen Heller" w:date="2022-08-15T13:59:00Z">
        <w:r w:rsidR="00F9434C">
          <w:t>s of freedom which is identical to their num</w:t>
        </w:r>
      </w:ins>
      <w:ins w:id="367" w:author="Chen Heller" w:date="2022-08-15T14:00:00Z">
        <w:r w:rsidR="00F9434C">
          <w:t>ber of samples</w:t>
        </w:r>
      </w:ins>
      <w:ins w:id="368" w:author="Chen Heller" w:date="2022-08-15T14:01:00Z">
        <w:r w:rsidR="00AB617E">
          <w:t>, 200 in our case</w:t>
        </w:r>
      </w:ins>
      <w:ins w:id="369" w:author="Chen Heller" w:date="2022-08-15T14:00:00Z">
        <w:r w:rsidR="00F9434C">
          <w:t>.</w:t>
        </w:r>
      </w:ins>
      <w:ins w:id="370" w:author="Chen Heller" w:date="2022-08-15T14:01:00Z">
        <w:r w:rsidR="00ED600A">
          <w:t xml:space="preserve"> This is represented in the wide distribution of the deviation from center </w:t>
        </w:r>
      </w:ins>
      <w:ins w:id="371" w:author="Chen Heller" w:date="2022-08-15T14:02:00Z">
        <w:r w:rsidR="00ED600A">
          <w:t xml:space="preserve">variable, which is </w:t>
        </w:r>
      </w:ins>
      <w:commentRangeStart w:id="372"/>
      <w:ins w:id="373" w:author="Chen Heller" w:date="2022-08-15T14:03:00Z">
        <w:r w:rsidR="00FE41A0">
          <w:t>considerably</w:t>
        </w:r>
      </w:ins>
      <w:ins w:id="374" w:author="Chen Heller" w:date="2022-08-15T14:02:00Z">
        <w:r w:rsidR="00ED600A">
          <w:t xml:space="preserve"> </w:t>
        </w:r>
      </w:ins>
      <w:ins w:id="375" w:author="Chen Heller" w:date="2022-08-15T14:03:00Z">
        <w:r w:rsidR="00FE41A0">
          <w:t>wider</w:t>
        </w:r>
      </w:ins>
      <w:ins w:id="376" w:author="Chen Heller" w:date="2022-08-15T14:02:00Z">
        <w:r w:rsidR="00ED600A">
          <w:t xml:space="preserve"> </w:t>
        </w:r>
      </w:ins>
      <w:commentRangeEnd w:id="372"/>
      <w:ins w:id="377" w:author="Chen Heller" w:date="2022-08-15T14:03:00Z">
        <w:r w:rsidR="002D2F9F">
          <w:rPr>
            <w:rStyle w:val="CommentReference"/>
          </w:rPr>
          <w:commentReference w:id="372"/>
        </w:r>
      </w:ins>
      <w:ins w:id="378" w:author="Chen Heller" w:date="2022-08-15T14:02:00Z">
        <w:r w:rsidR="00ED600A">
          <w:t xml:space="preserve">than that of the keyboard-RT and even of the reaching-movement duration </w:t>
        </w:r>
      </w:ins>
      <w:ins w:id="379" w:author="Chen Heller" w:date="2022-08-15T15:16:00Z">
        <w:r w:rsidR="00577F34">
          <w:t>(write the s</w:t>
        </w:r>
      </w:ins>
      <w:ins w:id="380" w:author="Chen Heller" w:date="2022-08-15T15:17:00Z">
        <w:r w:rsidR="00577F34">
          <w:t xml:space="preserve">ize of the std for each distribution, you need a way to compare std </w:t>
        </w:r>
        <w:r w:rsidR="00475D10">
          <w:t xml:space="preserve">/ variation </w:t>
        </w:r>
        <w:r w:rsidR="00577F34">
          <w:t xml:space="preserve">between variables) </w:t>
        </w:r>
      </w:ins>
      <w:ins w:id="381" w:author="Chen Heller" w:date="2022-08-15T14:02:00Z">
        <w:r w:rsidR="00ED600A">
          <w:t>[ref to figure of distributions].</w:t>
        </w:r>
      </w:ins>
      <w:ins w:id="382" w:author="Chen Heller" w:date="2022-08-15T15:16:00Z">
        <w:r w:rsidR="00577F34">
          <w:t xml:space="preserve"> </w:t>
        </w:r>
      </w:ins>
      <w:ins w:id="383" w:author="Chen Heller" w:date="2022-08-15T14:04:00Z">
        <w:r w:rsidR="001B1122">
          <w:t xml:space="preserve">The large distribution doesn't stem only from the measure but also from the timing constraints. </w:t>
        </w:r>
      </w:ins>
      <w:ins w:id="384" w:author="Chen Heller" w:date="2022-08-15T14:05:00Z">
        <w:r w:rsidR="00D41B0E">
          <w:t xml:space="preserve">When participants are forced to response quickly their responses become hasty, and doing so reduces the </w:t>
        </w:r>
      </w:ins>
      <w:ins w:id="385" w:author="Chen Heller" w:date="2022-08-15T14:06:00Z">
        <w:r w:rsidR="00D41B0E">
          <w:t>motor control and accuracy [ref]. Therefore</w:t>
        </w:r>
      </w:ins>
      <w:ins w:id="386" w:author="Chen Heller" w:date="2022-08-15T15:15:00Z">
        <w:r w:rsidR="00091350">
          <w:t>,</w:t>
        </w:r>
      </w:ins>
      <w:ins w:id="387" w:author="Chen Heller" w:date="2022-08-15T14:06:00Z">
        <w:r w:rsidR="00D41B0E">
          <w:t xml:space="preserve"> the movements are less repetitive, </w:t>
        </w:r>
      </w:ins>
      <w:ins w:id="388" w:author="Chen Heller" w:date="2022-08-15T14:07:00Z">
        <w:r w:rsidR="00AA3F99">
          <w:t xml:space="preserve">which increases the variation </w:t>
        </w:r>
        <w:r w:rsidR="00763968">
          <w:t xml:space="preserve">and makes it more difficult to </w:t>
        </w:r>
      </w:ins>
      <w:ins w:id="389" w:author="Chen Heller" w:date="2022-08-15T14:08:00Z">
        <w:r w:rsidR="00763968">
          <w:t>locate the bias towards the incorrect answer in the average trajectory.</w:t>
        </w:r>
      </w:ins>
      <w:ins w:id="390" w:author="Chen Heller" w:date="2022-08-15T14:06:00Z">
        <w:r w:rsidR="00F3700E">
          <w:t xml:space="preserve"> </w:t>
        </w:r>
      </w:ins>
      <w:ins w:id="391" w:author="Chen Heller" w:date="2022-08-15T14:04:00Z">
        <w:r w:rsidR="001B1122">
          <w:t xml:space="preserve">Evidence for that can be seen when comparing the distribution of </w:t>
        </w:r>
      </w:ins>
      <w:ins w:id="392" w:author="Chen Heller" w:date="2022-08-15T14:05:00Z">
        <w:r w:rsidR="001B1122">
          <w:t>deviation from center of experiment one which had a long RT allowance, and experiment four which had a much shorter allowance.</w:t>
        </w:r>
      </w:ins>
    </w:p>
    <w:p w14:paraId="73C1C941" w14:textId="7F455651" w:rsidR="00277DB2" w:rsidRDefault="00277DB2" w:rsidP="00277DB2">
      <w:pPr>
        <w:pStyle w:val="NoSpacing"/>
        <w:bidi w:val="0"/>
        <w:rPr>
          <w:ins w:id="393" w:author="Chen Heller" w:date="2022-08-15T16:51:00Z"/>
        </w:rPr>
      </w:pPr>
    </w:p>
    <w:p w14:paraId="220D647A" w14:textId="2F3902DA" w:rsidR="00277DB2" w:rsidRDefault="00277DB2" w:rsidP="001A0B11">
      <w:pPr>
        <w:pStyle w:val="NoSpacing"/>
        <w:bidi w:val="0"/>
        <w:rPr>
          <w:ins w:id="394" w:author="Chen Heller" w:date="2022-08-15T16:59:00Z"/>
        </w:rPr>
      </w:pPr>
      <w:ins w:id="395" w:author="Chen Heller" w:date="2022-08-15T16:51:00Z">
        <w:r>
          <w:t xml:space="preserve">One way to reduce the amount of excluded trials </w:t>
        </w:r>
      </w:ins>
      <w:ins w:id="396" w:author="Chen Heller" w:date="2022-08-15T16:56:00Z">
        <w:r w:rsidR="00F335E9">
          <w:t>is presenting the stimuli only once the participant initiated a movement</w:t>
        </w:r>
      </w:ins>
      <w:ins w:id="397" w:author="Chen Heller" w:date="2022-08-15T16:58:00Z">
        <w:r w:rsidR="00316A71">
          <w:t xml:space="preserve"> [ref to paper that uses this technique]</w:t>
        </w:r>
      </w:ins>
      <w:ins w:id="398" w:author="Chen Heller" w:date="2022-08-15T16:56:00Z">
        <w:r w:rsidR="00F335E9">
          <w:t>. This</w:t>
        </w:r>
      </w:ins>
      <w:ins w:id="399" w:author="Chen Heller" w:date="2022-08-15T16:57:00Z">
        <w:r w:rsidR="00F335E9">
          <w:t xml:space="preserve"> makes late and early responses </w:t>
        </w:r>
      </w:ins>
      <w:ins w:id="400" w:author="Chen Heller" w:date="2022-08-15T16:58:00Z">
        <w:r w:rsidR="001A0B11">
          <w:t>irrelevant</w:t>
        </w:r>
      </w:ins>
      <w:ins w:id="401" w:author="Chen Heller" w:date="2022-08-15T16:57:00Z">
        <w:r w:rsidR="00F335E9">
          <w:t xml:space="preserve"> which increase the average number of </w:t>
        </w:r>
        <w:r w:rsidR="001A0B11">
          <w:t xml:space="preserve">valid trials by </w:t>
        </w:r>
      </w:ins>
      <w:ins w:id="402" w:author="Chen Heller" w:date="2022-08-15T22:56:00Z">
        <w:r w:rsidR="005F0EA0">
          <w:t>56.6</w:t>
        </w:r>
      </w:ins>
      <w:ins w:id="403" w:author="Chen Heller" w:date="2022-08-15T16:57:00Z">
        <w:r w:rsidR="001A0B11">
          <w:t>.</w:t>
        </w:r>
      </w:ins>
    </w:p>
    <w:p w14:paraId="530FE01E" w14:textId="0181DCF3" w:rsidR="00BE1B3D" w:rsidRDefault="00BE1B3D" w:rsidP="00C14C71">
      <w:pPr>
        <w:pStyle w:val="NoSpacing"/>
        <w:bidi w:val="0"/>
        <w:rPr>
          <w:ins w:id="404" w:author="Chen Heller" w:date="2022-08-15T16:51:00Z"/>
        </w:rPr>
      </w:pPr>
      <w:ins w:id="405" w:author="Chen Heller" w:date="2022-08-15T16:59:00Z">
        <w:r>
          <w:t>Although motion trac</w:t>
        </w:r>
      </w:ins>
      <w:ins w:id="406" w:author="Chen Heller" w:date="2022-08-15T17:00:00Z">
        <w:r>
          <w:t>king did not produce a larger effect, it can still be beneficial to the study of unconscious processes.</w:t>
        </w:r>
        <w:r w:rsidR="00177F7C">
          <w:t xml:space="preserve"> </w:t>
        </w:r>
      </w:ins>
      <w:ins w:id="407" w:author="Chen Heller" w:date="2022-08-15T17:08:00Z">
        <w:r w:rsidR="004E779B">
          <w:t xml:space="preserve">Unlike keyboard response which is definitive and final, the reaching measure allows participants to change their mind while providing the answer. </w:t>
        </w:r>
      </w:ins>
      <w:ins w:id="408" w:author="Chen Heller" w:date="2022-08-15T17:09:00Z">
        <w:r w:rsidR="005A452C">
          <w:t>This difference can explain the higher proportion of incorrect answers in the keyboard session</w:t>
        </w:r>
      </w:ins>
      <w:ins w:id="409" w:author="Chen Heller" w:date="2022-08-15T17:10:00Z">
        <w:r w:rsidR="00C14C71">
          <w:t>.</w:t>
        </w:r>
      </w:ins>
      <w:ins w:id="410" w:author="Chen Heller" w:date="2022-08-15T17:40:00Z">
        <w:r w:rsidR="001A40B3">
          <w:t xml:space="preserve"> </w:t>
        </w:r>
      </w:ins>
      <w:ins w:id="411" w:author="Chen Heller" w:date="2022-08-15T18:31:00Z">
        <w:r w:rsidR="00DF19C1">
          <w:t>@@@@ write about the clusters @@@@</w:t>
        </w:r>
      </w:ins>
    </w:p>
    <w:p w14:paraId="54F1D333" w14:textId="77777777" w:rsidR="002A6D33" w:rsidRDefault="002A6D33" w:rsidP="004A7772">
      <w:pPr>
        <w:pStyle w:val="NoSpacing"/>
        <w:bidi w:val="0"/>
        <w:rPr>
          <w:ins w:id="412" w:author="Chen Heller" w:date="2022-08-15T15:26:00Z"/>
        </w:rPr>
      </w:pPr>
    </w:p>
    <w:p w14:paraId="3E24CE64" w14:textId="77777777" w:rsidR="00714975" w:rsidRDefault="00714975" w:rsidP="005A6CFF">
      <w:pPr>
        <w:pStyle w:val="NoSpacing"/>
        <w:bidi w:val="0"/>
        <w:rPr>
          <w:ins w:id="413" w:author="Chen Heller" w:date="2022-08-15T16:45:00Z"/>
        </w:rPr>
      </w:pPr>
    </w:p>
    <w:p w14:paraId="774D0E85" w14:textId="4F09984E" w:rsidR="004A7772" w:rsidRDefault="005843B6" w:rsidP="00714975">
      <w:pPr>
        <w:pStyle w:val="NoSpacing"/>
        <w:bidi w:val="0"/>
        <w:rPr>
          <w:ins w:id="414" w:author="Chen Heller" w:date="2022-08-15T15:31:00Z"/>
        </w:rPr>
      </w:pPr>
      <w:ins w:id="415" w:author="Chen Heller" w:date="2022-08-15T15:25:00Z">
        <w:r>
          <w:t>The findings of the current research open the results of Xia and colleagues [ref] to debate.</w:t>
        </w:r>
      </w:ins>
    </w:p>
    <w:p w14:paraId="66C720D2" w14:textId="33A79247" w:rsidR="00D4719E" w:rsidRDefault="00D4719E" w:rsidP="00D4719E">
      <w:pPr>
        <w:pStyle w:val="NoSpacing"/>
        <w:bidi w:val="0"/>
        <w:rPr>
          <w:ins w:id="416" w:author="Chen Heller" w:date="2022-08-15T16:30:00Z"/>
        </w:rPr>
      </w:pPr>
      <w:ins w:id="417" w:author="Chen Heller" w:date="2022-08-15T15:31:00Z">
        <w:r>
          <w:t>They had 240 trials total.</w:t>
        </w:r>
      </w:ins>
    </w:p>
    <w:p w14:paraId="15A41EF5" w14:textId="77777777" w:rsidR="005A6CFF" w:rsidRDefault="005A6CFF" w:rsidP="005A6CFF">
      <w:pPr>
        <w:pStyle w:val="NoSpacing"/>
        <w:bidi w:val="0"/>
        <w:rPr>
          <w:ins w:id="418" w:author="Chen Heller" w:date="2022-08-15T16:30:00Z"/>
        </w:rPr>
      </w:pPr>
      <w:ins w:id="419" w:author="Chen Heller" w:date="2022-08-15T16:30:00Z">
        <w:r>
          <w:t>They did not use any timing constraints.</w:t>
        </w:r>
      </w:ins>
    </w:p>
    <w:p w14:paraId="2616B1A5" w14:textId="0A6ECA99" w:rsidR="00D4719E" w:rsidRDefault="00D4719E" w:rsidP="00D4719E">
      <w:pPr>
        <w:pStyle w:val="NoSpacing"/>
        <w:bidi w:val="0"/>
        <w:rPr>
          <w:ins w:id="420" w:author="Chen Heller" w:date="2022-08-15T16:29:00Z"/>
        </w:rPr>
      </w:pPr>
      <w:ins w:id="421" w:author="Chen Heller" w:date="2022-08-15T15:31:00Z">
        <w:r>
          <w:lastRenderedPageBreak/>
          <w:t>They did not discriminate on trial</w:t>
        </w:r>
      </w:ins>
      <w:ins w:id="422" w:author="Chen Heller" w:date="2022-08-15T15:32:00Z">
        <w:r>
          <w:t xml:space="preserve"> level, so their effect might stem from </w:t>
        </w:r>
      </w:ins>
      <w:ins w:id="423" w:author="Chen Heller" w:date="2022-08-15T15:36:00Z">
        <w:r w:rsidR="0047470E">
          <w:t xml:space="preserve">conscious </w:t>
        </w:r>
      </w:ins>
      <w:ins w:id="424" w:author="Chen Heller" w:date="2022-08-15T15:32:00Z">
        <w:r>
          <w:t>trials.</w:t>
        </w:r>
      </w:ins>
      <w:ins w:id="425" w:author="Chen Heller" w:date="2022-08-15T15:36:00Z">
        <w:r w:rsidR="0047470E">
          <w:t xml:space="preserve"> </w:t>
        </w:r>
      </w:ins>
      <w:ins w:id="426" w:author="Chen Heller" w:date="2022-08-15T16:46:00Z">
        <w:r w:rsidR="00714975">
          <w:t>When including conscious trials in our data the results do not change much.</w:t>
        </w:r>
      </w:ins>
    </w:p>
    <w:p w14:paraId="057F7968" w14:textId="3A809DEB" w:rsidR="00AE630F" w:rsidRDefault="00AE630F" w:rsidP="00AE630F">
      <w:pPr>
        <w:pStyle w:val="NoSpacing"/>
        <w:bidi w:val="0"/>
        <w:rPr>
          <w:ins w:id="427" w:author="Chen Heller" w:date="2022-08-15T16:29:00Z"/>
        </w:rPr>
      </w:pPr>
    </w:p>
    <w:p w14:paraId="7337065A" w14:textId="77777777" w:rsidR="00AE630F" w:rsidRDefault="00AE630F" w:rsidP="00AE630F">
      <w:pPr>
        <w:pStyle w:val="NoSpacing"/>
        <w:bidi w:val="0"/>
        <w:rPr>
          <w:ins w:id="428" w:author="Chen Heller" w:date="2022-08-15T16:09:00Z"/>
        </w:rPr>
      </w:pPr>
    </w:p>
    <w:p w14:paraId="2AE28319" w14:textId="7B35F94B" w:rsidR="000E2ED9" w:rsidRPr="000E2ED9" w:rsidRDefault="00843845" w:rsidP="000E2ED9">
      <w:pPr>
        <w:pStyle w:val="NoSpacing"/>
        <w:bidi w:val="0"/>
        <w:rPr>
          <w:ins w:id="429" w:author="Chen Heller" w:date="2022-08-15T16:07:00Z"/>
          <w:b/>
          <w:bCs/>
          <w:u w:val="single"/>
          <w:rPrChange w:id="430" w:author="Chen Heller" w:date="2022-08-15T16:09:00Z">
            <w:rPr>
              <w:ins w:id="431" w:author="Chen Heller" w:date="2022-08-15T16:07:00Z"/>
            </w:rPr>
          </w:rPrChange>
        </w:rPr>
      </w:pPr>
      <w:ins w:id="432" w:author="Chen Heller" w:date="2022-08-15T16:42:00Z">
        <w:r>
          <w:rPr>
            <w:b/>
            <w:bCs/>
            <w:u w:val="single"/>
          </w:rPr>
          <w:t xml:space="preserve">Exp 4 </w:t>
        </w:r>
      </w:ins>
      <w:ins w:id="433" w:author="Chen Heller" w:date="2022-08-15T16:09:00Z">
        <w:r w:rsidR="000E2ED9" w:rsidRPr="000E2ED9">
          <w:rPr>
            <w:b/>
            <w:bCs/>
            <w:u w:val="single"/>
            <w:rPrChange w:id="434" w:author="Chen Heller" w:date="2022-08-15T16:09:00Z">
              <w:rPr/>
            </w:rPrChange>
          </w:rPr>
          <w:t xml:space="preserve">PAS </w:t>
        </w:r>
      </w:ins>
      <w:ins w:id="435" w:author="Chen Heller" w:date="2022-08-15T16:42:00Z">
        <w:r>
          <w:rPr>
            <w:b/>
            <w:bCs/>
            <w:u w:val="single"/>
          </w:rPr>
          <w:t>=1/2/3/4</w:t>
        </w:r>
      </w:ins>
      <w:ins w:id="436" w:author="Chen Heller" w:date="2022-08-15T16:09:00Z">
        <w:r w:rsidR="000E2ED9" w:rsidRPr="000E2ED9">
          <w:rPr>
            <w:b/>
            <w:bCs/>
            <w:u w:val="single"/>
            <w:rPrChange w:id="437" w:author="Chen Heller" w:date="2022-08-15T16:09:00Z">
              <w:rPr/>
            </w:rPrChange>
          </w:rPr>
          <w:t>:</w:t>
        </w:r>
      </w:ins>
    </w:p>
    <w:p w14:paraId="2CEF42BB" w14:textId="77777777" w:rsidR="00843845" w:rsidRDefault="00843845" w:rsidP="00843845">
      <w:pPr>
        <w:pStyle w:val="NoSpacing"/>
        <w:bidi w:val="0"/>
        <w:rPr>
          <w:ins w:id="438" w:author="Chen Heller" w:date="2022-08-15T16:43:00Z"/>
        </w:rPr>
      </w:pPr>
      <w:ins w:id="439" w:author="Chen Heller" w:date="2022-08-15T16:43:00Z">
        <w:r>
          <w:t>------------Reaching RTs------------</w:t>
        </w:r>
      </w:ins>
    </w:p>
    <w:p w14:paraId="71DFB967" w14:textId="77777777" w:rsidR="00843845" w:rsidRDefault="00843845" w:rsidP="00843845">
      <w:pPr>
        <w:pStyle w:val="NoSpacing"/>
        <w:bidi w:val="0"/>
        <w:rPr>
          <w:ins w:id="440" w:author="Chen Heller" w:date="2022-08-15T16:43:00Z"/>
        </w:rPr>
      </w:pPr>
      <w:ins w:id="441" w:author="Chen Heller" w:date="2022-08-15T16:43:00Z">
        <w:r>
          <w:t>----Reaction time</w:t>
        </w:r>
      </w:ins>
    </w:p>
    <w:p w14:paraId="2ED88A79" w14:textId="77777777" w:rsidR="00843845" w:rsidRDefault="00843845" w:rsidP="00843845">
      <w:pPr>
        <w:pStyle w:val="NoSpacing"/>
        <w:bidi w:val="0"/>
        <w:rPr>
          <w:ins w:id="442" w:author="Chen Heller" w:date="2022-08-15T16:43:00Z"/>
        </w:rPr>
      </w:pPr>
      <w:ins w:id="443" w:author="Chen Heller" w:date="2022-08-15T16:43:00Z">
        <w:r>
          <w:t>Con: M=171.9914    STD=25.7036</w:t>
        </w:r>
      </w:ins>
    </w:p>
    <w:p w14:paraId="444506B8" w14:textId="77777777" w:rsidR="00843845" w:rsidRDefault="00843845" w:rsidP="00843845">
      <w:pPr>
        <w:pStyle w:val="NoSpacing"/>
        <w:bidi w:val="0"/>
        <w:rPr>
          <w:ins w:id="444" w:author="Chen Heller" w:date="2022-08-15T16:43:00Z"/>
        </w:rPr>
      </w:pPr>
      <w:ins w:id="445" w:author="Chen Heller" w:date="2022-08-15T16:43:00Z">
        <w:r>
          <w:t>Incon: M=173.4255    STD=26.9333</w:t>
        </w:r>
      </w:ins>
    </w:p>
    <w:p w14:paraId="271F949E" w14:textId="77777777" w:rsidR="00843845" w:rsidRDefault="00843845" w:rsidP="00843845">
      <w:pPr>
        <w:pStyle w:val="NoSpacing"/>
        <w:bidi w:val="0"/>
        <w:rPr>
          <w:ins w:id="446" w:author="Chen Heller" w:date="2022-08-15T16:43:00Z"/>
        </w:rPr>
      </w:pPr>
      <w:ins w:id="447" w:author="Chen Heller" w:date="2022-08-15T16:43:00Z">
        <w:r>
          <w:t>t-test = -0.82079    df = 30     p-value = 0.41824</w:t>
        </w:r>
      </w:ins>
    </w:p>
    <w:p w14:paraId="019527BA" w14:textId="77777777" w:rsidR="00843845" w:rsidRDefault="00843845" w:rsidP="00843845">
      <w:pPr>
        <w:pStyle w:val="NoSpacing"/>
        <w:bidi w:val="0"/>
        <w:rPr>
          <w:ins w:id="448" w:author="Chen Heller" w:date="2022-08-15T16:43:00Z"/>
        </w:rPr>
      </w:pPr>
      <w:ins w:id="449" w:author="Chen Heller" w:date="2022-08-15T16:43:00Z">
        <w:r>
          <w:t>CI = [-5.0024, 2.1342]     sd = 9.7282</w:t>
        </w:r>
      </w:ins>
    </w:p>
    <w:p w14:paraId="5221B222" w14:textId="77777777" w:rsidR="00843845" w:rsidRDefault="00843845" w:rsidP="00843845">
      <w:pPr>
        <w:pStyle w:val="NoSpacing"/>
        <w:bidi w:val="0"/>
        <w:rPr>
          <w:ins w:id="450" w:author="Chen Heller" w:date="2022-08-15T16:43:00Z"/>
        </w:rPr>
      </w:pPr>
      <w:ins w:id="451" w:author="Chen Heller" w:date="2022-08-15T16:43:00Z">
        <w:r>
          <w:t>cohens d_z = -0.14742</w:t>
        </w:r>
      </w:ins>
    </w:p>
    <w:p w14:paraId="71BB9898" w14:textId="77777777" w:rsidR="00843845" w:rsidRDefault="00843845" w:rsidP="00843845">
      <w:pPr>
        <w:pStyle w:val="NoSpacing"/>
        <w:bidi w:val="0"/>
        <w:rPr>
          <w:ins w:id="452" w:author="Chen Heller" w:date="2022-08-15T16:43:00Z"/>
        </w:rPr>
      </w:pPr>
      <w:ins w:id="453" w:author="Chen Heller" w:date="2022-08-15T16:43:00Z">
        <w:r>
          <w:t>----Movement time</w:t>
        </w:r>
      </w:ins>
    </w:p>
    <w:p w14:paraId="44D9E725" w14:textId="77777777" w:rsidR="00843845" w:rsidRDefault="00843845" w:rsidP="00843845">
      <w:pPr>
        <w:pStyle w:val="NoSpacing"/>
        <w:bidi w:val="0"/>
        <w:rPr>
          <w:ins w:id="454" w:author="Chen Heller" w:date="2022-08-15T16:43:00Z"/>
        </w:rPr>
      </w:pPr>
      <w:ins w:id="455" w:author="Chen Heller" w:date="2022-08-15T16:43:00Z">
        <w:r>
          <w:t>Con: M=413.6971    STD=30.9089</w:t>
        </w:r>
      </w:ins>
    </w:p>
    <w:p w14:paraId="76854DE1" w14:textId="77777777" w:rsidR="00843845" w:rsidRDefault="00843845" w:rsidP="00843845">
      <w:pPr>
        <w:pStyle w:val="NoSpacing"/>
        <w:bidi w:val="0"/>
        <w:rPr>
          <w:ins w:id="456" w:author="Chen Heller" w:date="2022-08-15T16:43:00Z"/>
        </w:rPr>
      </w:pPr>
      <w:ins w:id="457" w:author="Chen Heller" w:date="2022-08-15T16:43:00Z">
        <w:r>
          <w:t>Incon: M=426.1632    STD=29.8063</w:t>
        </w:r>
      </w:ins>
    </w:p>
    <w:p w14:paraId="7309AFF7" w14:textId="77777777" w:rsidR="00843845" w:rsidRDefault="00843845" w:rsidP="00843845">
      <w:pPr>
        <w:pStyle w:val="NoSpacing"/>
        <w:bidi w:val="0"/>
        <w:rPr>
          <w:ins w:id="458" w:author="Chen Heller" w:date="2022-08-15T16:43:00Z"/>
        </w:rPr>
      </w:pPr>
      <w:ins w:id="459" w:author="Chen Heller" w:date="2022-08-15T16:43:00Z">
        <w:r>
          <w:t>t-test = -6.7582    df = 30     p-value = 1.7124e-07</w:t>
        </w:r>
      </w:ins>
    </w:p>
    <w:p w14:paraId="55B0810D" w14:textId="77777777" w:rsidR="00843845" w:rsidRDefault="00843845" w:rsidP="00843845">
      <w:pPr>
        <w:pStyle w:val="NoSpacing"/>
        <w:bidi w:val="0"/>
        <w:rPr>
          <w:ins w:id="460" w:author="Chen Heller" w:date="2022-08-15T16:43:00Z"/>
        </w:rPr>
      </w:pPr>
      <w:ins w:id="461" w:author="Chen Heller" w:date="2022-08-15T16:43:00Z">
        <w:r>
          <w:t>CI = [-16.2332, -8.6989]     sd = 10.2703</w:t>
        </w:r>
      </w:ins>
    </w:p>
    <w:p w14:paraId="6F53C655" w14:textId="77777777" w:rsidR="00843845" w:rsidRDefault="00843845" w:rsidP="00843845">
      <w:pPr>
        <w:pStyle w:val="NoSpacing"/>
        <w:bidi w:val="0"/>
        <w:rPr>
          <w:ins w:id="462" w:author="Chen Heller" w:date="2022-08-15T16:43:00Z"/>
        </w:rPr>
      </w:pPr>
      <w:ins w:id="463" w:author="Chen Heller" w:date="2022-08-15T16:43:00Z">
        <w:r>
          <w:t>cohens d_z = -1.2138</w:t>
        </w:r>
      </w:ins>
    </w:p>
    <w:p w14:paraId="7BEC9952" w14:textId="77777777" w:rsidR="00843845" w:rsidRDefault="00843845" w:rsidP="00843845">
      <w:pPr>
        <w:pStyle w:val="NoSpacing"/>
        <w:bidi w:val="0"/>
        <w:rPr>
          <w:ins w:id="464" w:author="Chen Heller" w:date="2022-08-15T16:43:00Z"/>
        </w:rPr>
      </w:pPr>
      <w:ins w:id="465" w:author="Chen Heller" w:date="2022-08-15T16:43:00Z">
        <w:r>
          <w:t>----Response time</w:t>
        </w:r>
      </w:ins>
    </w:p>
    <w:p w14:paraId="3EC2D51A" w14:textId="77777777" w:rsidR="00843845" w:rsidRDefault="00843845" w:rsidP="00843845">
      <w:pPr>
        <w:pStyle w:val="NoSpacing"/>
        <w:bidi w:val="0"/>
        <w:rPr>
          <w:ins w:id="466" w:author="Chen Heller" w:date="2022-08-15T16:43:00Z"/>
        </w:rPr>
      </w:pPr>
      <w:ins w:id="467" w:author="Chen Heller" w:date="2022-08-15T16:43:00Z">
        <w:r>
          <w:t>Con: M=585.6885    STD=28.9917</w:t>
        </w:r>
      </w:ins>
    </w:p>
    <w:p w14:paraId="53761917" w14:textId="77777777" w:rsidR="00843845" w:rsidRDefault="00843845" w:rsidP="00843845">
      <w:pPr>
        <w:pStyle w:val="NoSpacing"/>
        <w:bidi w:val="0"/>
        <w:rPr>
          <w:ins w:id="468" w:author="Chen Heller" w:date="2022-08-15T16:43:00Z"/>
        </w:rPr>
      </w:pPr>
      <w:ins w:id="469" w:author="Chen Heller" w:date="2022-08-15T16:43:00Z">
        <w:r>
          <w:t>Incon: M=599.5887    STD=29.6772</w:t>
        </w:r>
      </w:ins>
    </w:p>
    <w:p w14:paraId="74AD6E9B" w14:textId="77777777" w:rsidR="00843845" w:rsidRDefault="00843845" w:rsidP="00843845">
      <w:pPr>
        <w:pStyle w:val="NoSpacing"/>
        <w:bidi w:val="0"/>
        <w:rPr>
          <w:ins w:id="470" w:author="Chen Heller" w:date="2022-08-15T16:43:00Z"/>
        </w:rPr>
      </w:pPr>
      <w:ins w:id="471" w:author="Chen Heller" w:date="2022-08-15T16:43:00Z">
        <w:r>
          <w:t>t-test = -5.9968    df = 30     p-value = 1.4069e-06</w:t>
        </w:r>
      </w:ins>
    </w:p>
    <w:p w14:paraId="3C7915B0" w14:textId="77777777" w:rsidR="00843845" w:rsidRDefault="00843845" w:rsidP="00843845">
      <w:pPr>
        <w:pStyle w:val="NoSpacing"/>
        <w:bidi w:val="0"/>
        <w:rPr>
          <w:ins w:id="472" w:author="Chen Heller" w:date="2022-08-15T16:43:00Z"/>
        </w:rPr>
      </w:pPr>
      <w:ins w:id="473" w:author="Chen Heller" w:date="2022-08-15T16:43:00Z">
        <w:r>
          <w:t>CI = [-18.6341, -9.1663]     sd = 12.9058</w:t>
        </w:r>
      </w:ins>
    </w:p>
    <w:p w14:paraId="0C41D1A4" w14:textId="77777777" w:rsidR="00843845" w:rsidRDefault="00843845" w:rsidP="00843845">
      <w:pPr>
        <w:pStyle w:val="NoSpacing"/>
        <w:bidi w:val="0"/>
        <w:rPr>
          <w:ins w:id="474" w:author="Chen Heller" w:date="2022-08-15T16:43:00Z"/>
        </w:rPr>
      </w:pPr>
      <w:ins w:id="475" w:author="Chen Heller" w:date="2022-08-15T16:43:00Z">
        <w:r>
          <w:t>cohens d_z = -1.0771</w:t>
        </w:r>
      </w:ins>
    </w:p>
    <w:p w14:paraId="541425BE" w14:textId="77777777" w:rsidR="00843845" w:rsidRDefault="00843845" w:rsidP="00843845">
      <w:pPr>
        <w:pStyle w:val="NoSpacing"/>
        <w:bidi w:val="0"/>
        <w:rPr>
          <w:ins w:id="476" w:author="Chen Heller" w:date="2022-08-15T16:43:00Z"/>
        </w:rPr>
      </w:pPr>
      <w:ins w:id="477" w:author="Chen Heller" w:date="2022-08-15T16:43:00Z">
        <w:r>
          <w:t>---------Prime Forced Choice------------</w:t>
        </w:r>
      </w:ins>
    </w:p>
    <w:p w14:paraId="23F8C776" w14:textId="77777777" w:rsidR="00843845" w:rsidRDefault="00843845" w:rsidP="00843845">
      <w:pPr>
        <w:pStyle w:val="NoSpacing"/>
        <w:bidi w:val="0"/>
        <w:rPr>
          <w:ins w:id="478" w:author="Chen Heller" w:date="2022-08-15T16:43:00Z"/>
        </w:rPr>
      </w:pPr>
      <w:ins w:id="479" w:author="Chen Heller" w:date="2022-08-15T16:43:00Z">
        <w:r>
          <w:t>Con: M=NaN    STD=NaN</w:t>
        </w:r>
      </w:ins>
    </w:p>
    <w:p w14:paraId="1A08C0C1" w14:textId="77777777" w:rsidR="00843845" w:rsidRDefault="00843845" w:rsidP="00843845">
      <w:pPr>
        <w:pStyle w:val="NoSpacing"/>
        <w:bidi w:val="0"/>
        <w:rPr>
          <w:ins w:id="480" w:author="Chen Heller" w:date="2022-08-15T16:43:00Z"/>
        </w:rPr>
      </w:pPr>
      <w:ins w:id="481" w:author="Chen Heller" w:date="2022-08-15T16:43:00Z">
        <w:r>
          <w:t>Incon: M=51.1959    STD=3.4709</w:t>
        </w:r>
      </w:ins>
    </w:p>
    <w:p w14:paraId="5CD75925" w14:textId="77777777" w:rsidR="00843845" w:rsidRDefault="00843845" w:rsidP="00843845">
      <w:pPr>
        <w:pStyle w:val="NoSpacing"/>
        <w:bidi w:val="0"/>
        <w:rPr>
          <w:ins w:id="482" w:author="Chen Heller" w:date="2022-08-15T16:43:00Z"/>
        </w:rPr>
      </w:pPr>
      <w:ins w:id="483" w:author="Chen Heller" w:date="2022-08-15T16:43:00Z">
        <w:r>
          <w:t>t-test = 1.9184    df = 30     p-value = 0.06</w:t>
        </w:r>
      </w:ins>
    </w:p>
    <w:p w14:paraId="4C83C0A6" w14:textId="77777777" w:rsidR="00843845" w:rsidRDefault="00843845" w:rsidP="00843845">
      <w:pPr>
        <w:pStyle w:val="NoSpacing"/>
        <w:bidi w:val="0"/>
        <w:rPr>
          <w:ins w:id="484" w:author="Chen Heller" w:date="2022-08-15T16:43:00Z"/>
        </w:rPr>
      </w:pPr>
      <w:ins w:id="485" w:author="Chen Heller" w:date="2022-08-15T16:43:00Z">
        <w:r>
          <w:t>CI = [49.9228, 52.469]     sd = 3.4709</w:t>
        </w:r>
      </w:ins>
    </w:p>
    <w:p w14:paraId="758282D5" w14:textId="77777777" w:rsidR="00843845" w:rsidRDefault="00843845" w:rsidP="00843845">
      <w:pPr>
        <w:pStyle w:val="NoSpacing"/>
        <w:bidi w:val="0"/>
        <w:rPr>
          <w:ins w:id="486" w:author="Chen Heller" w:date="2022-08-15T16:43:00Z"/>
        </w:rPr>
      </w:pPr>
      <w:ins w:id="487" w:author="Chen Heller" w:date="2022-08-15T16:43:00Z">
        <w:r>
          <w:t>cohens d_z = Inf</w:t>
        </w:r>
      </w:ins>
    </w:p>
    <w:p w14:paraId="2AE2201D" w14:textId="77777777" w:rsidR="00843845" w:rsidRDefault="00843845" w:rsidP="00843845">
      <w:pPr>
        <w:pStyle w:val="NoSpacing"/>
        <w:bidi w:val="0"/>
        <w:rPr>
          <w:ins w:id="488" w:author="Chen Heller" w:date="2022-08-15T16:43:00Z"/>
        </w:rPr>
      </w:pPr>
      <w:ins w:id="489" w:author="Chen Heller" w:date="2022-08-15T16:43:00Z">
        <w:r>
          <w:t xml:space="preserve">Warning: Ignoring extra legend entries. </w:t>
        </w:r>
      </w:ins>
    </w:p>
    <w:p w14:paraId="3FF6C064" w14:textId="77777777" w:rsidR="00843845" w:rsidRDefault="00843845" w:rsidP="00843845">
      <w:pPr>
        <w:pStyle w:val="NoSpacing"/>
        <w:bidi w:val="0"/>
        <w:rPr>
          <w:ins w:id="490" w:author="Chen Heller" w:date="2022-08-15T16:43:00Z"/>
        </w:rPr>
      </w:pPr>
      <w:ins w:id="491" w:author="Chen Heller" w:date="2022-08-15T16:43:00Z">
        <w:r>
          <w:t>---------Reach Area------------</w:t>
        </w:r>
      </w:ins>
    </w:p>
    <w:p w14:paraId="783F9D95" w14:textId="77777777" w:rsidR="00843845" w:rsidRDefault="00843845" w:rsidP="00843845">
      <w:pPr>
        <w:pStyle w:val="NoSpacing"/>
        <w:bidi w:val="0"/>
        <w:rPr>
          <w:ins w:id="492" w:author="Chen Heller" w:date="2022-08-15T16:43:00Z"/>
        </w:rPr>
      </w:pPr>
      <w:ins w:id="493" w:author="Chen Heller" w:date="2022-08-15T16:43:00Z">
        <w:r>
          <w:t>Con: M=0.00020692    STD=5.2959e-05</w:t>
        </w:r>
      </w:ins>
    </w:p>
    <w:p w14:paraId="3B8D547E" w14:textId="77777777" w:rsidR="00843845" w:rsidRDefault="00843845" w:rsidP="00843845">
      <w:pPr>
        <w:pStyle w:val="NoSpacing"/>
        <w:bidi w:val="0"/>
        <w:rPr>
          <w:ins w:id="494" w:author="Chen Heller" w:date="2022-08-15T16:43:00Z"/>
        </w:rPr>
      </w:pPr>
      <w:ins w:id="495" w:author="Chen Heller" w:date="2022-08-15T16:43:00Z">
        <w:r>
          <w:t>Incon: M=0.00017621    STD=5.3382e-05</w:t>
        </w:r>
      </w:ins>
    </w:p>
    <w:p w14:paraId="37EF26E3" w14:textId="77777777" w:rsidR="00843845" w:rsidRDefault="00843845" w:rsidP="00843845">
      <w:pPr>
        <w:pStyle w:val="NoSpacing"/>
        <w:bidi w:val="0"/>
        <w:rPr>
          <w:ins w:id="496" w:author="Chen Heller" w:date="2022-08-15T16:43:00Z"/>
        </w:rPr>
      </w:pPr>
      <w:ins w:id="497" w:author="Chen Heller" w:date="2022-08-15T16:43:00Z">
        <w:r>
          <w:t>t-test = 3.6671    df = 30     p-value = 0.00094479</w:t>
        </w:r>
      </w:ins>
    </w:p>
    <w:p w14:paraId="6CB3A662" w14:textId="77777777" w:rsidR="00843845" w:rsidRDefault="00843845" w:rsidP="00843845">
      <w:pPr>
        <w:pStyle w:val="NoSpacing"/>
        <w:bidi w:val="0"/>
        <w:rPr>
          <w:ins w:id="498" w:author="Chen Heller" w:date="2022-08-15T16:43:00Z"/>
        </w:rPr>
      </w:pPr>
      <w:ins w:id="499" w:author="Chen Heller" w:date="2022-08-15T16:43:00Z">
        <w:r>
          <w:lastRenderedPageBreak/>
          <w:t>CI = [1.3607e-05, 4.7814e-05]     sd = 4.6628e-05</w:t>
        </w:r>
      </w:ins>
    </w:p>
    <w:p w14:paraId="4302E83A" w14:textId="77777777" w:rsidR="00843845" w:rsidRDefault="00843845" w:rsidP="00843845">
      <w:pPr>
        <w:pStyle w:val="NoSpacing"/>
        <w:bidi w:val="0"/>
        <w:rPr>
          <w:ins w:id="500" w:author="Chen Heller" w:date="2022-08-15T16:43:00Z"/>
        </w:rPr>
      </w:pPr>
      <w:ins w:id="501" w:author="Chen Heller" w:date="2022-08-15T16:43:00Z">
        <w:r>
          <w:t>cohens d_z = 0.65863</w:t>
        </w:r>
      </w:ins>
    </w:p>
    <w:p w14:paraId="6193BED4" w14:textId="77777777" w:rsidR="00843845" w:rsidRDefault="00843845" w:rsidP="00843845">
      <w:pPr>
        <w:pStyle w:val="NoSpacing"/>
        <w:bidi w:val="0"/>
        <w:rPr>
          <w:ins w:id="502" w:author="Chen Heller" w:date="2022-08-15T16:43:00Z"/>
        </w:rPr>
      </w:pPr>
      <w:ins w:id="503" w:author="Chen Heller" w:date="2022-08-15T16:43:00Z">
        <w:r>
          <w:t>---------Num of COM------------</w:t>
        </w:r>
      </w:ins>
    </w:p>
    <w:p w14:paraId="7C0CA8F9" w14:textId="77777777" w:rsidR="00843845" w:rsidRDefault="00843845" w:rsidP="00843845">
      <w:pPr>
        <w:pStyle w:val="NoSpacing"/>
        <w:bidi w:val="0"/>
        <w:rPr>
          <w:ins w:id="504" w:author="Chen Heller" w:date="2022-08-15T16:43:00Z"/>
        </w:rPr>
      </w:pPr>
      <w:ins w:id="505" w:author="Chen Heller" w:date="2022-08-15T16:43:00Z">
        <w:r>
          <w:t>Con: M=0.25187    STD=0.12125</w:t>
        </w:r>
      </w:ins>
    </w:p>
    <w:p w14:paraId="0CBB501F" w14:textId="77777777" w:rsidR="00843845" w:rsidRDefault="00843845" w:rsidP="00843845">
      <w:pPr>
        <w:pStyle w:val="NoSpacing"/>
        <w:bidi w:val="0"/>
        <w:rPr>
          <w:ins w:id="506" w:author="Chen Heller" w:date="2022-08-15T16:43:00Z"/>
        </w:rPr>
      </w:pPr>
      <w:ins w:id="507" w:author="Chen Heller" w:date="2022-08-15T16:43:00Z">
        <w:r>
          <w:t>Incon: M=0.21665    STD=0.111</w:t>
        </w:r>
      </w:ins>
    </w:p>
    <w:p w14:paraId="08FD6BE3" w14:textId="77777777" w:rsidR="00843845" w:rsidRDefault="00843845" w:rsidP="00843845">
      <w:pPr>
        <w:pStyle w:val="NoSpacing"/>
        <w:bidi w:val="0"/>
        <w:rPr>
          <w:ins w:id="508" w:author="Chen Heller" w:date="2022-08-15T16:43:00Z"/>
        </w:rPr>
      </w:pPr>
      <w:ins w:id="509" w:author="Chen Heller" w:date="2022-08-15T16:43:00Z">
        <w:r>
          <w:t>t-test = 1.7445    df = 30     p-value = 0.091318</w:t>
        </w:r>
      </w:ins>
    </w:p>
    <w:p w14:paraId="7D20A6E6" w14:textId="77777777" w:rsidR="00843845" w:rsidRDefault="00843845" w:rsidP="00843845">
      <w:pPr>
        <w:pStyle w:val="NoSpacing"/>
        <w:bidi w:val="0"/>
        <w:rPr>
          <w:ins w:id="510" w:author="Chen Heller" w:date="2022-08-15T16:43:00Z"/>
        </w:rPr>
      </w:pPr>
      <w:ins w:id="511" w:author="Chen Heller" w:date="2022-08-15T16:43:00Z">
        <w:r>
          <w:t>CI = [-0.0060127, 0.076453]     sd = 0.11241</w:t>
        </w:r>
      </w:ins>
    </w:p>
    <w:p w14:paraId="68AFB1AD" w14:textId="77777777" w:rsidR="00843845" w:rsidRDefault="00843845" w:rsidP="00843845">
      <w:pPr>
        <w:pStyle w:val="NoSpacing"/>
        <w:bidi w:val="0"/>
        <w:rPr>
          <w:ins w:id="512" w:author="Chen Heller" w:date="2022-08-15T16:43:00Z"/>
        </w:rPr>
      </w:pPr>
      <w:ins w:id="513" w:author="Chen Heller" w:date="2022-08-15T16:43:00Z">
        <w:r>
          <w:t>cohens d_z = 0.31331</w:t>
        </w:r>
      </w:ins>
    </w:p>
    <w:p w14:paraId="374017E2" w14:textId="77777777" w:rsidR="00843845" w:rsidRDefault="00843845" w:rsidP="00843845">
      <w:pPr>
        <w:pStyle w:val="NoSpacing"/>
        <w:bidi w:val="0"/>
        <w:rPr>
          <w:ins w:id="514" w:author="Chen Heller" w:date="2022-08-15T16:43:00Z"/>
        </w:rPr>
      </w:pPr>
      <w:ins w:id="515" w:author="Chen Heller" w:date="2022-08-15T16:43:00Z">
        <w:r>
          <w:t>---------Total Distance Traveled------------</w:t>
        </w:r>
      </w:ins>
    </w:p>
    <w:p w14:paraId="30E1115E" w14:textId="77777777" w:rsidR="00843845" w:rsidRDefault="00843845" w:rsidP="00843845">
      <w:pPr>
        <w:pStyle w:val="NoSpacing"/>
        <w:bidi w:val="0"/>
        <w:rPr>
          <w:ins w:id="516" w:author="Chen Heller" w:date="2022-08-15T16:43:00Z"/>
        </w:rPr>
      </w:pPr>
      <w:ins w:id="517" w:author="Chen Heller" w:date="2022-08-15T16:43:00Z">
        <w:r>
          <w:t>Con: M=1.0139    STD=0.006838</w:t>
        </w:r>
      </w:ins>
    </w:p>
    <w:p w14:paraId="45641BF0" w14:textId="77777777" w:rsidR="00843845" w:rsidRDefault="00843845" w:rsidP="00843845">
      <w:pPr>
        <w:pStyle w:val="NoSpacing"/>
        <w:bidi w:val="0"/>
        <w:rPr>
          <w:ins w:id="518" w:author="Chen Heller" w:date="2022-08-15T16:43:00Z"/>
        </w:rPr>
      </w:pPr>
      <w:ins w:id="519" w:author="Chen Heller" w:date="2022-08-15T16:43:00Z">
        <w:r>
          <w:t>Incon: M=1.0185    STD=0.0082706</w:t>
        </w:r>
      </w:ins>
    </w:p>
    <w:p w14:paraId="2C90A965" w14:textId="77777777" w:rsidR="00843845" w:rsidRDefault="00843845" w:rsidP="00843845">
      <w:pPr>
        <w:pStyle w:val="NoSpacing"/>
        <w:bidi w:val="0"/>
        <w:rPr>
          <w:ins w:id="520" w:author="Chen Heller" w:date="2022-08-15T16:43:00Z"/>
        </w:rPr>
      </w:pPr>
      <w:ins w:id="521" w:author="Chen Heller" w:date="2022-08-15T16:43:00Z">
        <w:r>
          <w:t>t-test = -4.761    df = 30     p-value = 4.5713e-05</w:t>
        </w:r>
      </w:ins>
    </w:p>
    <w:p w14:paraId="44BF4E0D" w14:textId="77777777" w:rsidR="00843845" w:rsidRDefault="00843845" w:rsidP="00843845">
      <w:pPr>
        <w:pStyle w:val="NoSpacing"/>
        <w:bidi w:val="0"/>
        <w:rPr>
          <w:ins w:id="522" w:author="Chen Heller" w:date="2022-08-15T16:43:00Z"/>
        </w:rPr>
      </w:pPr>
      <w:ins w:id="523" w:author="Chen Heller" w:date="2022-08-15T16:43:00Z">
        <w:r>
          <w:t>CI = [-0.0066113, -0.002642]     sd = 0.0054107</w:t>
        </w:r>
      </w:ins>
    </w:p>
    <w:p w14:paraId="7A2211B3" w14:textId="77777777" w:rsidR="00843845" w:rsidRDefault="00843845" w:rsidP="00843845">
      <w:pPr>
        <w:pStyle w:val="NoSpacing"/>
        <w:bidi w:val="0"/>
        <w:rPr>
          <w:ins w:id="524" w:author="Chen Heller" w:date="2022-08-15T16:43:00Z"/>
        </w:rPr>
      </w:pPr>
      <w:ins w:id="525" w:author="Chen Heller" w:date="2022-08-15T16:43:00Z">
        <w:r>
          <w:t>cohens d_z = -0.85511</w:t>
        </w:r>
      </w:ins>
    </w:p>
    <w:p w14:paraId="080DFD16" w14:textId="77777777" w:rsidR="00843845" w:rsidRDefault="00843845" w:rsidP="00843845">
      <w:pPr>
        <w:pStyle w:val="NoSpacing"/>
        <w:bidi w:val="0"/>
        <w:rPr>
          <w:ins w:id="526" w:author="Chen Heller" w:date="2022-08-15T16:43:00Z"/>
        </w:rPr>
      </w:pPr>
      <w:ins w:id="527" w:author="Chen Heller" w:date="2022-08-15T16:43:00Z">
        <w:r>
          <w:t>--------Keyboard RT--------</w:t>
        </w:r>
      </w:ins>
    </w:p>
    <w:p w14:paraId="1BB2EE9D" w14:textId="77777777" w:rsidR="00843845" w:rsidRDefault="00843845" w:rsidP="00843845">
      <w:pPr>
        <w:pStyle w:val="NoSpacing"/>
        <w:bidi w:val="0"/>
        <w:rPr>
          <w:ins w:id="528" w:author="Chen Heller" w:date="2022-08-15T16:43:00Z"/>
        </w:rPr>
      </w:pPr>
      <w:ins w:id="529" w:author="Chen Heller" w:date="2022-08-15T16:43:00Z">
        <w:r>
          <w:t>Con: M=528.3173    STD=35.6353</w:t>
        </w:r>
      </w:ins>
    </w:p>
    <w:p w14:paraId="3A78CAA9" w14:textId="77777777" w:rsidR="00843845" w:rsidRDefault="00843845" w:rsidP="00843845">
      <w:pPr>
        <w:pStyle w:val="NoSpacing"/>
        <w:bidi w:val="0"/>
        <w:rPr>
          <w:ins w:id="530" w:author="Chen Heller" w:date="2022-08-15T16:43:00Z"/>
        </w:rPr>
      </w:pPr>
      <w:ins w:id="531" w:author="Chen Heller" w:date="2022-08-15T16:43:00Z">
        <w:r>
          <w:t>Incon: M=548.9396    STD=33.7906</w:t>
        </w:r>
      </w:ins>
    </w:p>
    <w:p w14:paraId="47039620" w14:textId="77777777" w:rsidR="00843845" w:rsidRDefault="00843845" w:rsidP="00843845">
      <w:pPr>
        <w:pStyle w:val="NoSpacing"/>
        <w:bidi w:val="0"/>
        <w:rPr>
          <w:ins w:id="532" w:author="Chen Heller" w:date="2022-08-15T16:43:00Z"/>
        </w:rPr>
      </w:pPr>
      <w:ins w:id="533" w:author="Chen Heller" w:date="2022-08-15T16:43:00Z">
        <w:r>
          <w:t>t-test = -6.7018    df = 30     p-value = 1.9977e-07</w:t>
        </w:r>
      </w:ins>
    </w:p>
    <w:p w14:paraId="6FA33691" w14:textId="77777777" w:rsidR="00843845" w:rsidRDefault="00843845" w:rsidP="00843845">
      <w:pPr>
        <w:pStyle w:val="NoSpacing"/>
        <w:bidi w:val="0"/>
        <w:rPr>
          <w:ins w:id="534" w:author="Chen Heller" w:date="2022-08-15T16:43:00Z"/>
        </w:rPr>
      </w:pPr>
      <w:ins w:id="535" w:author="Chen Heller" w:date="2022-08-15T16:43:00Z">
        <w:r>
          <w:t>CI = [-26.9066, -14.338]     sd = 17.1327</w:t>
        </w:r>
      </w:ins>
    </w:p>
    <w:p w14:paraId="486B7855" w14:textId="63715CEC" w:rsidR="00843845" w:rsidRDefault="00843845" w:rsidP="00843845">
      <w:pPr>
        <w:pStyle w:val="NoSpacing"/>
        <w:bidi w:val="0"/>
        <w:rPr>
          <w:ins w:id="536" w:author="Chen Heller" w:date="2022-08-15T16:43:00Z"/>
        </w:rPr>
      </w:pPr>
      <w:ins w:id="537" w:author="Chen Heller" w:date="2022-08-15T16:43:00Z">
        <w:r>
          <w:t>cohens d_z = -1.2037</w:t>
        </w:r>
      </w:ins>
    </w:p>
    <w:p w14:paraId="56E79BE9" w14:textId="77777777" w:rsidR="00BD6670" w:rsidRDefault="00BD6670" w:rsidP="000E2ED9">
      <w:pPr>
        <w:pStyle w:val="NoSpacing"/>
        <w:bidi w:val="0"/>
        <w:rPr>
          <w:ins w:id="538" w:author="Chen Heller" w:date="2022-08-15T16:28:00Z"/>
        </w:rPr>
      </w:pPr>
    </w:p>
    <w:p w14:paraId="763F0164" w14:textId="126D1DBA" w:rsidR="00BD6670" w:rsidRDefault="00BD6670" w:rsidP="00BD6670">
      <w:pPr>
        <w:pStyle w:val="NoSpacing"/>
        <w:bidi w:val="0"/>
        <w:rPr>
          <w:ins w:id="539" w:author="Chen Heller" w:date="2022-08-15T16:28:00Z"/>
          <w:b/>
          <w:bCs/>
        </w:rPr>
      </w:pPr>
      <w:ins w:id="540" w:author="Chen Heller" w:date="2022-08-15T16:28:00Z">
        <w:r>
          <w:rPr>
            <w:b/>
            <w:bCs/>
          </w:rPr>
          <w:t>Exp 4 PAS = 1:</w:t>
        </w:r>
      </w:ins>
    </w:p>
    <w:p w14:paraId="5F8478B4" w14:textId="77777777" w:rsidR="00BD6670" w:rsidRDefault="00BD6670" w:rsidP="00BD6670">
      <w:pPr>
        <w:pStyle w:val="NoSpacing"/>
        <w:bidi w:val="0"/>
        <w:rPr>
          <w:ins w:id="541" w:author="Chen Heller" w:date="2022-08-15T16:28:00Z"/>
        </w:rPr>
      </w:pPr>
      <w:ins w:id="542" w:author="Chen Heller" w:date="2022-08-15T16:28:00Z">
        <w:r>
          <w:t>------------Reaching RTs------------</w:t>
        </w:r>
      </w:ins>
    </w:p>
    <w:p w14:paraId="78177711" w14:textId="77777777" w:rsidR="00BD6670" w:rsidRDefault="00BD6670" w:rsidP="00BD6670">
      <w:pPr>
        <w:pStyle w:val="NoSpacing"/>
        <w:bidi w:val="0"/>
        <w:rPr>
          <w:ins w:id="543" w:author="Chen Heller" w:date="2022-08-15T16:28:00Z"/>
        </w:rPr>
      </w:pPr>
      <w:ins w:id="544" w:author="Chen Heller" w:date="2022-08-15T16:28:00Z">
        <w:r>
          <w:t>----Reaction time</w:t>
        </w:r>
      </w:ins>
    </w:p>
    <w:p w14:paraId="373FB3AC" w14:textId="77777777" w:rsidR="00BD6670" w:rsidRDefault="00BD6670" w:rsidP="00BD6670">
      <w:pPr>
        <w:pStyle w:val="NoSpacing"/>
        <w:bidi w:val="0"/>
        <w:rPr>
          <w:ins w:id="545" w:author="Chen Heller" w:date="2022-08-15T16:28:00Z"/>
        </w:rPr>
      </w:pPr>
      <w:ins w:id="546" w:author="Chen Heller" w:date="2022-08-15T16:28:00Z">
        <w:r>
          <w:t>Con: M=173.1988    STD=24.1601</w:t>
        </w:r>
      </w:ins>
    </w:p>
    <w:p w14:paraId="21DCA7ED" w14:textId="77777777" w:rsidR="00BD6670" w:rsidRDefault="00BD6670" w:rsidP="00BD6670">
      <w:pPr>
        <w:pStyle w:val="NoSpacing"/>
        <w:bidi w:val="0"/>
        <w:rPr>
          <w:ins w:id="547" w:author="Chen Heller" w:date="2022-08-15T16:28:00Z"/>
        </w:rPr>
      </w:pPr>
      <w:ins w:id="548" w:author="Chen Heller" w:date="2022-08-15T16:28:00Z">
        <w:r>
          <w:t>Incon: M=173.7655    STD=24.4941</w:t>
        </w:r>
      </w:ins>
    </w:p>
    <w:p w14:paraId="2922EBCB" w14:textId="77777777" w:rsidR="00BD6670" w:rsidRDefault="00BD6670" w:rsidP="00BD6670">
      <w:pPr>
        <w:pStyle w:val="NoSpacing"/>
        <w:bidi w:val="0"/>
        <w:rPr>
          <w:ins w:id="549" w:author="Chen Heller" w:date="2022-08-15T16:28:00Z"/>
        </w:rPr>
      </w:pPr>
      <w:ins w:id="550" w:author="Chen Heller" w:date="2022-08-15T16:28:00Z">
        <w:r>
          <w:t>t-test = -0.31486    df = 29     p-value = 0.75512</w:t>
        </w:r>
      </w:ins>
    </w:p>
    <w:p w14:paraId="3BBC832B" w14:textId="77777777" w:rsidR="00BD6670" w:rsidRDefault="00BD6670" w:rsidP="00BD6670">
      <w:pPr>
        <w:pStyle w:val="NoSpacing"/>
        <w:bidi w:val="0"/>
        <w:rPr>
          <w:ins w:id="551" w:author="Chen Heller" w:date="2022-08-15T16:28:00Z"/>
        </w:rPr>
      </w:pPr>
      <w:ins w:id="552" w:author="Chen Heller" w:date="2022-08-15T16:28:00Z">
        <w:r>
          <w:t>CI = [-4.248, 3.1145]     sd = 9.8586</w:t>
        </w:r>
      </w:ins>
    </w:p>
    <w:p w14:paraId="4A00D9D8" w14:textId="77777777" w:rsidR="00BD6670" w:rsidRDefault="00BD6670" w:rsidP="00BD6670">
      <w:pPr>
        <w:pStyle w:val="NoSpacing"/>
        <w:bidi w:val="0"/>
        <w:rPr>
          <w:ins w:id="553" w:author="Chen Heller" w:date="2022-08-15T16:28:00Z"/>
        </w:rPr>
      </w:pPr>
      <w:ins w:id="554" w:author="Chen Heller" w:date="2022-08-15T16:28:00Z">
        <w:r>
          <w:t>cohens d_z = -0.057485</w:t>
        </w:r>
      </w:ins>
    </w:p>
    <w:p w14:paraId="1DB2096A" w14:textId="77777777" w:rsidR="00BD6670" w:rsidRDefault="00BD6670" w:rsidP="00BD6670">
      <w:pPr>
        <w:pStyle w:val="NoSpacing"/>
        <w:bidi w:val="0"/>
        <w:rPr>
          <w:ins w:id="555" w:author="Chen Heller" w:date="2022-08-15T16:28:00Z"/>
        </w:rPr>
      </w:pPr>
      <w:ins w:id="556" w:author="Chen Heller" w:date="2022-08-15T16:28:00Z">
        <w:r>
          <w:t>----Movement time</w:t>
        </w:r>
      </w:ins>
    </w:p>
    <w:p w14:paraId="521FE818" w14:textId="77777777" w:rsidR="00BD6670" w:rsidRDefault="00BD6670" w:rsidP="00BD6670">
      <w:pPr>
        <w:pStyle w:val="NoSpacing"/>
        <w:bidi w:val="0"/>
        <w:rPr>
          <w:ins w:id="557" w:author="Chen Heller" w:date="2022-08-15T16:28:00Z"/>
        </w:rPr>
      </w:pPr>
      <w:ins w:id="558" w:author="Chen Heller" w:date="2022-08-15T16:28:00Z">
        <w:r>
          <w:t>Con: M=412.1677    STD=29.1116</w:t>
        </w:r>
      </w:ins>
    </w:p>
    <w:p w14:paraId="2D17D097" w14:textId="77777777" w:rsidR="00BD6670" w:rsidRDefault="00BD6670" w:rsidP="00BD6670">
      <w:pPr>
        <w:pStyle w:val="NoSpacing"/>
        <w:bidi w:val="0"/>
        <w:rPr>
          <w:ins w:id="559" w:author="Chen Heller" w:date="2022-08-15T16:28:00Z"/>
        </w:rPr>
      </w:pPr>
      <w:ins w:id="560" w:author="Chen Heller" w:date="2022-08-15T16:28:00Z">
        <w:r>
          <w:t>Incon: M=425.7843    STD=28.1205</w:t>
        </w:r>
      </w:ins>
    </w:p>
    <w:p w14:paraId="05A9EB9A" w14:textId="77777777" w:rsidR="00BD6670" w:rsidRDefault="00BD6670" w:rsidP="00BD6670">
      <w:pPr>
        <w:pStyle w:val="NoSpacing"/>
        <w:bidi w:val="0"/>
        <w:rPr>
          <w:ins w:id="561" w:author="Chen Heller" w:date="2022-08-15T16:28:00Z"/>
        </w:rPr>
      </w:pPr>
      <w:ins w:id="562" w:author="Chen Heller" w:date="2022-08-15T16:28:00Z">
        <w:r>
          <w:t>t-test = -6.7316    df = 29     p-value = 2.188e-07</w:t>
        </w:r>
      </w:ins>
    </w:p>
    <w:p w14:paraId="62C03601" w14:textId="77777777" w:rsidR="00BD6670" w:rsidRDefault="00BD6670" w:rsidP="00BD6670">
      <w:pPr>
        <w:pStyle w:val="NoSpacing"/>
        <w:bidi w:val="0"/>
        <w:rPr>
          <w:ins w:id="563" w:author="Chen Heller" w:date="2022-08-15T16:28:00Z"/>
        </w:rPr>
      </w:pPr>
      <w:ins w:id="564" w:author="Chen Heller" w:date="2022-08-15T16:28:00Z">
        <w:r>
          <w:t>CI = [-17.7537, -9.4796]     sd = 11.0793</w:t>
        </w:r>
      </w:ins>
    </w:p>
    <w:p w14:paraId="02E4B403" w14:textId="77777777" w:rsidR="00BD6670" w:rsidRDefault="00BD6670" w:rsidP="00BD6670">
      <w:pPr>
        <w:pStyle w:val="NoSpacing"/>
        <w:bidi w:val="0"/>
        <w:rPr>
          <w:ins w:id="565" w:author="Chen Heller" w:date="2022-08-15T16:28:00Z"/>
        </w:rPr>
      </w:pPr>
      <w:ins w:id="566" w:author="Chen Heller" w:date="2022-08-15T16:28:00Z">
        <w:r>
          <w:t>cohens d_z = -1.229</w:t>
        </w:r>
      </w:ins>
    </w:p>
    <w:p w14:paraId="1ADA7CEE" w14:textId="77777777" w:rsidR="00BD6670" w:rsidRDefault="00BD6670" w:rsidP="00BD6670">
      <w:pPr>
        <w:pStyle w:val="NoSpacing"/>
        <w:bidi w:val="0"/>
        <w:rPr>
          <w:ins w:id="567" w:author="Chen Heller" w:date="2022-08-15T16:28:00Z"/>
        </w:rPr>
      </w:pPr>
      <w:ins w:id="568" w:author="Chen Heller" w:date="2022-08-15T16:28:00Z">
        <w:r>
          <w:lastRenderedPageBreak/>
          <w:t>----Response time</w:t>
        </w:r>
      </w:ins>
    </w:p>
    <w:p w14:paraId="4AF785E3" w14:textId="77777777" w:rsidR="00BD6670" w:rsidRDefault="00BD6670" w:rsidP="00BD6670">
      <w:pPr>
        <w:pStyle w:val="NoSpacing"/>
        <w:bidi w:val="0"/>
        <w:rPr>
          <w:ins w:id="569" w:author="Chen Heller" w:date="2022-08-15T16:28:00Z"/>
        </w:rPr>
      </w:pPr>
      <w:ins w:id="570" w:author="Chen Heller" w:date="2022-08-15T16:28:00Z">
        <w:r>
          <w:t>Con: M=585.3665    STD=28.4978</w:t>
        </w:r>
      </w:ins>
    </w:p>
    <w:p w14:paraId="14D834A0" w14:textId="77777777" w:rsidR="00BD6670" w:rsidRDefault="00BD6670" w:rsidP="00BD6670">
      <w:pPr>
        <w:pStyle w:val="NoSpacing"/>
        <w:bidi w:val="0"/>
        <w:rPr>
          <w:ins w:id="571" w:author="Chen Heller" w:date="2022-08-15T16:28:00Z"/>
        </w:rPr>
      </w:pPr>
      <w:ins w:id="572" w:author="Chen Heller" w:date="2022-08-15T16:28:00Z">
        <w:r>
          <w:t>Incon: M=599.5499    STD=28.4108</w:t>
        </w:r>
      </w:ins>
    </w:p>
    <w:p w14:paraId="4567ABD3" w14:textId="77777777" w:rsidR="00BD6670" w:rsidRDefault="00BD6670" w:rsidP="00BD6670">
      <w:pPr>
        <w:pStyle w:val="NoSpacing"/>
        <w:bidi w:val="0"/>
        <w:rPr>
          <w:ins w:id="573" w:author="Chen Heller" w:date="2022-08-15T16:28:00Z"/>
        </w:rPr>
      </w:pPr>
      <w:ins w:id="574" w:author="Chen Heller" w:date="2022-08-15T16:28:00Z">
        <w:r>
          <w:t>t-test = -5.8475    df = 29     p-value = 2.4222e-06</w:t>
        </w:r>
      </w:ins>
    </w:p>
    <w:p w14:paraId="3537A55B" w14:textId="77777777" w:rsidR="00BD6670" w:rsidRDefault="00BD6670" w:rsidP="00BD6670">
      <w:pPr>
        <w:pStyle w:val="NoSpacing"/>
        <w:bidi w:val="0"/>
        <w:rPr>
          <w:ins w:id="575" w:author="Chen Heller" w:date="2022-08-15T16:28:00Z"/>
        </w:rPr>
      </w:pPr>
      <w:ins w:id="576" w:author="Chen Heller" w:date="2022-08-15T16:28:00Z">
        <w:r>
          <w:t>CI = [-19.1442, -9.2226]     sd = 13.2853</w:t>
        </w:r>
      </w:ins>
    </w:p>
    <w:p w14:paraId="32CF5685" w14:textId="77777777" w:rsidR="00BD6670" w:rsidRDefault="00BD6670" w:rsidP="00BD6670">
      <w:pPr>
        <w:pStyle w:val="NoSpacing"/>
        <w:bidi w:val="0"/>
        <w:rPr>
          <w:ins w:id="577" w:author="Chen Heller" w:date="2022-08-15T16:28:00Z"/>
        </w:rPr>
      </w:pPr>
      <w:ins w:id="578" w:author="Chen Heller" w:date="2022-08-15T16:28:00Z">
        <w:r>
          <w:t>cohens d_z = -1.0676</w:t>
        </w:r>
      </w:ins>
    </w:p>
    <w:p w14:paraId="57370A93" w14:textId="77777777" w:rsidR="00BD6670" w:rsidRDefault="00BD6670" w:rsidP="00BD6670">
      <w:pPr>
        <w:pStyle w:val="NoSpacing"/>
        <w:bidi w:val="0"/>
        <w:rPr>
          <w:ins w:id="579" w:author="Chen Heller" w:date="2022-08-15T16:28:00Z"/>
        </w:rPr>
      </w:pPr>
      <w:ins w:id="580" w:author="Chen Heller" w:date="2022-08-15T16:28:00Z">
        <w:r>
          <w:t>---------Prime Forced Choice------------</w:t>
        </w:r>
      </w:ins>
    </w:p>
    <w:p w14:paraId="759D9692" w14:textId="77777777" w:rsidR="00BD6670" w:rsidRDefault="00BD6670" w:rsidP="00BD6670">
      <w:pPr>
        <w:pStyle w:val="NoSpacing"/>
        <w:bidi w:val="0"/>
        <w:rPr>
          <w:ins w:id="581" w:author="Chen Heller" w:date="2022-08-15T16:28:00Z"/>
        </w:rPr>
      </w:pPr>
      <w:ins w:id="582" w:author="Chen Heller" w:date="2022-08-15T16:28:00Z">
        <w:r>
          <w:t>Con: M=NaN    STD=NaN</w:t>
        </w:r>
      </w:ins>
    </w:p>
    <w:p w14:paraId="39A651D4" w14:textId="77777777" w:rsidR="00BD6670" w:rsidRDefault="00BD6670" w:rsidP="00BD6670">
      <w:pPr>
        <w:pStyle w:val="NoSpacing"/>
        <w:bidi w:val="0"/>
        <w:rPr>
          <w:ins w:id="583" w:author="Chen Heller" w:date="2022-08-15T16:28:00Z"/>
        </w:rPr>
      </w:pPr>
      <w:ins w:id="584" w:author="Chen Heller" w:date="2022-08-15T16:28:00Z">
        <w:r>
          <w:t>Incon: M=50.9565    STD=4.3116</w:t>
        </w:r>
      </w:ins>
    </w:p>
    <w:p w14:paraId="3C9E1658" w14:textId="77777777" w:rsidR="00BD6670" w:rsidRDefault="00BD6670" w:rsidP="00BD6670">
      <w:pPr>
        <w:pStyle w:val="NoSpacing"/>
        <w:bidi w:val="0"/>
        <w:rPr>
          <w:ins w:id="585" w:author="Chen Heller" w:date="2022-08-15T16:28:00Z"/>
        </w:rPr>
      </w:pPr>
      <w:ins w:id="586" w:author="Chen Heller" w:date="2022-08-15T16:28:00Z">
        <w:r>
          <w:t>t-test = 1.2151    df = 29     p-value = 0.23</w:t>
        </w:r>
      </w:ins>
    </w:p>
    <w:p w14:paraId="17CC1021" w14:textId="77777777" w:rsidR="00BD6670" w:rsidRDefault="00BD6670" w:rsidP="00BD6670">
      <w:pPr>
        <w:pStyle w:val="NoSpacing"/>
        <w:bidi w:val="0"/>
        <w:rPr>
          <w:ins w:id="587" w:author="Chen Heller" w:date="2022-08-15T16:28:00Z"/>
        </w:rPr>
      </w:pPr>
      <w:ins w:id="588" w:author="Chen Heller" w:date="2022-08-15T16:28:00Z">
        <w:r>
          <w:t>CI = [49.3466, 52.5665]     sd = 4.3116</w:t>
        </w:r>
      </w:ins>
    </w:p>
    <w:p w14:paraId="0A937385" w14:textId="77777777" w:rsidR="00BD6670" w:rsidRDefault="00BD6670" w:rsidP="00BD6670">
      <w:pPr>
        <w:pStyle w:val="NoSpacing"/>
        <w:bidi w:val="0"/>
        <w:rPr>
          <w:ins w:id="589" w:author="Chen Heller" w:date="2022-08-15T16:28:00Z"/>
        </w:rPr>
      </w:pPr>
      <w:ins w:id="590" w:author="Chen Heller" w:date="2022-08-15T16:28:00Z">
        <w:r>
          <w:t>cohens d_z = Inf</w:t>
        </w:r>
      </w:ins>
    </w:p>
    <w:p w14:paraId="55C36B44" w14:textId="77777777" w:rsidR="00BD6670" w:rsidRDefault="00BD6670" w:rsidP="00BD6670">
      <w:pPr>
        <w:pStyle w:val="NoSpacing"/>
        <w:bidi w:val="0"/>
        <w:rPr>
          <w:ins w:id="591" w:author="Chen Heller" w:date="2022-08-15T16:28:00Z"/>
        </w:rPr>
      </w:pPr>
      <w:ins w:id="592" w:author="Chen Heller" w:date="2022-08-15T16:28:00Z">
        <w:r>
          <w:t xml:space="preserve">Warning: Ignoring extra legend entries. </w:t>
        </w:r>
      </w:ins>
    </w:p>
    <w:p w14:paraId="44F6E126" w14:textId="77777777" w:rsidR="00BD6670" w:rsidRDefault="00BD6670" w:rsidP="00BD6670">
      <w:pPr>
        <w:pStyle w:val="NoSpacing"/>
        <w:bidi w:val="0"/>
        <w:rPr>
          <w:ins w:id="593" w:author="Chen Heller" w:date="2022-08-15T16:28:00Z"/>
        </w:rPr>
      </w:pPr>
      <w:ins w:id="594" w:author="Chen Heller" w:date="2022-08-15T16:28:00Z">
        <w:r>
          <w:t>---------Reach Area------------</w:t>
        </w:r>
      </w:ins>
    </w:p>
    <w:p w14:paraId="4E2859A7" w14:textId="77777777" w:rsidR="00BD6670" w:rsidRDefault="00BD6670" w:rsidP="00BD6670">
      <w:pPr>
        <w:pStyle w:val="NoSpacing"/>
        <w:bidi w:val="0"/>
        <w:rPr>
          <w:ins w:id="595" w:author="Chen Heller" w:date="2022-08-15T16:28:00Z"/>
        </w:rPr>
      </w:pPr>
      <w:ins w:id="596" w:author="Chen Heller" w:date="2022-08-15T16:28:00Z">
        <w:r>
          <w:t>Con: M=0.00020876    STD=5.0752e-05</w:t>
        </w:r>
      </w:ins>
    </w:p>
    <w:p w14:paraId="7D043641" w14:textId="77777777" w:rsidR="00BD6670" w:rsidRDefault="00BD6670" w:rsidP="00BD6670">
      <w:pPr>
        <w:pStyle w:val="NoSpacing"/>
        <w:bidi w:val="0"/>
        <w:rPr>
          <w:ins w:id="597" w:author="Chen Heller" w:date="2022-08-15T16:28:00Z"/>
        </w:rPr>
      </w:pPr>
      <w:ins w:id="598" w:author="Chen Heller" w:date="2022-08-15T16:28:00Z">
        <w:r>
          <w:t>Incon: M=0.00017413    STD=4.847e-05</w:t>
        </w:r>
      </w:ins>
    </w:p>
    <w:p w14:paraId="25A24C9B" w14:textId="77777777" w:rsidR="00BD6670" w:rsidRDefault="00BD6670" w:rsidP="00BD6670">
      <w:pPr>
        <w:pStyle w:val="NoSpacing"/>
        <w:bidi w:val="0"/>
        <w:rPr>
          <w:ins w:id="599" w:author="Chen Heller" w:date="2022-08-15T16:28:00Z"/>
        </w:rPr>
      </w:pPr>
      <w:ins w:id="600" w:author="Chen Heller" w:date="2022-08-15T16:28:00Z">
        <w:r>
          <w:t>t-test = 3.7506    df = 29     p-value = 0.0007839</w:t>
        </w:r>
      </w:ins>
    </w:p>
    <w:p w14:paraId="5E61ACD9" w14:textId="77777777" w:rsidR="00BD6670" w:rsidRDefault="00BD6670" w:rsidP="00BD6670">
      <w:pPr>
        <w:pStyle w:val="NoSpacing"/>
        <w:bidi w:val="0"/>
        <w:rPr>
          <w:ins w:id="601" w:author="Chen Heller" w:date="2022-08-15T16:28:00Z"/>
        </w:rPr>
      </w:pPr>
      <w:ins w:id="602" w:author="Chen Heller" w:date="2022-08-15T16:28:00Z">
        <w:r>
          <w:t>CI = [1.5746e-05, 5.3512e-05]     sd = 5.057e-05</w:t>
        </w:r>
      </w:ins>
    </w:p>
    <w:p w14:paraId="6430F92A" w14:textId="77777777" w:rsidR="00BD6670" w:rsidRDefault="00BD6670" w:rsidP="00BD6670">
      <w:pPr>
        <w:pStyle w:val="NoSpacing"/>
        <w:bidi w:val="0"/>
        <w:rPr>
          <w:ins w:id="603" w:author="Chen Heller" w:date="2022-08-15T16:28:00Z"/>
        </w:rPr>
      </w:pPr>
      <w:ins w:id="604" w:author="Chen Heller" w:date="2022-08-15T16:28:00Z">
        <w:r>
          <w:t>cohens d_z = 0.68477</w:t>
        </w:r>
      </w:ins>
    </w:p>
    <w:p w14:paraId="45D3B585" w14:textId="77777777" w:rsidR="00BD6670" w:rsidRDefault="00BD6670" w:rsidP="00BD6670">
      <w:pPr>
        <w:pStyle w:val="NoSpacing"/>
        <w:bidi w:val="0"/>
        <w:rPr>
          <w:ins w:id="605" w:author="Chen Heller" w:date="2022-08-15T16:28:00Z"/>
        </w:rPr>
      </w:pPr>
      <w:ins w:id="606" w:author="Chen Heller" w:date="2022-08-15T16:28:00Z">
        <w:r>
          <w:t>---------Num of COM------------</w:t>
        </w:r>
      </w:ins>
    </w:p>
    <w:p w14:paraId="65E7936B" w14:textId="77777777" w:rsidR="00BD6670" w:rsidRDefault="00BD6670" w:rsidP="00BD6670">
      <w:pPr>
        <w:pStyle w:val="NoSpacing"/>
        <w:bidi w:val="0"/>
        <w:rPr>
          <w:ins w:id="607" w:author="Chen Heller" w:date="2022-08-15T16:28:00Z"/>
        </w:rPr>
      </w:pPr>
      <w:ins w:id="608" w:author="Chen Heller" w:date="2022-08-15T16:28:00Z">
        <w:r>
          <w:t>Con: M=0.24525    STD=0.12902</w:t>
        </w:r>
      </w:ins>
    </w:p>
    <w:p w14:paraId="000F637D" w14:textId="77777777" w:rsidR="00BD6670" w:rsidRDefault="00BD6670" w:rsidP="00BD6670">
      <w:pPr>
        <w:pStyle w:val="NoSpacing"/>
        <w:bidi w:val="0"/>
        <w:rPr>
          <w:ins w:id="609" w:author="Chen Heller" w:date="2022-08-15T16:28:00Z"/>
        </w:rPr>
      </w:pPr>
      <w:ins w:id="610" w:author="Chen Heller" w:date="2022-08-15T16:28:00Z">
        <w:r>
          <w:t>Incon: M=0.22198    STD=0.10784</w:t>
        </w:r>
      </w:ins>
    </w:p>
    <w:p w14:paraId="6968704C" w14:textId="77777777" w:rsidR="00BD6670" w:rsidRDefault="00BD6670" w:rsidP="00BD6670">
      <w:pPr>
        <w:pStyle w:val="NoSpacing"/>
        <w:bidi w:val="0"/>
        <w:rPr>
          <w:ins w:id="611" w:author="Chen Heller" w:date="2022-08-15T16:28:00Z"/>
        </w:rPr>
      </w:pPr>
      <w:ins w:id="612" w:author="Chen Heller" w:date="2022-08-15T16:28:00Z">
        <w:r>
          <w:t>t-test = 1.1251    df = 29     p-value = 0.26977</w:t>
        </w:r>
      </w:ins>
    </w:p>
    <w:p w14:paraId="66A91529" w14:textId="77777777" w:rsidR="00BD6670" w:rsidRDefault="00BD6670" w:rsidP="00BD6670">
      <w:pPr>
        <w:pStyle w:val="NoSpacing"/>
        <w:bidi w:val="0"/>
        <w:rPr>
          <w:ins w:id="613" w:author="Chen Heller" w:date="2022-08-15T16:28:00Z"/>
        </w:rPr>
      </w:pPr>
      <w:ins w:id="614" w:author="Chen Heller" w:date="2022-08-15T16:28:00Z">
        <w:r>
          <w:t>CI = [-0.019027, 0.065559]     sd = 0.11326</w:t>
        </w:r>
      </w:ins>
    </w:p>
    <w:p w14:paraId="7F9DAF8A" w14:textId="77777777" w:rsidR="00BD6670" w:rsidRDefault="00BD6670" w:rsidP="00BD6670">
      <w:pPr>
        <w:pStyle w:val="NoSpacing"/>
        <w:bidi w:val="0"/>
        <w:rPr>
          <w:ins w:id="615" w:author="Chen Heller" w:date="2022-08-15T16:28:00Z"/>
        </w:rPr>
      </w:pPr>
      <w:ins w:id="616" w:author="Chen Heller" w:date="2022-08-15T16:28:00Z">
        <w:r>
          <w:t>cohens d_z = 0.20542</w:t>
        </w:r>
      </w:ins>
    </w:p>
    <w:p w14:paraId="5F6445AE" w14:textId="77777777" w:rsidR="00BD6670" w:rsidRDefault="00BD6670" w:rsidP="00BD6670">
      <w:pPr>
        <w:pStyle w:val="NoSpacing"/>
        <w:bidi w:val="0"/>
        <w:rPr>
          <w:ins w:id="617" w:author="Chen Heller" w:date="2022-08-15T16:28:00Z"/>
        </w:rPr>
      </w:pPr>
      <w:ins w:id="618" w:author="Chen Heller" w:date="2022-08-15T16:28:00Z">
        <w:r>
          <w:t>---------Total Distance Traveled------------</w:t>
        </w:r>
      </w:ins>
    </w:p>
    <w:p w14:paraId="24D20A7D" w14:textId="77777777" w:rsidR="00BD6670" w:rsidRDefault="00BD6670" w:rsidP="00BD6670">
      <w:pPr>
        <w:pStyle w:val="NoSpacing"/>
        <w:bidi w:val="0"/>
        <w:rPr>
          <w:ins w:id="619" w:author="Chen Heller" w:date="2022-08-15T16:28:00Z"/>
        </w:rPr>
      </w:pPr>
      <w:ins w:id="620" w:author="Chen Heller" w:date="2022-08-15T16:28:00Z">
        <w:r>
          <w:t>Con: M=1.0136    STD=0.0067037</w:t>
        </w:r>
      </w:ins>
    </w:p>
    <w:p w14:paraId="28E934EE" w14:textId="77777777" w:rsidR="00BD6670" w:rsidRDefault="00BD6670" w:rsidP="00BD6670">
      <w:pPr>
        <w:pStyle w:val="NoSpacing"/>
        <w:bidi w:val="0"/>
        <w:rPr>
          <w:ins w:id="621" w:author="Chen Heller" w:date="2022-08-15T16:28:00Z"/>
        </w:rPr>
      </w:pPr>
      <w:ins w:id="622" w:author="Chen Heller" w:date="2022-08-15T16:28:00Z">
        <w:r>
          <w:t>Incon: M=1.0187    STD=0.0080803</w:t>
        </w:r>
      </w:ins>
    </w:p>
    <w:p w14:paraId="15A047EF" w14:textId="77777777" w:rsidR="00BD6670" w:rsidRDefault="00BD6670" w:rsidP="00BD6670">
      <w:pPr>
        <w:pStyle w:val="NoSpacing"/>
        <w:bidi w:val="0"/>
        <w:rPr>
          <w:ins w:id="623" w:author="Chen Heller" w:date="2022-08-15T16:28:00Z"/>
        </w:rPr>
      </w:pPr>
      <w:ins w:id="624" w:author="Chen Heller" w:date="2022-08-15T16:28:00Z">
        <w:r>
          <w:t>t-test = -5.0345    df = 29     p-value = 2.305e-05</w:t>
        </w:r>
      </w:ins>
    </w:p>
    <w:p w14:paraId="40F45B83" w14:textId="77777777" w:rsidR="00BD6670" w:rsidRDefault="00BD6670" w:rsidP="00BD6670">
      <w:pPr>
        <w:pStyle w:val="NoSpacing"/>
        <w:bidi w:val="0"/>
        <w:rPr>
          <w:ins w:id="625" w:author="Chen Heller" w:date="2022-08-15T16:28:00Z"/>
        </w:rPr>
      </w:pPr>
      <w:ins w:id="626" w:author="Chen Heller" w:date="2022-08-15T16:28:00Z">
        <w:r>
          <w:t>CI = [-0.0070845, -0.0029913]     sd = 0.005481</w:t>
        </w:r>
      </w:ins>
    </w:p>
    <w:p w14:paraId="79679990" w14:textId="77777777" w:rsidR="00BD6670" w:rsidRDefault="00BD6670" w:rsidP="00BD6670">
      <w:pPr>
        <w:pStyle w:val="NoSpacing"/>
        <w:bidi w:val="0"/>
        <w:rPr>
          <w:ins w:id="627" w:author="Chen Heller" w:date="2022-08-15T16:28:00Z"/>
        </w:rPr>
      </w:pPr>
      <w:ins w:id="628" w:author="Chen Heller" w:date="2022-08-15T16:28:00Z">
        <w:r>
          <w:t>cohens d_z = -0.91916</w:t>
        </w:r>
      </w:ins>
    </w:p>
    <w:p w14:paraId="167B1583" w14:textId="77777777" w:rsidR="00BD6670" w:rsidRDefault="00BD6670" w:rsidP="00BD6670">
      <w:pPr>
        <w:pStyle w:val="NoSpacing"/>
        <w:bidi w:val="0"/>
        <w:rPr>
          <w:ins w:id="629" w:author="Chen Heller" w:date="2022-08-15T16:28:00Z"/>
        </w:rPr>
      </w:pPr>
      <w:ins w:id="630" w:author="Chen Heller" w:date="2022-08-15T16:28:00Z">
        <w:r>
          <w:t>--------Keyboard RT--------</w:t>
        </w:r>
      </w:ins>
    </w:p>
    <w:p w14:paraId="0AF50129" w14:textId="77777777" w:rsidR="00BD6670" w:rsidRDefault="00BD6670" w:rsidP="00BD6670">
      <w:pPr>
        <w:pStyle w:val="NoSpacing"/>
        <w:bidi w:val="0"/>
        <w:rPr>
          <w:ins w:id="631" w:author="Chen Heller" w:date="2022-08-15T16:28:00Z"/>
        </w:rPr>
      </w:pPr>
      <w:ins w:id="632" w:author="Chen Heller" w:date="2022-08-15T16:28:00Z">
        <w:r>
          <w:t>Con: M=524.7782    STD=35.2285</w:t>
        </w:r>
      </w:ins>
    </w:p>
    <w:p w14:paraId="743A28B4" w14:textId="77777777" w:rsidR="00BD6670" w:rsidRDefault="00BD6670" w:rsidP="00BD6670">
      <w:pPr>
        <w:pStyle w:val="NoSpacing"/>
        <w:bidi w:val="0"/>
        <w:rPr>
          <w:ins w:id="633" w:author="Chen Heller" w:date="2022-08-15T16:28:00Z"/>
        </w:rPr>
      </w:pPr>
      <w:ins w:id="634" w:author="Chen Heller" w:date="2022-08-15T16:28:00Z">
        <w:r>
          <w:t>Incon: M=545.2371    STD=32.6702</w:t>
        </w:r>
      </w:ins>
    </w:p>
    <w:p w14:paraId="76388509" w14:textId="77777777" w:rsidR="00BD6670" w:rsidRDefault="00BD6670" w:rsidP="00BD6670">
      <w:pPr>
        <w:pStyle w:val="NoSpacing"/>
        <w:bidi w:val="0"/>
        <w:rPr>
          <w:ins w:id="635" w:author="Chen Heller" w:date="2022-08-15T16:28:00Z"/>
        </w:rPr>
      </w:pPr>
      <w:ins w:id="636" w:author="Chen Heller" w:date="2022-08-15T16:28:00Z">
        <w:r>
          <w:t>t-test = -6.5416    df = 29     p-value = 3.6472e-07</w:t>
        </w:r>
      </w:ins>
    </w:p>
    <w:p w14:paraId="7154B004" w14:textId="77777777" w:rsidR="00BD6670" w:rsidRDefault="00BD6670" w:rsidP="00BD6670">
      <w:pPr>
        <w:pStyle w:val="NoSpacing"/>
        <w:bidi w:val="0"/>
        <w:rPr>
          <w:ins w:id="637" w:author="Chen Heller" w:date="2022-08-15T16:28:00Z"/>
        </w:rPr>
      </w:pPr>
      <w:ins w:id="638" w:author="Chen Heller" w:date="2022-08-15T16:28:00Z">
        <w:r>
          <w:lastRenderedPageBreak/>
          <w:t>CI = [-26.8554, -14.0624]     sd = 17.1302</w:t>
        </w:r>
      </w:ins>
    </w:p>
    <w:p w14:paraId="7F1A2B41" w14:textId="58F16C22" w:rsidR="00BD6670" w:rsidRPr="00BD6670" w:rsidRDefault="00BD6670" w:rsidP="00BD6670">
      <w:pPr>
        <w:pStyle w:val="NoSpacing"/>
        <w:bidi w:val="0"/>
        <w:rPr>
          <w:ins w:id="639" w:author="Chen Heller" w:date="2022-08-15T16:28:00Z"/>
        </w:rPr>
      </w:pPr>
      <w:ins w:id="640" w:author="Chen Heller" w:date="2022-08-15T16:28:00Z">
        <w:r>
          <w:t>cohens d_z = -1.1943</w:t>
        </w:r>
      </w:ins>
    </w:p>
    <w:p w14:paraId="78E52215" w14:textId="14FCCECC" w:rsidR="009A57F1" w:rsidDel="00AE630F" w:rsidRDefault="009A57F1" w:rsidP="00BD6670">
      <w:pPr>
        <w:pStyle w:val="NoSpacing"/>
        <w:bidi w:val="0"/>
        <w:rPr>
          <w:del w:id="641" w:author="Chen Heller" w:date="2022-08-15T16:29:00Z"/>
        </w:rPr>
      </w:pPr>
    </w:p>
    <w:p w14:paraId="48C0A92E" w14:textId="222717A3" w:rsidR="009A57F1" w:rsidRDefault="009A57F1" w:rsidP="009A57F1">
      <w:pPr>
        <w:pStyle w:val="NoSpacing"/>
        <w:bidi w:val="0"/>
      </w:pPr>
    </w:p>
    <w:p w14:paraId="50C29E75" w14:textId="5545CAF7" w:rsidR="009A57F1" w:rsidRDefault="009A57F1" w:rsidP="009A57F1">
      <w:pPr>
        <w:pStyle w:val="NoSpacing"/>
        <w:bidi w:val="0"/>
      </w:pPr>
    </w:p>
    <w:p w14:paraId="7188451D" w14:textId="13D04C25" w:rsidR="009A57F1" w:rsidRDefault="009A57F1" w:rsidP="009A57F1">
      <w:pPr>
        <w:pStyle w:val="NoSpacing"/>
        <w:bidi w:val="0"/>
      </w:pPr>
    </w:p>
    <w:p w14:paraId="3905DC6B" w14:textId="77777777" w:rsidR="009A57F1" w:rsidRDefault="009A57F1" w:rsidP="009A57F1">
      <w:pPr>
        <w:pStyle w:val="NoSpacing"/>
        <w:bidi w:val="0"/>
      </w:pPr>
    </w:p>
    <w:p w14:paraId="7C1662D0" w14:textId="77777777" w:rsidR="00FF06FA" w:rsidRDefault="00FF06FA" w:rsidP="00FF06FA">
      <w:pPr>
        <w:pStyle w:val="NoSpacing"/>
        <w:bidi w:val="0"/>
      </w:pPr>
      <w:r>
        <w:t>Ideas for content:</w:t>
      </w:r>
    </w:p>
    <w:p w14:paraId="43240B45" w14:textId="29774549" w:rsidR="00913984" w:rsidRDefault="00913984" w:rsidP="00FF06FA">
      <w:pPr>
        <w:pStyle w:val="NoSpacing"/>
        <w:numPr>
          <w:ilvl w:val="0"/>
          <w:numId w:val="11"/>
        </w:numPr>
        <w:bidi w:val="0"/>
        <w:rPr>
          <w:ins w:id="642" w:author="Chen Heller" w:date="2022-08-15T13:38:00Z"/>
        </w:rPr>
      </w:pPr>
      <w:ins w:id="643" w:author="Chen Heller" w:date="2022-08-15T13:38:00Z">
        <w:r>
          <w:t>Keyboard has more incorrect answers</w:t>
        </w:r>
        <w:r w:rsidR="003E3BAF">
          <w:t xml:space="preserve">. </w:t>
        </w:r>
      </w:ins>
      <w:ins w:id="644" w:author="Chen Heller" w:date="2022-08-15T13:39:00Z">
        <w:r w:rsidR="003E3BAF">
          <w:t>Perhaps because it doesn't allow COM.</w:t>
        </w:r>
      </w:ins>
    </w:p>
    <w:p w14:paraId="13BBB12D" w14:textId="33B508EC" w:rsidR="00FF06FA" w:rsidRDefault="00FF06FA" w:rsidP="00913984">
      <w:pPr>
        <w:pStyle w:val="NoSpacing"/>
        <w:numPr>
          <w:ilvl w:val="0"/>
          <w:numId w:val="11"/>
        </w:numPr>
        <w:bidi w:val="0"/>
      </w:pPr>
      <w:r>
        <w:t>What advantages does motion tracking still give (clustering)?</w:t>
      </w:r>
    </w:p>
    <w:p w14:paraId="2288D527" w14:textId="77777777" w:rsidR="00FF06FA" w:rsidRDefault="00FF06FA" w:rsidP="00FF06FA">
      <w:pPr>
        <w:pStyle w:val="NoSpacing"/>
        <w:numPr>
          <w:ilvl w:val="0"/>
          <w:numId w:val="11"/>
        </w:numPr>
        <w:bidi w:val="0"/>
      </w:pPr>
      <w:r>
        <w:t>When do significant clusters appear? Why do they appear in that point in time?</w:t>
      </w:r>
    </w:p>
    <w:p w14:paraId="4862AB69" w14:textId="77777777" w:rsidR="00FF06FA" w:rsidRDefault="00FF06FA" w:rsidP="00FF06FA">
      <w:pPr>
        <w:pStyle w:val="NoSpacing"/>
        <w:bidi w:val="0"/>
        <w:ind w:left="720"/>
      </w:pPr>
      <w:r>
        <w:t xml:space="preserve">Can't draw strict conclusions about the beginning or ending of the cluster (because the permutation might be creating false end/start, </w:t>
      </w:r>
      <w:r>
        <w:rPr>
          <w:rFonts w:hint="cs"/>
          <w:rtl/>
        </w:rPr>
        <w:t>התאבכות</w:t>
      </w:r>
      <w:r>
        <w:t>). Try to find articles that discuss this.</w:t>
      </w:r>
    </w:p>
    <w:p w14:paraId="26F3A386" w14:textId="163FCBD3" w:rsidR="00FF06FA" w:rsidRPr="00FF06FA" w:rsidRDefault="00FF06FA" w:rsidP="009E57CB">
      <w:pPr>
        <w:pStyle w:val="NoSpacing"/>
        <w:numPr>
          <w:ilvl w:val="0"/>
          <w:numId w:val="11"/>
        </w:numPr>
        <w:bidi w:val="0"/>
      </w:pPr>
      <w:r w:rsidRPr="00EF372E">
        <w:t>high proportion of excluded subjects.</w:t>
      </w:r>
      <w:r w:rsidRPr="00FF0854">
        <w:t xml:space="preserve"> Explain </w:t>
      </w:r>
      <w:r>
        <w:t xml:space="preserve">why this doesn't imply regression to the mean </w:t>
      </w:r>
      <w:r w:rsidRPr="00EF372E">
        <w:t>(because no subjects were excluded due to above chance performance in prime recogriniton measure.</w:t>
      </w:r>
      <w:r w:rsidRPr="00FF0854">
        <w:t>)</w:t>
      </w:r>
    </w:p>
    <w:p w14:paraId="67CEA801" w14:textId="77777777" w:rsidR="00584360" w:rsidRDefault="00584360" w:rsidP="00584360">
      <w:pPr>
        <w:pStyle w:val="NoSpacing"/>
        <w:bidi w:val="0"/>
      </w:pPr>
      <w:r>
        <w:t>This paper claims averaging trajectories is wrong. Read it before the thesis test:</w:t>
      </w:r>
    </w:p>
    <w:p w14:paraId="7E101443" w14:textId="77777777" w:rsidR="00584360" w:rsidRDefault="00584360" w:rsidP="00584360">
      <w:pPr>
        <w:pStyle w:val="NoSpacing"/>
        <w:bidi w:val="0"/>
      </w:pPr>
      <w:r w:rsidRPr="007C7E06">
        <w:t>Wulff</w:t>
      </w:r>
      <w:r>
        <w:t xml:space="preserve"> </w:t>
      </w:r>
      <w:r w:rsidRPr="007C7E06">
        <w:t>(2019). Mouse-tracking: Detecting types in movement trajectories</w:t>
      </w:r>
    </w:p>
    <w:p w14:paraId="5742FB4C" w14:textId="77777777" w:rsidR="00FF06FA" w:rsidRDefault="00FF06FA" w:rsidP="00FF06FA">
      <w:pPr>
        <w:pStyle w:val="NoSpacing"/>
        <w:bidi w:val="0"/>
      </w:pPr>
    </w:p>
    <w:p w14:paraId="6ADB26CD" w14:textId="78EDD64B" w:rsidR="00FF06FA" w:rsidRDefault="00FF06FA" w:rsidP="00FF06FA">
      <w:pPr>
        <w:pStyle w:val="NoSpacing"/>
        <w:bidi w:val="0"/>
      </w:pPr>
      <w:r w:rsidRPr="009D454F">
        <w:t>Linking cognitive and reaching trajectories via intermittent movement control</w:t>
      </w:r>
      <w:r>
        <w:t xml:space="preserve"> – Friedman's paper that claims that the motor access to the cognitive processes is intermittent instead of continuous. This could affect my experiment.</w:t>
      </w:r>
    </w:p>
    <w:p w14:paraId="6B79C061" w14:textId="77777777" w:rsidR="00FF06FA" w:rsidRDefault="00FF06FA" w:rsidP="00FF06FA">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7E0765A8" w:rsidR="00E668B7" w:rsidRDefault="00E668B7" w:rsidP="00E668B7">
      <w:pPr>
        <w:pStyle w:val="NoSpacing"/>
        <w:bidi w:val="0"/>
      </w:pPr>
      <w:r w:rsidRPr="00E668B7">
        <w:t>Schmidt (2007). Measuring unconscious cognition: Beyond the zero-awareness criterion</w:t>
      </w:r>
    </w:p>
    <w:p w14:paraId="1FB9FA1E" w14:textId="1A6E4B1A" w:rsidR="00100CB9" w:rsidRDefault="00100CB9" w:rsidP="00C31A82">
      <w:pPr>
        <w:pStyle w:val="NoSpacing"/>
        <w:bidi w:val="0"/>
      </w:pPr>
      <w:r w:rsidRPr="009E57CB">
        <w:rPr>
          <w:highlight w:val="yellow"/>
        </w:rPr>
        <w:t>Things to do before sending to Liad:</w:t>
      </w:r>
    </w:p>
    <w:p w14:paraId="6F075900" w14:textId="1C2A0D53" w:rsidR="00CB4918" w:rsidRDefault="00CB4918" w:rsidP="00CB4918">
      <w:pPr>
        <w:pStyle w:val="NoSpacing"/>
        <w:numPr>
          <w:ilvl w:val="0"/>
          <w:numId w:val="12"/>
        </w:numPr>
        <w:bidi w:val="0"/>
      </w:pPr>
      <w:r>
        <w:t>Change all number above 9 to numerals</w:t>
      </w:r>
      <w:r w:rsidR="00331E67">
        <w:t>.</w:t>
      </w:r>
    </w:p>
    <w:p w14:paraId="144DDAD5" w14:textId="564CDFDC" w:rsidR="008D0C34" w:rsidRDefault="008D0C34" w:rsidP="009F6D8E">
      <w:pPr>
        <w:pStyle w:val="NoSpacing"/>
        <w:numPr>
          <w:ilvl w:val="0"/>
          <w:numId w:val="12"/>
        </w:numPr>
        <w:bidi w:val="0"/>
      </w:pPr>
      <w:r>
        <w:t>Convert all movement duration and reaction time results to ms.</w:t>
      </w:r>
    </w:p>
    <w:sectPr w:rsidR="008D0C34"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d Mudrik" w:date="2022-07-09T18:38:00Z" w:initials="LM">
    <w:p w14:paraId="6BDE0F01" w14:textId="77777777" w:rsidR="003F1865" w:rsidRDefault="003F1865" w:rsidP="003F53BD">
      <w:pPr>
        <w:bidi w:val="0"/>
      </w:pPr>
      <w:r>
        <w:rPr>
          <w:rStyle w:val="CommentReference"/>
        </w:rPr>
        <w:annotationRef/>
      </w:r>
      <w:r>
        <w:rPr>
          <w:sz w:val="20"/>
          <w:szCs w:val="20"/>
        </w:rPr>
        <w:t>currently the format is super packed and dense. I imagine you will change it in later versions (space between lines should be at least 1.5, and I would add space between paragraphs)</w:t>
      </w:r>
    </w:p>
  </w:comment>
  <w:comment w:id="1" w:author="Liad Mudrik" w:date="2022-07-09T19:00:00Z" w:initials="LM">
    <w:p w14:paraId="6A6E959A" w14:textId="77777777" w:rsidR="00681FA4" w:rsidRDefault="00681FA4" w:rsidP="0017507E">
      <w:pPr>
        <w:bidi w:val="0"/>
      </w:pPr>
      <w:r>
        <w:rPr>
          <w:rStyle w:val="CommentReference"/>
        </w:rPr>
        <w:annotationRef/>
      </w:r>
      <w:r>
        <w:rPr>
          <w:sz w:val="20"/>
          <w:szCs w:val="20"/>
        </w:rPr>
        <w:t>I also imagine you will remove all paragraph titles?</w:t>
      </w:r>
    </w:p>
  </w:comment>
  <w:comment w:id="2" w:author="Chen Heller" w:date="2022-07-28T08:18:00Z" w:initials="CH">
    <w:p w14:paraId="5E5BC323" w14:textId="77777777" w:rsidR="00FF2CE9" w:rsidRDefault="00FF2CE9" w:rsidP="001830B5">
      <w:pPr>
        <w:pStyle w:val="CommentText"/>
        <w:bidi w:val="0"/>
      </w:pPr>
      <w:r>
        <w:rPr>
          <w:rStyle w:val="CommentReference"/>
        </w:rPr>
        <w:annotationRef/>
      </w:r>
      <w:r>
        <w:t>Yes of course, the formatting will be done in the final version, it is just easier for me to do the writing in this format.</w:t>
      </w:r>
    </w:p>
  </w:comment>
  <w:comment w:id="3" w:author="Chen Heller" w:date="2022-06-23T12:45:00Z" w:initials="CH">
    <w:p w14:paraId="471556CE" w14:textId="11ECA0C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4"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5"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6"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7"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8"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9"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0"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11"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2"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3"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4"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5"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6"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7"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18"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19"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0"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21" w:author="Chen Heller" w:date="2022-06-26T10:54:00Z" w:initials="CH">
    <w:p w14:paraId="4BCB4E09" w14:textId="49241354"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22"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23"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24"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25"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27" w:author="Liad Mudrik" w:date="2022-07-10T07:42:00Z" w:initials="LM">
    <w:p w14:paraId="5E0465B0" w14:textId="77777777"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26"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28"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29"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30" w:author="Chen Heller" w:date="2022-07-19T13:40:00Z" w:initials="CH">
    <w:p w14:paraId="4E739148" w14:textId="77777777" w:rsidR="00603BC2" w:rsidRDefault="00BE3B54" w:rsidP="001F7ADD">
      <w:pPr>
        <w:pStyle w:val="CommentText"/>
        <w:bidi w:val="0"/>
      </w:pPr>
      <w:r>
        <w:rPr>
          <w:rStyle w:val="CommentReference"/>
        </w:rPr>
        <w:annotationRef/>
      </w:r>
      <w:r w:rsidR="00603BC2">
        <w:t>Liad what was your intention when adding this '[ref]'? I suppose you meant that I should add a paper that shows that decisions evolve over time right?</w:t>
      </w:r>
    </w:p>
  </w:comment>
  <w:comment w:id="31" w:author="Chen Heller" w:date="2022-06-28T10:05:00Z" w:initials="CH">
    <w:p w14:paraId="0DFB57FC" w14:textId="25D95B9E"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32"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33"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34"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36"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37"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38"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39"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40"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41"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42"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43" w:author="Chen Heller" w:date="2022-06-28T15:14:00Z" w:initials="CH">
    <w:p w14:paraId="1A8DD659" w14:textId="29E8111E"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45" w:author="Chen Heller" w:date="2022-06-28T18:23:00Z" w:initials="CH">
    <w:p w14:paraId="653A5D4D" w14:textId="0CC60E0C"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46" w:author="Chen Heller" w:date="2022-06-29T09:25:00Z" w:initials="CH">
    <w:p w14:paraId="699FC0A3" w14:textId="483F7CC5"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47"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48"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49"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50"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51"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52"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53" w:author="Chen Heller" w:date="2022-06-29T17:56:00Z" w:initials="CH">
    <w:p w14:paraId="11A9C09E" w14:textId="44DCCF8A"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56" w:author="Chen Heller" w:date="2022-07-20T10:11:00Z" w:initials="CH">
    <w:p w14:paraId="6154498B" w14:textId="77777777"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58" w:author="Chen Heller" w:date="2022-07-20T10:34:00Z" w:initials="CH">
    <w:p w14:paraId="688CEFD3" w14:textId="77777777" w:rsidR="00FD54C4" w:rsidRDefault="00433F9B" w:rsidP="004F1107">
      <w:pPr>
        <w:pStyle w:val="CommentText"/>
        <w:bidi w:val="0"/>
      </w:pPr>
      <w:r>
        <w:rPr>
          <w:rStyle w:val="CommentReference"/>
        </w:rPr>
        <w:annotationRef/>
      </w:r>
      <w:r w:rsidR="00FD54C4">
        <w:t xml:space="preserve">Is this elaborated enough for the thesis? In the pre-reg there is a separate section that goes into further details. </w:t>
      </w:r>
    </w:p>
  </w:comment>
  <w:comment w:id="57" w:author="Chen Heller" w:date="2022-07-26T14:56:00Z" w:initials="CH">
    <w:p w14:paraId="4F6F2531" w14:textId="3A8878E4" w:rsidR="00603BC2" w:rsidRDefault="00640799" w:rsidP="00926F58">
      <w:pPr>
        <w:pStyle w:val="CommentText"/>
        <w:bidi w:val="0"/>
      </w:pPr>
      <w:r>
        <w:rPr>
          <w:rStyle w:val="CommentReference"/>
        </w:rPr>
        <w:annotationRef/>
      </w:r>
      <w:r w:rsidR="00603BC2">
        <w:t>Should I keep this section separate from the results or integrate into them? (i.e., describe each variable before presenting its results).</w:t>
      </w:r>
    </w:p>
  </w:comment>
  <w:comment w:id="59" w:author="Chen Heller" w:date="2022-07-28T11:30:00Z" w:initials="CH">
    <w:p w14:paraId="7A095951" w14:textId="77777777" w:rsidR="00FD54C4" w:rsidRDefault="009B63EB">
      <w:pPr>
        <w:pStyle w:val="CommentText"/>
        <w:bidi w:val="0"/>
      </w:pPr>
      <w:r>
        <w:rPr>
          <w:rStyle w:val="CommentReference"/>
        </w:rPr>
        <w:annotationRef/>
      </w:r>
      <w:r w:rsidR="00FD54C4">
        <w:t>Is this type of notation acceptable or should I specify each condition separately as I did with the total distance traveled?</w:t>
      </w:r>
    </w:p>
    <w:p w14:paraId="25B1621D" w14:textId="77777777" w:rsidR="00FD54C4" w:rsidRDefault="00FD54C4" w:rsidP="00955EE7">
      <w:pPr>
        <w:pStyle w:val="CommentText"/>
        <w:bidi w:val="0"/>
      </w:pPr>
      <w:r>
        <w:t>I'll correct the rest of the results sections accordingly.</w:t>
      </w:r>
    </w:p>
  </w:comment>
  <w:comment w:id="60" w:author="Chen Heller" w:date="2022-07-28T11:38:00Z" w:initials="CH">
    <w:p w14:paraId="51FA67D8" w14:textId="77777777" w:rsidR="00FD54C4" w:rsidRDefault="002C64BB">
      <w:pPr>
        <w:pStyle w:val="CommentText"/>
        <w:bidi w:val="0"/>
      </w:pPr>
      <w:r>
        <w:rPr>
          <w:rStyle w:val="CommentReference"/>
        </w:rPr>
        <w:annotationRef/>
      </w:r>
      <w:r w:rsidR="00FD54C4">
        <w:t>Since the trajectory is normalized according to the Z axis I'm not sure what units should be used if any.</w:t>
      </w:r>
    </w:p>
    <w:p w14:paraId="0E6EA901" w14:textId="77777777" w:rsidR="00FD54C4" w:rsidRDefault="00FD54C4">
      <w:pPr>
        <w:pStyle w:val="CommentText"/>
        <w:bidi w:val="0"/>
      </w:pPr>
    </w:p>
    <w:p w14:paraId="4656558B" w14:textId="77777777" w:rsidR="00FD54C4" w:rsidRDefault="00FD54C4">
      <w:pPr>
        <w:pStyle w:val="CommentText"/>
        <w:bidi w:val="0"/>
      </w:pPr>
      <w:r>
        <w:t>The Z axis's units are %path traveled,</w:t>
      </w:r>
    </w:p>
    <w:p w14:paraId="791C8897" w14:textId="77777777" w:rsidR="00FD54C4" w:rsidRDefault="00FD54C4">
      <w:pPr>
        <w:pStyle w:val="CommentText"/>
        <w:bidi w:val="0"/>
      </w:pPr>
      <w:r>
        <w:t>The X axis's units are meters.</w:t>
      </w:r>
    </w:p>
    <w:p w14:paraId="56B0F38D" w14:textId="77777777" w:rsidR="00FD54C4" w:rsidRDefault="00FD54C4">
      <w:pPr>
        <w:pStyle w:val="CommentText"/>
        <w:bidi w:val="0"/>
      </w:pPr>
    </w:p>
    <w:p w14:paraId="20210BDF" w14:textId="77777777" w:rsidR="00FD54C4" w:rsidRDefault="00FD54C4" w:rsidP="00485035">
      <w:pPr>
        <w:pStyle w:val="CommentText"/>
        <w:bidi w:val="0"/>
      </w:pPr>
      <w:r>
        <w:t>Reach area is given by: X * Z.</w:t>
      </w:r>
    </w:p>
  </w:comment>
  <w:comment w:id="61" w:author="Chen Heller" w:date="2022-08-02T17:10:00Z" w:initials="CH">
    <w:p w14:paraId="357645B6" w14:textId="77777777" w:rsidR="000B3F6F" w:rsidRDefault="00D826D9">
      <w:pPr>
        <w:pStyle w:val="CommentText"/>
        <w:bidi w:val="0"/>
      </w:pPr>
      <w:r>
        <w:rPr>
          <w:rStyle w:val="CommentReference"/>
        </w:rPr>
        <w:annotationRef/>
      </w:r>
      <w:r w:rsidR="000B3F6F">
        <w:t>For Khen:</w:t>
      </w:r>
    </w:p>
    <w:p w14:paraId="350899B1" w14:textId="77777777" w:rsidR="000B3F6F" w:rsidRDefault="000B3F6F" w:rsidP="006C0763">
      <w:pPr>
        <w:pStyle w:val="CommentText"/>
        <w:bidi w:val="0"/>
      </w:pPr>
      <w:r>
        <w:t>Replicable Unconscious Semantic Priming:</w:t>
      </w:r>
      <w:r>
        <w:br/>
        <w:t>Look for: "Dilution of Priming Effects Across Latency and Accuracy Measures "</w:t>
      </w:r>
    </w:p>
  </w:comment>
  <w:comment w:id="62" w:author="Chen Heller" w:date="2022-07-31T18:27:00Z" w:initials="CH">
    <w:p w14:paraId="25FCFA63" w14:textId="3428ED4C" w:rsidR="00D826D9" w:rsidRDefault="00D826D9" w:rsidP="00D826D9">
      <w:pPr>
        <w:pStyle w:val="CommentText"/>
        <w:bidi w:val="0"/>
      </w:pPr>
      <w:r>
        <w:rPr>
          <w:rStyle w:val="CommentReference"/>
        </w:rPr>
        <w:annotationRef/>
      </w:r>
      <w:r>
        <w:t>Perhaps present some of the single subject results and show that the trajectories of some subjects did deviate in the expected direction</w:t>
      </w:r>
    </w:p>
  </w:comment>
  <w:comment w:id="63" w:author="Chen Heller" w:date="2022-08-09T15:07:00Z" w:initials="CH">
    <w:p w14:paraId="79D9F312" w14:textId="77777777" w:rsidR="00D826D9" w:rsidRDefault="00D826D9" w:rsidP="00D826D9">
      <w:pPr>
        <w:pStyle w:val="CommentText"/>
        <w:bidi w:val="0"/>
      </w:pPr>
      <w:r>
        <w:rPr>
          <w:rStyle w:val="CommentReference"/>
        </w:rPr>
        <w:annotationRef/>
      </w:r>
      <w:r>
        <w:t>These are not significant, but the trend is clear.</w:t>
      </w:r>
    </w:p>
  </w:comment>
  <w:comment w:id="64" w:author="Chen Heller" w:date="2022-08-14T10:07:00Z" w:initials="CH">
    <w:p w14:paraId="574BABAD" w14:textId="77777777" w:rsidR="000B3F6F" w:rsidRDefault="00733D1A" w:rsidP="006571F5">
      <w:pPr>
        <w:pStyle w:val="CommentText"/>
        <w:bidi w:val="0"/>
      </w:pPr>
      <w:r>
        <w:rPr>
          <w:rStyle w:val="CommentReference"/>
        </w:rPr>
        <w:annotationRef/>
      </w:r>
      <w:r w:rsidR="000B3F6F">
        <w:t>Should I describe the comparison between the RT at the beginning of the practice day and the RT at the beginning of the test day in the results section? Or will that just be too much information?</w:t>
      </w:r>
    </w:p>
  </w:comment>
  <w:comment w:id="65" w:author="Chen Heller" w:date="2022-08-14T10:34:00Z" w:initials="CH">
    <w:p w14:paraId="0FBAB84A" w14:textId="27156A14" w:rsidR="00305CBB" w:rsidRDefault="00305CBB">
      <w:pPr>
        <w:pStyle w:val="CommentText"/>
        <w:bidi w:val="0"/>
      </w:pPr>
      <w:r>
        <w:rPr>
          <w:rStyle w:val="CommentReference"/>
        </w:rPr>
        <w:annotationRef/>
      </w:r>
      <w:r>
        <w:t>For Khen:</w:t>
      </w:r>
    </w:p>
    <w:p w14:paraId="04DAC006" w14:textId="77777777" w:rsidR="00305CBB" w:rsidRDefault="00305CBB" w:rsidP="007344DB">
      <w:pPr>
        <w:pStyle w:val="CommentText"/>
        <w:bidi w:val="0"/>
      </w:pPr>
      <w:r>
        <w:t>Describe the participants, and which ones were excluded.</w:t>
      </w:r>
    </w:p>
  </w:comment>
  <w:comment w:id="66" w:author="Chen Heller" w:date="2022-08-01T19:31:00Z" w:initials="CH">
    <w:p w14:paraId="5EB7071F" w14:textId="77777777" w:rsidR="000B3F6F" w:rsidRDefault="00D826D9" w:rsidP="0037688D">
      <w:pPr>
        <w:pStyle w:val="CommentText"/>
        <w:bidi w:val="0"/>
      </w:pPr>
      <w:r>
        <w:rPr>
          <w:rStyle w:val="CommentReference"/>
        </w:rPr>
        <w:annotationRef/>
      </w:r>
      <w:r w:rsidR="000B3F6F">
        <w:t>Should I be describing this again? It is mentioned in experiment one.</w:t>
      </w:r>
    </w:p>
  </w:comment>
  <w:comment w:id="326" w:author="Chen Heller" w:date="2022-08-04T13:33:00Z" w:initials="CH">
    <w:p w14:paraId="5AAC2A38" w14:textId="7E21F9A3" w:rsidR="00FF06FA" w:rsidRDefault="00FF06FA" w:rsidP="00FF06FA">
      <w:pPr>
        <w:pStyle w:val="CommentText"/>
        <w:bidi w:val="0"/>
      </w:pPr>
      <w:r>
        <w:rPr>
          <w:rStyle w:val="CommentReference"/>
        </w:rPr>
        <w:annotationRef/>
      </w:r>
      <w:r>
        <w:t>I did not mention adding another practice block, since it is mentioned in exp 2's introduction and doesn't seem relevant for this discussion.</w:t>
      </w:r>
    </w:p>
  </w:comment>
  <w:comment w:id="327" w:author="Chen Heller" w:date="2022-08-04T14:03:00Z" w:initials="CH">
    <w:p w14:paraId="19DC91CB" w14:textId="77777777" w:rsidR="00603BC2" w:rsidRDefault="00FF06FA" w:rsidP="006B6744">
      <w:pPr>
        <w:pStyle w:val="CommentText"/>
        <w:bidi w:val="0"/>
      </w:pPr>
      <w:r>
        <w:rPr>
          <w:rStyle w:val="CommentReference"/>
        </w:rPr>
        <w:annotationRef/>
      </w:r>
      <w:r w:rsidR="00603BC2">
        <w:t>Should I mention the congruency effect that was found in the third experiment before starting to discuss the fourth experiment? Or is that not relevant for the flow of the discussion?</w:t>
      </w:r>
    </w:p>
  </w:comment>
  <w:comment w:id="328" w:author="Chen Heller" w:date="2022-08-04T13:59:00Z" w:initials="CH">
    <w:p w14:paraId="3DD1DE5B" w14:textId="6D49FCA0" w:rsidR="00FF06FA" w:rsidRDefault="00FF06FA" w:rsidP="00FF06FA">
      <w:pPr>
        <w:pStyle w:val="CommentText"/>
        <w:bidi w:val="0"/>
      </w:pPr>
      <w:r>
        <w:rPr>
          <w:rStyle w:val="CommentReference"/>
        </w:rPr>
        <w:annotationRef/>
      </w:r>
      <w:r>
        <w:t>I did not mention that only one training block was used and that the number of trials in each session was decreased in half. This is mentioned in experiment 4's introduction.</w:t>
      </w:r>
    </w:p>
  </w:comment>
  <w:comment w:id="329" w:author="Chen Heller" w:date="2022-08-15T12:36:00Z" w:initials="CH">
    <w:p w14:paraId="4F7D481D" w14:textId="77777777" w:rsidR="00D35D4E" w:rsidRDefault="00D35D4E" w:rsidP="007514BF">
      <w:pPr>
        <w:pStyle w:val="CommentText"/>
        <w:bidi w:val="0"/>
      </w:pPr>
      <w:r>
        <w:rPr>
          <w:rStyle w:val="CommentReference"/>
        </w:rPr>
        <w:annotationRef/>
      </w:r>
      <w:r>
        <w:t>Add results of Exp 4</w:t>
      </w:r>
    </w:p>
  </w:comment>
  <w:comment w:id="331" w:author="Chen Heller" w:date="2022-08-15T16:42:00Z" w:initials="CH">
    <w:p w14:paraId="766CEE96" w14:textId="77777777" w:rsidR="00312DCD" w:rsidRDefault="00843845">
      <w:pPr>
        <w:pStyle w:val="CommentText"/>
        <w:bidi w:val="0"/>
      </w:pPr>
      <w:r>
        <w:rPr>
          <w:rStyle w:val="CommentReference"/>
        </w:rPr>
        <w:annotationRef/>
      </w:r>
      <w:r w:rsidR="00312DCD">
        <w:t>To Khen:</w:t>
      </w:r>
    </w:p>
    <w:p w14:paraId="4C09E1A2" w14:textId="77777777" w:rsidR="00312DCD" w:rsidRDefault="00312DCD">
      <w:pPr>
        <w:pStyle w:val="CommentText"/>
        <w:bidi w:val="0"/>
      </w:pPr>
      <w:r>
        <w:t>Read again and try to find answers:</w:t>
      </w:r>
    </w:p>
    <w:p w14:paraId="3221E87B" w14:textId="77777777" w:rsidR="00312DCD" w:rsidRDefault="00312DCD">
      <w:pPr>
        <w:pStyle w:val="CommentText"/>
        <w:bidi w:val="0"/>
      </w:pPr>
    </w:p>
    <w:p w14:paraId="59E08E59" w14:textId="77777777" w:rsidR="00312DCD" w:rsidRDefault="00312DCD">
      <w:pPr>
        <w:pStyle w:val="CommentText"/>
        <w:bidi w:val="0"/>
      </w:pPr>
      <w:r>
        <w:t>"hand in motion reveals mind in motion"</w:t>
      </w:r>
    </w:p>
    <w:p w14:paraId="16C1DA1B" w14:textId="77777777" w:rsidR="00312DCD" w:rsidRDefault="00312DCD">
      <w:pPr>
        <w:pStyle w:val="CommentText"/>
        <w:bidi w:val="0"/>
      </w:pPr>
    </w:p>
    <w:p w14:paraId="25D8F542" w14:textId="77777777" w:rsidR="00312DCD" w:rsidRDefault="00312DCD">
      <w:pPr>
        <w:pStyle w:val="CommentText"/>
        <w:bidi w:val="0"/>
      </w:pPr>
      <w:r>
        <w:t>Xiao's comparison</w:t>
      </w:r>
    </w:p>
    <w:p w14:paraId="0F45A857" w14:textId="77777777" w:rsidR="00312DCD" w:rsidRDefault="00312DCD">
      <w:pPr>
        <w:pStyle w:val="CommentText"/>
        <w:bidi w:val="0"/>
      </w:pPr>
    </w:p>
    <w:p w14:paraId="7E57D064" w14:textId="77777777" w:rsidR="00312DCD" w:rsidRDefault="00312DCD">
      <w:pPr>
        <w:pStyle w:val="CommentText"/>
        <w:bidi w:val="0"/>
      </w:pPr>
      <w:r>
        <w:t>Papers comparing reaching to keyboard - not necessarily UC</w:t>
      </w:r>
    </w:p>
    <w:p w14:paraId="09E294C7" w14:textId="77777777" w:rsidR="00312DCD" w:rsidRDefault="00312DCD">
      <w:pPr>
        <w:pStyle w:val="CommentText"/>
        <w:bidi w:val="0"/>
      </w:pPr>
    </w:p>
    <w:p w14:paraId="547240ED" w14:textId="77777777" w:rsidR="00312DCD" w:rsidRDefault="00312DCD">
      <w:pPr>
        <w:pStyle w:val="CommentText"/>
        <w:bidi w:val="0"/>
      </w:pPr>
      <w:r>
        <w:t>Compare effect size with previous papers of UC + motion tracking</w:t>
      </w:r>
    </w:p>
    <w:p w14:paraId="3E31AB80" w14:textId="77777777" w:rsidR="00312DCD" w:rsidRDefault="00312DCD">
      <w:pPr>
        <w:pStyle w:val="CommentText"/>
        <w:bidi w:val="0"/>
      </w:pPr>
    </w:p>
    <w:p w14:paraId="294137F9" w14:textId="77777777" w:rsidR="00312DCD" w:rsidRDefault="00312DCD" w:rsidP="00E33203">
      <w:pPr>
        <w:pStyle w:val="CommentText"/>
        <w:bidi w:val="0"/>
      </w:pPr>
      <w:r>
        <w:t>Why did you think there would be an effect? Did all the reasons exist?</w:t>
      </w:r>
    </w:p>
  </w:comment>
  <w:comment w:id="372" w:author="Chen Heller" w:date="2022-08-15T14:03:00Z" w:initials="CH">
    <w:p w14:paraId="5025F793" w14:textId="4A3C9C85" w:rsidR="002D2F9F" w:rsidRDefault="002D2F9F">
      <w:pPr>
        <w:pStyle w:val="CommentText"/>
        <w:bidi w:val="0"/>
      </w:pPr>
      <w:r>
        <w:rPr>
          <w:rStyle w:val="CommentReference"/>
        </w:rPr>
        <w:annotationRef/>
      </w:r>
      <w:r>
        <w:t>To Khen:</w:t>
      </w:r>
    </w:p>
    <w:p w14:paraId="43D95D6B" w14:textId="77777777" w:rsidR="002D2F9F" w:rsidRDefault="002D2F9F" w:rsidP="00081FB0">
      <w:pPr>
        <w:pStyle w:val="CommentText"/>
        <w:bidi w:val="0"/>
      </w:pPr>
      <w:r>
        <w:t>Compare average STD between keyboard, MT, reach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E0F01" w15:done="0"/>
  <w15:commentEx w15:paraId="6A6E959A" w15:paraIdParent="6BDE0F01" w15:done="0"/>
  <w15:commentEx w15:paraId="5E5BC323" w15:paraIdParent="6BDE0F01" w15:done="0"/>
  <w15:commentEx w15:paraId="37EDB3D4" w15:done="1"/>
  <w15:commentEx w15:paraId="53100C7D" w15:done="1"/>
  <w15:commentEx w15:paraId="23426630" w15:done="1"/>
  <w15:commentEx w15:paraId="7A709A96" w15:done="1"/>
  <w15:commentEx w15:paraId="23B4EA9E" w15:done="1"/>
  <w15:commentEx w15:paraId="07B093EB" w15:done="1"/>
  <w15:commentEx w15:paraId="47F53FE6" w15:done="1"/>
  <w15:commentEx w15:paraId="49B9C5BD" w15:done="1"/>
  <w15:commentEx w15:paraId="733B51F1" w15:done="1"/>
  <w15:commentEx w15:paraId="247CCB1E" w15:done="1"/>
  <w15:commentEx w15:paraId="77F08969" w15:done="1"/>
  <w15:commentEx w15:paraId="06E7382B" w15:done="1"/>
  <w15:commentEx w15:paraId="5693B1FD" w15:done="1"/>
  <w15:commentEx w15:paraId="386CD601" w15:done="1"/>
  <w15:commentEx w15:paraId="2F9D6402" w15:paraIdParent="386CD601" w15:done="1"/>
  <w15:commentEx w15:paraId="0BBE2722" w15:done="1"/>
  <w15:commentEx w15:paraId="398F1D32" w15:done="1"/>
  <w15:commentEx w15:paraId="4C2C489E" w15:paraIdParent="398F1D32" w15:done="1"/>
  <w15:commentEx w15:paraId="653101E2" w15:done="1"/>
  <w15:commentEx w15:paraId="6F175206" w15:done="1"/>
  <w15:commentEx w15:paraId="766FDBFB" w15:done="1"/>
  <w15:commentEx w15:paraId="5BF277D9" w15:done="1"/>
  <w15:commentEx w15:paraId="09AC3EF1" w15:done="1"/>
  <w15:commentEx w15:paraId="5E0465B0" w15:done="1"/>
  <w15:commentEx w15:paraId="21F2BA4F" w15:done="1"/>
  <w15:commentEx w15:paraId="4AB829EF" w15:done="1"/>
  <w15:commentEx w15:paraId="34E0FCAD" w15:done="1"/>
  <w15:commentEx w15:paraId="4E739148" w15:done="0"/>
  <w15:commentEx w15:paraId="0DFB57FC" w15:done="1"/>
  <w15:commentEx w15:paraId="456F61D6" w15:done="1"/>
  <w15:commentEx w15:paraId="3B02210B" w15:done="1"/>
  <w15:commentEx w15:paraId="0B18C335" w15:done="1"/>
  <w15:commentEx w15:paraId="784A92B8" w15:done="1"/>
  <w15:commentEx w15:paraId="7BD32F90" w15:done="1"/>
  <w15:commentEx w15:paraId="46D87A93" w15:done="1"/>
  <w15:commentEx w15:paraId="7B4F3457" w15:done="1"/>
  <w15:commentEx w15:paraId="1427C7A1" w15:done="1"/>
  <w15:commentEx w15:paraId="54DB4261" w15:done="1"/>
  <w15:commentEx w15:paraId="615B1F90" w15:done="1"/>
  <w15:commentEx w15:paraId="1A8DD659" w15:done="1"/>
  <w15:commentEx w15:paraId="653A5D4D" w15:done="1"/>
  <w15:commentEx w15:paraId="699FC0A3" w15:done="1"/>
  <w15:commentEx w15:paraId="43C474D9" w15:done="1"/>
  <w15:commentEx w15:paraId="1CCA2C3E" w15:done="1"/>
  <w15:commentEx w15:paraId="0ACC3F03" w15:done="1"/>
  <w15:commentEx w15:paraId="57FE1628" w15:done="1"/>
  <w15:commentEx w15:paraId="3BF8FA05" w15:done="1"/>
  <w15:commentEx w15:paraId="06989A64" w15:done="1"/>
  <w15:commentEx w15:paraId="4EB89988" w15:done="1"/>
  <w15:commentEx w15:paraId="6154498B" w15:done="1"/>
  <w15:commentEx w15:paraId="688CEFD3" w15:done="0"/>
  <w15:commentEx w15:paraId="4F6F2531" w15:done="0"/>
  <w15:commentEx w15:paraId="25B1621D" w15:done="0"/>
  <w15:commentEx w15:paraId="20210BDF" w15:done="0"/>
  <w15:commentEx w15:paraId="350899B1" w15:done="0"/>
  <w15:commentEx w15:paraId="25FCFA63" w15:done="0"/>
  <w15:commentEx w15:paraId="79D9F312" w15:done="0"/>
  <w15:commentEx w15:paraId="574BABAD" w15:done="0"/>
  <w15:commentEx w15:paraId="04DAC006" w15:done="0"/>
  <w15:commentEx w15:paraId="5EB7071F" w15:done="0"/>
  <w15:commentEx w15:paraId="5AAC2A38" w15:done="0"/>
  <w15:commentEx w15:paraId="19DC91CB" w15:done="0"/>
  <w15:commentEx w15:paraId="3DD1DE5B" w15:done="0"/>
  <w15:commentEx w15:paraId="4F7D481D" w15:done="0"/>
  <w15:commentEx w15:paraId="294137F9" w15:done="0"/>
  <w15:commentEx w15:paraId="43D95D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49C2" w16cex:dateUtc="2022-07-09T15:38:00Z"/>
  <w16cex:commentExtensible w16cex:durableId="26744EC8" w16cex:dateUtc="2022-07-09T16:00:00Z"/>
  <w16cex:commentExtensible w16cex:durableId="268CC4C2" w16cex:dateUtc="2022-07-28T05:18:00Z"/>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62B94E" w16cex:dateUtc="2022-06-26T07:54: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75017A" w16cex:dateUtc="2022-07-10T04:42:00Z"/>
  <w16cex:commentExtensible w16cex:durableId="266D7509" w16cex:dateUtc="2022-07-04T11:17:00Z"/>
  <w16cex:commentExtensible w16cex:durableId="26750486" w16cex:dateUtc="2022-07-10T04:55:00Z"/>
  <w16cex:commentExtensible w16cex:durableId="26631776" w16cex:dateUtc="2022-06-26T14:35:00Z"/>
  <w16cex:commentExtensible w16cex:durableId="268132E0" w16cex:dateUtc="2022-07-19T10:40: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6710EB" w16cex:dateUtc="2022-06-29T14:56:00Z"/>
  <w16cex:commentExtensible w16cex:durableId="26825350" w16cex:dateUtc="2022-07-20T07:11:00Z"/>
  <w16cex:commentExtensible w16cex:durableId="268258C5" w16cex:dateUtc="2022-07-20T07:34:00Z"/>
  <w16cex:commentExtensible w16cex:durableId="268A7F04" w16cex:dateUtc="2022-07-26T11:56:00Z"/>
  <w16cex:commentExtensible w16cex:durableId="268CF1B8" w16cex:dateUtc="2022-07-28T08:30:00Z"/>
  <w16cex:commentExtensible w16cex:durableId="268CF3C2" w16cex:dateUtc="2022-07-28T08:38:00Z"/>
  <w16cex:commentExtensible w16cex:durableId="2693D8F3" w16cex:dateUtc="2022-08-02T14:10:00Z"/>
  <w16cex:commentExtensible w16cex:durableId="26914819" w16cex:dateUtc="2022-07-31T15:27:00Z"/>
  <w16cex:commentExtensible w16cex:durableId="269CF6AE" w16cex:dateUtc="2022-08-09T12:07:00Z"/>
  <w16cex:commentExtensible w16cex:durableId="26A347F8" w16cex:dateUtc="2022-08-14T07:07:00Z"/>
  <w16cex:commentExtensible w16cex:durableId="26A34E20" w16cex:dateUtc="2022-08-14T07:34:00Z"/>
  <w16cex:commentExtensible w16cex:durableId="2692A8A4" w16cex:dateUtc="2022-08-01T16:31:00Z"/>
  <w16cex:commentExtensible w16cex:durableId="2696492B" w16cex:dateUtc="2022-08-04T10:33:00Z"/>
  <w16cex:commentExtensible w16cex:durableId="26965047" w16cex:dateUtc="2022-08-04T11:03:00Z"/>
  <w16cex:commentExtensible w16cex:durableId="26964F3D" w16cex:dateUtc="2022-08-04T10:59:00Z"/>
  <w16cex:commentExtensible w16cex:durableId="26A4BC54" w16cex:dateUtc="2022-08-15T09:36:00Z"/>
  <w16cex:commentExtensible w16cex:durableId="26A4F5DD" w16cex:dateUtc="2022-08-15T13:42:00Z"/>
  <w16cex:commentExtensible w16cex:durableId="26A4D0C0" w16cex:dateUtc="2022-08-15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E0F01" w16cid:durableId="267449C2"/>
  <w16cid:commentId w16cid:paraId="6A6E959A" w16cid:durableId="26744EC8"/>
  <w16cid:commentId w16cid:paraId="5E5BC323" w16cid:durableId="268CC4C2"/>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653101E2" w16cid:durableId="2662B94E"/>
  <w16cid:commentId w16cid:paraId="6F175206" w16cid:durableId="2662BA80"/>
  <w16cid:commentId w16cid:paraId="766FDBFB" w16cid:durableId="2662D2DE"/>
  <w16cid:commentId w16cid:paraId="5BF277D9" w16cid:durableId="2662D3BB"/>
  <w16cid:commentId w16cid:paraId="09AC3EF1" w16cid:durableId="2662D813"/>
  <w16cid:commentId w16cid:paraId="5E0465B0" w16cid:durableId="2675017A"/>
  <w16cid:commentId w16cid:paraId="21F2BA4F" w16cid:durableId="266D7509"/>
  <w16cid:commentId w16cid:paraId="4AB829EF" w16cid:durableId="26750486"/>
  <w16cid:commentId w16cid:paraId="34E0FCAD" w16cid:durableId="26631776"/>
  <w16cid:commentId w16cid:paraId="4E739148" w16cid:durableId="268132E0"/>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4EB89988" w16cid:durableId="266710EB"/>
  <w16cid:commentId w16cid:paraId="6154498B" w16cid:durableId="26825350"/>
  <w16cid:commentId w16cid:paraId="688CEFD3" w16cid:durableId="268258C5"/>
  <w16cid:commentId w16cid:paraId="4F6F2531" w16cid:durableId="268A7F04"/>
  <w16cid:commentId w16cid:paraId="25B1621D" w16cid:durableId="268CF1B8"/>
  <w16cid:commentId w16cid:paraId="20210BDF" w16cid:durableId="268CF3C2"/>
  <w16cid:commentId w16cid:paraId="350899B1" w16cid:durableId="2693D8F3"/>
  <w16cid:commentId w16cid:paraId="25FCFA63" w16cid:durableId="26914819"/>
  <w16cid:commentId w16cid:paraId="79D9F312" w16cid:durableId="269CF6AE"/>
  <w16cid:commentId w16cid:paraId="574BABAD" w16cid:durableId="26A347F8"/>
  <w16cid:commentId w16cid:paraId="04DAC006" w16cid:durableId="26A34E20"/>
  <w16cid:commentId w16cid:paraId="5EB7071F" w16cid:durableId="2692A8A4"/>
  <w16cid:commentId w16cid:paraId="5AAC2A38" w16cid:durableId="2696492B"/>
  <w16cid:commentId w16cid:paraId="19DC91CB" w16cid:durableId="26965047"/>
  <w16cid:commentId w16cid:paraId="3DD1DE5B" w16cid:durableId="26964F3D"/>
  <w16cid:commentId w16cid:paraId="4F7D481D" w16cid:durableId="26A4BC54"/>
  <w16cid:commentId w16cid:paraId="294137F9" w16cid:durableId="26A4F5DD"/>
  <w16cid:commentId w16cid:paraId="43D95D6B" w16cid:durableId="26A4D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A9750" w14:textId="77777777" w:rsidR="00B9255E" w:rsidRDefault="00B9255E" w:rsidP="00C24F2B">
      <w:r>
        <w:separator/>
      </w:r>
    </w:p>
  </w:endnote>
  <w:endnote w:type="continuationSeparator" w:id="0">
    <w:p w14:paraId="222F793B" w14:textId="77777777" w:rsidR="00B9255E" w:rsidRDefault="00B9255E"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7102" w14:textId="77777777" w:rsidR="00B9255E" w:rsidRDefault="00B9255E" w:rsidP="00C24F2B">
      <w:r>
        <w:separator/>
      </w:r>
    </w:p>
  </w:footnote>
  <w:footnote w:type="continuationSeparator" w:id="0">
    <w:p w14:paraId="050D338A" w14:textId="77777777" w:rsidR="00B9255E" w:rsidRDefault="00B9255E"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1"/>
  </w:num>
  <w:num w:numId="4" w16cid:durableId="2020572439">
    <w:abstractNumId w:val="6"/>
  </w:num>
  <w:num w:numId="5" w16cid:durableId="2135711790">
    <w:abstractNumId w:val="5"/>
  </w:num>
  <w:num w:numId="6" w16cid:durableId="1901012161">
    <w:abstractNumId w:val="3"/>
  </w:num>
  <w:num w:numId="7" w16cid:durableId="1447654621">
    <w:abstractNumId w:val="8"/>
  </w:num>
  <w:num w:numId="8" w16cid:durableId="745152321">
    <w:abstractNumId w:val="9"/>
  </w:num>
  <w:num w:numId="9" w16cid:durableId="1170019918">
    <w:abstractNumId w:val="7"/>
  </w:num>
  <w:num w:numId="10" w16cid:durableId="1747995171">
    <w:abstractNumId w:val="2"/>
  </w:num>
  <w:num w:numId="11" w16cid:durableId="1328169761">
    <w:abstractNumId w:val="10"/>
  </w:num>
  <w:num w:numId="12" w16cid:durableId="1070663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d Mudrik">
    <w15:presenceInfo w15:providerId="AD" w15:userId="S::mudrikli@tauex.tau.ac.il::75eea215-65b1-47fb-bdfe-0e506126cdc5"/>
  </w15:person>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B0"/>
    <w:rsid w:val="00005EDB"/>
    <w:rsid w:val="0000776A"/>
    <w:rsid w:val="00007C6C"/>
    <w:rsid w:val="00007E0B"/>
    <w:rsid w:val="0001046E"/>
    <w:rsid w:val="000113F6"/>
    <w:rsid w:val="00011E44"/>
    <w:rsid w:val="00012647"/>
    <w:rsid w:val="00012F4D"/>
    <w:rsid w:val="000137B2"/>
    <w:rsid w:val="000150E7"/>
    <w:rsid w:val="000152A6"/>
    <w:rsid w:val="000153D3"/>
    <w:rsid w:val="0001586F"/>
    <w:rsid w:val="00016678"/>
    <w:rsid w:val="0001784E"/>
    <w:rsid w:val="00017A5E"/>
    <w:rsid w:val="00017EEB"/>
    <w:rsid w:val="000203F3"/>
    <w:rsid w:val="00021E3D"/>
    <w:rsid w:val="000259CC"/>
    <w:rsid w:val="00031FDA"/>
    <w:rsid w:val="0003204C"/>
    <w:rsid w:val="00032B9F"/>
    <w:rsid w:val="00032C67"/>
    <w:rsid w:val="000351A9"/>
    <w:rsid w:val="00035EB3"/>
    <w:rsid w:val="00037672"/>
    <w:rsid w:val="00037E4F"/>
    <w:rsid w:val="00040F2E"/>
    <w:rsid w:val="00041109"/>
    <w:rsid w:val="00041D70"/>
    <w:rsid w:val="000426E5"/>
    <w:rsid w:val="000427F1"/>
    <w:rsid w:val="0004324F"/>
    <w:rsid w:val="000438FC"/>
    <w:rsid w:val="00043A33"/>
    <w:rsid w:val="00043EEA"/>
    <w:rsid w:val="000447DE"/>
    <w:rsid w:val="00045865"/>
    <w:rsid w:val="000475DF"/>
    <w:rsid w:val="000517AB"/>
    <w:rsid w:val="00052C82"/>
    <w:rsid w:val="00053279"/>
    <w:rsid w:val="000540D0"/>
    <w:rsid w:val="00056B2C"/>
    <w:rsid w:val="00057206"/>
    <w:rsid w:val="000575A4"/>
    <w:rsid w:val="00057E25"/>
    <w:rsid w:val="00060B5C"/>
    <w:rsid w:val="00065032"/>
    <w:rsid w:val="000670D0"/>
    <w:rsid w:val="00067A0C"/>
    <w:rsid w:val="000708C7"/>
    <w:rsid w:val="00070F22"/>
    <w:rsid w:val="000715CA"/>
    <w:rsid w:val="0007249B"/>
    <w:rsid w:val="0007259E"/>
    <w:rsid w:val="0007317A"/>
    <w:rsid w:val="00073924"/>
    <w:rsid w:val="00073BA8"/>
    <w:rsid w:val="00075969"/>
    <w:rsid w:val="000771C7"/>
    <w:rsid w:val="00077925"/>
    <w:rsid w:val="000810A8"/>
    <w:rsid w:val="00081961"/>
    <w:rsid w:val="00081AB5"/>
    <w:rsid w:val="000841CA"/>
    <w:rsid w:val="00085B46"/>
    <w:rsid w:val="0008758E"/>
    <w:rsid w:val="000875CD"/>
    <w:rsid w:val="000901C4"/>
    <w:rsid w:val="00090FA8"/>
    <w:rsid w:val="00091350"/>
    <w:rsid w:val="000936FE"/>
    <w:rsid w:val="00093ED3"/>
    <w:rsid w:val="00097ED6"/>
    <w:rsid w:val="000A08DF"/>
    <w:rsid w:val="000A1965"/>
    <w:rsid w:val="000A2938"/>
    <w:rsid w:val="000A2DFD"/>
    <w:rsid w:val="000A35F7"/>
    <w:rsid w:val="000A4322"/>
    <w:rsid w:val="000A46FC"/>
    <w:rsid w:val="000A57D4"/>
    <w:rsid w:val="000A5DD3"/>
    <w:rsid w:val="000A6D7D"/>
    <w:rsid w:val="000A70AF"/>
    <w:rsid w:val="000A79AA"/>
    <w:rsid w:val="000B0F47"/>
    <w:rsid w:val="000B21D6"/>
    <w:rsid w:val="000B335A"/>
    <w:rsid w:val="000B3669"/>
    <w:rsid w:val="000B3F6F"/>
    <w:rsid w:val="000B4D84"/>
    <w:rsid w:val="000B581A"/>
    <w:rsid w:val="000B5F56"/>
    <w:rsid w:val="000B62AF"/>
    <w:rsid w:val="000C2171"/>
    <w:rsid w:val="000C234D"/>
    <w:rsid w:val="000C23B3"/>
    <w:rsid w:val="000C2B5D"/>
    <w:rsid w:val="000C4079"/>
    <w:rsid w:val="000C456B"/>
    <w:rsid w:val="000C45A3"/>
    <w:rsid w:val="000D0EC0"/>
    <w:rsid w:val="000D172B"/>
    <w:rsid w:val="000D1936"/>
    <w:rsid w:val="000D1CC0"/>
    <w:rsid w:val="000D2409"/>
    <w:rsid w:val="000D2A7B"/>
    <w:rsid w:val="000E048C"/>
    <w:rsid w:val="000E1037"/>
    <w:rsid w:val="000E1974"/>
    <w:rsid w:val="000E1C30"/>
    <w:rsid w:val="000E2014"/>
    <w:rsid w:val="000E251B"/>
    <w:rsid w:val="000E2EBF"/>
    <w:rsid w:val="000E2ED9"/>
    <w:rsid w:val="000E4192"/>
    <w:rsid w:val="000E4E41"/>
    <w:rsid w:val="000E4EEC"/>
    <w:rsid w:val="000E6B75"/>
    <w:rsid w:val="000E6BB5"/>
    <w:rsid w:val="000F239A"/>
    <w:rsid w:val="000F24FF"/>
    <w:rsid w:val="000F3CE6"/>
    <w:rsid w:val="000F6069"/>
    <w:rsid w:val="000F7554"/>
    <w:rsid w:val="00100C8A"/>
    <w:rsid w:val="00100CB9"/>
    <w:rsid w:val="00102600"/>
    <w:rsid w:val="00104F28"/>
    <w:rsid w:val="00105A3C"/>
    <w:rsid w:val="0010600A"/>
    <w:rsid w:val="001070A4"/>
    <w:rsid w:val="00110E7A"/>
    <w:rsid w:val="00111697"/>
    <w:rsid w:val="00111A75"/>
    <w:rsid w:val="0011288F"/>
    <w:rsid w:val="00113B16"/>
    <w:rsid w:val="00113B55"/>
    <w:rsid w:val="00113BDC"/>
    <w:rsid w:val="001169C6"/>
    <w:rsid w:val="00116C56"/>
    <w:rsid w:val="00121F45"/>
    <w:rsid w:val="00122755"/>
    <w:rsid w:val="00122FDB"/>
    <w:rsid w:val="00126822"/>
    <w:rsid w:val="00127BFA"/>
    <w:rsid w:val="00127CC6"/>
    <w:rsid w:val="00131334"/>
    <w:rsid w:val="001330A3"/>
    <w:rsid w:val="00134229"/>
    <w:rsid w:val="001349CD"/>
    <w:rsid w:val="001349F3"/>
    <w:rsid w:val="00135091"/>
    <w:rsid w:val="0013520C"/>
    <w:rsid w:val="001353FA"/>
    <w:rsid w:val="00136373"/>
    <w:rsid w:val="00137135"/>
    <w:rsid w:val="00140CE6"/>
    <w:rsid w:val="00140DBB"/>
    <w:rsid w:val="00140F25"/>
    <w:rsid w:val="001413AA"/>
    <w:rsid w:val="00142A1B"/>
    <w:rsid w:val="00142EA6"/>
    <w:rsid w:val="00144437"/>
    <w:rsid w:val="001448F8"/>
    <w:rsid w:val="00145718"/>
    <w:rsid w:val="0014585C"/>
    <w:rsid w:val="0014786A"/>
    <w:rsid w:val="00147F56"/>
    <w:rsid w:val="00151575"/>
    <w:rsid w:val="00151907"/>
    <w:rsid w:val="00151961"/>
    <w:rsid w:val="001537B9"/>
    <w:rsid w:val="001545CD"/>
    <w:rsid w:val="001546D4"/>
    <w:rsid w:val="00154EA4"/>
    <w:rsid w:val="001601EF"/>
    <w:rsid w:val="00160CCB"/>
    <w:rsid w:val="001610B1"/>
    <w:rsid w:val="001623ED"/>
    <w:rsid w:val="001644D5"/>
    <w:rsid w:val="00164C29"/>
    <w:rsid w:val="00167E05"/>
    <w:rsid w:val="00170ED8"/>
    <w:rsid w:val="00171C1B"/>
    <w:rsid w:val="001727BA"/>
    <w:rsid w:val="001739AD"/>
    <w:rsid w:val="00173A5A"/>
    <w:rsid w:val="0017400D"/>
    <w:rsid w:val="00174088"/>
    <w:rsid w:val="00174541"/>
    <w:rsid w:val="00175328"/>
    <w:rsid w:val="001754A3"/>
    <w:rsid w:val="001771EB"/>
    <w:rsid w:val="00177876"/>
    <w:rsid w:val="00177DA9"/>
    <w:rsid w:val="00177F7C"/>
    <w:rsid w:val="00180101"/>
    <w:rsid w:val="0018094C"/>
    <w:rsid w:val="00180C5F"/>
    <w:rsid w:val="00180F21"/>
    <w:rsid w:val="001815E7"/>
    <w:rsid w:val="00181F65"/>
    <w:rsid w:val="0018223D"/>
    <w:rsid w:val="0018258F"/>
    <w:rsid w:val="00182B4C"/>
    <w:rsid w:val="0018315F"/>
    <w:rsid w:val="001831E1"/>
    <w:rsid w:val="00183AC8"/>
    <w:rsid w:val="00183F4C"/>
    <w:rsid w:val="001848FB"/>
    <w:rsid w:val="00184A78"/>
    <w:rsid w:val="00185114"/>
    <w:rsid w:val="001870BF"/>
    <w:rsid w:val="00187EC9"/>
    <w:rsid w:val="0019375F"/>
    <w:rsid w:val="00194F90"/>
    <w:rsid w:val="001970E3"/>
    <w:rsid w:val="00197343"/>
    <w:rsid w:val="001973B1"/>
    <w:rsid w:val="001973D0"/>
    <w:rsid w:val="001979C8"/>
    <w:rsid w:val="00197DF8"/>
    <w:rsid w:val="001A054F"/>
    <w:rsid w:val="001A0B11"/>
    <w:rsid w:val="001A1770"/>
    <w:rsid w:val="001A1E55"/>
    <w:rsid w:val="001A2A7D"/>
    <w:rsid w:val="001A2B81"/>
    <w:rsid w:val="001A40B3"/>
    <w:rsid w:val="001A5E76"/>
    <w:rsid w:val="001A63B3"/>
    <w:rsid w:val="001A789C"/>
    <w:rsid w:val="001B1122"/>
    <w:rsid w:val="001B1247"/>
    <w:rsid w:val="001B15B9"/>
    <w:rsid w:val="001B1644"/>
    <w:rsid w:val="001B16FC"/>
    <w:rsid w:val="001B187C"/>
    <w:rsid w:val="001B1EA8"/>
    <w:rsid w:val="001B37E5"/>
    <w:rsid w:val="001B4029"/>
    <w:rsid w:val="001B4150"/>
    <w:rsid w:val="001B4591"/>
    <w:rsid w:val="001B4828"/>
    <w:rsid w:val="001B4C3F"/>
    <w:rsid w:val="001B4C51"/>
    <w:rsid w:val="001B59D0"/>
    <w:rsid w:val="001B63C7"/>
    <w:rsid w:val="001B6994"/>
    <w:rsid w:val="001C015A"/>
    <w:rsid w:val="001C105D"/>
    <w:rsid w:val="001C68DB"/>
    <w:rsid w:val="001C6E90"/>
    <w:rsid w:val="001C7112"/>
    <w:rsid w:val="001C733A"/>
    <w:rsid w:val="001D013F"/>
    <w:rsid w:val="001D0489"/>
    <w:rsid w:val="001D0C5A"/>
    <w:rsid w:val="001D15C6"/>
    <w:rsid w:val="001D5177"/>
    <w:rsid w:val="001E0823"/>
    <w:rsid w:val="001E0A80"/>
    <w:rsid w:val="001E1DCA"/>
    <w:rsid w:val="001E26ED"/>
    <w:rsid w:val="001E4D2E"/>
    <w:rsid w:val="001E631C"/>
    <w:rsid w:val="001E64D4"/>
    <w:rsid w:val="001E6C3F"/>
    <w:rsid w:val="001E73BA"/>
    <w:rsid w:val="001E74C0"/>
    <w:rsid w:val="001F1726"/>
    <w:rsid w:val="001F1A45"/>
    <w:rsid w:val="001F266C"/>
    <w:rsid w:val="001F28FD"/>
    <w:rsid w:val="001F3C9B"/>
    <w:rsid w:val="001F3CD4"/>
    <w:rsid w:val="001F4318"/>
    <w:rsid w:val="001F68A9"/>
    <w:rsid w:val="001F76F0"/>
    <w:rsid w:val="00200759"/>
    <w:rsid w:val="00202472"/>
    <w:rsid w:val="002041CD"/>
    <w:rsid w:val="00204617"/>
    <w:rsid w:val="0020511F"/>
    <w:rsid w:val="002057FC"/>
    <w:rsid w:val="00207190"/>
    <w:rsid w:val="0021061A"/>
    <w:rsid w:val="0021076E"/>
    <w:rsid w:val="00211536"/>
    <w:rsid w:val="00211609"/>
    <w:rsid w:val="002124FE"/>
    <w:rsid w:val="00212D8D"/>
    <w:rsid w:val="00213718"/>
    <w:rsid w:val="002142E8"/>
    <w:rsid w:val="0021465D"/>
    <w:rsid w:val="00214847"/>
    <w:rsid w:val="002154F5"/>
    <w:rsid w:val="00215E02"/>
    <w:rsid w:val="00216E1D"/>
    <w:rsid w:val="002171F9"/>
    <w:rsid w:val="00220703"/>
    <w:rsid w:val="0022111D"/>
    <w:rsid w:val="00221760"/>
    <w:rsid w:val="002219BE"/>
    <w:rsid w:val="00222164"/>
    <w:rsid w:val="002244FA"/>
    <w:rsid w:val="002249A5"/>
    <w:rsid w:val="002251BA"/>
    <w:rsid w:val="00226189"/>
    <w:rsid w:val="00226EAF"/>
    <w:rsid w:val="00226FFE"/>
    <w:rsid w:val="00231216"/>
    <w:rsid w:val="00231516"/>
    <w:rsid w:val="00231BF7"/>
    <w:rsid w:val="002326F0"/>
    <w:rsid w:val="00232D15"/>
    <w:rsid w:val="00234B6D"/>
    <w:rsid w:val="00235843"/>
    <w:rsid w:val="002361C2"/>
    <w:rsid w:val="00240180"/>
    <w:rsid w:val="002411D5"/>
    <w:rsid w:val="002435D8"/>
    <w:rsid w:val="002443DB"/>
    <w:rsid w:val="002453A3"/>
    <w:rsid w:val="0024692C"/>
    <w:rsid w:val="002474E6"/>
    <w:rsid w:val="00247A2B"/>
    <w:rsid w:val="00247BE4"/>
    <w:rsid w:val="00250CC1"/>
    <w:rsid w:val="002511B4"/>
    <w:rsid w:val="00252575"/>
    <w:rsid w:val="00253BED"/>
    <w:rsid w:val="002543C4"/>
    <w:rsid w:val="0025443B"/>
    <w:rsid w:val="00254B4E"/>
    <w:rsid w:val="0025568C"/>
    <w:rsid w:val="002566CA"/>
    <w:rsid w:val="0025720C"/>
    <w:rsid w:val="00261B3E"/>
    <w:rsid w:val="00264327"/>
    <w:rsid w:val="00264C7A"/>
    <w:rsid w:val="00264E7D"/>
    <w:rsid w:val="0026696C"/>
    <w:rsid w:val="00266A3E"/>
    <w:rsid w:val="00266F20"/>
    <w:rsid w:val="00270BDA"/>
    <w:rsid w:val="002723F7"/>
    <w:rsid w:val="00272960"/>
    <w:rsid w:val="00272E61"/>
    <w:rsid w:val="0027524C"/>
    <w:rsid w:val="0027535D"/>
    <w:rsid w:val="00276392"/>
    <w:rsid w:val="002767E0"/>
    <w:rsid w:val="00276C9D"/>
    <w:rsid w:val="002777EE"/>
    <w:rsid w:val="00277DB2"/>
    <w:rsid w:val="00282180"/>
    <w:rsid w:val="00282594"/>
    <w:rsid w:val="00286482"/>
    <w:rsid w:val="0029008D"/>
    <w:rsid w:val="00292BAC"/>
    <w:rsid w:val="00293469"/>
    <w:rsid w:val="00293C44"/>
    <w:rsid w:val="002945D9"/>
    <w:rsid w:val="00296BBA"/>
    <w:rsid w:val="002972E7"/>
    <w:rsid w:val="002A2279"/>
    <w:rsid w:val="002A2A03"/>
    <w:rsid w:val="002A2C5B"/>
    <w:rsid w:val="002A3044"/>
    <w:rsid w:val="002A3507"/>
    <w:rsid w:val="002A3816"/>
    <w:rsid w:val="002A4B4D"/>
    <w:rsid w:val="002A5026"/>
    <w:rsid w:val="002A5658"/>
    <w:rsid w:val="002A64E7"/>
    <w:rsid w:val="002A6D33"/>
    <w:rsid w:val="002A75DD"/>
    <w:rsid w:val="002B2300"/>
    <w:rsid w:val="002B243A"/>
    <w:rsid w:val="002B390A"/>
    <w:rsid w:val="002B39BD"/>
    <w:rsid w:val="002B3DD7"/>
    <w:rsid w:val="002B4328"/>
    <w:rsid w:val="002B69FB"/>
    <w:rsid w:val="002B7FFC"/>
    <w:rsid w:val="002C0DC1"/>
    <w:rsid w:val="002C106B"/>
    <w:rsid w:val="002C1294"/>
    <w:rsid w:val="002C1431"/>
    <w:rsid w:val="002C1CE0"/>
    <w:rsid w:val="002C4159"/>
    <w:rsid w:val="002C4795"/>
    <w:rsid w:val="002C4D56"/>
    <w:rsid w:val="002C64BB"/>
    <w:rsid w:val="002C7614"/>
    <w:rsid w:val="002D16B3"/>
    <w:rsid w:val="002D19AA"/>
    <w:rsid w:val="002D1D26"/>
    <w:rsid w:val="002D2F9F"/>
    <w:rsid w:val="002D3024"/>
    <w:rsid w:val="002D3762"/>
    <w:rsid w:val="002D3986"/>
    <w:rsid w:val="002D3E32"/>
    <w:rsid w:val="002D4085"/>
    <w:rsid w:val="002D4AE1"/>
    <w:rsid w:val="002D4F84"/>
    <w:rsid w:val="002D52B3"/>
    <w:rsid w:val="002D5AD2"/>
    <w:rsid w:val="002D5B02"/>
    <w:rsid w:val="002D6956"/>
    <w:rsid w:val="002D7DC8"/>
    <w:rsid w:val="002E00A5"/>
    <w:rsid w:val="002E1234"/>
    <w:rsid w:val="002E1C88"/>
    <w:rsid w:val="002E260E"/>
    <w:rsid w:val="002E3A43"/>
    <w:rsid w:val="002E44A3"/>
    <w:rsid w:val="002E465F"/>
    <w:rsid w:val="002E6EAB"/>
    <w:rsid w:val="002E78B8"/>
    <w:rsid w:val="002F328C"/>
    <w:rsid w:val="002F350E"/>
    <w:rsid w:val="002F3D86"/>
    <w:rsid w:val="002F494F"/>
    <w:rsid w:val="002F4EF9"/>
    <w:rsid w:val="002F5F3E"/>
    <w:rsid w:val="00300E88"/>
    <w:rsid w:val="00302100"/>
    <w:rsid w:val="00302874"/>
    <w:rsid w:val="00303325"/>
    <w:rsid w:val="0030357B"/>
    <w:rsid w:val="0030479F"/>
    <w:rsid w:val="0030554A"/>
    <w:rsid w:val="00305CBB"/>
    <w:rsid w:val="00306D63"/>
    <w:rsid w:val="00307160"/>
    <w:rsid w:val="00307A39"/>
    <w:rsid w:val="00307E69"/>
    <w:rsid w:val="00310641"/>
    <w:rsid w:val="00311F71"/>
    <w:rsid w:val="0031210F"/>
    <w:rsid w:val="00312DCD"/>
    <w:rsid w:val="00312F4D"/>
    <w:rsid w:val="00314072"/>
    <w:rsid w:val="00314527"/>
    <w:rsid w:val="00315B3A"/>
    <w:rsid w:val="00315F51"/>
    <w:rsid w:val="00316A71"/>
    <w:rsid w:val="003172D7"/>
    <w:rsid w:val="0031754F"/>
    <w:rsid w:val="00320172"/>
    <w:rsid w:val="00321DDE"/>
    <w:rsid w:val="00322E2A"/>
    <w:rsid w:val="003235FE"/>
    <w:rsid w:val="003241D3"/>
    <w:rsid w:val="0032453F"/>
    <w:rsid w:val="00324901"/>
    <w:rsid w:val="00324D6B"/>
    <w:rsid w:val="00326122"/>
    <w:rsid w:val="003279D0"/>
    <w:rsid w:val="00327FC8"/>
    <w:rsid w:val="0033027F"/>
    <w:rsid w:val="00330627"/>
    <w:rsid w:val="0033114B"/>
    <w:rsid w:val="00331E67"/>
    <w:rsid w:val="00331EB1"/>
    <w:rsid w:val="0033432A"/>
    <w:rsid w:val="00335B1A"/>
    <w:rsid w:val="00336D27"/>
    <w:rsid w:val="00337929"/>
    <w:rsid w:val="00337C38"/>
    <w:rsid w:val="003410E4"/>
    <w:rsid w:val="00341933"/>
    <w:rsid w:val="00342ECB"/>
    <w:rsid w:val="00343DE9"/>
    <w:rsid w:val="00344016"/>
    <w:rsid w:val="00345F6E"/>
    <w:rsid w:val="00346A1C"/>
    <w:rsid w:val="00347120"/>
    <w:rsid w:val="00351B74"/>
    <w:rsid w:val="003535D9"/>
    <w:rsid w:val="0035360E"/>
    <w:rsid w:val="00354457"/>
    <w:rsid w:val="00356394"/>
    <w:rsid w:val="00357241"/>
    <w:rsid w:val="0035778A"/>
    <w:rsid w:val="00360B9A"/>
    <w:rsid w:val="00360C1F"/>
    <w:rsid w:val="00360D21"/>
    <w:rsid w:val="00360FF6"/>
    <w:rsid w:val="00362109"/>
    <w:rsid w:val="003642CD"/>
    <w:rsid w:val="003654A5"/>
    <w:rsid w:val="00365CAE"/>
    <w:rsid w:val="003666F9"/>
    <w:rsid w:val="00367F4F"/>
    <w:rsid w:val="003703EE"/>
    <w:rsid w:val="00371BE6"/>
    <w:rsid w:val="00372631"/>
    <w:rsid w:val="00374AED"/>
    <w:rsid w:val="00374BAF"/>
    <w:rsid w:val="003752BA"/>
    <w:rsid w:val="00375367"/>
    <w:rsid w:val="00381020"/>
    <w:rsid w:val="003817F2"/>
    <w:rsid w:val="00381DF1"/>
    <w:rsid w:val="003827AF"/>
    <w:rsid w:val="00383E69"/>
    <w:rsid w:val="003843E0"/>
    <w:rsid w:val="00384887"/>
    <w:rsid w:val="00386D80"/>
    <w:rsid w:val="00386EB9"/>
    <w:rsid w:val="00387645"/>
    <w:rsid w:val="00387E37"/>
    <w:rsid w:val="00393DE0"/>
    <w:rsid w:val="00397D39"/>
    <w:rsid w:val="003A0213"/>
    <w:rsid w:val="003A401F"/>
    <w:rsid w:val="003A558E"/>
    <w:rsid w:val="003A61EA"/>
    <w:rsid w:val="003B295C"/>
    <w:rsid w:val="003B6230"/>
    <w:rsid w:val="003B68E7"/>
    <w:rsid w:val="003B76FA"/>
    <w:rsid w:val="003B7F7E"/>
    <w:rsid w:val="003C2EBA"/>
    <w:rsid w:val="003C2F0B"/>
    <w:rsid w:val="003C37F0"/>
    <w:rsid w:val="003C38CB"/>
    <w:rsid w:val="003C4B28"/>
    <w:rsid w:val="003C57F0"/>
    <w:rsid w:val="003C716D"/>
    <w:rsid w:val="003C7461"/>
    <w:rsid w:val="003C7529"/>
    <w:rsid w:val="003C7FCB"/>
    <w:rsid w:val="003D0BBC"/>
    <w:rsid w:val="003D0F3C"/>
    <w:rsid w:val="003D11DB"/>
    <w:rsid w:val="003D3679"/>
    <w:rsid w:val="003D4521"/>
    <w:rsid w:val="003D465E"/>
    <w:rsid w:val="003D6174"/>
    <w:rsid w:val="003E0107"/>
    <w:rsid w:val="003E19AC"/>
    <w:rsid w:val="003E334F"/>
    <w:rsid w:val="003E342F"/>
    <w:rsid w:val="003E3BAF"/>
    <w:rsid w:val="003F043B"/>
    <w:rsid w:val="003F1639"/>
    <w:rsid w:val="003F17C8"/>
    <w:rsid w:val="003F1865"/>
    <w:rsid w:val="003F5172"/>
    <w:rsid w:val="003F6F4F"/>
    <w:rsid w:val="003F77CF"/>
    <w:rsid w:val="00400416"/>
    <w:rsid w:val="0040077A"/>
    <w:rsid w:val="00400848"/>
    <w:rsid w:val="00404370"/>
    <w:rsid w:val="00405473"/>
    <w:rsid w:val="004058A7"/>
    <w:rsid w:val="0040665E"/>
    <w:rsid w:val="00407745"/>
    <w:rsid w:val="00407779"/>
    <w:rsid w:val="004102F8"/>
    <w:rsid w:val="0041233D"/>
    <w:rsid w:val="004124F4"/>
    <w:rsid w:val="00412F43"/>
    <w:rsid w:val="00413779"/>
    <w:rsid w:val="00413857"/>
    <w:rsid w:val="00413ECD"/>
    <w:rsid w:val="00414288"/>
    <w:rsid w:val="00414D51"/>
    <w:rsid w:val="00416040"/>
    <w:rsid w:val="004163F8"/>
    <w:rsid w:val="00416F5A"/>
    <w:rsid w:val="0041739B"/>
    <w:rsid w:val="004214D7"/>
    <w:rsid w:val="004218E1"/>
    <w:rsid w:val="00421D19"/>
    <w:rsid w:val="00421EA3"/>
    <w:rsid w:val="004225D2"/>
    <w:rsid w:val="00422E34"/>
    <w:rsid w:val="004233D7"/>
    <w:rsid w:val="00426DC6"/>
    <w:rsid w:val="0043034C"/>
    <w:rsid w:val="0043082D"/>
    <w:rsid w:val="004326D4"/>
    <w:rsid w:val="00432BF9"/>
    <w:rsid w:val="00433F9B"/>
    <w:rsid w:val="004348D2"/>
    <w:rsid w:val="00435BFC"/>
    <w:rsid w:val="00440DBF"/>
    <w:rsid w:val="00442A90"/>
    <w:rsid w:val="0044325A"/>
    <w:rsid w:val="00445400"/>
    <w:rsid w:val="00445CB5"/>
    <w:rsid w:val="00447042"/>
    <w:rsid w:val="004474DA"/>
    <w:rsid w:val="004504CF"/>
    <w:rsid w:val="00451F3C"/>
    <w:rsid w:val="00453448"/>
    <w:rsid w:val="00453E2B"/>
    <w:rsid w:val="0045492E"/>
    <w:rsid w:val="00456125"/>
    <w:rsid w:val="00456406"/>
    <w:rsid w:val="00457561"/>
    <w:rsid w:val="00457DEF"/>
    <w:rsid w:val="00463786"/>
    <w:rsid w:val="00463D23"/>
    <w:rsid w:val="00464491"/>
    <w:rsid w:val="00464970"/>
    <w:rsid w:val="00465981"/>
    <w:rsid w:val="00465D87"/>
    <w:rsid w:val="00467905"/>
    <w:rsid w:val="00467E11"/>
    <w:rsid w:val="00470337"/>
    <w:rsid w:val="004707BE"/>
    <w:rsid w:val="00470D96"/>
    <w:rsid w:val="00471A10"/>
    <w:rsid w:val="00472F8F"/>
    <w:rsid w:val="004737F1"/>
    <w:rsid w:val="00473B6D"/>
    <w:rsid w:val="0047470E"/>
    <w:rsid w:val="00475D10"/>
    <w:rsid w:val="0047602F"/>
    <w:rsid w:val="00476106"/>
    <w:rsid w:val="0047625C"/>
    <w:rsid w:val="0047636D"/>
    <w:rsid w:val="004768D6"/>
    <w:rsid w:val="004809DE"/>
    <w:rsid w:val="00480CA7"/>
    <w:rsid w:val="00481C4D"/>
    <w:rsid w:val="00482690"/>
    <w:rsid w:val="00482E6D"/>
    <w:rsid w:val="004833F9"/>
    <w:rsid w:val="00484277"/>
    <w:rsid w:val="00485576"/>
    <w:rsid w:val="00485A14"/>
    <w:rsid w:val="0048663B"/>
    <w:rsid w:val="00486DCD"/>
    <w:rsid w:val="004904FD"/>
    <w:rsid w:val="00490F76"/>
    <w:rsid w:val="00491BBA"/>
    <w:rsid w:val="00492414"/>
    <w:rsid w:val="00492654"/>
    <w:rsid w:val="00493304"/>
    <w:rsid w:val="004943BB"/>
    <w:rsid w:val="00495453"/>
    <w:rsid w:val="004979D4"/>
    <w:rsid w:val="00497D57"/>
    <w:rsid w:val="004A114B"/>
    <w:rsid w:val="004A345A"/>
    <w:rsid w:val="004A3F95"/>
    <w:rsid w:val="004A4684"/>
    <w:rsid w:val="004A49C8"/>
    <w:rsid w:val="004A582D"/>
    <w:rsid w:val="004A6D9A"/>
    <w:rsid w:val="004A7559"/>
    <w:rsid w:val="004A7772"/>
    <w:rsid w:val="004B0CC2"/>
    <w:rsid w:val="004B26B6"/>
    <w:rsid w:val="004B2F30"/>
    <w:rsid w:val="004B44FC"/>
    <w:rsid w:val="004B4FBD"/>
    <w:rsid w:val="004B6630"/>
    <w:rsid w:val="004B6A53"/>
    <w:rsid w:val="004B7C4C"/>
    <w:rsid w:val="004C19CF"/>
    <w:rsid w:val="004C1E66"/>
    <w:rsid w:val="004C3803"/>
    <w:rsid w:val="004C40B5"/>
    <w:rsid w:val="004C4275"/>
    <w:rsid w:val="004C6214"/>
    <w:rsid w:val="004C6684"/>
    <w:rsid w:val="004C7928"/>
    <w:rsid w:val="004D00B9"/>
    <w:rsid w:val="004D25AA"/>
    <w:rsid w:val="004D2D11"/>
    <w:rsid w:val="004D39BB"/>
    <w:rsid w:val="004D40BE"/>
    <w:rsid w:val="004D4528"/>
    <w:rsid w:val="004D558B"/>
    <w:rsid w:val="004D6C22"/>
    <w:rsid w:val="004D7C0F"/>
    <w:rsid w:val="004E0807"/>
    <w:rsid w:val="004E0C6C"/>
    <w:rsid w:val="004E1421"/>
    <w:rsid w:val="004E23B1"/>
    <w:rsid w:val="004E3A92"/>
    <w:rsid w:val="004E56B3"/>
    <w:rsid w:val="004E674D"/>
    <w:rsid w:val="004E6BC3"/>
    <w:rsid w:val="004E7164"/>
    <w:rsid w:val="004E71B9"/>
    <w:rsid w:val="004E779B"/>
    <w:rsid w:val="004F0586"/>
    <w:rsid w:val="004F076B"/>
    <w:rsid w:val="004F16BC"/>
    <w:rsid w:val="004F1C7D"/>
    <w:rsid w:val="004F240A"/>
    <w:rsid w:val="004F2C31"/>
    <w:rsid w:val="004F2ED5"/>
    <w:rsid w:val="004F3156"/>
    <w:rsid w:val="004F38B2"/>
    <w:rsid w:val="004F3C0C"/>
    <w:rsid w:val="004F4999"/>
    <w:rsid w:val="004F4E89"/>
    <w:rsid w:val="004F5838"/>
    <w:rsid w:val="004F5D4B"/>
    <w:rsid w:val="004F63D8"/>
    <w:rsid w:val="00500416"/>
    <w:rsid w:val="00500448"/>
    <w:rsid w:val="00502539"/>
    <w:rsid w:val="0050397F"/>
    <w:rsid w:val="005041FE"/>
    <w:rsid w:val="00504D37"/>
    <w:rsid w:val="005056F4"/>
    <w:rsid w:val="00506163"/>
    <w:rsid w:val="00506659"/>
    <w:rsid w:val="0050725F"/>
    <w:rsid w:val="00510AA9"/>
    <w:rsid w:val="005129FA"/>
    <w:rsid w:val="005144B7"/>
    <w:rsid w:val="00514D48"/>
    <w:rsid w:val="00514F93"/>
    <w:rsid w:val="005241D7"/>
    <w:rsid w:val="00530D53"/>
    <w:rsid w:val="00531AAE"/>
    <w:rsid w:val="00532E1D"/>
    <w:rsid w:val="005333D3"/>
    <w:rsid w:val="00534691"/>
    <w:rsid w:val="00535D8D"/>
    <w:rsid w:val="005362FF"/>
    <w:rsid w:val="0053799F"/>
    <w:rsid w:val="00540E91"/>
    <w:rsid w:val="00541286"/>
    <w:rsid w:val="00541579"/>
    <w:rsid w:val="005417A6"/>
    <w:rsid w:val="00541949"/>
    <w:rsid w:val="00541CC5"/>
    <w:rsid w:val="0054201D"/>
    <w:rsid w:val="005424AB"/>
    <w:rsid w:val="00542777"/>
    <w:rsid w:val="00542950"/>
    <w:rsid w:val="00545C06"/>
    <w:rsid w:val="00546571"/>
    <w:rsid w:val="0054710B"/>
    <w:rsid w:val="00547A8C"/>
    <w:rsid w:val="0055279C"/>
    <w:rsid w:val="00553BDF"/>
    <w:rsid w:val="005550AB"/>
    <w:rsid w:val="00555379"/>
    <w:rsid w:val="005562ED"/>
    <w:rsid w:val="00556570"/>
    <w:rsid w:val="00556BF3"/>
    <w:rsid w:val="00560F66"/>
    <w:rsid w:val="005628A6"/>
    <w:rsid w:val="00562AD9"/>
    <w:rsid w:val="00563E64"/>
    <w:rsid w:val="00564EAC"/>
    <w:rsid w:val="005660FD"/>
    <w:rsid w:val="00566B54"/>
    <w:rsid w:val="00566B9F"/>
    <w:rsid w:val="00567FB3"/>
    <w:rsid w:val="00570DC8"/>
    <w:rsid w:val="00570FF8"/>
    <w:rsid w:val="00570FFD"/>
    <w:rsid w:val="005716D3"/>
    <w:rsid w:val="0057172D"/>
    <w:rsid w:val="00571A19"/>
    <w:rsid w:val="0057216E"/>
    <w:rsid w:val="00575A49"/>
    <w:rsid w:val="00577F34"/>
    <w:rsid w:val="00581168"/>
    <w:rsid w:val="005812BB"/>
    <w:rsid w:val="00582EEC"/>
    <w:rsid w:val="005832C0"/>
    <w:rsid w:val="00584360"/>
    <w:rsid w:val="005843B6"/>
    <w:rsid w:val="00584E64"/>
    <w:rsid w:val="005859F9"/>
    <w:rsid w:val="00586A32"/>
    <w:rsid w:val="00586B59"/>
    <w:rsid w:val="00586E9E"/>
    <w:rsid w:val="005875E6"/>
    <w:rsid w:val="00587830"/>
    <w:rsid w:val="0058792A"/>
    <w:rsid w:val="00587B56"/>
    <w:rsid w:val="00587C11"/>
    <w:rsid w:val="00591B0D"/>
    <w:rsid w:val="00591CFE"/>
    <w:rsid w:val="005957FE"/>
    <w:rsid w:val="00595BAF"/>
    <w:rsid w:val="00595E26"/>
    <w:rsid w:val="00597E92"/>
    <w:rsid w:val="005A025D"/>
    <w:rsid w:val="005A1684"/>
    <w:rsid w:val="005A1B06"/>
    <w:rsid w:val="005A1B74"/>
    <w:rsid w:val="005A1D56"/>
    <w:rsid w:val="005A1DF1"/>
    <w:rsid w:val="005A22F5"/>
    <w:rsid w:val="005A452C"/>
    <w:rsid w:val="005A4B8A"/>
    <w:rsid w:val="005A4CE4"/>
    <w:rsid w:val="005A5E91"/>
    <w:rsid w:val="005A6877"/>
    <w:rsid w:val="005A6878"/>
    <w:rsid w:val="005A6AFA"/>
    <w:rsid w:val="005A6CFF"/>
    <w:rsid w:val="005B0329"/>
    <w:rsid w:val="005B038C"/>
    <w:rsid w:val="005B06C2"/>
    <w:rsid w:val="005B1B51"/>
    <w:rsid w:val="005B2A6E"/>
    <w:rsid w:val="005B3FFA"/>
    <w:rsid w:val="005B4DE8"/>
    <w:rsid w:val="005B4E49"/>
    <w:rsid w:val="005B509C"/>
    <w:rsid w:val="005B755E"/>
    <w:rsid w:val="005B7C15"/>
    <w:rsid w:val="005C0148"/>
    <w:rsid w:val="005C3C6A"/>
    <w:rsid w:val="005C673F"/>
    <w:rsid w:val="005C6867"/>
    <w:rsid w:val="005C69C9"/>
    <w:rsid w:val="005C754F"/>
    <w:rsid w:val="005D0A36"/>
    <w:rsid w:val="005D0AD8"/>
    <w:rsid w:val="005D3599"/>
    <w:rsid w:val="005D449B"/>
    <w:rsid w:val="005D53E0"/>
    <w:rsid w:val="005D5EB7"/>
    <w:rsid w:val="005D66C8"/>
    <w:rsid w:val="005D70D4"/>
    <w:rsid w:val="005E0F70"/>
    <w:rsid w:val="005E1423"/>
    <w:rsid w:val="005E1514"/>
    <w:rsid w:val="005E2A98"/>
    <w:rsid w:val="005E4F3B"/>
    <w:rsid w:val="005E5944"/>
    <w:rsid w:val="005E658D"/>
    <w:rsid w:val="005F0EA0"/>
    <w:rsid w:val="005F1F53"/>
    <w:rsid w:val="005F4B45"/>
    <w:rsid w:val="005F7169"/>
    <w:rsid w:val="005F7AAA"/>
    <w:rsid w:val="00601429"/>
    <w:rsid w:val="006017E0"/>
    <w:rsid w:val="00601D88"/>
    <w:rsid w:val="00601DB1"/>
    <w:rsid w:val="00601F78"/>
    <w:rsid w:val="00603BC2"/>
    <w:rsid w:val="00603D52"/>
    <w:rsid w:val="0060501C"/>
    <w:rsid w:val="00611E32"/>
    <w:rsid w:val="006120F0"/>
    <w:rsid w:val="0061257B"/>
    <w:rsid w:val="0061280A"/>
    <w:rsid w:val="006157BA"/>
    <w:rsid w:val="0061699E"/>
    <w:rsid w:val="00620379"/>
    <w:rsid w:val="00620A7E"/>
    <w:rsid w:val="00621AE6"/>
    <w:rsid w:val="00623DF1"/>
    <w:rsid w:val="0062787D"/>
    <w:rsid w:val="00630A0A"/>
    <w:rsid w:val="00632545"/>
    <w:rsid w:val="0063460A"/>
    <w:rsid w:val="0063520D"/>
    <w:rsid w:val="00635BDD"/>
    <w:rsid w:val="00636FAD"/>
    <w:rsid w:val="006378BF"/>
    <w:rsid w:val="00637975"/>
    <w:rsid w:val="006400A3"/>
    <w:rsid w:val="00640799"/>
    <w:rsid w:val="00640A55"/>
    <w:rsid w:val="00643010"/>
    <w:rsid w:val="00643FAC"/>
    <w:rsid w:val="00645173"/>
    <w:rsid w:val="00645265"/>
    <w:rsid w:val="0064579B"/>
    <w:rsid w:val="00646214"/>
    <w:rsid w:val="00647384"/>
    <w:rsid w:val="00647F13"/>
    <w:rsid w:val="00650481"/>
    <w:rsid w:val="006507E8"/>
    <w:rsid w:val="00650981"/>
    <w:rsid w:val="006509AD"/>
    <w:rsid w:val="006509FC"/>
    <w:rsid w:val="006511C9"/>
    <w:rsid w:val="00651BB4"/>
    <w:rsid w:val="00652640"/>
    <w:rsid w:val="00653B2C"/>
    <w:rsid w:val="00654E48"/>
    <w:rsid w:val="00655124"/>
    <w:rsid w:val="006568FE"/>
    <w:rsid w:val="006573CF"/>
    <w:rsid w:val="00661C36"/>
    <w:rsid w:val="00661C9D"/>
    <w:rsid w:val="00661E71"/>
    <w:rsid w:val="00662215"/>
    <w:rsid w:val="0066358C"/>
    <w:rsid w:val="00663803"/>
    <w:rsid w:val="00664BFD"/>
    <w:rsid w:val="00666006"/>
    <w:rsid w:val="00666616"/>
    <w:rsid w:val="00666BA6"/>
    <w:rsid w:val="006672CB"/>
    <w:rsid w:val="0066759C"/>
    <w:rsid w:val="00667B71"/>
    <w:rsid w:val="00667D50"/>
    <w:rsid w:val="006707A3"/>
    <w:rsid w:val="006711BF"/>
    <w:rsid w:val="00672C13"/>
    <w:rsid w:val="00673AEA"/>
    <w:rsid w:val="00674491"/>
    <w:rsid w:val="00674E9B"/>
    <w:rsid w:val="00675569"/>
    <w:rsid w:val="006755D0"/>
    <w:rsid w:val="00675AA3"/>
    <w:rsid w:val="006772E6"/>
    <w:rsid w:val="00677FB3"/>
    <w:rsid w:val="00680395"/>
    <w:rsid w:val="006803A3"/>
    <w:rsid w:val="00681FA4"/>
    <w:rsid w:val="006820C0"/>
    <w:rsid w:val="00683384"/>
    <w:rsid w:val="00683454"/>
    <w:rsid w:val="00684E89"/>
    <w:rsid w:val="006859EB"/>
    <w:rsid w:val="00685F7A"/>
    <w:rsid w:val="0068691D"/>
    <w:rsid w:val="00686CB0"/>
    <w:rsid w:val="00687564"/>
    <w:rsid w:val="00692341"/>
    <w:rsid w:val="00692575"/>
    <w:rsid w:val="00693366"/>
    <w:rsid w:val="00693FD8"/>
    <w:rsid w:val="006943BC"/>
    <w:rsid w:val="006952B5"/>
    <w:rsid w:val="00697DA6"/>
    <w:rsid w:val="00697FF7"/>
    <w:rsid w:val="006A13F2"/>
    <w:rsid w:val="006A2DB9"/>
    <w:rsid w:val="006A4E72"/>
    <w:rsid w:val="006A7738"/>
    <w:rsid w:val="006A7C15"/>
    <w:rsid w:val="006B0120"/>
    <w:rsid w:val="006B0133"/>
    <w:rsid w:val="006B0DA6"/>
    <w:rsid w:val="006B1AD7"/>
    <w:rsid w:val="006B1EDE"/>
    <w:rsid w:val="006B1F6C"/>
    <w:rsid w:val="006B2AFC"/>
    <w:rsid w:val="006B3721"/>
    <w:rsid w:val="006B5F78"/>
    <w:rsid w:val="006B71BC"/>
    <w:rsid w:val="006C00C1"/>
    <w:rsid w:val="006C027B"/>
    <w:rsid w:val="006C111E"/>
    <w:rsid w:val="006C164D"/>
    <w:rsid w:val="006C2FEA"/>
    <w:rsid w:val="006C30C7"/>
    <w:rsid w:val="006C3D2D"/>
    <w:rsid w:val="006C4C61"/>
    <w:rsid w:val="006C5426"/>
    <w:rsid w:val="006C7556"/>
    <w:rsid w:val="006D019D"/>
    <w:rsid w:val="006D0A97"/>
    <w:rsid w:val="006D17AA"/>
    <w:rsid w:val="006D230D"/>
    <w:rsid w:val="006D284F"/>
    <w:rsid w:val="006D3129"/>
    <w:rsid w:val="006D4106"/>
    <w:rsid w:val="006D471B"/>
    <w:rsid w:val="006D52D7"/>
    <w:rsid w:val="006D6438"/>
    <w:rsid w:val="006D707B"/>
    <w:rsid w:val="006D708F"/>
    <w:rsid w:val="006E182A"/>
    <w:rsid w:val="006E1988"/>
    <w:rsid w:val="006E2077"/>
    <w:rsid w:val="006E2C0F"/>
    <w:rsid w:val="006E42B4"/>
    <w:rsid w:val="006E42FF"/>
    <w:rsid w:val="006E4F8B"/>
    <w:rsid w:val="006E5AE5"/>
    <w:rsid w:val="006F00A4"/>
    <w:rsid w:val="006F1664"/>
    <w:rsid w:val="006F3227"/>
    <w:rsid w:val="006F5721"/>
    <w:rsid w:val="006F5C62"/>
    <w:rsid w:val="006F655C"/>
    <w:rsid w:val="006F73D7"/>
    <w:rsid w:val="006F7C3F"/>
    <w:rsid w:val="007006DA"/>
    <w:rsid w:val="007007E9"/>
    <w:rsid w:val="00700B3A"/>
    <w:rsid w:val="00701085"/>
    <w:rsid w:val="0070172D"/>
    <w:rsid w:val="00702983"/>
    <w:rsid w:val="00702B77"/>
    <w:rsid w:val="00702DBE"/>
    <w:rsid w:val="0070391E"/>
    <w:rsid w:val="00703C81"/>
    <w:rsid w:val="00704C66"/>
    <w:rsid w:val="00706755"/>
    <w:rsid w:val="00707E16"/>
    <w:rsid w:val="007116EB"/>
    <w:rsid w:val="007123F8"/>
    <w:rsid w:val="00712E40"/>
    <w:rsid w:val="0071391D"/>
    <w:rsid w:val="00714975"/>
    <w:rsid w:val="00716570"/>
    <w:rsid w:val="00716647"/>
    <w:rsid w:val="0071689D"/>
    <w:rsid w:val="00720BAF"/>
    <w:rsid w:val="007231AE"/>
    <w:rsid w:val="00724744"/>
    <w:rsid w:val="0072556F"/>
    <w:rsid w:val="0072673B"/>
    <w:rsid w:val="00727A39"/>
    <w:rsid w:val="00727CA7"/>
    <w:rsid w:val="007301DD"/>
    <w:rsid w:val="0073383F"/>
    <w:rsid w:val="00733D1A"/>
    <w:rsid w:val="007345ED"/>
    <w:rsid w:val="00734B88"/>
    <w:rsid w:val="00735979"/>
    <w:rsid w:val="0073604D"/>
    <w:rsid w:val="00736E8F"/>
    <w:rsid w:val="0073711D"/>
    <w:rsid w:val="007379E3"/>
    <w:rsid w:val="00737C52"/>
    <w:rsid w:val="00740844"/>
    <w:rsid w:val="007429C1"/>
    <w:rsid w:val="0074373F"/>
    <w:rsid w:val="00744735"/>
    <w:rsid w:val="00744990"/>
    <w:rsid w:val="007449E8"/>
    <w:rsid w:val="0074750F"/>
    <w:rsid w:val="00752142"/>
    <w:rsid w:val="00752645"/>
    <w:rsid w:val="00752C4E"/>
    <w:rsid w:val="007531FE"/>
    <w:rsid w:val="00753690"/>
    <w:rsid w:val="0075387D"/>
    <w:rsid w:val="00753F0E"/>
    <w:rsid w:val="007541C8"/>
    <w:rsid w:val="00754D78"/>
    <w:rsid w:val="00754D7D"/>
    <w:rsid w:val="0075723C"/>
    <w:rsid w:val="0075797D"/>
    <w:rsid w:val="00760254"/>
    <w:rsid w:val="007609F5"/>
    <w:rsid w:val="007629C9"/>
    <w:rsid w:val="00762D69"/>
    <w:rsid w:val="00763968"/>
    <w:rsid w:val="007652E8"/>
    <w:rsid w:val="00766A03"/>
    <w:rsid w:val="00767F54"/>
    <w:rsid w:val="00770BD0"/>
    <w:rsid w:val="00771D2F"/>
    <w:rsid w:val="00773335"/>
    <w:rsid w:val="00774745"/>
    <w:rsid w:val="00775994"/>
    <w:rsid w:val="00776191"/>
    <w:rsid w:val="007768A2"/>
    <w:rsid w:val="0077789A"/>
    <w:rsid w:val="0078001D"/>
    <w:rsid w:val="0078197A"/>
    <w:rsid w:val="007846C7"/>
    <w:rsid w:val="007851B9"/>
    <w:rsid w:val="007868F8"/>
    <w:rsid w:val="00786A9A"/>
    <w:rsid w:val="00790FB0"/>
    <w:rsid w:val="007912BB"/>
    <w:rsid w:val="0079186F"/>
    <w:rsid w:val="00793236"/>
    <w:rsid w:val="007939AF"/>
    <w:rsid w:val="00793AAA"/>
    <w:rsid w:val="00793F0B"/>
    <w:rsid w:val="00794090"/>
    <w:rsid w:val="00794365"/>
    <w:rsid w:val="007945F7"/>
    <w:rsid w:val="00795E0F"/>
    <w:rsid w:val="00796416"/>
    <w:rsid w:val="00797EE4"/>
    <w:rsid w:val="007A1FC0"/>
    <w:rsid w:val="007A27D7"/>
    <w:rsid w:val="007A34B6"/>
    <w:rsid w:val="007A3A61"/>
    <w:rsid w:val="007A3EB3"/>
    <w:rsid w:val="007A620B"/>
    <w:rsid w:val="007A6C7D"/>
    <w:rsid w:val="007B0511"/>
    <w:rsid w:val="007B1825"/>
    <w:rsid w:val="007B232B"/>
    <w:rsid w:val="007B3449"/>
    <w:rsid w:val="007B3667"/>
    <w:rsid w:val="007B59BB"/>
    <w:rsid w:val="007C0ED3"/>
    <w:rsid w:val="007C11E2"/>
    <w:rsid w:val="007C135E"/>
    <w:rsid w:val="007C1BC4"/>
    <w:rsid w:val="007C36AA"/>
    <w:rsid w:val="007C576F"/>
    <w:rsid w:val="007C64DF"/>
    <w:rsid w:val="007C64F2"/>
    <w:rsid w:val="007C6561"/>
    <w:rsid w:val="007C6AF2"/>
    <w:rsid w:val="007C76BC"/>
    <w:rsid w:val="007C7E06"/>
    <w:rsid w:val="007D0716"/>
    <w:rsid w:val="007D0FC4"/>
    <w:rsid w:val="007D134C"/>
    <w:rsid w:val="007D1608"/>
    <w:rsid w:val="007D164B"/>
    <w:rsid w:val="007D180D"/>
    <w:rsid w:val="007D27D9"/>
    <w:rsid w:val="007D2D12"/>
    <w:rsid w:val="007D435D"/>
    <w:rsid w:val="007D4D98"/>
    <w:rsid w:val="007D71AC"/>
    <w:rsid w:val="007E07B9"/>
    <w:rsid w:val="007E0DF8"/>
    <w:rsid w:val="007E171E"/>
    <w:rsid w:val="007E28FF"/>
    <w:rsid w:val="007E343D"/>
    <w:rsid w:val="007E434E"/>
    <w:rsid w:val="007E5360"/>
    <w:rsid w:val="007E6A5B"/>
    <w:rsid w:val="007E6B66"/>
    <w:rsid w:val="007E7278"/>
    <w:rsid w:val="007E738E"/>
    <w:rsid w:val="007F2417"/>
    <w:rsid w:val="007F2704"/>
    <w:rsid w:val="007F2C99"/>
    <w:rsid w:val="007F3A22"/>
    <w:rsid w:val="007F4A76"/>
    <w:rsid w:val="007F56FA"/>
    <w:rsid w:val="007F59C9"/>
    <w:rsid w:val="007F5FC7"/>
    <w:rsid w:val="007F6306"/>
    <w:rsid w:val="007F6CBC"/>
    <w:rsid w:val="007F7B30"/>
    <w:rsid w:val="00800AFC"/>
    <w:rsid w:val="00800B3D"/>
    <w:rsid w:val="00800ED7"/>
    <w:rsid w:val="00802906"/>
    <w:rsid w:val="00802ACC"/>
    <w:rsid w:val="008059A0"/>
    <w:rsid w:val="00807338"/>
    <w:rsid w:val="00807854"/>
    <w:rsid w:val="00810EB7"/>
    <w:rsid w:val="008119A3"/>
    <w:rsid w:val="008125D5"/>
    <w:rsid w:val="00812704"/>
    <w:rsid w:val="00812DA2"/>
    <w:rsid w:val="008135C1"/>
    <w:rsid w:val="008140F6"/>
    <w:rsid w:val="00814493"/>
    <w:rsid w:val="008149FD"/>
    <w:rsid w:val="00817016"/>
    <w:rsid w:val="008175A4"/>
    <w:rsid w:val="00817654"/>
    <w:rsid w:val="00821038"/>
    <w:rsid w:val="00821C89"/>
    <w:rsid w:val="00822C3C"/>
    <w:rsid w:val="00822EF1"/>
    <w:rsid w:val="0082310B"/>
    <w:rsid w:val="00823CFE"/>
    <w:rsid w:val="008240F8"/>
    <w:rsid w:val="008246E6"/>
    <w:rsid w:val="00824A3C"/>
    <w:rsid w:val="00825C5B"/>
    <w:rsid w:val="00826776"/>
    <w:rsid w:val="008318DE"/>
    <w:rsid w:val="00832C42"/>
    <w:rsid w:val="0083353B"/>
    <w:rsid w:val="00835178"/>
    <w:rsid w:val="008359E0"/>
    <w:rsid w:val="00836147"/>
    <w:rsid w:val="0083668D"/>
    <w:rsid w:val="00837774"/>
    <w:rsid w:val="00837DDA"/>
    <w:rsid w:val="008405CF"/>
    <w:rsid w:val="00840F26"/>
    <w:rsid w:val="00841EA5"/>
    <w:rsid w:val="00842DE2"/>
    <w:rsid w:val="00843515"/>
    <w:rsid w:val="00843845"/>
    <w:rsid w:val="00845878"/>
    <w:rsid w:val="008459B0"/>
    <w:rsid w:val="00846864"/>
    <w:rsid w:val="00846D1E"/>
    <w:rsid w:val="00847BD3"/>
    <w:rsid w:val="00851226"/>
    <w:rsid w:val="00851BE3"/>
    <w:rsid w:val="008525EC"/>
    <w:rsid w:val="00853621"/>
    <w:rsid w:val="00853F45"/>
    <w:rsid w:val="0085410A"/>
    <w:rsid w:val="00854C50"/>
    <w:rsid w:val="00854F2F"/>
    <w:rsid w:val="00855B75"/>
    <w:rsid w:val="008561B0"/>
    <w:rsid w:val="0085649F"/>
    <w:rsid w:val="00856683"/>
    <w:rsid w:val="00856B23"/>
    <w:rsid w:val="00860CF5"/>
    <w:rsid w:val="00861428"/>
    <w:rsid w:val="00861B41"/>
    <w:rsid w:val="00861D29"/>
    <w:rsid w:val="0086269B"/>
    <w:rsid w:val="00862E46"/>
    <w:rsid w:val="00863194"/>
    <w:rsid w:val="00864163"/>
    <w:rsid w:val="00864858"/>
    <w:rsid w:val="00865D5A"/>
    <w:rsid w:val="008662C9"/>
    <w:rsid w:val="008673AD"/>
    <w:rsid w:val="008704D6"/>
    <w:rsid w:val="0087060B"/>
    <w:rsid w:val="008738F8"/>
    <w:rsid w:val="00874762"/>
    <w:rsid w:val="00875B00"/>
    <w:rsid w:val="00882FE3"/>
    <w:rsid w:val="008838A7"/>
    <w:rsid w:val="00883958"/>
    <w:rsid w:val="008846F9"/>
    <w:rsid w:val="00886782"/>
    <w:rsid w:val="008872B1"/>
    <w:rsid w:val="008877C7"/>
    <w:rsid w:val="00890A62"/>
    <w:rsid w:val="00891372"/>
    <w:rsid w:val="00891D80"/>
    <w:rsid w:val="0089502C"/>
    <w:rsid w:val="0089537D"/>
    <w:rsid w:val="008966D2"/>
    <w:rsid w:val="008A01E3"/>
    <w:rsid w:val="008A08B4"/>
    <w:rsid w:val="008A34A3"/>
    <w:rsid w:val="008A35B1"/>
    <w:rsid w:val="008A3F06"/>
    <w:rsid w:val="008A7406"/>
    <w:rsid w:val="008A7E8F"/>
    <w:rsid w:val="008A7FBF"/>
    <w:rsid w:val="008B0370"/>
    <w:rsid w:val="008B2159"/>
    <w:rsid w:val="008B293C"/>
    <w:rsid w:val="008B373E"/>
    <w:rsid w:val="008B4344"/>
    <w:rsid w:val="008B6F3C"/>
    <w:rsid w:val="008B77EC"/>
    <w:rsid w:val="008C0CC4"/>
    <w:rsid w:val="008C1953"/>
    <w:rsid w:val="008C2097"/>
    <w:rsid w:val="008C58B4"/>
    <w:rsid w:val="008C6A56"/>
    <w:rsid w:val="008C6CEA"/>
    <w:rsid w:val="008C7759"/>
    <w:rsid w:val="008D07B1"/>
    <w:rsid w:val="008D07BB"/>
    <w:rsid w:val="008D0840"/>
    <w:rsid w:val="008D0C34"/>
    <w:rsid w:val="008D1032"/>
    <w:rsid w:val="008D15AE"/>
    <w:rsid w:val="008D2C73"/>
    <w:rsid w:val="008D2F5D"/>
    <w:rsid w:val="008D5295"/>
    <w:rsid w:val="008D52E2"/>
    <w:rsid w:val="008D6E00"/>
    <w:rsid w:val="008E036C"/>
    <w:rsid w:val="008E0CE3"/>
    <w:rsid w:val="008E1421"/>
    <w:rsid w:val="008E20C0"/>
    <w:rsid w:val="008E29E3"/>
    <w:rsid w:val="008E3C0E"/>
    <w:rsid w:val="008E5F2A"/>
    <w:rsid w:val="008E603A"/>
    <w:rsid w:val="008E64B0"/>
    <w:rsid w:val="008E7A2D"/>
    <w:rsid w:val="008F19EA"/>
    <w:rsid w:val="008F1AD1"/>
    <w:rsid w:val="008F1EBF"/>
    <w:rsid w:val="008F238B"/>
    <w:rsid w:val="008F276E"/>
    <w:rsid w:val="008F412E"/>
    <w:rsid w:val="008F4511"/>
    <w:rsid w:val="008F6C3F"/>
    <w:rsid w:val="008F6CE0"/>
    <w:rsid w:val="008F6E27"/>
    <w:rsid w:val="008F78FA"/>
    <w:rsid w:val="008F7E64"/>
    <w:rsid w:val="009018C7"/>
    <w:rsid w:val="00902DC4"/>
    <w:rsid w:val="009033FE"/>
    <w:rsid w:val="00903502"/>
    <w:rsid w:val="00904C7B"/>
    <w:rsid w:val="00904EB9"/>
    <w:rsid w:val="00905DE5"/>
    <w:rsid w:val="00907B19"/>
    <w:rsid w:val="00912D51"/>
    <w:rsid w:val="00913984"/>
    <w:rsid w:val="009171F0"/>
    <w:rsid w:val="009172C7"/>
    <w:rsid w:val="00921740"/>
    <w:rsid w:val="00921B64"/>
    <w:rsid w:val="0092202A"/>
    <w:rsid w:val="00923E83"/>
    <w:rsid w:val="00923FA7"/>
    <w:rsid w:val="0092550B"/>
    <w:rsid w:val="00925F68"/>
    <w:rsid w:val="00926796"/>
    <w:rsid w:val="009268E9"/>
    <w:rsid w:val="00927E3C"/>
    <w:rsid w:val="00935C80"/>
    <w:rsid w:val="00935EB5"/>
    <w:rsid w:val="00937021"/>
    <w:rsid w:val="00937130"/>
    <w:rsid w:val="00937384"/>
    <w:rsid w:val="00937C70"/>
    <w:rsid w:val="00940C4D"/>
    <w:rsid w:val="009416D7"/>
    <w:rsid w:val="00942B38"/>
    <w:rsid w:val="00944FAF"/>
    <w:rsid w:val="00945E1B"/>
    <w:rsid w:val="00945E9B"/>
    <w:rsid w:val="009466C3"/>
    <w:rsid w:val="00946F58"/>
    <w:rsid w:val="009526D2"/>
    <w:rsid w:val="0095287E"/>
    <w:rsid w:val="00952AF8"/>
    <w:rsid w:val="00953CB2"/>
    <w:rsid w:val="00953E48"/>
    <w:rsid w:val="00954A46"/>
    <w:rsid w:val="00955DE5"/>
    <w:rsid w:val="0095688E"/>
    <w:rsid w:val="00957F6B"/>
    <w:rsid w:val="00960A07"/>
    <w:rsid w:val="00960DD1"/>
    <w:rsid w:val="009617A9"/>
    <w:rsid w:val="00963730"/>
    <w:rsid w:val="00964C67"/>
    <w:rsid w:val="00964D34"/>
    <w:rsid w:val="00964D4A"/>
    <w:rsid w:val="00964FF9"/>
    <w:rsid w:val="0096653D"/>
    <w:rsid w:val="009667DB"/>
    <w:rsid w:val="00967672"/>
    <w:rsid w:val="00971976"/>
    <w:rsid w:val="00973D76"/>
    <w:rsid w:val="00974414"/>
    <w:rsid w:val="00975578"/>
    <w:rsid w:val="00976673"/>
    <w:rsid w:val="00976C14"/>
    <w:rsid w:val="009776B5"/>
    <w:rsid w:val="009778E3"/>
    <w:rsid w:val="00977BBF"/>
    <w:rsid w:val="00980886"/>
    <w:rsid w:val="00983715"/>
    <w:rsid w:val="00984883"/>
    <w:rsid w:val="0098526A"/>
    <w:rsid w:val="009902EE"/>
    <w:rsid w:val="009907A6"/>
    <w:rsid w:val="00990A3A"/>
    <w:rsid w:val="0099110F"/>
    <w:rsid w:val="00991168"/>
    <w:rsid w:val="00992077"/>
    <w:rsid w:val="00992426"/>
    <w:rsid w:val="0099451E"/>
    <w:rsid w:val="00996599"/>
    <w:rsid w:val="009A1BF7"/>
    <w:rsid w:val="009A1D38"/>
    <w:rsid w:val="009A2EDE"/>
    <w:rsid w:val="009A3E90"/>
    <w:rsid w:val="009A53FF"/>
    <w:rsid w:val="009A57F1"/>
    <w:rsid w:val="009A594B"/>
    <w:rsid w:val="009A7976"/>
    <w:rsid w:val="009B2A1E"/>
    <w:rsid w:val="009B30B8"/>
    <w:rsid w:val="009B34BD"/>
    <w:rsid w:val="009B63EB"/>
    <w:rsid w:val="009B6A00"/>
    <w:rsid w:val="009B752E"/>
    <w:rsid w:val="009C01DA"/>
    <w:rsid w:val="009C058F"/>
    <w:rsid w:val="009C0FF0"/>
    <w:rsid w:val="009C1D55"/>
    <w:rsid w:val="009C243C"/>
    <w:rsid w:val="009C3535"/>
    <w:rsid w:val="009C4003"/>
    <w:rsid w:val="009C4DD7"/>
    <w:rsid w:val="009C570B"/>
    <w:rsid w:val="009C5F2E"/>
    <w:rsid w:val="009C6738"/>
    <w:rsid w:val="009D0958"/>
    <w:rsid w:val="009D0FA2"/>
    <w:rsid w:val="009D1EF5"/>
    <w:rsid w:val="009D23A2"/>
    <w:rsid w:val="009D2718"/>
    <w:rsid w:val="009D2E7A"/>
    <w:rsid w:val="009E013B"/>
    <w:rsid w:val="009E0157"/>
    <w:rsid w:val="009E0B5B"/>
    <w:rsid w:val="009E1520"/>
    <w:rsid w:val="009E2104"/>
    <w:rsid w:val="009E21B9"/>
    <w:rsid w:val="009E2A8F"/>
    <w:rsid w:val="009E300D"/>
    <w:rsid w:val="009E325E"/>
    <w:rsid w:val="009E43B8"/>
    <w:rsid w:val="009E495C"/>
    <w:rsid w:val="009E57CB"/>
    <w:rsid w:val="009E7EA9"/>
    <w:rsid w:val="009F1B7B"/>
    <w:rsid w:val="009F3E85"/>
    <w:rsid w:val="009F5FFC"/>
    <w:rsid w:val="009F6C96"/>
    <w:rsid w:val="009F6D8E"/>
    <w:rsid w:val="009F73BA"/>
    <w:rsid w:val="00A00143"/>
    <w:rsid w:val="00A00F2A"/>
    <w:rsid w:val="00A01704"/>
    <w:rsid w:val="00A017B5"/>
    <w:rsid w:val="00A01A4C"/>
    <w:rsid w:val="00A01A93"/>
    <w:rsid w:val="00A03F41"/>
    <w:rsid w:val="00A0428F"/>
    <w:rsid w:val="00A04C37"/>
    <w:rsid w:val="00A04DA8"/>
    <w:rsid w:val="00A0618C"/>
    <w:rsid w:val="00A06B26"/>
    <w:rsid w:val="00A07104"/>
    <w:rsid w:val="00A10490"/>
    <w:rsid w:val="00A134D1"/>
    <w:rsid w:val="00A1358A"/>
    <w:rsid w:val="00A139B6"/>
    <w:rsid w:val="00A13C72"/>
    <w:rsid w:val="00A14C49"/>
    <w:rsid w:val="00A1504D"/>
    <w:rsid w:val="00A15391"/>
    <w:rsid w:val="00A17310"/>
    <w:rsid w:val="00A17855"/>
    <w:rsid w:val="00A21522"/>
    <w:rsid w:val="00A21C84"/>
    <w:rsid w:val="00A23173"/>
    <w:rsid w:val="00A23CB8"/>
    <w:rsid w:val="00A25EEA"/>
    <w:rsid w:val="00A26E41"/>
    <w:rsid w:val="00A3021D"/>
    <w:rsid w:val="00A30850"/>
    <w:rsid w:val="00A319B7"/>
    <w:rsid w:val="00A321E4"/>
    <w:rsid w:val="00A40609"/>
    <w:rsid w:val="00A4090B"/>
    <w:rsid w:val="00A420EA"/>
    <w:rsid w:val="00A4296D"/>
    <w:rsid w:val="00A42B30"/>
    <w:rsid w:val="00A42CD7"/>
    <w:rsid w:val="00A44BFB"/>
    <w:rsid w:val="00A45B00"/>
    <w:rsid w:val="00A46029"/>
    <w:rsid w:val="00A464E8"/>
    <w:rsid w:val="00A51190"/>
    <w:rsid w:val="00A517CA"/>
    <w:rsid w:val="00A5297C"/>
    <w:rsid w:val="00A5464E"/>
    <w:rsid w:val="00A55E0D"/>
    <w:rsid w:val="00A55F3B"/>
    <w:rsid w:val="00A60E0D"/>
    <w:rsid w:val="00A638CF"/>
    <w:rsid w:val="00A661C8"/>
    <w:rsid w:val="00A71002"/>
    <w:rsid w:val="00A740D0"/>
    <w:rsid w:val="00A75EC8"/>
    <w:rsid w:val="00A7614E"/>
    <w:rsid w:val="00A76268"/>
    <w:rsid w:val="00A76373"/>
    <w:rsid w:val="00A763FD"/>
    <w:rsid w:val="00A77F54"/>
    <w:rsid w:val="00A807AA"/>
    <w:rsid w:val="00A80A24"/>
    <w:rsid w:val="00A81873"/>
    <w:rsid w:val="00A81928"/>
    <w:rsid w:val="00A8235A"/>
    <w:rsid w:val="00A82CDE"/>
    <w:rsid w:val="00A84FA1"/>
    <w:rsid w:val="00A85056"/>
    <w:rsid w:val="00A90EFC"/>
    <w:rsid w:val="00A911B9"/>
    <w:rsid w:val="00A91CEC"/>
    <w:rsid w:val="00A923D1"/>
    <w:rsid w:val="00A92D4E"/>
    <w:rsid w:val="00A93951"/>
    <w:rsid w:val="00A9436D"/>
    <w:rsid w:val="00A94CFA"/>
    <w:rsid w:val="00A9513D"/>
    <w:rsid w:val="00A951A3"/>
    <w:rsid w:val="00A95371"/>
    <w:rsid w:val="00A95B10"/>
    <w:rsid w:val="00A95DF0"/>
    <w:rsid w:val="00A96324"/>
    <w:rsid w:val="00A975D1"/>
    <w:rsid w:val="00A97E80"/>
    <w:rsid w:val="00AA03E9"/>
    <w:rsid w:val="00AA0599"/>
    <w:rsid w:val="00AA1B21"/>
    <w:rsid w:val="00AA2BC2"/>
    <w:rsid w:val="00AA3F99"/>
    <w:rsid w:val="00AA4590"/>
    <w:rsid w:val="00AA4DB2"/>
    <w:rsid w:val="00AA734E"/>
    <w:rsid w:val="00AA7E61"/>
    <w:rsid w:val="00AB1F73"/>
    <w:rsid w:val="00AB245E"/>
    <w:rsid w:val="00AB2671"/>
    <w:rsid w:val="00AB3845"/>
    <w:rsid w:val="00AB41F5"/>
    <w:rsid w:val="00AB4E91"/>
    <w:rsid w:val="00AB617E"/>
    <w:rsid w:val="00AB64D5"/>
    <w:rsid w:val="00AC0275"/>
    <w:rsid w:val="00AC0289"/>
    <w:rsid w:val="00AC1A47"/>
    <w:rsid w:val="00AC1F98"/>
    <w:rsid w:val="00AC2253"/>
    <w:rsid w:val="00AC348A"/>
    <w:rsid w:val="00AC3529"/>
    <w:rsid w:val="00AC6CB5"/>
    <w:rsid w:val="00AC72E9"/>
    <w:rsid w:val="00AC73D8"/>
    <w:rsid w:val="00AC7A77"/>
    <w:rsid w:val="00AD200B"/>
    <w:rsid w:val="00AD201A"/>
    <w:rsid w:val="00AD3210"/>
    <w:rsid w:val="00AD6F61"/>
    <w:rsid w:val="00AD6FB1"/>
    <w:rsid w:val="00AD7CDA"/>
    <w:rsid w:val="00AE02F9"/>
    <w:rsid w:val="00AE0B16"/>
    <w:rsid w:val="00AE2150"/>
    <w:rsid w:val="00AE30F4"/>
    <w:rsid w:val="00AE4442"/>
    <w:rsid w:val="00AE55AB"/>
    <w:rsid w:val="00AE6117"/>
    <w:rsid w:val="00AE630F"/>
    <w:rsid w:val="00AE6CA7"/>
    <w:rsid w:val="00AE6DE7"/>
    <w:rsid w:val="00AE6F4E"/>
    <w:rsid w:val="00AF07A0"/>
    <w:rsid w:val="00AF0C32"/>
    <w:rsid w:val="00AF2009"/>
    <w:rsid w:val="00AF3410"/>
    <w:rsid w:val="00AF4549"/>
    <w:rsid w:val="00AF5BB1"/>
    <w:rsid w:val="00AF6349"/>
    <w:rsid w:val="00AF7005"/>
    <w:rsid w:val="00B000DC"/>
    <w:rsid w:val="00B0099D"/>
    <w:rsid w:val="00B0131F"/>
    <w:rsid w:val="00B01DA2"/>
    <w:rsid w:val="00B0297C"/>
    <w:rsid w:val="00B04081"/>
    <w:rsid w:val="00B0476C"/>
    <w:rsid w:val="00B0597F"/>
    <w:rsid w:val="00B060AF"/>
    <w:rsid w:val="00B06116"/>
    <w:rsid w:val="00B075F1"/>
    <w:rsid w:val="00B10238"/>
    <w:rsid w:val="00B10E2C"/>
    <w:rsid w:val="00B11F9C"/>
    <w:rsid w:val="00B13B0A"/>
    <w:rsid w:val="00B1470F"/>
    <w:rsid w:val="00B1507B"/>
    <w:rsid w:val="00B21ABD"/>
    <w:rsid w:val="00B21DF2"/>
    <w:rsid w:val="00B21E2C"/>
    <w:rsid w:val="00B227A1"/>
    <w:rsid w:val="00B22BC3"/>
    <w:rsid w:val="00B23DC6"/>
    <w:rsid w:val="00B25107"/>
    <w:rsid w:val="00B25E81"/>
    <w:rsid w:val="00B26228"/>
    <w:rsid w:val="00B26DB3"/>
    <w:rsid w:val="00B274FE"/>
    <w:rsid w:val="00B311C2"/>
    <w:rsid w:val="00B313BD"/>
    <w:rsid w:val="00B31CCE"/>
    <w:rsid w:val="00B3254C"/>
    <w:rsid w:val="00B33642"/>
    <w:rsid w:val="00B34343"/>
    <w:rsid w:val="00B34DD6"/>
    <w:rsid w:val="00B35332"/>
    <w:rsid w:val="00B37017"/>
    <w:rsid w:val="00B41456"/>
    <w:rsid w:val="00B4163D"/>
    <w:rsid w:val="00B41E5A"/>
    <w:rsid w:val="00B420F1"/>
    <w:rsid w:val="00B42E84"/>
    <w:rsid w:val="00B4510A"/>
    <w:rsid w:val="00B47382"/>
    <w:rsid w:val="00B479D0"/>
    <w:rsid w:val="00B50007"/>
    <w:rsid w:val="00B501B8"/>
    <w:rsid w:val="00B50234"/>
    <w:rsid w:val="00B50C6A"/>
    <w:rsid w:val="00B50F48"/>
    <w:rsid w:val="00B51C6A"/>
    <w:rsid w:val="00B5203A"/>
    <w:rsid w:val="00B53DED"/>
    <w:rsid w:val="00B54198"/>
    <w:rsid w:val="00B549CC"/>
    <w:rsid w:val="00B55954"/>
    <w:rsid w:val="00B55D74"/>
    <w:rsid w:val="00B56152"/>
    <w:rsid w:val="00B56EE6"/>
    <w:rsid w:val="00B61102"/>
    <w:rsid w:val="00B619AD"/>
    <w:rsid w:val="00B61C47"/>
    <w:rsid w:val="00B626E0"/>
    <w:rsid w:val="00B62B67"/>
    <w:rsid w:val="00B63DA4"/>
    <w:rsid w:val="00B66392"/>
    <w:rsid w:val="00B664C7"/>
    <w:rsid w:val="00B66C84"/>
    <w:rsid w:val="00B702B0"/>
    <w:rsid w:val="00B72BAD"/>
    <w:rsid w:val="00B744F1"/>
    <w:rsid w:val="00B7460D"/>
    <w:rsid w:val="00B74E88"/>
    <w:rsid w:val="00B77016"/>
    <w:rsid w:val="00B7749F"/>
    <w:rsid w:val="00B8142F"/>
    <w:rsid w:val="00B8257A"/>
    <w:rsid w:val="00B83018"/>
    <w:rsid w:val="00B83F72"/>
    <w:rsid w:val="00B84C8D"/>
    <w:rsid w:val="00B84CAE"/>
    <w:rsid w:val="00B855FC"/>
    <w:rsid w:val="00B87495"/>
    <w:rsid w:val="00B9255E"/>
    <w:rsid w:val="00B93F90"/>
    <w:rsid w:val="00B94EF9"/>
    <w:rsid w:val="00B94F99"/>
    <w:rsid w:val="00B95348"/>
    <w:rsid w:val="00B97BB2"/>
    <w:rsid w:val="00BA0317"/>
    <w:rsid w:val="00BA0C61"/>
    <w:rsid w:val="00BA192B"/>
    <w:rsid w:val="00BA1978"/>
    <w:rsid w:val="00BA1DC1"/>
    <w:rsid w:val="00BA27DB"/>
    <w:rsid w:val="00BA41CF"/>
    <w:rsid w:val="00BA47D7"/>
    <w:rsid w:val="00BA5874"/>
    <w:rsid w:val="00BA6127"/>
    <w:rsid w:val="00BA64D1"/>
    <w:rsid w:val="00BB114D"/>
    <w:rsid w:val="00BB1396"/>
    <w:rsid w:val="00BB2161"/>
    <w:rsid w:val="00BB2F40"/>
    <w:rsid w:val="00BB389B"/>
    <w:rsid w:val="00BB3CC5"/>
    <w:rsid w:val="00BB3D69"/>
    <w:rsid w:val="00BB422E"/>
    <w:rsid w:val="00BB5E42"/>
    <w:rsid w:val="00BB6F51"/>
    <w:rsid w:val="00BB78AE"/>
    <w:rsid w:val="00BC011B"/>
    <w:rsid w:val="00BC11A7"/>
    <w:rsid w:val="00BC5510"/>
    <w:rsid w:val="00BC55D0"/>
    <w:rsid w:val="00BC732A"/>
    <w:rsid w:val="00BD065A"/>
    <w:rsid w:val="00BD0E85"/>
    <w:rsid w:val="00BD2523"/>
    <w:rsid w:val="00BD444D"/>
    <w:rsid w:val="00BD4BEB"/>
    <w:rsid w:val="00BD62CD"/>
    <w:rsid w:val="00BD64AE"/>
    <w:rsid w:val="00BD6670"/>
    <w:rsid w:val="00BE0235"/>
    <w:rsid w:val="00BE1B3D"/>
    <w:rsid w:val="00BE252D"/>
    <w:rsid w:val="00BE34E7"/>
    <w:rsid w:val="00BE38E8"/>
    <w:rsid w:val="00BE3B54"/>
    <w:rsid w:val="00BE4ADB"/>
    <w:rsid w:val="00BE5B4B"/>
    <w:rsid w:val="00BE7B84"/>
    <w:rsid w:val="00BE7F64"/>
    <w:rsid w:val="00BF05D0"/>
    <w:rsid w:val="00BF0DB0"/>
    <w:rsid w:val="00BF2C93"/>
    <w:rsid w:val="00BF2D47"/>
    <w:rsid w:val="00BF3383"/>
    <w:rsid w:val="00BF348C"/>
    <w:rsid w:val="00BF7AD9"/>
    <w:rsid w:val="00C02C68"/>
    <w:rsid w:val="00C03963"/>
    <w:rsid w:val="00C03B33"/>
    <w:rsid w:val="00C03B72"/>
    <w:rsid w:val="00C03E22"/>
    <w:rsid w:val="00C05794"/>
    <w:rsid w:val="00C10820"/>
    <w:rsid w:val="00C10DAE"/>
    <w:rsid w:val="00C11B4F"/>
    <w:rsid w:val="00C11E89"/>
    <w:rsid w:val="00C12E86"/>
    <w:rsid w:val="00C14A75"/>
    <w:rsid w:val="00C14C71"/>
    <w:rsid w:val="00C17DE0"/>
    <w:rsid w:val="00C17FCD"/>
    <w:rsid w:val="00C205C1"/>
    <w:rsid w:val="00C20D1C"/>
    <w:rsid w:val="00C215F0"/>
    <w:rsid w:val="00C2473A"/>
    <w:rsid w:val="00C24B34"/>
    <w:rsid w:val="00C24F2B"/>
    <w:rsid w:val="00C25322"/>
    <w:rsid w:val="00C26360"/>
    <w:rsid w:val="00C2650D"/>
    <w:rsid w:val="00C27A48"/>
    <w:rsid w:val="00C27C66"/>
    <w:rsid w:val="00C3013B"/>
    <w:rsid w:val="00C30D60"/>
    <w:rsid w:val="00C31A82"/>
    <w:rsid w:val="00C32066"/>
    <w:rsid w:val="00C323AA"/>
    <w:rsid w:val="00C33203"/>
    <w:rsid w:val="00C33D50"/>
    <w:rsid w:val="00C33E42"/>
    <w:rsid w:val="00C34142"/>
    <w:rsid w:val="00C34308"/>
    <w:rsid w:val="00C3440C"/>
    <w:rsid w:val="00C3467E"/>
    <w:rsid w:val="00C3475E"/>
    <w:rsid w:val="00C36314"/>
    <w:rsid w:val="00C37247"/>
    <w:rsid w:val="00C409E0"/>
    <w:rsid w:val="00C40D47"/>
    <w:rsid w:val="00C428AE"/>
    <w:rsid w:val="00C42EF6"/>
    <w:rsid w:val="00C43318"/>
    <w:rsid w:val="00C447A0"/>
    <w:rsid w:val="00C4562E"/>
    <w:rsid w:val="00C4591B"/>
    <w:rsid w:val="00C4642A"/>
    <w:rsid w:val="00C464FB"/>
    <w:rsid w:val="00C472BB"/>
    <w:rsid w:val="00C505EC"/>
    <w:rsid w:val="00C510CC"/>
    <w:rsid w:val="00C53586"/>
    <w:rsid w:val="00C539C2"/>
    <w:rsid w:val="00C53B7E"/>
    <w:rsid w:val="00C53C55"/>
    <w:rsid w:val="00C54EDA"/>
    <w:rsid w:val="00C54F0D"/>
    <w:rsid w:val="00C55689"/>
    <w:rsid w:val="00C5611F"/>
    <w:rsid w:val="00C56AF9"/>
    <w:rsid w:val="00C56BE0"/>
    <w:rsid w:val="00C57CEE"/>
    <w:rsid w:val="00C57EC0"/>
    <w:rsid w:val="00C60113"/>
    <w:rsid w:val="00C61CBE"/>
    <w:rsid w:val="00C62147"/>
    <w:rsid w:val="00C626E7"/>
    <w:rsid w:val="00C641FC"/>
    <w:rsid w:val="00C66F16"/>
    <w:rsid w:val="00C67A32"/>
    <w:rsid w:val="00C72721"/>
    <w:rsid w:val="00C72A03"/>
    <w:rsid w:val="00C737B2"/>
    <w:rsid w:val="00C73ED8"/>
    <w:rsid w:val="00C74577"/>
    <w:rsid w:val="00C75F12"/>
    <w:rsid w:val="00C7689F"/>
    <w:rsid w:val="00C77AFC"/>
    <w:rsid w:val="00C82E00"/>
    <w:rsid w:val="00C83E51"/>
    <w:rsid w:val="00C86209"/>
    <w:rsid w:val="00C86C57"/>
    <w:rsid w:val="00C86F8D"/>
    <w:rsid w:val="00C914B5"/>
    <w:rsid w:val="00C92864"/>
    <w:rsid w:val="00C96149"/>
    <w:rsid w:val="00C961E8"/>
    <w:rsid w:val="00C9660A"/>
    <w:rsid w:val="00C973A3"/>
    <w:rsid w:val="00C97F57"/>
    <w:rsid w:val="00CA0B86"/>
    <w:rsid w:val="00CA1298"/>
    <w:rsid w:val="00CA4069"/>
    <w:rsid w:val="00CA4735"/>
    <w:rsid w:val="00CA4820"/>
    <w:rsid w:val="00CA4A59"/>
    <w:rsid w:val="00CA6ADD"/>
    <w:rsid w:val="00CA6D62"/>
    <w:rsid w:val="00CA7196"/>
    <w:rsid w:val="00CA779D"/>
    <w:rsid w:val="00CA7AF7"/>
    <w:rsid w:val="00CB0F34"/>
    <w:rsid w:val="00CB4918"/>
    <w:rsid w:val="00CB5253"/>
    <w:rsid w:val="00CB74BE"/>
    <w:rsid w:val="00CB7531"/>
    <w:rsid w:val="00CB7856"/>
    <w:rsid w:val="00CC124E"/>
    <w:rsid w:val="00CC199C"/>
    <w:rsid w:val="00CC38EC"/>
    <w:rsid w:val="00CC4D4A"/>
    <w:rsid w:val="00CC7828"/>
    <w:rsid w:val="00CD009A"/>
    <w:rsid w:val="00CD0862"/>
    <w:rsid w:val="00CD0CDC"/>
    <w:rsid w:val="00CD19FA"/>
    <w:rsid w:val="00CD3698"/>
    <w:rsid w:val="00CD41E0"/>
    <w:rsid w:val="00CD4302"/>
    <w:rsid w:val="00CD5910"/>
    <w:rsid w:val="00CD6873"/>
    <w:rsid w:val="00CD75B6"/>
    <w:rsid w:val="00CE0E3C"/>
    <w:rsid w:val="00CE14C1"/>
    <w:rsid w:val="00CE2020"/>
    <w:rsid w:val="00CE2ED4"/>
    <w:rsid w:val="00CE372F"/>
    <w:rsid w:val="00CE3B44"/>
    <w:rsid w:val="00CE3CE8"/>
    <w:rsid w:val="00CE439B"/>
    <w:rsid w:val="00CE7D8D"/>
    <w:rsid w:val="00CF313E"/>
    <w:rsid w:val="00CF6B66"/>
    <w:rsid w:val="00CF6BB6"/>
    <w:rsid w:val="00CF6F7D"/>
    <w:rsid w:val="00CF6F7F"/>
    <w:rsid w:val="00D012CA"/>
    <w:rsid w:val="00D02235"/>
    <w:rsid w:val="00D0268C"/>
    <w:rsid w:val="00D03D49"/>
    <w:rsid w:val="00D044AA"/>
    <w:rsid w:val="00D04AED"/>
    <w:rsid w:val="00D04E10"/>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564D"/>
    <w:rsid w:val="00D15D0E"/>
    <w:rsid w:val="00D160F9"/>
    <w:rsid w:val="00D1694D"/>
    <w:rsid w:val="00D16D80"/>
    <w:rsid w:val="00D1732C"/>
    <w:rsid w:val="00D17FE5"/>
    <w:rsid w:val="00D21058"/>
    <w:rsid w:val="00D210F4"/>
    <w:rsid w:val="00D2266E"/>
    <w:rsid w:val="00D24D5A"/>
    <w:rsid w:val="00D26857"/>
    <w:rsid w:val="00D26EF4"/>
    <w:rsid w:val="00D27C09"/>
    <w:rsid w:val="00D30D79"/>
    <w:rsid w:val="00D311E1"/>
    <w:rsid w:val="00D31780"/>
    <w:rsid w:val="00D31A54"/>
    <w:rsid w:val="00D31A9B"/>
    <w:rsid w:val="00D31B65"/>
    <w:rsid w:val="00D31C74"/>
    <w:rsid w:val="00D3231C"/>
    <w:rsid w:val="00D3291A"/>
    <w:rsid w:val="00D33BF7"/>
    <w:rsid w:val="00D3454F"/>
    <w:rsid w:val="00D35C3E"/>
    <w:rsid w:val="00D35D4E"/>
    <w:rsid w:val="00D3670B"/>
    <w:rsid w:val="00D37A2D"/>
    <w:rsid w:val="00D41B0E"/>
    <w:rsid w:val="00D41EFF"/>
    <w:rsid w:val="00D4213C"/>
    <w:rsid w:val="00D4274A"/>
    <w:rsid w:val="00D440E9"/>
    <w:rsid w:val="00D4454B"/>
    <w:rsid w:val="00D44AC8"/>
    <w:rsid w:val="00D455AD"/>
    <w:rsid w:val="00D45B55"/>
    <w:rsid w:val="00D4672F"/>
    <w:rsid w:val="00D4719E"/>
    <w:rsid w:val="00D47A29"/>
    <w:rsid w:val="00D47A34"/>
    <w:rsid w:val="00D50A41"/>
    <w:rsid w:val="00D512A7"/>
    <w:rsid w:val="00D5319F"/>
    <w:rsid w:val="00D542A7"/>
    <w:rsid w:val="00D546B8"/>
    <w:rsid w:val="00D54EFE"/>
    <w:rsid w:val="00D559E4"/>
    <w:rsid w:val="00D57772"/>
    <w:rsid w:val="00D61130"/>
    <w:rsid w:val="00D6155B"/>
    <w:rsid w:val="00D61DDE"/>
    <w:rsid w:val="00D65AAF"/>
    <w:rsid w:val="00D65F2C"/>
    <w:rsid w:val="00D65F7F"/>
    <w:rsid w:val="00D66E49"/>
    <w:rsid w:val="00D670C6"/>
    <w:rsid w:val="00D671CB"/>
    <w:rsid w:val="00D67584"/>
    <w:rsid w:val="00D708AD"/>
    <w:rsid w:val="00D7154A"/>
    <w:rsid w:val="00D7264E"/>
    <w:rsid w:val="00D73B0E"/>
    <w:rsid w:val="00D75003"/>
    <w:rsid w:val="00D806C2"/>
    <w:rsid w:val="00D80A66"/>
    <w:rsid w:val="00D81236"/>
    <w:rsid w:val="00D81544"/>
    <w:rsid w:val="00D826D9"/>
    <w:rsid w:val="00D8285F"/>
    <w:rsid w:val="00D84823"/>
    <w:rsid w:val="00D84D5F"/>
    <w:rsid w:val="00D85544"/>
    <w:rsid w:val="00D85BD6"/>
    <w:rsid w:val="00D8659A"/>
    <w:rsid w:val="00D86D53"/>
    <w:rsid w:val="00D87160"/>
    <w:rsid w:val="00D908A0"/>
    <w:rsid w:val="00D9186A"/>
    <w:rsid w:val="00D9318E"/>
    <w:rsid w:val="00D942AD"/>
    <w:rsid w:val="00D97DDA"/>
    <w:rsid w:val="00DA32D2"/>
    <w:rsid w:val="00DA350E"/>
    <w:rsid w:val="00DA5694"/>
    <w:rsid w:val="00DA6678"/>
    <w:rsid w:val="00DA7781"/>
    <w:rsid w:val="00DB165C"/>
    <w:rsid w:val="00DB43B1"/>
    <w:rsid w:val="00DB43BA"/>
    <w:rsid w:val="00DB4E1A"/>
    <w:rsid w:val="00DB6701"/>
    <w:rsid w:val="00DC103F"/>
    <w:rsid w:val="00DC26A2"/>
    <w:rsid w:val="00DC26B3"/>
    <w:rsid w:val="00DC5BE2"/>
    <w:rsid w:val="00DD0450"/>
    <w:rsid w:val="00DD0F93"/>
    <w:rsid w:val="00DD11A6"/>
    <w:rsid w:val="00DD1ECB"/>
    <w:rsid w:val="00DD25DB"/>
    <w:rsid w:val="00DD26A8"/>
    <w:rsid w:val="00DD37AF"/>
    <w:rsid w:val="00DD3BDF"/>
    <w:rsid w:val="00DD44EB"/>
    <w:rsid w:val="00DD51C6"/>
    <w:rsid w:val="00DD64C3"/>
    <w:rsid w:val="00DD6F2C"/>
    <w:rsid w:val="00DE0070"/>
    <w:rsid w:val="00DE0CEF"/>
    <w:rsid w:val="00DE0E1F"/>
    <w:rsid w:val="00DE1065"/>
    <w:rsid w:val="00DE18A0"/>
    <w:rsid w:val="00DE2C27"/>
    <w:rsid w:val="00DE3FB9"/>
    <w:rsid w:val="00DE4422"/>
    <w:rsid w:val="00DE4583"/>
    <w:rsid w:val="00DE4C1D"/>
    <w:rsid w:val="00DE4F36"/>
    <w:rsid w:val="00DE584D"/>
    <w:rsid w:val="00DE5ACB"/>
    <w:rsid w:val="00DF0DF6"/>
    <w:rsid w:val="00DF1984"/>
    <w:rsid w:val="00DF19C1"/>
    <w:rsid w:val="00DF210F"/>
    <w:rsid w:val="00DF2976"/>
    <w:rsid w:val="00DF2B98"/>
    <w:rsid w:val="00DF3E0F"/>
    <w:rsid w:val="00DF5142"/>
    <w:rsid w:val="00DF53EE"/>
    <w:rsid w:val="00DF5864"/>
    <w:rsid w:val="00DF6324"/>
    <w:rsid w:val="00DF649A"/>
    <w:rsid w:val="00DF68D8"/>
    <w:rsid w:val="00DF7242"/>
    <w:rsid w:val="00E0044F"/>
    <w:rsid w:val="00E0382E"/>
    <w:rsid w:val="00E04868"/>
    <w:rsid w:val="00E04EF4"/>
    <w:rsid w:val="00E05797"/>
    <w:rsid w:val="00E065BD"/>
    <w:rsid w:val="00E07041"/>
    <w:rsid w:val="00E07621"/>
    <w:rsid w:val="00E13C85"/>
    <w:rsid w:val="00E17B16"/>
    <w:rsid w:val="00E22203"/>
    <w:rsid w:val="00E22EFB"/>
    <w:rsid w:val="00E2320C"/>
    <w:rsid w:val="00E24A8B"/>
    <w:rsid w:val="00E24D9D"/>
    <w:rsid w:val="00E25267"/>
    <w:rsid w:val="00E254D2"/>
    <w:rsid w:val="00E26045"/>
    <w:rsid w:val="00E276D4"/>
    <w:rsid w:val="00E30DF7"/>
    <w:rsid w:val="00E3108A"/>
    <w:rsid w:val="00E310F0"/>
    <w:rsid w:val="00E31408"/>
    <w:rsid w:val="00E314FB"/>
    <w:rsid w:val="00E321D9"/>
    <w:rsid w:val="00E3275F"/>
    <w:rsid w:val="00E368FC"/>
    <w:rsid w:val="00E403CC"/>
    <w:rsid w:val="00E43264"/>
    <w:rsid w:val="00E439A1"/>
    <w:rsid w:val="00E43D31"/>
    <w:rsid w:val="00E4565F"/>
    <w:rsid w:val="00E47503"/>
    <w:rsid w:val="00E47752"/>
    <w:rsid w:val="00E47FE9"/>
    <w:rsid w:val="00E50916"/>
    <w:rsid w:val="00E510F7"/>
    <w:rsid w:val="00E516C2"/>
    <w:rsid w:val="00E51CBC"/>
    <w:rsid w:val="00E52148"/>
    <w:rsid w:val="00E52FE8"/>
    <w:rsid w:val="00E54CA0"/>
    <w:rsid w:val="00E556CA"/>
    <w:rsid w:val="00E55B8C"/>
    <w:rsid w:val="00E565F9"/>
    <w:rsid w:val="00E61D1C"/>
    <w:rsid w:val="00E62162"/>
    <w:rsid w:val="00E63574"/>
    <w:rsid w:val="00E63B30"/>
    <w:rsid w:val="00E644D7"/>
    <w:rsid w:val="00E6479A"/>
    <w:rsid w:val="00E6522C"/>
    <w:rsid w:val="00E668B7"/>
    <w:rsid w:val="00E6743D"/>
    <w:rsid w:val="00E674BB"/>
    <w:rsid w:val="00E67D8D"/>
    <w:rsid w:val="00E72484"/>
    <w:rsid w:val="00E72DB0"/>
    <w:rsid w:val="00E7320D"/>
    <w:rsid w:val="00E73C04"/>
    <w:rsid w:val="00E740B6"/>
    <w:rsid w:val="00E74A29"/>
    <w:rsid w:val="00E77597"/>
    <w:rsid w:val="00E8074E"/>
    <w:rsid w:val="00E81170"/>
    <w:rsid w:val="00E819AE"/>
    <w:rsid w:val="00E82C6C"/>
    <w:rsid w:val="00E84249"/>
    <w:rsid w:val="00E8645C"/>
    <w:rsid w:val="00E86E51"/>
    <w:rsid w:val="00E87C28"/>
    <w:rsid w:val="00E87F2F"/>
    <w:rsid w:val="00E914F0"/>
    <w:rsid w:val="00E918BC"/>
    <w:rsid w:val="00E91B25"/>
    <w:rsid w:val="00E91C4E"/>
    <w:rsid w:val="00E91D06"/>
    <w:rsid w:val="00E93496"/>
    <w:rsid w:val="00E942CE"/>
    <w:rsid w:val="00E94C2D"/>
    <w:rsid w:val="00E9684E"/>
    <w:rsid w:val="00EA0C0A"/>
    <w:rsid w:val="00EA1A01"/>
    <w:rsid w:val="00EA1EAE"/>
    <w:rsid w:val="00EA201D"/>
    <w:rsid w:val="00EA238F"/>
    <w:rsid w:val="00EA23A8"/>
    <w:rsid w:val="00EA34BA"/>
    <w:rsid w:val="00EA402B"/>
    <w:rsid w:val="00EB1594"/>
    <w:rsid w:val="00EB15ED"/>
    <w:rsid w:val="00EB2064"/>
    <w:rsid w:val="00EB2D18"/>
    <w:rsid w:val="00EB5816"/>
    <w:rsid w:val="00EB6D79"/>
    <w:rsid w:val="00EB7CDD"/>
    <w:rsid w:val="00EC1866"/>
    <w:rsid w:val="00EC18DC"/>
    <w:rsid w:val="00EC1EE6"/>
    <w:rsid w:val="00EC1FE7"/>
    <w:rsid w:val="00EC1FED"/>
    <w:rsid w:val="00EC2E57"/>
    <w:rsid w:val="00EC4888"/>
    <w:rsid w:val="00EC601F"/>
    <w:rsid w:val="00ED0205"/>
    <w:rsid w:val="00ED05EE"/>
    <w:rsid w:val="00ED0D0C"/>
    <w:rsid w:val="00ED3AA8"/>
    <w:rsid w:val="00ED3BE7"/>
    <w:rsid w:val="00ED40CC"/>
    <w:rsid w:val="00ED412E"/>
    <w:rsid w:val="00ED48CE"/>
    <w:rsid w:val="00ED600A"/>
    <w:rsid w:val="00ED60E1"/>
    <w:rsid w:val="00ED62B3"/>
    <w:rsid w:val="00EE0BFD"/>
    <w:rsid w:val="00EE0D1C"/>
    <w:rsid w:val="00EE0E3B"/>
    <w:rsid w:val="00EE1564"/>
    <w:rsid w:val="00EE2E47"/>
    <w:rsid w:val="00EE5959"/>
    <w:rsid w:val="00EE5CFF"/>
    <w:rsid w:val="00EE5D37"/>
    <w:rsid w:val="00EE60E8"/>
    <w:rsid w:val="00EE63AC"/>
    <w:rsid w:val="00EE76D5"/>
    <w:rsid w:val="00EF088A"/>
    <w:rsid w:val="00EF0951"/>
    <w:rsid w:val="00EF160C"/>
    <w:rsid w:val="00EF1C76"/>
    <w:rsid w:val="00EF3B5E"/>
    <w:rsid w:val="00EF3CBB"/>
    <w:rsid w:val="00EF72DE"/>
    <w:rsid w:val="00F00C31"/>
    <w:rsid w:val="00F012DB"/>
    <w:rsid w:val="00F01BF6"/>
    <w:rsid w:val="00F030AF"/>
    <w:rsid w:val="00F05249"/>
    <w:rsid w:val="00F0567A"/>
    <w:rsid w:val="00F06477"/>
    <w:rsid w:val="00F11408"/>
    <w:rsid w:val="00F12932"/>
    <w:rsid w:val="00F158AA"/>
    <w:rsid w:val="00F16344"/>
    <w:rsid w:val="00F16423"/>
    <w:rsid w:val="00F17472"/>
    <w:rsid w:val="00F2118E"/>
    <w:rsid w:val="00F21387"/>
    <w:rsid w:val="00F25681"/>
    <w:rsid w:val="00F25E45"/>
    <w:rsid w:val="00F265E8"/>
    <w:rsid w:val="00F27DF3"/>
    <w:rsid w:val="00F30189"/>
    <w:rsid w:val="00F314D3"/>
    <w:rsid w:val="00F31867"/>
    <w:rsid w:val="00F332FE"/>
    <w:rsid w:val="00F335E9"/>
    <w:rsid w:val="00F33945"/>
    <w:rsid w:val="00F33E25"/>
    <w:rsid w:val="00F351D9"/>
    <w:rsid w:val="00F35A77"/>
    <w:rsid w:val="00F3700E"/>
    <w:rsid w:val="00F370F2"/>
    <w:rsid w:val="00F37E59"/>
    <w:rsid w:val="00F407D6"/>
    <w:rsid w:val="00F423BA"/>
    <w:rsid w:val="00F42D58"/>
    <w:rsid w:val="00F442AD"/>
    <w:rsid w:val="00F466DA"/>
    <w:rsid w:val="00F46DD3"/>
    <w:rsid w:val="00F51116"/>
    <w:rsid w:val="00F51AD1"/>
    <w:rsid w:val="00F52653"/>
    <w:rsid w:val="00F52FA1"/>
    <w:rsid w:val="00F539F2"/>
    <w:rsid w:val="00F5487D"/>
    <w:rsid w:val="00F5635B"/>
    <w:rsid w:val="00F61119"/>
    <w:rsid w:val="00F624C6"/>
    <w:rsid w:val="00F6282F"/>
    <w:rsid w:val="00F64027"/>
    <w:rsid w:val="00F64F0C"/>
    <w:rsid w:val="00F66FE7"/>
    <w:rsid w:val="00F7066A"/>
    <w:rsid w:val="00F70C75"/>
    <w:rsid w:val="00F72814"/>
    <w:rsid w:val="00F72E27"/>
    <w:rsid w:val="00F74524"/>
    <w:rsid w:val="00F74975"/>
    <w:rsid w:val="00F7544F"/>
    <w:rsid w:val="00F7582E"/>
    <w:rsid w:val="00F75CD5"/>
    <w:rsid w:val="00F76AC2"/>
    <w:rsid w:val="00F76B30"/>
    <w:rsid w:val="00F77119"/>
    <w:rsid w:val="00F77152"/>
    <w:rsid w:val="00F77DA2"/>
    <w:rsid w:val="00F8100A"/>
    <w:rsid w:val="00F8175F"/>
    <w:rsid w:val="00F8254D"/>
    <w:rsid w:val="00F826E8"/>
    <w:rsid w:val="00F82E1C"/>
    <w:rsid w:val="00F82F91"/>
    <w:rsid w:val="00F84008"/>
    <w:rsid w:val="00F844D4"/>
    <w:rsid w:val="00F87340"/>
    <w:rsid w:val="00F916F0"/>
    <w:rsid w:val="00F9198F"/>
    <w:rsid w:val="00F922BC"/>
    <w:rsid w:val="00F937CF"/>
    <w:rsid w:val="00F93A2C"/>
    <w:rsid w:val="00F93E58"/>
    <w:rsid w:val="00F9434C"/>
    <w:rsid w:val="00F95B36"/>
    <w:rsid w:val="00F964EC"/>
    <w:rsid w:val="00F9651C"/>
    <w:rsid w:val="00F96E3D"/>
    <w:rsid w:val="00F97EED"/>
    <w:rsid w:val="00FA18D7"/>
    <w:rsid w:val="00FA3257"/>
    <w:rsid w:val="00FA348C"/>
    <w:rsid w:val="00FA39DA"/>
    <w:rsid w:val="00FA6EE5"/>
    <w:rsid w:val="00FA7190"/>
    <w:rsid w:val="00FA76DB"/>
    <w:rsid w:val="00FB0480"/>
    <w:rsid w:val="00FB37A2"/>
    <w:rsid w:val="00FB3AEE"/>
    <w:rsid w:val="00FB4E81"/>
    <w:rsid w:val="00FB52E1"/>
    <w:rsid w:val="00FB5371"/>
    <w:rsid w:val="00FB7688"/>
    <w:rsid w:val="00FC1674"/>
    <w:rsid w:val="00FC26A9"/>
    <w:rsid w:val="00FC3A89"/>
    <w:rsid w:val="00FC40BD"/>
    <w:rsid w:val="00FC5026"/>
    <w:rsid w:val="00FC637E"/>
    <w:rsid w:val="00FD004A"/>
    <w:rsid w:val="00FD1495"/>
    <w:rsid w:val="00FD37D8"/>
    <w:rsid w:val="00FD39DB"/>
    <w:rsid w:val="00FD50D6"/>
    <w:rsid w:val="00FD54C4"/>
    <w:rsid w:val="00FD55C9"/>
    <w:rsid w:val="00FE0063"/>
    <w:rsid w:val="00FE08F0"/>
    <w:rsid w:val="00FE284B"/>
    <w:rsid w:val="00FE41A0"/>
    <w:rsid w:val="00FE4524"/>
    <w:rsid w:val="00FE49CD"/>
    <w:rsid w:val="00FE5951"/>
    <w:rsid w:val="00FE5AC6"/>
    <w:rsid w:val="00FE629D"/>
    <w:rsid w:val="00FE6875"/>
    <w:rsid w:val="00FE6B88"/>
    <w:rsid w:val="00FE73E4"/>
    <w:rsid w:val="00FE7D2C"/>
    <w:rsid w:val="00FE7FDC"/>
    <w:rsid w:val="00FF06FA"/>
    <w:rsid w:val="00FF090F"/>
    <w:rsid w:val="00FF0D06"/>
    <w:rsid w:val="00FF2207"/>
    <w:rsid w:val="00FF2CE9"/>
    <w:rsid w:val="00FF322C"/>
    <w:rsid w:val="00FF3F69"/>
    <w:rsid w:val="00FF52AF"/>
    <w:rsid w:val="00FF52F3"/>
    <w:rsid w:val="00FF579E"/>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0A57D4"/>
    <w:pPr>
      <w:spacing w:line="360" w:lineRule="auto"/>
    </w:pPr>
  </w:style>
  <w:style w:type="character" w:customStyle="1" w:styleId="NoSpacingChar">
    <w:name w:val="No Spacing Char"/>
    <w:aliases w:val="No Indent Char"/>
    <w:basedOn w:val="DefaultParagraphFont"/>
    <w:link w:val="NoSpacing"/>
    <w:uiPriority w:val="1"/>
    <w:rsid w:val="000A57D4"/>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Pages>
  <Words>10053</Words>
  <Characters>50269</Characters>
  <Application>Microsoft Office Word</Application>
  <DocSecurity>0</DocSecurity>
  <Lines>418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108</cp:revision>
  <dcterms:created xsi:type="dcterms:W3CDTF">2022-08-14T06:13:00Z</dcterms:created>
  <dcterms:modified xsi:type="dcterms:W3CDTF">2022-08-16T18:21:00Z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