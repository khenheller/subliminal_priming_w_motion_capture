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774E6CB8" w:rsidR="00DC4DA6" w:rsidRPr="004C0E90" w:rsidRDefault="006C08C3" w:rsidP="00085675">
      <w:pPr>
        <w:pStyle w:val="Openingheader"/>
        <w:rPr>
          <w:b/>
          <w:bCs/>
          <w:sz w:val="56"/>
          <w:szCs w:val="56"/>
        </w:rPr>
      </w:pPr>
      <w:commentRangeStart w:id="2"/>
      <w:r w:rsidRPr="00085675">
        <w:rPr>
          <w:b/>
          <w:bCs/>
          <w:sz w:val="48"/>
          <w:szCs w:val="48"/>
          <w:rPrChange w:id="3" w:author="Liad Mudrik" w:date="2022-09-12T11:41:00Z">
            <w:rPr>
              <w:b/>
              <w:bCs/>
              <w:sz w:val="56"/>
              <w:szCs w:val="56"/>
            </w:rPr>
          </w:rPrChange>
        </w:rPr>
        <w:t>Prof.</w:t>
      </w:r>
      <w:r w:rsidR="00DC4DA6" w:rsidRPr="00085675">
        <w:rPr>
          <w:b/>
          <w:bCs/>
          <w:sz w:val="48"/>
          <w:szCs w:val="48"/>
          <w:rPrChange w:id="4" w:author="Liad Mudrik" w:date="2022-09-12T11:41:00Z">
            <w:rPr>
              <w:b/>
              <w:bCs/>
              <w:sz w:val="56"/>
              <w:szCs w:val="56"/>
            </w:rPr>
          </w:rPrChange>
        </w:rPr>
        <w:t xml:space="preserve"> </w:t>
      </w:r>
      <w:r w:rsidRPr="00085675">
        <w:rPr>
          <w:b/>
          <w:bCs/>
          <w:sz w:val="48"/>
          <w:szCs w:val="48"/>
          <w:rPrChange w:id="5" w:author="Liad Mudrik" w:date="2022-09-12T11:41:00Z">
            <w:rPr>
              <w:b/>
              <w:bCs/>
              <w:sz w:val="56"/>
              <w:szCs w:val="56"/>
            </w:rPr>
          </w:rPrChange>
        </w:rPr>
        <w:t>Liad</w:t>
      </w:r>
      <w:r w:rsidR="00DC4DA6" w:rsidRPr="00085675">
        <w:rPr>
          <w:b/>
          <w:bCs/>
          <w:sz w:val="48"/>
          <w:szCs w:val="48"/>
          <w:rPrChange w:id="6" w:author="Liad Mudrik" w:date="2022-09-12T11:41:00Z">
            <w:rPr>
              <w:b/>
              <w:bCs/>
              <w:sz w:val="56"/>
              <w:szCs w:val="56"/>
            </w:rPr>
          </w:rPrChange>
        </w:rPr>
        <w:t xml:space="preserve"> </w:t>
      </w:r>
      <w:r w:rsidRPr="00085675">
        <w:rPr>
          <w:b/>
          <w:bCs/>
          <w:sz w:val="48"/>
          <w:szCs w:val="48"/>
          <w:rPrChange w:id="7" w:author="Liad Mudrik" w:date="2022-09-12T11:41:00Z">
            <w:rPr>
              <w:b/>
              <w:bCs/>
              <w:sz w:val="56"/>
              <w:szCs w:val="56"/>
            </w:rPr>
          </w:rPrChange>
        </w:rPr>
        <w:t xml:space="preserve">Mudrik </w:t>
      </w:r>
      <w:commentRangeEnd w:id="2"/>
      <w:r w:rsidR="00085675">
        <w:rPr>
          <w:rStyle w:val="CommentReference"/>
          <w:rFonts w:eastAsiaTheme="minorEastAsia" w:cstheme="majorBidi"/>
          <w:noProof w:val="0"/>
        </w:rPr>
        <w:commentReference w:id="2"/>
      </w:r>
      <w:commentRangeStart w:id="8"/>
      <w:del w:id="9" w:author="Liad Mudrik" w:date="2022-09-12T11:40:00Z">
        <w:r w:rsidRPr="004C0E90" w:rsidDel="00085675">
          <w:rPr>
            <w:b/>
            <w:bCs/>
            <w:sz w:val="56"/>
            <w:szCs w:val="56"/>
          </w:rPr>
          <w:delText xml:space="preserve">and </w:delText>
        </w:r>
        <w:r w:rsidR="003F4204" w:rsidRPr="004C0E90" w:rsidDel="00085675">
          <w:rPr>
            <w:b/>
            <w:bCs/>
            <w:sz w:val="56"/>
            <w:szCs w:val="56"/>
          </w:rPr>
          <w:delText>Dr. Craig Chapman</w:delText>
        </w:r>
      </w:del>
      <w:commentRangeEnd w:id="8"/>
      <w:r w:rsidR="00085675">
        <w:rPr>
          <w:rStyle w:val="CommentReference"/>
          <w:rFonts w:eastAsiaTheme="minorEastAsia" w:cstheme="majorBidi"/>
          <w:noProof w:val="0"/>
        </w:rPr>
        <w:commentReference w:id="8"/>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7FA78EA6" w:rsidR="00DC4DA6" w:rsidRPr="00B5549D" w:rsidRDefault="00DC4DA6" w:rsidP="006238E0">
      <w:pPr>
        <w:pStyle w:val="Openingheader"/>
        <w:rPr>
          <w:rtl/>
        </w:rPr>
      </w:pPr>
      <w:r w:rsidRPr="00B5549D">
        <w:rPr>
          <w:rtl/>
        </w:rPr>
        <w:t xml:space="preserve">החיבור בוצע </w:t>
      </w:r>
      <w:del w:id="10" w:author="Liad Mudrik" w:date="2022-09-12T11:42:00Z">
        <w:r w:rsidRPr="00B5549D" w:rsidDel="00085675">
          <w:rPr>
            <w:rtl/>
          </w:rPr>
          <w:delText>בהנחיית</w:delText>
        </w:r>
        <w:r w:rsidR="00A240A5" w:rsidRPr="00B5549D" w:rsidDel="00085675">
          <w:rPr>
            <w:rtl/>
          </w:rPr>
          <w:delText>ם</w:delText>
        </w:r>
        <w:r w:rsidRPr="00B5549D" w:rsidDel="00085675">
          <w:rPr>
            <w:rtl/>
          </w:rPr>
          <w:delText xml:space="preserve"> </w:delText>
        </w:r>
      </w:del>
      <w:ins w:id="11" w:author="Liad Mudrik" w:date="2022-09-12T11:42:00Z">
        <w:r w:rsidR="00085675" w:rsidRPr="00B5549D">
          <w:rPr>
            <w:rtl/>
          </w:rPr>
          <w:t>בהנחיית</w:t>
        </w:r>
        <w:r w:rsidR="00085675">
          <w:rPr>
            <w:rFonts w:hint="cs"/>
            <w:rtl/>
          </w:rPr>
          <w:t>ה</w:t>
        </w:r>
        <w:r w:rsidR="00085675" w:rsidRPr="00B5549D">
          <w:rPr>
            <w:rtl/>
          </w:rPr>
          <w:t xml:space="preserve"> </w:t>
        </w:r>
      </w:ins>
      <w:r w:rsidRPr="00B5549D">
        <w:rPr>
          <w:rtl/>
        </w:rPr>
        <w:t>של</w:t>
      </w:r>
    </w:p>
    <w:p w14:paraId="59F07718" w14:textId="5F12469F" w:rsidR="00DC4DA6" w:rsidRPr="004C0E90" w:rsidRDefault="00897733" w:rsidP="006238E0">
      <w:pPr>
        <w:pStyle w:val="Openingheader"/>
        <w:rPr>
          <w:b/>
          <w:bCs/>
          <w:sz w:val="56"/>
          <w:szCs w:val="56"/>
          <w:rtl/>
        </w:rPr>
      </w:pPr>
      <w:r w:rsidRPr="00085675">
        <w:rPr>
          <w:b/>
          <w:bCs/>
          <w:sz w:val="48"/>
          <w:szCs w:val="48"/>
          <w:rtl/>
          <w:rPrChange w:id="12" w:author="Liad Mudrik" w:date="2022-09-12T11:48:00Z">
            <w:rPr>
              <w:b/>
              <w:bCs/>
              <w:sz w:val="56"/>
              <w:szCs w:val="56"/>
              <w:rtl/>
            </w:rPr>
          </w:rPrChange>
        </w:rPr>
        <w:t>פרופ</w:t>
      </w:r>
      <w:r w:rsidR="00EA53C4" w:rsidRPr="00085675">
        <w:rPr>
          <w:b/>
          <w:bCs/>
          <w:sz w:val="48"/>
          <w:szCs w:val="48"/>
          <w:rtl/>
          <w:rPrChange w:id="13" w:author="Liad Mudrik" w:date="2022-09-12T11:48:00Z">
            <w:rPr>
              <w:b/>
              <w:bCs/>
              <w:sz w:val="56"/>
              <w:szCs w:val="56"/>
              <w:rtl/>
            </w:rPr>
          </w:rPrChange>
        </w:rPr>
        <w:t>'</w:t>
      </w:r>
      <w:r w:rsidRPr="00085675">
        <w:rPr>
          <w:b/>
          <w:bCs/>
          <w:sz w:val="48"/>
          <w:szCs w:val="48"/>
          <w:rtl/>
          <w:rPrChange w:id="14" w:author="Liad Mudrik" w:date="2022-09-12T11:48:00Z">
            <w:rPr>
              <w:b/>
              <w:bCs/>
              <w:sz w:val="56"/>
              <w:szCs w:val="56"/>
              <w:rtl/>
            </w:rPr>
          </w:rPrChange>
        </w:rPr>
        <w:t xml:space="preserve"> ליעד מודריק </w:t>
      </w:r>
      <w:del w:id="15" w:author="Liad Mudrik" w:date="2022-09-12T11:42:00Z">
        <w:r w:rsidRPr="004C0E90" w:rsidDel="00085675">
          <w:rPr>
            <w:b/>
            <w:bCs/>
            <w:sz w:val="56"/>
            <w:szCs w:val="56"/>
            <w:rtl/>
          </w:rPr>
          <w:delText>וד</w:delText>
        </w:r>
        <w:r w:rsidR="00EA53C4" w:rsidRPr="004C0E90" w:rsidDel="00085675">
          <w:rPr>
            <w:b/>
            <w:bCs/>
            <w:sz w:val="56"/>
            <w:szCs w:val="56"/>
            <w:rtl/>
          </w:rPr>
          <w:delText>"</w:delText>
        </w:r>
        <w:r w:rsidRPr="004C0E90" w:rsidDel="00085675">
          <w:rPr>
            <w:b/>
            <w:bCs/>
            <w:sz w:val="56"/>
            <w:szCs w:val="56"/>
            <w:rtl/>
          </w:rPr>
          <w:delText>ר קרייג צ'אפמן</w:delText>
        </w:r>
      </w:del>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16" w:name="_Toc113910353"/>
      <w:bookmarkStart w:id="17" w:name="_Hlk106572155"/>
      <w:commentRangeStart w:id="18"/>
      <w:r>
        <w:rPr>
          <w:rFonts w:hint="cs"/>
          <w:lang w:bidi="he-IL"/>
        </w:rPr>
        <w:lastRenderedPageBreak/>
        <w:t>T</w:t>
      </w:r>
      <w:r>
        <w:rPr>
          <w:lang w:bidi="he-IL"/>
        </w:rPr>
        <w:t xml:space="preserve">able </w:t>
      </w:r>
      <w:commentRangeEnd w:id="18"/>
      <w:r w:rsidR="003D683E">
        <w:rPr>
          <w:rStyle w:val="CommentReference"/>
          <w:rFonts w:asciiTheme="majorBidi" w:eastAsiaTheme="minorEastAsia" w:hAnsiTheme="majorBidi" w:cstheme="majorBidi"/>
          <w:b w:val="0"/>
          <w:bCs w:val="0"/>
          <w:lang w:eastAsia="en-US" w:bidi="he-IL"/>
        </w:rPr>
        <w:commentReference w:id="18"/>
      </w:r>
      <w:r>
        <w:rPr>
          <w:lang w:bidi="he-IL"/>
        </w:rPr>
        <w:t>of Contents</w:t>
      </w:r>
      <w:bookmarkEnd w:id="16"/>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592760C0" w14:textId="226B5923" w:rsidR="00367974" w:rsidRDefault="006238E0" w:rsidP="00367974">
          <w:pPr>
            <w:pStyle w:val="TOC2"/>
            <w:rPr>
              <w:rFonts w:cstheme="minorBidi"/>
              <w:smallCaps w:val="0"/>
              <w:noProof/>
              <w:sz w:val="22"/>
              <w:szCs w:val="22"/>
              <w:rtl/>
            </w:rPr>
          </w:pPr>
          <w:r>
            <w:fldChar w:fldCharType="begin"/>
          </w:r>
          <w:r>
            <w:instrText xml:space="preserve"> TOC \o "1-4" \h \z \u </w:instrText>
          </w:r>
          <w:r>
            <w:fldChar w:fldCharType="separate"/>
          </w:r>
          <w:hyperlink w:anchor="_Toc113910353" w:history="1">
            <w:r w:rsidR="00367974" w:rsidRPr="004267A5">
              <w:rPr>
                <w:rStyle w:val="Hyperlink"/>
                <w:noProof/>
              </w:rPr>
              <w:t>Table of Contents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Toc113910353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3</w:t>
            </w:r>
            <w:r w:rsidR="00367974">
              <w:rPr>
                <w:noProof/>
                <w:webHidden/>
                <w:rtl/>
              </w:rPr>
              <w:fldChar w:fldCharType="end"/>
            </w:r>
          </w:hyperlink>
        </w:p>
        <w:p w14:paraId="56B780C9" w14:textId="4D559C16" w:rsidR="00367974" w:rsidRDefault="00000000" w:rsidP="00367974">
          <w:pPr>
            <w:pStyle w:val="TOC2"/>
            <w:rPr>
              <w:rFonts w:cstheme="minorBidi"/>
              <w:smallCaps w:val="0"/>
              <w:noProof/>
              <w:sz w:val="22"/>
              <w:szCs w:val="22"/>
              <w:rtl/>
            </w:rPr>
          </w:pPr>
          <w:hyperlink w:anchor="_Toc113910354" w:history="1">
            <w:r w:rsidR="00367974" w:rsidRPr="004267A5">
              <w:rPr>
                <w:rStyle w:val="Hyperlink"/>
                <w:noProof/>
                <w:lang w:bidi="ar-SA"/>
              </w:rPr>
              <w:t>Abstract</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Toc113910354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5</w:t>
            </w:r>
            <w:r w:rsidR="00367974">
              <w:rPr>
                <w:noProof/>
                <w:webHidden/>
                <w:rtl/>
              </w:rPr>
              <w:fldChar w:fldCharType="end"/>
            </w:r>
          </w:hyperlink>
        </w:p>
        <w:p w14:paraId="58D49375" w14:textId="0F54E2EB" w:rsidR="00367974" w:rsidRDefault="00000000" w:rsidP="00367974">
          <w:pPr>
            <w:pStyle w:val="TOC2"/>
            <w:rPr>
              <w:rFonts w:cstheme="minorBidi"/>
              <w:smallCaps w:val="0"/>
              <w:noProof/>
              <w:sz w:val="22"/>
              <w:szCs w:val="22"/>
              <w:rtl/>
            </w:rPr>
          </w:pPr>
          <w:hyperlink w:anchor="_Toc113910355" w:history="1">
            <w:r w:rsidR="00367974" w:rsidRPr="004267A5">
              <w:rPr>
                <w:rStyle w:val="Hyperlink"/>
                <w:noProof/>
                <w:lang w:bidi="ar-SA"/>
              </w:rPr>
              <w:t>Introduction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Toc113910355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6</w:t>
            </w:r>
            <w:r w:rsidR="00367974">
              <w:rPr>
                <w:noProof/>
                <w:webHidden/>
                <w:rtl/>
              </w:rPr>
              <w:fldChar w:fldCharType="end"/>
            </w:r>
          </w:hyperlink>
        </w:p>
        <w:p w14:paraId="6E29D3AE" w14:textId="464971F5" w:rsidR="00367974" w:rsidRDefault="00000000" w:rsidP="00367974">
          <w:pPr>
            <w:pStyle w:val="TOC3"/>
            <w:tabs>
              <w:tab w:val="right" w:leader="dot" w:pos="9350"/>
            </w:tabs>
            <w:bidi w:val="0"/>
            <w:rPr>
              <w:rFonts w:cstheme="minorBidi"/>
              <w:i w:val="0"/>
              <w:iCs w:val="0"/>
              <w:noProof/>
              <w:sz w:val="22"/>
              <w:szCs w:val="22"/>
              <w:rtl/>
            </w:rPr>
          </w:pPr>
          <w:hyperlink w:anchor="_Toc113910356" w:history="1">
            <w:r w:rsidR="00367974" w:rsidRPr="004267A5">
              <w:rPr>
                <w:rStyle w:val="Hyperlink"/>
                <w:noProof/>
                <w:lang w:bidi="ar-SA"/>
              </w:rPr>
              <w:t>Contradicting findings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Toc113910356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7</w:t>
            </w:r>
            <w:r w:rsidR="00367974">
              <w:rPr>
                <w:noProof/>
                <w:webHidden/>
                <w:rtl/>
              </w:rPr>
              <w:fldChar w:fldCharType="end"/>
            </w:r>
          </w:hyperlink>
        </w:p>
        <w:p w14:paraId="55AAB4CB" w14:textId="7D82AB17" w:rsidR="00367974" w:rsidRDefault="00000000" w:rsidP="00367974">
          <w:pPr>
            <w:pStyle w:val="TOC3"/>
            <w:tabs>
              <w:tab w:val="right" w:leader="dot" w:pos="9350"/>
            </w:tabs>
            <w:bidi w:val="0"/>
            <w:rPr>
              <w:rFonts w:cstheme="minorBidi"/>
              <w:i w:val="0"/>
              <w:iCs w:val="0"/>
              <w:noProof/>
              <w:sz w:val="22"/>
              <w:szCs w:val="22"/>
              <w:rtl/>
            </w:rPr>
          </w:pPr>
          <w:hyperlink w:anchor="_Toc113910357" w:history="1">
            <w:r w:rsidR="00367974" w:rsidRPr="004267A5">
              <w:rPr>
                <w:rStyle w:val="Hyperlink"/>
                <w:noProof/>
                <w:lang w:bidi="ar-SA"/>
              </w:rPr>
              <w:t>Explaining The Discrepancy between Findings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Toc113910357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8</w:t>
            </w:r>
            <w:r w:rsidR="00367974">
              <w:rPr>
                <w:noProof/>
                <w:webHidden/>
                <w:rtl/>
              </w:rPr>
              <w:fldChar w:fldCharType="end"/>
            </w:r>
          </w:hyperlink>
        </w:p>
        <w:p w14:paraId="10E6AFE2" w14:textId="1C405EED" w:rsidR="00367974" w:rsidRDefault="00000000" w:rsidP="00367974">
          <w:pPr>
            <w:pStyle w:val="TOC3"/>
            <w:tabs>
              <w:tab w:val="right" w:leader="dot" w:pos="9350"/>
            </w:tabs>
            <w:bidi w:val="0"/>
            <w:rPr>
              <w:rFonts w:cstheme="minorBidi"/>
              <w:i w:val="0"/>
              <w:iCs w:val="0"/>
              <w:noProof/>
              <w:sz w:val="22"/>
              <w:szCs w:val="22"/>
              <w:rtl/>
            </w:rPr>
          </w:pPr>
          <w:hyperlink w:anchor="_Toc113910358" w:history="1">
            <w:r w:rsidR="00367974" w:rsidRPr="004267A5">
              <w:rPr>
                <w:rStyle w:val="Hyperlink"/>
                <w:noProof/>
                <w:lang w:bidi="ar-SA"/>
              </w:rPr>
              <w:t>Comparing Motion Tracking with Keyboard Response</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Toc113910358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8</w:t>
            </w:r>
            <w:r w:rsidR="00367974">
              <w:rPr>
                <w:noProof/>
                <w:webHidden/>
                <w:rtl/>
              </w:rPr>
              <w:fldChar w:fldCharType="end"/>
            </w:r>
          </w:hyperlink>
        </w:p>
        <w:p w14:paraId="7CF6264C" w14:textId="15361BDA" w:rsidR="00367974" w:rsidRDefault="00000000" w:rsidP="00367974">
          <w:pPr>
            <w:pStyle w:val="TOC3"/>
            <w:tabs>
              <w:tab w:val="right" w:leader="dot" w:pos="9350"/>
            </w:tabs>
            <w:bidi w:val="0"/>
            <w:rPr>
              <w:rFonts w:cstheme="minorBidi"/>
              <w:i w:val="0"/>
              <w:iCs w:val="0"/>
              <w:noProof/>
              <w:sz w:val="22"/>
              <w:szCs w:val="22"/>
              <w:rtl/>
            </w:rPr>
          </w:pPr>
          <w:hyperlink w:anchor="_Toc113910359" w:history="1">
            <w:r w:rsidR="00367974" w:rsidRPr="004267A5">
              <w:rPr>
                <w:rStyle w:val="Hyperlink"/>
                <w:noProof/>
                <w:lang w:bidi="ar-SA"/>
              </w:rPr>
              <w:t>Previous Priming Findings Made with Motion Tracking</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Toc113910359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9</w:t>
            </w:r>
            <w:r w:rsidR="00367974">
              <w:rPr>
                <w:noProof/>
                <w:webHidden/>
                <w:rtl/>
              </w:rPr>
              <w:fldChar w:fldCharType="end"/>
            </w:r>
          </w:hyperlink>
        </w:p>
        <w:p w14:paraId="0A283077" w14:textId="57BB4A5A" w:rsidR="00367974" w:rsidRDefault="00000000" w:rsidP="00367974">
          <w:pPr>
            <w:pStyle w:val="TOC3"/>
            <w:tabs>
              <w:tab w:val="right" w:leader="dot" w:pos="9350"/>
            </w:tabs>
            <w:bidi w:val="0"/>
            <w:rPr>
              <w:rFonts w:cstheme="minorBidi"/>
              <w:i w:val="0"/>
              <w:iCs w:val="0"/>
              <w:noProof/>
              <w:sz w:val="22"/>
              <w:szCs w:val="22"/>
              <w:rtl/>
            </w:rPr>
          </w:pPr>
          <w:hyperlink w:anchor="_Toc113910360" w:history="1">
            <w:r w:rsidR="00367974" w:rsidRPr="004267A5">
              <w:rPr>
                <w:rStyle w:val="Hyperlink"/>
                <w:noProof/>
                <w:lang w:bidi="ar-SA"/>
              </w:rPr>
              <w:t>Current Research</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Toc113910360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11</w:t>
            </w:r>
            <w:r w:rsidR="00367974">
              <w:rPr>
                <w:noProof/>
                <w:webHidden/>
                <w:rtl/>
              </w:rPr>
              <w:fldChar w:fldCharType="end"/>
            </w:r>
          </w:hyperlink>
        </w:p>
        <w:p w14:paraId="42D80CA3" w14:textId="62F66DE6" w:rsidR="00367974" w:rsidRDefault="00000000" w:rsidP="00367974">
          <w:pPr>
            <w:pStyle w:val="TOC2"/>
            <w:rPr>
              <w:rFonts w:cstheme="minorBidi"/>
              <w:smallCaps w:val="0"/>
              <w:noProof/>
              <w:sz w:val="22"/>
              <w:szCs w:val="22"/>
              <w:rtl/>
            </w:rPr>
          </w:pPr>
          <w:hyperlink w:anchor="_Toc113910361" w:history="1">
            <w:r w:rsidR="00367974" w:rsidRPr="004267A5">
              <w:rPr>
                <w:rStyle w:val="Hyperlink"/>
                <w:noProof/>
                <w:lang w:bidi="ar-SA"/>
              </w:rPr>
              <w:t>Pilot Experiment 1</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Toc113910361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12</w:t>
            </w:r>
            <w:r w:rsidR="00367974">
              <w:rPr>
                <w:noProof/>
                <w:webHidden/>
                <w:rtl/>
              </w:rPr>
              <w:fldChar w:fldCharType="end"/>
            </w:r>
          </w:hyperlink>
        </w:p>
        <w:p w14:paraId="7569A706" w14:textId="504A3BB8" w:rsidR="00367974" w:rsidRDefault="00000000" w:rsidP="00367974">
          <w:pPr>
            <w:pStyle w:val="TOC3"/>
            <w:tabs>
              <w:tab w:val="right" w:leader="dot" w:pos="9350"/>
            </w:tabs>
            <w:bidi w:val="0"/>
            <w:rPr>
              <w:rFonts w:cstheme="minorBidi"/>
              <w:i w:val="0"/>
              <w:iCs w:val="0"/>
              <w:noProof/>
              <w:sz w:val="22"/>
              <w:szCs w:val="22"/>
              <w:rtl/>
            </w:rPr>
          </w:pPr>
          <w:hyperlink w:anchor="_Toc113910362" w:history="1">
            <w:r w:rsidR="00367974" w:rsidRPr="004267A5">
              <w:rPr>
                <w:rStyle w:val="Hyperlink"/>
                <w:noProof/>
                <w:lang w:bidi="ar-SA"/>
              </w:rPr>
              <w:t>Methods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Toc113910362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12</w:t>
            </w:r>
            <w:r w:rsidR="00367974">
              <w:rPr>
                <w:noProof/>
                <w:webHidden/>
                <w:rtl/>
              </w:rPr>
              <w:fldChar w:fldCharType="end"/>
            </w:r>
          </w:hyperlink>
        </w:p>
        <w:p w14:paraId="71397AE7" w14:textId="11F536B5" w:rsidR="00367974" w:rsidRDefault="00000000" w:rsidP="00367974">
          <w:pPr>
            <w:pStyle w:val="TOC4"/>
            <w:tabs>
              <w:tab w:val="right" w:leader="dot" w:pos="9350"/>
            </w:tabs>
            <w:bidi w:val="0"/>
            <w:rPr>
              <w:rFonts w:cstheme="minorBidi"/>
              <w:noProof/>
              <w:sz w:val="22"/>
              <w:szCs w:val="22"/>
              <w:rtl/>
            </w:rPr>
          </w:pPr>
          <w:hyperlink w:anchor="_Toc113910363" w:history="1">
            <w:r w:rsidR="00367974" w:rsidRPr="004267A5">
              <w:rPr>
                <w:rStyle w:val="Hyperlink"/>
                <w:noProof/>
              </w:rPr>
              <w:t>Participants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Toc113910363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12</w:t>
            </w:r>
            <w:r w:rsidR="00367974">
              <w:rPr>
                <w:noProof/>
                <w:webHidden/>
                <w:rtl/>
              </w:rPr>
              <w:fldChar w:fldCharType="end"/>
            </w:r>
          </w:hyperlink>
        </w:p>
        <w:p w14:paraId="452CD525" w14:textId="2F3E8596" w:rsidR="00367974" w:rsidRDefault="00000000" w:rsidP="00367974">
          <w:pPr>
            <w:pStyle w:val="TOC4"/>
            <w:tabs>
              <w:tab w:val="right" w:leader="dot" w:pos="9350"/>
            </w:tabs>
            <w:bidi w:val="0"/>
            <w:rPr>
              <w:rFonts w:cstheme="minorBidi"/>
              <w:noProof/>
              <w:sz w:val="22"/>
              <w:szCs w:val="22"/>
              <w:rtl/>
            </w:rPr>
          </w:pPr>
          <w:hyperlink w:anchor="_Toc113910364" w:history="1">
            <w:r w:rsidR="00367974" w:rsidRPr="004267A5">
              <w:rPr>
                <w:rStyle w:val="Hyperlink"/>
                <w:noProof/>
              </w:rPr>
              <w:t>Stimuli</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Toc113910364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12</w:t>
            </w:r>
            <w:r w:rsidR="00367974">
              <w:rPr>
                <w:noProof/>
                <w:webHidden/>
                <w:rtl/>
              </w:rPr>
              <w:fldChar w:fldCharType="end"/>
            </w:r>
          </w:hyperlink>
        </w:p>
        <w:p w14:paraId="63F9D590" w14:textId="0F3F4246" w:rsidR="00367974" w:rsidRDefault="00000000" w:rsidP="00367974">
          <w:pPr>
            <w:pStyle w:val="TOC4"/>
            <w:tabs>
              <w:tab w:val="right" w:leader="dot" w:pos="9350"/>
            </w:tabs>
            <w:bidi w:val="0"/>
            <w:rPr>
              <w:rFonts w:cstheme="minorBidi"/>
              <w:noProof/>
              <w:sz w:val="22"/>
              <w:szCs w:val="22"/>
              <w:rtl/>
            </w:rPr>
          </w:pPr>
          <w:hyperlink w:anchor="_Toc113910365" w:history="1">
            <w:r w:rsidR="00367974" w:rsidRPr="004267A5">
              <w:rPr>
                <w:rStyle w:val="Hyperlink"/>
                <w:noProof/>
              </w:rPr>
              <w:t>Apparatus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Toc113910365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13</w:t>
            </w:r>
            <w:r w:rsidR="00367974">
              <w:rPr>
                <w:noProof/>
                <w:webHidden/>
                <w:rtl/>
              </w:rPr>
              <w:fldChar w:fldCharType="end"/>
            </w:r>
          </w:hyperlink>
        </w:p>
        <w:p w14:paraId="0282EF73" w14:textId="0F636E09" w:rsidR="00367974" w:rsidRDefault="00000000" w:rsidP="00367974">
          <w:pPr>
            <w:pStyle w:val="TOC3"/>
            <w:tabs>
              <w:tab w:val="right" w:leader="dot" w:pos="9350"/>
            </w:tabs>
            <w:bidi w:val="0"/>
            <w:rPr>
              <w:rFonts w:cstheme="minorBidi"/>
              <w:i w:val="0"/>
              <w:iCs w:val="0"/>
              <w:noProof/>
              <w:sz w:val="22"/>
              <w:szCs w:val="22"/>
              <w:rtl/>
            </w:rPr>
          </w:pPr>
          <w:hyperlink w:anchor="_Toc113910366" w:history="1">
            <w:r w:rsidR="00367974" w:rsidRPr="004267A5">
              <w:rPr>
                <w:rStyle w:val="Hyperlink"/>
                <w:noProof/>
                <w:lang w:bidi="ar-SA"/>
              </w:rPr>
              <w:t>Procedure</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Toc113910366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14</w:t>
            </w:r>
            <w:r w:rsidR="00367974">
              <w:rPr>
                <w:noProof/>
                <w:webHidden/>
                <w:rtl/>
              </w:rPr>
              <w:fldChar w:fldCharType="end"/>
            </w:r>
          </w:hyperlink>
        </w:p>
        <w:p w14:paraId="7428C519" w14:textId="38835A50" w:rsidR="00367974" w:rsidRDefault="00000000" w:rsidP="00367974">
          <w:pPr>
            <w:pStyle w:val="TOC3"/>
            <w:tabs>
              <w:tab w:val="right" w:leader="dot" w:pos="9350"/>
            </w:tabs>
            <w:bidi w:val="0"/>
            <w:rPr>
              <w:rFonts w:cstheme="minorBidi"/>
              <w:i w:val="0"/>
              <w:iCs w:val="0"/>
              <w:noProof/>
              <w:sz w:val="22"/>
              <w:szCs w:val="22"/>
              <w:rtl/>
            </w:rPr>
          </w:pPr>
          <w:hyperlink w:anchor="_Toc113910367" w:history="1">
            <w:r w:rsidR="00367974" w:rsidRPr="004267A5">
              <w:rPr>
                <w:rStyle w:val="Hyperlink"/>
                <w:noProof/>
                <w:lang w:bidi="ar-SA"/>
              </w:rPr>
              <w:t>Trajectory preprocessing</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Toc113910367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15</w:t>
            </w:r>
            <w:r w:rsidR="00367974">
              <w:rPr>
                <w:noProof/>
                <w:webHidden/>
                <w:rtl/>
              </w:rPr>
              <w:fldChar w:fldCharType="end"/>
            </w:r>
          </w:hyperlink>
        </w:p>
        <w:p w14:paraId="5B1E445F" w14:textId="772E4D52" w:rsidR="00367974" w:rsidRDefault="00000000" w:rsidP="00367974">
          <w:pPr>
            <w:pStyle w:val="TOC3"/>
            <w:tabs>
              <w:tab w:val="right" w:leader="dot" w:pos="9350"/>
            </w:tabs>
            <w:bidi w:val="0"/>
            <w:rPr>
              <w:rFonts w:cstheme="minorBidi"/>
              <w:i w:val="0"/>
              <w:iCs w:val="0"/>
              <w:noProof/>
              <w:sz w:val="22"/>
              <w:szCs w:val="22"/>
              <w:rtl/>
            </w:rPr>
          </w:pPr>
          <w:hyperlink w:anchor="_Toc113910368" w:history="1">
            <w:r w:rsidR="00367974" w:rsidRPr="004267A5">
              <w:rPr>
                <w:rStyle w:val="Hyperlink"/>
                <w:noProof/>
                <w:lang w:bidi="ar-SA"/>
              </w:rPr>
              <w:t>Variables extraction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Toc113910368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16</w:t>
            </w:r>
            <w:r w:rsidR="00367974">
              <w:rPr>
                <w:noProof/>
                <w:webHidden/>
                <w:rtl/>
              </w:rPr>
              <w:fldChar w:fldCharType="end"/>
            </w:r>
          </w:hyperlink>
        </w:p>
        <w:p w14:paraId="3331DDD5" w14:textId="087114EA" w:rsidR="00367974" w:rsidRDefault="00000000" w:rsidP="00367974">
          <w:pPr>
            <w:pStyle w:val="TOC3"/>
            <w:tabs>
              <w:tab w:val="right" w:leader="dot" w:pos="9350"/>
            </w:tabs>
            <w:bidi w:val="0"/>
            <w:rPr>
              <w:rFonts w:cstheme="minorBidi"/>
              <w:i w:val="0"/>
              <w:iCs w:val="0"/>
              <w:noProof/>
              <w:sz w:val="22"/>
              <w:szCs w:val="22"/>
              <w:rtl/>
            </w:rPr>
          </w:pPr>
          <w:hyperlink w:anchor="_Toc113910369" w:history="1">
            <w:r w:rsidR="00367974" w:rsidRPr="004267A5">
              <w:rPr>
                <w:rStyle w:val="Hyperlink"/>
                <w:noProof/>
                <w:lang w:bidi="ar-SA"/>
              </w:rPr>
              <w:t>Exclusion criteria</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Toc113910369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16</w:t>
            </w:r>
            <w:r w:rsidR="00367974">
              <w:rPr>
                <w:noProof/>
                <w:webHidden/>
                <w:rtl/>
              </w:rPr>
              <w:fldChar w:fldCharType="end"/>
            </w:r>
          </w:hyperlink>
        </w:p>
        <w:p w14:paraId="1B180EBF" w14:textId="321A5D01" w:rsidR="00367974" w:rsidRDefault="00000000" w:rsidP="00367974">
          <w:pPr>
            <w:pStyle w:val="TOC3"/>
            <w:tabs>
              <w:tab w:val="right" w:leader="dot" w:pos="9350"/>
            </w:tabs>
            <w:bidi w:val="0"/>
            <w:rPr>
              <w:rFonts w:cstheme="minorBidi"/>
              <w:i w:val="0"/>
              <w:iCs w:val="0"/>
              <w:noProof/>
              <w:sz w:val="22"/>
              <w:szCs w:val="22"/>
              <w:rtl/>
            </w:rPr>
          </w:pPr>
          <w:hyperlink w:anchor="_Toc113910370" w:history="1">
            <w:r w:rsidR="00367974" w:rsidRPr="004267A5">
              <w:rPr>
                <w:rStyle w:val="Hyperlink"/>
                <w:noProof/>
                <w:lang w:bidi="ar-SA"/>
              </w:rPr>
              <w:t>Results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Toc113910370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17</w:t>
            </w:r>
            <w:r w:rsidR="00367974">
              <w:rPr>
                <w:noProof/>
                <w:webHidden/>
                <w:rtl/>
              </w:rPr>
              <w:fldChar w:fldCharType="end"/>
            </w:r>
          </w:hyperlink>
        </w:p>
        <w:p w14:paraId="04FA6B1D" w14:textId="1B8E0F7D" w:rsidR="00367974" w:rsidRDefault="00000000" w:rsidP="00367974">
          <w:pPr>
            <w:pStyle w:val="TOC3"/>
            <w:tabs>
              <w:tab w:val="right" w:leader="dot" w:pos="9350"/>
            </w:tabs>
            <w:bidi w:val="0"/>
            <w:rPr>
              <w:rFonts w:cstheme="minorBidi"/>
              <w:i w:val="0"/>
              <w:iCs w:val="0"/>
              <w:noProof/>
              <w:sz w:val="22"/>
              <w:szCs w:val="22"/>
              <w:rtl/>
            </w:rPr>
          </w:pPr>
          <w:hyperlink w:anchor="_Toc113910371" w:history="1">
            <w:r w:rsidR="00367974" w:rsidRPr="004267A5">
              <w:rPr>
                <w:rStyle w:val="Hyperlink"/>
                <w:noProof/>
                <w:lang w:bidi="ar-SA"/>
              </w:rPr>
              <w:t>Discussion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Toc113910371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18</w:t>
            </w:r>
            <w:r w:rsidR="00367974">
              <w:rPr>
                <w:noProof/>
                <w:webHidden/>
                <w:rtl/>
              </w:rPr>
              <w:fldChar w:fldCharType="end"/>
            </w:r>
          </w:hyperlink>
        </w:p>
        <w:p w14:paraId="15EBF415" w14:textId="1A465B8B" w:rsidR="00367974" w:rsidRDefault="00000000" w:rsidP="00367974">
          <w:pPr>
            <w:pStyle w:val="TOC2"/>
            <w:rPr>
              <w:rFonts w:cstheme="minorBidi"/>
              <w:smallCaps w:val="0"/>
              <w:noProof/>
              <w:sz w:val="22"/>
              <w:szCs w:val="22"/>
              <w:rtl/>
            </w:rPr>
          </w:pPr>
          <w:hyperlink w:anchor="_Toc113910372" w:history="1">
            <w:r w:rsidR="00367974" w:rsidRPr="004267A5">
              <w:rPr>
                <w:rStyle w:val="Hyperlink"/>
                <w:noProof/>
                <w:lang w:bidi="ar-SA"/>
              </w:rPr>
              <w:t>Pilot Experiment 2</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Toc113910372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19</w:t>
            </w:r>
            <w:r w:rsidR="00367974">
              <w:rPr>
                <w:noProof/>
                <w:webHidden/>
                <w:rtl/>
              </w:rPr>
              <w:fldChar w:fldCharType="end"/>
            </w:r>
          </w:hyperlink>
        </w:p>
        <w:p w14:paraId="17FF741E" w14:textId="51804E9F" w:rsidR="00367974" w:rsidRDefault="00000000" w:rsidP="00367974">
          <w:pPr>
            <w:pStyle w:val="TOC3"/>
            <w:tabs>
              <w:tab w:val="right" w:leader="dot" w:pos="9350"/>
            </w:tabs>
            <w:bidi w:val="0"/>
            <w:rPr>
              <w:rFonts w:cstheme="minorBidi"/>
              <w:i w:val="0"/>
              <w:iCs w:val="0"/>
              <w:noProof/>
              <w:sz w:val="22"/>
              <w:szCs w:val="22"/>
              <w:rtl/>
            </w:rPr>
          </w:pPr>
          <w:hyperlink w:anchor="_Toc113910373" w:history="1">
            <w:r w:rsidR="00367974" w:rsidRPr="004267A5">
              <w:rPr>
                <w:rStyle w:val="Hyperlink"/>
                <w:noProof/>
                <w:lang w:bidi="ar-SA"/>
              </w:rPr>
              <w:t>Methods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Toc113910373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19</w:t>
            </w:r>
            <w:r w:rsidR="00367974">
              <w:rPr>
                <w:noProof/>
                <w:webHidden/>
                <w:rtl/>
              </w:rPr>
              <w:fldChar w:fldCharType="end"/>
            </w:r>
          </w:hyperlink>
        </w:p>
        <w:p w14:paraId="3E165600" w14:textId="04CE1E3C" w:rsidR="00367974" w:rsidRDefault="00000000" w:rsidP="00367974">
          <w:pPr>
            <w:pStyle w:val="TOC4"/>
            <w:tabs>
              <w:tab w:val="right" w:leader="dot" w:pos="9350"/>
            </w:tabs>
            <w:bidi w:val="0"/>
            <w:rPr>
              <w:rFonts w:cstheme="minorBidi"/>
              <w:noProof/>
              <w:sz w:val="22"/>
              <w:szCs w:val="22"/>
              <w:rtl/>
            </w:rPr>
          </w:pPr>
          <w:hyperlink w:anchor="_Toc113910374" w:history="1">
            <w:r w:rsidR="00367974" w:rsidRPr="004267A5">
              <w:rPr>
                <w:rStyle w:val="Hyperlink"/>
                <w:noProof/>
              </w:rPr>
              <w:t>Participants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Toc113910374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19</w:t>
            </w:r>
            <w:r w:rsidR="00367974">
              <w:rPr>
                <w:noProof/>
                <w:webHidden/>
                <w:rtl/>
              </w:rPr>
              <w:fldChar w:fldCharType="end"/>
            </w:r>
          </w:hyperlink>
        </w:p>
        <w:p w14:paraId="79EE1331" w14:textId="220C6ACB" w:rsidR="00367974" w:rsidRDefault="00000000" w:rsidP="00367974">
          <w:pPr>
            <w:pStyle w:val="TOC3"/>
            <w:tabs>
              <w:tab w:val="right" w:leader="dot" w:pos="9350"/>
            </w:tabs>
            <w:bidi w:val="0"/>
            <w:rPr>
              <w:rFonts w:cstheme="minorBidi"/>
              <w:i w:val="0"/>
              <w:iCs w:val="0"/>
              <w:noProof/>
              <w:sz w:val="22"/>
              <w:szCs w:val="22"/>
              <w:rtl/>
            </w:rPr>
          </w:pPr>
          <w:hyperlink w:anchor="_Toc113910375" w:history="1">
            <w:r w:rsidR="00367974" w:rsidRPr="004267A5">
              <w:rPr>
                <w:rStyle w:val="Hyperlink"/>
                <w:noProof/>
                <w:lang w:bidi="ar-SA"/>
              </w:rPr>
              <w:t>Stimuli, Apparatus and Procedure</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Toc113910375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20</w:t>
            </w:r>
            <w:r w:rsidR="00367974">
              <w:rPr>
                <w:noProof/>
                <w:webHidden/>
                <w:rtl/>
              </w:rPr>
              <w:fldChar w:fldCharType="end"/>
            </w:r>
          </w:hyperlink>
        </w:p>
        <w:p w14:paraId="3D632CCC" w14:textId="4B356056" w:rsidR="00367974" w:rsidRDefault="00000000" w:rsidP="00367974">
          <w:pPr>
            <w:pStyle w:val="TOC3"/>
            <w:tabs>
              <w:tab w:val="right" w:leader="dot" w:pos="9350"/>
            </w:tabs>
            <w:bidi w:val="0"/>
            <w:rPr>
              <w:rFonts w:cstheme="minorBidi"/>
              <w:i w:val="0"/>
              <w:iCs w:val="0"/>
              <w:noProof/>
              <w:sz w:val="22"/>
              <w:szCs w:val="22"/>
              <w:rtl/>
            </w:rPr>
          </w:pPr>
          <w:hyperlink w:anchor="_Toc113910376" w:history="1">
            <w:r w:rsidR="00367974" w:rsidRPr="004267A5">
              <w:rPr>
                <w:rStyle w:val="Hyperlink"/>
                <w:noProof/>
                <w:lang w:bidi="ar-SA"/>
              </w:rPr>
              <w:t>Exclusion criteria</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Toc113910376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20</w:t>
            </w:r>
            <w:r w:rsidR="00367974">
              <w:rPr>
                <w:noProof/>
                <w:webHidden/>
                <w:rtl/>
              </w:rPr>
              <w:fldChar w:fldCharType="end"/>
            </w:r>
          </w:hyperlink>
        </w:p>
        <w:p w14:paraId="20BA5A77" w14:textId="10DFBFC6" w:rsidR="00367974" w:rsidRDefault="00000000" w:rsidP="00367974">
          <w:pPr>
            <w:pStyle w:val="TOC3"/>
            <w:tabs>
              <w:tab w:val="right" w:leader="dot" w:pos="9350"/>
            </w:tabs>
            <w:bidi w:val="0"/>
            <w:rPr>
              <w:rFonts w:cstheme="minorBidi"/>
              <w:i w:val="0"/>
              <w:iCs w:val="0"/>
              <w:noProof/>
              <w:sz w:val="22"/>
              <w:szCs w:val="22"/>
              <w:rtl/>
            </w:rPr>
          </w:pPr>
          <w:hyperlink w:anchor="_Toc113910377" w:history="1">
            <w:r w:rsidR="00367974" w:rsidRPr="004267A5">
              <w:rPr>
                <w:rStyle w:val="Hyperlink"/>
                <w:noProof/>
                <w:lang w:bidi="ar-SA"/>
              </w:rPr>
              <w:t>Results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Toc113910377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20</w:t>
            </w:r>
            <w:r w:rsidR="00367974">
              <w:rPr>
                <w:noProof/>
                <w:webHidden/>
                <w:rtl/>
              </w:rPr>
              <w:fldChar w:fldCharType="end"/>
            </w:r>
          </w:hyperlink>
        </w:p>
        <w:p w14:paraId="282D3E3B" w14:textId="7017D248" w:rsidR="00367974" w:rsidRDefault="00000000" w:rsidP="00367974">
          <w:pPr>
            <w:pStyle w:val="TOC3"/>
            <w:tabs>
              <w:tab w:val="right" w:leader="dot" w:pos="9350"/>
            </w:tabs>
            <w:bidi w:val="0"/>
            <w:rPr>
              <w:rFonts w:cstheme="minorBidi"/>
              <w:i w:val="0"/>
              <w:iCs w:val="0"/>
              <w:noProof/>
              <w:sz w:val="22"/>
              <w:szCs w:val="22"/>
              <w:rtl/>
            </w:rPr>
          </w:pPr>
          <w:hyperlink w:anchor="_Toc113910378" w:history="1">
            <w:r w:rsidR="00367974" w:rsidRPr="004267A5">
              <w:rPr>
                <w:rStyle w:val="Hyperlink"/>
                <w:noProof/>
                <w:lang w:bidi="ar-SA"/>
              </w:rPr>
              <w:t>Discussion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Toc113910378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22</w:t>
            </w:r>
            <w:r w:rsidR="00367974">
              <w:rPr>
                <w:noProof/>
                <w:webHidden/>
                <w:rtl/>
              </w:rPr>
              <w:fldChar w:fldCharType="end"/>
            </w:r>
          </w:hyperlink>
        </w:p>
        <w:p w14:paraId="6AB91D58" w14:textId="41E7626B" w:rsidR="00367974" w:rsidRDefault="00000000" w:rsidP="00367974">
          <w:pPr>
            <w:pStyle w:val="TOC2"/>
            <w:rPr>
              <w:rFonts w:cstheme="minorBidi"/>
              <w:smallCaps w:val="0"/>
              <w:noProof/>
              <w:sz w:val="22"/>
              <w:szCs w:val="22"/>
              <w:rtl/>
            </w:rPr>
          </w:pPr>
          <w:hyperlink w:anchor="_Toc113910379" w:history="1">
            <w:r w:rsidR="00367974" w:rsidRPr="004267A5">
              <w:rPr>
                <w:rStyle w:val="Hyperlink"/>
                <w:noProof/>
                <w:lang w:bidi="ar-SA"/>
              </w:rPr>
              <w:t>Pilot Experiment 3</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Toc113910379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22</w:t>
            </w:r>
            <w:r w:rsidR="00367974">
              <w:rPr>
                <w:noProof/>
                <w:webHidden/>
                <w:rtl/>
              </w:rPr>
              <w:fldChar w:fldCharType="end"/>
            </w:r>
          </w:hyperlink>
        </w:p>
        <w:p w14:paraId="5AA7B6D9" w14:textId="434095A5" w:rsidR="00367974" w:rsidRDefault="00000000" w:rsidP="00367974">
          <w:pPr>
            <w:pStyle w:val="TOC3"/>
            <w:tabs>
              <w:tab w:val="right" w:leader="dot" w:pos="9350"/>
            </w:tabs>
            <w:bidi w:val="0"/>
            <w:rPr>
              <w:rFonts w:cstheme="minorBidi"/>
              <w:i w:val="0"/>
              <w:iCs w:val="0"/>
              <w:noProof/>
              <w:sz w:val="22"/>
              <w:szCs w:val="22"/>
              <w:rtl/>
            </w:rPr>
          </w:pPr>
          <w:hyperlink w:anchor="_Toc113910380" w:history="1">
            <w:r w:rsidR="00367974" w:rsidRPr="004267A5">
              <w:rPr>
                <w:rStyle w:val="Hyperlink"/>
                <w:noProof/>
                <w:lang w:bidi="ar-SA"/>
              </w:rPr>
              <w:t>Methods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Toc113910380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22</w:t>
            </w:r>
            <w:r w:rsidR="00367974">
              <w:rPr>
                <w:noProof/>
                <w:webHidden/>
                <w:rtl/>
              </w:rPr>
              <w:fldChar w:fldCharType="end"/>
            </w:r>
          </w:hyperlink>
        </w:p>
        <w:p w14:paraId="6F1E82AA" w14:textId="763AF3CB" w:rsidR="00367974" w:rsidRDefault="00000000" w:rsidP="00367974">
          <w:pPr>
            <w:pStyle w:val="TOC4"/>
            <w:tabs>
              <w:tab w:val="right" w:leader="dot" w:pos="9350"/>
            </w:tabs>
            <w:bidi w:val="0"/>
            <w:rPr>
              <w:rFonts w:cstheme="minorBidi"/>
              <w:noProof/>
              <w:sz w:val="22"/>
              <w:szCs w:val="22"/>
              <w:rtl/>
            </w:rPr>
          </w:pPr>
          <w:hyperlink w:anchor="_Toc113910381" w:history="1">
            <w:r w:rsidR="00367974" w:rsidRPr="004267A5">
              <w:rPr>
                <w:rStyle w:val="Hyperlink"/>
                <w:noProof/>
              </w:rPr>
              <w:t>Participants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Toc113910381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22</w:t>
            </w:r>
            <w:r w:rsidR="00367974">
              <w:rPr>
                <w:noProof/>
                <w:webHidden/>
                <w:rtl/>
              </w:rPr>
              <w:fldChar w:fldCharType="end"/>
            </w:r>
          </w:hyperlink>
        </w:p>
        <w:p w14:paraId="008799D0" w14:textId="4B8E5A15" w:rsidR="00367974" w:rsidRDefault="00000000" w:rsidP="00367974">
          <w:pPr>
            <w:pStyle w:val="TOC3"/>
            <w:tabs>
              <w:tab w:val="right" w:leader="dot" w:pos="9350"/>
            </w:tabs>
            <w:bidi w:val="0"/>
            <w:rPr>
              <w:rFonts w:cstheme="minorBidi"/>
              <w:i w:val="0"/>
              <w:iCs w:val="0"/>
              <w:noProof/>
              <w:sz w:val="22"/>
              <w:szCs w:val="22"/>
              <w:rtl/>
            </w:rPr>
          </w:pPr>
          <w:hyperlink w:anchor="_Toc113910382" w:history="1">
            <w:r w:rsidR="00367974" w:rsidRPr="004267A5">
              <w:rPr>
                <w:rStyle w:val="Hyperlink"/>
                <w:noProof/>
                <w:lang w:bidi="ar-SA"/>
              </w:rPr>
              <w:t>Stimuli, Apparatus and Procedure</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Toc113910382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22</w:t>
            </w:r>
            <w:r w:rsidR="00367974">
              <w:rPr>
                <w:noProof/>
                <w:webHidden/>
                <w:rtl/>
              </w:rPr>
              <w:fldChar w:fldCharType="end"/>
            </w:r>
          </w:hyperlink>
        </w:p>
        <w:p w14:paraId="6D248352" w14:textId="4D703062" w:rsidR="00367974" w:rsidRDefault="00000000" w:rsidP="00367974">
          <w:pPr>
            <w:pStyle w:val="TOC3"/>
            <w:tabs>
              <w:tab w:val="right" w:leader="dot" w:pos="9350"/>
            </w:tabs>
            <w:bidi w:val="0"/>
            <w:rPr>
              <w:rFonts w:cstheme="minorBidi"/>
              <w:i w:val="0"/>
              <w:iCs w:val="0"/>
              <w:noProof/>
              <w:sz w:val="22"/>
              <w:szCs w:val="22"/>
              <w:rtl/>
            </w:rPr>
          </w:pPr>
          <w:hyperlink w:anchor="_Toc113910383" w:history="1">
            <w:r w:rsidR="00367974" w:rsidRPr="004267A5">
              <w:rPr>
                <w:rStyle w:val="Hyperlink"/>
                <w:noProof/>
                <w:lang w:bidi="ar-SA"/>
              </w:rPr>
              <w:t>Results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Toc113910383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23</w:t>
            </w:r>
            <w:r w:rsidR="00367974">
              <w:rPr>
                <w:noProof/>
                <w:webHidden/>
                <w:rtl/>
              </w:rPr>
              <w:fldChar w:fldCharType="end"/>
            </w:r>
          </w:hyperlink>
        </w:p>
        <w:p w14:paraId="2CCEDAED" w14:textId="32AD7B28" w:rsidR="00367974" w:rsidRDefault="00000000" w:rsidP="00367974">
          <w:pPr>
            <w:pStyle w:val="TOC3"/>
            <w:tabs>
              <w:tab w:val="right" w:leader="dot" w:pos="9350"/>
            </w:tabs>
            <w:bidi w:val="0"/>
            <w:rPr>
              <w:rFonts w:cstheme="minorBidi"/>
              <w:i w:val="0"/>
              <w:iCs w:val="0"/>
              <w:noProof/>
              <w:sz w:val="22"/>
              <w:szCs w:val="22"/>
              <w:rtl/>
            </w:rPr>
          </w:pPr>
          <w:hyperlink w:anchor="_Toc113910384" w:history="1">
            <w:r w:rsidR="00367974" w:rsidRPr="004267A5">
              <w:rPr>
                <w:rStyle w:val="Hyperlink"/>
                <w:noProof/>
                <w:lang w:bidi="ar-SA"/>
              </w:rPr>
              <w:t>Discussion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Toc113910384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25</w:t>
            </w:r>
            <w:r w:rsidR="00367974">
              <w:rPr>
                <w:noProof/>
                <w:webHidden/>
                <w:rtl/>
              </w:rPr>
              <w:fldChar w:fldCharType="end"/>
            </w:r>
          </w:hyperlink>
        </w:p>
        <w:p w14:paraId="16B177F6" w14:textId="5830D6AC" w:rsidR="00367974" w:rsidRDefault="00000000" w:rsidP="00367974">
          <w:pPr>
            <w:pStyle w:val="TOC2"/>
            <w:rPr>
              <w:rFonts w:cstheme="minorBidi"/>
              <w:smallCaps w:val="0"/>
              <w:noProof/>
              <w:sz w:val="22"/>
              <w:szCs w:val="22"/>
              <w:rtl/>
            </w:rPr>
          </w:pPr>
          <w:hyperlink w:anchor="_Toc113910385" w:history="1">
            <w:r w:rsidR="00367974" w:rsidRPr="004267A5">
              <w:rPr>
                <w:rStyle w:val="Hyperlink"/>
                <w:noProof/>
                <w:lang w:bidi="ar-SA"/>
              </w:rPr>
              <w:t>Exp 4</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Toc113910385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25</w:t>
            </w:r>
            <w:r w:rsidR="00367974">
              <w:rPr>
                <w:noProof/>
                <w:webHidden/>
                <w:rtl/>
              </w:rPr>
              <w:fldChar w:fldCharType="end"/>
            </w:r>
          </w:hyperlink>
        </w:p>
        <w:p w14:paraId="3153E53F" w14:textId="2817B934" w:rsidR="00367974" w:rsidRDefault="00000000" w:rsidP="00367974">
          <w:pPr>
            <w:pStyle w:val="TOC3"/>
            <w:tabs>
              <w:tab w:val="right" w:leader="dot" w:pos="9350"/>
            </w:tabs>
            <w:bidi w:val="0"/>
            <w:rPr>
              <w:rFonts w:cstheme="minorBidi"/>
              <w:i w:val="0"/>
              <w:iCs w:val="0"/>
              <w:noProof/>
              <w:sz w:val="22"/>
              <w:szCs w:val="22"/>
              <w:rtl/>
            </w:rPr>
          </w:pPr>
          <w:hyperlink w:anchor="_Toc113910386" w:history="1">
            <w:r w:rsidR="00367974" w:rsidRPr="004267A5">
              <w:rPr>
                <w:rStyle w:val="Hyperlink"/>
                <w:noProof/>
                <w:lang w:bidi="ar-SA"/>
              </w:rPr>
              <w:t>Methods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Toc113910386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26</w:t>
            </w:r>
            <w:r w:rsidR="00367974">
              <w:rPr>
                <w:noProof/>
                <w:webHidden/>
                <w:rtl/>
              </w:rPr>
              <w:fldChar w:fldCharType="end"/>
            </w:r>
          </w:hyperlink>
        </w:p>
        <w:p w14:paraId="7A8E634C" w14:textId="1D600397" w:rsidR="00367974" w:rsidRDefault="00000000" w:rsidP="00367974">
          <w:pPr>
            <w:pStyle w:val="TOC4"/>
            <w:tabs>
              <w:tab w:val="right" w:leader="dot" w:pos="9350"/>
            </w:tabs>
            <w:bidi w:val="0"/>
            <w:rPr>
              <w:rFonts w:cstheme="minorBidi"/>
              <w:noProof/>
              <w:sz w:val="22"/>
              <w:szCs w:val="22"/>
              <w:rtl/>
            </w:rPr>
          </w:pPr>
          <w:hyperlink w:anchor="_Toc113910387" w:history="1">
            <w:r w:rsidR="00367974" w:rsidRPr="004267A5">
              <w:rPr>
                <w:rStyle w:val="Hyperlink"/>
                <w:noProof/>
              </w:rPr>
              <w:t>Participants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Toc113910387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26</w:t>
            </w:r>
            <w:r w:rsidR="00367974">
              <w:rPr>
                <w:noProof/>
                <w:webHidden/>
                <w:rtl/>
              </w:rPr>
              <w:fldChar w:fldCharType="end"/>
            </w:r>
          </w:hyperlink>
        </w:p>
        <w:p w14:paraId="43844A67" w14:textId="098947F9" w:rsidR="00367974" w:rsidRDefault="00000000" w:rsidP="00367974">
          <w:pPr>
            <w:pStyle w:val="TOC3"/>
            <w:tabs>
              <w:tab w:val="right" w:leader="dot" w:pos="9350"/>
            </w:tabs>
            <w:bidi w:val="0"/>
            <w:rPr>
              <w:rFonts w:cstheme="minorBidi"/>
              <w:i w:val="0"/>
              <w:iCs w:val="0"/>
              <w:noProof/>
              <w:sz w:val="22"/>
              <w:szCs w:val="22"/>
              <w:rtl/>
            </w:rPr>
          </w:pPr>
          <w:hyperlink w:anchor="_Toc113910388" w:history="1">
            <w:r w:rsidR="00367974" w:rsidRPr="004267A5">
              <w:rPr>
                <w:rStyle w:val="Hyperlink"/>
                <w:noProof/>
                <w:lang w:bidi="ar-SA"/>
              </w:rPr>
              <w:t>Stimuli, Apparatus and Procedure</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Toc113910388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26</w:t>
            </w:r>
            <w:r w:rsidR="00367974">
              <w:rPr>
                <w:noProof/>
                <w:webHidden/>
                <w:rtl/>
              </w:rPr>
              <w:fldChar w:fldCharType="end"/>
            </w:r>
          </w:hyperlink>
        </w:p>
        <w:p w14:paraId="45272B8F" w14:textId="2D88036D" w:rsidR="00367974" w:rsidRDefault="00000000" w:rsidP="00367974">
          <w:pPr>
            <w:pStyle w:val="TOC3"/>
            <w:tabs>
              <w:tab w:val="right" w:leader="dot" w:pos="9350"/>
            </w:tabs>
            <w:bidi w:val="0"/>
            <w:rPr>
              <w:rFonts w:cstheme="minorBidi"/>
              <w:i w:val="0"/>
              <w:iCs w:val="0"/>
              <w:noProof/>
              <w:sz w:val="22"/>
              <w:szCs w:val="22"/>
              <w:rtl/>
            </w:rPr>
          </w:pPr>
          <w:hyperlink w:anchor="_Toc113910389" w:history="1">
            <w:r w:rsidR="00367974" w:rsidRPr="004267A5">
              <w:rPr>
                <w:rStyle w:val="Hyperlink"/>
                <w:noProof/>
                <w:lang w:bidi="ar-SA"/>
              </w:rPr>
              <w:t>Exclusion criteria</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Toc113910389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27</w:t>
            </w:r>
            <w:r w:rsidR="00367974">
              <w:rPr>
                <w:noProof/>
                <w:webHidden/>
                <w:rtl/>
              </w:rPr>
              <w:fldChar w:fldCharType="end"/>
            </w:r>
          </w:hyperlink>
        </w:p>
        <w:p w14:paraId="0ABED422" w14:textId="53DAB1CA" w:rsidR="00367974" w:rsidRDefault="00000000" w:rsidP="00367974">
          <w:pPr>
            <w:pStyle w:val="TOC3"/>
            <w:tabs>
              <w:tab w:val="right" w:leader="dot" w:pos="9350"/>
            </w:tabs>
            <w:bidi w:val="0"/>
            <w:rPr>
              <w:rFonts w:cstheme="minorBidi"/>
              <w:i w:val="0"/>
              <w:iCs w:val="0"/>
              <w:noProof/>
              <w:sz w:val="22"/>
              <w:szCs w:val="22"/>
              <w:rtl/>
            </w:rPr>
          </w:pPr>
          <w:hyperlink w:anchor="_Toc113910390" w:history="1">
            <w:r w:rsidR="00367974" w:rsidRPr="004267A5">
              <w:rPr>
                <w:rStyle w:val="Hyperlink"/>
                <w:noProof/>
                <w:lang w:bidi="ar-SA"/>
              </w:rPr>
              <w:t>Results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Toc113910390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27</w:t>
            </w:r>
            <w:r w:rsidR="00367974">
              <w:rPr>
                <w:noProof/>
                <w:webHidden/>
                <w:rtl/>
              </w:rPr>
              <w:fldChar w:fldCharType="end"/>
            </w:r>
          </w:hyperlink>
        </w:p>
        <w:p w14:paraId="55DCE541" w14:textId="6483F537" w:rsidR="00367974" w:rsidRDefault="00000000" w:rsidP="00367974">
          <w:pPr>
            <w:pStyle w:val="TOC3"/>
            <w:tabs>
              <w:tab w:val="right" w:leader="dot" w:pos="9350"/>
            </w:tabs>
            <w:bidi w:val="0"/>
            <w:rPr>
              <w:rFonts w:cstheme="minorBidi"/>
              <w:i w:val="0"/>
              <w:iCs w:val="0"/>
              <w:noProof/>
              <w:sz w:val="22"/>
              <w:szCs w:val="22"/>
              <w:rtl/>
            </w:rPr>
          </w:pPr>
          <w:hyperlink w:anchor="_Toc113910391" w:history="1">
            <w:r w:rsidR="00367974" w:rsidRPr="004267A5">
              <w:rPr>
                <w:rStyle w:val="Hyperlink"/>
                <w:noProof/>
                <w:lang w:bidi="ar-SA"/>
              </w:rPr>
              <w:t>Discussion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Toc113910391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29</w:t>
            </w:r>
            <w:r w:rsidR="00367974">
              <w:rPr>
                <w:noProof/>
                <w:webHidden/>
                <w:rtl/>
              </w:rPr>
              <w:fldChar w:fldCharType="end"/>
            </w:r>
          </w:hyperlink>
        </w:p>
        <w:p w14:paraId="1653E4B4" w14:textId="028069E1" w:rsidR="00367974" w:rsidRDefault="00000000" w:rsidP="00367974">
          <w:pPr>
            <w:pStyle w:val="TOC2"/>
            <w:rPr>
              <w:rFonts w:cstheme="minorBidi"/>
              <w:smallCaps w:val="0"/>
              <w:noProof/>
              <w:sz w:val="22"/>
              <w:szCs w:val="22"/>
              <w:rtl/>
            </w:rPr>
          </w:pPr>
          <w:hyperlink w:anchor="_Toc113910392" w:history="1">
            <w:r w:rsidR="00367974" w:rsidRPr="004267A5">
              <w:rPr>
                <w:rStyle w:val="Hyperlink"/>
                <w:noProof/>
                <w:lang w:bidi="ar-SA"/>
              </w:rPr>
              <w:t>General Discussion</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Toc113910392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30</w:t>
            </w:r>
            <w:r w:rsidR="00367974">
              <w:rPr>
                <w:noProof/>
                <w:webHidden/>
                <w:rtl/>
              </w:rPr>
              <w:fldChar w:fldCharType="end"/>
            </w:r>
          </w:hyperlink>
        </w:p>
        <w:p w14:paraId="2B798B0F" w14:textId="510EB067" w:rsidR="00367974" w:rsidRDefault="00000000" w:rsidP="00367974">
          <w:pPr>
            <w:pStyle w:val="TOC2"/>
            <w:rPr>
              <w:rFonts w:cstheme="minorBidi"/>
              <w:smallCaps w:val="0"/>
              <w:noProof/>
              <w:sz w:val="22"/>
              <w:szCs w:val="22"/>
              <w:rtl/>
            </w:rPr>
          </w:pPr>
          <w:hyperlink w:anchor="_Toc113910393" w:history="1">
            <w:r w:rsidR="00367974" w:rsidRPr="004267A5">
              <w:rPr>
                <w:rStyle w:val="Hyperlink"/>
                <w:noProof/>
                <w:lang w:bidi="ar-SA"/>
              </w:rPr>
              <w:t>Bibliography</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Toc113910393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34</w:t>
            </w:r>
            <w:r w:rsidR="00367974">
              <w:rPr>
                <w:noProof/>
                <w:webHidden/>
                <w:rtl/>
              </w:rPr>
              <w:fldChar w:fldCharType="end"/>
            </w:r>
          </w:hyperlink>
        </w:p>
        <w:p w14:paraId="4587C80F" w14:textId="70D884BB" w:rsidR="006238E0" w:rsidRDefault="006238E0" w:rsidP="00367974">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pPr>
      <w:bookmarkStart w:id="19" w:name="_Toc113910354"/>
      <w:commentRangeStart w:id="20"/>
      <w:r>
        <w:lastRenderedPageBreak/>
        <w:t>Abstract</w:t>
      </w:r>
      <w:bookmarkEnd w:id="19"/>
      <w:commentRangeEnd w:id="20"/>
      <w:r w:rsidR="003D683E">
        <w:rPr>
          <w:rStyle w:val="CommentReference"/>
          <w:rFonts w:asciiTheme="majorBidi" w:eastAsiaTheme="minorEastAsia" w:hAnsiTheme="majorBidi" w:cstheme="majorBidi"/>
          <w:b w:val="0"/>
          <w:bCs w:val="0"/>
          <w:lang w:eastAsia="en-US" w:bidi="he-IL"/>
        </w:rPr>
        <w:commentReference w:id="20"/>
      </w:r>
    </w:p>
    <w:p w14:paraId="7C352F4A" w14:textId="77777777" w:rsidR="003D683E" w:rsidRDefault="000904B3" w:rsidP="00AA7E94">
      <w:pPr>
        <w:ind w:firstLine="0"/>
        <w:rPr>
          <w:ins w:id="21" w:author="Liad Mudrik" w:date="2022-09-12T11:58:00Z"/>
        </w:rPr>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r w:rsidR="00A21343">
        <w:t xml:space="preserve">of unconscious processing </w:t>
      </w:r>
      <w:r w:rsidRPr="00CA4C70">
        <w:t>abounds with contradicting findings</w:t>
      </w:r>
      <w:r>
        <w:t>,</w:t>
      </w:r>
      <w:r w:rsidRPr="00CA4C70">
        <w:t xml:space="preserve"> which in turn evoke an ongoing controversy about the </w:t>
      </w:r>
      <w:commentRangeStart w:id="22"/>
      <w:ins w:id="23" w:author="Chen Heller" w:date="2022-09-12T18:02:00Z">
        <w:del w:id="24" w:author="Liad Mudrik" w:date="2022-09-12T11:48:00Z">
          <w:r w:rsidR="00A21343" w:rsidDel="00AA7E94">
            <w:delText>its</w:delText>
          </w:r>
        </w:del>
      </w:ins>
      <w:ins w:id="25" w:author="Liad Mudrik" w:date="2022-09-12T11:49:00Z">
        <w:r w:rsidR="00AA7E94">
          <w:t xml:space="preserve"> </w:t>
        </w:r>
        <w:commentRangeEnd w:id="22"/>
        <w:r w:rsidR="00AA7E94">
          <w:rPr>
            <w:rStyle w:val="CommentReference"/>
          </w:rPr>
          <w:commentReference w:id="22"/>
        </w:r>
      </w:ins>
      <w:ins w:id="26" w:author="Chen Heller" w:date="2022-09-12T18:02:00Z">
        <w:r w:rsidR="00A21343">
          <w:t xml:space="preserve"> </w:t>
        </w:r>
      </w:ins>
      <w:r w:rsidRPr="00CA4C70">
        <w:t xml:space="preserve">scope of </w:t>
      </w:r>
      <w:del w:id="27" w:author="Liad Mudrik" w:date="2022-09-12T11:49:00Z">
        <w:r w:rsidRPr="00CA4C70" w:rsidDel="00AA7E94">
          <w:delText xml:space="preserve">unconscious </w:delText>
        </w:r>
      </w:del>
      <w:ins w:id="28" w:author="Liad Mudrik" w:date="2022-09-12T11:49:00Z">
        <w:r w:rsidR="00AA7E94">
          <w:t>such</w:t>
        </w:r>
        <w:r w:rsidR="00AA7E94" w:rsidRPr="00CA4C70">
          <w:t xml:space="preserve"> </w:t>
        </w:r>
      </w:ins>
      <w:r w:rsidRPr="00CA4C70">
        <w:t>processing</w:t>
      </w:r>
      <w:r>
        <w:t xml:space="preserve">, and specifically for </w:t>
      </w:r>
      <w:r w:rsidRPr="00CA4C70">
        <w:t xml:space="preserve">semantic </w:t>
      </w:r>
      <w:del w:id="29" w:author="Liad Mudrik" w:date="2022-09-12T11:49:00Z">
        <w:r w:rsidRPr="00CA4C70" w:rsidDel="00AA7E94">
          <w:delText>processing</w:delText>
        </w:r>
      </w:del>
      <w:ins w:id="30" w:author="Liad Mudrik" w:date="2022-09-12T11:49:00Z">
        <w:r w:rsidR="00AA7E94">
          <w:t>effects</w:t>
        </w:r>
      </w:ins>
      <w:r w:rsidRPr="00CA4C70">
        <w:t xml:space="preserve">. </w:t>
      </w:r>
      <w:r>
        <w:t xml:space="preserve">Such </w:t>
      </w:r>
      <w:r w:rsidRPr="00CA4C70">
        <w:t xml:space="preserve">contradicting results can be explained by methodological limitations of some of these studies. One </w:t>
      </w:r>
      <w:ins w:id="31" w:author="Liad Mudrik" w:date="2022-09-12T11:50:00Z">
        <w:r w:rsidR="0050028A">
          <w:t xml:space="preserve">possible </w:t>
        </w:r>
      </w:ins>
      <w:r w:rsidRPr="00CA4C70">
        <w:t xml:space="preserve">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owever, 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 xml:space="preserve">using motion tracking, which has become a popular tool for unraveling cognitive processes. </w:t>
      </w:r>
    </w:p>
    <w:p w14:paraId="41246F4A" w14:textId="77777777" w:rsidR="003D683E" w:rsidRDefault="000904B3" w:rsidP="00AA7E94">
      <w:pPr>
        <w:ind w:firstLine="0"/>
        <w:rPr>
          <w:ins w:id="32" w:author="Liad Mudrik" w:date="2022-09-12T11:58:00Z"/>
        </w:rPr>
      </w:pPr>
      <w:r w:rsidRPr="00CA4C70">
        <w:t xml:space="preserve">But is motion tracking indeed more sensitive to unconscious effects than a keyboard?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w:t>
      </w:r>
      <w:ins w:id="33" w:author="Liad Mudrik" w:date="2022-09-12T11:51:00Z">
        <w:r w:rsidR="0050028A">
          <w:t xml:space="preserve">with regards </w:t>
        </w:r>
      </w:ins>
      <w:r w:rsidRPr="00CA4C70">
        <w:t xml:space="preserve">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aforementioned limitations. </w:t>
      </w:r>
    </w:p>
    <w:p w14:paraId="0F169FD0" w14:textId="3A148AFA" w:rsidR="00337559" w:rsidRPr="007E22AF" w:rsidRDefault="000904B3" w:rsidP="00AA7E94">
      <w:pPr>
        <w:ind w:firstLine="0"/>
        <w:rPr>
          <w:rtl/>
        </w:rPr>
      </w:pPr>
      <w:r>
        <w:t>To do so</w:t>
      </w:r>
      <w:ins w:id="34" w:author="Liad Mudrik" w:date="2022-09-12T11:54:00Z">
        <w:r w:rsidR="003D683E">
          <w:t>,</w:t>
        </w:r>
      </w:ins>
      <w:r>
        <w:t xml:space="preserve">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commentRangeStart w:id="35"/>
      <w:ins w:id="36" w:author="Liad Mudrik" w:date="2022-09-12T11:54:00Z">
        <w:r w:rsidR="003D683E">
          <w:t xml:space="preserve">. </w:t>
        </w:r>
      </w:ins>
      <w:ins w:id="37" w:author="Chen Heller" w:date="2022-09-12T18:08:00Z">
        <w:del w:id="38" w:author="Liad Mudrik" w:date="2022-09-12T11:54:00Z">
          <w:r w:rsidR="00362826" w:rsidDel="003D683E">
            <w:delText>,</w:delText>
          </w:r>
        </w:del>
      </w:ins>
      <w:del w:id="39" w:author="Liad Mudrik" w:date="2022-09-12T11:54:00Z">
        <w:r w:rsidRPr="00CA4C70" w:rsidDel="003D683E">
          <w:delText xml:space="preserve">. A </w:delText>
        </w:r>
      </w:del>
      <w:ins w:id="40" w:author="Chen Heller" w:date="2022-09-12T18:08:00Z">
        <w:del w:id="41" w:author="Liad Mudrik" w:date="2022-09-12T11:54:00Z">
          <w:r w:rsidR="00362826" w:rsidDel="003D683E">
            <w:delText>and a</w:delText>
          </w:r>
        </w:del>
      </w:ins>
      <w:ins w:id="42" w:author="Liad Mudrik" w:date="2022-09-12T11:54:00Z">
        <w:r w:rsidR="003D683E">
          <w:t>A</w:t>
        </w:r>
      </w:ins>
      <w:ins w:id="43" w:author="Chen Heller" w:date="2022-09-12T18:08:00Z">
        <w:r w:rsidR="00362826" w:rsidRPr="00CA4C70">
          <w:t xml:space="preserve"> </w:t>
        </w:r>
      </w:ins>
      <w:commentRangeEnd w:id="35"/>
      <w:r w:rsidR="003D683E">
        <w:rPr>
          <w:rStyle w:val="CommentReference"/>
        </w:rPr>
        <w:commentReference w:id="35"/>
      </w:r>
      <w:r w:rsidRPr="00CA4C70">
        <w:t xml:space="preserve">fourth confirmatory study directly compared between motion tracking and keyboard responses. All four studies used a priming paradigm </w:t>
      </w:r>
      <w:r w:rsidR="00ED0D5A">
        <w:t>that followed</w:t>
      </w:r>
      <w:r w:rsidR="00ED0D5A" w:rsidRPr="00CA4C70">
        <w:t xml:space="preserve"> </w:t>
      </w:r>
      <w:r w:rsidRPr="00CA4C70">
        <w:t>a classical study by Deha</w:t>
      </w:r>
      <w:r>
        <w:t>e</w:t>
      </w:r>
      <w:r w:rsidRPr="00CA4C70">
        <w:t>ne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r w:rsidR="009D3D84">
        <w:t>allowed for slow responses</w:t>
      </w:r>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 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w:t>
      </w:r>
      <w:r>
        <w:lastRenderedPageBreak/>
        <w:t xml:space="preserve">both a reaching task and a keyboard task. </w:t>
      </w:r>
      <w:r w:rsidR="00AC02CC">
        <w:t xml:space="preserve">Both measures produced a </w:t>
      </w:r>
      <w:commentRangeStart w:id="44"/>
      <w:del w:id="45" w:author="Liad Mudrik" w:date="2022-09-12T11:56:00Z">
        <w:r w:rsidR="00AC02CC" w:rsidDel="003D683E">
          <w:delText xml:space="preserve">significant </w:delText>
        </w:r>
      </w:del>
      <w:commentRangeEnd w:id="44"/>
      <w:r w:rsidR="003D683E">
        <w:rPr>
          <w:rStyle w:val="CommentReference"/>
        </w:rPr>
        <w:commentReference w:id="44"/>
      </w:r>
      <w:r w:rsidR="00AC02CC">
        <w:t>congruency effect which, combined with the rigorous awareness testing, provide</w:t>
      </w:r>
      <w:r w:rsidR="007B0FE4">
        <w:t>d</w:t>
      </w:r>
      <w:r w:rsidR="00AC02CC">
        <w:t xml:space="preserve"> substantial evidence for the existence of unconscious </w:t>
      </w:r>
      <w:commentRangeStart w:id="46"/>
      <w:del w:id="47" w:author="Liad Mudrik" w:date="2022-09-12T11:57:00Z">
        <w:r w:rsidR="00AC02CC" w:rsidDel="003D683E">
          <w:delText xml:space="preserve">semantic </w:delText>
        </w:r>
      </w:del>
      <w:ins w:id="48" w:author="Liad Mudrik" w:date="2022-09-12T11:57:00Z">
        <w:r w:rsidR="003D683E">
          <w:t>word</w:t>
        </w:r>
        <w:r w:rsidR="003D683E">
          <w:t xml:space="preserve"> </w:t>
        </w:r>
        <w:commentRangeEnd w:id="46"/>
        <w:r w:rsidR="003D683E">
          <w:rPr>
            <w:rStyle w:val="CommentReference"/>
          </w:rPr>
          <w:commentReference w:id="46"/>
        </w:r>
      </w:ins>
      <w:r w:rsidR="00AC02CC">
        <w:t>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p>
    <w:p w14:paraId="321F295D" w14:textId="77777777" w:rsidR="003D683E" w:rsidRDefault="003D683E">
      <w:pPr>
        <w:spacing w:line="480" w:lineRule="auto"/>
        <w:jc w:val="left"/>
        <w:rPr>
          <w:ins w:id="49" w:author="Liad Mudrik" w:date="2022-09-12T11:55:00Z"/>
          <w:rFonts w:ascii="Times New Roman" w:eastAsia="SimHei" w:hAnsi="Times New Roman" w:cs="Times New Roman"/>
          <w:b/>
          <w:bCs/>
          <w:lang w:eastAsia="ja-JP" w:bidi="ar-SA"/>
        </w:rPr>
      </w:pPr>
      <w:bookmarkStart w:id="50" w:name="_Toc113910355"/>
      <w:ins w:id="51" w:author="Liad Mudrik" w:date="2022-09-12T11:55:00Z">
        <w:r>
          <w:br w:type="page"/>
        </w:r>
      </w:ins>
    </w:p>
    <w:p w14:paraId="097B8BFD" w14:textId="346F6FC2" w:rsidR="00BF08EE" w:rsidRPr="00BF08EE" w:rsidRDefault="00BF08EE" w:rsidP="006238E0">
      <w:pPr>
        <w:pStyle w:val="Heading2"/>
      </w:pPr>
      <w:r w:rsidRPr="00BF08EE">
        <w:lastRenderedPageBreak/>
        <w:t>Introduction</w:t>
      </w:r>
      <w:bookmarkEnd w:id="50"/>
    </w:p>
    <w:bookmarkEnd w:id="17"/>
    <w:p w14:paraId="6E8365D4" w14:textId="77777777" w:rsidR="008932E9" w:rsidRDefault="004F240A">
      <w:pPr>
        <w:ind w:firstLine="0"/>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xml:space="preserve">. </w:t>
      </w:r>
    </w:p>
    <w:p w14:paraId="13B45041" w14:textId="08A0CD4C" w:rsidR="00835178" w:rsidRDefault="004F240A" w:rsidP="008932E9">
      <w:pPr>
        <w:ind w:firstLine="0"/>
      </w:pPr>
      <w:r w:rsidRPr="00E44B96">
        <w:t>What differentiates between such conscious and unconscious processing?</w:t>
      </w:r>
      <w:r w:rsidR="008932E9">
        <w:t xml:space="preserve"> </w:t>
      </w:r>
      <w:r>
        <w:t xml:space="preserve">In the lab, studies try to answer this question </w:t>
      </w:r>
      <w:r w:rsidR="00DF32CC">
        <w:t>by using</w:t>
      </w:r>
      <w:r>
        <w:t xml:space="preserve"> different methods to render </w:t>
      </w:r>
      <w:r w:rsidR="00950873">
        <w:t xml:space="preserve">a </w:t>
      </w:r>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w:t>
      </w:r>
      <w:r w:rsidR="00DF32CC">
        <w:t xml:space="preserve">such method </w:t>
      </w:r>
      <w:r w:rsidR="004737F1">
        <w:t>degrade</w:t>
      </w:r>
      <w:r w:rsidR="00DF32CC">
        <w:t>s</w:t>
      </w:r>
      <w:r w:rsidR="004737F1">
        <w:t xml:space="preserve"> </w:t>
      </w:r>
      <w:r>
        <w:t xml:space="preserve">the physical properties of the stimulus </w:t>
      </w:r>
      <w:r w:rsidR="002219BE">
        <w:t>(e.g., contrast, resolution, volume, duration</w:t>
      </w:r>
      <w:r w:rsidR="003D7A0F">
        <w:t xml:space="preserve">; </w:t>
      </w:r>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r w:rsidR="00680C2E" w:rsidRPr="00680C2E">
        <w:rPr>
          <w:rFonts w:ascii="Times New Roman" w:hAnsi="Times New Roman" w:cs="Times New Roman"/>
        </w:rPr>
        <w:t>Daltrozzo et al., 2011; Li et al., 2007)</w:t>
      </w:r>
      <w:r w:rsidR="00680C2E">
        <w:fldChar w:fldCharType="end"/>
      </w:r>
      <w:r w:rsidR="00D33BF7">
        <w:t xml:space="preserve">. Another </w:t>
      </w:r>
      <w:r>
        <w:t>suppress</w:t>
      </w:r>
      <w:r w:rsidR="00DF32CC">
        <w:t>es</w:t>
      </w:r>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508CCEB4" w:rsidR="004F240A" w:rsidRDefault="004F240A" w:rsidP="00394A04">
      <w:r>
        <w:t xml:space="preserve">All three </w:t>
      </w:r>
      <w:r w:rsidR="00A44BFB">
        <w:t>methods</w:t>
      </w:r>
      <w:r w:rsidR="001C015A">
        <w:t xml:space="preserve">, and others </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Yuval-Greenberg &amp; Heeger,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52" w:name="_Toc113910356"/>
      <w:commentRangeStart w:id="53"/>
      <w:commentRangeStart w:id="54"/>
      <w:r>
        <w:t>Contradicting findings</w:t>
      </w:r>
      <w:commentRangeEnd w:id="53"/>
      <w:r w:rsidR="00F945FA">
        <w:rPr>
          <w:rStyle w:val="CommentReference"/>
          <w:rFonts w:asciiTheme="majorBidi" w:eastAsiaTheme="minorEastAsia" w:hAnsiTheme="majorBidi" w:cstheme="majorBidi"/>
          <w:b w:val="0"/>
          <w:bCs w:val="0"/>
          <w:kern w:val="0"/>
          <w:lang w:eastAsia="en-US" w:bidi="he-IL"/>
        </w:rPr>
        <w:commentReference w:id="53"/>
      </w:r>
      <w:bookmarkEnd w:id="52"/>
      <w:commentRangeEnd w:id="54"/>
      <w:r w:rsidR="003D683E">
        <w:rPr>
          <w:rStyle w:val="CommentReference"/>
          <w:rFonts w:asciiTheme="majorBidi" w:eastAsiaTheme="minorEastAsia" w:hAnsiTheme="majorBidi" w:cstheme="majorBidi"/>
          <w:b w:val="0"/>
          <w:bCs w:val="0"/>
          <w:kern w:val="0"/>
          <w:lang w:eastAsia="en-US" w:bidi="he-IL"/>
        </w:rPr>
        <w:commentReference w:id="54"/>
      </w:r>
    </w:p>
    <w:p w14:paraId="38C885BB" w14:textId="1AF4069F" w:rsidR="00992077" w:rsidRDefault="00992077">
      <w:pPr>
        <w:ind w:firstLine="0"/>
        <w:pPrChange w:id="55" w:author="Chen Heller" w:date="2022-09-12T16:32:00Z">
          <w:pPr/>
        </w:pPrChange>
      </w:pPr>
      <w:r>
        <w:lastRenderedPageBreak/>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r w:rsidR="00F945FA">
        <w:t xml:space="preserve">it </w:t>
      </w:r>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r w:rsidR="0025214C">
        <w:t>.</w:t>
      </w:r>
      <w:r w:rsidR="004F5838">
        <w:t xml:space="preserve"> </w:t>
      </w:r>
      <w:r w:rsidR="0025214C">
        <w:t>In a priming paradigm</w:t>
      </w:r>
      <w:ins w:id="56" w:author="Liad Mudrik" w:date="2022-09-12T11:59:00Z">
        <w:r w:rsidR="00A11DD2">
          <w:t>,</w:t>
        </w:r>
      </w:ins>
      <w:r w:rsidR="0025214C">
        <w:t xml:space="preserve"> the </w:t>
      </w:r>
      <w:del w:id="57" w:author="Chen Heller" w:date="2022-09-12T18:26:00Z">
        <w:r w:rsidR="004F5838" w:rsidDel="0025214C">
          <w:delText xml:space="preserve">where </w:delText>
        </w:r>
        <w:r w:rsidR="00C05794" w:rsidDel="0025214C">
          <w:delText xml:space="preserve">a </w:delText>
        </w:r>
      </w:del>
      <w:r w:rsidR="00C05794">
        <w:t xml:space="preserve">participant is </w:t>
      </w:r>
      <w:r w:rsidR="00EE5CFF">
        <w:t xml:space="preserve">asked </w:t>
      </w:r>
      <w:r w:rsidR="00C05794">
        <w:t>to perform a certain task on a target stimulus</w:t>
      </w:r>
      <w:r w:rsidR="00303325">
        <w:t xml:space="preserve"> (e.g., classify as word/non-word)</w:t>
      </w:r>
      <w:r w:rsidR="00595EB5">
        <w:t xml:space="preserve"> that is preceded by a</w:t>
      </w:r>
      <w:r w:rsidR="001E631C">
        <w:t xml:space="preserve"> related</w:t>
      </w:r>
      <w:r w:rsidR="00EE5CFF">
        <w:t>/unrelated invisible</w:t>
      </w:r>
      <w:r w:rsidR="001E631C">
        <w:t xml:space="preserve"> prime stimulus. </w:t>
      </w:r>
      <w:r w:rsidR="001B4150">
        <w:t>T</w:t>
      </w:r>
      <w:r w:rsidR="00EE5CFF">
        <w:t>ypically, t</w:t>
      </w:r>
      <w:r w:rsidR="001B4150">
        <w:t xml:space="preserve">he </w:t>
      </w:r>
      <w:r w:rsidR="00283CE4">
        <w:t>participant</w:t>
      </w:r>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r w:rsidR="0076578A">
        <w:t xml:space="preserve">participants' </w:t>
      </w:r>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41F1FB1A" w:rsidR="00DF3E0F" w:rsidRDefault="00211536" w:rsidP="00756E3F">
      <w:r>
        <w:t xml:space="preserve">While some semantic priming </w:t>
      </w:r>
      <w:r w:rsidR="0030440D">
        <w:t>studies</w:t>
      </w:r>
      <w:r w:rsidR="00BD1665">
        <w:t xml:space="preserve"> </w:t>
      </w:r>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r w:rsidR="0030440D">
        <w:t xml:space="preserve">opposing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r w:rsidR="0030440D">
        <w:t>O</w:t>
      </w:r>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r w:rsidR="00F06CC7">
        <w:t xml:space="preserve">revolve around </w:t>
      </w:r>
      <w:r w:rsidR="00EB1594">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58" w:name="_Toc113910357"/>
      <w:r>
        <w:t xml:space="preserve">Explaining The </w:t>
      </w:r>
      <w:r w:rsidR="00FC0D0A">
        <w:t>D</w:t>
      </w:r>
      <w:r>
        <w:t xml:space="preserve">iscrepancy between </w:t>
      </w:r>
      <w:r w:rsidR="00FC0D0A">
        <w:t>F</w:t>
      </w:r>
      <w:r>
        <w:t>indings</w:t>
      </w:r>
      <w:bookmarkEnd w:id="58"/>
    </w:p>
    <w:p w14:paraId="0CB98709" w14:textId="50E049F6" w:rsidR="006F73D7" w:rsidRDefault="002411D5" w:rsidP="00D25473">
      <w:pPr>
        <w:ind w:firstLine="0"/>
      </w:pPr>
      <w:r>
        <w:lastRenderedPageBreak/>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r w:rsidR="00B11DFE">
        <w:t xml:space="preserve">attribute </w:t>
      </w:r>
      <w:r w:rsidR="003D2C1C">
        <w:t>un</w:t>
      </w:r>
      <w:r w:rsidR="00E4565F">
        <w:t xml:space="preserve">conscious processes to 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r w:rsidR="00C23184">
        <w:t>occur if</w:t>
      </w:r>
      <w:r w:rsidR="002919AB">
        <w:t xml:space="preserve"> </w:t>
      </w:r>
      <w:r w:rsidR="00E4565F">
        <w:t>the objective task probe</w:t>
      </w:r>
      <w:r w:rsidR="00C23184">
        <w:t>s</w:t>
      </w:r>
      <w:r w:rsidR="00E4565F">
        <w:t xml:space="preserve"> features of the stimulus that are irrelevant </w:t>
      </w:r>
      <w:r w:rsidR="00B3331D">
        <w:t>for the performance in the main task</w:t>
      </w:r>
      <w:r w:rsidR="007449E8">
        <w:t xml:space="preserve"> (</w:t>
      </w:r>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r w:rsidR="008B3DFE">
        <w:t xml:space="preserve"> however, </w:t>
      </w:r>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r w:rsidR="003D53EE">
        <w:t xml:space="preserve">after </w:t>
      </w:r>
      <w:r w:rsidR="00081961">
        <w:t xml:space="preserve">the </w:t>
      </w:r>
      <w:r w:rsidR="00E82C6C">
        <w:t xml:space="preserve">presentation </w:t>
      </w:r>
      <w:r w:rsidR="002D4AE1">
        <w:t xml:space="preserve">of </w:t>
      </w:r>
      <w:r w:rsidR="00081961">
        <w:t xml:space="preserve">the </w:t>
      </w:r>
      <w:r w:rsidR="00445238">
        <w:t xml:space="preserve">subliminal </w:t>
      </w:r>
      <w:r w:rsidR="00081961">
        <w:t xml:space="preserve">stimulus </w:t>
      </w:r>
      <w:r w:rsidR="003D53EE">
        <w:t xml:space="preserve">might </w:t>
      </w:r>
      <w:r w:rsidR="009D12A3">
        <w:t xml:space="preserve">cause </w:t>
      </w:r>
      <w:r w:rsidR="003D53EE">
        <w:t xml:space="preserve">the </w:t>
      </w:r>
      <w:r w:rsidR="00352773">
        <w:t>memory</w:t>
      </w:r>
      <w:r w:rsidR="003D53EE">
        <w:t xml:space="preserve"> of it </w:t>
      </w:r>
      <w:r w:rsidR="009D12A3">
        <w:t xml:space="preserve">to fade </w:t>
      </w:r>
      <w:r w:rsidR="003D53EE">
        <w:t xml:space="preserve">before it is queried by </w:t>
      </w:r>
      <w:r w:rsidR="00E4565F">
        <w:t xml:space="preserve">the </w:t>
      </w:r>
      <w:r w:rsidR="007449E8">
        <w:t>awareness measure</w:t>
      </w:r>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r w:rsidR="00283CE4">
        <w:t>participant</w:t>
      </w:r>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4177D1">
        <w:t xml:space="preserve">participants </w:t>
      </w:r>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r w:rsidR="00352773">
        <w:t>reduced</w:t>
      </w:r>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1CCD6769" w:rsidR="00531AAE" w:rsidRDefault="00D03D49" w:rsidP="00F42EF6">
      <w:r>
        <w:t>The above issues might lead to overestimating unconscious processing, due to contamination by conscious effects</w:t>
      </w:r>
      <w:r w:rsidR="00952FF2">
        <w:t>,</w:t>
      </w:r>
      <w:r>
        <w:t xml:space="preserve"> </w:t>
      </w:r>
      <w:r w:rsidR="00952FF2">
        <w:t>but</w:t>
      </w:r>
      <w:r>
        <w:t xml:space="preserve"> one might </w:t>
      </w:r>
      <w:r w:rsidR="00952FF2">
        <w:t xml:space="preserve">also </w:t>
      </w:r>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407A58">
        <w:t xml:space="preserve">is </w:t>
      </w:r>
      <w:r w:rsidR="00EC1FED">
        <w:t>reaction time (RT),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59" w:name="_Toc113910358"/>
      <w:r>
        <w:t xml:space="preserve">Comparing </w:t>
      </w:r>
      <w:r w:rsidR="006E4F8B">
        <w:t xml:space="preserve">Motion </w:t>
      </w:r>
      <w:r>
        <w:t>T</w:t>
      </w:r>
      <w:r w:rsidR="006E4F8B">
        <w:t xml:space="preserve">racking </w:t>
      </w:r>
      <w:r>
        <w:t>with K</w:t>
      </w:r>
      <w:r w:rsidR="006E4F8B">
        <w:t>eyboard</w:t>
      </w:r>
      <w:r>
        <w:t xml:space="preserve"> Response</w:t>
      </w:r>
      <w:bookmarkEnd w:id="59"/>
    </w:p>
    <w:p w14:paraId="36583870" w14:textId="30A93B9E" w:rsidR="002C1CE0" w:rsidRDefault="00B66392" w:rsidP="00D25473">
      <w:pPr>
        <w:ind w:firstLine="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 xml:space="preserve">words are </w:t>
      </w:r>
      <w:r w:rsidR="00861D29">
        <w:lastRenderedPageBreak/>
        <w:t>processed in an incremental manner</w:t>
      </w:r>
      <w:r w:rsidR="00385146">
        <w:t>;</w:t>
      </w:r>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224A4F">
        <w:t xml:space="preserve">participants' </w:t>
      </w:r>
      <w:r w:rsidR="00435BFC">
        <w:t xml:space="preserve">confidence in </w:t>
      </w:r>
      <w:r w:rsidR="00D5319F">
        <w:t xml:space="preserve">their </w:t>
      </w:r>
      <w:r w:rsidR="00435BFC">
        <w:t>answer</w:t>
      </w:r>
      <w:r w:rsidR="00D5319F">
        <w:t>s</w:t>
      </w:r>
      <w:r w:rsidR="003E15C1">
        <w:t xml:space="preserve"> </w:t>
      </w:r>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73B0CD79" w:rsidR="00976673" w:rsidRDefault="00976673" w:rsidP="006238E0">
      <w:pPr>
        <w:pStyle w:val="Heading3"/>
      </w:pPr>
      <w:bookmarkStart w:id="60" w:name="_Toc113910359"/>
      <w:r>
        <w:t>Prev</w:t>
      </w:r>
      <w:r w:rsidR="00C71547">
        <w:t>ious</w:t>
      </w:r>
      <w:r>
        <w:t xml:space="preserve"> </w:t>
      </w:r>
      <w:r w:rsidR="000438C2">
        <w:t>Priming Findings Made with Motion Tracking</w:t>
      </w:r>
      <w:bookmarkEnd w:id="60"/>
    </w:p>
    <w:p w14:paraId="74FFDFA6" w14:textId="6FC43AD1" w:rsidR="00252575" w:rsidRDefault="00FD1495" w:rsidP="000F625F">
      <w:pPr>
        <w:ind w:firstLine="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224A4F">
        <w:t xml:space="preserve">participants </w:t>
      </w:r>
      <w:r w:rsidR="004E0C6C">
        <w:t xml:space="preserve">to classify a target image </w:t>
      </w:r>
      <w:r w:rsidR="00C02C68">
        <w:t xml:space="preserve">preceded by an invisible prime </w:t>
      </w:r>
      <w:r w:rsidR="004E0C6C">
        <w:t xml:space="preserve">as a person / animal </w:t>
      </w:r>
      <w:r w:rsidR="004879A6">
        <w:t xml:space="preserve">using </w:t>
      </w:r>
      <w:r w:rsidR="00C02C68">
        <w:t xml:space="preserve">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r w:rsidR="00E75527">
        <w:rPr>
          <w:rFonts w:ascii="Times New Roman" w:hAnsi="Times New Roman" w:cs="Times New Roman"/>
        </w:rPr>
        <w:t xml:space="preserve">Experiment 1 in </w:t>
      </w:r>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r w:rsidR="00E75527">
        <w:rPr>
          <w:rFonts w:ascii="Times New Roman" w:hAnsi="Times New Roman" w:cs="Times New Roman"/>
        </w:rPr>
        <w:t xml:space="preserve">Experiment 2 in </w:t>
      </w:r>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r w:rsidR="00224A4F">
        <w:t xml:space="preserve">participants </w:t>
      </w:r>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587E25A9" w:rsidR="0007249B" w:rsidRDefault="00794090" w:rsidP="000F3303">
      <w:pPr>
        <w:rPr>
          <w:rtl/>
        </w:rPr>
      </w:pPr>
      <w:r>
        <w:lastRenderedPageBreak/>
        <w:t>Thus, motion tracking can be used to unravel unconscious processing as it unfolds</w:t>
      </w:r>
      <w:r w:rsidR="002F1DD5">
        <w:t xml:space="preserve"> b</w:t>
      </w:r>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r w:rsidR="00B6032F">
        <w:t>way</w:t>
      </w:r>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61" w:name="_Hlk110934244"/>
      <w:r w:rsidR="006C164D">
        <w:t xml:space="preserve">When responses were given via a keyboard, </w:t>
      </w:r>
      <w:bookmarkEnd w:id="61"/>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7F0274C1"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w:t>
      </w:r>
      <w:r w:rsidR="002244FA">
        <w:lastRenderedPageBreak/>
        <w:t xml:space="preserve">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r w:rsidR="00FA315C">
        <w:t xml:space="preserve">was </w:t>
      </w:r>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D15D83">
        <w:t xml:space="preserve">according to unpublished work </w:t>
      </w:r>
      <w:del w:id="62" w:author="Liad Mudrik" w:date="2022-09-12T12:03:00Z">
        <w:r w:rsidR="00D15D83" w:rsidDel="000F625F">
          <w:delText xml:space="preserve">in </w:delText>
        </w:r>
      </w:del>
      <w:ins w:id="63" w:author="Liad Mudrik" w:date="2022-09-12T12:03:00Z">
        <w:r w:rsidR="000F625F">
          <w:t>our</w:t>
        </w:r>
        <w:r w:rsidR="000F625F">
          <w:t xml:space="preserve"> </w:t>
        </w:r>
      </w:ins>
      <w:r w:rsidR="00D15D83">
        <w:t>my lab</w:t>
      </w:r>
      <w:r w:rsidR="00F42D58">
        <w:t>.</w:t>
      </w:r>
    </w:p>
    <w:p w14:paraId="017CF663" w14:textId="7B336970"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r w:rsidR="00224A4F">
        <w:t xml:space="preserve">participants </w:t>
      </w:r>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64" w:name="_Toc113910360"/>
      <w:r>
        <w:t>Current Research</w:t>
      </w:r>
      <w:bookmarkEnd w:id="64"/>
    </w:p>
    <w:p w14:paraId="1B63E398" w14:textId="22B13CBF" w:rsidR="00586A32" w:rsidRDefault="00B0131F" w:rsidP="008F398C">
      <w:pPr>
        <w:ind w:firstLine="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Deha</w:t>
      </w:r>
      <w:r w:rsidR="001F29A9">
        <w:t>e</w:t>
      </w:r>
      <w:r w:rsidR="00AA2BC2">
        <w:t>ne</w:t>
      </w:r>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(Dehaene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w:t>
      </w:r>
      <w:commentRangeStart w:id="65"/>
      <w:commentRangeStart w:id="66"/>
      <w:r w:rsidR="00235843">
        <w:t xml:space="preserve">identity </w:t>
      </w:r>
      <w:commentRangeEnd w:id="65"/>
      <w:r w:rsidR="00FB6D6C">
        <w:rPr>
          <w:rStyle w:val="CommentReference"/>
        </w:rPr>
        <w:commentReference w:id="65"/>
      </w:r>
      <w:commentRangeEnd w:id="66"/>
      <w:r w:rsidR="008F398C">
        <w:rPr>
          <w:rStyle w:val="CommentReference"/>
        </w:rPr>
        <w:commentReference w:id="66"/>
      </w:r>
      <w:r w:rsidR="00235843">
        <w:t xml:space="preserve">priming. </w:t>
      </w:r>
      <w:r w:rsidR="002C4D56">
        <w:t xml:space="preserve">The participants </w:t>
      </w:r>
      <w:r w:rsidR="004F4E89">
        <w:t xml:space="preserve">were asked to </w:t>
      </w:r>
      <w:r w:rsidR="0007317A">
        <w:t>perform a semantic judgment</w:t>
      </w:r>
      <w:r w:rsidR="004F4E89">
        <w:t xml:space="preserve"> on the target word</w:t>
      </w:r>
      <w:r w:rsidR="00682511">
        <w:t xml:space="preserve"> to</w:t>
      </w:r>
      <w:r w:rsidR="004F4E89">
        <w:t xml:space="preserve"> determine if </w:t>
      </w:r>
      <w:r w:rsidR="0007317A">
        <w:t>it describe</w:t>
      </w:r>
      <w:r w:rsidR="004F4E89">
        <w:t>s</w:t>
      </w:r>
      <w:r w:rsidR="0007317A">
        <w:t xml:space="preserve"> a natural or artificial item. </w:t>
      </w:r>
      <w:r w:rsidR="00620379">
        <w:t xml:space="preserve">In the first three </w:t>
      </w:r>
      <w:r w:rsidR="00620379">
        <w:lastRenderedPageBreak/>
        <w:t>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67" w:name="_Toc113910361"/>
      <w:r>
        <w:t>Pilot Experiment</w:t>
      </w:r>
      <w:r w:rsidR="00ED60E1">
        <w:t xml:space="preserve"> 1</w:t>
      </w:r>
      <w:bookmarkEnd w:id="67"/>
    </w:p>
    <w:p w14:paraId="4F322CBE" w14:textId="7103592D" w:rsidR="00C3013B" w:rsidRPr="00C32066" w:rsidRDefault="003F5172" w:rsidP="008F398C">
      <w:pPr>
        <w:ind w:firstLine="0"/>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68" w:name="_Toc113910362"/>
      <w:r>
        <w:t>Methods</w:t>
      </w:r>
      <w:bookmarkEnd w:id="68"/>
    </w:p>
    <w:p w14:paraId="0D1ADB73" w14:textId="0498850D" w:rsidR="002057FC" w:rsidRPr="00C0305E" w:rsidRDefault="002057FC" w:rsidP="006238E0">
      <w:pPr>
        <w:pStyle w:val="Heading4"/>
      </w:pPr>
      <w:bookmarkStart w:id="69" w:name="_Toc113910363"/>
      <w:r w:rsidRPr="00C0305E">
        <w:t>Participants</w:t>
      </w:r>
      <w:bookmarkEnd w:id="69"/>
    </w:p>
    <w:p w14:paraId="6A35019C" w14:textId="2D52762E" w:rsidR="00422E34" w:rsidRPr="00422E34" w:rsidRDefault="00853F45" w:rsidP="008F398C">
      <w:pPr>
        <w:ind w:firstLine="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r w:rsidR="00903CA4">
        <w:t xml:space="preserve">age: </w:t>
      </w:r>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r w:rsidR="00A1462D">
        <w:t>could</w:t>
      </w:r>
      <w:r w:rsidR="00A975D1">
        <w:t xml:space="preserve"> stop the experiment at </w:t>
      </w:r>
      <w:r w:rsidR="00A1462D">
        <w:t xml:space="preserve">any </w:t>
      </w:r>
      <w:r w:rsidR="00A975D1">
        <w:t xml:space="preserve">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70" w:name="_Toc113910364"/>
      <w:r>
        <w:t>Stimuli</w:t>
      </w:r>
      <w:bookmarkEnd w:id="70"/>
    </w:p>
    <w:p w14:paraId="3CEDC9CA" w14:textId="26957CCE" w:rsidR="00647384" w:rsidRDefault="00C3440C" w:rsidP="00D94A6E">
      <w:pPr>
        <w:ind w:firstLine="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71"/>
      <w:commentRangeStart w:id="72"/>
      <w:r>
        <w:t>ref</w:t>
      </w:r>
      <w:commentRangeEnd w:id="71"/>
      <w:r w:rsidR="0071391D">
        <w:rPr>
          <w:rStyle w:val="CommentReference"/>
        </w:rPr>
        <w:commentReference w:id="71"/>
      </w:r>
      <w:commentRangeEnd w:id="72"/>
      <w:r w:rsidR="00D94A6E">
        <w:rPr>
          <w:rStyle w:val="CommentReference"/>
        </w:rPr>
        <w:commentReference w:id="7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73" w:name="_Toc113910365"/>
      <w:r>
        <w:lastRenderedPageBreak/>
        <w:t>Apparatus</w:t>
      </w:r>
      <w:bookmarkEnd w:id="73"/>
    </w:p>
    <w:p w14:paraId="7405EC60" w14:textId="0BDD5C97" w:rsidR="007846C7" w:rsidRPr="007846C7" w:rsidRDefault="007846C7">
      <w:pPr>
        <w:ind w:firstLine="0"/>
        <w:pPrChange w:id="74" w:author="Chen Heller" w:date="2022-09-12T16:32:00Z">
          <w:pPr/>
        </w:pPrChange>
      </w:pPr>
      <w:r w:rsidRPr="007846C7">
        <w:t xml:space="preserve">The stimulus </w:t>
      </w:r>
      <w:r w:rsidR="00984883">
        <w:t>was</w:t>
      </w:r>
      <w:r w:rsidRPr="007846C7">
        <w:t xml:space="preserve"> displayed on a VPIXX monitor (VIEWPixx /3D Lite LCD display and data acquisition system, version 3.7.6287) using Matlab R2020b and </w:t>
      </w:r>
      <w:commentRangeStart w:id="75"/>
      <w:r w:rsidRPr="007846C7">
        <w:t>Psychtoolbox 3.0.18</w:t>
      </w:r>
      <w:commentRangeEnd w:id="75"/>
      <w:r w:rsidR="00D44B6C">
        <w:rPr>
          <w:rStyle w:val="CommentReference"/>
        </w:rPr>
        <w:commentReference w:id="75"/>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at a sampling rate of 120Hz. The coordinates </w:t>
      </w:r>
      <w:r w:rsidR="001B6994">
        <w:t xml:space="preserve">were </w:t>
      </w:r>
      <w:r w:rsidRPr="007846C7">
        <w:t>broadcasted online to a NatNet client and recorded with Matlab.</w:t>
      </w:r>
    </w:p>
    <w:p w14:paraId="6A1EF066" w14:textId="77777777" w:rsidR="0052293C" w:rsidRDefault="00127BFA" w:rsidP="00723227">
      <w:pPr>
        <w:pStyle w:val="NoSpacing"/>
        <w:keepNext/>
        <w:bidi w:val="0"/>
        <w:jc w:val="center"/>
      </w:pPr>
      <w:r w:rsidRPr="00127BFA">
        <w:rPr>
          <w:noProof/>
        </w:rPr>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76" w:name="_Ref113902132"/>
      <w:r>
        <w:t xml:space="preserve">Figure </w:t>
      </w:r>
      <w:fldSimple w:instr=" SEQ Figure \* ARABIC ">
        <w:r w:rsidR="007E2512">
          <w:rPr>
            <w:noProof/>
          </w:rPr>
          <w:t>1</w:t>
        </w:r>
      </w:fldSimple>
      <w:bookmarkEnd w:id="76"/>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77" w:name="_Toc113910366"/>
      <w:r>
        <w:t>Procedure</w:t>
      </w:r>
      <w:bookmarkEnd w:id="77"/>
    </w:p>
    <w:p w14:paraId="006ADC8A" w14:textId="79FFA58E" w:rsidR="00400416" w:rsidRPr="00400416" w:rsidRDefault="00400416" w:rsidP="00723227">
      <w:pPr>
        <w:ind w:firstLine="0"/>
      </w:pPr>
      <w:r w:rsidRPr="00400416">
        <w:lastRenderedPageBreak/>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097F67">
        <w:t xml:space="preserve">would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0E55484E" w:rsidR="00400416" w:rsidRDefault="00400416" w:rsidP="008D13A3">
      <w:r w:rsidRPr="00400416">
        <w:t>The procedure closely follow</w:t>
      </w:r>
      <w:r w:rsidR="00D1564D">
        <w:t>ed</w:t>
      </w:r>
      <w:r w:rsidRPr="00400416">
        <w:t xml:space="preserve"> the one used in</w:t>
      </w:r>
      <w:r w:rsidR="00CA3673">
        <w:t xml:space="preserve"> </w:t>
      </w:r>
      <w:r w:rsidR="00CA3673">
        <w:fldChar w:fldCharType="begin"/>
      </w:r>
      <w:r w:rsidR="008D13A3">
        <w:instrText xml:space="preserve"> ADDIN ZOTERO_ITEM CSL_CITATION {"citationID":"sTxPZBiV","properties":{"formattedCitation":"(Dehaene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r w:rsidR="008D13A3" w:rsidRPr="008D13A3">
        <w:rPr>
          <w:rFonts w:ascii="Times New Roman" w:hAnsi="Times New Roman" w:cs="Times New Roman"/>
        </w:rPr>
        <w:t xml:space="preserve">Dehaene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00000000">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w:t>
      </w:r>
      <w:r w:rsidR="00086E17">
        <w:t>Then</w:t>
      </w:r>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w:t>
      </w:r>
      <w:r w:rsidRPr="00400416">
        <w:lastRenderedPageBreak/>
        <w:t xml:space="preserve">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7FFB707F" w:rsidR="00400416" w:rsidRPr="00400416" w:rsidRDefault="00652983" w:rsidP="00652983">
      <w:pPr>
        <w:pStyle w:val="Caption"/>
        <w:jc w:val="left"/>
      </w:pPr>
      <w:bookmarkStart w:id="78" w:name="_Ref113902081"/>
      <w:r>
        <w:t xml:space="preserve">Figure </w:t>
      </w:r>
      <w:fldSimple w:instr=" SEQ Figure \* ARABIC ">
        <w:r w:rsidR="007E2512">
          <w:rPr>
            <w:noProof/>
          </w:rPr>
          <w:t>2</w:t>
        </w:r>
      </w:fldSimple>
      <w:bookmarkEnd w:id="78"/>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r w:rsidR="00224A4F">
        <w:t>participants</w:t>
      </w:r>
      <w:r w:rsidR="00224A4F" w:rsidRPr="00400416">
        <w:t xml:space="preserve"> </w:t>
      </w:r>
      <w:r w:rsidR="00400416" w:rsidRPr="00400416">
        <w:t>to know where they should touch in order to make their response.</w:t>
      </w:r>
    </w:p>
    <w:p w14:paraId="22934D29" w14:textId="662CC5DB" w:rsidR="00B33642" w:rsidRDefault="00A17855" w:rsidP="006238E0">
      <w:pPr>
        <w:pStyle w:val="Heading3"/>
      </w:pPr>
      <w:bookmarkStart w:id="79" w:name="_Toc113910367"/>
      <w:r>
        <w:t>Trajectory p</w:t>
      </w:r>
      <w:r w:rsidR="00B33642">
        <w:t>reprocessing</w:t>
      </w:r>
      <w:bookmarkEnd w:id="79"/>
    </w:p>
    <w:p w14:paraId="597DB305" w14:textId="148D8DF5" w:rsidR="00B33642" w:rsidRPr="00B33642" w:rsidRDefault="001E0823" w:rsidP="00723227">
      <w:pPr>
        <w:ind w:firstLine="0"/>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 xml:space="preserve">traveled along the axis perpendicular to the screen (Z axis). To do so, a B-spline of </w:t>
      </w:r>
      <w:r>
        <w:lastRenderedPageBreak/>
        <w:t>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80" w:name="_Toc113910368"/>
      <w:r>
        <w:t>Variables extraction</w:t>
      </w:r>
      <w:bookmarkEnd w:id="80"/>
    </w:p>
    <w:p w14:paraId="3FD2B015" w14:textId="31CBADC9" w:rsidR="001E0823" w:rsidRDefault="00AA1B21" w:rsidP="00723227">
      <w:pPr>
        <w:ind w:firstLine="0"/>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r w:rsidR="00DA350E">
        <w:t>(</w:t>
      </w:r>
      <w:r w:rsidR="009F71F7">
        <w:t>d</w:t>
      </w:r>
      <w:r w:rsidR="00DA350E">
        <w:t>) changes of mind</w:t>
      </w:r>
      <w:r w:rsidR="001F4C86">
        <w:t xml:space="preserve"> (COM)</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r w:rsidR="009F71F7">
        <w:t>e</w:t>
      </w:r>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p>
    <w:p w14:paraId="2833F9BE" w14:textId="46180B2A" w:rsidR="003F77CF" w:rsidRDefault="003F77CF" w:rsidP="006238E0">
      <w:pPr>
        <w:pStyle w:val="Heading3"/>
      </w:pPr>
      <w:bookmarkStart w:id="81" w:name="_Toc113910369"/>
      <w:r>
        <w:t>Exclusion criteria</w:t>
      </w:r>
      <w:bookmarkEnd w:id="81"/>
    </w:p>
    <w:p w14:paraId="278BD072" w14:textId="67D1C8AB" w:rsidR="00823CFE" w:rsidRDefault="00F70C75" w:rsidP="00723227">
      <w:pPr>
        <w:ind w:firstLine="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w:t>
      </w:r>
      <w:r w:rsidR="0041233D">
        <w:lastRenderedPageBreak/>
        <w:t xml:space="preserve">more than 3 </w:t>
      </w:r>
      <w:r w:rsidR="00A8680A">
        <w:t xml:space="preserve">standard deviations (SD) </w:t>
      </w:r>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82" w:name="_Toc113910370"/>
      <w:r>
        <w:t>Results</w:t>
      </w:r>
      <w:bookmarkEnd w:id="82"/>
    </w:p>
    <w:p w14:paraId="7ECA8D04" w14:textId="51245B6F" w:rsidR="00587CF1" w:rsidRDefault="00F50E45" w:rsidP="00723227">
      <w:pPr>
        <w:ind w:firstLine="0"/>
        <w:rPr>
          <w:rtl/>
        </w:rPr>
      </w:pPr>
      <w:r>
        <w:t xml:space="preserve">Prime visibility: </w:t>
      </w:r>
      <w:r w:rsidR="00587CF1">
        <w:t xml:space="preserve">overall, </w:t>
      </w:r>
      <w:r w:rsidR="00AE68FF">
        <w:t>71.</w:t>
      </w:r>
      <w:r w:rsidR="000418CC">
        <w:t>94</w:t>
      </w:r>
      <w:r w:rsidR="00587CF1">
        <w:t xml:space="preserve">% of the trials were rated as visibility 1, </w:t>
      </w:r>
      <w:r w:rsidR="00CB5E6E">
        <w:t>2</w:t>
      </w:r>
      <w:r w:rsidR="00AE68FF">
        <w:t>3</w:t>
      </w:r>
      <w:r w:rsidR="00CB5E6E">
        <w:t>.</w:t>
      </w:r>
      <w:r w:rsidR="000418CC">
        <w:t>41</w:t>
      </w:r>
      <w:r w:rsidR="00587CF1">
        <w:t xml:space="preserve">% as visibility 2, </w:t>
      </w:r>
      <w:r w:rsidR="00CB5E6E">
        <w:t>3.</w:t>
      </w:r>
      <w:r w:rsidR="00AE68FF">
        <w:t>6</w:t>
      </w:r>
      <w:r w:rsidR="000418CC">
        <w:t>9</w:t>
      </w:r>
      <w:r w:rsidR="00587CF1">
        <w:t xml:space="preserve">% as visibility 3 and </w:t>
      </w:r>
      <w:r w:rsidR="00CB5E6E">
        <w:t>0.</w:t>
      </w:r>
      <w:r w:rsidR="000418CC">
        <w:t>95</w:t>
      </w:r>
      <w:r w:rsidR="00587CF1">
        <w:t xml:space="preserve">% as visibility 4. </w:t>
      </w:r>
      <w:ins w:id="83" w:author="Liad Mudrik" w:date="2022-09-12T12:07:00Z">
        <w:r w:rsidR="00723227">
          <w:t xml:space="preserve">Because </w:t>
        </w:r>
      </w:ins>
      <w:del w:id="84" w:author="Liad Mudrik" w:date="2022-09-12T12:07:00Z">
        <w:r w:rsidR="00981BF0" w:rsidDel="00723227">
          <w:delText xml:space="preserve">Using </w:delText>
        </w:r>
      </w:del>
      <w:ins w:id="85" w:author="Liad Mudrik" w:date="2022-09-12T12:07:00Z">
        <w:r w:rsidR="00723227">
          <w:t>u</w:t>
        </w:r>
        <w:r w:rsidR="00723227">
          <w:t xml:space="preserve">sing </w:t>
        </w:r>
      </w:ins>
      <w:r w:rsidR="00981BF0">
        <w:t xml:space="preserve">identical primes and target words </w:t>
      </w:r>
      <w:r>
        <w:t xml:space="preserve">in the congruent condition </w:t>
      </w:r>
      <w:r w:rsidR="00981BF0">
        <w:t xml:space="preserve">biases the </w:t>
      </w:r>
      <w:r>
        <w:t>responses towards the target</w:t>
      </w:r>
      <w:del w:id="86" w:author="Liad Mudrik" w:date="2022-09-12T12:07:00Z">
        <w:r w:rsidR="00981BF0" w:rsidDel="00723227">
          <w:delText>,</w:delText>
        </w:r>
        <w:r w:rsidR="00F77DA2" w:rsidDel="00723227">
          <w:delText xml:space="preserve"> </w:delText>
        </w:r>
        <w:r w:rsidR="00382918" w:rsidDel="00723227">
          <w:delText>t</w:delText>
        </w:r>
        <w:r w:rsidR="00F77DA2" w:rsidDel="00723227">
          <w:delText>herefore</w:delText>
        </w:r>
        <w:r w:rsidR="009C243C" w:rsidDel="00723227">
          <w:delText>,</w:delText>
        </w:r>
        <w:r w:rsidR="00F77DA2" w:rsidDel="00723227">
          <w:delText xml:space="preserve"> </w:delText>
        </w:r>
      </w:del>
      <w:ins w:id="87" w:author="Liad Mudrik" w:date="2022-09-12T12:08:00Z">
        <w:r w:rsidR="00723227">
          <w:t xml:space="preserve"> </w:t>
        </w:r>
      </w:ins>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BB59C8">
        <w:t>4</w:t>
      </w:r>
      <w:r w:rsidR="00F77DA2">
        <w:t>%,</w:t>
      </w:r>
      <w:r w:rsidR="006C3D2D">
        <w:t xml:space="preserve"> </w:t>
      </w:r>
      <w:r w:rsidR="00AC73D8">
        <w:t>SD</w:t>
      </w:r>
      <w:r w:rsidR="006C3D2D">
        <w:t xml:space="preserve"> = </w:t>
      </w:r>
      <w:r w:rsidR="00F21387">
        <w:t>3.</w:t>
      </w:r>
      <w:r w:rsidR="00BB59C8">
        <w:t>41</w:t>
      </w:r>
      <w:r w:rsidR="006C3D2D">
        <w:t>,</w:t>
      </w:r>
      <w:r w:rsidR="00F77DA2">
        <w:t xml:space="preserve"> t</w:t>
      </w:r>
      <w:r w:rsidR="00FE0063" w:rsidRPr="00E516F7">
        <w:t>(9)</w:t>
      </w:r>
      <w:r w:rsidR="00F77DA2">
        <w:t xml:space="preserve"> = 0.59, </w:t>
      </w:r>
      <w:r w:rsidR="00FE0063">
        <w:t>p = 0.56</w:t>
      </w:r>
      <w:r w:rsidR="00BB59C8">
        <w:t>0</w:t>
      </w:r>
      <w:r w:rsidR="00FE0063">
        <w:t>,</w:t>
      </w:r>
      <w:r w:rsidR="006C3D2D">
        <w:t xml:space="preserve"> 95%</w:t>
      </w:r>
      <w:r w:rsidR="00FE0063">
        <w:t xml:space="preserve"> </w:t>
      </w:r>
      <w:r w:rsidR="00F77DA2">
        <w:t>CI = [</w:t>
      </w:r>
      <w:r w:rsidR="00F21387">
        <w:t>48.2</w:t>
      </w:r>
      <w:r w:rsidR="00485394">
        <w:t>0</w:t>
      </w:r>
      <w:r w:rsidR="00F77DA2">
        <w:t xml:space="preserve">, </w:t>
      </w:r>
      <w:r w:rsidR="00F21387">
        <w:t>53</w:t>
      </w:r>
      <w:r w:rsidR="00485394">
        <w:t>.09</w:t>
      </w:r>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6622F972" w:rsidR="001E64D4" w:rsidRDefault="00EE27A0" w:rsidP="00723227">
      <w:pPr>
        <w:ind w:firstLine="0"/>
      </w:pPr>
      <w:r>
        <w:t>Congruency effect</w:t>
      </w:r>
      <w:r w:rsidR="00AF0D06">
        <w:t>:</w:t>
      </w:r>
      <w:r>
        <w:t xml:space="preserve"> </w:t>
      </w:r>
      <w:r w:rsidR="008043D7">
        <w:t xml:space="preserve">The traveled distance variable as well as the movement duration and frequency of COM variables </w:t>
      </w:r>
      <w:del w:id="88" w:author="Liad Mudrik" w:date="2022-09-12T12:08:00Z">
        <w:r w:rsidR="008043D7" w:rsidDel="00723227">
          <w:delText xml:space="preserve">was </w:delText>
        </w:r>
      </w:del>
      <w:ins w:id="89" w:author="Liad Mudrik" w:date="2022-09-12T12:08:00Z">
        <w:r w:rsidR="00723227">
          <w:t>were</w:t>
        </w:r>
        <w:r w:rsidR="00723227">
          <w:t xml:space="preserve"> </w:t>
        </w:r>
      </w:ins>
      <w:r w:rsidR="008043D7">
        <w:t>tested with a permutation test [</w:t>
      </w:r>
      <w:commentRangeStart w:id="90"/>
      <w:r w:rsidR="008043D7">
        <w:t>ref to Mattan's package</w:t>
      </w:r>
      <w:commentRangeEnd w:id="90"/>
      <w:r w:rsidR="00CB58A8">
        <w:rPr>
          <w:rStyle w:val="CommentReference"/>
        </w:rPr>
        <w:commentReference w:id="90"/>
      </w:r>
      <w:r w:rsidR="008043D7">
        <w:t>] since they violated the normality assumption</w:t>
      </w:r>
      <w:commentRangeStart w:id="91"/>
      <w:r w:rsidR="008043D7">
        <w:t>.</w:t>
      </w:r>
      <w:commentRangeEnd w:id="91"/>
      <w:r w:rsidR="00723227">
        <w:rPr>
          <w:rStyle w:val="CommentReference"/>
        </w:rPr>
        <w:commentReference w:id="91"/>
      </w:r>
      <w:r w:rsidR="008043D7">
        <w:t xml:space="preserve"> </w:t>
      </w:r>
      <w:r w:rsidR="006F08A1">
        <w:t>After correcting a</w:t>
      </w:r>
      <w:r w:rsidR="008043D7">
        <w:t xml:space="preserve">ll the </w:t>
      </w:r>
      <w:r w:rsidR="00B507EA">
        <w:t>p-values</w:t>
      </w:r>
      <w:r w:rsidR="0044794B">
        <w:t xml:space="preserve"> </w:t>
      </w:r>
      <w:r w:rsidR="00B507EA">
        <w:t xml:space="preserve">for multiple comparisons using the </w:t>
      </w:r>
      <w:r w:rsidR="00256119">
        <w:t xml:space="preserve">Tree-BH method </w:t>
      </w:r>
      <w:r w:rsidR="008A048D">
        <w:t xml:space="preserve">suggested in </w:t>
      </w:r>
      <w:r w:rsidR="00283780">
        <w:fldChar w:fldCharType="begin"/>
      </w:r>
      <w:r w:rsidR="008D13A3">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r w:rsidR="00283780" w:rsidRPr="00283780">
        <w:rPr>
          <w:rFonts w:ascii="Times New Roman" w:hAnsi="Times New Roman" w:cs="Times New Roman"/>
        </w:rPr>
        <w:t xml:space="preserve">Bogomolov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92" w:author="Liad Mudrik" w:date="2022-09-12T12:08:00Z">
        <w:r w:rsidR="00723227">
          <w:t>,</w:t>
        </w:r>
      </w:ins>
      <w:r w:rsidR="006F08A1">
        <w:t xml:space="preserve"> </w:t>
      </w:r>
      <w:r w:rsidR="00355822">
        <w:t xml:space="preserve">no significant difference was found between the congruent and incongruent conditions </w:t>
      </w:r>
      <w:r w:rsidR="007C11A2">
        <w:t>i</w:t>
      </w:r>
      <w:r w:rsidR="00355822">
        <w:t>n any of the dependent variables</w:t>
      </w:r>
      <w:r w:rsidR="00814D48">
        <w:t xml:space="preserve"> (</w:t>
      </w:r>
      <w:r w:rsidR="00814D48">
        <w:fldChar w:fldCharType="begin"/>
      </w:r>
      <w:r w:rsidR="00814D48">
        <w:instrText xml:space="preserve"> REF _Ref113876063 \h </w:instrText>
      </w:r>
      <w:r w:rsidR="00814D48">
        <w:fldChar w:fldCharType="separate"/>
      </w:r>
      <w:r w:rsidR="00814D48">
        <w:t xml:space="preserve">Figure </w:t>
      </w:r>
      <w:r w:rsidR="00814D48">
        <w:rPr>
          <w:noProof/>
        </w:rPr>
        <w:t>3</w:t>
      </w:r>
      <w:r w:rsidR="00814D48">
        <w:fldChar w:fldCharType="end"/>
      </w:r>
      <w:r w:rsidR="00814D48">
        <w:t>)</w:t>
      </w:r>
      <w:r w:rsidR="00355822">
        <w:t>. H</w:t>
      </w:r>
      <w:r w:rsidR="001B79B5">
        <w:t>owever</w:t>
      </w:r>
      <w:r w:rsidR="00355822">
        <w:t>,</w:t>
      </w:r>
      <w:r w:rsidR="001B79B5">
        <w:t xml:space="preserve"> </w:t>
      </w:r>
      <w:r w:rsidR="00245008">
        <w:t xml:space="preserve">small trends were </w:t>
      </w:r>
      <w:r w:rsidR="000F51E1">
        <w:t>observed</w:t>
      </w:r>
      <w:r w:rsidR="0049323C">
        <w:t xml:space="preserve">, specifically </w:t>
      </w:r>
      <w:r w:rsidR="00245008">
        <w:t xml:space="preserve">in the reach area which was </w:t>
      </w:r>
      <w:r w:rsidR="00C60609">
        <w:t xml:space="preserve">numerically </w:t>
      </w:r>
      <w:r w:rsidR="000F51E1">
        <w:t>smaller in the incongruent condition</w:t>
      </w:r>
      <w:commentRangeStart w:id="93"/>
      <w:r w:rsidR="000F51E1">
        <w:t xml:space="preserve"> </w:t>
      </w:r>
      <w:r w:rsidR="00245008">
        <w:t>(M</w:t>
      </w:r>
      <w:r w:rsidR="00245008">
        <w:rPr>
          <w:vertAlign w:val="subscript"/>
        </w:rPr>
        <w:t>con</w:t>
      </w:r>
      <w:r w:rsidR="00245008">
        <w:t xml:space="preserve"> = 2.80, SD</w:t>
      </w:r>
      <w:r w:rsidR="00245008">
        <w:rPr>
          <w:vertAlign w:val="subscript"/>
        </w:rPr>
        <w:t>con</w:t>
      </w:r>
      <w:r w:rsidR="00245008">
        <w:t xml:space="preserve"> = 0.</w:t>
      </w:r>
      <w:r w:rsidR="00245008" w:rsidDel="0062560D">
        <w:t xml:space="preserve"> </w:t>
      </w:r>
      <w:r w:rsidR="00245008">
        <w:t>47, M</w:t>
      </w:r>
      <w:r w:rsidR="00245008">
        <w:rPr>
          <w:vertAlign w:val="subscript"/>
        </w:rPr>
        <w:t>incon</w:t>
      </w:r>
      <w:r w:rsidR="00245008">
        <w:t xml:space="preserve"> = 2.70, SD</w:t>
      </w:r>
      <w:r w:rsidR="00245008">
        <w:rPr>
          <w:vertAlign w:val="subscript"/>
        </w:rPr>
        <w:t>incon</w:t>
      </w:r>
      <w:r w:rsidR="00245008">
        <w:t xml:space="preserve"> = 0.</w:t>
      </w:r>
      <w:r w:rsidR="00245008" w:rsidDel="00D14B89">
        <w:t xml:space="preserve"> </w:t>
      </w:r>
      <w:r w:rsidR="00245008">
        <w:t>50, t</w:t>
      </w:r>
      <w:r w:rsidR="00245008" w:rsidRPr="00E516F7">
        <w:t>(9)</w:t>
      </w:r>
      <w:r w:rsidR="00245008">
        <w:t xml:space="preserve"> = 2.16, p = 0.169, 95% CI [0, 0.20]) </w:t>
      </w:r>
      <w:r w:rsidR="000F51E1">
        <w:t xml:space="preserve">and reaction time which was </w:t>
      </w:r>
      <w:r w:rsidR="00C60609">
        <w:t xml:space="preserve">numerically </w:t>
      </w:r>
      <w:r w:rsidR="000F51E1">
        <w:t>longer</w:t>
      </w:r>
      <w:r w:rsidR="00C60609">
        <w:t xml:space="preserve"> in the incongruent condition (M</w:t>
      </w:r>
      <w:r w:rsidR="00C60609">
        <w:rPr>
          <w:vertAlign w:val="subscript"/>
        </w:rPr>
        <w:t>con</w:t>
      </w:r>
      <w:r w:rsidR="00C60609">
        <w:t xml:space="preserve"> = 433.96ms, SD</w:t>
      </w:r>
      <w:r w:rsidR="00C60609">
        <w:rPr>
          <w:vertAlign w:val="subscript"/>
        </w:rPr>
        <w:t>con</w:t>
      </w:r>
      <w:r w:rsidR="00C60609">
        <w:t xml:space="preserve"> = 125.26, M</w:t>
      </w:r>
      <w:r w:rsidR="00C60609">
        <w:rPr>
          <w:vertAlign w:val="subscript"/>
        </w:rPr>
        <w:t>incon</w:t>
      </w:r>
      <w:r w:rsidR="00C60609">
        <w:t xml:space="preserve"> = 441.88ms, SD</w:t>
      </w:r>
      <w:r w:rsidR="00C60609">
        <w:rPr>
          <w:vertAlign w:val="subscript"/>
        </w:rPr>
        <w:t>incon</w:t>
      </w:r>
      <w:r w:rsidR="00C60609">
        <w:t xml:space="preserve"> = 125.81, t</w:t>
      </w:r>
      <w:r w:rsidR="00C60609" w:rsidRPr="00E516F7">
        <w:t>(9)</w:t>
      </w:r>
      <w:r w:rsidR="00C60609">
        <w:t xml:space="preserve"> = -2.07, p = 0.169, 95% CI [-16.55, 0.71). </w:t>
      </w:r>
      <w:r w:rsidR="00800ED7">
        <w:t>T</w:t>
      </w:r>
      <w:r w:rsidR="00037672">
        <w:t xml:space="preserve">he </w:t>
      </w:r>
      <w:r w:rsidR="00666006">
        <w:t xml:space="preserve">distance traveled </w:t>
      </w:r>
      <w:r w:rsidR="00640A55">
        <w:t>o</w:t>
      </w:r>
      <w:r w:rsidR="00666006">
        <w:t xml:space="preserve">n the congruent </w:t>
      </w:r>
      <w:r w:rsidR="001601EF">
        <w:t xml:space="preserve"> </w:t>
      </w:r>
      <w:r w:rsidR="00666006">
        <w:t xml:space="preserve">and incongruent </w:t>
      </w:r>
      <w:r w:rsidR="00B0099D">
        <w:t xml:space="preserve"> </w:t>
      </w:r>
      <w:r w:rsidR="00640A55">
        <w:t xml:space="preserve">conditions </w:t>
      </w:r>
      <w:r w:rsidR="00666006">
        <w:t>did not differ</w:t>
      </w:r>
      <w:r w:rsidR="00562AD9">
        <w:t xml:space="preserve"> (</w:t>
      </w:r>
      <w:r w:rsidR="000C25E6">
        <w:t>M</w:t>
      </w:r>
      <w:r w:rsidR="000C25E6">
        <w:rPr>
          <w:vertAlign w:val="subscript"/>
        </w:rPr>
        <w:t>con</w:t>
      </w:r>
      <w:r w:rsidR="000C25E6">
        <w:t xml:space="preserve"> = 40.88, SD</w:t>
      </w:r>
      <w:r w:rsidR="000C25E6">
        <w:rPr>
          <w:vertAlign w:val="subscript"/>
        </w:rPr>
        <w:t>con</w:t>
      </w:r>
      <w:r w:rsidR="000C25E6">
        <w:t xml:space="preserve"> = 1.49, M</w:t>
      </w:r>
      <w:r w:rsidR="000C25E6">
        <w:rPr>
          <w:vertAlign w:val="subscript"/>
        </w:rPr>
        <w:t>incon</w:t>
      </w:r>
      <w:r w:rsidR="000C25E6">
        <w:t xml:space="preserve"> = 41.06, SD</w:t>
      </w:r>
      <w:r w:rsidR="000C25E6">
        <w:rPr>
          <w:vertAlign w:val="subscript"/>
        </w:rPr>
        <w:t>incon</w:t>
      </w:r>
      <w:r w:rsidR="000C25E6">
        <w:t xml:space="preserve"> = 1.59</w:t>
      </w:r>
      <w:r w:rsidR="00B0099D">
        <w:t>, p = 0.</w:t>
      </w:r>
      <w:r w:rsidR="00BF6918">
        <w:t>694</w:t>
      </w:r>
      <w:r w:rsidR="00B0099D">
        <w:t>, 95% CI [-</w:t>
      </w:r>
      <w:r w:rsidR="00F52F72">
        <w:t>0.51</w:t>
      </w:r>
      <w:r w:rsidR="00234B6D">
        <w:t>,</w:t>
      </w:r>
      <w:r w:rsidR="00B0099D">
        <w:t xml:space="preserve"> 0.</w:t>
      </w:r>
      <w:r w:rsidR="00C37DDB" w:rsidDel="00C37DDB">
        <w:t xml:space="preserve"> </w:t>
      </w:r>
      <w:r w:rsidR="00B0099D">
        <w:t>1</w:t>
      </w:r>
      <w:r w:rsidR="00C37DDB">
        <w:t>7</w:t>
      </w:r>
      <w:r w:rsidR="00B0099D">
        <w:t>]</w:t>
      </w:r>
      <w:r w:rsidR="00562AD9">
        <w:t>)</w:t>
      </w:r>
      <w:r w:rsidR="005D66C8">
        <w:t xml:space="preserve"> </w:t>
      </w:r>
      <w:r w:rsidR="000575A4">
        <w:t>and neither did the</w:t>
      </w:r>
      <w:r w:rsidR="009B63EB">
        <w:t xml:space="preserve"> COM</w:t>
      </w:r>
      <w:r w:rsidR="000575A4">
        <w:t xml:space="preserve"> frequency </w:t>
      </w:r>
      <w:r w:rsidR="00EC601F">
        <w:t>(M</w:t>
      </w:r>
      <w:r w:rsidR="000575A4">
        <w:rPr>
          <w:vertAlign w:val="subscript"/>
        </w:rPr>
        <w:t>con</w:t>
      </w:r>
      <w:r w:rsidR="00EC601F">
        <w:t xml:space="preserve"> = </w:t>
      </w:r>
      <w:r w:rsidR="004E0807">
        <w:t>0.21</w:t>
      </w:r>
      <w:r w:rsidR="00EC601F">
        <w:t xml:space="preserve">, </w:t>
      </w:r>
      <w:r w:rsidR="00AC73D8">
        <w:t>SD</w:t>
      </w:r>
      <w:r w:rsidR="000575A4">
        <w:rPr>
          <w:vertAlign w:val="subscript"/>
        </w:rPr>
        <w:t>con</w:t>
      </w:r>
      <w:r w:rsidR="00EC601F">
        <w:t xml:space="preserve"> = </w:t>
      </w:r>
      <w:r w:rsidR="004E0807">
        <w:t>0.06</w:t>
      </w:r>
      <w:r w:rsidR="009B63EB">
        <w:t xml:space="preserve">, </w:t>
      </w:r>
      <w:r w:rsidR="00EC601F">
        <w:t>M</w:t>
      </w:r>
      <w:r w:rsidR="009B63EB">
        <w:rPr>
          <w:vertAlign w:val="subscript"/>
        </w:rPr>
        <w:t>incon</w:t>
      </w:r>
      <w:r w:rsidR="00EC601F">
        <w:t xml:space="preserve"> = </w:t>
      </w:r>
      <w:r w:rsidR="004E0807">
        <w:t>0.2</w:t>
      </w:r>
      <w:r w:rsidR="00306903">
        <w:t>0</w:t>
      </w:r>
      <w:r w:rsidR="00EC601F">
        <w:t xml:space="preserve">, </w:t>
      </w:r>
      <w:r w:rsidR="00AC73D8">
        <w:t>SD</w:t>
      </w:r>
      <w:r w:rsidR="009B63EB">
        <w:rPr>
          <w:vertAlign w:val="subscript"/>
        </w:rPr>
        <w:t>icon</w:t>
      </w:r>
      <w:r w:rsidR="00EC601F">
        <w:t xml:space="preserve"> = </w:t>
      </w:r>
      <w:r w:rsidR="004E0807">
        <w:t>0.08</w:t>
      </w:r>
      <w:r w:rsidR="00EC601F">
        <w:t>, p = 0.</w:t>
      </w:r>
      <w:r w:rsidR="00BF6918">
        <w:t>89</w:t>
      </w:r>
      <w:r w:rsidR="00C37DDB">
        <w:t>6</w:t>
      </w:r>
      <w:r w:rsidR="00EC601F">
        <w:t>, 95% CI [-0.</w:t>
      </w:r>
      <w:r w:rsidR="008776A8">
        <w:t>02</w:t>
      </w:r>
      <w:r w:rsidR="00EC601F">
        <w:t>, 0.</w:t>
      </w:r>
      <w:r w:rsidR="008776A8">
        <w:t>03</w:t>
      </w:r>
      <w:r w:rsidR="00EC601F">
        <w:t>]</w:t>
      </w:r>
      <w:r w:rsidR="009B63EB">
        <w:t>)</w:t>
      </w:r>
      <w:r w:rsidR="00727E11">
        <w:t xml:space="preserve"> or the movement duration (M</w:t>
      </w:r>
      <w:r w:rsidR="00727E11">
        <w:rPr>
          <w:vertAlign w:val="subscript"/>
        </w:rPr>
        <w:t>con</w:t>
      </w:r>
      <w:r w:rsidR="00727E11">
        <w:t xml:space="preserve"> = 558.15ms, SD</w:t>
      </w:r>
      <w:r w:rsidR="00727E11">
        <w:rPr>
          <w:vertAlign w:val="subscript"/>
        </w:rPr>
        <w:t>con</w:t>
      </w:r>
      <w:r w:rsidR="00727E11">
        <w:t xml:space="preserve"> = 80.72, M</w:t>
      </w:r>
      <w:r w:rsidR="00727E11">
        <w:rPr>
          <w:vertAlign w:val="subscript"/>
        </w:rPr>
        <w:t>incon</w:t>
      </w:r>
      <w:r w:rsidR="00727E11">
        <w:t xml:space="preserve"> = 557.91ms, SD</w:t>
      </w:r>
      <w:r w:rsidR="00727E11">
        <w:rPr>
          <w:vertAlign w:val="subscript"/>
        </w:rPr>
        <w:t>incon</w:t>
      </w:r>
      <w:r w:rsidR="00727E11">
        <w:t xml:space="preserve"> = 81.61, p = 0.896, 95% CI [-5.96, 5.60])</w:t>
      </w:r>
      <w:r w:rsidR="008B6F3C">
        <w:t>.</w:t>
      </w:r>
      <w:commentRangeEnd w:id="93"/>
      <w:r w:rsidR="00723227">
        <w:rPr>
          <w:rStyle w:val="CommentReference"/>
        </w:rPr>
        <w:commentReference w:id="93"/>
      </w:r>
    </w:p>
    <w:p w14:paraId="44BAA179" w14:textId="77777777" w:rsidR="00A63387" w:rsidRDefault="00A63387" w:rsidP="00723227">
      <w:pPr>
        <w:pStyle w:val="Caption"/>
        <w:keepNext/>
      </w:pPr>
      <w:r w:rsidRPr="00A63387">
        <w:rPr>
          <w:noProof/>
        </w:rPr>
        <w:lastRenderedPageBreak/>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p>
    <w:p w14:paraId="5E4481CF" w14:textId="7C2E071F" w:rsidR="00106015" w:rsidRDefault="00A63387" w:rsidP="008D35B7">
      <w:pPr>
        <w:pStyle w:val="Caption"/>
      </w:pPr>
      <w:bookmarkStart w:id="94" w:name="_Ref113876063"/>
      <w:r>
        <w:t xml:space="preserve">Figure </w:t>
      </w:r>
      <w:fldSimple w:instr=" SEQ Figure \* ARABIC ">
        <w:r w:rsidR="007E2512">
          <w:rPr>
            <w:noProof/>
          </w:rPr>
          <w:t>3</w:t>
        </w:r>
      </w:fldSimple>
      <w:bookmarkEnd w:id="94"/>
      <w:r>
        <w:t xml:space="preserve">. </w:t>
      </w:r>
      <w:bookmarkStart w:id="95" w:name="_Hlk113876516"/>
      <w:r>
        <w:t xml:space="preserve">Results of Experiment 1. </w:t>
      </w:r>
      <w:r w:rsidR="008958F6">
        <w:t>(a)</w:t>
      </w:r>
      <w:r w:rsidR="002A611B">
        <w:t xml:space="preserve"> Reaching trajectories </w:t>
      </w:r>
      <w:del w:id="96" w:author="Liad Mudrik" w:date="2022-09-12T12:10:00Z">
        <w:r w:rsidR="00122F84" w:rsidDel="008D35B7">
          <w:delText xml:space="preserve">of </w:delText>
        </w:r>
      </w:del>
      <w:ins w:id="97" w:author="Liad Mudrik" w:date="2022-09-12T12:10:00Z">
        <w:r w:rsidR="008D35B7">
          <w:t>in trials where a</w:t>
        </w:r>
        <w:r w:rsidR="008D35B7">
          <w:t xml:space="preserve"> </w:t>
        </w:r>
      </w:ins>
      <w:r w:rsidR="008076A6">
        <w:t>correctly</w:t>
      </w:r>
      <w:r w:rsidR="00122F84">
        <w:t xml:space="preserve"> answer</w:t>
      </w:r>
      <w:del w:id="98" w:author="Liad Mudrik" w:date="2022-09-12T12:10:00Z">
        <w:r w:rsidR="00122F84" w:rsidDel="008D35B7">
          <w:delText>ed</w:delText>
        </w:r>
      </w:del>
      <w:r w:rsidR="00122F84">
        <w:t xml:space="preserve"> </w:t>
      </w:r>
      <w:del w:id="99" w:author="Liad Mudrik" w:date="2022-09-12T12:10:00Z">
        <w:r w:rsidR="00122F84" w:rsidDel="008D35B7">
          <w:delText xml:space="preserve">trials </w:delText>
        </w:r>
      </w:del>
      <w:ins w:id="100" w:author="Liad Mudrik" w:date="2022-09-12T12:10:00Z">
        <w:r w:rsidR="008D35B7">
          <w:t>were given by choosing the</w:t>
        </w:r>
      </w:ins>
      <w:del w:id="101" w:author="Liad Mudrik" w:date="2022-09-12T12:10:00Z">
        <w:r w:rsidR="002A611B" w:rsidDel="008D35B7">
          <w:delText>to</w:delText>
        </w:r>
      </w:del>
      <w:r w:rsidR="002A611B">
        <w:t xml:space="preserve"> left and right targets, averaged across all participants. </w:t>
      </w:r>
      <w:r w:rsidR="00A664C3">
        <w:t xml:space="preserve">(b-f) </w:t>
      </w:r>
      <w:r w:rsidR="00045F12">
        <w:t xml:space="preserve">Dots </w:t>
      </w:r>
      <w:r w:rsidR="00353BE6">
        <w:t xml:space="preserve">are </w:t>
      </w:r>
      <w:r w:rsidR="00045F12">
        <w:t xml:space="preserve">single participant </w:t>
      </w:r>
      <w:r w:rsidR="00353BE6">
        <w:t xml:space="preserve">averages </w:t>
      </w:r>
      <w:r w:rsidR="00045F12">
        <w:t xml:space="preserve">while the red/blue horizontal lines </w:t>
      </w:r>
      <w:r w:rsidR="00353BE6">
        <w:t xml:space="preserve">are </w:t>
      </w:r>
      <w:r w:rsidR="00045F12">
        <w:t xml:space="preserve">the </w:t>
      </w:r>
      <w:r w:rsidR="00353BE6">
        <w:t xml:space="preserve">average of all </w:t>
      </w:r>
      <w:r w:rsidR="00045F12">
        <w:t>participants.</w:t>
      </w:r>
      <w:r w:rsidR="009A4D8B">
        <w:t xml:space="preserve"> Black error bars symbol the standard error (SE).</w:t>
      </w:r>
      <w:r w:rsidR="00296FEE">
        <w:t xml:space="preserve"> Full/dashed grey line</w:t>
      </w:r>
      <w:r w:rsidR="005F2BBE">
        <w:t>s</w:t>
      </w:r>
      <w:r w:rsidR="00296FEE">
        <w:t xml:space="preserve"> represent a numerical incline/decline</w:t>
      </w:r>
      <w:ins w:id="102" w:author="Liad Mudrik" w:date="2022-09-12T12:11:00Z">
        <w:r w:rsidR="00B17727">
          <w:t xml:space="preserve"> (respectively)</w:t>
        </w:r>
      </w:ins>
      <w:r w:rsidR="00281898">
        <w:t xml:space="preserve"> between the congruent and incongruent conditions.</w:t>
      </w:r>
      <w:bookmarkEnd w:id="95"/>
    </w:p>
    <w:p w14:paraId="203F08D3" w14:textId="77777777" w:rsidR="00EF2201" w:rsidRPr="00EF2201" w:rsidRDefault="00EF2201">
      <w:pPr>
        <w:ind w:firstLine="0"/>
        <w:pPrChange w:id="103" w:author="Chen Heller" w:date="2022-09-12T10:01:00Z">
          <w:pPr/>
        </w:pPrChange>
      </w:pPr>
    </w:p>
    <w:p w14:paraId="5C9A9952" w14:textId="2AEC4F86" w:rsidR="002057FC" w:rsidRDefault="002057FC" w:rsidP="006238E0">
      <w:pPr>
        <w:pStyle w:val="Heading3"/>
      </w:pPr>
      <w:bookmarkStart w:id="104" w:name="_Toc113910371"/>
      <w:r>
        <w:t>Discussion</w:t>
      </w:r>
      <w:bookmarkEnd w:id="104"/>
    </w:p>
    <w:p w14:paraId="4AEE0D15" w14:textId="12F2C4BA" w:rsidR="002E6192" w:rsidRDefault="00D908A0">
      <w:pPr>
        <w:ind w:firstLine="0"/>
        <w:pPrChange w:id="105"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r w:rsidR="00333DEB">
        <w:t>my</w:t>
      </w:r>
      <w:r w:rsidR="008F6CE0">
        <w:t xml:space="preserve"> expectations, </w:t>
      </w:r>
      <w:r w:rsidR="00D22079">
        <w:t xml:space="preserve">a </w:t>
      </w:r>
      <w:r w:rsidR="00CE2020">
        <w:t xml:space="preserve">robust </w:t>
      </w:r>
      <w:r w:rsidR="00673AEA">
        <w:t xml:space="preserve">unconscious </w:t>
      </w:r>
      <w:r w:rsidR="008F6CE0">
        <w:t xml:space="preserve">effect </w:t>
      </w:r>
      <w:r w:rsidR="00CE2020">
        <w:t xml:space="preserve">was </w:t>
      </w:r>
      <w:r w:rsidR="00D22079">
        <w:t xml:space="preserve">not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r w:rsidR="00E828D4">
        <w:t xml:space="preserve">the </w:t>
      </w:r>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005AB56C" w:rsidR="007C40F4" w:rsidRDefault="007C40F4" w:rsidP="006238E0">
      <w:pPr>
        <w:pStyle w:val="NoSpacing"/>
        <w:bidi w:val="0"/>
      </w:pPr>
    </w:p>
    <w:p w14:paraId="05C06A55" w14:textId="1609DBC3" w:rsidR="00A95B10" w:rsidRDefault="008E682E" w:rsidP="006238E0">
      <w:pPr>
        <w:pStyle w:val="Heading2"/>
      </w:pPr>
      <w:bookmarkStart w:id="106" w:name="_Toc113910372"/>
      <w:r>
        <w:lastRenderedPageBreak/>
        <w:t xml:space="preserve">Pilot </w:t>
      </w:r>
      <w:r w:rsidR="00ED60E1">
        <w:t>Exp</w:t>
      </w:r>
      <w:r>
        <w:t>eriment</w:t>
      </w:r>
      <w:r w:rsidR="00ED60E1">
        <w:t xml:space="preserve"> 2</w:t>
      </w:r>
      <w:bookmarkEnd w:id="106"/>
    </w:p>
    <w:p w14:paraId="43984158" w14:textId="62513E9A" w:rsidR="00B01E98" w:rsidRDefault="00B01E98" w:rsidP="00CA1FE8">
      <w:pPr>
        <w:ind w:firstLine="0"/>
      </w:pPr>
      <w:commentRangeStart w:id="107"/>
      <w:r w:rsidRPr="00CA1FE8">
        <w:rPr>
          <w:strike/>
          <w:rPrChange w:id="108" w:author="Liad Mudrik" w:date="2022-09-12T12:13:00Z">
            <w:rPr/>
          </w:rPrChange>
        </w:rPr>
        <w:t xml:space="preserve">Given the results of Experiment 1, </w:t>
      </w:r>
      <w:del w:id="109" w:author="Chen Heller" w:date="2022-08-28T17:25:00Z">
        <w:r w:rsidRPr="00CA1FE8" w:rsidDel="00422CDA">
          <w:rPr>
            <w:strike/>
            <w:rPrChange w:id="110" w:author="Liad Mudrik" w:date="2022-09-12T12:13:00Z">
              <w:rPr/>
            </w:rPrChange>
          </w:rPr>
          <w:delText>I tried to understand why the effect did not emerge and how to improve the paradigm so to increase the chances for finding an effect</w:delText>
        </w:r>
      </w:del>
      <w:ins w:id="111" w:author="Chen Heller" w:date="2022-08-28T17:25:00Z">
        <w:r w:rsidR="00422CDA" w:rsidRPr="00CA1FE8">
          <w:rPr>
            <w:strike/>
            <w:rPrChange w:id="112" w:author="Liad Mudrik" w:date="2022-09-12T12:13:00Z">
              <w:rPr/>
            </w:rPrChange>
          </w:rPr>
          <w:t>an explanation is called for</w:t>
        </w:r>
      </w:ins>
      <w:ins w:id="113" w:author="Chen Heller" w:date="2022-08-28T17:26:00Z">
        <w:r w:rsidR="00422CDA" w:rsidRPr="00CA1FE8">
          <w:rPr>
            <w:strike/>
            <w:rPrChange w:id="114" w:author="Liad Mudrik" w:date="2022-09-12T12:13:00Z">
              <w:rPr/>
            </w:rPrChange>
          </w:rPr>
          <w:t xml:space="preserve">, which </w:t>
        </w:r>
      </w:ins>
      <w:ins w:id="115" w:author="Chen Heller" w:date="2022-09-12T19:32:00Z">
        <w:r w:rsidR="00D22079" w:rsidRPr="00CA1FE8">
          <w:rPr>
            <w:strike/>
            <w:rPrChange w:id="116" w:author="Liad Mudrik" w:date="2022-09-12T12:13:00Z">
              <w:rPr/>
            </w:rPrChange>
          </w:rPr>
          <w:t>clarifies</w:t>
        </w:r>
      </w:ins>
      <w:ins w:id="117" w:author="Chen Heller" w:date="2022-08-28T17:26:00Z">
        <w:r w:rsidR="00422CDA" w:rsidRPr="00CA1FE8">
          <w:rPr>
            <w:strike/>
            <w:rPrChange w:id="118" w:author="Liad Mudrik" w:date="2022-09-12T12:13:00Z">
              <w:rPr/>
            </w:rPrChange>
          </w:rPr>
          <w:t xml:space="preserve"> </w:t>
        </w:r>
      </w:ins>
      <w:ins w:id="119" w:author="Chen Heller" w:date="2022-08-28T17:25:00Z">
        <w:r w:rsidR="00422CDA" w:rsidRPr="00CA1FE8">
          <w:rPr>
            <w:strike/>
            <w:rPrChange w:id="120" w:author="Liad Mudrik" w:date="2022-09-12T12:13:00Z">
              <w:rPr/>
            </w:rPrChange>
          </w:rPr>
          <w:t xml:space="preserve">why </w:t>
        </w:r>
      </w:ins>
      <w:ins w:id="121" w:author="Chen Heller" w:date="2022-08-28T17:26:00Z">
        <w:r w:rsidR="00422CDA" w:rsidRPr="00CA1FE8">
          <w:rPr>
            <w:strike/>
            <w:rPrChange w:id="122" w:author="Liad Mudrik" w:date="2022-09-12T12:13:00Z">
              <w:rPr/>
            </w:rPrChange>
          </w:rPr>
          <w:t xml:space="preserve">a congruency effect did not emerge and how can the paradigm be improved </w:t>
        </w:r>
        <w:r w:rsidR="001D6512" w:rsidRPr="00CA1FE8">
          <w:rPr>
            <w:strike/>
            <w:rPrChange w:id="123" w:author="Liad Mudrik" w:date="2022-09-12T12:13:00Z">
              <w:rPr/>
            </w:rPrChange>
          </w:rPr>
          <w:t>to promote it</w:t>
        </w:r>
      </w:ins>
      <w:r w:rsidRPr="00CA1FE8">
        <w:rPr>
          <w:strike/>
          <w:rPrChange w:id="124" w:author="Liad Mudrik" w:date="2022-09-12T12:13:00Z">
            <w:rPr/>
          </w:rPrChange>
        </w:rPr>
        <w:t>.</w:t>
      </w:r>
      <w:r>
        <w:t xml:space="preserve"> </w:t>
      </w:r>
      <w:commentRangeEnd w:id="107"/>
      <w:r w:rsidR="007E4492">
        <w:rPr>
          <w:rStyle w:val="CommentReference"/>
        </w:rPr>
        <w:commentReference w:id="107"/>
      </w:r>
      <w:commentRangeStart w:id="125"/>
      <w:r>
        <w:t xml:space="preserve">A </w:t>
      </w:r>
      <w:commentRangeEnd w:id="125"/>
      <w:r w:rsidR="007E4492">
        <w:rPr>
          <w:rStyle w:val="CommentReference"/>
        </w:rPr>
        <w:commentReference w:id="125"/>
      </w:r>
      <w:r>
        <w:t xml:space="preserve">possible </w:t>
      </w:r>
      <w:r w:rsidR="001D6512">
        <w:t xml:space="preserve">explanation </w:t>
      </w:r>
      <w:r>
        <w:t>for the null result</w:t>
      </w:r>
      <w:ins w:id="126" w:author="Liad Mudrik" w:date="2022-09-12T12:13:00Z">
        <w:r w:rsidR="00CA1FE8">
          <w:t>s found in Experiment 1</w:t>
        </w:r>
      </w:ins>
      <w:ins w:id="127" w:author="Liad Mudrik" w:date="2022-09-12T16:49:00Z">
        <w:r w:rsidR="000610E4">
          <w:t xml:space="preserve"> might pertain to the relatively long time window given for a response. Under these conditions</w:t>
        </w:r>
      </w:ins>
      <w:ins w:id="128" w:author="Liad Mudrik" w:date="2022-09-12T12:15:00Z">
        <w:r w:rsidR="00EA32EB">
          <w:t>,</w:t>
        </w:r>
      </w:ins>
      <w:ins w:id="129" w:author="Liad Mudrik" w:date="2022-09-12T16:49:00Z">
        <w:r w:rsidR="000610E4">
          <w:t xml:space="preserve"> participants could have reached a de</w:t>
        </w:r>
      </w:ins>
      <w:ins w:id="130" w:author="Liad Mudrik" w:date="2022-09-12T16:50:00Z">
        <w:r w:rsidR="000610E4">
          <w:t>cision even before initiating their movements. To illustrate, let us assume that decision was made using some form of</w:t>
        </w:r>
      </w:ins>
      <w:del w:id="131" w:author="Liad Mudrik" w:date="2022-09-12T12:15:00Z">
        <w:r w:rsidDel="00EA32EB">
          <w:delText xml:space="preserve"> </w:delText>
        </w:r>
        <w:r w:rsidR="001D6512" w:rsidDel="00EA32EB">
          <w:delText xml:space="preserve">can be </w:delText>
        </w:r>
        <w:r w:rsidR="00036854" w:rsidDel="00EA32EB">
          <w:delText>given</w:delText>
        </w:r>
        <w:r w:rsidR="001D6512" w:rsidDel="00EA32EB">
          <w:delText xml:space="preserve"> using </w:delText>
        </w:r>
      </w:del>
      <w:del w:id="132" w:author="Liad Mudrik" w:date="2022-09-12T16:50:00Z">
        <w:r w:rsidR="001D6512" w:rsidDel="000610E4">
          <w:delText xml:space="preserve">an </w:delText>
        </w:r>
      </w:del>
      <w:ins w:id="133" w:author="Liad Mudrik" w:date="2022-09-12T16:50:00Z">
        <w:r w:rsidR="000610E4">
          <w:t xml:space="preserve"> </w:t>
        </w:r>
      </w:ins>
      <w:r w:rsidR="001D6512">
        <w:t xml:space="preserve">evidence accumulation </w:t>
      </w:r>
      <w:del w:id="134" w:author="Liad Mudrik" w:date="2022-09-12T16:51:00Z">
        <w:r w:rsidR="001D6512" w:rsidDel="000610E4">
          <w:delText xml:space="preserve">model </w:delText>
        </w:r>
      </w:del>
      <w:del w:id="135" w:author="Liad Mudrik" w:date="2022-09-12T12:15:00Z">
        <w:r w:rsidR="001D6512" w:rsidDel="00EA32EB">
          <w:delText xml:space="preserve">as was done in </w:delText>
        </w:r>
        <w:r w:rsidR="00CA1081" w:rsidDel="00EA32EB">
          <w:fldChar w:fldCharType="begin"/>
        </w:r>
        <w:r w:rsidR="008D13A3" w:rsidDel="00EA32EB">
          <w:del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delInstrText>
        </w:r>
        <w:r w:rsidR="00CA1081" w:rsidDel="00EA32EB">
          <w:fldChar w:fldCharType="separate"/>
        </w:r>
        <w:r w:rsidR="00DF420B" w:rsidRPr="00DF420B" w:rsidDel="00EA32EB">
          <w:rPr>
            <w:rFonts w:ascii="Times New Roman" w:hAnsi="Times New Roman" w:cs="Times New Roman"/>
          </w:rPr>
          <w:delText xml:space="preserve">Mattler &amp; Palmer, </w:delText>
        </w:r>
        <w:r w:rsidR="00DF420B" w:rsidDel="00EA32EB">
          <w:rPr>
            <w:rFonts w:ascii="Times New Roman" w:hAnsi="Times New Roman" w:cs="Times New Roman"/>
          </w:rPr>
          <w:delText>(</w:delText>
        </w:r>
        <w:r w:rsidR="00DF420B" w:rsidRPr="00DF420B" w:rsidDel="00EA32EB">
          <w:rPr>
            <w:rFonts w:ascii="Times New Roman" w:hAnsi="Times New Roman" w:cs="Times New Roman"/>
          </w:rPr>
          <w:delText>2012)</w:delText>
        </w:r>
        <w:r w:rsidR="00CA1081" w:rsidDel="00EA32EB">
          <w:fldChar w:fldCharType="end"/>
        </w:r>
        <w:r w:rsidR="001D6512" w:rsidDel="00EA32EB">
          <w:delText xml:space="preserve">. </w:delText>
        </w:r>
        <w:r w:rsidR="0012516F" w:rsidDel="00EA32EB">
          <w:delText>In t</w:delText>
        </w:r>
        <w:r w:rsidR="00350EBF" w:rsidDel="00EA32EB">
          <w:delText>his model</w:delText>
        </w:r>
        <w:r w:rsidR="00BB5672" w:rsidDel="00EA32EB">
          <w:delText>,</w:delText>
        </w:r>
        <w:r w:rsidR="00350EBF" w:rsidDel="00EA32EB">
          <w:delText xml:space="preserve"> </w:delText>
        </w:r>
        <w:r w:rsidR="0047776D" w:rsidDel="00EA32EB">
          <w:delText>which is</w:delText>
        </w:r>
      </w:del>
      <w:r w:rsidR="0047776D">
        <w:t xml:space="preserve"> </w:t>
      </w:r>
      <w:del w:id="136" w:author="Liad Mudrik" w:date="2022-09-12T16:51:00Z">
        <w:r w:rsidR="0047776D" w:rsidDel="000610E4">
          <w:delText>used to model decision making processes</w:delText>
        </w:r>
      </w:del>
      <w:ins w:id="137" w:author="Liad Mudrik" w:date="2022-09-12T12:16:00Z">
        <w:r w:rsidR="00EA32EB">
          <w:t>(</w:t>
        </w:r>
        <w:r w:rsidR="00EA32EB">
          <w:fldChar w:fldCharType="begin"/>
        </w:r>
        <w:r w:rsidR="00EA32EB">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EA32EB">
          <w:fldChar w:fldCharType="separate"/>
        </w:r>
        <w:r w:rsidR="00EA32EB" w:rsidRPr="00DF420B">
          <w:rPr>
            <w:rFonts w:ascii="Times New Roman" w:hAnsi="Times New Roman" w:cs="Times New Roman"/>
          </w:rPr>
          <w:t>Mattler &amp; Palmer</w:t>
        </w:r>
        <w:r w:rsidR="00EA32EB">
          <w:rPr>
            <w:rFonts w:ascii="Times New Roman" w:hAnsi="Times New Roman" w:cs="Times New Roman"/>
          </w:rPr>
          <w:t xml:space="preserve">, </w:t>
        </w:r>
        <w:r w:rsidR="00EA32EB" w:rsidRPr="00DF420B">
          <w:rPr>
            <w:rFonts w:ascii="Times New Roman" w:hAnsi="Times New Roman" w:cs="Times New Roman"/>
          </w:rPr>
          <w:t>2012)</w:t>
        </w:r>
        <w:r w:rsidR="00EA32EB">
          <w:fldChar w:fldCharType="end"/>
        </w:r>
        <w:r w:rsidR="00EA32EB">
          <w:t xml:space="preserve">. </w:t>
        </w:r>
      </w:ins>
      <w:ins w:id="138" w:author="Liad Mudrik" w:date="2022-09-12T16:51:00Z">
        <w:r w:rsidR="00DC5E6B">
          <w:t>In evidence accumulation models</w:t>
        </w:r>
      </w:ins>
      <w:r w:rsidR="0047776D">
        <w:t>, the presentation of a stimul</w:t>
      </w:r>
      <w:r w:rsidR="002D19AE">
        <w:t>us</w:t>
      </w:r>
      <w:r w:rsidR="0047776D">
        <w:t xml:space="preserve"> </w:t>
      </w:r>
      <w:del w:id="139" w:author="Liad Mudrik" w:date="2022-09-12T12:14:00Z">
        <w:r w:rsidR="00C90608" w:rsidDel="00CA1FE8">
          <w:delText xml:space="preserve">commences </w:delText>
        </w:r>
      </w:del>
      <w:ins w:id="140" w:author="Liad Mudrik" w:date="2022-09-12T16:51:00Z">
        <w:r w:rsidR="00184E5C">
          <w:t xml:space="preserve">is held to </w:t>
        </w:r>
      </w:ins>
      <w:ins w:id="141" w:author="Liad Mudrik" w:date="2022-09-12T12:14:00Z">
        <w:r w:rsidR="00CA1FE8">
          <w:t>prompt</w:t>
        </w:r>
        <w:r w:rsidR="00CA1FE8">
          <w:t xml:space="preserve"> </w:t>
        </w:r>
      </w:ins>
      <w:r w:rsidR="00C90608">
        <w:t xml:space="preserve">an </w:t>
      </w:r>
      <w:r w:rsidR="001D6512">
        <w:t>evidence accumulat</w:t>
      </w:r>
      <w:r w:rsidR="00F34BA1">
        <w:t>ion process</w:t>
      </w:r>
      <w:r w:rsidR="001D6512">
        <w:t xml:space="preserve"> </w:t>
      </w:r>
      <w:ins w:id="142" w:author="Liad Mudrik" w:date="2022-09-12T12:14:00Z">
        <w:r w:rsidR="00CA1FE8">
          <w:t xml:space="preserve">until a </w:t>
        </w:r>
      </w:ins>
      <w:del w:id="143" w:author="Liad Mudrik" w:date="2022-09-12T12:14:00Z">
        <w:r w:rsidR="001D6512" w:rsidDel="00CA1FE8">
          <w:delText xml:space="preserve">in favor of </w:delText>
        </w:r>
        <w:r w:rsidR="00520B5B" w:rsidDel="00CA1FE8">
          <w:delText xml:space="preserve">the </w:delText>
        </w:r>
      </w:del>
      <w:r w:rsidR="001D6512">
        <w:t xml:space="preserve">response </w:t>
      </w:r>
      <w:r w:rsidR="00F34BA1">
        <w:t xml:space="preserve">that </w:t>
      </w:r>
      <w:r w:rsidR="002D19AE">
        <w:t>correspond</w:t>
      </w:r>
      <w:r w:rsidR="00F34BA1">
        <w:t>s</w:t>
      </w:r>
      <w:r w:rsidR="002D19AE">
        <w:t xml:space="preserve"> to the </w:t>
      </w:r>
      <w:r w:rsidR="001D6512">
        <w:t>stimulus</w:t>
      </w:r>
      <w:ins w:id="144" w:author="Liad Mudrik" w:date="2022-09-12T12:14:00Z">
        <w:r w:rsidR="00CA1FE8">
          <w:t xml:space="preserve"> is chosen</w:t>
        </w:r>
      </w:ins>
      <w:r w:rsidR="001D6512">
        <w:t xml:space="preserve">. </w:t>
      </w:r>
      <w:r w:rsidR="00956CA8">
        <w:t>E</w:t>
      </w:r>
      <w:r w:rsidR="001D6512">
        <w:t xml:space="preserve">vidence </w:t>
      </w:r>
      <w:r w:rsidR="00956CA8">
        <w:t xml:space="preserve">builds up </w:t>
      </w:r>
      <w:r w:rsidR="007F0E1E">
        <w:t>to</w:t>
      </w:r>
      <w:r w:rsidR="00956CA8">
        <w:t xml:space="preserve"> a</w:t>
      </w:r>
      <w:r w:rsidR="001D6512">
        <w:t xml:space="preserve"> threshold</w:t>
      </w:r>
      <w:r w:rsidR="00956CA8">
        <w:t xml:space="preserve">, </w:t>
      </w:r>
      <w:r w:rsidR="00EF0DD5">
        <w:t>and once it is reached</w:t>
      </w:r>
      <w:r w:rsidR="008F2801">
        <w:t>,</w:t>
      </w:r>
      <w:r w:rsidR="00EF0DD5">
        <w:t xml:space="preserve"> </w:t>
      </w:r>
      <w:r w:rsidR="00C43686">
        <w:t xml:space="preserve">a </w:t>
      </w:r>
      <w:r w:rsidR="001D6512">
        <w:t xml:space="preserve">decision is made. </w:t>
      </w:r>
      <w:r w:rsidR="00941782">
        <w:t xml:space="preserve">If an opposing stimulus is presented </w:t>
      </w:r>
      <w:r w:rsidR="00A51F1D">
        <w:t xml:space="preserve">before the threshold is reached, </w:t>
      </w:r>
      <w:r w:rsidR="001D6512">
        <w:t xml:space="preserve">evidence </w:t>
      </w:r>
      <w:r w:rsidR="00A51F1D">
        <w:t>starts to accumulate in the opposite direction</w:t>
      </w:r>
      <w:r w:rsidR="00927717">
        <w:t>, and the decision is delayed</w:t>
      </w:r>
      <w:r w:rsidR="001D6512">
        <w:t xml:space="preserve">. </w:t>
      </w:r>
      <w:ins w:id="145" w:author="Liad Mudrik" w:date="2022-09-12T12:23:00Z">
        <w:r w:rsidR="001B542B">
          <w:t xml:space="preserve">Applied to Experiment 1, and to </w:t>
        </w:r>
      </w:ins>
      <w:del w:id="146" w:author="Liad Mudrik" w:date="2022-09-12T12:23:00Z">
        <w:r w:rsidR="00941782" w:rsidDel="001B542B">
          <w:delText xml:space="preserve">This is the case for incongruent trials in </w:delText>
        </w:r>
      </w:del>
      <w:r w:rsidR="00941782">
        <w:t>priming paradigm</w:t>
      </w:r>
      <w:r w:rsidR="00572C24">
        <w:t>s</w:t>
      </w:r>
      <w:ins w:id="147" w:author="Liad Mudrik" w:date="2022-09-12T12:23:00Z">
        <w:r w:rsidR="001B542B">
          <w:t xml:space="preserve"> in general</w:t>
        </w:r>
      </w:ins>
      <w:r w:rsidR="00941782">
        <w:t xml:space="preserve">, </w:t>
      </w:r>
      <w:ins w:id="148" w:author="Liad Mudrik" w:date="2022-09-12T12:23:00Z">
        <w:r w:rsidR="001B542B">
          <w:t xml:space="preserve">in incongruent trials </w:t>
        </w:r>
      </w:ins>
      <w:del w:id="149" w:author="Liad Mudrik" w:date="2022-09-12T12:23:00Z">
        <w:r w:rsidR="00941782" w:rsidDel="001B542B">
          <w:delText xml:space="preserve">where </w:delText>
        </w:r>
      </w:del>
      <w:r w:rsidR="00941782">
        <w:t xml:space="preserve">the prime </w:t>
      </w:r>
      <w:r w:rsidR="00927717">
        <w:t xml:space="preserve">and </w:t>
      </w:r>
      <w:r w:rsidR="004B004B">
        <w:t xml:space="preserve">the </w:t>
      </w:r>
      <w:r w:rsidR="00927717">
        <w:t xml:space="preserve">target </w:t>
      </w:r>
      <w:r w:rsidR="00572C24">
        <w:t xml:space="preserve">provide </w:t>
      </w:r>
      <w:r w:rsidR="00941782">
        <w:t xml:space="preserve">contradictory </w:t>
      </w:r>
      <w:r w:rsidR="00927717">
        <w:t>evidence</w:t>
      </w:r>
      <w:ins w:id="150" w:author="Liad Mudrik" w:date="2022-09-12T16:51:00Z">
        <w:r w:rsidR="00D93BCE">
          <w:t xml:space="preserve">, which delays </w:t>
        </w:r>
      </w:ins>
      <w:del w:id="151" w:author="Liad Mudrik" w:date="2022-09-12T16:52:00Z">
        <w:r w:rsidR="00941782" w:rsidDel="00D93BCE">
          <w:delText xml:space="preserve">. </w:delText>
        </w:r>
        <w:r w:rsidR="004B004B" w:rsidDel="00D93BCE">
          <w:delText>The delayed</w:delText>
        </w:r>
      </w:del>
      <w:ins w:id="152" w:author="Liad Mudrik" w:date="2022-09-12T16:52:00Z">
        <w:r w:rsidR="00D93BCE">
          <w:t>the</w:t>
        </w:r>
      </w:ins>
      <w:r w:rsidR="004B004B">
        <w:t xml:space="preserve"> crossing of the threshold</w:t>
      </w:r>
      <w:ins w:id="153" w:author="Liad Mudrik" w:date="2022-09-12T16:52:00Z">
        <w:r w:rsidR="00D93BCE">
          <w:t>, and gives rise to longer reaction times in</w:t>
        </w:r>
      </w:ins>
      <w:del w:id="154" w:author="Liad Mudrik" w:date="2022-09-12T16:52:00Z">
        <w:r w:rsidR="004B004B" w:rsidDel="00D93BCE">
          <w:delText xml:space="preserve"> </w:delText>
        </w:r>
        <w:r w:rsidR="002D23B9" w:rsidDel="00D93BCE">
          <w:delText xml:space="preserve">explains </w:delText>
        </w:r>
        <w:r w:rsidR="001D6512" w:rsidDel="00D93BCE">
          <w:delText>why</w:delText>
        </w:r>
      </w:del>
      <w:r w:rsidR="001D6512">
        <w:t xml:space="preserve"> incongruent trials </w:t>
      </w:r>
      <w:del w:id="155" w:author="Liad Mudrik" w:date="2022-09-12T16:52:00Z">
        <w:r w:rsidR="001D6512" w:rsidDel="00D93BCE">
          <w:delText xml:space="preserve">often yield longer response times </w:delText>
        </w:r>
        <w:r w:rsidR="002D23B9" w:rsidDel="00D93BCE">
          <w:delText xml:space="preserve">compared to congruent trials </w:delText>
        </w:r>
        <w:r w:rsidR="001D6512" w:rsidDel="00D93BCE">
          <w:delText xml:space="preserve">in priming paradigms </w:delText>
        </w:r>
      </w:del>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r w:rsidR="001D6512">
        <w:t xml:space="preserve">. </w:t>
      </w:r>
      <w:r w:rsidR="002D23B9">
        <w:t>However</w:t>
      </w:r>
      <w:r w:rsidR="00DD4ECB">
        <w:t>,</w:t>
      </w:r>
      <w:r w:rsidR="002D23B9">
        <w:t xml:space="preserve"> </w:t>
      </w:r>
      <w:r w:rsidR="002B3D75">
        <w:t xml:space="preserve">in my experiment </w:t>
      </w:r>
      <w:r w:rsidR="00C07B4A">
        <w:t xml:space="preserve">the </w:t>
      </w:r>
      <w:r w:rsidR="001D6512">
        <w:t xml:space="preserve">movement duration </w:t>
      </w:r>
      <w:r w:rsidR="002B3D75">
        <w:t xml:space="preserve">was identical for both conditions. </w:t>
      </w:r>
      <w:ins w:id="156" w:author="Liad Mudrik" w:date="2022-09-12T16:52:00Z">
        <w:r w:rsidR="00374F2B">
          <w:t>On the other hand, response times (i.e., time it takes to initiate the movement to begin with)</w:t>
        </w:r>
        <w:r w:rsidR="00F96A55">
          <w:t xml:space="preserve"> showed a trend towards </w:t>
        </w:r>
      </w:ins>
      <w:ins w:id="157" w:author="Liad Mudrik" w:date="2022-09-12T16:53:00Z">
        <w:r w:rsidR="00F96A55">
          <w:t xml:space="preserve">longer responses in incongruent trials. This raises the possibility </w:t>
        </w:r>
      </w:ins>
      <w:del w:id="158" w:author="Liad Mudrik" w:date="2022-09-12T16:53:00Z">
        <w:r w:rsidR="002B3D75" w:rsidDel="00F96A55">
          <w:delText>Consequently</w:delText>
        </w:r>
        <w:r w:rsidR="006F51CB" w:rsidDel="00F96A55">
          <w:delText>,</w:delText>
        </w:r>
        <w:r w:rsidR="002B3D75" w:rsidDel="00F96A55">
          <w:delText xml:space="preserve"> </w:delText>
        </w:r>
        <w:r w:rsidR="001D6512" w:rsidDel="00F96A55">
          <w:delText xml:space="preserve">I </w:delText>
        </w:r>
        <w:r w:rsidR="002B3D75" w:rsidDel="00F96A55">
          <w:delText xml:space="preserve">reasoned </w:delText>
        </w:r>
      </w:del>
      <w:r w:rsidR="00C07B4A">
        <w:t xml:space="preserve">that </w:t>
      </w:r>
      <w:r w:rsidR="001D6512">
        <w:t xml:space="preserve">the </w:t>
      </w:r>
      <w:r w:rsidR="006F51CB">
        <w:t xml:space="preserve">decision </w:t>
      </w:r>
      <w:del w:id="159" w:author="Liad Mudrik" w:date="2022-09-12T16:53:00Z">
        <w:r w:rsidR="006F51CB" w:rsidDel="00E06273">
          <w:delText xml:space="preserve">is </w:delText>
        </w:r>
      </w:del>
      <w:ins w:id="160" w:author="Liad Mudrik" w:date="2022-09-12T16:53:00Z">
        <w:r w:rsidR="00E06273">
          <w:t>was actually</w:t>
        </w:r>
        <w:r w:rsidR="00E06273">
          <w:t xml:space="preserve"> </w:t>
        </w:r>
      </w:ins>
      <w:r w:rsidR="006F51CB">
        <w:t xml:space="preserve">made </w:t>
      </w:r>
      <w:r w:rsidR="001D6512">
        <w:t xml:space="preserve">before the movement </w:t>
      </w:r>
      <w:r w:rsidR="006F51CB">
        <w:t xml:space="preserve">has </w:t>
      </w:r>
      <w:r w:rsidR="001D6512">
        <w:t xml:space="preserve">started. </w:t>
      </w:r>
      <w:del w:id="161" w:author="Liad Mudrik" w:date="2022-09-12T16:53:00Z">
        <w:r w:rsidR="001D6512" w:rsidDel="00C3534E">
          <w:delText xml:space="preserve">This </w:delText>
        </w:r>
        <w:r w:rsidR="006F51CB" w:rsidDel="00C3534E">
          <w:delText xml:space="preserve">notion </w:delText>
        </w:r>
        <w:r w:rsidR="001C2384" w:rsidDel="00C3534E">
          <w:delText xml:space="preserve">was </w:delText>
        </w:r>
        <w:r w:rsidR="001D6512" w:rsidDel="00C3534E">
          <w:delText>supported by the slightly longer reaction time in the incongruent condition</w:delText>
        </w:r>
        <w:r w:rsidR="006F51CB" w:rsidDel="00C3534E">
          <w:delText xml:space="preserve">, suggesting that </w:delText>
        </w:r>
        <w:r w:rsidR="001D6512" w:rsidDel="00C3534E">
          <w:delText>participants first reached their decision threshold and only then initiated their movement</w:delText>
        </w:r>
        <w:r w:rsidR="000402D6" w:rsidDel="00C3534E">
          <w:delText xml:space="preserve">. </w:delText>
        </w:r>
      </w:del>
      <w:r w:rsidR="000402D6">
        <w:t>As a result</w:t>
      </w:r>
      <w:r w:rsidR="00EF0DD5">
        <w:t>,</w:t>
      </w:r>
      <w:r w:rsidR="000402D6">
        <w:t xml:space="preserve"> </w:t>
      </w:r>
      <w:r w:rsidR="001D6512">
        <w:t xml:space="preserve">the congruency effect </w:t>
      </w:r>
      <w:r w:rsidR="000402D6">
        <w:t xml:space="preserve">was not </w:t>
      </w:r>
      <w:r w:rsidR="001D6512">
        <w:t>expressed in the movement itself.</w:t>
      </w:r>
    </w:p>
    <w:p w14:paraId="45EC229A" w14:textId="3E45227D" w:rsidR="002B4328" w:rsidRDefault="002945D9" w:rsidP="00137C62">
      <w:r>
        <w:t>Therefor</w:t>
      </w:r>
      <w:ins w:id="162" w:author="Liad Mudrik" w:date="2022-09-12T12:25:00Z">
        <w:r w:rsidR="00A86475">
          <w:t>e,</w:t>
        </w:r>
      </w:ins>
      <w:r w:rsidR="0066358C">
        <w:t xml:space="preserve"> in experiment </w:t>
      </w:r>
      <w:r w:rsidR="001406C6">
        <w:t>2</w:t>
      </w:r>
      <w:r w:rsidR="004D25AA">
        <w:t>,</w:t>
      </w:r>
      <w:r w:rsidR="0066358C">
        <w:t xml:space="preserve"> </w:t>
      </w:r>
      <w:del w:id="163" w:author="Liad Mudrik" w:date="2022-09-12T16:53:00Z">
        <w:r w:rsidR="00C02897" w:rsidDel="003050A1">
          <w:delText xml:space="preserve">reaction </w:delText>
        </w:r>
      </w:del>
      <w:ins w:id="164" w:author="Liad Mudrik" w:date="2022-09-12T16:53:00Z">
        <w:r w:rsidR="003050A1">
          <w:t>the</w:t>
        </w:r>
        <w:r w:rsidR="003050A1">
          <w:t xml:space="preserve"> </w:t>
        </w:r>
      </w:ins>
      <w:r w:rsidR="00C02897">
        <w:t>time</w:t>
      </w:r>
      <w:r w:rsidR="00FA3257">
        <w:t xml:space="preserve"> </w:t>
      </w:r>
      <w:ins w:id="165" w:author="Liad Mudrik" w:date="2022-09-12T16:53:00Z">
        <w:r w:rsidR="003050A1">
          <w:t>w</w:t>
        </w:r>
      </w:ins>
      <w:ins w:id="166" w:author="Liad Mudrik" w:date="2022-09-12T16:54:00Z">
        <w:r w:rsidR="003050A1">
          <w:t xml:space="preserve">indow for response </w:t>
        </w:r>
      </w:ins>
      <w:r w:rsidR="00FA3257">
        <w:t>was restricted</w:t>
      </w:r>
      <w:r w:rsidR="00D0268C">
        <w:t>,</w:t>
      </w:r>
      <w:r w:rsidR="000150E7">
        <w:rPr>
          <w:rFonts w:hint="cs"/>
          <w:rtl/>
        </w:rPr>
        <w:t xml:space="preserve"> </w:t>
      </w:r>
      <w:r w:rsidR="00FA3257">
        <w:t xml:space="preserve">and </w:t>
      </w:r>
      <w:r w:rsidR="004D25AA">
        <w:t xml:space="preserve">movement duration was </w:t>
      </w:r>
      <w:r w:rsidR="00336D27">
        <w:t>decreased.</w:t>
      </w:r>
      <w:r w:rsidR="00137C62">
        <w:t xml:space="preserve"> </w:t>
      </w:r>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r w:rsidR="001C003C">
        <w:t xml:space="preserve">participants </w:t>
      </w:r>
      <w:r w:rsidR="00B01E98">
        <w:t>learn to respond within the required time window</w:t>
      </w:r>
      <w:r w:rsidR="000150E7">
        <w:t xml:space="preserve">. </w:t>
      </w:r>
      <w:r w:rsidR="00B1489D">
        <w:t xml:space="preserve">I expected the </w:t>
      </w:r>
      <w:r w:rsidR="0036328E">
        <w:t xml:space="preserve">movements </w:t>
      </w:r>
      <w:r w:rsidR="004B6630">
        <w:t xml:space="preserve">to reflect a greater unconscious effect </w:t>
      </w:r>
      <w:r w:rsidR="0018258F">
        <w:t xml:space="preserve">than </w:t>
      </w:r>
      <w:ins w:id="167" w:author="Liad Mudrik" w:date="2022-09-12T12:26:00Z">
        <w:r w:rsidR="00A86475">
          <w:t xml:space="preserve">in </w:t>
        </w:r>
      </w:ins>
      <w:del w:id="168" w:author="Liad Mudrik" w:date="2022-09-12T12:26:00Z">
        <w:r w:rsidR="0018258F" w:rsidDel="00A86475">
          <w:delText xml:space="preserve">experiment </w:delText>
        </w:r>
      </w:del>
      <w:ins w:id="169" w:author="Liad Mudrik" w:date="2022-09-12T12:26:00Z">
        <w:r w:rsidR="00A86475">
          <w:t>E</w:t>
        </w:r>
        <w:r w:rsidR="00A86475">
          <w:t xml:space="preserve">xperiment </w:t>
        </w:r>
      </w:ins>
      <w:r w:rsidR="005A45EF">
        <w:t xml:space="preserve">1 </w:t>
      </w:r>
      <w:r w:rsidR="0036328E">
        <w:t xml:space="preserve">considering that participants will not </w:t>
      </w:r>
      <w:r w:rsidR="002745C1">
        <w:t xml:space="preserve">have enough time </w:t>
      </w:r>
      <w:r w:rsidR="0036328E">
        <w:t xml:space="preserve">to make </w:t>
      </w:r>
      <w:r w:rsidR="002745C1">
        <w:t xml:space="preserve">a </w:t>
      </w:r>
      <w:r w:rsidR="0036328E">
        <w:t>decision before starting their movement</w:t>
      </w:r>
      <w:commentRangeStart w:id="170"/>
      <w:r w:rsidR="0036328E">
        <w:t>.</w:t>
      </w:r>
      <w:commentRangeEnd w:id="170"/>
      <w:r w:rsidR="00974448">
        <w:rPr>
          <w:rStyle w:val="CommentReference"/>
        </w:rPr>
        <w:commentReference w:id="170"/>
      </w:r>
    </w:p>
    <w:p w14:paraId="19BBC9B1" w14:textId="38FFCBE9" w:rsidR="007429C1" w:rsidRPr="00BA41CF" w:rsidRDefault="007429C1" w:rsidP="006238E0">
      <w:pPr>
        <w:pStyle w:val="Heading3"/>
      </w:pPr>
      <w:bookmarkStart w:id="171" w:name="_Toc113910373"/>
      <w:r>
        <w:lastRenderedPageBreak/>
        <w:t>Methods</w:t>
      </w:r>
      <w:bookmarkEnd w:id="171"/>
    </w:p>
    <w:p w14:paraId="54353DE0" w14:textId="77777777" w:rsidR="007429C1" w:rsidRDefault="007429C1" w:rsidP="006238E0">
      <w:pPr>
        <w:pStyle w:val="Heading4"/>
      </w:pPr>
      <w:bookmarkStart w:id="172" w:name="_Toc113910374"/>
      <w:r>
        <w:t>Participants</w:t>
      </w:r>
      <w:bookmarkEnd w:id="172"/>
    </w:p>
    <w:p w14:paraId="1993AB85" w14:textId="4F2AB022" w:rsidR="007429C1" w:rsidRPr="00422E34" w:rsidRDefault="00974448" w:rsidP="00974448">
      <w:pPr>
        <w:ind w:firstLine="0"/>
      </w:pPr>
      <w:commentRangeStart w:id="173"/>
      <w:ins w:id="174" w:author="Liad Mudrik" w:date="2022-09-12T12:27:00Z">
        <w:r>
          <w:t>Nine</w:t>
        </w:r>
      </w:ins>
      <w:del w:id="175" w:author="Liad Mudrik" w:date="2022-09-12T12:27:00Z">
        <w:r w:rsidR="00566B31" w:rsidDel="00974448">
          <w:delText>9</w:delText>
        </w:r>
      </w:del>
      <w:r w:rsidR="00566B31">
        <w:t xml:space="preserve"> </w:t>
      </w:r>
      <w:commentRangeEnd w:id="173"/>
      <w:r>
        <w:rPr>
          <w:rStyle w:val="CommentReference"/>
        </w:rPr>
        <w:commentReference w:id="173"/>
      </w:r>
      <w:r w:rsidR="007429C1">
        <w:t>participants (</w:t>
      </w:r>
      <w:r w:rsidR="00425C33">
        <w:t xml:space="preserve">7 </w:t>
      </w:r>
      <w:r w:rsidR="007429C1">
        <w:t>females) were recruited for the stud</w:t>
      </w:r>
      <w:r w:rsidR="006378BF">
        <w:t>y</w:t>
      </w:r>
      <w:r w:rsidR="007429C1">
        <w:t xml:space="preserve"> (</w:t>
      </w:r>
      <w:r w:rsidR="00690952">
        <w:t xml:space="preserve">age: </w:t>
      </w:r>
      <w:r w:rsidR="007429C1">
        <w:t>M=</w:t>
      </w:r>
      <w:r w:rsidR="00D46145">
        <w:t>23.66</w:t>
      </w:r>
      <w:r w:rsidR="007429C1">
        <w:t>, SD=</w:t>
      </w:r>
      <w:r w:rsidR="008476D5">
        <w:t>2.44</w:t>
      </w:r>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r w:rsidR="0092550B">
        <w:t xml:space="preserve"> </w:t>
      </w:r>
      <w:r w:rsidR="008476D5">
        <w:t xml:space="preserve">additional </w:t>
      </w:r>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r w:rsidR="00690952">
        <w:t>An</w:t>
      </w:r>
      <w:r w:rsidR="00026CD9">
        <w:t>other</w:t>
      </w:r>
      <w:r w:rsidR="00341933">
        <w:t xml:space="preserve"> participant was excluded because the experiment crashed during her session.</w:t>
      </w:r>
    </w:p>
    <w:p w14:paraId="1B9FB235" w14:textId="0D1FC686" w:rsidR="007429C1" w:rsidRDefault="007429C1" w:rsidP="006238E0">
      <w:pPr>
        <w:pStyle w:val="Heading3"/>
      </w:pPr>
      <w:bookmarkStart w:id="176" w:name="_Toc113910375"/>
      <w:r>
        <w:t>Stimuli</w:t>
      </w:r>
      <w:r w:rsidR="00CA2666">
        <w:t xml:space="preserve">, </w:t>
      </w:r>
      <w:r>
        <w:t>Apparatus</w:t>
      </w:r>
      <w:r w:rsidR="00CA2666">
        <w:t xml:space="preserve"> and </w:t>
      </w:r>
      <w:r>
        <w:t>Procedure</w:t>
      </w:r>
      <w:bookmarkEnd w:id="176"/>
    </w:p>
    <w:p w14:paraId="48EF074D" w14:textId="2CA241B0" w:rsidR="001A054F" w:rsidRDefault="00CA2666" w:rsidP="006238E0">
      <w:pPr>
        <w:pStyle w:val="NoSpacing"/>
        <w:bidi w:val="0"/>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676EA161" w14:textId="334032C8" w:rsidR="00D826D9" w:rsidRDefault="00D826D9" w:rsidP="006238E0">
      <w:pPr>
        <w:pStyle w:val="Heading3"/>
      </w:pPr>
      <w:bookmarkStart w:id="177" w:name="_Toc113910376"/>
      <w:r>
        <w:t>Exclusion criteria</w:t>
      </w:r>
      <w:bookmarkEnd w:id="177"/>
    </w:p>
    <w:p w14:paraId="1A31F715" w14:textId="77777777" w:rsidR="00D826D9" w:rsidRPr="004B4B7B" w:rsidRDefault="00D826D9" w:rsidP="00974448">
      <w:pPr>
        <w:ind w:firstLine="0"/>
        <w:rPr>
          <w:rtl/>
        </w:rPr>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w:t>
      </w:r>
      <w:r>
        <w:lastRenderedPageBreak/>
        <w:t xml:space="preserve">between 100ms and 320ms after target display and lasted no longer than 420ms). </w:t>
      </w:r>
      <w:r>
        <w:rPr>
          <w:i/>
          <w:iCs/>
        </w:rPr>
        <w:t>Valid trials</w:t>
      </w:r>
      <w:r>
        <w:t xml:space="preserve"> were those that were not excluded due to any exclusion criteria.</w:t>
      </w:r>
    </w:p>
    <w:p w14:paraId="1B0334F3" w14:textId="77777777" w:rsidR="00974448" w:rsidRDefault="00974448" w:rsidP="006238E0">
      <w:pPr>
        <w:pStyle w:val="Heading3"/>
        <w:rPr>
          <w:ins w:id="178" w:author="Liad Mudrik" w:date="2022-09-12T12:28:00Z"/>
        </w:rPr>
      </w:pPr>
      <w:bookmarkStart w:id="179" w:name="_Toc113910377"/>
    </w:p>
    <w:p w14:paraId="3BEF3731" w14:textId="77777777" w:rsidR="00974448" w:rsidRDefault="00974448" w:rsidP="006238E0">
      <w:pPr>
        <w:pStyle w:val="Heading3"/>
        <w:rPr>
          <w:ins w:id="180" w:author="Liad Mudrik" w:date="2022-09-12T12:28:00Z"/>
        </w:rPr>
      </w:pPr>
    </w:p>
    <w:p w14:paraId="09E0A93D" w14:textId="11EFE9F6" w:rsidR="00D826D9" w:rsidRDefault="00D826D9" w:rsidP="006238E0">
      <w:pPr>
        <w:pStyle w:val="Heading3"/>
      </w:pPr>
      <w:r>
        <w:t>Results</w:t>
      </w:r>
      <w:bookmarkEnd w:id="179"/>
    </w:p>
    <w:p w14:paraId="437897F0" w14:textId="0C8466C2" w:rsidR="000E54E1" w:rsidRDefault="00BA4221" w:rsidP="00974448">
      <w:pPr>
        <w:ind w:firstLine="0"/>
      </w:pPr>
      <w:r>
        <w:t xml:space="preserve">Prime visibility: overall, </w:t>
      </w:r>
      <w:r w:rsidR="003F2C2D">
        <w:t>81.63</w:t>
      </w:r>
      <w:r>
        <w:t xml:space="preserve">% of the trials were rated as visibility 1, </w:t>
      </w:r>
      <w:r w:rsidR="003F2C2D">
        <w:t>16.07</w:t>
      </w:r>
      <w:r>
        <w:t xml:space="preserve">% as visibility 2, </w:t>
      </w:r>
      <w:r w:rsidR="003F2C2D">
        <w:t>1.83</w:t>
      </w:r>
      <w:r>
        <w:t xml:space="preserve">% as visibility 3 and </w:t>
      </w:r>
      <w:r w:rsidR="00E65DB2">
        <w:t>0.</w:t>
      </w:r>
      <w:r w:rsidR="003F2C2D">
        <w:t>46</w:t>
      </w:r>
      <w:r>
        <w:t xml:space="preserve">% as visibility 4. </w:t>
      </w:r>
      <w:r w:rsidR="00D826D9">
        <w:t>When participants rated the prime as invisible, they were not better than chance at recognizing it, M = 50.2</w:t>
      </w:r>
      <w:r w:rsidR="00D23156">
        <w:t>6</w:t>
      </w:r>
      <w:r w:rsidR="00D826D9">
        <w:t>%, SD = 2.57, t</w:t>
      </w:r>
      <w:r w:rsidR="00D826D9" w:rsidRPr="00974448">
        <w:t>(8)</w:t>
      </w:r>
      <w:r w:rsidR="00D826D9">
        <w:t xml:space="preserve"> = 0.30, p = 0.77</w:t>
      </w:r>
      <w:r w:rsidR="00D23156">
        <w:t>0</w:t>
      </w:r>
      <w:r w:rsidR="00D826D9">
        <w:t>, 95% CI = [48.27, 52.24].</w:t>
      </w:r>
      <w:r w:rsidR="008116EA" w:rsidRPr="008116EA">
        <w:t xml:space="preserve"> </w:t>
      </w:r>
      <w:r w:rsidR="008116EA">
        <w:t xml:space="preserve">Thus, both the subjective and the objective measures </w:t>
      </w:r>
      <w:r w:rsidR="008979D8">
        <w:t>suggest</w:t>
      </w:r>
      <w:r w:rsidR="008116EA">
        <w:t xml:space="preserve"> that masking was effective in rendering the stimuli invisible.</w:t>
      </w:r>
    </w:p>
    <w:p w14:paraId="0AC93D04" w14:textId="2CD2BDB2" w:rsidR="00D826D9" w:rsidRDefault="000E54E1" w:rsidP="006238E0">
      <w:r>
        <w:t xml:space="preserve">Congruency effect: </w:t>
      </w:r>
      <w:commentRangeStart w:id="181"/>
      <w:r w:rsidR="008979D8">
        <w:t xml:space="preserve">Multiple comparisons correction was </w:t>
      </w:r>
      <w:r w:rsidR="00F97E82">
        <w:t xml:space="preserve">similar to </w:t>
      </w:r>
      <w:commentRangeStart w:id="182"/>
      <w:commentRangeStart w:id="183"/>
      <w:r w:rsidR="00F97E82">
        <w:t xml:space="preserve">Exp </w:t>
      </w:r>
      <w:commentRangeEnd w:id="182"/>
      <w:r w:rsidR="00661EE4">
        <w:rPr>
          <w:rStyle w:val="CommentReference"/>
        </w:rPr>
        <w:commentReference w:id="182"/>
      </w:r>
      <w:commentRangeEnd w:id="183"/>
      <w:r w:rsidR="00974448">
        <w:rPr>
          <w:rStyle w:val="CommentReference"/>
        </w:rPr>
        <w:commentReference w:id="183"/>
      </w:r>
      <w:r w:rsidR="00F97E82">
        <w:t>1.</w:t>
      </w:r>
      <w:r w:rsidR="00F63B44">
        <w:t>,</w:t>
      </w:r>
      <w:r w:rsidR="00F97E82">
        <w:t xml:space="preserve"> except for the tree </w:t>
      </w:r>
      <w:r w:rsidR="005E3BE0">
        <w:t>hierarchy</w:t>
      </w:r>
      <w:r w:rsidR="009352B8">
        <w:t xml:space="preserve">, which in </w:t>
      </w:r>
      <w:r w:rsidR="00BB6FB1">
        <w:t>the current experiment</w:t>
      </w:r>
      <w:r w:rsidR="009352B8">
        <w:t xml:space="preserve"> </w:t>
      </w:r>
      <w:r w:rsidR="00F97E82">
        <w:t>separated the confirmatory reach area analysis from the rest of the exploratory variables</w:t>
      </w:r>
      <w:r w:rsidR="008979D8">
        <w:t>.</w:t>
      </w:r>
      <w:r>
        <w:t xml:space="preserve"> </w:t>
      </w:r>
      <w:commentRangeEnd w:id="181"/>
      <w:r w:rsidR="00974448">
        <w:rPr>
          <w:rStyle w:val="CommentReference"/>
        </w:rPr>
        <w:commentReference w:id="181"/>
      </w:r>
      <w:r w:rsidR="0038592D">
        <w:t>A permutation test was used t</w:t>
      </w:r>
      <w:r w:rsidR="006F18CB">
        <w:t>o correct for a violation of normality in traveled distance, frequency of COM, reaction time, movement duration and reach area</w:t>
      </w:r>
      <w:commentRangeStart w:id="184"/>
      <w:r w:rsidR="0038592D">
        <w:t>.</w:t>
      </w:r>
      <w:commentRangeEnd w:id="184"/>
      <w:r w:rsidR="00C7418C">
        <w:rPr>
          <w:rStyle w:val="CommentReference"/>
        </w:rPr>
        <w:commentReference w:id="184"/>
      </w:r>
      <w:r w:rsidR="006F18CB">
        <w:t xml:space="preserve"> </w:t>
      </w:r>
      <w:r w:rsidR="00D826D9">
        <w:t xml:space="preserve">Similarly to </w:t>
      </w:r>
      <w:r w:rsidR="00520C6C">
        <w:t>Exp 1</w:t>
      </w:r>
      <w:ins w:id="185" w:author="Liad Mudrik" w:date="2022-09-12T12:39:00Z">
        <w:r w:rsidR="00C7418C">
          <w:t>,</w:t>
        </w:r>
      </w:ins>
      <w:del w:id="186" w:author="Liad Mudrik" w:date="2022-09-12T12:31:00Z">
        <w:r w:rsidR="00520C6C" w:rsidDel="00974448">
          <w:delText>.</w:delText>
        </w:r>
      </w:del>
      <w:r w:rsidR="00520C6C">
        <w:t xml:space="preserve"> </w:t>
      </w:r>
      <w:r w:rsidR="00D826D9">
        <w:t>a congruency effect was not reflected in</w:t>
      </w:r>
      <w:r w:rsidR="00AE66BB">
        <w:t xml:space="preserve"> any of the dependent variables</w:t>
      </w:r>
      <w:r w:rsidR="00681778">
        <w:t xml:space="preserve"> </w:t>
      </w:r>
      <w:r w:rsidR="00520C6C">
        <w:t>(</w:t>
      </w:r>
      <w:r w:rsidR="00520C6C">
        <w:fldChar w:fldCharType="begin"/>
      </w:r>
      <w:r w:rsidR="00520C6C">
        <w:instrText xml:space="preserve"> REF _Ref113877160 \h </w:instrText>
      </w:r>
      <w:r w:rsidR="00520C6C">
        <w:fldChar w:fldCharType="separate"/>
      </w:r>
      <w:r w:rsidR="00520C6C">
        <w:t xml:space="preserve">Figure </w:t>
      </w:r>
      <w:r w:rsidR="00520C6C">
        <w:rPr>
          <w:noProof/>
        </w:rPr>
        <w:t>4</w:t>
      </w:r>
      <w:r w:rsidR="00520C6C">
        <w:fldChar w:fldCharType="end"/>
      </w:r>
      <w:r w:rsidR="00520C6C">
        <w:t>)</w:t>
      </w:r>
      <w:ins w:id="187" w:author="Liad Mudrik" w:date="2022-09-12T12:39:00Z">
        <w:r w:rsidR="00C7418C">
          <w:t xml:space="preserve">: </w:t>
        </w:r>
      </w:ins>
      <w:del w:id="188" w:author="Liad Mudrik" w:date="2022-09-12T12:40:00Z">
        <w:r w:rsidR="00AE66BB" w:rsidDel="00C7418C">
          <w:delText>.</w:delText>
        </w:r>
        <w:r w:rsidR="00D826D9" w:rsidDel="00C7418C">
          <w:delText xml:space="preserve"> </w:delText>
        </w:r>
        <w:r w:rsidR="00AB3D73" w:rsidDel="00C7418C">
          <w:delText xml:space="preserve">Null results were obtained for </w:delText>
        </w:r>
        <w:r w:rsidR="00D826D9" w:rsidDel="00C7418C">
          <w:delText xml:space="preserve">the </w:delText>
        </w:r>
      </w:del>
      <w:commentRangeStart w:id="189"/>
      <w:r w:rsidR="00D826D9">
        <w:t>traveled distance (</w:t>
      </w:r>
      <w:r w:rsidR="00A92D4E">
        <w:t>M</w:t>
      </w:r>
      <w:r w:rsidR="00A92D4E">
        <w:rPr>
          <w:vertAlign w:val="subscript"/>
        </w:rPr>
        <w:t>con</w:t>
      </w:r>
      <w:r w:rsidR="00A92D4E">
        <w:t xml:space="preserve"> = </w:t>
      </w:r>
      <w:r w:rsidR="00461724">
        <w:t>37.20</w:t>
      </w:r>
      <w:r w:rsidR="00A92D4E">
        <w:t>, SD</w:t>
      </w:r>
      <w:r w:rsidR="00A92D4E">
        <w:rPr>
          <w:vertAlign w:val="subscript"/>
        </w:rPr>
        <w:t>con</w:t>
      </w:r>
      <w:r w:rsidR="00A92D4E">
        <w:t xml:space="preserve"> = </w:t>
      </w:r>
      <w:r w:rsidR="00461724">
        <w:t>1.09</w:t>
      </w:r>
      <w:r w:rsidR="00A92D4E">
        <w:t>, M</w:t>
      </w:r>
      <w:r w:rsidR="00A92D4E">
        <w:softHyphen/>
      </w:r>
      <w:r w:rsidR="00A92D4E">
        <w:softHyphen/>
      </w:r>
      <w:r w:rsidR="00A92D4E">
        <w:rPr>
          <w:vertAlign w:val="subscript"/>
        </w:rPr>
        <w:t>incon</w:t>
      </w:r>
      <w:r w:rsidR="00A92D4E">
        <w:t xml:space="preserve"> = </w:t>
      </w:r>
      <w:r w:rsidR="00461724">
        <w:t>37.67</w:t>
      </w:r>
      <w:r w:rsidR="00A92D4E">
        <w:t>, SD</w:t>
      </w:r>
      <w:r w:rsidR="00A92D4E">
        <w:rPr>
          <w:vertAlign w:val="subscript"/>
        </w:rPr>
        <w:t>incon</w:t>
      </w:r>
      <w:r w:rsidR="00A92D4E">
        <w:t xml:space="preserve"> = </w:t>
      </w:r>
      <w:r w:rsidR="00461724">
        <w:t>1.17</w:t>
      </w:r>
      <w:r w:rsidR="00A92D4E">
        <w:t xml:space="preserve">, </w:t>
      </w:r>
      <w:r w:rsidR="00D826D9">
        <w:t>p = 0.</w:t>
      </w:r>
      <w:r w:rsidR="009120F3">
        <w:t>536</w:t>
      </w:r>
      <w:r w:rsidR="00D826D9">
        <w:t>, 95% CI [-</w:t>
      </w:r>
      <w:r w:rsidR="00EA3A38">
        <w:t>1.17</w:t>
      </w:r>
      <w:r w:rsidR="00D826D9">
        <w:t>, 0.</w:t>
      </w:r>
      <w:r w:rsidR="00EA3A38">
        <w:t>23</w:t>
      </w:r>
      <w:r w:rsidR="00D826D9">
        <w:t>]), frequency of COM (</w:t>
      </w:r>
      <w:r w:rsidR="006E42FF">
        <w:t>M</w:t>
      </w:r>
      <w:r w:rsidR="006E42FF">
        <w:rPr>
          <w:vertAlign w:val="subscript"/>
        </w:rPr>
        <w:t>con</w:t>
      </w:r>
      <w:r w:rsidR="006E42FF">
        <w:t xml:space="preserve"> = 0.26, SD</w:t>
      </w:r>
      <w:r w:rsidR="006E42FF">
        <w:rPr>
          <w:vertAlign w:val="subscript"/>
        </w:rPr>
        <w:t>con</w:t>
      </w:r>
      <w:r w:rsidR="006E42FF">
        <w:t xml:space="preserve"> = 0.08, M</w:t>
      </w:r>
      <w:r w:rsidR="006E42FF">
        <w:softHyphen/>
      </w:r>
      <w:r w:rsidR="006E42FF">
        <w:softHyphen/>
      </w:r>
      <w:r w:rsidR="006E42FF">
        <w:rPr>
          <w:vertAlign w:val="subscript"/>
        </w:rPr>
        <w:t>incon</w:t>
      </w:r>
      <w:r w:rsidR="006E42FF">
        <w:t xml:space="preserve"> = 0.27, SD</w:t>
      </w:r>
      <w:r w:rsidR="006E42FF">
        <w:rPr>
          <w:vertAlign w:val="subscript"/>
        </w:rPr>
        <w:t>incon</w:t>
      </w:r>
      <w:r w:rsidR="006E42FF">
        <w:t xml:space="preserve"> = 0.12</w:t>
      </w:r>
      <w:r w:rsidR="00D826D9">
        <w:t>, p = 0.</w:t>
      </w:r>
      <w:r w:rsidR="00EF6FDF">
        <w:t>781</w:t>
      </w:r>
      <w:r w:rsidR="00D826D9">
        <w:t>, 95% CI [-0.</w:t>
      </w:r>
      <w:r w:rsidR="007810DC">
        <w:t>08</w:t>
      </w:r>
      <w:r w:rsidR="00D826D9">
        <w:t>, 0.</w:t>
      </w:r>
      <w:r w:rsidR="007810DC">
        <w:t>05</w:t>
      </w:r>
      <w:r w:rsidR="00D826D9">
        <w:t>]), reaction time (</w:t>
      </w:r>
      <w:r w:rsidR="006E42FF">
        <w:t>M</w:t>
      </w:r>
      <w:r w:rsidR="006E42FF">
        <w:rPr>
          <w:vertAlign w:val="subscript"/>
        </w:rPr>
        <w:t>con</w:t>
      </w:r>
      <w:r w:rsidR="006E42FF">
        <w:t xml:space="preserve"> = 140.4</w:t>
      </w:r>
      <w:r w:rsidR="00A330B5">
        <w:t>4</w:t>
      </w:r>
      <w:r w:rsidR="006E42FF">
        <w:t>ms, SD</w:t>
      </w:r>
      <w:r w:rsidR="006E42FF">
        <w:rPr>
          <w:vertAlign w:val="subscript"/>
        </w:rPr>
        <w:t>con</w:t>
      </w:r>
      <w:r w:rsidR="006E42FF">
        <w:t xml:space="preserve"> = 34.2</w:t>
      </w:r>
      <w:r w:rsidR="00A330B5">
        <w:t>3</w:t>
      </w:r>
      <w:r w:rsidR="006E42FF">
        <w:t>, M</w:t>
      </w:r>
      <w:r w:rsidR="006E42FF">
        <w:softHyphen/>
      </w:r>
      <w:r w:rsidR="006E42FF">
        <w:softHyphen/>
      </w:r>
      <w:r w:rsidR="006E42FF">
        <w:rPr>
          <w:vertAlign w:val="subscript"/>
        </w:rPr>
        <w:t>incon</w:t>
      </w:r>
      <w:r w:rsidR="006E42FF">
        <w:t xml:space="preserve"> = </w:t>
      </w:r>
      <w:r w:rsidR="002443DB">
        <w:t>144.2</w:t>
      </w:r>
      <w:r w:rsidR="00A330B5">
        <w:t>7</w:t>
      </w:r>
      <w:r w:rsidR="002443DB">
        <w:t>ms</w:t>
      </w:r>
      <w:r w:rsidR="006E42FF">
        <w:t>, SD</w:t>
      </w:r>
      <w:r w:rsidR="006E42FF">
        <w:rPr>
          <w:vertAlign w:val="subscript"/>
        </w:rPr>
        <w:t>incon</w:t>
      </w:r>
      <w:r w:rsidR="006E42FF">
        <w:t xml:space="preserve"> = </w:t>
      </w:r>
      <w:r w:rsidR="002443DB">
        <w:t>33.2</w:t>
      </w:r>
      <w:r w:rsidR="00A330B5">
        <w:t>1</w:t>
      </w:r>
      <w:r w:rsidR="006E42FF">
        <w:t>,</w:t>
      </w:r>
      <w:r w:rsidR="00D826D9">
        <w:t xml:space="preserve"> p = 0.</w:t>
      </w:r>
      <w:r w:rsidR="00F51554">
        <w:t>536</w:t>
      </w:r>
      <w:r w:rsidR="00D826D9">
        <w:t>, 95% CI [-</w:t>
      </w:r>
      <w:r w:rsidR="007810DC">
        <w:t>9.62</w:t>
      </w:r>
      <w:r w:rsidR="00D826D9">
        <w:t xml:space="preserve">, </w:t>
      </w:r>
      <w:r w:rsidR="007810DC">
        <w:t>1.93</w:t>
      </w:r>
      <w:r w:rsidR="00D826D9">
        <w:t>])</w:t>
      </w:r>
      <w:r w:rsidR="004C6B61">
        <w:t>,</w:t>
      </w:r>
      <w:r w:rsidR="00D826D9">
        <w:t xml:space="preserve"> </w:t>
      </w:r>
      <w:r w:rsidR="00AB3D73">
        <w:t xml:space="preserve"> </w:t>
      </w:r>
      <w:r w:rsidR="00D826D9">
        <w:t>movement duration (</w:t>
      </w:r>
      <w:r w:rsidR="00B274FE">
        <w:t>M</w:t>
      </w:r>
      <w:r w:rsidR="00B274FE">
        <w:rPr>
          <w:vertAlign w:val="subscript"/>
        </w:rPr>
        <w:t>con</w:t>
      </w:r>
      <w:r w:rsidR="00B274FE">
        <w:t xml:space="preserve"> = 416.5</w:t>
      </w:r>
      <w:r w:rsidR="001428B9">
        <w:t>6</w:t>
      </w:r>
      <w:r w:rsidR="00B274FE">
        <w:t>ms, SD</w:t>
      </w:r>
      <w:r w:rsidR="00B274FE">
        <w:rPr>
          <w:vertAlign w:val="subscript"/>
        </w:rPr>
        <w:t>con</w:t>
      </w:r>
      <w:r w:rsidR="00B274FE">
        <w:t xml:space="preserve"> = 60.5</w:t>
      </w:r>
      <w:r w:rsidR="001428B9">
        <w:t>7</w:t>
      </w:r>
      <w:r w:rsidR="00B274FE">
        <w:t>, M</w:t>
      </w:r>
      <w:r w:rsidR="00B274FE">
        <w:softHyphen/>
      </w:r>
      <w:r w:rsidR="00B274FE">
        <w:softHyphen/>
      </w:r>
      <w:r w:rsidR="00B274FE">
        <w:rPr>
          <w:vertAlign w:val="subscript"/>
        </w:rPr>
        <w:t>incon</w:t>
      </w:r>
      <w:r w:rsidR="00B274FE">
        <w:t xml:space="preserve"> = 423.9</w:t>
      </w:r>
      <w:r w:rsidR="001428B9">
        <w:t>6</w:t>
      </w:r>
      <w:r w:rsidR="00B274FE">
        <w:t>, SD</w:t>
      </w:r>
      <w:r w:rsidR="00B274FE">
        <w:rPr>
          <w:vertAlign w:val="subscript"/>
        </w:rPr>
        <w:t>incon</w:t>
      </w:r>
      <w:r w:rsidR="00B274FE">
        <w:t xml:space="preserve"> = </w:t>
      </w:r>
      <w:r w:rsidR="005E0F70">
        <w:t>45.4</w:t>
      </w:r>
      <w:r w:rsidR="003850CA">
        <w:t>0</w:t>
      </w:r>
      <w:r w:rsidR="00B274FE">
        <w:t>,</w:t>
      </w:r>
      <w:r w:rsidR="00D826D9">
        <w:t xml:space="preserve"> p = 0.</w:t>
      </w:r>
      <w:r w:rsidR="00F51554">
        <w:t>536</w:t>
      </w:r>
      <w:r w:rsidR="00D826D9">
        <w:t>, 95% CI [-</w:t>
      </w:r>
      <w:r w:rsidR="009759B7">
        <w:t>17.63</w:t>
      </w:r>
      <w:r w:rsidR="00D826D9">
        <w:t xml:space="preserve">, </w:t>
      </w:r>
      <w:r w:rsidR="009759B7">
        <w:t>2.74</w:t>
      </w:r>
      <w:r w:rsidR="00D826D9">
        <w:t>])</w:t>
      </w:r>
      <w:ins w:id="190" w:author="Liad Mudrik" w:date="2022-09-12T12:40:00Z">
        <w:r w:rsidR="005D712D">
          <w:t xml:space="preserve"> </w:t>
        </w:r>
      </w:ins>
      <w:r w:rsidR="004C6B61">
        <w:t>and</w:t>
      </w:r>
      <w:r w:rsidR="00D826D9">
        <w:t xml:space="preserve"> reach area </w:t>
      </w:r>
      <w:r w:rsidR="004C6B61">
        <w:t>(</w:t>
      </w:r>
      <w:r w:rsidR="00266304">
        <w:t>M</w:t>
      </w:r>
      <w:r w:rsidR="00266304">
        <w:rPr>
          <w:vertAlign w:val="subscript"/>
        </w:rPr>
        <w:t>con</w:t>
      </w:r>
      <w:r w:rsidR="00266304">
        <w:t xml:space="preserve"> = </w:t>
      </w:r>
      <w:r w:rsidR="000B4BF7">
        <w:t>1.50</w:t>
      </w:r>
      <w:r w:rsidR="00266304">
        <w:t>, SD</w:t>
      </w:r>
      <w:r w:rsidR="00266304">
        <w:rPr>
          <w:vertAlign w:val="subscript"/>
        </w:rPr>
        <w:t>con</w:t>
      </w:r>
      <w:r w:rsidR="00266304">
        <w:t xml:space="preserve"> = 0.</w:t>
      </w:r>
      <w:r w:rsidR="00266304" w:rsidDel="00045AE5">
        <w:t xml:space="preserve"> </w:t>
      </w:r>
      <w:r w:rsidR="00266304">
        <w:t>28, M</w:t>
      </w:r>
      <w:r w:rsidR="00266304">
        <w:rPr>
          <w:vertAlign w:val="subscript"/>
        </w:rPr>
        <w:t>incon</w:t>
      </w:r>
      <w:r w:rsidR="00266304">
        <w:t xml:space="preserve"> = </w:t>
      </w:r>
      <w:r w:rsidR="00937753">
        <w:t>1.39</w:t>
      </w:r>
      <w:r w:rsidR="00266304">
        <w:t>, SD</w:t>
      </w:r>
      <w:r w:rsidR="00266304">
        <w:rPr>
          <w:vertAlign w:val="subscript"/>
        </w:rPr>
        <w:t>incon</w:t>
      </w:r>
      <w:r w:rsidR="00266304">
        <w:t xml:space="preserve"> = 0.</w:t>
      </w:r>
      <w:r w:rsidR="00266304" w:rsidDel="00045AE5">
        <w:t xml:space="preserve"> </w:t>
      </w:r>
      <w:r w:rsidR="00266304">
        <w:t>64,</w:t>
      </w:r>
      <w:r w:rsidR="00D826D9">
        <w:t xml:space="preserve"> p = 0.</w:t>
      </w:r>
      <w:r w:rsidR="00045AE5">
        <w:t>69</w:t>
      </w:r>
      <w:r w:rsidR="00937753">
        <w:t>9</w:t>
      </w:r>
      <w:r w:rsidR="00D826D9">
        <w:t>, 95% CI [-</w:t>
      </w:r>
      <w:r w:rsidR="00D33A97">
        <w:t>0.1</w:t>
      </w:r>
      <w:r w:rsidR="00C87267">
        <w:t>4</w:t>
      </w:r>
      <w:r w:rsidR="00D826D9">
        <w:t xml:space="preserve">, </w:t>
      </w:r>
      <w:r w:rsidR="00D33A97">
        <w:t>0.3</w:t>
      </w:r>
      <w:r w:rsidR="00C87267">
        <w:t>6</w:t>
      </w:r>
      <w:r w:rsidR="00D826D9">
        <w:t>]</w:t>
      </w:r>
      <w:r w:rsidR="004C6B61">
        <w:t>)</w:t>
      </w:r>
      <w:ins w:id="191" w:author="Liad Mudrik" w:date="2022-09-12T12:39:00Z">
        <w:r w:rsidR="00C7418C">
          <w:t>.</w:t>
        </w:r>
      </w:ins>
      <w:commentRangeEnd w:id="189"/>
      <w:ins w:id="192" w:author="Liad Mudrik" w:date="2022-09-12T12:40:00Z">
        <w:r w:rsidR="005D712D">
          <w:rPr>
            <w:rStyle w:val="CommentReference"/>
          </w:rPr>
          <w:commentReference w:id="189"/>
        </w:r>
      </w:ins>
    </w:p>
    <w:p w14:paraId="32AFD025" w14:textId="77777777" w:rsidR="00C072CE" w:rsidRDefault="00C072CE" w:rsidP="00463368">
      <w:pPr>
        <w:pStyle w:val="NoSpacing"/>
        <w:keepNext/>
        <w:bidi w:val="0"/>
      </w:pPr>
      <w:r w:rsidRPr="00C072CE">
        <w:rPr>
          <w:noProof/>
        </w:rPr>
        <w:lastRenderedPageBreak/>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p>
    <w:p w14:paraId="0D2D7E8B" w14:textId="33F39BC6" w:rsidR="00AE66BB" w:rsidRDefault="00C072CE" w:rsidP="00463368">
      <w:pPr>
        <w:pStyle w:val="Caption"/>
        <w:jc w:val="left"/>
      </w:pPr>
      <w:bookmarkStart w:id="193" w:name="_Ref113877160"/>
      <w:r>
        <w:t xml:space="preserve">Figure </w:t>
      </w:r>
      <w:fldSimple w:instr=" SEQ Figure \* ARABIC ">
        <w:r w:rsidR="007E2512">
          <w:rPr>
            <w:noProof/>
          </w:rPr>
          <w:t>4</w:t>
        </w:r>
      </w:fldSimple>
      <w:bookmarkEnd w:id="193"/>
      <w:r>
        <w:t xml:space="preserve">. </w:t>
      </w:r>
      <w:bookmarkStart w:id="194" w:name="_Hlk113877123"/>
      <w:r w:rsidRPr="00C072CE">
        <w:t xml:space="preserve">Results of Experiment </w:t>
      </w:r>
      <w:r>
        <w:t>2</w:t>
      </w:r>
      <w:r w:rsidRPr="00C072CE">
        <w:t xml:space="preserve">. (a) Reaching trajectories </w:t>
      </w:r>
      <w:r w:rsidR="00A927FB">
        <w:t xml:space="preserve">of valid trials </w:t>
      </w:r>
      <w:r w:rsidRPr="00C072CE">
        <w:t>to left and right targets, averaged across all participants. (b-f) Dots are single participant averages while the red/blue horizontal lines are the average of all participants. Black error bars symbol the standard error (SE). Full/dashed grey line</w:t>
      </w:r>
      <w:r w:rsidR="00DB70BA">
        <w:t>s</w:t>
      </w:r>
      <w:r w:rsidRPr="00C072CE">
        <w:t xml:space="preserve"> represent a numerical incline/decline between the congruent and incongruent conditions.</w:t>
      </w:r>
      <w:bookmarkEnd w:id="194"/>
    </w:p>
    <w:p w14:paraId="65366A3D" w14:textId="27CF7643" w:rsidR="00D826D9" w:rsidRDefault="00D826D9" w:rsidP="006238E0">
      <w:pPr>
        <w:pStyle w:val="Heading3"/>
      </w:pPr>
      <w:bookmarkStart w:id="195" w:name="_Toc113910378"/>
      <w:r>
        <w:t>Discussion</w:t>
      </w:r>
      <w:bookmarkEnd w:id="195"/>
    </w:p>
    <w:p w14:paraId="1ACEDBB1" w14:textId="2EE6030C" w:rsidR="00D44019" w:rsidRDefault="005B4E48" w:rsidP="00463368">
      <w:pPr>
        <w:ind w:firstLine="0"/>
      </w:pPr>
      <w:r>
        <w:t>In Exp 2</w:t>
      </w:r>
      <w:del w:id="196" w:author="Liad Mudrik" w:date="2022-09-12T12:41:00Z">
        <w:r w:rsidDel="00463368">
          <w:delText>.</w:delText>
        </w:r>
      </w:del>
      <w:r>
        <w:t xml:space="preserve"> </w:t>
      </w:r>
      <w:ins w:id="197" w:author="Liad Mudrik" w:date="2022-09-12T12:41:00Z">
        <w:r w:rsidR="00463368">
          <w:t>t</w:t>
        </w:r>
      </w:ins>
      <w:del w:id="198" w:author="Liad Mudrik" w:date="2022-09-12T12:41:00Z">
        <w:r w:rsidR="00540076" w:rsidDel="00463368">
          <w:delText>T</w:delText>
        </w:r>
      </w:del>
      <w:r w:rsidR="00540076">
        <w:t>he participants</w:t>
      </w:r>
      <w:r>
        <w:t>'</w:t>
      </w:r>
      <w:r w:rsidR="00540076">
        <w:t xml:space="preserve"> ability to reach their final decision before initiating their movement was </w:t>
      </w:r>
      <w:r w:rsidR="00DC40E5">
        <w:t xml:space="preserve">intentionally </w:t>
      </w:r>
      <w:r w:rsidR="00540076">
        <w:t xml:space="preserve">limited by the </w:t>
      </w:r>
      <w:r>
        <w:t xml:space="preserve">shortened reaction time. </w:t>
      </w:r>
      <w:r w:rsidR="00DC40E5">
        <w:t>Consequently,</w:t>
      </w:r>
      <w:r>
        <w:t xml:space="preserve"> I expected the decision</w:t>
      </w:r>
      <w:r w:rsidR="003A2B63">
        <w:t>-</w:t>
      </w:r>
      <w:r>
        <w:t xml:space="preserve">making processes </w:t>
      </w:r>
      <w:r w:rsidR="00EA0065">
        <w:t xml:space="preserve">to occur during the movement and </w:t>
      </w:r>
      <w:r w:rsidR="00C00FAB">
        <w:t xml:space="preserve">manifest </w:t>
      </w:r>
      <w:r w:rsidR="00A322E0">
        <w:t>in</w:t>
      </w:r>
      <w:r w:rsidR="00C00FAB">
        <w:t xml:space="preserve"> differences in </w:t>
      </w:r>
      <w:r w:rsidR="00A322E0">
        <w:t xml:space="preserve">the </w:t>
      </w:r>
      <w:r w:rsidR="00C00FAB">
        <w:t>trajectory between the congruent and incongruent trials.</w:t>
      </w:r>
      <w:r w:rsidR="002E0D06">
        <w:t xml:space="preserve"> </w:t>
      </w:r>
      <w:del w:id="199" w:author="Liad Mudrik" w:date="2022-09-12T12:41:00Z">
        <w:r w:rsidR="00702526" w:rsidDel="00765704">
          <w:delText>Surprisingly</w:delText>
        </w:r>
      </w:del>
      <w:ins w:id="200" w:author="Liad Mudrik" w:date="2022-09-12T12:41:00Z">
        <w:r w:rsidR="00765704">
          <w:t xml:space="preserve">Yet this expectation was not </w:t>
        </w:r>
      </w:ins>
      <w:ins w:id="201" w:author="Liad Mudrik" w:date="2022-09-12T12:43:00Z">
        <w:r w:rsidR="00E434A1">
          <w:t>borne</w:t>
        </w:r>
      </w:ins>
      <w:ins w:id="202" w:author="Liad Mudrik" w:date="2022-09-12T12:42:00Z">
        <w:r w:rsidR="00765704">
          <w:t xml:space="preserve"> out</w:t>
        </w:r>
      </w:ins>
      <w:ins w:id="203" w:author="Liad Mudrik" w:date="2022-09-12T12:41:00Z">
        <w:r w:rsidR="00765704">
          <w:t xml:space="preserve"> by the data</w:t>
        </w:r>
      </w:ins>
      <w:r w:rsidR="002E0D06">
        <w:t xml:space="preserve">, </w:t>
      </w:r>
      <w:ins w:id="204" w:author="Liad Mudrik" w:date="2022-09-12T12:42:00Z">
        <w:r w:rsidR="00765704">
          <w:t xml:space="preserve">as </w:t>
        </w:r>
      </w:ins>
      <w:r w:rsidR="002E0D06">
        <w:t xml:space="preserve">null results were </w:t>
      </w:r>
      <w:r w:rsidR="00702526">
        <w:t>observed</w:t>
      </w:r>
      <w:r w:rsidR="00B1230E">
        <w:t xml:space="preserve"> for all the dependent variables.</w:t>
      </w:r>
      <w:r w:rsidR="00B8456E">
        <w:t xml:space="preserve"> </w:t>
      </w:r>
      <w:commentRangeStart w:id="205"/>
      <w:r w:rsidR="00D826D9" w:rsidRPr="00E93521">
        <w:t>An examination of the reach area distribution shows</w:t>
      </w:r>
      <w:del w:id="206" w:author="Liad Mudrik" w:date="2022-09-12T12:43:00Z">
        <w:r w:rsidR="00D826D9" w:rsidRPr="00E93521" w:rsidDel="007F291A">
          <w:delText xml:space="preserve"> a</w:delText>
        </w:r>
      </w:del>
      <w:r w:rsidR="00D826D9" w:rsidRPr="00E93521">
        <w:t xml:space="preserve"> that a single </w:t>
      </w:r>
      <w:r w:rsidR="00283CE4">
        <w:t>participant</w:t>
      </w:r>
      <w:r w:rsidR="00D826D9" w:rsidRPr="00E93521">
        <w:t xml:space="preserve"> had a </w:t>
      </w:r>
      <w:r w:rsidR="00702526">
        <w:t xml:space="preserve">strong </w:t>
      </w:r>
      <w:r w:rsidR="00D826D9" w:rsidRPr="00E93521">
        <w:t>opposite trend to the rest of the sample</w:t>
      </w:r>
      <w:ins w:id="207" w:author="Liad Mudrik" w:date="2022-09-12T12:45:00Z">
        <w:r w:rsidR="007F291A">
          <w:t>,</w:t>
        </w:r>
      </w:ins>
      <w:r w:rsidR="00D826D9" w:rsidRPr="00E93521">
        <w:t xml:space="preserve"> which might explain why a significant </w:t>
      </w:r>
      <w:r w:rsidR="009D1EE5">
        <w:t xml:space="preserve">difference between the means </w:t>
      </w:r>
      <w:r w:rsidR="00D826D9" w:rsidRPr="00E93521">
        <w:t xml:space="preserve">could not be found </w:t>
      </w:r>
      <w:r w:rsidR="00714A8A">
        <w:t>(</w:t>
      </w:r>
      <w:r w:rsidR="00714A8A">
        <w:fldChar w:fldCharType="begin"/>
      </w:r>
      <w:r w:rsidR="00714A8A">
        <w:instrText xml:space="preserve"> REF _Ref113877160 \h </w:instrText>
      </w:r>
      <w:r w:rsidR="00714A8A">
        <w:fldChar w:fldCharType="separate"/>
      </w:r>
      <w:r w:rsidR="00714A8A">
        <w:t xml:space="preserve">Figure </w:t>
      </w:r>
      <w:r w:rsidR="00714A8A">
        <w:rPr>
          <w:noProof/>
        </w:rPr>
        <w:t>4</w:t>
      </w:r>
      <w:r w:rsidR="00714A8A">
        <w:fldChar w:fldCharType="end"/>
      </w:r>
      <w:r w:rsidR="00714A8A">
        <w:t>, (b))</w:t>
      </w:r>
      <w:r w:rsidR="00D826D9" w:rsidRPr="00E93521">
        <w:t xml:space="preserve">. </w:t>
      </w:r>
      <w:commentRangeEnd w:id="205"/>
      <w:r w:rsidR="007F291A">
        <w:rPr>
          <w:rStyle w:val="CommentReference"/>
        </w:rPr>
        <w:commentReference w:id="205"/>
      </w:r>
      <w:r w:rsidR="00C75FB9">
        <w:t xml:space="preserve">Expectedly, </w:t>
      </w:r>
      <w:r w:rsidR="009D64F9">
        <w:t xml:space="preserve">reducing the allowed </w:t>
      </w:r>
      <w:r w:rsidR="00145BDF">
        <w:t>reaction</w:t>
      </w:r>
      <w:r w:rsidR="009D64F9">
        <w:t xml:space="preserve"> time </w:t>
      </w:r>
      <w:r w:rsidR="00BC32D6">
        <w:t>in this experiment</w:t>
      </w:r>
      <w:r w:rsidR="00ED152F">
        <w:t xml:space="preserve"> </w:t>
      </w:r>
      <w:r w:rsidR="0092475A">
        <w:t xml:space="preserve">resulted in </w:t>
      </w:r>
      <w:r w:rsidR="00AE13F2">
        <w:t>a large average number of excluded trials (</w:t>
      </w:r>
      <w:r w:rsidR="00A671D0">
        <w:t>M = 214.11, SD = 71.12</w:t>
      </w:r>
      <w:r w:rsidR="00AE13F2">
        <w:t>)</w:t>
      </w:r>
      <w:r w:rsidR="00FA149D">
        <w:t xml:space="preserve"> which </w:t>
      </w:r>
      <w:del w:id="208" w:author="Liad Mudrik" w:date="2022-09-12T12:46:00Z">
        <w:r w:rsidR="00FA149D" w:rsidDel="004F6689">
          <w:delText xml:space="preserve">can </w:delText>
        </w:r>
      </w:del>
      <w:ins w:id="209" w:author="Liad Mudrik" w:date="2022-09-12T12:46:00Z">
        <w:r w:rsidR="004F6689">
          <w:t>might</w:t>
        </w:r>
        <w:r w:rsidR="004F6689">
          <w:t xml:space="preserve"> </w:t>
        </w:r>
      </w:ins>
      <w:r w:rsidR="00FA149D">
        <w:t xml:space="preserve">also explain the difficulty </w:t>
      </w:r>
      <w:del w:id="210" w:author="Liad Mudrik" w:date="2022-09-12T12:46:00Z">
        <w:r w:rsidR="00FA149D" w:rsidDel="005E1916">
          <w:delText xml:space="preserve">in </w:delText>
        </w:r>
      </w:del>
      <w:ins w:id="211" w:author="Liad Mudrik" w:date="2022-09-12T12:46:00Z">
        <w:r w:rsidR="005E1916">
          <w:t>to find</w:t>
        </w:r>
      </w:ins>
      <w:del w:id="212" w:author="Liad Mudrik" w:date="2022-09-12T12:46:00Z">
        <w:r w:rsidR="00FA149D" w:rsidDel="005E1916">
          <w:delText>detecting</w:delText>
        </w:r>
      </w:del>
      <w:r w:rsidR="00FA149D">
        <w:t xml:space="preserve"> an effect</w:t>
      </w:r>
      <w:ins w:id="213" w:author="Liad Mudrik" w:date="2022-09-12T12:46:00Z">
        <w:r w:rsidR="005E1916">
          <w:t>, as this also reduces the signal to noise ratio</w:t>
        </w:r>
      </w:ins>
      <w:r w:rsidR="00AE13F2">
        <w:t>.</w:t>
      </w:r>
    </w:p>
    <w:p w14:paraId="25BD0ACD" w14:textId="21BABC62" w:rsidR="00197453" w:rsidRDefault="00197453">
      <w:pPr>
        <w:pStyle w:val="NoSpacing"/>
        <w:bidi w:val="0"/>
        <w:pPrChange w:id="214" w:author="Chen Heller" w:date="2022-08-29T09:59:00Z">
          <w:pPr>
            <w:pStyle w:val="Heading3"/>
          </w:pPr>
        </w:pPrChange>
      </w:pPr>
    </w:p>
    <w:p w14:paraId="2C206D09" w14:textId="6D0EC5AF" w:rsidR="00ED60E1" w:rsidRDefault="008E682E" w:rsidP="006238E0">
      <w:pPr>
        <w:pStyle w:val="Heading2"/>
        <w:rPr>
          <w:rtl/>
        </w:rPr>
      </w:pPr>
      <w:bookmarkStart w:id="215" w:name="_Toc113910379"/>
      <w:r>
        <w:lastRenderedPageBreak/>
        <w:t xml:space="preserve">Pilot </w:t>
      </w:r>
      <w:r w:rsidR="00ED60E1">
        <w:t>Exp</w:t>
      </w:r>
      <w:r>
        <w:t>eriment</w:t>
      </w:r>
      <w:r w:rsidR="00ED60E1">
        <w:t xml:space="preserve"> 3</w:t>
      </w:r>
      <w:bookmarkEnd w:id="215"/>
    </w:p>
    <w:p w14:paraId="6ED892B3" w14:textId="5F83E276" w:rsidR="00D826D9" w:rsidRDefault="007D3BA7" w:rsidP="00F0095E">
      <w:pPr>
        <w:ind w:firstLine="0"/>
      </w:pPr>
      <w:r>
        <w:t xml:space="preserve">Given the </w:t>
      </w:r>
      <w:r w:rsidR="00D826D9">
        <w:t>large proportion of excluded trials</w:t>
      </w:r>
      <w:r w:rsidR="00470925">
        <w:t xml:space="preserve">, in Experiment 3 </w:t>
      </w:r>
      <w:r w:rsidR="008E62C2">
        <w:t xml:space="preserve">the </w:t>
      </w:r>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leading to less exclusions. This in turn was expected to increase the signal-to-noise ratio, and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216" w:name="_Toc113910380"/>
      <w:r>
        <w:t>Methods</w:t>
      </w:r>
      <w:bookmarkEnd w:id="216"/>
    </w:p>
    <w:p w14:paraId="3B29F863" w14:textId="77777777" w:rsidR="00D826D9" w:rsidRDefault="00D826D9" w:rsidP="006238E0">
      <w:pPr>
        <w:pStyle w:val="Heading4"/>
      </w:pPr>
      <w:bookmarkStart w:id="217" w:name="_Toc113910381"/>
      <w:r>
        <w:t>Participants</w:t>
      </w:r>
      <w:bookmarkEnd w:id="217"/>
    </w:p>
    <w:p w14:paraId="542AD451" w14:textId="7A5E99C0" w:rsidR="00D826D9" w:rsidRPr="00354457" w:rsidRDefault="00860CF5">
      <w:pPr>
        <w:ind w:firstLine="0"/>
        <w:pPrChange w:id="218" w:author="Chen Heller" w:date="2022-09-12T16:31:00Z">
          <w:pPr/>
        </w:pPrChange>
      </w:pPr>
      <w:del w:id="219" w:author="Liad Mudrik" w:date="2022-09-12T12:46:00Z">
        <w:r w:rsidDel="00F0095E">
          <w:delText>17</w:delText>
        </w:r>
        <w:r w:rsidR="00D826D9" w:rsidDel="00F0095E">
          <w:delText xml:space="preserve"> </w:delText>
        </w:r>
      </w:del>
      <w:ins w:id="220" w:author="Chen Heller" w:date="2022-08-30T15:13:00Z">
        <w:del w:id="221" w:author="Liad Mudrik" w:date="2022-09-12T12:46:00Z">
          <w:r w:rsidR="00F5658A" w:rsidDel="00F0095E">
            <w:delText>7</w:delText>
          </w:r>
        </w:del>
      </w:ins>
      <w:ins w:id="222" w:author="Liad Mudrik" w:date="2022-09-12T12:46:00Z">
        <w:r w:rsidR="00F0095E">
          <w:t>Seven</w:t>
        </w:r>
      </w:ins>
      <w:ins w:id="223" w:author="Chen Heller" w:date="2022-08-30T15:13:00Z">
        <w:r w:rsidR="00F5658A">
          <w:t xml:space="preserve"> </w:t>
        </w:r>
      </w:ins>
      <w:r w:rsidR="00D826D9">
        <w:t>participants (</w:t>
      </w:r>
      <w:del w:id="224" w:author="Chen Heller" w:date="2022-08-30T15:18:00Z">
        <w:r w:rsidR="00D826D9" w:rsidDel="007B7156">
          <w:delText xml:space="preserve">10 </w:delText>
        </w:r>
      </w:del>
      <w:ins w:id="225" w:author="Chen Heller" w:date="2022-08-30T15:18:00Z">
        <w:r w:rsidR="007B7156">
          <w:t xml:space="preserve">5 </w:t>
        </w:r>
      </w:ins>
      <w:r w:rsidR="00D826D9">
        <w:t>females) were recruited for the study (</w:t>
      </w:r>
      <w:r w:rsidR="00903CA4">
        <w:t xml:space="preserve">age: </w:t>
      </w:r>
      <w:r w:rsidR="00D826D9">
        <w:t xml:space="preserve">M = </w:t>
      </w:r>
      <w:r w:rsidR="002E3A53">
        <w:t>24.42</w:t>
      </w:r>
      <w:r w:rsidR="00D826D9">
        <w:t>, SD = 3.</w:t>
      </w:r>
      <w:r w:rsidR="002E3A53">
        <w:t>20</w:t>
      </w:r>
      <w:r w:rsidR="00D826D9">
        <w:t xml:space="preserve">) in a recruitment procedure identical to experiment 1. Four </w:t>
      </w:r>
      <w:r w:rsidR="007B7156">
        <w:t xml:space="preserve">additional </w:t>
      </w:r>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r w:rsidR="00827596">
        <w:t>achieved</w:t>
      </w:r>
      <w:r w:rsidR="00D826D9">
        <w:t xml:space="preserve"> significantly less than 70% correct answers in the classification task according to a binomial test.</w:t>
      </w:r>
      <w:r w:rsidR="007B7156" w:rsidDel="007B7156">
        <w:t xml:space="preserve"> </w:t>
      </w:r>
    </w:p>
    <w:p w14:paraId="0A2005EA" w14:textId="545FA7E5" w:rsidR="00D826D9" w:rsidRDefault="00D826D9" w:rsidP="006238E0">
      <w:pPr>
        <w:pStyle w:val="Heading3"/>
      </w:pPr>
      <w:bookmarkStart w:id="226" w:name="_Toc113910382"/>
      <w:r>
        <w:t>Stimuli</w:t>
      </w:r>
      <w:r w:rsidR="008E682E">
        <w:t>, Apparatus and Procedure</w:t>
      </w:r>
      <w:bookmarkEnd w:id="226"/>
    </w:p>
    <w:p w14:paraId="1151CE81" w14:textId="3D858295" w:rsidR="00D826D9" w:rsidRDefault="00D826D9" w:rsidP="00EE6512">
      <w:pPr>
        <w:ind w:firstLine="0"/>
      </w:pPr>
      <w:r>
        <w:t>The</w:t>
      </w:r>
      <w:r w:rsidR="008E682E">
        <w:t xml:space="preserve"> experimental methods were identical to those used in Experiment 2, besides the following changes: </w:t>
      </w:r>
      <w:r w:rsidR="001D0E54">
        <w:t>f</w:t>
      </w:r>
      <w:r w:rsidR="008E682E">
        <w:t xml:space="preserve">irst, the </w:t>
      </w:r>
      <w:r>
        <w:t>maximal movement onset and movement duration were reduced by 10ms to 320ms and 420ms respectively</w:t>
      </w:r>
      <w:r w:rsidR="00960D0C">
        <w:t xml:space="preserve"> to make sure they do not exceed those use in </w:t>
      </w:r>
      <w:r w:rsidR="00960D0C" w:rsidRPr="00C65950">
        <w:t>Gallivan &amp; Chapman</w:t>
      </w:r>
      <w:r w:rsidR="00960D0C">
        <w:t xml:space="preserve"> </w:t>
      </w:r>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r w:rsidR="0057241D">
        <w:t xml:space="preserve"> to improve their consistency across trials</w:t>
      </w:r>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227" w:name="_Toc113910383"/>
      <w:r>
        <w:lastRenderedPageBreak/>
        <w:t>Results</w:t>
      </w:r>
      <w:bookmarkEnd w:id="227"/>
    </w:p>
    <w:p w14:paraId="3C8905BD" w14:textId="0F0F530F" w:rsidR="0045341F" w:rsidRDefault="00BA4221" w:rsidP="00EE6512">
      <w:pPr>
        <w:ind w:firstLine="0"/>
      </w:pPr>
      <w:r>
        <w:t xml:space="preserve">Prime visibility: overall, </w:t>
      </w:r>
      <w:r w:rsidR="00E97DDA">
        <w:t>76.29</w:t>
      </w:r>
      <w:r>
        <w:t xml:space="preserve">% of the trials were rated as visibility 1, </w:t>
      </w:r>
      <w:r w:rsidR="00935D83">
        <w:t>2</w:t>
      </w:r>
      <w:r w:rsidR="00E97DDA">
        <w:t>0</w:t>
      </w:r>
      <w:r w:rsidR="00935D83">
        <w:t>.</w:t>
      </w:r>
      <w:r w:rsidR="00E97DDA">
        <w:t>0</w:t>
      </w:r>
      <w:r w:rsidR="00935D83">
        <w:t>8</w:t>
      </w:r>
      <w:r>
        <w:t xml:space="preserve">% as visibility 2, </w:t>
      </w:r>
      <w:r w:rsidR="00E97DDA">
        <w:t>2</w:t>
      </w:r>
      <w:r w:rsidR="00935D83">
        <w:t>.</w:t>
      </w:r>
      <w:r w:rsidR="00E97DDA">
        <w:t>85</w:t>
      </w:r>
      <w:r>
        <w:t xml:space="preserve">% as visibility 3 and </w:t>
      </w:r>
      <w:r w:rsidR="00E97DDA">
        <w:t>0</w:t>
      </w:r>
      <w:r w:rsidR="00935D83">
        <w:t>.</w:t>
      </w:r>
      <w:r w:rsidR="00E97DDA">
        <w:t>76</w:t>
      </w:r>
      <w:r>
        <w:t xml:space="preserve">% as visibility 4. </w:t>
      </w:r>
      <w:r w:rsidR="00D826D9">
        <w:t xml:space="preserve">When participants rated the prime as invisible, they were not better than chance at recognizing it, </w:t>
      </w:r>
      <w:commentRangeStart w:id="228"/>
      <w:r w:rsidR="00D826D9">
        <w:t>M = 47.4</w:t>
      </w:r>
      <w:r w:rsidR="00174F24">
        <w:t>6</w:t>
      </w:r>
      <w:r w:rsidR="00D826D9">
        <w:t xml:space="preserve">%, </w:t>
      </w:r>
      <w:commentRangeEnd w:id="228"/>
      <w:r w:rsidR="008351C5">
        <w:rPr>
          <w:rStyle w:val="CommentReference"/>
        </w:rPr>
        <w:commentReference w:id="228"/>
      </w:r>
      <w:r w:rsidR="00D826D9">
        <w:t>SD = 3.4</w:t>
      </w:r>
      <w:r w:rsidR="00E52E97">
        <w:t>5</w:t>
      </w:r>
      <w:r w:rsidR="00D826D9">
        <w:t>, t</w:t>
      </w:r>
      <w:r w:rsidR="00D826D9" w:rsidRPr="00EE6512">
        <w:t>(6)</w:t>
      </w:r>
      <w:r w:rsidR="00D826D9">
        <w:t xml:space="preserve"> = -1.94, p = 0.1</w:t>
      </w:r>
      <w:r w:rsidR="00174F24">
        <w:t>00</w:t>
      </w:r>
      <w:r w:rsidR="00D826D9">
        <w:t>, 95% CI = [44.26, 50.65].</w:t>
      </w:r>
      <w:r w:rsidR="008116EA">
        <w:t xml:space="preserve"> Thus, </w:t>
      </w:r>
      <w:ins w:id="229" w:author="Liad Mudrik" w:date="2022-09-12T12:54:00Z">
        <w:r w:rsidR="008351C5">
          <w:t xml:space="preserve">akin to previous experiments, </w:t>
        </w:r>
      </w:ins>
      <w:ins w:id="230" w:author="Liad Mudrik" w:date="2022-09-12T12:55:00Z">
        <w:r w:rsidR="008351C5">
          <w:t xml:space="preserve">masking was effective. </w:t>
        </w:r>
      </w:ins>
      <w:commentRangeStart w:id="231"/>
      <w:del w:id="232" w:author="Liad Mudrik" w:date="2022-09-12T12:55:00Z">
        <w:r w:rsidR="008116EA" w:rsidDel="008351C5">
          <w:delText>both the subjective and the objective measures confirm that masking was effective in rendering the stimuli invisible.</w:delText>
        </w:r>
      </w:del>
      <w:commentRangeEnd w:id="231"/>
      <w:r w:rsidR="008351C5">
        <w:rPr>
          <w:rStyle w:val="CommentReference"/>
        </w:rPr>
        <w:commentReference w:id="231"/>
      </w:r>
    </w:p>
    <w:p w14:paraId="79B2248F" w14:textId="77777777" w:rsidR="00810BEA" w:rsidRDefault="0045341F">
      <w:pPr>
        <w:ind w:firstLine="0"/>
        <w:rPr>
          <w:ins w:id="233" w:author="Liad Mudrik" w:date="2022-09-12T13:01:00Z"/>
        </w:rPr>
      </w:pPr>
      <w:r>
        <w:t xml:space="preserve">Congruency effect: </w:t>
      </w:r>
      <w:r w:rsidR="00D011EC">
        <w:t xml:space="preserve">Multiple comparisons correction </w:t>
      </w:r>
      <w:r w:rsidR="007A0FCA">
        <w:t xml:space="preserve">procedure </w:t>
      </w:r>
      <w:r w:rsidR="00D011EC">
        <w:t xml:space="preserve">was </w:t>
      </w:r>
      <w:r w:rsidR="00A941E4">
        <w:t xml:space="preserve">identical to </w:t>
      </w:r>
      <w:r w:rsidR="0000070C">
        <w:t>Exp 2.</w:t>
      </w:r>
      <w:r>
        <w:t xml:space="preserve"> </w:t>
      </w:r>
      <w:commentRangeStart w:id="234"/>
      <w:commentRangeStart w:id="235"/>
      <w:r w:rsidR="00824724">
        <w:t>Additionally</w:t>
      </w:r>
      <w:commentRangeEnd w:id="234"/>
      <w:r w:rsidR="000A2BD0">
        <w:rPr>
          <w:rStyle w:val="CommentReference"/>
        </w:rPr>
        <w:commentReference w:id="234"/>
      </w:r>
      <w:commentRangeEnd w:id="235"/>
      <w:r w:rsidR="000A2BD0">
        <w:rPr>
          <w:rStyle w:val="CommentReference"/>
        </w:rPr>
        <w:commentReference w:id="235"/>
      </w:r>
      <w:r w:rsidR="00824724">
        <w:t>, t</w:t>
      </w:r>
      <w:r w:rsidR="00E132B1">
        <w:t xml:space="preserve">he movement duration variable as well as the </w:t>
      </w:r>
      <w:r w:rsidR="006F660F">
        <w:t>reach area</w:t>
      </w:r>
      <w:r w:rsidR="002D00F6">
        <w:t xml:space="preserve"> and the traveled distance </w:t>
      </w:r>
      <w:r w:rsidR="006F660F">
        <w:t xml:space="preserve">variables, </w:t>
      </w:r>
      <w:r w:rsidR="00824724">
        <w:t xml:space="preserve">were tested using permutation since they </w:t>
      </w:r>
      <w:r w:rsidR="006F660F">
        <w:t>violated the normality assumption.</w:t>
      </w:r>
      <w:r w:rsidR="00E132B1">
        <w:t xml:space="preserve"> </w:t>
      </w:r>
      <w:r w:rsidR="00D826D9">
        <w:t xml:space="preserve">Contrary to </w:t>
      </w:r>
      <w:del w:id="236" w:author="Liad Mudrik" w:date="2022-09-12T12:58:00Z">
        <w:r w:rsidR="00D826D9" w:rsidDel="000A2BD0">
          <w:delText xml:space="preserve">experiment </w:delText>
        </w:r>
      </w:del>
      <w:ins w:id="237" w:author="Liad Mudrik" w:date="2022-09-12T12:58:00Z">
        <w:r w:rsidR="000A2BD0">
          <w:t>E</w:t>
        </w:r>
        <w:r w:rsidR="000A2BD0">
          <w:t xml:space="preserve">xperiment </w:t>
        </w:r>
      </w:ins>
      <w:del w:id="238" w:author="Liad Mudrik" w:date="2022-09-12T12:58:00Z">
        <w:r w:rsidR="00D826D9" w:rsidDel="000A2BD0">
          <w:delText>two</w:delText>
        </w:r>
      </w:del>
      <w:ins w:id="239" w:author="Liad Mudrik" w:date="2022-09-12T12:58:00Z">
        <w:r w:rsidR="000A2BD0">
          <w:t>2</w:t>
        </w:r>
      </w:ins>
      <w:r w:rsidR="00D826D9">
        <w:t xml:space="preserve">, </w:t>
      </w:r>
      <w:r w:rsidR="00D63E64">
        <w:t xml:space="preserve">a </w:t>
      </w:r>
      <w:del w:id="240" w:author="Liad Mudrik" w:date="2022-09-12T12:58:00Z">
        <w:r w:rsidR="000C5896" w:rsidDel="000A2BD0">
          <w:delText xml:space="preserve">significant </w:delText>
        </w:r>
      </w:del>
      <w:r w:rsidR="000C5896">
        <w:t xml:space="preserve">difference was detected in the reach area </w:t>
      </w:r>
      <w:r w:rsidR="000C3552">
        <w:t>(</w:t>
      </w:r>
      <w:r w:rsidR="000C3552">
        <w:fldChar w:fldCharType="begin"/>
      </w:r>
      <w:r w:rsidR="000C3552">
        <w:instrText xml:space="preserve"> REF _Ref113877436 \h </w:instrText>
      </w:r>
      <w:r w:rsidR="000C3552">
        <w:fldChar w:fldCharType="separate"/>
      </w:r>
      <w:r w:rsidR="000C3552">
        <w:t xml:space="preserve">Figure </w:t>
      </w:r>
      <w:r w:rsidR="000C3552">
        <w:rPr>
          <w:noProof/>
        </w:rPr>
        <w:t>5</w:t>
      </w:r>
      <w:r w:rsidR="000C3552">
        <w:fldChar w:fldCharType="end"/>
      </w:r>
      <w:r w:rsidR="000C3552">
        <w:t>)</w:t>
      </w:r>
      <w:ins w:id="241" w:author="Liad Mudrik" w:date="2022-09-12T12:58:00Z">
        <w:r w:rsidR="00FA5A84">
          <w:t>,</w:t>
        </w:r>
      </w:ins>
      <w:r w:rsidR="000C3552">
        <w:t xml:space="preserve"> </w:t>
      </w:r>
      <w:r w:rsidR="000C5896">
        <w:t xml:space="preserve">which was </w:t>
      </w:r>
      <w:r w:rsidR="001B2C33">
        <w:t xml:space="preserve">smaller in </w:t>
      </w:r>
      <w:r w:rsidR="000C5896">
        <w:t xml:space="preserve">the </w:t>
      </w:r>
      <w:r w:rsidR="001B2C33">
        <w:t>in</w:t>
      </w:r>
      <w:r w:rsidR="000C5896">
        <w:t>congruent condition</w:t>
      </w:r>
      <w:ins w:id="242" w:author="Liad Mudrik" w:date="2022-09-12T12:58:00Z">
        <w:r w:rsidR="006B2277">
          <w:t xml:space="preserve"> than in the congruent </w:t>
        </w:r>
        <w:commentRangeStart w:id="243"/>
        <w:r w:rsidR="006B2277">
          <w:t>one</w:t>
        </w:r>
      </w:ins>
      <w:r w:rsidR="000C5896">
        <w:t xml:space="preserve"> </w:t>
      </w:r>
      <w:commentRangeEnd w:id="243"/>
      <w:r w:rsidR="00164671">
        <w:rPr>
          <w:rStyle w:val="CommentReference"/>
        </w:rPr>
        <w:commentReference w:id="243"/>
      </w:r>
      <w:r w:rsidR="000C5896">
        <w:t>(M</w:t>
      </w:r>
      <w:r w:rsidR="000C5896">
        <w:rPr>
          <w:vertAlign w:val="subscript"/>
        </w:rPr>
        <w:t>con</w:t>
      </w:r>
      <w:r w:rsidR="000C5896">
        <w:t xml:space="preserve"> = 2, SD</w:t>
      </w:r>
      <w:r w:rsidR="000C5896">
        <w:rPr>
          <w:vertAlign w:val="subscript"/>
        </w:rPr>
        <w:t>con</w:t>
      </w:r>
      <w:r w:rsidR="000C5896">
        <w:t xml:space="preserve"> = 0.30, M</w:t>
      </w:r>
      <w:r w:rsidR="000C5896">
        <w:rPr>
          <w:vertAlign w:val="subscript"/>
        </w:rPr>
        <w:t>incon</w:t>
      </w:r>
      <w:r w:rsidR="000C5896">
        <w:t xml:space="preserve"> = 1.73, SD</w:t>
      </w:r>
      <w:r w:rsidR="000C5896">
        <w:rPr>
          <w:vertAlign w:val="subscript"/>
        </w:rPr>
        <w:t>incon</w:t>
      </w:r>
      <w:r w:rsidR="000C5896">
        <w:t xml:space="preserve"> = 0.25, p = 0.023, 95% CI [0.11, 0.42]</w:t>
      </w:r>
      <w:r w:rsidR="005F2363">
        <w:t xml:space="preserve">, Cohen's d = </w:t>
      </w:r>
      <w:r w:rsidR="00C847A3">
        <w:t>1.14</w:t>
      </w:r>
      <w:r w:rsidR="000C5896">
        <w:t xml:space="preserve">). </w:t>
      </w:r>
      <w:r w:rsidR="002A0697">
        <w:t>On the other hand,</w:t>
      </w:r>
      <w:r w:rsidR="000C5896">
        <w:t xml:space="preserve"> </w:t>
      </w:r>
      <w:r w:rsidR="00D63E64">
        <w:t>the</w:t>
      </w:r>
      <w:r w:rsidR="00CF4F56">
        <w:t xml:space="preserve"> congruency effect was absent in the traveled distance (M</w:t>
      </w:r>
      <w:r w:rsidR="00CF4F56">
        <w:rPr>
          <w:vertAlign w:val="subscript"/>
        </w:rPr>
        <w:t>con</w:t>
      </w:r>
      <w:r w:rsidR="00CF4F56">
        <w:t xml:space="preserve"> = 38.27, SD</w:t>
      </w:r>
      <w:r w:rsidR="00CF4F56">
        <w:rPr>
          <w:vertAlign w:val="subscript"/>
        </w:rPr>
        <w:t>con</w:t>
      </w:r>
      <w:r w:rsidR="00CF4F56">
        <w:t xml:space="preserve"> = 1.25, M</w:t>
      </w:r>
      <w:r w:rsidR="00CF4F56">
        <w:rPr>
          <w:vertAlign w:val="subscript"/>
        </w:rPr>
        <w:t>incon</w:t>
      </w:r>
      <w:r w:rsidR="00CF4F56">
        <w:t xml:space="preserve"> = 39.23, SD</w:t>
      </w:r>
      <w:r w:rsidR="00CF4F56">
        <w:rPr>
          <w:vertAlign w:val="subscript"/>
        </w:rPr>
        <w:t>incon</w:t>
      </w:r>
      <w:r w:rsidR="00CF4F56">
        <w:t xml:space="preserve"> = 1.74, p = 0.125, 95% CI [-1.40, -0.51]), </w:t>
      </w:r>
      <w:r w:rsidR="002A0697">
        <w:t>the frequency of COM (M</w:t>
      </w:r>
      <w:r w:rsidR="002A0697">
        <w:rPr>
          <w:vertAlign w:val="subscript"/>
        </w:rPr>
        <w:t>con</w:t>
      </w:r>
      <w:r w:rsidR="002A0697">
        <w:t xml:space="preserve"> = 0.20, SD</w:t>
      </w:r>
      <w:r w:rsidR="002A0697">
        <w:rPr>
          <w:vertAlign w:val="subscript"/>
        </w:rPr>
        <w:t>con</w:t>
      </w:r>
      <w:r w:rsidR="002A0697">
        <w:t xml:space="preserve"> = 0.13, M</w:t>
      </w:r>
      <w:r w:rsidR="002A0697">
        <w:rPr>
          <w:vertAlign w:val="subscript"/>
        </w:rPr>
        <w:t>incon</w:t>
      </w:r>
      <w:r w:rsidR="002A0697">
        <w:t xml:space="preserve"> = 0.20, SD</w:t>
      </w:r>
      <w:r w:rsidR="002A0697">
        <w:rPr>
          <w:vertAlign w:val="subscript"/>
        </w:rPr>
        <w:t>incon</w:t>
      </w:r>
      <w:r w:rsidR="002A0697">
        <w:t xml:space="preserve"> = 0.15, t</w:t>
      </w:r>
      <w:r w:rsidR="002A0697" w:rsidRPr="00632924">
        <w:t>(</w:t>
      </w:r>
      <w:r w:rsidR="002A0697">
        <w:t>6</w:t>
      </w:r>
      <w:r w:rsidR="002A0697" w:rsidRPr="00632924">
        <w:t>)</w:t>
      </w:r>
      <w:r w:rsidR="002A0697">
        <w:t xml:space="preserve"> = -0.05, p = 0.959, 95% CI [-0.10, 0.10]), the reaction time (M</w:t>
      </w:r>
      <w:r w:rsidR="002A0697">
        <w:rPr>
          <w:vertAlign w:val="subscript"/>
        </w:rPr>
        <w:t>con</w:t>
      </w:r>
      <w:r w:rsidR="002A0697">
        <w:t xml:space="preserve"> = 164.46ms, SD</w:t>
      </w:r>
      <w:r w:rsidR="002A0697">
        <w:rPr>
          <w:vertAlign w:val="subscript"/>
        </w:rPr>
        <w:t>con</w:t>
      </w:r>
      <w:r w:rsidR="002A0697">
        <w:t xml:space="preserve"> = 26.10, M</w:t>
      </w:r>
      <w:r w:rsidR="002A0697">
        <w:rPr>
          <w:vertAlign w:val="subscript"/>
        </w:rPr>
        <w:t>incon</w:t>
      </w:r>
      <w:r w:rsidR="002A0697">
        <w:t xml:space="preserve"> = 175.93ms, SD</w:t>
      </w:r>
      <w:r w:rsidR="002A0697">
        <w:rPr>
          <w:vertAlign w:val="subscript"/>
        </w:rPr>
        <w:t>incon</w:t>
      </w:r>
      <w:r w:rsidR="002A0697">
        <w:t xml:space="preserve"> = 15.40, t</w:t>
      </w:r>
      <w:r w:rsidR="002A0697" w:rsidRPr="00632924">
        <w:t>(6)</w:t>
      </w:r>
      <w:r w:rsidR="002A0697">
        <w:t xml:space="preserve"> = </w:t>
      </w:r>
      <w:commentRangeStart w:id="244"/>
      <w:commentRangeStart w:id="245"/>
      <w:r w:rsidR="002A0697">
        <w:t>-</w:t>
      </w:r>
      <w:commentRangeEnd w:id="244"/>
      <w:r w:rsidR="002A0697">
        <w:rPr>
          <w:rStyle w:val="CommentReference"/>
        </w:rPr>
        <w:commentReference w:id="244"/>
      </w:r>
      <w:commentRangeEnd w:id="245"/>
      <w:r w:rsidR="00810BEA">
        <w:rPr>
          <w:rStyle w:val="CommentReference"/>
        </w:rPr>
        <w:commentReference w:id="245"/>
      </w:r>
      <w:r w:rsidR="002A0697">
        <w:t>2.22, p = 0.125, 95% CI [-24.08, 1.12]) and the movement duration (M</w:t>
      </w:r>
      <w:r w:rsidR="002A0697">
        <w:rPr>
          <w:vertAlign w:val="subscript"/>
        </w:rPr>
        <w:t>con</w:t>
      </w:r>
      <w:r w:rsidR="002A0697">
        <w:t xml:space="preserve"> = 391.95ms, SD</w:t>
      </w:r>
      <w:r w:rsidR="002A0697">
        <w:rPr>
          <w:vertAlign w:val="subscript"/>
        </w:rPr>
        <w:t>con</w:t>
      </w:r>
      <w:r w:rsidR="002A0697">
        <w:t xml:space="preserve"> = 32.91, M</w:t>
      </w:r>
      <w:r w:rsidR="002A0697">
        <w:rPr>
          <w:vertAlign w:val="subscript"/>
        </w:rPr>
        <w:t>incon</w:t>
      </w:r>
      <w:r w:rsidR="002A0697">
        <w:t xml:space="preserve"> = 403.35ms, SD</w:t>
      </w:r>
      <w:r w:rsidR="002A0697">
        <w:rPr>
          <w:vertAlign w:val="subscript"/>
        </w:rPr>
        <w:t>incon</w:t>
      </w:r>
      <w:r w:rsidR="002A0697">
        <w:t xml:space="preserve"> = 25.40, p = 0.125, 95% CI [-20.18, -3.05])</w:t>
      </w:r>
      <w:r w:rsidR="0097052D">
        <w:t>.</w:t>
      </w:r>
      <w:r w:rsidR="00D826D9">
        <w:t xml:space="preserve"> </w:t>
      </w:r>
      <w:del w:id="246" w:author="Liad Mudrik" w:date="2022-09-12T13:01:00Z">
        <w:r w:rsidR="00E96C56" w:rsidRPr="00E96C56" w:rsidDel="00810BEA">
          <w:delText xml:space="preserve"> </w:delText>
        </w:r>
        <w:r w:rsidR="00D826D9" w:rsidDel="00810BEA">
          <w:delText xml:space="preserve"> . </w:delText>
        </w:r>
      </w:del>
    </w:p>
    <w:p w14:paraId="42C02537" w14:textId="6F682A94" w:rsidR="00D826D9" w:rsidRDefault="00A57CA5">
      <w:pPr>
        <w:ind w:firstLine="0"/>
        <w:pPrChange w:id="247" w:author="Chen Heller" w:date="2022-09-12T19:52:00Z">
          <w:pPr/>
        </w:pPrChange>
      </w:pPr>
      <w:del w:id="248" w:author="Liad Mudrik" w:date="2022-09-12T13:01:00Z">
        <w:r w:rsidDel="00810BEA">
          <w:delText>Su</w:delText>
        </w:r>
        <w:r w:rsidR="00C02A15" w:rsidDel="00810BEA">
          <w:delText>r</w:delText>
        </w:r>
        <w:r w:rsidDel="00810BEA">
          <w:delText>prisingly</w:delText>
        </w:r>
      </w:del>
      <w:ins w:id="249" w:author="Liad Mudrik" w:date="2022-09-12T13:01:00Z">
        <w:r w:rsidR="00810BEA">
          <w:t>Different from my expectation</w:t>
        </w:r>
      </w:ins>
      <w:r>
        <w:t xml:space="preserve">, </w:t>
      </w:r>
      <w:ins w:id="250" w:author="Liad Mudrik" w:date="2022-09-12T13:01:00Z">
        <w:r w:rsidR="00810BEA">
          <w:t xml:space="preserve">no </w:t>
        </w:r>
      </w:ins>
      <w:ins w:id="251" w:author="Liad Mudrik" w:date="2022-09-12T13:02:00Z">
        <w:r w:rsidR="00385C79">
          <w:t>difference</w:t>
        </w:r>
      </w:ins>
      <w:ins w:id="252" w:author="Liad Mudrik" w:date="2022-09-12T13:01:00Z">
        <w:r w:rsidR="00810BEA">
          <w:t xml:space="preserve"> was found between </w:t>
        </w:r>
      </w:ins>
      <w:r>
        <w:t>t</w:t>
      </w:r>
      <w:r w:rsidR="00B61734">
        <w:t xml:space="preserve">he response time </w:t>
      </w:r>
      <w:del w:id="253" w:author="Liad Mudrik" w:date="2022-09-12T13:02:00Z">
        <w:r w:rsidR="00B61734" w:rsidDel="00385C79">
          <w:delText xml:space="preserve">between </w:delText>
        </w:r>
      </w:del>
      <w:ins w:id="254" w:author="Liad Mudrik" w:date="2022-09-12T13:02:00Z">
        <w:r w:rsidR="00385C79">
          <w:t>in</w:t>
        </w:r>
        <w:r w:rsidR="00385C79">
          <w:t xml:space="preserve"> </w:t>
        </w:r>
      </w:ins>
      <w:r w:rsidR="00B61734">
        <w:t>the first block of the first and the second day</w:t>
      </w:r>
      <w:r w:rsidR="00E95DDB">
        <w:t>s</w:t>
      </w:r>
      <w:r w:rsidR="005869EC">
        <w:t xml:space="preserve"> </w:t>
      </w:r>
      <w:del w:id="255" w:author="Liad Mudrik" w:date="2022-09-12T13:02:00Z">
        <w:r w:rsidR="00634E13" w:rsidDel="00385C79">
          <w:delText xml:space="preserve">improved only slightly but the difference was not significant </w:delText>
        </w:r>
      </w:del>
      <w:r w:rsidR="00B61734">
        <w:t>(</w:t>
      </w:r>
      <w:r w:rsidR="00A47FEC">
        <w:t>M</w:t>
      </w:r>
      <w:r w:rsidR="00A47FEC">
        <w:rPr>
          <w:vertAlign w:val="subscript"/>
        </w:rPr>
        <w:t>1</w:t>
      </w:r>
      <w:r w:rsidR="00A47FEC">
        <w:t xml:space="preserve"> = </w:t>
      </w:r>
      <w:r w:rsidR="00367D35">
        <w:t>535.97</w:t>
      </w:r>
      <w:r w:rsidR="00A47FEC">
        <w:t>, SD</w:t>
      </w:r>
      <w:r w:rsidR="00A47FEC">
        <w:rPr>
          <w:vertAlign w:val="subscript"/>
        </w:rPr>
        <w:t>1</w:t>
      </w:r>
      <w:r w:rsidR="00A47FEC">
        <w:t xml:space="preserve"> = </w:t>
      </w:r>
      <w:r w:rsidR="00C62D8B">
        <w:t>63.18</w:t>
      </w:r>
      <w:r w:rsidR="00A47FEC">
        <w:t>, M</w:t>
      </w:r>
      <w:r w:rsidR="00A47FEC">
        <w:rPr>
          <w:vertAlign w:val="subscript"/>
        </w:rPr>
        <w:t>2</w:t>
      </w:r>
      <w:r w:rsidR="00A47FEC">
        <w:t xml:space="preserve"> = </w:t>
      </w:r>
      <w:r w:rsidR="00C62D8B">
        <w:t>455.76</w:t>
      </w:r>
      <w:r w:rsidR="00A47FEC">
        <w:t>, SD</w:t>
      </w:r>
      <w:r w:rsidR="00A47FEC">
        <w:rPr>
          <w:vertAlign w:val="subscript"/>
        </w:rPr>
        <w:t>2</w:t>
      </w:r>
      <w:r w:rsidR="00A47FEC">
        <w:t xml:space="preserve"> = </w:t>
      </w:r>
      <w:r w:rsidR="00C62D8B">
        <w:t>97.56</w:t>
      </w:r>
      <w:r w:rsidR="00A47FEC">
        <w:t>, t</w:t>
      </w:r>
      <w:r w:rsidR="00A47FEC" w:rsidRPr="008351C5">
        <w:t>(</w:t>
      </w:r>
      <w:r w:rsidR="00587EB6">
        <w:t>6</w:t>
      </w:r>
      <w:r w:rsidR="00A47FEC" w:rsidRPr="008351C5">
        <w:t>)</w:t>
      </w:r>
      <w:r w:rsidR="00A47FEC">
        <w:t xml:space="preserve"> = </w:t>
      </w:r>
      <w:r w:rsidR="00587EB6">
        <w:t>1.86</w:t>
      </w:r>
      <w:r w:rsidR="00A47FEC">
        <w:t>, p = 0.</w:t>
      </w:r>
      <w:r w:rsidR="0059682D">
        <w:t>1</w:t>
      </w:r>
      <w:r w:rsidR="00587EB6">
        <w:t>11</w:t>
      </w:r>
      <w:r w:rsidR="00A47FEC">
        <w:t>, 95% CI [</w:t>
      </w:r>
      <w:r w:rsidR="0059682D">
        <w:t>-</w:t>
      </w:r>
      <w:r w:rsidR="00587EB6">
        <w:t>24</w:t>
      </w:r>
      <w:r w:rsidR="0059682D">
        <w:t>.</w:t>
      </w:r>
      <w:r w:rsidR="00587EB6">
        <w:t>94</w:t>
      </w:r>
      <w:r w:rsidR="00A47FEC">
        <w:t xml:space="preserve">, </w:t>
      </w:r>
      <w:r w:rsidR="00587EB6">
        <w:t>185.36</w:t>
      </w:r>
      <w:r w:rsidR="00A47FEC">
        <w:t>]</w:t>
      </w:r>
      <w:r w:rsidR="00B61734">
        <w:t xml:space="preserve">). </w:t>
      </w:r>
      <w:r w:rsidR="00C05336">
        <w:t>Furthermore,</w:t>
      </w:r>
      <w:r w:rsidR="00B61734">
        <w:t xml:space="preserve"> </w:t>
      </w:r>
      <w:r w:rsidR="00D826D9">
        <w:t xml:space="preserve">the average number of valid trials </w:t>
      </w:r>
      <w:r w:rsidR="006E6D22">
        <w:t>exhibited a</w:t>
      </w:r>
      <w:r w:rsidR="00E11384">
        <w:t xml:space="preserve">n unexpected </w:t>
      </w:r>
      <w:r w:rsidR="006E6D22">
        <w:t xml:space="preserve">decreasing trend between </w:t>
      </w:r>
      <w:r w:rsidR="00461EEA">
        <w:t xml:space="preserve">Exp 2. </w:t>
      </w:r>
      <w:r w:rsidR="00547992">
        <w:t>A</w:t>
      </w:r>
      <w:r w:rsidR="00461EEA">
        <w:t>nd Exp 3</w:t>
      </w:r>
      <w:r w:rsidR="00634E13">
        <w:t>. (</w:t>
      </w:r>
      <w:r w:rsidR="00DD7902">
        <w:t>M</w:t>
      </w:r>
      <w:r w:rsidR="00DD7902">
        <w:rPr>
          <w:vertAlign w:val="subscript"/>
        </w:rPr>
        <w:t>2</w:t>
      </w:r>
      <w:r w:rsidR="00DD7902">
        <w:t xml:space="preserve"> = </w:t>
      </w:r>
      <w:r w:rsidR="00E64905">
        <w:t>234.44</w:t>
      </w:r>
      <w:r w:rsidR="00DD7902">
        <w:t>, SD</w:t>
      </w:r>
      <w:r w:rsidR="00DD7902">
        <w:rPr>
          <w:vertAlign w:val="subscript"/>
        </w:rPr>
        <w:t>2</w:t>
      </w:r>
      <w:r w:rsidR="00DD7902">
        <w:t xml:space="preserve"> = </w:t>
      </w:r>
      <w:r w:rsidR="00E64905">
        <w:t>84.66</w:t>
      </w:r>
      <w:r w:rsidR="00DD7902">
        <w:t>, M</w:t>
      </w:r>
      <w:r w:rsidR="00DD7902">
        <w:rPr>
          <w:vertAlign w:val="subscript"/>
        </w:rPr>
        <w:t>3</w:t>
      </w:r>
      <w:r w:rsidR="00DD7902">
        <w:t xml:space="preserve"> = </w:t>
      </w:r>
      <w:r w:rsidR="00E64905">
        <w:t>162.57</w:t>
      </w:r>
      <w:r w:rsidR="00DD7902">
        <w:t>, SD</w:t>
      </w:r>
      <w:r w:rsidR="00DD7902">
        <w:rPr>
          <w:vertAlign w:val="subscript"/>
        </w:rPr>
        <w:t>3</w:t>
      </w:r>
      <w:r w:rsidR="00DD7902">
        <w:t xml:space="preserve"> = </w:t>
      </w:r>
      <w:r w:rsidR="00E64905">
        <w:t>63.23</w:t>
      </w:r>
      <w:r w:rsidR="00DD7902">
        <w:t>, t</w:t>
      </w:r>
      <w:r w:rsidR="00DD7902" w:rsidRPr="00113020">
        <w:t>(</w:t>
      </w:r>
      <w:r w:rsidR="00DD7902">
        <w:t>14</w:t>
      </w:r>
      <w:r w:rsidR="00DD7902" w:rsidRPr="00113020">
        <w:t>)</w:t>
      </w:r>
      <w:r w:rsidR="00DD7902">
        <w:t xml:space="preserve"> = -1.87, p = 0.082, 95% CI [-154.25, 10.51]</w:t>
      </w:r>
      <w:r w:rsidR="00634E13">
        <w:t>).</w:t>
      </w:r>
      <w:del w:id="256" w:author="Liad Mudrik" w:date="2022-09-12T13:02:00Z">
        <w:r w:rsidR="00461EEA" w:rsidDel="00385C79">
          <w:delText xml:space="preserve"> </w:delText>
        </w:r>
        <w:r w:rsidR="00D826D9" w:rsidDel="00385C79">
          <w:delText>.</w:delText>
        </w:r>
      </w:del>
      <w:r w:rsidR="00D826D9">
        <w:t xml:space="preserve"> </w:t>
      </w:r>
      <w:commentRangeStart w:id="257"/>
      <w:commentRangeStart w:id="258"/>
      <w:r w:rsidR="006E74E9">
        <w:t xml:space="preserve">More specifically, </w:t>
      </w:r>
      <w:r w:rsidR="003334B5">
        <w:t>a</w:t>
      </w:r>
      <w:ins w:id="259" w:author="Liad Mudrik" w:date="2022-09-12T13:08:00Z">
        <w:r w:rsidR="007B7FD0">
          <w:t>n</w:t>
        </w:r>
      </w:ins>
      <w:r w:rsidR="003334B5">
        <w:t xml:space="preserve"> </w:t>
      </w:r>
      <w:del w:id="260" w:author="Liad Mudrik" w:date="2022-09-12T13:08:00Z">
        <w:r w:rsidR="003334B5" w:rsidDel="007B7FD0">
          <w:delText xml:space="preserve">significant </w:delText>
        </w:r>
      </w:del>
      <w:r w:rsidR="003334B5">
        <w:t>increase was found in the number of short trajectories (</w:t>
      </w:r>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r w:rsidR="003334B5">
        <w:t>)</w:t>
      </w:r>
      <w:r w:rsidR="00D826D9">
        <w:t xml:space="preserve"> </w:t>
      </w:r>
      <w:r w:rsidR="003334B5">
        <w:t>while an increasing trend was found for the number of early responses (</w:t>
      </w:r>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r w:rsidR="003334B5">
        <w:t xml:space="preserve">). Contrastingly, </w:t>
      </w:r>
      <w:r w:rsidR="00E1425A">
        <w:t>and in-line with my expectations, decreasing trends were found for the number of late responses (M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 slow movements (M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w:t>
      </w:r>
      <w:r w:rsidR="00E1425A">
        <w:lastRenderedPageBreak/>
        <w:t>=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 and incorrect answers (M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commentRangeEnd w:id="257"/>
      <w:r w:rsidR="00C901C1">
        <w:rPr>
          <w:rStyle w:val="CommentReference"/>
        </w:rPr>
        <w:commentReference w:id="257"/>
      </w:r>
      <w:commentRangeEnd w:id="258"/>
      <w:r w:rsidR="00B25647">
        <w:rPr>
          <w:rStyle w:val="CommentReference"/>
        </w:rPr>
        <w:commentReference w:id="258"/>
      </w:r>
      <w:r w:rsidR="00D826D9">
        <w:t>.</w:t>
      </w:r>
    </w:p>
    <w:p w14:paraId="713A5274" w14:textId="2DBC74B7" w:rsidR="00F3771A" w:rsidRDefault="00DE78F9" w:rsidP="008351C5">
      <w:pPr>
        <w:pStyle w:val="NoSpacing"/>
        <w:keepNext/>
        <w:bidi w:val="0"/>
      </w:pPr>
      <w:r w:rsidRPr="00DE78F9">
        <w:rPr>
          <w:noProof/>
        </w:rPr>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p>
    <w:p w14:paraId="3DC74FC5" w14:textId="12E6EC1F" w:rsidR="00861172" w:rsidRDefault="00F3771A" w:rsidP="008351C5">
      <w:pPr>
        <w:pStyle w:val="Caption"/>
        <w:jc w:val="left"/>
      </w:pPr>
      <w:bookmarkStart w:id="261" w:name="_Ref113877436"/>
      <w:r>
        <w:t xml:space="preserve">Figure </w:t>
      </w:r>
      <w:fldSimple w:instr=" SEQ Figure \* ARABIC ">
        <w:r w:rsidR="007E2512">
          <w:rPr>
            <w:noProof/>
          </w:rPr>
          <w:t>5</w:t>
        </w:r>
      </w:fldSimple>
      <w:bookmarkEnd w:id="261"/>
      <w:r>
        <w:t>.</w:t>
      </w:r>
      <w:r w:rsidRPr="00F3771A">
        <w:rPr>
          <w:i w:val="0"/>
          <w:iCs w:val="0"/>
          <w:color w:val="auto"/>
          <w:sz w:val="24"/>
          <w:szCs w:val="24"/>
        </w:rPr>
        <w:t xml:space="preserve"> </w:t>
      </w:r>
      <w:r w:rsidRPr="00F3771A">
        <w:t xml:space="preserve">Results of Experiment </w:t>
      </w:r>
      <w:r>
        <w:t>3</w:t>
      </w:r>
      <w:r w:rsidRPr="00F3771A">
        <w:t>. (a) Reaching trajectories</w:t>
      </w:r>
      <w:r w:rsidR="00547992">
        <w:t xml:space="preserve"> of valid trials</w:t>
      </w:r>
      <w:r w:rsidRPr="00F3771A">
        <w:t xml:space="preserve"> to left and right targets, averaged across all participants. (b</w:t>
      </w:r>
      <w:r w:rsidR="00EC5E25">
        <w:t xml:space="preserve">) Response time </w:t>
      </w:r>
      <w:r w:rsidR="00656B04">
        <w:t xml:space="preserve">in the first block of the first and second days. </w:t>
      </w:r>
      <w:r w:rsidR="00EC5E25">
        <w:t>(</w:t>
      </w:r>
      <w:r w:rsidR="00656B04">
        <w:t>b</w:t>
      </w:r>
      <w:r w:rsidRPr="00F3771A">
        <w:t xml:space="preserve">-f) Dots are single participant averages while the </w:t>
      </w:r>
      <w:r w:rsidR="00FA5D66">
        <w:t xml:space="preserve">colored </w:t>
      </w:r>
      <w:r w:rsidRPr="00F3771A">
        <w:t>horizontal lines are the average of all participants. Black error bars symbol the standard error (SE). Full/dashed grey lines represent a numerical incline/decline between the congruent and incongruent conditions.</w:t>
      </w:r>
    </w:p>
    <w:p w14:paraId="606097A7" w14:textId="001D673D" w:rsidR="00D826D9" w:rsidRDefault="00D826D9" w:rsidP="006238E0">
      <w:pPr>
        <w:pStyle w:val="Heading3"/>
      </w:pPr>
      <w:bookmarkStart w:id="262" w:name="_Toc113910384"/>
      <w:r>
        <w:t>Discussion</w:t>
      </w:r>
      <w:bookmarkEnd w:id="262"/>
    </w:p>
    <w:p w14:paraId="04CA93E9" w14:textId="41A4D841" w:rsidR="000E0EDB" w:rsidRDefault="00BA3CA8" w:rsidP="00B25647">
      <w:pPr>
        <w:ind w:firstLine="0"/>
      </w:pPr>
      <w:r>
        <w:t xml:space="preserve">Experiment 3 incorporated </w:t>
      </w:r>
      <w:r w:rsidR="00336EE6">
        <w:t xml:space="preserve">a prolonged practice session in order to decrease the </w:t>
      </w:r>
      <w:r w:rsidR="007109DD">
        <w:t>number</w:t>
      </w:r>
      <w:r w:rsidR="00336EE6">
        <w:t xml:space="preserve"> of excluded trials and improve the probability of detecting the unconscious effects. The results </w:t>
      </w:r>
      <w:r w:rsidR="00E40999">
        <w:t>demonstrate</w:t>
      </w:r>
      <w:r w:rsidR="00407760">
        <w:t>d</w:t>
      </w:r>
      <w:r w:rsidR="00E40999">
        <w:t xml:space="preserve"> the </w:t>
      </w:r>
      <w:del w:id="263" w:author="Liad Mudrik" w:date="2022-09-12T13:10:00Z">
        <w:r w:rsidR="00E40999" w:rsidDel="006E2379">
          <w:delText xml:space="preserve">anticipated </w:delText>
        </w:r>
      </w:del>
      <w:ins w:id="264" w:author="Liad Mudrik" w:date="2022-09-12T13:10:00Z">
        <w:r w:rsidR="006E2379">
          <w:t>expected</w:t>
        </w:r>
        <w:r w:rsidR="006E2379">
          <w:t xml:space="preserve"> </w:t>
        </w:r>
      </w:ins>
      <w:r w:rsidR="00E40999">
        <w:t>congruency effect</w:t>
      </w:r>
      <w:r w:rsidR="005D420E">
        <w:t xml:space="preserve"> </w:t>
      </w:r>
      <w:r w:rsidR="007D0199">
        <w:t>on the reaching trajectories</w:t>
      </w:r>
      <w:r w:rsidR="00EC1BFD">
        <w:t xml:space="preserve">, </w:t>
      </w:r>
      <w:del w:id="265" w:author="Liad Mudrik" w:date="2022-09-12T13:10:00Z">
        <w:r w:rsidR="00EC1BFD" w:rsidDel="009C3286">
          <w:delText xml:space="preserve">as was evident </w:delText>
        </w:r>
      </w:del>
      <w:ins w:id="266" w:author="Liad Mudrik" w:date="2022-09-12T13:10:00Z">
        <w:r w:rsidR="009C3286">
          <w:t xml:space="preserve">manifested </w:t>
        </w:r>
      </w:ins>
      <w:r w:rsidR="009872FC">
        <w:t>by</w:t>
      </w:r>
      <w:r w:rsidR="00EC1BFD">
        <w:t xml:space="preserve"> the </w:t>
      </w:r>
      <w:r w:rsidR="00E40999">
        <w:t xml:space="preserve">bias towards the incorrect answer in the incongruent trials. This bias </w:t>
      </w:r>
      <w:r w:rsidR="001B2C33">
        <w:t>was expressed in</w:t>
      </w:r>
      <w:r w:rsidR="007B1390">
        <w:t xml:space="preserve"> a </w:t>
      </w:r>
      <w:r w:rsidR="00E40999">
        <w:t>decrease in the reach area for incongruent trials.</w:t>
      </w:r>
      <w:r w:rsidR="0084046E">
        <w:t xml:space="preserve"> </w:t>
      </w:r>
      <w:r w:rsidR="009872FC">
        <w:t>The</w:t>
      </w:r>
      <w:r w:rsidR="00CD7735">
        <w:t xml:space="preserve"> results are in</w:t>
      </w:r>
      <w:r w:rsidR="0084046E">
        <w:t>-</w:t>
      </w:r>
      <w:r w:rsidR="00CD7735">
        <w:t xml:space="preserve">line with previous papers that </w:t>
      </w:r>
      <w:r w:rsidR="0084046E">
        <w:t xml:space="preserve">found a larger </w:t>
      </w:r>
      <w:commentRangeStart w:id="267"/>
      <w:r w:rsidR="00CD7735">
        <w:t>Area Under the Curve (AUC)</w:t>
      </w:r>
      <w:r w:rsidR="006E6F98">
        <w:t xml:space="preserve"> </w:t>
      </w:r>
      <w:commentRangeEnd w:id="267"/>
      <w:r w:rsidR="00D53840">
        <w:rPr>
          <w:rStyle w:val="CommentReference"/>
        </w:rPr>
        <w:commentReference w:id="267"/>
      </w:r>
      <w:r w:rsidR="006E6F98">
        <w:t>for incongruent as opposed to congruent trials</w:t>
      </w:r>
      <w:r w:rsidR="0084046E">
        <w:t xml:space="preserve"> </w:t>
      </w:r>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r w:rsidR="0084046E">
        <w:t>.</w:t>
      </w:r>
    </w:p>
    <w:p w14:paraId="593FA07E" w14:textId="3F5457BE" w:rsidR="00E40999" w:rsidRDefault="00E40999" w:rsidP="006238E0">
      <w:pPr>
        <w:pStyle w:val="NoSpacing"/>
        <w:bidi w:val="0"/>
      </w:pPr>
    </w:p>
    <w:p w14:paraId="071F8DE0" w14:textId="3CC79D71" w:rsidR="00FC3846" w:rsidRDefault="00865203" w:rsidP="00B25647">
      <w:pPr>
        <w:ind w:firstLine="0"/>
      </w:pPr>
      <w:r>
        <w:lastRenderedPageBreak/>
        <w:t>Surprisingly</w:t>
      </w:r>
      <w:r w:rsidR="00D826D9">
        <w:t xml:space="preserve">, </w:t>
      </w:r>
      <w:r w:rsidR="00F8123B">
        <w:t xml:space="preserve">the </w:t>
      </w:r>
      <w:r w:rsidR="0058739A">
        <w:t>additional practice day in Exp 3</w:t>
      </w:r>
      <w:r w:rsidR="00AF3C98">
        <w:t>.</w:t>
      </w:r>
      <w:r w:rsidR="0058739A">
        <w:t xml:space="preserve"> did not</w:t>
      </w:r>
      <w:r w:rsidR="004917DF">
        <w:t xml:space="preserve"> significantly</w:t>
      </w:r>
      <w:r w:rsidR="0058739A">
        <w:t xml:space="preserve"> reduce the participants' response time or proportion of </w:t>
      </w:r>
      <w:commentRangeStart w:id="268"/>
      <w:r w:rsidR="0058739A">
        <w:t>excluded trials</w:t>
      </w:r>
      <w:commentRangeEnd w:id="268"/>
      <w:r w:rsidR="00EB2FF8">
        <w:rPr>
          <w:rStyle w:val="CommentReference"/>
        </w:rPr>
        <w:commentReference w:id="268"/>
      </w:r>
      <w:r w:rsidR="0058739A">
        <w:t xml:space="preserve">, and was therefore </w:t>
      </w:r>
      <w:r w:rsidR="00B45E24">
        <w:t>forgone</w:t>
      </w:r>
      <w:r w:rsidR="0058739A">
        <w:t xml:space="preserve"> in the next experiment.</w:t>
      </w:r>
      <w:r w:rsidR="00D826D9" w:rsidRPr="00A329D6">
        <w:t xml:space="preserve"> </w:t>
      </w:r>
    </w:p>
    <w:p w14:paraId="310B486A" w14:textId="2424ED40" w:rsidR="002B4328" w:rsidRDefault="002B4328" w:rsidP="006238E0"/>
    <w:p w14:paraId="1176DED7" w14:textId="19913BE4" w:rsidR="00ED60E1" w:rsidRDefault="00ED60E1" w:rsidP="006238E0">
      <w:pPr>
        <w:pStyle w:val="Heading2"/>
      </w:pPr>
      <w:bookmarkStart w:id="269" w:name="_Toc113910385"/>
      <w:commentRangeStart w:id="270"/>
      <w:r>
        <w:t>Exp 4</w:t>
      </w:r>
      <w:bookmarkEnd w:id="269"/>
      <w:commentRangeEnd w:id="270"/>
      <w:r w:rsidR="00B25647">
        <w:rPr>
          <w:rStyle w:val="CommentReference"/>
          <w:rFonts w:asciiTheme="majorBidi" w:eastAsiaTheme="minorEastAsia" w:hAnsiTheme="majorBidi" w:cstheme="majorBidi"/>
          <w:b w:val="0"/>
          <w:bCs w:val="0"/>
          <w:lang w:eastAsia="en-US" w:bidi="he-IL"/>
        </w:rPr>
        <w:commentReference w:id="270"/>
      </w:r>
    </w:p>
    <w:p w14:paraId="3D3FAF54" w14:textId="789A04B5" w:rsidR="00D826D9" w:rsidRDefault="00D826D9" w:rsidP="00B25647">
      <w:pPr>
        <w:ind w:firstLine="0"/>
      </w:pPr>
      <w:commentRangeStart w:id="271"/>
      <w:del w:id="272" w:author="Liad Mudrik" w:date="2022-09-12T13:15:00Z">
        <w:r w:rsidDel="00A8788A">
          <w:delText xml:space="preserve">The </w:delText>
        </w:r>
        <w:r w:rsidR="00FC3846" w:rsidDel="00A8788A">
          <w:delText>last experiment included in this thesis</w:delText>
        </w:r>
      </w:del>
      <w:ins w:id="273" w:author="Liad Mudrik" w:date="2022-09-12T13:15:00Z">
        <w:r w:rsidR="00A8788A">
          <w:t xml:space="preserve">Experiment </w:t>
        </w:r>
        <w:commentRangeEnd w:id="271"/>
        <w:r w:rsidR="00A8788A">
          <w:rPr>
            <w:rStyle w:val="CommentReference"/>
          </w:rPr>
          <w:commentReference w:id="271"/>
        </w:r>
        <w:r w:rsidR="00A8788A">
          <w:t>4</w:t>
        </w:r>
      </w:ins>
      <w:r w:rsidR="00FC3846">
        <w:t xml:space="preserve"> was</w:t>
      </w:r>
      <w:del w:id="274" w:author="Liad Mudrik" w:date="2022-09-12T13:24:00Z">
        <w:r w:rsidR="00FC3846" w:rsidDel="008008B1">
          <w:delText xml:space="preserve"> a</w:delText>
        </w:r>
      </w:del>
      <w:r w:rsidR="00FC3846">
        <w:t xml:space="preserve"> preregistered </w:t>
      </w:r>
      <w:del w:id="275" w:author="Liad Mudrik" w:date="2022-09-12T13:24:00Z">
        <w:r w:rsidR="00FC3846" w:rsidDel="008008B1">
          <w:delText xml:space="preserve">one </w:delText>
        </w:r>
      </w:del>
      <w:r w:rsidR="006D2FC7">
        <w:t>[</w:t>
      </w:r>
      <w:commentRangeStart w:id="276"/>
      <w:r w:rsidR="006D2FC7">
        <w:t>ref</w:t>
      </w:r>
      <w:commentRangeEnd w:id="276"/>
      <w:r w:rsidR="006D2FC7">
        <w:rPr>
          <w:rStyle w:val="CommentReference"/>
        </w:rPr>
        <w:commentReference w:id="276"/>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del w:id="277" w:author="Liad Mudrik" w:date="2022-09-12T13:24:00Z">
        <w:r w:rsidR="005824BE" w:rsidDel="008008B1">
          <w:delText xml:space="preserve">To do so, </w:delText>
        </w:r>
        <w:r w:rsidDel="008008B1">
          <w:delText xml:space="preserve">Experiment </w:delText>
        </w:r>
        <w:r w:rsidR="005824BE" w:rsidDel="008008B1">
          <w:delText>4</w:delText>
        </w:r>
      </w:del>
      <w:ins w:id="278" w:author="Liad Mudrik" w:date="2022-09-12T13:24:00Z">
        <w:r w:rsidR="008008B1">
          <w:t>Accordingly,</w:t>
        </w:r>
      </w:ins>
      <w:ins w:id="279" w:author="Liad Mudrik" w:date="2022-09-12T13:25:00Z">
        <w:r w:rsidR="008008B1">
          <w:t xml:space="preserve"> it</w:t>
        </w:r>
      </w:ins>
      <w:r w:rsidR="005824BE">
        <w:t xml:space="preserve">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r w:rsidR="003F65E8">
        <w:t xml:space="preserve"> replace</w:t>
      </w:r>
      <w:r w:rsidR="00335088">
        <w:t>d</w:t>
      </w:r>
      <w:r w:rsidR="003F65E8">
        <w:t xml:space="preserve"> the mouse </w:t>
      </w:r>
      <w:r w:rsidR="008921B2">
        <w:t xml:space="preserve">response </w:t>
      </w:r>
      <w:r w:rsidR="003F65E8">
        <w:t xml:space="preserve">with a more </w:t>
      </w:r>
      <w:r w:rsidR="008921B2">
        <w:t>intuitive</w:t>
      </w:r>
      <w:r w:rsidR="003F65E8">
        <w:t xml:space="preserve"> </w:t>
      </w:r>
      <w:r w:rsidR="008921B2">
        <w:t xml:space="preserve">and less </w:t>
      </w:r>
      <w:r w:rsidR="007E08AD">
        <w:t>effortful</w:t>
      </w:r>
      <w:r w:rsidR="008921B2">
        <w:t xml:space="preserve"> reaching response </w:t>
      </w:r>
      <w:r w:rsidR="00335088">
        <w:t>which does not constrain free movement</w:t>
      </w:r>
      <w:r w:rsidR="00A65CA7">
        <w:t xml:space="preserve"> </w:t>
      </w:r>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(Desmurget et al., 1997; Palluel-Germain et al., 2004)</w:t>
      </w:r>
      <w:r w:rsidR="006911C5">
        <w:fldChar w:fldCharType="end"/>
      </w:r>
      <w:r w:rsidR="00335088">
        <w:t xml:space="preserve">. </w:t>
      </w:r>
      <w:r w:rsidR="00901A79">
        <w:t>Additionally,</w:t>
      </w:r>
      <w:r w:rsidR="00335088">
        <w:t xml:space="preserve"> I </w:t>
      </w:r>
      <w:r w:rsidR="002566AD">
        <w:t>improve</w:t>
      </w:r>
      <w:r w:rsidR="00335088">
        <w:t>d</w:t>
      </w:r>
      <w:r w:rsidR="002566AD">
        <w:t xml:space="preserve"> the validity of the unconscious </w:t>
      </w:r>
      <w:r w:rsidR="005D7980">
        <w:t>results</w:t>
      </w:r>
      <w:r w:rsidR="002566AD">
        <w:t xml:space="preserve"> by applying a rigorous awareness</w:t>
      </w:r>
      <w:r w:rsidR="005D7980">
        <w:t xml:space="preserve"> detection procedure </w:t>
      </w:r>
      <w:r w:rsidR="002566AD">
        <w:t xml:space="preserve">that includes both </w:t>
      </w:r>
      <w:r w:rsidR="00B93159">
        <w:t xml:space="preserve">an objective </w:t>
      </w:r>
      <w:r w:rsidR="00596EDB">
        <w:t xml:space="preserve">awareness </w:t>
      </w:r>
      <w:r w:rsidR="00B93159">
        <w:t>measure (prime 2-forced-choice recognition)</w:t>
      </w:r>
      <w:r w:rsidR="00596EDB">
        <w:t xml:space="preserve"> and </w:t>
      </w:r>
      <w:r w:rsidR="002566AD">
        <w:t xml:space="preserve">a </w:t>
      </w:r>
      <w:r w:rsidR="00C073DB">
        <w:t xml:space="preserve">subjective </w:t>
      </w:r>
      <w:r w:rsidR="002566AD">
        <w:t xml:space="preserve">trial by trial </w:t>
      </w:r>
      <w:r w:rsidR="00B93159">
        <w:t>awareness measure (</w:t>
      </w:r>
      <w:r w:rsidR="00C073DB">
        <w:t>PAS</w:t>
      </w:r>
      <w:r w:rsidR="00B93159">
        <w:t>)</w:t>
      </w:r>
      <w:r w:rsidR="00596EDB">
        <w:t xml:space="preserve">. </w:t>
      </w:r>
      <w:del w:id="280" w:author="Liad Mudrik" w:date="2022-09-12T13:25:00Z">
        <w:r w:rsidR="005D7980" w:rsidDel="00C63DE1">
          <w:delText xml:space="preserve">Contrastingly </w:delText>
        </w:r>
      </w:del>
      <w:ins w:id="281" w:author="Liad Mudrik" w:date="2022-09-12T13:25:00Z">
        <w:r w:rsidR="00C63DE1">
          <w:t>As opposed</w:t>
        </w:r>
        <w:r w:rsidR="00C63DE1">
          <w:t xml:space="preserve"> </w:t>
        </w:r>
      </w:ins>
      <w:r w:rsidR="005D7980">
        <w:t xml:space="preserve">to Xiao et al </w:t>
      </w:r>
      <w:r w:rsidR="00750710">
        <w:fldChar w:fldCharType="begin"/>
      </w:r>
      <w:r w:rsidR="00111021">
        <w:instrText xml:space="preserve"> ADDIN ZOTERO_ITEM CSL_CITATION {"citationID":"nNND1deL","properties":{"formattedCitation":"(Xiao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del w:id="282" w:author="Liad Mudrik" w:date="2022-09-12T13:25:00Z">
        <w:r w:rsidR="00111021" w:rsidRPr="00111021" w:rsidDel="006A7B52">
          <w:rPr>
            <w:rFonts w:ascii="Times New Roman" w:hAnsi="Times New Roman" w:cs="Times New Roman"/>
          </w:rPr>
          <w:delText xml:space="preserve">(Xiao et al., </w:delText>
        </w:r>
      </w:del>
      <w:r w:rsidR="00111021" w:rsidRPr="00111021">
        <w:rPr>
          <w:rFonts w:ascii="Times New Roman" w:hAnsi="Times New Roman" w:cs="Times New Roman"/>
        </w:rPr>
        <w:t>2015)</w:t>
      </w:r>
      <w:r w:rsidR="00750710">
        <w:fldChar w:fldCharType="end"/>
      </w:r>
      <w:r w:rsidR="00AA7D91">
        <w:t xml:space="preserve"> which </w:t>
      </w:r>
      <w:r w:rsidR="00B65CCC">
        <w:t xml:space="preserve">used an </w:t>
      </w:r>
      <w:r w:rsidR="00AA7D91">
        <w:t xml:space="preserve">awareness </w:t>
      </w:r>
      <w:r w:rsidR="00B65CCC">
        <w:t xml:space="preserve">measure </w:t>
      </w:r>
      <w:r w:rsidR="00AA7D91">
        <w:t>on a separate block</w:t>
      </w:r>
      <w:r w:rsidR="005D7980">
        <w:t xml:space="preserve">, </w:t>
      </w:r>
      <w:r w:rsidR="00AA7D91">
        <w:t>awareness in my experiment was</w:t>
      </w:r>
      <w:r w:rsidR="005D7980">
        <w:t xml:space="preserve"> </w:t>
      </w:r>
      <w:r w:rsidR="00B65CCC">
        <w:t>estimated</w:t>
      </w:r>
      <w:r w:rsidR="005D7980">
        <w:t xml:space="preserve"> </w:t>
      </w:r>
      <w:r w:rsidR="00111021">
        <w:t xml:space="preserve">in </w:t>
      </w:r>
      <w:r w:rsidR="00596EDB">
        <w:t xml:space="preserve">the trials </w:t>
      </w:r>
      <w:r w:rsidR="0098458E">
        <w:t xml:space="preserve">of </w:t>
      </w:r>
      <w:r w:rsidR="00026588">
        <w:t xml:space="preserve">the </w:t>
      </w:r>
      <w:r w:rsidR="00596EDB">
        <w:t>main task</w:t>
      </w:r>
      <w:r w:rsidR="00C77E69">
        <w:t xml:space="preserve">. </w:t>
      </w:r>
      <w:r>
        <w:t xml:space="preserve">Since </w:t>
      </w:r>
      <w:ins w:id="283" w:author="Liad Mudrik" w:date="2022-09-12T13:26:00Z">
        <w:r w:rsidR="006A7B52">
          <w:t>E</w:t>
        </w:r>
      </w:ins>
      <w:del w:id="284" w:author="Liad Mudrik" w:date="2022-09-12T13:26:00Z">
        <w:r w:rsidDel="006A7B52">
          <w:delText>e</w:delText>
        </w:r>
      </w:del>
      <w:r>
        <w:t xml:space="preserve">xperiment </w:t>
      </w:r>
      <w:r w:rsidR="00B65CCC">
        <w:t xml:space="preserve">3 </w:t>
      </w:r>
      <w:r>
        <w:t xml:space="preserve">have shown that additional practice does not improve the number of valid trials, a separate training day was not included in </w:t>
      </w:r>
      <w:ins w:id="285" w:author="Liad Mudrik" w:date="2022-09-12T13:28:00Z">
        <w:r w:rsidR="00B948B2">
          <w:t>E</w:t>
        </w:r>
      </w:ins>
      <w:del w:id="286" w:author="Liad Mudrik" w:date="2022-09-12T13:28:00Z">
        <w:r w:rsidDel="00B948B2">
          <w:delText>e</w:delText>
        </w:r>
      </w:del>
      <w:r>
        <w:t xml:space="preserve">xperiment </w:t>
      </w:r>
      <w:r w:rsidR="00B65CCC">
        <w:t>4</w:t>
      </w:r>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 xml:space="preserve">(after testing that the effect found in </w:t>
      </w:r>
      <w:commentRangeStart w:id="287"/>
      <w:r w:rsidR="0035029B">
        <w:t xml:space="preserve">Exp. 3 </w:t>
      </w:r>
      <w:commentRangeEnd w:id="287"/>
      <w:r w:rsidR="005E6629">
        <w:rPr>
          <w:rStyle w:val="CommentReference"/>
        </w:rPr>
        <w:commentReference w:id="287"/>
      </w:r>
      <w:r w:rsidR="0035029B">
        <w:t>is found also when half the trials are used)</w:t>
      </w:r>
      <w:r>
        <w:t xml:space="preserve">. In accordance with previous findings </w:t>
      </w:r>
      <w:r w:rsidR="009A3064">
        <w:fldChar w:fldCharType="begin"/>
      </w:r>
      <w:r w:rsidR="009A3064">
        <w:instrText xml:space="preserve"> ADDIN ZOTERO_ITEM CSL_CITATION {"citationID":"HEVSa1lH","properties":{"formattedCitation":"(Xiao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r w:rsidR="009A3064">
        <w:fldChar w:fldCharType="end"/>
      </w:r>
      <w:r w:rsidR="009A3064">
        <w:t>; but see</w:t>
      </w:r>
      <w:r w:rsidR="0018350F">
        <w:t xml:space="preserve"> </w:t>
      </w:r>
      <w:r w:rsidR="0018350F">
        <w:fldChar w:fldCharType="begin"/>
      </w:r>
      <w:r w:rsidR="0018350F">
        <w:instrText xml:space="preserve"> ADDIN ZOTERO_ITEM CSL_CITATION {"citationID":"3AGbonh3","properties":{"formattedCitation":"(Dehaene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r w:rsidR="0018350F" w:rsidRPr="0018350F">
        <w:rPr>
          <w:rFonts w:ascii="Times New Roman" w:hAnsi="Times New Roman" w:cs="Times New Roman"/>
        </w:rPr>
        <w:t>Dehaene et al., 2001</w:t>
      </w:r>
      <w:r w:rsidR="0018350F">
        <w:rPr>
          <w:rFonts w:ascii="Times New Roman" w:hAnsi="Times New Roman" w:cs="Times New Roman"/>
        </w:rPr>
        <w:t>,</w:t>
      </w:r>
      <w:r w:rsidR="0018350F">
        <w:fldChar w:fldCharType="end"/>
      </w:r>
      <w:r w:rsidR="009A3064">
        <w:t xml:space="preserve"> </w:t>
      </w:r>
      <w:r w:rsidR="0018350F">
        <w:t>were a large effect was found using a keyboard)</w:t>
      </w:r>
      <w:r w:rsidR="009A3064">
        <w:t xml:space="preserve"> </w:t>
      </w:r>
      <w:r w:rsidR="00C46CA3">
        <w:t xml:space="preserve">I </w:t>
      </w:r>
      <w:r>
        <w:t>expect</w:t>
      </w:r>
      <w:r w:rsidR="009F470F">
        <w:t>ed</w:t>
      </w:r>
      <w:r>
        <w:t xml:space="preserve"> that the </w:t>
      </w:r>
      <w:r w:rsidR="0035029B">
        <w:t xml:space="preserve">effect found in </w:t>
      </w:r>
      <w:r w:rsidR="004F066D">
        <w:t xml:space="preserve">the </w:t>
      </w:r>
      <w:r w:rsidR="0035029B">
        <w:t xml:space="preserve">motion tracking </w:t>
      </w:r>
      <w:r w:rsidR="004F066D">
        <w:t xml:space="preserve">session </w:t>
      </w:r>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r>
        <w:t>.</w:t>
      </w:r>
    </w:p>
    <w:p w14:paraId="4F35F08C" w14:textId="1E5D7171" w:rsidR="00D826D9" w:rsidRDefault="00D826D9" w:rsidP="006238E0">
      <w:pPr>
        <w:pStyle w:val="Heading3"/>
      </w:pPr>
      <w:bookmarkStart w:id="288" w:name="_Toc113910386"/>
      <w:r>
        <w:t>Methods</w:t>
      </w:r>
      <w:bookmarkEnd w:id="288"/>
    </w:p>
    <w:p w14:paraId="635A0C30" w14:textId="77777777" w:rsidR="00D826D9" w:rsidRDefault="00D826D9" w:rsidP="006238E0">
      <w:pPr>
        <w:pStyle w:val="Heading4"/>
      </w:pPr>
      <w:bookmarkStart w:id="289" w:name="_Toc113910387"/>
      <w:r>
        <w:t>Participants</w:t>
      </w:r>
      <w:bookmarkEnd w:id="289"/>
    </w:p>
    <w:p w14:paraId="10928BC5" w14:textId="59651825" w:rsidR="00D826D9" w:rsidRDefault="004543AF" w:rsidP="005E6629">
      <w:pPr>
        <w:ind w:firstLine="0"/>
        <w:rPr>
          <w:rtl/>
        </w:rPr>
      </w:pPr>
      <w:r>
        <w:t>The recruitment procedure and criteri</w:t>
      </w:r>
      <w:ins w:id="290" w:author="Liad Mudrik" w:date="2022-09-12T13:30:00Z">
        <w:r w:rsidR="00E432DA">
          <w:t>a</w:t>
        </w:r>
      </w:ins>
      <w:del w:id="291" w:author="Liad Mudrik" w:date="2022-09-12T13:29:00Z">
        <w:r w:rsidDel="00E432DA">
          <w:delText>ons</w:delText>
        </w:r>
      </w:del>
      <w:r>
        <w:t xml:space="preserve"> were identical to those of Exp 1. </w:t>
      </w:r>
      <w:del w:id="292" w:author="Liad Mudrik" w:date="2022-09-12T13:30:00Z">
        <w:r w:rsidDel="00E432DA">
          <w:delText xml:space="preserve">30 </w:delText>
        </w:r>
      </w:del>
      <w:ins w:id="293" w:author="Liad Mudrik" w:date="2022-09-12T13:30:00Z">
        <w:r w:rsidR="00E432DA">
          <w:t>Thirty</w:t>
        </w:r>
        <w:r w:rsidR="00E432DA">
          <w:t xml:space="preserve"> </w:t>
        </w:r>
      </w:ins>
      <w:r>
        <w:t xml:space="preserve">participants </w:t>
      </w:r>
      <w:r w:rsidR="00EB6DE4">
        <w:t>(</w:t>
      </w:r>
      <w:r w:rsidR="00FF20F9">
        <w:t>17</w:t>
      </w:r>
      <w:r w:rsidR="00EB6DE4">
        <w:t xml:space="preserve"> female</w:t>
      </w:r>
      <w:r w:rsidR="00FF20F9">
        <w:t>s</w:t>
      </w:r>
      <w:r w:rsidR="00EB6DE4">
        <w:t xml:space="preserve">) </w:t>
      </w:r>
      <w:r>
        <w:t xml:space="preserve">were recruited (age: M = </w:t>
      </w:r>
      <w:r w:rsidR="00EB6DE4">
        <w:t>26.9</w:t>
      </w:r>
      <w:r>
        <w:t xml:space="preserve">, SD = </w:t>
      </w:r>
      <w:r w:rsidR="00EB6DE4">
        <w:t>3.66</w:t>
      </w:r>
      <w:r>
        <w:t>) and additional 1</w:t>
      </w:r>
      <w:r w:rsidR="000E32D8">
        <w:t>5</w:t>
      </w:r>
      <w:r>
        <w:t xml:space="preserve"> participants were excluded. Five of them were excluded because they had significantly less than 70% correct answers in the target classification task according to a binomial test. </w:t>
      </w:r>
      <w:r w:rsidR="00460A6A">
        <w:t>Seven</w:t>
      </w:r>
      <w:r>
        <w:t xml:space="preserve"> participants were </w:t>
      </w:r>
      <w:r>
        <w:lastRenderedPageBreak/>
        <w:t xml:space="preserve">excluded since they had less </w:t>
      </w:r>
      <w:r w:rsidR="004F066D">
        <w:t>than</w:t>
      </w:r>
      <w:r>
        <w:t xml:space="preserve"> 25 valid trials in each condition. </w:t>
      </w:r>
      <w:r w:rsidR="00934069">
        <w:t>Three</w:t>
      </w:r>
      <w:r>
        <w:t xml:space="preserve"> more participants were excluded due to technical issues: one since a reflective object she wore interfered with the motion tracking system's recordings, another participant since the program crashed in the middle of her experiment, and </w:t>
      </w:r>
      <w:r w:rsidR="00C66BC3">
        <w:t>one</w:t>
      </w:r>
      <w:r>
        <w:t xml:space="preserve"> more quit before completing the experiment. </w:t>
      </w:r>
      <w:r w:rsidR="00C859DE">
        <w:t xml:space="preserve">The </w:t>
      </w:r>
      <w:r w:rsidR="00EA0563">
        <w:t xml:space="preserve">sample size was determined following a power analysis, </w:t>
      </w:r>
      <w:r w:rsidR="00D826D9">
        <w:t xml:space="preserve">calculated </w:t>
      </w:r>
      <w:r w:rsidR="00EA0563">
        <w:t xml:space="preserve">on </w:t>
      </w:r>
      <w:r w:rsidR="00D826D9">
        <w:t xml:space="preserve">the average </w:t>
      </w:r>
      <w:r w:rsidR="00A1537D">
        <w:t xml:space="preserve">of the </w:t>
      </w:r>
      <w:r w:rsidR="00D826D9">
        <w:t>effect</w:t>
      </w:r>
      <w:r w:rsidR="00A1537D">
        <w:t>s</w:t>
      </w:r>
      <w:r w:rsidR="00D826D9">
        <w:t xml:space="preserve"> in </w:t>
      </w:r>
      <w:del w:id="294" w:author="Liad Mudrik" w:date="2022-09-12T13:34:00Z">
        <w:r w:rsidR="00D826D9" w:rsidDel="00334D5D">
          <w:delText xml:space="preserve">experiment </w:delText>
        </w:r>
      </w:del>
      <w:ins w:id="295" w:author="Liad Mudrik" w:date="2022-09-12T13:34:00Z">
        <w:r w:rsidR="00334D5D">
          <w:t>E</w:t>
        </w:r>
        <w:r w:rsidR="00334D5D">
          <w:t>xperiment</w:t>
        </w:r>
        <w:r w:rsidR="00334D5D">
          <w:t>s</w:t>
        </w:r>
        <w:r w:rsidR="00334D5D">
          <w:t xml:space="preserve"> </w:t>
        </w:r>
      </w:ins>
      <w:r w:rsidR="002A67DA">
        <w:t xml:space="preserve">2 </w:t>
      </w:r>
      <w:r w:rsidR="00D826D9">
        <w:t xml:space="preserve">and </w:t>
      </w:r>
      <w:r w:rsidR="002A67DA">
        <w:t>3</w:t>
      </w:r>
      <w:r w:rsidR="00EA0563">
        <w:t xml:space="preserve">, </w:t>
      </w:r>
      <w:r w:rsidR="00D826D9">
        <w:t xml:space="preserve">when using only half of the trials in each experiment. </w:t>
      </w:r>
      <w:commentRangeStart w:id="296"/>
      <w:r w:rsidR="00D826D9" w:rsidRPr="006852A2">
        <w:t>The average effect size was 0.88 (Cohen's d</w:t>
      </w:r>
      <w:r w:rsidR="00D826D9" w:rsidRPr="005E6629">
        <w:rPr>
          <w:vertAlign w:val="subscript"/>
        </w:rPr>
        <w:t>z</w:t>
      </w:r>
      <w:r w:rsidR="00D826D9" w:rsidRPr="006852A2">
        <w:t>)</w:t>
      </w:r>
      <w:commentRangeEnd w:id="296"/>
      <w:r w:rsidR="00EC5DF0">
        <w:rPr>
          <w:rStyle w:val="CommentReference"/>
        </w:rPr>
        <w:commentReference w:id="296"/>
      </w:r>
      <w:r w:rsidR="00D826D9" w:rsidRPr="006852A2">
        <w:t xml:space="preserve">. </w:t>
      </w:r>
      <w:r w:rsidR="00C46CA3">
        <w:t>I</w:t>
      </w:r>
      <w:r w:rsidR="00D826D9" w:rsidRPr="006852A2">
        <w:t xml:space="preserve"> estimated the keyboard task's effect size to be around 30% smaller (</w:t>
      </w:r>
      <w:r w:rsidR="00626236" w:rsidRPr="006852A2">
        <w:t>Cohen's d</w:t>
      </w:r>
      <w:r w:rsidR="00626236" w:rsidRPr="000C068B">
        <w:rPr>
          <w:vertAlign w:val="subscript"/>
        </w:rPr>
        <w:t>z</w:t>
      </w:r>
      <w:r w:rsidR="00D826D9" w:rsidRPr="006852A2">
        <w:t xml:space="preserve"> = 0.61), in line with </w:t>
      </w:r>
      <w:r w:rsidR="00333DEB">
        <w:t>my</w:t>
      </w:r>
      <w:r w:rsidR="00D826D9" w:rsidRPr="006852A2">
        <w:t xml:space="preserve"> hypothesis for a smaller RT effect, and in accordance with a previous study (Xiao et al., 2015, d=0.65, though see Dehaene et al., 2001, where the effect size was 0.8). To find such effect with a power = 95% and α</w:t>
      </w:r>
      <w:r w:rsidR="00DD0C54">
        <w:t xml:space="preserve"> </w:t>
      </w:r>
      <w:r w:rsidR="00D826D9" w:rsidRPr="006852A2">
        <w:t>=</w:t>
      </w:r>
      <w:r w:rsidR="00DD0C54">
        <w:t xml:space="preserve"> </w:t>
      </w:r>
      <w:r w:rsidR="00D826D9" w:rsidRPr="006852A2">
        <w:t>0.05</w:t>
      </w:r>
      <w:r w:rsidR="00EA0563">
        <w:t>,</w:t>
      </w:r>
      <w:r w:rsidR="00D826D9" w:rsidRPr="006852A2">
        <w:t xml:space="preserve"> a sample of 30 participants </w:t>
      </w:r>
      <w:r w:rsidR="00D826D9">
        <w:t xml:space="preserve">was </w:t>
      </w:r>
      <w:r w:rsidR="00D826D9" w:rsidRPr="006852A2">
        <w:t>needed, based on G*Power</w:t>
      </w:r>
      <w:r w:rsidR="00DD0C54">
        <w:t xml:space="preserve"> </w:t>
      </w:r>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(Faul et al., 2007, 2009)</w:t>
      </w:r>
      <w:r w:rsidR="00DD0C54">
        <w:fldChar w:fldCharType="end"/>
      </w:r>
      <w:r w:rsidR="007D4FD0">
        <w:t>.</w:t>
      </w:r>
      <w:del w:id="297" w:author="Liad Mudrik" w:date="2022-09-12T13:34:00Z">
        <w:r w:rsidR="00D826D9" w:rsidDel="007D1A08">
          <w:delText>.</w:delText>
        </w:r>
      </w:del>
    </w:p>
    <w:p w14:paraId="5FC1E55D" w14:textId="6E2C75F8" w:rsidR="00D826D9" w:rsidRDefault="00D826D9" w:rsidP="006238E0">
      <w:pPr>
        <w:pStyle w:val="Heading3"/>
      </w:pPr>
      <w:bookmarkStart w:id="298" w:name="_Toc113910388"/>
      <w:r>
        <w:t>Stimuli</w:t>
      </w:r>
      <w:r w:rsidR="00521037">
        <w:t xml:space="preserve">, Apparatus and </w:t>
      </w:r>
      <w:r>
        <w:t>Procedure</w:t>
      </w:r>
      <w:bookmarkEnd w:id="298"/>
    </w:p>
    <w:p w14:paraId="2C88FD2C" w14:textId="0981014A" w:rsidR="00D826D9" w:rsidRPr="00892F96" w:rsidRDefault="00521037">
      <w:pPr>
        <w:ind w:firstLine="0"/>
        <w:pPrChange w:id="299" w:author="Chen Heller" w:date="2022-09-12T16:30:00Z">
          <w:pPr/>
        </w:pPrChange>
      </w:pPr>
      <w:r>
        <w:t xml:space="preserve">The methods were identical to those used in Experiment 3, besides the following changes: first, </w:t>
      </w:r>
      <w:r w:rsidR="000A4571">
        <w:t xml:space="preserve">the separate practice day was omitted and instead </w:t>
      </w:r>
      <w:r w:rsidR="00D826D9">
        <w:t>two</w:t>
      </w:r>
      <w:r>
        <w:t xml:space="preserve"> main</w:t>
      </w:r>
      <w:r w:rsidR="00D826D9">
        <w:t xml:space="preserve"> </w:t>
      </w:r>
      <w:r w:rsidR="00D826D9" w:rsidRPr="00400416">
        <w:t>session</w:t>
      </w:r>
      <w:r w:rsidR="00D826D9">
        <w:t>s</w:t>
      </w:r>
      <w:r w:rsidR="00560506">
        <w:t xml:space="preserve"> </w:t>
      </w:r>
      <w:r w:rsidR="000A4571">
        <w:t xml:space="preserve">were </w:t>
      </w:r>
      <w:r w:rsidR="00560506">
        <w:t>conducted on the same day</w:t>
      </w:r>
      <w:r>
        <w:t>, one for 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r w:rsidR="00135A50">
        <w:t>participants</w:t>
      </w:r>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300"/>
      <w:commentRangeStart w:id="301"/>
      <w:del w:id="302" w:author="Liad Mudrik [2]"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300"/>
      <w:r w:rsidR="00DD6996">
        <w:rPr>
          <w:rStyle w:val="CommentReference"/>
        </w:rPr>
        <w:commentReference w:id="300"/>
      </w:r>
      <w:commentRangeEnd w:id="301"/>
      <w:r w:rsidR="007D1A08">
        <w:rPr>
          <w:rStyle w:val="CommentReference"/>
        </w:rPr>
        <w:commentReference w:id="301"/>
      </w:r>
      <w:r w:rsidR="00D826D9">
        <w:t xml:space="preserve">Reaching responses were bound to the same movement onset and duration constraints as in experiment three. However, here </w:t>
      </w:r>
      <w:r w:rsidR="00450658">
        <w:t>to make sure participants touch the screen</w:t>
      </w:r>
      <w:r w:rsidR="00497833">
        <w:t>,</w:t>
      </w:r>
      <w:r w:rsidR="00450658">
        <w:t xml:space="preserve"> </w:t>
      </w:r>
      <w:r w:rsidR="00D826D9">
        <w:t>movement ended when the finger was 0.7cm away from the screen (on the Z axis)</w:t>
      </w:r>
      <w:r w:rsidR="0032042D">
        <w:t xml:space="preserve">, </w:t>
      </w:r>
      <w:r w:rsidR="00D826D9">
        <w:t xml:space="preserve">and </w:t>
      </w:r>
      <w:r w:rsidR="00450658">
        <w:t>to avoid interrupting the participant's movement</w:t>
      </w:r>
      <w:r w:rsidR="00497833">
        <w:t>,</w:t>
      </w:r>
      <w:r w:rsidR="00450658">
        <w:t xml:space="preserve"> </w:t>
      </w:r>
      <w:r w:rsidR="00D826D9">
        <w:t xml:space="preserve">the "Too slow" feedback was given after </w:t>
      </w:r>
      <w:r w:rsidR="00450658">
        <w:t xml:space="preserve">the </w:t>
      </w:r>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Response </w:t>
      </w:r>
      <w:r w:rsidR="00EF5E42">
        <w:t xml:space="preserve">in the prime recognition task </w:t>
      </w:r>
      <w:r w:rsidR="00D826D9">
        <w:t>was given in an identical fashion to the target classification task, within a seven second response window.</w:t>
      </w:r>
    </w:p>
    <w:p w14:paraId="068F1FD7" w14:textId="77777777" w:rsidR="007D1A08" w:rsidRDefault="007D1A08" w:rsidP="006238E0">
      <w:pPr>
        <w:pStyle w:val="Heading3"/>
        <w:rPr>
          <w:ins w:id="303" w:author="Liad Mudrik" w:date="2022-09-12T13:35:00Z"/>
        </w:rPr>
      </w:pPr>
      <w:bookmarkStart w:id="304" w:name="_Toc113910389"/>
    </w:p>
    <w:p w14:paraId="1E655967" w14:textId="71773DEA" w:rsidR="00D826D9" w:rsidRDefault="00D826D9" w:rsidP="006238E0">
      <w:pPr>
        <w:pStyle w:val="Heading3"/>
      </w:pPr>
      <w:r>
        <w:lastRenderedPageBreak/>
        <w:t>Exclusion criteria</w:t>
      </w:r>
      <w:bookmarkEnd w:id="304"/>
    </w:p>
    <w:p w14:paraId="312384C8" w14:textId="3493D0B8" w:rsidR="00D826D9" w:rsidRDefault="00D826D9" w:rsidP="007D1A08">
      <w:pPr>
        <w:ind w:firstLine="0"/>
      </w:pPr>
      <w:r>
        <w:t xml:space="preserve">The exclusion criteria in the reaching session </w:t>
      </w:r>
      <w:r w:rsidR="003B3AF4">
        <w:t xml:space="preserve">were </w:t>
      </w:r>
      <w:r>
        <w:t xml:space="preserve">identical to </w:t>
      </w:r>
      <w:r w:rsidR="00290E67">
        <w:t xml:space="preserve">those </w:t>
      </w:r>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305" w:name="_Toc113910390"/>
      <w:commentRangeStart w:id="306"/>
      <w:r>
        <w:t>Results</w:t>
      </w:r>
      <w:bookmarkEnd w:id="305"/>
      <w:commentRangeEnd w:id="306"/>
      <w:r w:rsidR="0013510A">
        <w:rPr>
          <w:rStyle w:val="CommentReference"/>
          <w:rFonts w:asciiTheme="majorBidi" w:eastAsiaTheme="minorEastAsia" w:hAnsiTheme="majorBidi" w:cstheme="majorBidi"/>
          <w:b w:val="0"/>
          <w:bCs w:val="0"/>
          <w:kern w:val="0"/>
          <w:lang w:eastAsia="en-US" w:bidi="he-IL"/>
        </w:rPr>
        <w:commentReference w:id="306"/>
      </w:r>
    </w:p>
    <w:p w14:paraId="438C6938" w14:textId="130B4583" w:rsidR="00DB7DD5" w:rsidRDefault="00BA4221">
      <w:pPr>
        <w:ind w:firstLine="0"/>
        <w:rPr>
          <w:rtl/>
        </w:rPr>
        <w:pPrChange w:id="307" w:author="Chen Heller" w:date="2022-09-12T16:29:00Z">
          <w:pPr/>
        </w:pPrChange>
      </w:pPr>
      <w:r>
        <w:t>Prime visibility:</w:t>
      </w:r>
      <w:r w:rsidR="00012635">
        <w:t xml:space="preserve"> </w:t>
      </w:r>
      <w:r>
        <w:t>overall</w:t>
      </w:r>
      <w:r w:rsidR="00BF4777">
        <w:t xml:space="preserve">, </w:t>
      </w:r>
      <w:r w:rsidR="001F6E52">
        <w:t>9</w:t>
      </w:r>
      <w:r w:rsidR="004E2179">
        <w:t>4</w:t>
      </w:r>
      <w:r w:rsidR="001F6E52">
        <w:t>.</w:t>
      </w:r>
      <w:r w:rsidR="004E2179">
        <w:t>41</w:t>
      </w:r>
      <w:r>
        <w:t xml:space="preserve">% of the trials </w:t>
      </w:r>
      <w:r w:rsidR="00012635">
        <w:t xml:space="preserve">in the reaching session </w:t>
      </w:r>
      <w:r>
        <w:t xml:space="preserve">were rated as visibility 1, </w:t>
      </w:r>
      <w:r w:rsidR="004E2179">
        <w:t>4.79</w:t>
      </w:r>
      <w:r>
        <w:t xml:space="preserve">% as visibility 2, </w:t>
      </w:r>
      <w:r w:rsidR="001F6E52">
        <w:t>0.</w:t>
      </w:r>
      <w:r w:rsidR="004E2179">
        <w:t>63</w:t>
      </w:r>
      <w:r>
        <w:t xml:space="preserve">% as visibility 3 and </w:t>
      </w:r>
      <w:r w:rsidR="001F6E52">
        <w:t>0.1</w:t>
      </w:r>
      <w:r w:rsidR="004E2179">
        <w:t>5</w:t>
      </w:r>
      <w:r>
        <w:t>% as visibility 4</w:t>
      </w:r>
      <w:r w:rsidR="00012635">
        <w:t xml:space="preserve">, while in the keyboard session </w:t>
      </w:r>
      <w:r w:rsidR="004E2179">
        <w:t>92.12</w:t>
      </w:r>
      <w:r w:rsidR="00012635">
        <w:t>% of were rated as visibility 1, 7.</w:t>
      </w:r>
      <w:r w:rsidR="004E2179">
        <w:t>04</w:t>
      </w:r>
      <w:r w:rsidR="00012635">
        <w:t>% as visibility 2, 0.</w:t>
      </w:r>
      <w:r w:rsidR="004733D7">
        <w:t>70</w:t>
      </w:r>
      <w:r w:rsidR="00012635">
        <w:t>% as visibility 3 and 0.12% as visibility 4.</w:t>
      </w:r>
      <w:r>
        <w:t xml:space="preserve"> </w:t>
      </w:r>
      <w:r w:rsidR="00F01249">
        <w:t>When participants rated the prime as invisible, they were not better than chance at recognizing it,</w:t>
      </w:r>
      <w:r w:rsidR="00E4208B">
        <w:t xml:space="preserve"> both in the reaching session (</w:t>
      </w:r>
      <w:r w:rsidR="00F01249">
        <w:t>M = 50.</w:t>
      </w:r>
      <w:r w:rsidR="00830FF6">
        <w:t>82</w:t>
      </w:r>
      <w:r w:rsidR="00F01249">
        <w:t>%, SD = 4.3</w:t>
      </w:r>
      <w:r w:rsidR="00830FF6">
        <w:t>2</w:t>
      </w:r>
      <w:r w:rsidR="00F01249">
        <w:t>, t</w:t>
      </w:r>
      <w:r w:rsidR="00F01249" w:rsidRPr="00342DA7">
        <w:rPr>
          <w:rPrChange w:id="308" w:author="Chen Heller" w:date="2022-08-30T13:56:00Z">
            <w:rPr>
              <w:vertAlign w:val="subscript"/>
            </w:rPr>
          </w:rPrChange>
        </w:rPr>
        <w:t>(29)</w:t>
      </w:r>
      <w:r w:rsidR="00F01249">
        <w:t xml:space="preserve"> = 1.</w:t>
      </w:r>
      <w:r w:rsidR="00830FF6">
        <w:t>03</w:t>
      </w:r>
      <w:r w:rsidR="00F01249">
        <w:t>, p = 0.3</w:t>
      </w:r>
      <w:r w:rsidR="008059C1">
        <w:t>1</w:t>
      </w:r>
      <w:r w:rsidR="00F01249">
        <w:t>, 95% CI = [49.</w:t>
      </w:r>
      <w:r w:rsidR="008059C1">
        <w:t>20</w:t>
      </w:r>
      <w:r w:rsidR="00F01249">
        <w:t>, 52.</w:t>
      </w:r>
      <w:r w:rsidR="008059C1">
        <w:t>43</w:t>
      </w:r>
      <w:r w:rsidR="00F01249">
        <w:t>]</w:t>
      </w:r>
      <w:r w:rsidR="00E4208B">
        <w:t>) and the keyboard session (</w:t>
      </w:r>
      <w:r w:rsidR="00DB7DD5">
        <w:t>M = 50.</w:t>
      </w:r>
      <w:r w:rsidR="00B114F3">
        <w:t>22</w:t>
      </w:r>
      <w:r w:rsidR="00DB7DD5">
        <w:t>%, SD = 4.</w:t>
      </w:r>
      <w:r w:rsidR="00B114F3">
        <w:t>55</w:t>
      </w:r>
      <w:r w:rsidR="00DB7DD5">
        <w:t>, t</w:t>
      </w:r>
      <w:r w:rsidR="00DB7DD5" w:rsidRPr="00615A99">
        <w:t>(29)</w:t>
      </w:r>
      <w:r w:rsidR="00DB7DD5">
        <w:t xml:space="preserve"> = </w:t>
      </w:r>
      <w:r w:rsidR="00B114F3">
        <w:t>0.26</w:t>
      </w:r>
      <w:r w:rsidR="00DB7DD5">
        <w:t>, p = 0.</w:t>
      </w:r>
      <w:r w:rsidR="00830FF6">
        <w:t>790</w:t>
      </w:r>
      <w:r w:rsidR="00DB7DD5">
        <w:t>, 95% CI = [</w:t>
      </w:r>
      <w:r w:rsidR="00830FF6">
        <w:t>48.52</w:t>
      </w:r>
      <w:r w:rsidR="00DB7DD5">
        <w:t>, 5</w:t>
      </w:r>
      <w:r w:rsidR="00830FF6">
        <w:t>1</w:t>
      </w:r>
      <w:r w:rsidR="00DB7DD5">
        <w:t>.</w:t>
      </w:r>
      <w:r w:rsidR="00830FF6">
        <w:t>92</w:t>
      </w:r>
      <w:r w:rsidR="00DB7DD5">
        <w:t>]</w:t>
      </w:r>
      <w:r w:rsidR="00E4208B">
        <w:t>)</w:t>
      </w:r>
      <w:r w:rsidR="00DB7DD5">
        <w:t>.</w:t>
      </w:r>
      <w:r w:rsidR="008116EA" w:rsidRPr="008116EA">
        <w:t xml:space="preserve"> </w:t>
      </w:r>
      <w:r w:rsidR="008116EA">
        <w:t>Thus, both the subjective and the objective measures confirm that masking was effective in rendering the stimuli invisible.</w:t>
      </w:r>
    </w:p>
    <w:p w14:paraId="592EF16E" w14:textId="77777777" w:rsidR="00691DE5" w:rsidRDefault="00652B7D">
      <w:pPr>
        <w:ind w:firstLine="0"/>
        <w:rPr>
          <w:ins w:id="309" w:author="Liad Mudrik" w:date="2022-09-12T17:06:00Z"/>
        </w:rPr>
      </w:pPr>
      <w:r>
        <w:t xml:space="preserve">Congruency effect: </w:t>
      </w:r>
      <w:r w:rsidR="00A264EA">
        <w:t xml:space="preserve">All </w:t>
      </w:r>
      <w:r w:rsidR="0045341F">
        <w:t xml:space="preserve">the </w:t>
      </w:r>
      <w:r w:rsidR="00542968">
        <w:t>comparisons</w:t>
      </w:r>
      <w:r w:rsidR="0045341F">
        <w:t xml:space="preserve"> contrasting between the </w:t>
      </w:r>
      <w:r w:rsidR="00542968">
        <w:t>congruent</w:t>
      </w:r>
      <w:r w:rsidR="0045341F">
        <w:t xml:space="preserve"> and </w:t>
      </w:r>
      <w:r w:rsidR="00542968">
        <w:t>incongruent</w:t>
      </w:r>
      <w:r w:rsidR="0045341F">
        <w:t xml:space="preserve"> conditions were </w:t>
      </w:r>
      <w:r w:rsidR="00A264EA">
        <w:t>corrected for multiple comparison</w:t>
      </w:r>
      <w:r w:rsidR="007305EA">
        <w:t>s</w:t>
      </w:r>
      <w:r w:rsidR="00A264EA">
        <w:t xml:space="preserve"> </w:t>
      </w:r>
      <w:r w:rsidR="00502C41">
        <w:t xml:space="preserve">with a procedure identical to that used in </w:t>
      </w:r>
      <w:r w:rsidR="00A264EA">
        <w:t xml:space="preserve">Exp. 1. </w:t>
      </w:r>
      <w:r w:rsidR="007F6BCE">
        <w:t xml:space="preserve">Since reach area's residuals did not distribute normally, </w:t>
      </w:r>
      <w:r w:rsidR="00934D68">
        <w:t xml:space="preserve">I used a </w:t>
      </w:r>
      <w:r w:rsidR="005304B6">
        <w:t>permutation test</w:t>
      </w:r>
      <w:r w:rsidR="00934D68">
        <w:t xml:space="preserve"> to estimate its </w:t>
      </w:r>
      <w:r w:rsidR="00AA0A1B">
        <w:t>p-value</w:t>
      </w:r>
      <w:r w:rsidR="005304B6">
        <w:t xml:space="preserve">. </w:t>
      </w:r>
      <w:r w:rsidR="00F01249">
        <w:t>A congruency effect was found in both measures, as was evident by the smaller reach area (M</w:t>
      </w:r>
      <w:r w:rsidR="00F01249">
        <w:rPr>
          <w:vertAlign w:val="subscript"/>
        </w:rPr>
        <w:t>con</w:t>
      </w:r>
      <w:r w:rsidR="00F01249">
        <w:t xml:space="preserve"> = </w:t>
      </w:r>
      <w:r w:rsidR="00E0705B">
        <w:t>2.09</w:t>
      </w:r>
      <w:r w:rsidR="00F01249">
        <w:t>, SD</w:t>
      </w:r>
      <w:r w:rsidR="00F01249">
        <w:rPr>
          <w:vertAlign w:val="subscript"/>
        </w:rPr>
        <w:t>con</w:t>
      </w:r>
      <w:r w:rsidR="00F01249">
        <w:t xml:space="preserve"> = </w:t>
      </w:r>
      <w:r w:rsidR="00E0705B">
        <w:t>0.51</w:t>
      </w:r>
      <w:r w:rsidR="00F01249">
        <w:t>, M</w:t>
      </w:r>
      <w:r w:rsidR="00F01249">
        <w:rPr>
          <w:vertAlign w:val="subscript"/>
        </w:rPr>
        <w:t>incon</w:t>
      </w:r>
      <w:r w:rsidR="00F01249">
        <w:t xml:space="preserve"> = </w:t>
      </w:r>
      <w:r w:rsidR="00E0705B">
        <w:t>1.74</w:t>
      </w:r>
      <w:r w:rsidR="00F01249">
        <w:t>, SD</w:t>
      </w:r>
      <w:r w:rsidR="00F01249">
        <w:rPr>
          <w:vertAlign w:val="subscript"/>
        </w:rPr>
        <w:t>incon</w:t>
      </w:r>
      <w:r w:rsidR="00F01249">
        <w:t xml:space="preserve"> = </w:t>
      </w:r>
      <w:r w:rsidR="00E0705B">
        <w:t>0.49</w:t>
      </w:r>
      <w:r w:rsidR="00F01249">
        <w:t xml:space="preserve">, p </w:t>
      </w:r>
      <w:r w:rsidR="00E21850">
        <w:t>&lt;</w:t>
      </w:r>
      <w:r w:rsidR="00F01249">
        <w:t xml:space="preserve"> 0.00</w:t>
      </w:r>
      <w:r w:rsidR="00B86BD4">
        <w:t>1</w:t>
      </w:r>
      <w:r w:rsidR="00F01249">
        <w:t>, 95% CI [</w:t>
      </w:r>
      <w:r w:rsidR="003A4FC0">
        <w:t>0.16</w:t>
      </w:r>
      <w:r w:rsidR="00F01249">
        <w:t xml:space="preserve">, </w:t>
      </w:r>
      <w:r w:rsidR="003A4FC0">
        <w:t>0.52</w:t>
      </w:r>
      <w:r w:rsidR="00F01249">
        <w:t>]) and slower keyboard-RT (M</w:t>
      </w:r>
      <w:r w:rsidR="00F01249">
        <w:rPr>
          <w:vertAlign w:val="subscript"/>
        </w:rPr>
        <w:t>con</w:t>
      </w:r>
      <w:r w:rsidR="00F01249">
        <w:t xml:space="preserve"> = </w:t>
      </w:r>
      <w:r w:rsidR="00FB47B2">
        <w:t>525.53</w:t>
      </w:r>
      <w:r w:rsidR="00F01249">
        <w:t>ms, SD</w:t>
      </w:r>
      <w:r w:rsidR="00F01249">
        <w:rPr>
          <w:vertAlign w:val="subscript"/>
        </w:rPr>
        <w:t>con</w:t>
      </w:r>
      <w:r w:rsidR="00F01249">
        <w:t xml:space="preserve"> = 35.</w:t>
      </w:r>
      <w:r w:rsidR="00FB47B2">
        <w:t>76</w:t>
      </w:r>
      <w:r w:rsidR="00F01249">
        <w:t>, M</w:t>
      </w:r>
      <w:r w:rsidR="00F01249">
        <w:rPr>
          <w:vertAlign w:val="subscript"/>
        </w:rPr>
        <w:t>incon</w:t>
      </w:r>
      <w:r w:rsidR="00F01249">
        <w:t xml:space="preserve"> = 545.</w:t>
      </w:r>
      <w:r w:rsidR="00FB47B2">
        <w:t>46</w:t>
      </w:r>
      <w:r w:rsidR="00F01249">
        <w:t>ms, SD</w:t>
      </w:r>
      <w:r w:rsidR="00F01249">
        <w:rPr>
          <w:vertAlign w:val="subscript"/>
        </w:rPr>
        <w:t>incon</w:t>
      </w:r>
      <w:r w:rsidR="00F01249">
        <w:t xml:space="preserve"> = 32.</w:t>
      </w:r>
      <w:r w:rsidR="00FB47B2">
        <w:t>87</w:t>
      </w:r>
      <w:r w:rsidR="00F01249">
        <w:t>, t</w:t>
      </w:r>
      <w:r w:rsidR="00342DA7" w:rsidRPr="00632924">
        <w:t>(29)</w:t>
      </w:r>
      <w:r w:rsidR="00F01249">
        <w:t xml:space="preserve"> = -6.</w:t>
      </w:r>
      <w:r w:rsidR="00CC047D">
        <w:t>42</w:t>
      </w:r>
      <w:r w:rsidR="00F01249">
        <w:t xml:space="preserve">, p </w:t>
      </w:r>
      <w:r w:rsidR="007704FA">
        <w:t>&lt; 0.001</w:t>
      </w:r>
      <w:r w:rsidR="00F01249">
        <w:t>, 95% CI [-26.</w:t>
      </w:r>
      <w:r w:rsidR="00FB47B2">
        <w:t>27</w:t>
      </w:r>
      <w:r w:rsidR="00F01249">
        <w:t>, -</w:t>
      </w:r>
      <w:r w:rsidR="00FB47B2">
        <w:t>13.58</w:t>
      </w:r>
      <w:r w:rsidR="00F01249">
        <w:t>]) in the incongruent condition.</w:t>
      </w:r>
      <w:r w:rsidR="000C177A">
        <w:t xml:space="preserve"> </w:t>
      </w:r>
      <w:r w:rsidR="00CB5A32">
        <w:t>Comparison of the effect sizes revealed t</w:t>
      </w:r>
      <w:r w:rsidR="00E74CD9">
        <w:t>hat t</w:t>
      </w:r>
      <w:r w:rsidR="00CB5A32">
        <w:t xml:space="preserve">he keyboard-RT effect (Cohen's d = </w:t>
      </w:r>
      <w:r w:rsidR="00E74CD9">
        <w:t>-1.17</w:t>
      </w:r>
      <w:r w:rsidR="00CB5A32">
        <w:t xml:space="preserve">) </w:t>
      </w:r>
      <w:r w:rsidR="00346BB1">
        <w:t>was</w:t>
      </w:r>
      <w:r w:rsidR="00E74CD9">
        <w:t xml:space="preserve"> </w:t>
      </w:r>
      <w:r w:rsidR="00CB5A32">
        <w:t xml:space="preserve">larger than the reach area effect (Cohen's d = </w:t>
      </w:r>
      <w:r w:rsidR="00E74CD9">
        <w:t>0.69</w:t>
      </w:r>
      <w:r w:rsidR="00CB5A32">
        <w:t xml:space="preserve">). </w:t>
      </w:r>
      <w:r w:rsidR="00F01249">
        <w:t>A bias towards the incorrect answer in incongruent trials was evident in the trajectory from 1</w:t>
      </w:r>
      <w:r w:rsidR="00B26836">
        <w:t>7</w:t>
      </w:r>
      <w:r w:rsidR="00F01249">
        <w:t>5</w:t>
      </w:r>
      <w:r w:rsidR="0085100F">
        <w:t>.</w:t>
      </w:r>
      <w:r w:rsidR="00B26836">
        <w:t>66</w:t>
      </w:r>
      <w:r w:rsidR="00F01249">
        <w:t>ms to 39</w:t>
      </w:r>
      <w:r w:rsidR="00B26836">
        <w:t>0</w:t>
      </w:r>
      <w:r w:rsidR="0085100F">
        <w:t>.</w:t>
      </w:r>
      <w:r w:rsidR="00B26836">
        <w:t>88</w:t>
      </w:r>
      <w:r w:rsidR="00F01249">
        <w:t>ms post target onset (</w:t>
      </w:r>
      <w:r w:rsidR="00B26836">
        <w:t>24</w:t>
      </w:r>
      <w:r w:rsidR="00F01249">
        <w:t>-</w:t>
      </w:r>
      <w:r w:rsidR="00B26836">
        <w:t>94% path</w:t>
      </w:r>
      <w:r w:rsidR="00F01249">
        <w:t xml:space="preserve">) as was found using a permutation and clustering procedure </w:t>
      </w:r>
      <w:r w:rsidR="007131CE">
        <w:t>(</w:t>
      </w:r>
      <w:r w:rsidR="007131CE">
        <w:fldChar w:fldCharType="begin"/>
      </w:r>
      <w:r w:rsidR="007131CE">
        <w:instrText xml:space="preserve"> REF _Ref113906821 \h </w:instrText>
      </w:r>
      <w:r w:rsidR="007131CE">
        <w:fldChar w:fldCharType="separate"/>
      </w:r>
      <w:r w:rsidR="007131CE">
        <w:t xml:space="preserve">Figure </w:t>
      </w:r>
      <w:r w:rsidR="007131CE">
        <w:rPr>
          <w:noProof/>
        </w:rPr>
        <w:t>6</w:t>
      </w:r>
      <w:r w:rsidR="007131CE">
        <w:fldChar w:fldCharType="end"/>
      </w:r>
      <w:r w:rsidR="007131CE">
        <w:t>, (a))</w:t>
      </w:r>
      <w:r w:rsidR="00F01249">
        <w:t>.</w:t>
      </w:r>
      <w:r w:rsidR="008C13FB">
        <w:t xml:space="preserve"> </w:t>
      </w:r>
      <w:r w:rsidR="00F01249">
        <w:t xml:space="preserve">The bias resulted in </w:t>
      </w:r>
      <w:r w:rsidR="00285F78">
        <w:t xml:space="preserve">an </w:t>
      </w:r>
      <w:r w:rsidR="00F01249">
        <w:t>extended traveled distance (M</w:t>
      </w:r>
      <w:r w:rsidR="00F01249">
        <w:rPr>
          <w:vertAlign w:val="subscript"/>
        </w:rPr>
        <w:t>con</w:t>
      </w:r>
      <w:r w:rsidR="00F01249">
        <w:t xml:space="preserve"> = </w:t>
      </w:r>
      <w:r w:rsidR="00090482">
        <w:t>38.20</w:t>
      </w:r>
      <w:r w:rsidR="00F01249">
        <w:t>, SD</w:t>
      </w:r>
      <w:r w:rsidR="00F01249">
        <w:rPr>
          <w:vertAlign w:val="subscript"/>
        </w:rPr>
        <w:t>con</w:t>
      </w:r>
      <w:r w:rsidR="00F01249">
        <w:t xml:space="preserve"> = </w:t>
      </w:r>
      <w:r w:rsidR="00090482">
        <w:t>1.44</w:t>
      </w:r>
      <w:r w:rsidR="00F01249">
        <w:t>, M</w:t>
      </w:r>
      <w:r w:rsidR="00F01249">
        <w:rPr>
          <w:vertAlign w:val="subscript"/>
        </w:rPr>
        <w:t>incon</w:t>
      </w:r>
      <w:r w:rsidR="00F01249">
        <w:t xml:space="preserve"> = </w:t>
      </w:r>
      <w:r w:rsidR="00090482">
        <w:t>39.09</w:t>
      </w:r>
      <w:r w:rsidR="00F01249">
        <w:t>, SD</w:t>
      </w:r>
      <w:r w:rsidR="00F01249">
        <w:rPr>
          <w:vertAlign w:val="subscript"/>
        </w:rPr>
        <w:t>incon</w:t>
      </w:r>
      <w:r w:rsidR="00F01249">
        <w:t xml:space="preserve"> = </w:t>
      </w:r>
      <w:r w:rsidR="00090482">
        <w:t>1.67</w:t>
      </w:r>
      <w:r w:rsidR="00F01249">
        <w:t>, t</w:t>
      </w:r>
      <w:r w:rsidR="00342DA7" w:rsidRPr="00632924">
        <w:t>(29)</w:t>
      </w:r>
      <w:r w:rsidR="00F01249">
        <w:t xml:space="preserve"> = -5</w:t>
      </w:r>
      <w:r w:rsidR="00AA5A37">
        <w:t>.19</w:t>
      </w:r>
      <w:r w:rsidR="00F01249">
        <w:t xml:space="preserve">, p </w:t>
      </w:r>
      <w:r w:rsidR="00BD5703">
        <w:t>&lt; 0.001</w:t>
      </w:r>
      <w:r w:rsidR="00F01249">
        <w:t>, 95% CI [-</w:t>
      </w:r>
      <w:r w:rsidR="00AA5A37">
        <w:t>1.25</w:t>
      </w:r>
      <w:r w:rsidR="00F01249">
        <w:t>, -0.</w:t>
      </w:r>
      <w:r w:rsidR="00AA5A37">
        <w:t>54</w:t>
      </w:r>
      <w:r w:rsidR="00F01249">
        <w:t>], Cohen's d</w:t>
      </w:r>
      <w:r w:rsidR="00F01249">
        <w:rPr>
          <w:vertAlign w:val="subscript"/>
        </w:rPr>
        <w:t>z</w:t>
      </w:r>
      <w:r w:rsidR="00F01249">
        <w:t xml:space="preserve"> = -0.9</w:t>
      </w:r>
      <w:r w:rsidR="00E239C4">
        <w:t>5</w:t>
      </w:r>
      <w:r w:rsidR="00F01249">
        <w:t xml:space="preserve">) and </w:t>
      </w:r>
      <w:r w:rsidR="00285F78">
        <w:t xml:space="preserve">a </w:t>
      </w:r>
      <w:r w:rsidR="00F01249">
        <w:t>prolonged movement duration (M</w:t>
      </w:r>
      <w:r w:rsidR="00F01249">
        <w:rPr>
          <w:vertAlign w:val="subscript"/>
        </w:rPr>
        <w:t>con</w:t>
      </w:r>
      <w:r w:rsidR="00F01249">
        <w:t xml:space="preserve"> = 41</w:t>
      </w:r>
      <w:r w:rsidR="00665CA4">
        <w:t>5</w:t>
      </w:r>
      <w:r w:rsidR="00F01249">
        <w:t>.</w:t>
      </w:r>
      <w:r w:rsidR="00665CA4">
        <w:t>88</w:t>
      </w:r>
      <w:r w:rsidR="00F01249">
        <w:t>ms, SD</w:t>
      </w:r>
      <w:r w:rsidR="00F01249">
        <w:rPr>
          <w:vertAlign w:val="subscript"/>
        </w:rPr>
        <w:t>con</w:t>
      </w:r>
      <w:r w:rsidR="00F01249">
        <w:t xml:space="preserve"> = 29.</w:t>
      </w:r>
      <w:r w:rsidR="00665CA4">
        <w:t>76</w:t>
      </w:r>
      <w:r w:rsidR="00F01249">
        <w:t>, M</w:t>
      </w:r>
      <w:r w:rsidR="00F01249">
        <w:rPr>
          <w:vertAlign w:val="subscript"/>
        </w:rPr>
        <w:t>incon</w:t>
      </w:r>
      <w:r w:rsidR="00F01249">
        <w:t xml:space="preserve"> = 4</w:t>
      </w:r>
      <w:r w:rsidR="00665CA4">
        <w:t>29</w:t>
      </w:r>
      <w:r w:rsidR="00F01249">
        <w:t>ms, SD</w:t>
      </w:r>
      <w:r w:rsidR="00F01249">
        <w:rPr>
          <w:vertAlign w:val="subscript"/>
        </w:rPr>
        <w:t>incon</w:t>
      </w:r>
      <w:r w:rsidR="00F01249">
        <w:t xml:space="preserve"> = 28.</w:t>
      </w:r>
      <w:r w:rsidR="00665CA4">
        <w:t>32</w:t>
      </w:r>
      <w:r w:rsidR="00F01249">
        <w:t>, t</w:t>
      </w:r>
      <w:r w:rsidR="00342DA7" w:rsidRPr="00632924">
        <w:t>(29)</w:t>
      </w:r>
      <w:r w:rsidR="00F01249">
        <w:t xml:space="preserve"> = -6.</w:t>
      </w:r>
      <w:r w:rsidR="00665CA4">
        <w:t>40</w:t>
      </w:r>
      <w:r w:rsidR="00F01249">
        <w:t xml:space="preserve">, p </w:t>
      </w:r>
      <w:r w:rsidR="004A638A">
        <w:t>&lt; 0.001</w:t>
      </w:r>
      <w:r w:rsidR="00F01249">
        <w:t>, 95% CI [-17.</w:t>
      </w:r>
      <w:r w:rsidR="00665CA4">
        <w:t>32</w:t>
      </w:r>
      <w:r w:rsidR="00F01249">
        <w:t>, -</w:t>
      </w:r>
      <w:r w:rsidR="00665CA4">
        <w:t>8.93</w:t>
      </w:r>
      <w:r w:rsidR="00F01249">
        <w:t>], Cohen's d</w:t>
      </w:r>
      <w:r w:rsidR="00F01249">
        <w:rPr>
          <w:vertAlign w:val="subscript"/>
        </w:rPr>
        <w:t>z</w:t>
      </w:r>
      <w:r w:rsidR="00F01249">
        <w:t xml:space="preserve"> = -1.</w:t>
      </w:r>
      <w:r w:rsidR="000122BA">
        <w:t>1</w:t>
      </w:r>
      <w:r w:rsidR="00160C1A">
        <w:t>7</w:t>
      </w:r>
      <w:r w:rsidR="00F01249">
        <w:t>) in incongruent trials. Contrastingly, reaction time (M</w:t>
      </w:r>
      <w:r w:rsidR="00F01249">
        <w:rPr>
          <w:vertAlign w:val="subscript"/>
        </w:rPr>
        <w:t>con</w:t>
      </w:r>
      <w:r w:rsidR="00F01249">
        <w:t xml:space="preserve"> = 17</w:t>
      </w:r>
      <w:r w:rsidR="009339FA">
        <w:t>1</w:t>
      </w:r>
      <w:r w:rsidR="00F01249">
        <w:t>.</w:t>
      </w:r>
      <w:r w:rsidR="009339FA">
        <w:t>29</w:t>
      </w:r>
      <w:r w:rsidR="00F01249">
        <w:t>ms, SD</w:t>
      </w:r>
      <w:r w:rsidR="00F01249">
        <w:rPr>
          <w:vertAlign w:val="subscript"/>
        </w:rPr>
        <w:t>con</w:t>
      </w:r>
      <w:r w:rsidR="00F01249">
        <w:t xml:space="preserve"> = </w:t>
      </w:r>
      <w:r w:rsidR="009339FA">
        <w:t>22.42</w:t>
      </w:r>
      <w:r w:rsidR="00F01249">
        <w:t>, M</w:t>
      </w:r>
      <w:r w:rsidR="00F01249">
        <w:rPr>
          <w:vertAlign w:val="subscript"/>
        </w:rPr>
        <w:t>incon</w:t>
      </w:r>
      <w:r w:rsidR="00F01249">
        <w:t xml:space="preserve"> = 173.</w:t>
      </w:r>
      <w:r w:rsidR="009339FA">
        <w:t>06</w:t>
      </w:r>
      <w:r w:rsidR="00F01249">
        <w:t>, SD</w:t>
      </w:r>
      <w:r w:rsidR="00F01249">
        <w:rPr>
          <w:vertAlign w:val="subscript"/>
        </w:rPr>
        <w:t>incon</w:t>
      </w:r>
      <w:r w:rsidR="00F01249">
        <w:t xml:space="preserve"> = </w:t>
      </w:r>
      <w:r w:rsidR="009339FA">
        <w:t>23.95</w:t>
      </w:r>
      <w:r w:rsidR="00F01249">
        <w:t>, t</w:t>
      </w:r>
      <w:r w:rsidR="00342DA7" w:rsidRPr="00632924">
        <w:t>(29)</w:t>
      </w:r>
      <w:r w:rsidR="00F01249">
        <w:t xml:space="preserve"> = </w:t>
      </w:r>
      <w:r w:rsidR="009339FA">
        <w:t>-1.01</w:t>
      </w:r>
      <w:r w:rsidR="00F01249">
        <w:t>, p = 0.</w:t>
      </w:r>
      <w:r w:rsidR="004818C9">
        <w:t>318</w:t>
      </w:r>
      <w:r w:rsidR="00F01249">
        <w:t>, 95% CI [</w:t>
      </w:r>
      <w:r w:rsidR="00924F8B">
        <w:t>-5.31</w:t>
      </w:r>
      <w:r w:rsidR="00F01249">
        <w:t xml:space="preserve">, </w:t>
      </w:r>
      <w:r w:rsidR="00924F8B">
        <w:t>1.79</w:t>
      </w:r>
      <w:r w:rsidR="00F01249">
        <w:t xml:space="preserve">]) and the number </w:t>
      </w:r>
      <w:r w:rsidR="00F01249">
        <w:lastRenderedPageBreak/>
        <w:t>of changes of mind (M</w:t>
      </w:r>
      <w:r w:rsidR="00F01249">
        <w:rPr>
          <w:vertAlign w:val="subscript"/>
        </w:rPr>
        <w:t>con</w:t>
      </w:r>
      <w:r w:rsidR="00F01249">
        <w:t xml:space="preserve"> = 0.24, SD</w:t>
      </w:r>
      <w:r w:rsidR="00F01249">
        <w:rPr>
          <w:vertAlign w:val="subscript"/>
        </w:rPr>
        <w:t>con</w:t>
      </w:r>
      <w:r w:rsidR="00F01249">
        <w:t xml:space="preserve"> = 0.12, M</w:t>
      </w:r>
      <w:r w:rsidR="00F01249">
        <w:rPr>
          <w:vertAlign w:val="subscript"/>
        </w:rPr>
        <w:t>incon</w:t>
      </w:r>
      <w:r w:rsidR="00F01249">
        <w:t xml:space="preserve"> = 0.22, SD</w:t>
      </w:r>
      <w:r w:rsidR="00F01249">
        <w:rPr>
          <w:vertAlign w:val="subscript"/>
        </w:rPr>
        <w:t>incon</w:t>
      </w:r>
      <w:r w:rsidR="00F01249">
        <w:t xml:space="preserve"> = 0.</w:t>
      </w:r>
      <w:r w:rsidR="00DC51F0">
        <w:t>1</w:t>
      </w:r>
      <w:r w:rsidR="00F01249">
        <w:t>1, t</w:t>
      </w:r>
      <w:r w:rsidR="00342DA7" w:rsidRPr="00632924">
        <w:t>(29)</w:t>
      </w:r>
      <w:r w:rsidR="00F01249">
        <w:t xml:space="preserve"> = 1.</w:t>
      </w:r>
      <w:r w:rsidR="00DC51F0">
        <w:t>06</w:t>
      </w:r>
      <w:r w:rsidR="00F01249">
        <w:t>, p = 0.</w:t>
      </w:r>
      <w:r w:rsidR="004818C9">
        <w:t>318</w:t>
      </w:r>
      <w:r w:rsidR="00F01249">
        <w:t>, 95% CI [-0.0</w:t>
      </w:r>
      <w:r w:rsidR="00243720">
        <w:t>2</w:t>
      </w:r>
      <w:r w:rsidR="00F01249">
        <w:t xml:space="preserve">, 0.06]) </w:t>
      </w:r>
      <w:r w:rsidR="00404743">
        <w:t xml:space="preserve">in the reaching session </w:t>
      </w:r>
      <w:r w:rsidR="00F01249">
        <w:t>did not differ between the conditions.</w:t>
      </w:r>
      <w:r w:rsidR="00594DA5">
        <w:t xml:space="preserve"> </w:t>
      </w:r>
    </w:p>
    <w:p w14:paraId="1C709955" w14:textId="0E61CE2B" w:rsidR="006119BA" w:rsidRDefault="00F01249">
      <w:pPr>
        <w:ind w:firstLine="0"/>
        <w:pPrChange w:id="310" w:author="Chen Heller" w:date="2022-09-12T16:30:00Z">
          <w:pPr/>
        </w:pPrChange>
      </w:pPr>
      <w:r>
        <w:t xml:space="preserve">As predicted by </w:t>
      </w:r>
      <w:r w:rsidR="00367B60">
        <w:t xml:space="preserve">Exp </w:t>
      </w:r>
      <w:r w:rsidR="00EB57B5">
        <w:t xml:space="preserve">2. and Exp 3. </w:t>
      </w:r>
      <w:r>
        <w:t>the number of excluded trials</w:t>
      </w:r>
      <w:r w:rsidR="001F3AF5">
        <w:t xml:space="preserve"> </w:t>
      </w:r>
      <w:r>
        <w:t>in the reaching task was high and</w:t>
      </w:r>
      <w:r w:rsidR="00367B60">
        <w:t xml:space="preserve"> in fact</w:t>
      </w:r>
      <w:r>
        <w:t xml:space="preserve"> exceeded that of the keyboard task (M</w:t>
      </w:r>
      <w:r>
        <w:rPr>
          <w:vertAlign w:val="subscript"/>
        </w:rPr>
        <w:t>reach</w:t>
      </w:r>
      <w:r>
        <w:t xml:space="preserve"> = </w:t>
      </w:r>
      <w:r w:rsidR="00E24AF9">
        <w:t>128.76</w:t>
      </w:r>
      <w:r>
        <w:t>, SD</w:t>
      </w:r>
      <w:r>
        <w:rPr>
          <w:vertAlign w:val="subscript"/>
        </w:rPr>
        <w:t>reach</w:t>
      </w:r>
      <w:r>
        <w:t xml:space="preserve"> = </w:t>
      </w:r>
      <w:r w:rsidR="00E24AF9">
        <w:t>35.52</w:t>
      </w:r>
      <w:r>
        <w:t>, M</w:t>
      </w:r>
      <w:r>
        <w:rPr>
          <w:vertAlign w:val="subscript"/>
        </w:rPr>
        <w:t>keyboard</w:t>
      </w:r>
      <w:r>
        <w:t xml:space="preserve"> = 5</w:t>
      </w:r>
      <w:r w:rsidR="00E24AF9">
        <w:t>0</w:t>
      </w:r>
      <w:r>
        <w:t>.2, SD</w:t>
      </w:r>
      <w:r>
        <w:rPr>
          <w:vertAlign w:val="subscript"/>
        </w:rPr>
        <w:t>keyboard</w:t>
      </w:r>
      <w:r>
        <w:t xml:space="preserve"> = </w:t>
      </w:r>
      <w:r w:rsidR="00E24AF9">
        <w:t>14.47</w:t>
      </w:r>
      <w:r>
        <w:t>, t</w:t>
      </w:r>
      <w:r w:rsidRPr="008C7284">
        <w:rPr>
          <w:rPrChange w:id="311" w:author="Chen Heller" w:date="2022-08-30T13:57:00Z">
            <w:rPr>
              <w:vertAlign w:val="subscript"/>
            </w:rPr>
          </w:rPrChange>
        </w:rPr>
        <w:t>(</w:t>
      </w:r>
      <w:r w:rsidR="00FC47E3">
        <w:t>29</w:t>
      </w:r>
      <w:r w:rsidRPr="008C7284">
        <w:rPr>
          <w:rPrChange w:id="312" w:author="Chen Heller" w:date="2022-08-30T13:57:00Z">
            <w:rPr>
              <w:vertAlign w:val="subscript"/>
            </w:rPr>
          </w:rPrChange>
        </w:rPr>
        <w:t>)</w:t>
      </w:r>
      <w:r>
        <w:t xml:space="preserve"> = </w:t>
      </w:r>
      <w:r w:rsidR="00FC47E3">
        <w:t>12.70</w:t>
      </w:r>
      <w:r>
        <w:t xml:space="preserve">, p </w:t>
      </w:r>
      <w:r w:rsidR="00FC47E3">
        <w:t>&lt;</w:t>
      </w:r>
      <w:r>
        <w:t xml:space="preserve"> 0</w:t>
      </w:r>
      <w:r w:rsidR="00FC47E3">
        <w:t>.001</w:t>
      </w:r>
      <w:r>
        <w:t>, 95% CI [6</w:t>
      </w:r>
      <w:r w:rsidR="00FC47E3">
        <w:t>5</w:t>
      </w:r>
      <w:r>
        <w:t>.</w:t>
      </w:r>
      <w:r w:rsidR="00FC47E3">
        <w:t>91</w:t>
      </w:r>
      <w:r>
        <w:t xml:space="preserve">, </w:t>
      </w:r>
      <w:r w:rsidR="00FC47E3">
        <w:t>91.21</w:t>
      </w:r>
      <w:r>
        <w:t>], Cohen's d</w:t>
      </w:r>
      <w:r>
        <w:rPr>
          <w:vertAlign w:val="subscript"/>
        </w:rPr>
        <w:t>z</w:t>
      </w:r>
      <w:r>
        <w:t xml:space="preserve"> = 2.3</w:t>
      </w:r>
      <w:r w:rsidR="00FC47E3">
        <w:t>1</w:t>
      </w:r>
      <w:r>
        <w:t>)</w:t>
      </w:r>
      <w:r w:rsidR="00EB57B5">
        <w:t>.</w:t>
      </w:r>
      <w:r>
        <w:t xml:space="preserve"> </w:t>
      </w:r>
      <w:r w:rsidR="00EB57B5">
        <w:t>F</w:t>
      </w:r>
      <w:r>
        <w:t xml:space="preserve">urther inspection </w:t>
      </w:r>
      <w:r w:rsidR="00EB57B5">
        <w:t xml:space="preserve">however </w:t>
      </w:r>
      <w:r>
        <w:t>reveal</w:t>
      </w:r>
      <w:r w:rsidR="00EB57B5">
        <w:t>ed</w:t>
      </w:r>
      <w:r>
        <w:t xml:space="preserve"> this was true for late responses (M</w:t>
      </w:r>
      <w:r>
        <w:rPr>
          <w:vertAlign w:val="subscript"/>
        </w:rPr>
        <w:t>reach</w:t>
      </w:r>
      <w:r>
        <w:t xml:space="preserve"> = 32.</w:t>
      </w:r>
      <w:r w:rsidR="001979E7">
        <w:t>0</w:t>
      </w:r>
      <w:r>
        <w:t>6, SD</w:t>
      </w:r>
      <w:r>
        <w:rPr>
          <w:vertAlign w:val="subscript"/>
        </w:rPr>
        <w:t>reach</w:t>
      </w:r>
      <w:r>
        <w:t xml:space="preserve"> = </w:t>
      </w:r>
      <w:r w:rsidR="001979E7">
        <w:t>19.24</w:t>
      </w:r>
      <w:r>
        <w:t>, M</w:t>
      </w:r>
      <w:r>
        <w:rPr>
          <w:vertAlign w:val="subscript"/>
        </w:rPr>
        <w:t>keyboard</w:t>
      </w:r>
      <w:r>
        <w:t xml:space="preserve"> = 1</w:t>
      </w:r>
      <w:r w:rsidR="001979E7">
        <w:t>4.06</w:t>
      </w:r>
      <w:r>
        <w:t>, SD</w:t>
      </w:r>
      <w:r>
        <w:rPr>
          <w:vertAlign w:val="subscript"/>
        </w:rPr>
        <w:t>keyboard</w:t>
      </w:r>
      <w:r>
        <w:t xml:space="preserve"> = 1</w:t>
      </w:r>
      <w:r w:rsidR="001979E7">
        <w:t>0.33</w:t>
      </w:r>
      <w:r>
        <w:t>, t</w:t>
      </w:r>
      <w:r w:rsidRPr="001F3AF5">
        <w:rPr>
          <w:rPrChange w:id="313" w:author="Chen Heller" w:date="2022-08-30T13:58:00Z">
            <w:rPr>
              <w:vertAlign w:val="subscript"/>
            </w:rPr>
          </w:rPrChange>
        </w:rPr>
        <w:t>(</w:t>
      </w:r>
      <w:r w:rsidR="001979E7">
        <w:t>29</w:t>
      </w:r>
      <w:r w:rsidRPr="001F3AF5">
        <w:rPr>
          <w:rPrChange w:id="314" w:author="Chen Heller" w:date="2022-08-30T13:58:00Z">
            <w:rPr>
              <w:vertAlign w:val="subscript"/>
            </w:rPr>
          </w:rPrChange>
        </w:rPr>
        <w:t>)</w:t>
      </w:r>
      <w:r>
        <w:t xml:space="preserve"> = 4</w:t>
      </w:r>
      <w:r w:rsidR="001979E7">
        <w:t>.71</w:t>
      </w:r>
      <w:r>
        <w:t xml:space="preserve">, p </w:t>
      </w:r>
      <w:r w:rsidR="0052374D">
        <w:t>&lt; 0.001</w:t>
      </w:r>
      <w:r>
        <w:t>, 95% CI [</w:t>
      </w:r>
      <w:r w:rsidR="001979E7">
        <w:t>10.19</w:t>
      </w:r>
      <w:r>
        <w:t>, 2</w:t>
      </w:r>
      <w:r w:rsidR="001979E7">
        <w:t>5</w:t>
      </w:r>
      <w:r>
        <w:t>.</w:t>
      </w:r>
      <w:r w:rsidR="001979E7">
        <w:t>80</w:t>
      </w:r>
      <w:r>
        <w:t>], Cohen's d</w:t>
      </w:r>
      <w:r>
        <w:rPr>
          <w:vertAlign w:val="subscript"/>
        </w:rPr>
        <w:t>z</w:t>
      </w:r>
      <w:r>
        <w:t xml:space="preserve"> = 0.</w:t>
      </w:r>
      <w:r w:rsidR="001979E7">
        <w:t>86</w:t>
      </w:r>
      <w:r>
        <w:t>)</w:t>
      </w:r>
      <w:r w:rsidR="003A5BBB">
        <w:t xml:space="preserve"> and</w:t>
      </w:r>
      <w:r>
        <w:t xml:space="preserve"> early responses (M</w:t>
      </w:r>
      <w:r>
        <w:rPr>
          <w:vertAlign w:val="subscript"/>
        </w:rPr>
        <w:t>reach</w:t>
      </w:r>
      <w:r>
        <w:t xml:space="preserve"> = </w:t>
      </w:r>
      <w:r w:rsidR="00B06F06">
        <w:t>23.26</w:t>
      </w:r>
      <w:r>
        <w:t>, SD</w:t>
      </w:r>
      <w:r>
        <w:rPr>
          <w:vertAlign w:val="subscript"/>
        </w:rPr>
        <w:t>reach</w:t>
      </w:r>
      <w:r>
        <w:t xml:space="preserve"> = </w:t>
      </w:r>
      <w:r w:rsidR="00B06F06">
        <w:t>19.79</w:t>
      </w:r>
      <w:r>
        <w:t>, M</w:t>
      </w:r>
      <w:r>
        <w:rPr>
          <w:vertAlign w:val="subscript"/>
        </w:rPr>
        <w:t>keyboard</w:t>
      </w:r>
      <w:r>
        <w:t xml:space="preserve"> = </w:t>
      </w:r>
      <w:r w:rsidR="00466CE8">
        <w:t>0</w:t>
      </w:r>
      <w:r>
        <w:t>, SD</w:t>
      </w:r>
      <w:r>
        <w:rPr>
          <w:vertAlign w:val="subscript"/>
        </w:rPr>
        <w:t>keyboard</w:t>
      </w:r>
      <w:r>
        <w:t xml:space="preserve"> = </w:t>
      </w:r>
      <w:r w:rsidR="00466CE8">
        <w:t>0</w:t>
      </w:r>
      <w:r>
        <w:t>, t</w:t>
      </w:r>
      <w:r w:rsidRPr="001F3AF5">
        <w:rPr>
          <w:rPrChange w:id="315" w:author="Chen Heller" w:date="2022-08-30T13:58:00Z">
            <w:rPr>
              <w:vertAlign w:val="subscript"/>
            </w:rPr>
          </w:rPrChange>
        </w:rPr>
        <w:t>(</w:t>
      </w:r>
      <w:r w:rsidR="008257B9">
        <w:t>29</w:t>
      </w:r>
      <w:r w:rsidRPr="001F3AF5">
        <w:rPr>
          <w:rPrChange w:id="316" w:author="Chen Heller" w:date="2022-08-30T13:58:00Z">
            <w:rPr>
              <w:vertAlign w:val="subscript"/>
            </w:rPr>
          </w:rPrChange>
        </w:rPr>
        <w:t>)</w:t>
      </w:r>
      <w:r>
        <w:t xml:space="preserve"> = </w:t>
      </w:r>
      <w:r w:rsidR="008257B9">
        <w:t>6.43</w:t>
      </w:r>
      <w:r>
        <w:t xml:space="preserve">, p </w:t>
      </w:r>
      <w:r w:rsidR="008257B9">
        <w:t>&lt; 0.001</w:t>
      </w:r>
      <w:r>
        <w:t xml:space="preserve"> , 95% CI [1</w:t>
      </w:r>
      <w:r w:rsidR="00BB5023">
        <w:t>5.87</w:t>
      </w:r>
      <w:r>
        <w:t>, 30</w:t>
      </w:r>
      <w:r w:rsidR="00BB5023">
        <w:t>.65</w:t>
      </w:r>
      <w:r>
        <w:t>], Cohen's d</w:t>
      </w:r>
      <w:r>
        <w:rPr>
          <w:vertAlign w:val="subscript"/>
        </w:rPr>
        <w:t>z</w:t>
      </w:r>
      <w:r>
        <w:t xml:space="preserve"> = 1.1</w:t>
      </w:r>
      <w:r w:rsidR="00BB5023">
        <w:t>7</w:t>
      </w:r>
      <w:r>
        <w:t xml:space="preserve">) </w:t>
      </w:r>
      <w:r w:rsidR="003A5BBB">
        <w:t>b</w:t>
      </w:r>
      <w:r>
        <w:t xml:space="preserve">ut not for incorrect answers </w:t>
      </w:r>
      <w:r w:rsidR="00531D8F">
        <w:t xml:space="preserve">which were less common in the reaching task </w:t>
      </w:r>
      <w:r>
        <w:t>(M</w:t>
      </w:r>
      <w:r>
        <w:rPr>
          <w:vertAlign w:val="subscript"/>
        </w:rPr>
        <w:t>reach</w:t>
      </w:r>
      <w:r>
        <w:t xml:space="preserve"> = </w:t>
      </w:r>
      <w:r w:rsidR="007471EE">
        <w:t>21.90</w:t>
      </w:r>
      <w:r>
        <w:t>, SD</w:t>
      </w:r>
      <w:r>
        <w:rPr>
          <w:vertAlign w:val="subscript"/>
        </w:rPr>
        <w:t>reach</w:t>
      </w:r>
      <w:r>
        <w:t xml:space="preserve"> = </w:t>
      </w:r>
      <w:r w:rsidR="007471EE">
        <w:t>12.33</w:t>
      </w:r>
      <w:r>
        <w:t>, M</w:t>
      </w:r>
      <w:r>
        <w:rPr>
          <w:vertAlign w:val="subscript"/>
        </w:rPr>
        <w:t>keyboard</w:t>
      </w:r>
      <w:r>
        <w:t xml:space="preserve"> = 3</w:t>
      </w:r>
      <w:r w:rsidR="007471EE">
        <w:t>6.13</w:t>
      </w:r>
      <w:r>
        <w:t>, SD</w:t>
      </w:r>
      <w:r>
        <w:rPr>
          <w:vertAlign w:val="subscript"/>
        </w:rPr>
        <w:t>keyboard</w:t>
      </w:r>
      <w:r>
        <w:t xml:space="preserve"> = </w:t>
      </w:r>
      <w:r w:rsidR="007471EE">
        <w:t>15.29</w:t>
      </w:r>
      <w:r>
        <w:t>, t</w:t>
      </w:r>
      <w:r w:rsidRPr="001F3AF5">
        <w:rPr>
          <w:rPrChange w:id="317" w:author="Chen Heller" w:date="2022-08-30T13:58:00Z">
            <w:rPr>
              <w:vertAlign w:val="subscript"/>
            </w:rPr>
          </w:rPrChange>
        </w:rPr>
        <w:t>(</w:t>
      </w:r>
      <w:r w:rsidR="007471EE">
        <w:t>29</w:t>
      </w:r>
      <w:r w:rsidRPr="001F3AF5">
        <w:rPr>
          <w:rPrChange w:id="318" w:author="Chen Heller" w:date="2022-08-30T13:58:00Z">
            <w:rPr>
              <w:vertAlign w:val="subscript"/>
            </w:rPr>
          </w:rPrChange>
        </w:rPr>
        <w:t>)</w:t>
      </w:r>
      <w:r>
        <w:t xml:space="preserve"> = -</w:t>
      </w:r>
      <w:r w:rsidR="007471EE">
        <w:t>6.31</w:t>
      </w:r>
      <w:r>
        <w:t xml:space="preserve">, p </w:t>
      </w:r>
      <w:r w:rsidR="007471EE">
        <w:t>&lt; 0.001</w:t>
      </w:r>
      <w:r>
        <w:t>, 95% CI [-1</w:t>
      </w:r>
      <w:r w:rsidR="007471EE">
        <w:t>8</w:t>
      </w:r>
      <w:r>
        <w:t>.</w:t>
      </w:r>
      <w:r w:rsidR="007471EE">
        <w:t>84</w:t>
      </w:r>
      <w:r>
        <w:t>, -</w:t>
      </w:r>
      <w:r w:rsidR="007471EE">
        <w:t>9</w:t>
      </w:r>
      <w:r>
        <w:t>.</w:t>
      </w:r>
      <w:r w:rsidR="007471EE">
        <w:t>62</w:t>
      </w:r>
      <w:r>
        <w:t>], Cohen's d</w:t>
      </w:r>
      <w:r>
        <w:rPr>
          <w:vertAlign w:val="subscript"/>
        </w:rPr>
        <w:t>z</w:t>
      </w:r>
      <w:r>
        <w:t xml:space="preserve"> = -</w:t>
      </w:r>
      <w:r w:rsidR="00521B41">
        <w:t>1.15</w:t>
      </w:r>
      <w:r>
        <w:t>).</w:t>
      </w:r>
    </w:p>
    <w:p w14:paraId="235E4AB1" w14:textId="771F1C92" w:rsidR="007E2512" w:rsidRDefault="00244D65">
      <w:pPr>
        <w:keepNext/>
        <w:ind w:firstLine="0"/>
        <w:pPrChange w:id="319" w:author="Chen Heller" w:date="2022-09-12T15:56:00Z">
          <w:pPr>
            <w:ind w:firstLine="0"/>
          </w:pPr>
        </w:pPrChange>
      </w:pPr>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p>
    <w:p w14:paraId="2104970E" w14:textId="37DAEC14" w:rsidR="009F050A" w:rsidRPr="00F01249" w:rsidRDefault="007E2512">
      <w:pPr>
        <w:pStyle w:val="Caption"/>
        <w:pPrChange w:id="320" w:author="Chen Heller" w:date="2022-09-12T15:56:00Z">
          <w:pPr/>
        </w:pPrChange>
      </w:pPr>
      <w:bookmarkStart w:id="321" w:name="_Ref113906821"/>
      <w:commentRangeStart w:id="322"/>
      <w:r>
        <w:t xml:space="preserve">Figure </w:t>
      </w:r>
      <w:commentRangeEnd w:id="322"/>
      <w:r w:rsidR="0013510A">
        <w:rPr>
          <w:rStyle w:val="CommentReference"/>
          <w:i w:val="0"/>
          <w:iCs w:val="0"/>
          <w:color w:val="auto"/>
        </w:rPr>
        <w:commentReference w:id="322"/>
      </w:r>
      <w:fldSimple w:instr=" SEQ Figure \* ARABIC ">
        <w:r>
          <w:rPr>
            <w:noProof/>
          </w:rPr>
          <w:t>6</w:t>
        </w:r>
      </w:fldSimple>
      <w:bookmarkEnd w:id="321"/>
      <w:r>
        <w:t xml:space="preserve">. </w:t>
      </w:r>
      <w:r w:rsidRPr="00F3771A">
        <w:t xml:space="preserve">Results of Experiment </w:t>
      </w:r>
      <w:r>
        <w:t>4</w:t>
      </w:r>
      <w:r w:rsidRPr="00F3771A">
        <w:t>. (a) Reaching trajectories</w:t>
      </w:r>
      <w:r w:rsidR="00817F50">
        <w:t xml:space="preserve"> of valid trials</w:t>
      </w:r>
      <w:r w:rsidRPr="00F3771A">
        <w:t xml:space="preserve"> to left and right targets, averaged across all participants.</w:t>
      </w:r>
      <w:r>
        <w:t xml:space="preserve"> </w:t>
      </w:r>
      <w:r w:rsidR="004B1F54">
        <w:t xml:space="preserve">Grey shade marks where the difference between the trajectories </w:t>
      </w:r>
      <w:r w:rsidR="004A6FC5">
        <w:t xml:space="preserve">was found to be </w:t>
      </w:r>
      <w:r w:rsidR="004B1F54">
        <w:t xml:space="preserve">significant according to a permutation and clustering procedure. </w:t>
      </w:r>
      <w:r>
        <w:t>(b</w:t>
      </w:r>
      <w:r w:rsidRPr="00F3771A">
        <w:t>-f) Dots are single participant averages</w:t>
      </w:r>
      <w:r w:rsidR="00852F05">
        <w:t xml:space="preserve">. </w:t>
      </w:r>
      <w:r w:rsidR="00E8628A">
        <w:t>The b</w:t>
      </w:r>
      <w:r w:rsidR="00F8418A">
        <w:t xml:space="preserve">ox represents the high and low quartiles while the vertical lines </w:t>
      </w:r>
      <w:r w:rsidR="00AE59FC">
        <w:t>mark the 1.5 * inter</w:t>
      </w:r>
      <w:r w:rsidR="00F8418A">
        <w:t xml:space="preserve"> quartile range</w:t>
      </w:r>
      <w:r w:rsidR="005E76CB">
        <w:t xml:space="preserve">. </w:t>
      </w:r>
      <w:r w:rsidR="00E8628A">
        <w:t>The g</w:t>
      </w:r>
      <w:r w:rsidR="005E76CB">
        <w:t xml:space="preserve">rey line </w:t>
      </w:r>
      <w:r w:rsidR="00623FAE">
        <w:t>is</w:t>
      </w:r>
      <w:r w:rsidR="005E76CB">
        <w:t xml:space="preserve"> the median</w:t>
      </w:r>
      <w:r w:rsidR="001E0906">
        <w:t xml:space="preserve"> and the s</w:t>
      </w:r>
      <w:r w:rsidR="005E76CB">
        <w:t>haded density functions are the distribution</w:t>
      </w:r>
      <w:r w:rsidR="00817F50">
        <w:t>s</w:t>
      </w:r>
      <w:r w:rsidR="005E76CB">
        <w:t xml:space="preserve"> of </w:t>
      </w:r>
      <w:r w:rsidR="0081537E">
        <w:t>participants' averages in each condition</w:t>
      </w:r>
      <w:r w:rsidRPr="00F3771A">
        <w:t>.</w:t>
      </w:r>
    </w:p>
    <w:p w14:paraId="1C2CF195" w14:textId="77777777" w:rsidR="0013510A" w:rsidRDefault="0013510A" w:rsidP="006238E0">
      <w:pPr>
        <w:pStyle w:val="Heading3"/>
        <w:rPr>
          <w:ins w:id="323" w:author="Liad Mudrik" w:date="2022-09-12T13:40:00Z"/>
        </w:rPr>
      </w:pPr>
      <w:bookmarkStart w:id="324" w:name="_Toc113910391"/>
    </w:p>
    <w:p w14:paraId="35CAFCBB" w14:textId="3ED8BF3A" w:rsidR="006A7738" w:rsidRDefault="00D826D9" w:rsidP="006238E0">
      <w:pPr>
        <w:pStyle w:val="Heading3"/>
      </w:pPr>
      <w:r>
        <w:t>Discussion</w:t>
      </w:r>
      <w:bookmarkEnd w:id="324"/>
    </w:p>
    <w:p w14:paraId="4C5F7A9B" w14:textId="0A77C4C8" w:rsidR="00F01249" w:rsidDel="00FC39C9" w:rsidRDefault="00F01249" w:rsidP="0013510A">
      <w:pPr>
        <w:ind w:firstLine="0"/>
        <w:rPr>
          <w:del w:id="325" w:author="Chen Heller" w:date="2022-09-01T10:54:00Z"/>
        </w:rPr>
      </w:pPr>
      <w:r>
        <w:t xml:space="preserve">Experiment </w:t>
      </w:r>
      <w:del w:id="326" w:author="Liad Mudrik" w:date="2022-09-12T13:51:00Z">
        <w:r w:rsidDel="00F54903">
          <w:delText xml:space="preserve">four </w:delText>
        </w:r>
      </w:del>
      <w:ins w:id="327" w:author="Liad Mudrik" w:date="2022-09-12T13:51:00Z">
        <w:r w:rsidR="00F54903">
          <w:t>4</w:t>
        </w:r>
        <w:r w:rsidR="00F54903">
          <w:t xml:space="preserve"> </w:t>
        </w:r>
      </w:ins>
      <w:del w:id="328" w:author="Liad Mudrik" w:date="2022-09-12T16:28:00Z">
        <w:r w:rsidDel="00553F6D">
          <w:delText xml:space="preserve">utilized </w:delText>
        </w:r>
      </w:del>
      <w:ins w:id="329" w:author="Liad Mudrik" w:date="2022-09-12T16:28:00Z">
        <w:r w:rsidR="00553F6D">
          <w:t xml:space="preserve">compared the effect of unconscious processing as measured </w:t>
        </w:r>
      </w:ins>
      <w:ins w:id="330" w:author="Liad Mudrik" w:date="2022-09-12T16:29:00Z">
        <w:r w:rsidR="00553F6D">
          <w:t>by</w:t>
        </w:r>
      </w:ins>
      <w:ins w:id="331" w:author="Liad Mudrik" w:date="2022-09-12T16:28:00Z">
        <w:r w:rsidR="00553F6D">
          <w:t xml:space="preserve"> </w:t>
        </w:r>
      </w:ins>
      <w:r>
        <w:t xml:space="preserve">motion tracking and keyboard </w:t>
      </w:r>
      <w:del w:id="332" w:author="Liad Mudrik" w:date="2022-09-12T16:29:00Z">
        <w:r w:rsidR="00E75A76" w:rsidDel="00553F6D">
          <w:delText>measures</w:delText>
        </w:r>
        <w:r w:rsidDel="00553F6D">
          <w:delText xml:space="preserve"> to probe unconscious processing</w:delText>
        </w:r>
      </w:del>
      <w:ins w:id="333" w:author="Liad Mudrik" w:date="2022-09-12T16:29:00Z">
        <w:r w:rsidR="00553F6D">
          <w:t>presses</w:t>
        </w:r>
      </w:ins>
      <w:r>
        <w:t xml:space="preserve">. Despite previous criticisms about the robustness and reliability of evidence </w:t>
      </w:r>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w:t>
      </w:r>
      <w:ins w:id="334" w:author="Liad Mudrik" w:date="2022-09-12T16:29:00Z">
        <w:r w:rsidR="00676ED5">
          <w:rPr>
            <w:rFonts w:ascii="Times New Roman" w:hAnsi="Times New Roman" w:cs="Times New Roman"/>
          </w:rPr>
          <w:t xml:space="preserve">e.g., </w:t>
        </w:r>
      </w:ins>
      <w:r w:rsidR="0008250B" w:rsidRPr="0008250B">
        <w:rPr>
          <w:rFonts w:ascii="Times New Roman" w:hAnsi="Times New Roman" w:cs="Times New Roman"/>
        </w:rPr>
        <w:t>Damian, 2001; Peters &amp; Lau, 2015)</w:t>
      </w:r>
      <w:r w:rsidR="0008250B">
        <w:fldChar w:fldCharType="end"/>
      </w:r>
      <w:r>
        <w:t xml:space="preserve"> a large congruency effect was found using </w:t>
      </w:r>
      <w:del w:id="335" w:author="Liad Mudrik" w:date="2022-09-12T16:29:00Z">
        <w:r w:rsidDel="00676ED5">
          <w:delText xml:space="preserve">each </w:delText>
        </w:r>
      </w:del>
      <w:ins w:id="336" w:author="Liad Mudrik" w:date="2022-09-12T16:29:00Z">
        <w:r w:rsidR="00676ED5">
          <w:t>both</w:t>
        </w:r>
        <w:r w:rsidR="00676ED5">
          <w:t xml:space="preserve"> </w:t>
        </w:r>
      </w:ins>
      <w:r>
        <w:t>measure</w:t>
      </w:r>
      <w:ins w:id="337" w:author="Liad Mudrik" w:date="2022-09-12T16:29:00Z">
        <w:r w:rsidR="00676ED5">
          <w:t>s</w:t>
        </w:r>
      </w:ins>
      <w:r>
        <w:t>. In the reaching session, movements were clearly biased towards the incorrect answer when primed by an incongruent word, as was evident by the centrally oriented reaching trajectories</w:t>
      </w:r>
      <w:r w:rsidR="008B65A5">
        <w:t xml:space="preserve"> which produced a</w:t>
      </w:r>
      <w:r>
        <w:t xml:space="preserve"> smaller reach area</w:t>
      </w:r>
      <w:r w:rsidR="00C73F3D">
        <w:t>,</w:t>
      </w:r>
      <w:r>
        <w:t xml:space="preserve"> longer traveled distance and </w:t>
      </w:r>
      <w:r w:rsidR="008B65A5">
        <w:t xml:space="preserve">longer </w:t>
      </w:r>
      <w:r>
        <w:t>movement duration. The difference between congruent and incongruent trajectories was significant approximately around 155ms to 398ms (17.5-95.5</w:t>
      </w:r>
      <w:r w:rsidR="00886EF1">
        <w:t>% of the path</w:t>
      </w:r>
      <w:r>
        <w:t>) post target onset</w:t>
      </w:r>
      <w:r w:rsidR="00CB60D0" w:rsidRPr="00CB60D0">
        <w:rPr>
          <w:rPrChange w:id="338" w:author="Chen Heller" w:date="2022-09-01T10:08:00Z">
            <w:rPr>
              <w:strike/>
            </w:rPr>
          </w:rPrChange>
        </w:rPr>
        <w:t xml:space="preserve"> </w:t>
      </w:r>
      <w:r w:rsidR="00CB60D0">
        <w:t>showing that the prime exerts its effect almost through</w:t>
      </w:r>
      <w:r w:rsidR="00BB2A79">
        <w:t>ou</w:t>
      </w:r>
      <w:r w:rsidR="00CB60D0">
        <w:t>t the entire movement</w:t>
      </w:r>
      <w:ins w:id="339" w:author="Liad Mudrik" w:date="2022-09-12T16:30:00Z">
        <w:r w:rsidR="00ED7FF8">
          <w:t xml:space="preserve"> (note however that this analysis should not be taken as evidence for the exact latency/offset of the effect; see </w:t>
        </w:r>
        <w:commentRangeStart w:id="340"/>
        <w:r w:rsidR="00ED7FF8">
          <w:t>ref</w:t>
        </w:r>
        <w:commentRangeEnd w:id="340"/>
        <w:r w:rsidR="00ED7FF8">
          <w:rPr>
            <w:rStyle w:val="CommentReference"/>
          </w:rPr>
          <w:commentReference w:id="340"/>
        </w:r>
        <w:r w:rsidR="00ED7FF8">
          <w:t>)</w:t>
        </w:r>
      </w:ins>
      <w:r>
        <w:t xml:space="preserve">. </w:t>
      </w:r>
      <w:del w:id="341" w:author="Liad Mudrik" w:date="2022-09-12T16:31:00Z">
        <w:r w:rsidDel="00E8719D">
          <w:delText>Surprisingly</w:delText>
        </w:r>
      </w:del>
      <w:ins w:id="342" w:author="Liad Mudrik" w:date="2022-09-12T16:31:00Z">
        <w:r w:rsidR="00E8719D">
          <w:t>However</w:t>
        </w:r>
      </w:ins>
      <w:r>
        <w:t xml:space="preserve">, </w:t>
      </w:r>
      <w:ins w:id="343" w:author="Liad Mudrik" w:date="2022-09-12T16:31:00Z">
        <w:r w:rsidR="00E8719D">
          <w:t xml:space="preserve">contrary to my hypothesis, </w:t>
        </w:r>
      </w:ins>
      <w:r>
        <w:t xml:space="preserve">the </w:t>
      </w:r>
      <w:del w:id="344" w:author="Liad Mudrik" w:date="2022-09-12T16:31:00Z">
        <w:r w:rsidDel="00AF3312">
          <w:delText xml:space="preserve">significant </w:delText>
        </w:r>
      </w:del>
      <w:r>
        <w:t xml:space="preserve">effect </w:t>
      </w:r>
      <w:ins w:id="345" w:author="Liad Mudrik" w:date="2022-09-12T16:31:00Z">
        <w:r w:rsidR="00572DFD">
          <w:t xml:space="preserve">size </w:t>
        </w:r>
      </w:ins>
      <w:r>
        <w:t xml:space="preserve">found </w:t>
      </w:r>
      <w:del w:id="346" w:author="Liad Mudrik" w:date="2022-09-12T16:31:00Z">
        <w:r w:rsidR="006A52EC" w:rsidDel="009A0548">
          <w:delText xml:space="preserve">with </w:delText>
        </w:r>
      </w:del>
      <w:ins w:id="347" w:author="Liad Mudrik" w:date="2022-09-12T16:31:00Z">
        <w:r w:rsidR="009A0548">
          <w:t>for</w:t>
        </w:r>
        <w:r w:rsidR="009A0548">
          <w:t xml:space="preserve"> </w:t>
        </w:r>
      </w:ins>
      <w:r w:rsidR="006A52EC">
        <w:t xml:space="preserve">the reach area </w:t>
      </w:r>
      <w:r w:rsidR="005217F0">
        <w:t xml:space="preserve">variable </w:t>
      </w:r>
      <w:r>
        <w:t xml:space="preserve">was smaller than </w:t>
      </w:r>
      <w:del w:id="348" w:author="Liad Mudrik" w:date="2022-09-12T16:31:00Z">
        <w:r w:rsidDel="00CF0A33">
          <w:delText xml:space="preserve">that </w:delText>
        </w:r>
      </w:del>
      <w:ins w:id="349" w:author="Liad Mudrik" w:date="2022-09-12T16:31:00Z">
        <w:r w:rsidR="00CF0A33">
          <w:t>the</w:t>
        </w:r>
        <w:r w:rsidR="00CF0A33">
          <w:t xml:space="preserve"> </w:t>
        </w:r>
      </w:ins>
      <w:r w:rsidR="005217F0">
        <w:t xml:space="preserve">found with the keyboard-RT, although </w:t>
      </w:r>
      <w:del w:id="350" w:author="Liad Mudrik" w:date="2022-09-12T16:32:00Z">
        <w:r w:rsidR="005217F0" w:rsidDel="00FC5A63">
          <w:delText xml:space="preserve">noticeably </w:delText>
        </w:r>
      </w:del>
      <w:r w:rsidR="005217F0">
        <w:t xml:space="preserve">the reaching movement </w:t>
      </w:r>
      <w:r w:rsidR="006B03CC">
        <w:t>duration</w:t>
      </w:r>
      <w:r w:rsidR="005217F0">
        <w:t xml:space="preserve"> </w:t>
      </w:r>
      <w:ins w:id="351" w:author="Liad Mudrik" w:date="2022-09-12T16:32:00Z">
        <w:r w:rsidR="00FC5A63">
          <w:t xml:space="preserve">measure yielded comparable effects as </w:t>
        </w:r>
      </w:ins>
      <w:del w:id="352" w:author="Liad Mudrik" w:date="2022-09-12T16:32:00Z">
        <w:r w:rsidR="005217F0" w:rsidDel="00FC5A63">
          <w:delText xml:space="preserve">was not less sensitive than </w:delText>
        </w:r>
      </w:del>
      <w:r w:rsidR="005217F0">
        <w:t>the keyboard</w:t>
      </w:r>
      <w:r w:rsidR="00BF4E2E">
        <w:t>-RT</w:t>
      </w:r>
      <w:r w:rsidR="005217F0">
        <w:t>. P</w:t>
      </w:r>
      <w:r>
        <w:t xml:space="preserve">ossible explanations are discussed </w:t>
      </w:r>
      <w:ins w:id="353" w:author="Liad Mudrik" w:date="2022-09-12T16:31:00Z">
        <w:r w:rsidR="007107F9">
          <w:t xml:space="preserve">in the general discussion </w:t>
        </w:r>
      </w:ins>
      <w:r>
        <w:t>below.</w:t>
      </w:r>
    </w:p>
    <w:p w14:paraId="0950B412" w14:textId="03C490CC" w:rsidR="00E668B7" w:rsidRDefault="0001046E" w:rsidP="006238E0">
      <w:pPr>
        <w:pStyle w:val="Heading2"/>
      </w:pPr>
      <w:bookmarkStart w:id="354" w:name="_Toc113910392"/>
      <w:commentRangeStart w:id="355"/>
      <w:commentRangeStart w:id="356"/>
      <w:commentRangeStart w:id="357"/>
      <w:r>
        <w:t xml:space="preserve">General </w:t>
      </w:r>
      <w:r w:rsidR="00E668B7">
        <w:t>Discussion</w:t>
      </w:r>
      <w:commentRangeEnd w:id="355"/>
      <w:r w:rsidR="00E5510C">
        <w:rPr>
          <w:rStyle w:val="CommentReference"/>
          <w:rFonts w:eastAsia="David" w:cs="David"/>
          <w:b w:val="0"/>
          <w:bCs w:val="0"/>
        </w:rPr>
        <w:commentReference w:id="355"/>
      </w:r>
      <w:commentRangeEnd w:id="356"/>
      <w:r w:rsidR="005F25E3">
        <w:rPr>
          <w:rStyle w:val="CommentReference"/>
          <w:rFonts w:asciiTheme="majorBidi" w:eastAsiaTheme="minorEastAsia" w:hAnsiTheme="majorBidi" w:cstheme="majorBidi"/>
          <w:b w:val="0"/>
          <w:bCs w:val="0"/>
          <w:lang w:eastAsia="en-US" w:bidi="he-IL"/>
        </w:rPr>
        <w:commentReference w:id="356"/>
      </w:r>
      <w:bookmarkEnd w:id="354"/>
      <w:commentRangeEnd w:id="357"/>
      <w:r w:rsidR="00372F74">
        <w:rPr>
          <w:rStyle w:val="CommentReference"/>
          <w:rFonts w:asciiTheme="majorBidi" w:eastAsiaTheme="minorEastAsia" w:hAnsiTheme="majorBidi" w:cstheme="majorBidi"/>
          <w:b w:val="0"/>
          <w:bCs w:val="0"/>
          <w:lang w:eastAsia="en-US" w:bidi="he-IL"/>
        </w:rPr>
        <w:commentReference w:id="357"/>
      </w:r>
    </w:p>
    <w:p w14:paraId="0EAC151E" w14:textId="77777777" w:rsidR="002D0222" w:rsidRDefault="00595024">
      <w:pPr>
        <w:ind w:firstLine="0"/>
        <w:rPr>
          <w:ins w:id="358" w:author="Liad Mudrik" w:date="2022-09-12T16:37:00Z"/>
        </w:rPr>
      </w:pPr>
      <w:del w:id="359" w:author="Liad Mudrik" w:date="2022-09-12T16:33:00Z">
        <w:r w:rsidDel="00776072">
          <w:delText>Increased sensitivity to unconscious effects is necessary to settle t</w:delText>
        </w:r>
      </w:del>
      <w:ins w:id="360" w:author="Liad Mudrik" w:date="2022-09-12T16:34:00Z">
        <w:r w:rsidR="00776072">
          <w:t>One of the key driving forces behind t</w:t>
        </w:r>
      </w:ins>
      <w:r>
        <w:t xml:space="preserve">he long-lasting debate about the extent of unconscious processing </w:t>
      </w:r>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ins w:id="361" w:author="Liad Mudrik" w:date="2022-09-12T16:33:00Z">
        <w:r w:rsidR="00776072">
          <w:t xml:space="preserve"> </w:t>
        </w:r>
      </w:ins>
      <w:ins w:id="362" w:author="Liad Mudrik" w:date="2022-09-12T16:34:00Z">
        <w:r w:rsidR="007D0270">
          <w:t xml:space="preserve">pertains to the weak, and </w:t>
        </w:r>
      </w:ins>
      <w:del w:id="363" w:author="Liad Mudrik" w:date="2022-09-12T16:34:00Z">
        <w:r w:rsidDel="007D0270">
          <w:delText xml:space="preserve">. </w:delText>
        </w:r>
        <w:r w:rsidR="00B35F4E" w:rsidDel="007D0270">
          <w:delText xml:space="preserve">Consequently </w:delText>
        </w:r>
        <w:r w:rsidR="00C46CA3" w:rsidDel="007D0270">
          <w:delText>I</w:delText>
        </w:r>
        <w:r w:rsidR="00FF06FA" w:rsidDel="007D0270">
          <w:delText xml:space="preserve"> set out to examine if motion tracking can serve as a solution for the</w:delText>
        </w:r>
      </w:del>
      <w:ins w:id="364" w:author="Liad Mudrik" w:date="2022-09-12T16:34:00Z">
        <w:r w:rsidR="007D0270">
          <w:t>often</w:t>
        </w:r>
      </w:ins>
      <w:r w:rsidR="00FF06FA">
        <w:t xml:space="preserve"> small effect sizes that are usually found in the field </w:t>
      </w:r>
      <w:del w:id="365" w:author="Liad Mudrik" w:date="2022-09-12T16:34:00Z">
        <w:r w:rsidR="00FF06FA" w:rsidDel="002D7235">
          <w:delText>of unconscious processing</w:delText>
        </w:r>
        <w:r w:rsidR="00353F1B" w:rsidDel="002D7235">
          <w:delText xml:space="preserve"> </w:delText>
        </w:r>
      </w:del>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del w:id="366" w:author="Liad Mudrik" w:date="2022-09-12T16:34:00Z">
        <w:r w:rsidR="00FF06FA" w:rsidDel="00146C1B">
          <w:delText>.</w:delText>
        </w:r>
      </w:del>
      <w:r w:rsidR="00FF06FA">
        <w:t xml:space="preserve">. </w:t>
      </w:r>
      <w:ins w:id="367" w:author="Liad Mudrik" w:date="2022-09-12T16:34:00Z">
        <w:r w:rsidR="00883733">
          <w:t xml:space="preserve">In this thesis, I set out to examine if motion tracking could solve this problem, </w:t>
        </w:r>
      </w:ins>
      <w:ins w:id="368" w:author="Liad Mudrik" w:date="2022-09-12T16:35:00Z">
        <w:r w:rsidR="00883733">
          <w:t>by providing more sensitive measures that could potentially yield stronger effects (</w:t>
        </w:r>
        <w:commentRangeStart w:id="369"/>
        <w:r w:rsidR="00883733">
          <w:t>REF</w:t>
        </w:r>
        <w:commentRangeEnd w:id="369"/>
        <w:r w:rsidR="00883733">
          <w:rPr>
            <w:rStyle w:val="CommentReference"/>
          </w:rPr>
          <w:commentReference w:id="369"/>
        </w:r>
        <w:r w:rsidR="00883733">
          <w:t xml:space="preserve">). </w:t>
        </w:r>
      </w:ins>
      <w:r w:rsidR="00FF06FA">
        <w:t>To do so</w:t>
      </w:r>
      <w:ins w:id="370" w:author="Liad Mudrik" w:date="2022-09-12T16:35:00Z">
        <w:r w:rsidR="00883733">
          <w:t>,</w:t>
        </w:r>
      </w:ins>
      <w:r w:rsidR="00FF06FA">
        <w:t xml:space="preserve"> </w:t>
      </w:r>
      <w:r w:rsidR="00C46CA3">
        <w:t>I</w:t>
      </w:r>
      <w:r w:rsidR="00FF06FA">
        <w:t xml:space="preserve"> </w:t>
      </w:r>
      <w:del w:id="371" w:author="Liad Mudrik" w:date="2022-09-12T16:35:00Z">
        <w:r w:rsidR="00420327" w:rsidDel="006F7BC9">
          <w:delText xml:space="preserve">integrated </w:delText>
        </w:r>
      </w:del>
      <w:ins w:id="372" w:author="Liad Mudrik" w:date="2022-09-12T16:35:00Z">
        <w:r w:rsidR="006F7BC9">
          <w:t>used a variant of the</w:t>
        </w:r>
      </w:ins>
      <w:del w:id="373" w:author="Liad Mudrik" w:date="2022-09-12T16:35:00Z">
        <w:r w:rsidR="00420327" w:rsidDel="006F7BC9">
          <w:delText xml:space="preserve">reaching responses </w:delText>
        </w:r>
        <w:r w:rsidR="00E02767" w:rsidDel="006F7BC9">
          <w:delText>in</w:delText>
        </w:r>
        <w:r w:rsidR="00420327" w:rsidDel="006F7BC9">
          <w:delText>to</w:delText>
        </w:r>
        <w:r w:rsidR="003A7204" w:rsidDel="006F7BC9">
          <w:delText xml:space="preserve"> </w:delText>
        </w:r>
        <w:r w:rsidR="00FF06FA" w:rsidDel="006F7BC9">
          <w:delText>a</w:delText>
        </w:r>
      </w:del>
      <w:r w:rsidR="00FF06FA">
        <w:t xml:space="preserve"> classical </w:t>
      </w:r>
      <w:del w:id="374" w:author="Liad Mudrik" w:date="2022-09-12T16:35:00Z">
        <w:r w:rsidR="00FF06FA" w:rsidDel="006F7BC9">
          <w:delText xml:space="preserve">semantic </w:delText>
        </w:r>
      </w:del>
      <w:ins w:id="375" w:author="Liad Mudrik" w:date="2022-09-12T16:35:00Z">
        <w:r w:rsidR="006F7BC9">
          <w:t>w</w:t>
        </w:r>
      </w:ins>
      <w:ins w:id="376" w:author="Liad Mudrik" w:date="2022-09-12T16:36:00Z">
        <w:r w:rsidR="006F7BC9">
          <w:t>ord repetition</w:t>
        </w:r>
      </w:ins>
      <w:ins w:id="377" w:author="Liad Mudrik" w:date="2022-09-12T16:35:00Z">
        <w:r w:rsidR="006F7BC9">
          <w:t xml:space="preserve"> </w:t>
        </w:r>
      </w:ins>
      <w:r w:rsidR="00FF06FA">
        <w:t xml:space="preserve">priming paradigm </w:t>
      </w:r>
      <w:del w:id="378" w:author="Liad Mudrik" w:date="2022-09-12T16:36:00Z">
        <w:r w:rsidR="00FF06FA" w:rsidDel="004E041F">
          <w:delText xml:space="preserve">that was </w:delText>
        </w:r>
      </w:del>
      <w:r w:rsidR="00FF06FA">
        <w:t xml:space="preserve">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ins w:id="379" w:author="Liad Mudrik" w:date="2022-09-12T16:36:00Z">
        <w:r w:rsidR="002D0222">
          <w:t xml:space="preserve">, which allowed for continuous motion tracking while participants make reaching responses to classify </w:t>
        </w:r>
      </w:ins>
      <w:ins w:id="380" w:author="Liad Mudrik" w:date="2022-09-12T16:37:00Z">
        <w:r w:rsidR="002D0222">
          <w:t>a visible</w:t>
        </w:r>
      </w:ins>
      <w:ins w:id="381" w:author="Liad Mudrik" w:date="2022-09-12T16:36:00Z">
        <w:r w:rsidR="002D0222">
          <w:t xml:space="preserve"> target word</w:t>
        </w:r>
      </w:ins>
      <w:r w:rsidR="00FF06FA">
        <w:t xml:space="preserve"> </w:t>
      </w:r>
      <w:ins w:id="382" w:author="Liad Mudrik" w:date="2022-09-12T16:37:00Z">
        <w:r w:rsidR="002D0222">
          <w:t>preceded by an invisible prime</w:t>
        </w:r>
      </w:ins>
      <w:del w:id="383" w:author="Liad Mudrik" w:date="2022-09-12T16:37:00Z">
        <w:r w:rsidR="00FF06FA" w:rsidDel="002D0222">
          <w:delText>and was proven to exhibit extensive unconscious effects</w:delText>
        </w:r>
      </w:del>
      <w:r w:rsidR="00FF06FA">
        <w:t xml:space="preserve">. </w:t>
      </w:r>
    </w:p>
    <w:p w14:paraId="60F8E191" w14:textId="6834112E" w:rsidR="00463A29" w:rsidRDefault="002D0222">
      <w:pPr>
        <w:ind w:firstLine="0"/>
      </w:pPr>
      <w:ins w:id="384" w:author="Liad Mudrik" w:date="2022-09-12T16:37:00Z">
        <w:r>
          <w:lastRenderedPageBreak/>
          <w:t xml:space="preserve">In </w:t>
        </w:r>
      </w:ins>
      <w:del w:id="385" w:author="Liad Mudrik" w:date="2022-09-12T16:37:00Z">
        <w:r w:rsidR="00333DEB" w:rsidDel="002D0222">
          <w:delText>My</w:delText>
        </w:r>
        <w:r w:rsidR="00FF06FA" w:rsidDel="002D0222">
          <w:delText xml:space="preserve"> </w:delText>
        </w:r>
      </w:del>
      <w:del w:id="386" w:author="Liad Mudrik" w:date="2022-09-12T16:55:00Z">
        <w:r w:rsidR="00FF06FA" w:rsidDel="00AA5AC7">
          <w:delText xml:space="preserve">first </w:delText>
        </w:r>
      </w:del>
      <w:ins w:id="387" w:author="Liad Mudrik" w:date="2022-09-12T16:55:00Z">
        <w:r w:rsidR="00AA5AC7">
          <w:t>E</w:t>
        </w:r>
      </w:ins>
      <w:del w:id="388" w:author="Liad Mudrik" w:date="2022-09-12T16:55:00Z">
        <w:r w:rsidR="00FF06FA" w:rsidDel="00AA5AC7">
          <w:delText>e</w:delText>
        </w:r>
      </w:del>
      <w:r w:rsidR="00FF06FA">
        <w:t>xperiment</w:t>
      </w:r>
      <w:ins w:id="389" w:author="Liad Mudrik" w:date="2022-09-12T16:55:00Z">
        <w:r w:rsidR="00AA5AC7">
          <w:t xml:space="preserve"> 1</w:t>
        </w:r>
      </w:ins>
      <w:ins w:id="390" w:author="Liad Mudrik" w:date="2022-09-12T16:37:00Z">
        <w:r w:rsidR="009B62EE">
          <w:t>,</w:t>
        </w:r>
      </w:ins>
      <w:r w:rsidR="00FF06FA">
        <w:t xml:space="preserve"> </w:t>
      </w:r>
      <w:del w:id="391" w:author="Liad Mudrik" w:date="2022-09-12T16:37:00Z">
        <w:r w:rsidR="00FF06FA" w:rsidDel="009B62EE">
          <w:delText xml:space="preserve">required </w:delText>
        </w:r>
      </w:del>
      <w:r w:rsidR="00FF06FA">
        <w:t xml:space="preserve">participants </w:t>
      </w:r>
      <w:ins w:id="392" w:author="Liad Mudrik" w:date="2022-09-12T16:37:00Z">
        <w:r w:rsidR="009B62EE">
          <w:t xml:space="preserve">were </w:t>
        </w:r>
        <w:r w:rsidR="00802D1E">
          <w:t>presented with a subliminal pri</w:t>
        </w:r>
      </w:ins>
      <w:ins w:id="393" w:author="Liad Mudrik" w:date="2022-09-12T16:38:00Z">
        <w:r w:rsidR="00802D1E">
          <w:t>me, which was followed by a supraliminal target word, on which they performed</w:t>
        </w:r>
      </w:ins>
      <w:del w:id="394" w:author="Liad Mudrik" w:date="2022-09-12T16:38:00Z">
        <w:r w:rsidR="00FF06FA" w:rsidDel="00802D1E">
          <w:delText>to make</w:delText>
        </w:r>
      </w:del>
      <w:r w:rsidR="00FF06FA">
        <w:t xml:space="preserve"> a semantic judgment </w:t>
      </w:r>
      <w:del w:id="395" w:author="Liad Mudrik" w:date="2022-09-12T16:38:00Z">
        <w:r w:rsidR="00FF06FA" w:rsidDel="00802D1E">
          <w:delText xml:space="preserve">regarding a target </w:delText>
        </w:r>
        <w:r w:rsidR="000022AB" w:rsidDel="00802D1E">
          <w:delText xml:space="preserve">word </w:delText>
        </w:r>
        <w:r w:rsidR="00FF06FA" w:rsidDel="00802D1E">
          <w:delText>that was preceded by a congruent/incongruent subliminal prime</w:delText>
        </w:r>
        <w:r w:rsidR="000022AB" w:rsidDel="00802D1E">
          <w:delText xml:space="preserve"> word</w:delText>
        </w:r>
      </w:del>
      <w:ins w:id="396" w:author="Liad Mudrik" w:date="2022-09-12T16:38:00Z">
        <w:r w:rsidR="00802D1E">
          <w:t>(i.e., determine whether the word described</w:t>
        </w:r>
      </w:ins>
      <w:ins w:id="397" w:author="Liad Mudrik" w:date="2022-09-12T16:40:00Z">
        <w:r w:rsidR="00802D1E">
          <w:t xml:space="preserve"> a natural item or a man-made artifact)</w:t>
        </w:r>
      </w:ins>
      <w:r w:rsidR="00FF06FA">
        <w:t xml:space="preserve">. Analysis of the results revealed a hint </w:t>
      </w:r>
      <w:del w:id="398" w:author="Liad Mudrik" w:date="2022-09-12T16:40:00Z">
        <w:r w:rsidR="00FF06FA" w:rsidDel="001318E5">
          <w:delText xml:space="preserve">of </w:delText>
        </w:r>
      </w:del>
      <w:ins w:id="399" w:author="Liad Mudrik" w:date="2022-09-12T16:40:00Z">
        <w:r w:rsidR="001318E5">
          <w:t>for</w:t>
        </w:r>
        <w:r w:rsidR="001318E5">
          <w:t xml:space="preserve"> </w:t>
        </w:r>
      </w:ins>
      <w:r w:rsidR="00FF06FA">
        <w:t>unconscious processing in the reach area variable</w:t>
      </w:r>
      <w:ins w:id="400" w:author="Liad Mudrik" w:date="2022-09-12T16:40:00Z">
        <w:r w:rsidR="002A41F8">
          <w:t>,</w:t>
        </w:r>
      </w:ins>
      <w:r w:rsidR="00FF06FA">
        <w:t xml:space="preserve"> which was </w:t>
      </w:r>
      <w:ins w:id="401" w:author="Liad Mudrik" w:date="2022-09-12T16:41:00Z">
        <w:r w:rsidR="002A41F8">
          <w:t xml:space="preserve">numerically </w:t>
        </w:r>
      </w:ins>
      <w:r w:rsidR="00FF06FA">
        <w:t xml:space="preserve">smaller for incongruent trials. </w:t>
      </w:r>
      <w:ins w:id="402" w:author="Liad Mudrik" w:date="2022-09-12T16:41:00Z">
        <w:r w:rsidR="00B368DC">
          <w:t xml:space="preserve">Yet this trend was not </w:t>
        </w:r>
      </w:ins>
      <w:ins w:id="403" w:author="Liad Mudrik" w:date="2022-09-12T16:42:00Z">
        <w:r w:rsidR="00B368DC">
          <w:t xml:space="preserve">significant, </w:t>
        </w:r>
      </w:ins>
      <w:ins w:id="404" w:author="Liad Mudrik" w:date="2022-09-12T16:44:00Z">
        <w:r w:rsidR="00572879">
          <w:t xml:space="preserve">possibly </w:t>
        </w:r>
      </w:ins>
      <w:del w:id="405" w:author="Liad Mudrik" w:date="2022-09-12T16:44:00Z">
        <w:r w:rsidR="00FF06FA" w:rsidDel="00572879">
          <w:delText xml:space="preserve">Since </w:delText>
        </w:r>
      </w:del>
      <w:ins w:id="406" w:author="Liad Mudrik" w:date="2022-09-12T16:44:00Z">
        <w:r w:rsidR="00572879">
          <w:t>s</w:t>
        </w:r>
        <w:r w:rsidR="00572879">
          <w:t xml:space="preserve">ince </w:t>
        </w:r>
      </w:ins>
      <w:r w:rsidR="00FF06FA">
        <w:t>this experiment allowed for relatively slow responses</w:t>
      </w:r>
      <w:ins w:id="407" w:author="Liad Mudrik" w:date="2022-09-12T16:44:00Z">
        <w:r w:rsidR="006A7AFF">
          <w:t xml:space="preserve">. </w:t>
        </w:r>
      </w:ins>
      <w:ins w:id="408" w:author="Liad Mudrik" w:date="2022-09-12T16:45:00Z">
        <w:r w:rsidR="000E599E">
          <w:t xml:space="preserve">With such a long response window, subjects could have finalized the </w:t>
        </w:r>
      </w:ins>
      <w:del w:id="409" w:author="Liad Mudrik" w:date="2022-09-12T16:44:00Z">
        <w:r w:rsidR="00FF06FA" w:rsidDel="006A7AFF">
          <w:delText xml:space="preserve">, </w:delText>
        </w:r>
      </w:del>
      <w:del w:id="410" w:author="Liad Mudrik" w:date="2022-09-12T16:45:00Z">
        <w:r w:rsidR="002F522D" w:rsidDel="000E599E">
          <w:delText xml:space="preserve">I </w:delText>
        </w:r>
        <w:r w:rsidR="00FF06FA" w:rsidDel="000E599E">
          <w:delText>suspected that the</w:delText>
        </w:r>
        <w:r w:rsidR="00601EDA" w:rsidRPr="00601EDA" w:rsidDel="000E599E">
          <w:delText xml:space="preserve"> </w:delText>
        </w:r>
      </w:del>
      <w:r w:rsidR="00C54EA9">
        <w:t xml:space="preserve">evidence accumulation processes </w:t>
      </w:r>
      <w:del w:id="411" w:author="Liad Mudrik" w:date="2022-09-12T16:45:00Z">
        <w:r w:rsidR="00C54EA9" w:rsidDel="002417C7">
          <w:delText>ended and a final</w:delText>
        </w:r>
      </w:del>
      <w:ins w:id="412" w:author="Liad Mudrik" w:date="2022-09-12T16:45:00Z">
        <w:r w:rsidR="002417C7">
          <w:t>and reach a</w:t>
        </w:r>
      </w:ins>
      <w:r w:rsidR="00C54EA9">
        <w:t xml:space="preserve"> decision </w:t>
      </w:r>
      <w:del w:id="413" w:author="Liad Mudrik" w:date="2022-09-12T16:45:00Z">
        <w:r w:rsidR="00C54EA9" w:rsidDel="002417C7">
          <w:delText xml:space="preserve">was reached </w:delText>
        </w:r>
      </w:del>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r w:rsidR="00C54EA9">
        <w:t xml:space="preserve"> </w:t>
      </w:r>
      <w:ins w:id="414" w:author="Liad Mudrik" w:date="2022-09-12T16:45:00Z">
        <w:r w:rsidR="00C019CF">
          <w:t xml:space="preserve">even </w:t>
        </w:r>
      </w:ins>
      <w:r w:rsidR="00FF06FA">
        <w:t xml:space="preserve">before the movement </w:t>
      </w:r>
      <w:r w:rsidR="005D09A7">
        <w:t xml:space="preserve">was </w:t>
      </w:r>
      <w:r w:rsidR="00FF06FA">
        <w:t>initiated</w:t>
      </w:r>
      <w:ins w:id="415" w:author="Liad Mudrik" w:date="2022-09-12T16:45:00Z">
        <w:r w:rsidR="00C019CF">
          <w:t>. In this case</w:t>
        </w:r>
      </w:ins>
      <w:r w:rsidR="00FF06FA">
        <w:t xml:space="preserve">, </w:t>
      </w:r>
      <w:del w:id="416" w:author="Liad Mudrik" w:date="2022-09-12T16:45:00Z">
        <w:r w:rsidR="00FF06FA" w:rsidDel="00C019CF">
          <w:delText xml:space="preserve">which explains why a robust </w:delText>
        </w:r>
      </w:del>
      <w:r w:rsidR="00FF06FA">
        <w:t>congruency effect</w:t>
      </w:r>
      <w:ins w:id="417" w:author="Liad Mudrik" w:date="2022-09-12T16:45:00Z">
        <w:r w:rsidR="00C019CF">
          <w:t>s are less l</w:t>
        </w:r>
      </w:ins>
      <w:ins w:id="418" w:author="Liad Mudrik" w:date="2022-09-12T16:46:00Z">
        <w:r w:rsidR="00C019CF">
          <w:t>ikely to be revealed when</w:t>
        </w:r>
      </w:ins>
      <w:del w:id="419" w:author="Liad Mudrik" w:date="2022-09-12T16:46:00Z">
        <w:r w:rsidR="00FF06FA" w:rsidDel="00C019CF">
          <w:delText xml:space="preserve"> was not </w:delText>
        </w:r>
        <w:r w:rsidR="005D09A7" w:rsidDel="00C019CF">
          <w:delText>reflected in the</w:delText>
        </w:r>
      </w:del>
      <w:r w:rsidR="005D09A7">
        <w:t xml:space="preserve"> movement</w:t>
      </w:r>
      <w:ins w:id="420" w:author="Liad Mudrik" w:date="2022-09-12T16:46:00Z">
        <w:r w:rsidR="00C019CF">
          <w:t xml:space="preserve"> is </w:t>
        </w:r>
        <w:r w:rsidR="00D2171B">
          <w:t>track</w:t>
        </w:r>
      </w:ins>
      <w:r w:rsidR="00FF06FA" w:rsidRPr="00B61294">
        <w:t xml:space="preserve">. Supportive evidence for this </w:t>
      </w:r>
      <w:del w:id="421" w:author="Liad Mudrik" w:date="2022-09-12T16:46:00Z">
        <w:r w:rsidR="00FF06FA" w:rsidRPr="00B61294" w:rsidDel="00242ECA">
          <w:delText xml:space="preserve">assumption </w:delText>
        </w:r>
      </w:del>
      <w:ins w:id="422" w:author="Liad Mudrik" w:date="2022-09-12T16:46:00Z">
        <w:r w:rsidR="00242ECA">
          <w:t>interpretation</w:t>
        </w:r>
        <w:r w:rsidR="00242ECA" w:rsidRPr="00B61294">
          <w:t xml:space="preserve"> </w:t>
        </w:r>
      </w:ins>
      <w:del w:id="423" w:author="Liad Mudrik" w:date="2022-09-12T16:46:00Z">
        <w:r w:rsidR="00FF06FA" w:rsidRPr="00B61294" w:rsidDel="00360AD4">
          <w:delText xml:space="preserve">was provided by the </w:delText>
        </w:r>
        <w:r w:rsidR="00472D1F" w:rsidDel="00360AD4">
          <w:delText>marginally</w:delText>
        </w:r>
      </w:del>
      <w:ins w:id="424" w:author="Liad Mudrik" w:date="2022-09-12T16:46:00Z">
        <w:r w:rsidR="00360AD4">
          <w:t>can be found in the relatively</w:t>
        </w:r>
      </w:ins>
      <w:r w:rsidR="00472D1F">
        <w:t xml:space="preserve"> </w:t>
      </w:r>
      <w:r w:rsidR="00FF06FA" w:rsidRPr="00B61294">
        <w:t>long</w:t>
      </w:r>
      <w:del w:id="425" w:author="Liad Mudrik" w:date="2022-09-12T16:46:00Z">
        <w:r w:rsidR="00FF06FA" w:rsidRPr="00B61294" w:rsidDel="00360AD4">
          <w:delText>er</w:delText>
        </w:r>
      </w:del>
      <w:r w:rsidR="00FF06FA" w:rsidRPr="00B61294">
        <w:t xml:space="preserve"> </w:t>
      </w:r>
      <w:r w:rsidR="00E314F6">
        <w:t>reaction</w:t>
      </w:r>
      <w:r w:rsidR="00FF06FA" w:rsidRPr="00B61294">
        <w:t xml:space="preserve"> times</w:t>
      </w:r>
      <w:r w:rsidR="00C1383D">
        <w:t xml:space="preserve">, </w:t>
      </w:r>
      <w:r w:rsidR="00C1383D" w:rsidRPr="00B61294">
        <w:t>but not movement durations</w:t>
      </w:r>
      <w:r w:rsidR="00C1383D">
        <w:t>,</w:t>
      </w:r>
      <w:r w:rsidR="00FF06FA" w:rsidRPr="00B61294">
        <w:t xml:space="preserve"> in incongruent trials</w:t>
      </w:r>
      <w:ins w:id="426" w:author="Liad Mudrik" w:date="2022-09-12T16:46:00Z">
        <w:r w:rsidR="007421ED">
          <w:t xml:space="preserve"> (though again, no effects were significant in this experiment)</w:t>
        </w:r>
      </w:ins>
      <w:r w:rsidR="00FF06FA">
        <w:t xml:space="preserve">. </w:t>
      </w:r>
    </w:p>
    <w:p w14:paraId="051E3AF0" w14:textId="12F6892C" w:rsidR="00463A29" w:rsidDel="0054526A" w:rsidRDefault="0039299B" w:rsidP="0054526A">
      <w:pPr>
        <w:ind w:firstLine="0"/>
        <w:rPr>
          <w:del w:id="427" w:author="Liad Mudrik" w:date="2022-09-12T16:56:00Z"/>
        </w:rPr>
      </w:pPr>
      <w:ins w:id="428" w:author="Liad Mudrik" w:date="2022-09-12T16:55:00Z">
        <w:r>
          <w:t>To circumvent this problem</w:t>
        </w:r>
      </w:ins>
      <w:del w:id="429" w:author="Liad Mudrik" w:date="2022-09-12T16:55:00Z">
        <w:r w:rsidR="006528C3" w:rsidDel="0039299B">
          <w:delText>Considering these results</w:delText>
        </w:r>
      </w:del>
      <w:r w:rsidR="00FF06FA">
        <w:t xml:space="preserve">, the response window in </w:t>
      </w:r>
      <w:del w:id="430" w:author="Liad Mudrik" w:date="2022-09-12T16:55:00Z">
        <w:r w:rsidR="00FF06FA" w:rsidDel="0039299B">
          <w:delText xml:space="preserve">the second </w:delText>
        </w:r>
      </w:del>
      <w:ins w:id="431" w:author="Liad Mudrik" w:date="2022-09-12T16:55:00Z">
        <w:r>
          <w:t>E</w:t>
        </w:r>
      </w:ins>
      <w:del w:id="432" w:author="Liad Mudrik" w:date="2022-09-12T16:55:00Z">
        <w:r w:rsidR="00FF06FA" w:rsidDel="0039299B">
          <w:delText>e</w:delText>
        </w:r>
      </w:del>
      <w:r w:rsidR="00FF06FA">
        <w:t xml:space="preserve">xperiment </w:t>
      </w:r>
      <w:ins w:id="433" w:author="Liad Mudrik" w:date="2022-09-12T16:55:00Z">
        <w:r>
          <w:t xml:space="preserve">2 </w:t>
        </w:r>
      </w:ins>
      <w:r w:rsidR="00FF06FA">
        <w:t xml:space="preserve">was </w:t>
      </w:r>
      <w:r w:rsidR="006528C3">
        <w:t xml:space="preserve">reduced </w:t>
      </w:r>
      <w:r w:rsidR="00FF06FA">
        <w:t xml:space="preserve">and limitations were placed on movement onset time and movement duration. Unfortunately, the strict timing constraints resulted in many excluded trials </w:t>
      </w:r>
      <w:r w:rsidR="00136091">
        <w:t xml:space="preserve">which </w:t>
      </w:r>
      <w:r w:rsidR="00EC097D">
        <w:t>increased the measured noise</w:t>
      </w:r>
      <w:r w:rsidR="00136091">
        <w:t xml:space="preserve">. </w:t>
      </w:r>
      <w:r w:rsidR="00EC097D">
        <w:t>A lower signal to noise ratio</w:t>
      </w:r>
      <w:r w:rsidR="0019030C">
        <w:t xml:space="preserve"> (SNR)</w:t>
      </w:r>
      <w:r w:rsidR="00EC097D">
        <w:t xml:space="preserve"> together with a </w:t>
      </w:r>
      <w:r w:rsidR="00276F6F">
        <w:t xml:space="preserve">single participant with an extreme opposite effect to the rest of the sample, </w:t>
      </w:r>
      <w:del w:id="434" w:author="Liad Mudrik" w:date="2022-09-12T16:56:00Z">
        <w:r w:rsidR="00E72C37" w:rsidDel="006C45B5">
          <w:delText xml:space="preserve">occluded </w:delText>
        </w:r>
      </w:del>
      <w:ins w:id="435" w:author="Liad Mudrik" w:date="2022-09-12T16:56:00Z">
        <w:r w:rsidR="006C45B5">
          <w:t>seemed to interfere with</w:t>
        </w:r>
        <w:r w:rsidR="006C45B5">
          <w:t xml:space="preserve"> </w:t>
        </w:r>
      </w:ins>
      <w:r w:rsidR="00E72C37">
        <w:t>the congruency effect</w:t>
      </w:r>
      <w:del w:id="436" w:author="Liad Mudrik" w:date="2022-09-12T16:56:00Z">
        <w:r w:rsidR="00E72C37" w:rsidDel="006C45B5">
          <w:delText>.</w:delText>
        </w:r>
      </w:del>
      <w:r w:rsidR="00FF06FA">
        <w:t xml:space="preserve">. </w:t>
      </w:r>
      <w:ins w:id="437" w:author="Liad Mudrik" w:date="2022-09-12T16:56:00Z">
        <w:r w:rsidR="0054526A">
          <w:t xml:space="preserve">Experiment 3 was then conducted with </w:t>
        </w:r>
      </w:ins>
    </w:p>
    <w:p w14:paraId="1C838A5E" w14:textId="6D90B5B1" w:rsidR="007943B2" w:rsidRDefault="00FF06FA" w:rsidP="0054526A">
      <w:pPr>
        <w:ind w:firstLine="0"/>
      </w:pPr>
      <w:del w:id="438" w:author="Liad Mudrik" w:date="2022-09-12T16:56:00Z">
        <w:r w:rsidDel="0054526A">
          <w:delText xml:space="preserve">To solve </w:delText>
        </w:r>
        <w:r w:rsidR="0014206C" w:rsidDel="0054526A">
          <w:delText xml:space="preserve">these </w:delText>
        </w:r>
        <w:r w:rsidDel="0054526A">
          <w:delText>problem</w:delText>
        </w:r>
        <w:r w:rsidR="0014206C" w:rsidDel="0054526A">
          <w:delText>s</w:delText>
        </w:r>
        <w:r w:rsidDel="0054526A">
          <w:delText>,</w:delText>
        </w:r>
      </w:del>
      <w:r>
        <w:t xml:space="preserve"> an additional training day</w:t>
      </w:r>
      <w:del w:id="439" w:author="Liad Mudrik" w:date="2022-09-12T16:57:00Z">
        <w:r w:rsidDel="00046913">
          <w:delText xml:space="preserve"> was added in experiment three</w:delText>
        </w:r>
      </w:del>
      <w:r>
        <w:t xml:space="preserve">, </w:t>
      </w:r>
      <w:del w:id="440" w:author="Liad Mudrik" w:date="2022-09-12T16:57:00Z">
        <w:r w:rsidDel="00046913">
          <w:delText xml:space="preserve">which was intended </w:delText>
        </w:r>
      </w:del>
      <w:r>
        <w:t xml:space="preserve">to improve the participants' response speed and increase the </w:t>
      </w:r>
      <w:r w:rsidR="0038647F">
        <w:t xml:space="preserve">number </w:t>
      </w:r>
      <w:r>
        <w:t xml:space="preserve">of valid trials. </w:t>
      </w:r>
      <w:del w:id="441" w:author="Liad Mudrik" w:date="2022-09-12T16:57:00Z">
        <w:r w:rsidR="00A13A41" w:rsidDel="004E2486">
          <w:delText xml:space="preserve">As </w:delText>
        </w:r>
      </w:del>
      <w:ins w:id="442" w:author="Liad Mudrik" w:date="2022-09-12T16:57:00Z">
        <w:r w:rsidR="004E2486">
          <w:t>The</w:t>
        </w:r>
        <w:r w:rsidR="004E2486">
          <w:t xml:space="preserve"> </w:t>
        </w:r>
        <w:r w:rsidR="00046913">
          <w:t xml:space="preserve">expected </w:t>
        </w:r>
      </w:ins>
      <w:del w:id="443" w:author="Liad Mudrik" w:date="2022-09-12T16:57:00Z">
        <w:r w:rsidR="00A13A41" w:rsidDel="00046913">
          <w:delText>a consequence</w:delText>
        </w:r>
        <w:r w:rsidR="00AC19D7" w:rsidDel="00046913">
          <w:delText>,</w:delText>
        </w:r>
        <w:r w:rsidR="007F6E99" w:rsidDel="00046913">
          <w:delText xml:space="preserve"> numerically lower RT was observed in the second day of Exp 3. </w:delText>
        </w:r>
        <w:r w:rsidR="00A13A41" w:rsidDel="00046913">
          <w:delText>a</w:delText>
        </w:r>
        <w:r w:rsidR="007F6E99" w:rsidDel="00046913">
          <w:delText xml:space="preserve">nd </w:delText>
        </w:r>
        <w:r w:rsidR="007F6E99" w:rsidDel="004E2486">
          <w:delText xml:space="preserve">a </w:delText>
        </w:r>
        <w:r w:rsidR="007F6E99" w:rsidDel="00B85465">
          <w:delText xml:space="preserve">significant </w:delText>
        </w:r>
      </w:del>
      <w:r w:rsidR="007F6E99">
        <w:t xml:space="preserve">congruency effect was </w:t>
      </w:r>
      <w:ins w:id="444" w:author="Liad Mudrik" w:date="2022-09-12T16:57:00Z">
        <w:r w:rsidR="00AC6A89">
          <w:t xml:space="preserve">now </w:t>
        </w:r>
      </w:ins>
      <w:r w:rsidR="007F6E99">
        <w:t xml:space="preserve">detected </w:t>
      </w:r>
      <w:del w:id="445" w:author="Liad Mudrik" w:date="2022-09-12T16:57:00Z">
        <w:r w:rsidR="007F6E99" w:rsidDel="00622C8F">
          <w:delText xml:space="preserve">in </w:delText>
        </w:r>
      </w:del>
      <w:ins w:id="446" w:author="Liad Mudrik" w:date="2022-09-12T16:57:00Z">
        <w:r w:rsidR="00622C8F">
          <w:t>for</w:t>
        </w:r>
        <w:r w:rsidR="00622C8F">
          <w:t xml:space="preserve"> </w:t>
        </w:r>
      </w:ins>
      <w:r w:rsidR="007F6E99">
        <w:t xml:space="preserve">the reach area variable. </w:t>
      </w:r>
      <w:del w:id="447" w:author="Liad Mudrik" w:date="2022-09-12T16:57:00Z">
        <w:r w:rsidR="007F6E99" w:rsidDel="009B2D65">
          <w:delText>Surprisingly</w:delText>
        </w:r>
      </w:del>
      <w:ins w:id="448" w:author="Liad Mudrik" w:date="2022-09-12T16:57:00Z">
        <w:r w:rsidR="009B2D65">
          <w:t>However</w:t>
        </w:r>
      </w:ins>
      <w:r w:rsidR="007F6E99">
        <w:t>, the additional training day did not increase the number of valid tr</w:t>
      </w:r>
      <w:del w:id="449" w:author="Liad Mudrik" w:date="2022-09-12T16:57:00Z">
        <w:r w:rsidR="007F6E99" w:rsidDel="0017224B">
          <w:delText>a</w:delText>
        </w:r>
      </w:del>
      <w:r w:rsidR="007F6E99">
        <w:t>i</w:t>
      </w:r>
      <w:ins w:id="450" w:author="Liad Mudrik" w:date="2022-09-12T16:57:00Z">
        <w:r w:rsidR="0017224B">
          <w:t>a</w:t>
        </w:r>
      </w:ins>
      <w:r w:rsidR="007F6E99">
        <w:t>ls</w:t>
      </w:r>
      <w:ins w:id="451" w:author="Liad Mudrik" w:date="2022-09-12T16:58:00Z">
        <w:r w:rsidR="00EA53CE">
          <w:t>,</w:t>
        </w:r>
      </w:ins>
      <w:r w:rsidR="007F6E99">
        <w:t xml:space="preserve"> and was </w:t>
      </w:r>
      <w:r w:rsidR="00A53F64">
        <w:t>therefore</w:t>
      </w:r>
      <w:r w:rsidR="007F6E99">
        <w:t xml:space="preserve"> omitted in </w:t>
      </w:r>
      <w:r w:rsidR="00FB05DB">
        <w:t>Exp</w:t>
      </w:r>
      <w:ins w:id="452" w:author="Liad Mudrik" w:date="2022-09-12T16:58:00Z">
        <w:r w:rsidR="00F761C9">
          <w:t>eriment</w:t>
        </w:r>
      </w:ins>
      <w:r w:rsidR="00FB05DB">
        <w:t xml:space="preserve"> 4. </w:t>
      </w:r>
    </w:p>
    <w:p w14:paraId="4C2B4096" w14:textId="4FE117EC" w:rsidR="00B00AED" w:rsidRDefault="004C7623" w:rsidP="00260B74">
      <w:pPr>
        <w:ind w:firstLine="0"/>
      </w:pPr>
      <w:ins w:id="453" w:author="Liad Mudrik" w:date="2022-09-12T16:58:00Z">
        <w:r>
          <w:t xml:space="preserve">Finally, </w:t>
        </w:r>
      </w:ins>
      <w:del w:id="454" w:author="Liad Mudrik" w:date="2022-09-12T16:58:00Z">
        <w:r w:rsidR="00FF06FA" w:rsidDel="004C7623">
          <w:delText xml:space="preserve">The goal of the fourth </w:delText>
        </w:r>
      </w:del>
      <w:ins w:id="455" w:author="Liad Mudrik" w:date="2022-09-12T16:58:00Z">
        <w:r>
          <w:t>the preregistered E</w:t>
        </w:r>
      </w:ins>
      <w:del w:id="456" w:author="Liad Mudrik" w:date="2022-09-12T16:58:00Z">
        <w:r w:rsidR="00FF06FA" w:rsidDel="004C7623">
          <w:delText>e</w:delText>
        </w:r>
      </w:del>
      <w:r w:rsidR="00FF06FA">
        <w:t xml:space="preserve">xperiment </w:t>
      </w:r>
      <w:ins w:id="457" w:author="Liad Mudrik" w:date="2022-09-12T16:58:00Z">
        <w:r>
          <w:t xml:space="preserve">4 </w:t>
        </w:r>
      </w:ins>
      <w:del w:id="458" w:author="Liad Mudrik" w:date="2022-09-12T16:58:00Z">
        <w:r w:rsidR="00FF06FA" w:rsidDel="00324863">
          <w:delText xml:space="preserve">was to </w:delText>
        </w:r>
      </w:del>
      <w:r w:rsidR="00FF06FA">
        <w:t>examine</w:t>
      </w:r>
      <w:ins w:id="459" w:author="Liad Mudrik" w:date="2022-09-12T16:58:00Z">
        <w:r w:rsidR="00324863">
          <w:t>d</w:t>
        </w:r>
      </w:ins>
      <w:r w:rsidR="00FF06FA">
        <w:t xml:space="preserve"> if motion </w:t>
      </w:r>
      <w:r w:rsidR="0038647F">
        <w:t xml:space="preserve">tracking </w:t>
      </w:r>
      <w:r w:rsidR="00FF06FA">
        <w:t>is superior to keyboard-RT when probing unconscious processing</w:t>
      </w:r>
      <w:ins w:id="460" w:author="Liad Mudrik" w:date="2022-09-12T16:58:00Z">
        <w:r w:rsidR="002E3E1A">
          <w:t xml:space="preserve">. </w:t>
        </w:r>
      </w:ins>
      <w:del w:id="461" w:author="Liad Mudrik" w:date="2022-09-12T16:58:00Z">
        <w:r w:rsidR="00FF06FA" w:rsidDel="002E3E1A">
          <w:delText xml:space="preserve">, consequently </w:delText>
        </w:r>
        <w:r w:rsidR="00B00AED" w:rsidDel="002E3E1A">
          <w:delText>both measures were used in two consecutive sessions</w:delText>
        </w:r>
      </w:del>
      <w:ins w:id="462" w:author="Liad Mudrik" w:date="2022-09-12T16:58:00Z">
        <w:r w:rsidR="002E3E1A">
          <w:t>In line with my predictions</w:t>
        </w:r>
      </w:ins>
      <w:r w:rsidR="00B00AED">
        <w:t>, both of which yielded robust effects.</w:t>
      </w:r>
      <w:r w:rsidR="00463A29">
        <w:t xml:space="preserve"> </w:t>
      </w:r>
      <w:ins w:id="463" w:author="Liad Mudrik" w:date="2022-09-12T16:59:00Z">
        <w:r w:rsidR="00801B66">
          <w:t xml:space="preserve">This result goes beyond previous studies, as the current design </w:t>
        </w:r>
      </w:ins>
      <w:del w:id="464" w:author="Liad Mudrik" w:date="2022-09-12T16:59:00Z">
        <w:r w:rsidR="00B00AED" w:rsidDel="00801B66">
          <w:delText xml:space="preserve">Since the experiment </w:delText>
        </w:r>
      </w:del>
      <w:r w:rsidR="00B00AED">
        <w:t xml:space="preserve">included stringent awareness measures, </w:t>
      </w:r>
      <w:ins w:id="465" w:author="Liad Mudrik" w:date="2022-09-12T16:59:00Z">
        <w:r w:rsidR="00CA6888">
          <w:t xml:space="preserve">with trial by trial subjective and objective measures, </w:t>
        </w:r>
        <w:r w:rsidR="00F45643">
          <w:lastRenderedPageBreak/>
          <w:t xml:space="preserve">mitigating previous </w:t>
        </w:r>
      </w:ins>
      <w:r w:rsidR="00B00AED">
        <w:t xml:space="preserve">criticisms attributing unconscious effects to residual undetected awareness </w:t>
      </w:r>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del w:id="466" w:author="Liad Mudrik" w:date="2022-09-12T16:59:00Z">
        <w:r w:rsidR="00B00AED" w:rsidDel="00463F86">
          <w:delText xml:space="preserve"> should not apply for these results</w:delText>
        </w:r>
      </w:del>
      <w:r w:rsidR="00B00AED">
        <w:t xml:space="preserve">. Similarly, </w:t>
      </w:r>
      <w:r w:rsidR="00A0070E">
        <w:t xml:space="preserve">the unconscious effect </w:t>
      </w:r>
      <w:r w:rsidR="00504374">
        <w:t xml:space="preserve">could not result </w:t>
      </w:r>
      <w:r w:rsidR="00A0070E">
        <w:t xml:space="preserve">from regression to the mean of the awareness measurement </w:t>
      </w:r>
      <w:r w:rsidR="00504374">
        <w:fldChar w:fldCharType="begin"/>
      </w:r>
      <w:r w:rsidR="00504374">
        <w:instrText xml:space="preserve"> ADDIN ZOTERO_ITEM CSL_CITATION {"citationID":"NNTxCXKP","properties":{"formattedCitation":"(Shanks, 2017)","plainCitation":"(Shanks, 2017)","noteIndex":0},"citationItems":[{"id":367,"uris":["http://zotero.org/users/8275165/items/S3MMCUX7"],"itemData":{"id":367,"type":"article-journal","abstract":"Many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R."}],"issued":{"date-parts":[["2017",6]]}}}],"schema":"https://github.com/citation-style-language/schema/raw/master/csl-citation.json"} </w:instrText>
      </w:r>
      <w:r w:rsidR="00504374">
        <w:fldChar w:fldCharType="separate"/>
      </w:r>
      <w:r w:rsidR="00504374" w:rsidRPr="00504374">
        <w:rPr>
          <w:rFonts w:ascii="Times New Roman" w:hAnsi="Times New Roman" w:cs="Times New Roman"/>
        </w:rPr>
        <w:t>(Shanks, 2017)</w:t>
      </w:r>
      <w:r w:rsidR="00504374">
        <w:fldChar w:fldCharType="end"/>
      </w:r>
      <w:ins w:id="467" w:author="Liad Mudrik" w:date="2022-09-12T17:00:00Z">
        <w:r w:rsidR="00C060D1">
          <w:t>,</w:t>
        </w:r>
      </w:ins>
      <w:r w:rsidR="00A26212">
        <w:t xml:space="preserve"> </w:t>
      </w:r>
      <w:r w:rsidR="00A0070E">
        <w:t xml:space="preserve">since </w:t>
      </w:r>
      <w:r w:rsidR="00A26212">
        <w:t xml:space="preserve">no </w:t>
      </w:r>
      <w:r w:rsidR="00B00AED">
        <w:t xml:space="preserve">participants </w:t>
      </w:r>
      <w:r w:rsidR="00A26212">
        <w:t xml:space="preserve">were excluded </w:t>
      </w:r>
      <w:r w:rsidR="007B078A">
        <w:t xml:space="preserve">for seeing </w:t>
      </w:r>
      <w:r w:rsidR="00A26212">
        <w:t>the prime</w:t>
      </w:r>
      <w:r w:rsidR="00B00AED">
        <w:t xml:space="preserve">. To conclude, </w:t>
      </w:r>
      <w:ins w:id="468" w:author="Liad Mudrik" w:date="2022-09-12T17:00:00Z">
        <w:r w:rsidR="00C060D1">
          <w:t xml:space="preserve">this experiment provides strong evidence for </w:t>
        </w:r>
      </w:ins>
      <w:del w:id="469" w:author="Liad Mudrik" w:date="2022-09-12T17:00:00Z">
        <w:r w:rsidR="00B00AED" w:rsidDel="00C060D1">
          <w:delText xml:space="preserve">the observed </w:delText>
        </w:r>
      </w:del>
      <w:ins w:id="470" w:author="Liad Mudrik" w:date="2022-09-12T17:00:00Z">
        <w:r w:rsidR="00C060D1">
          <w:t xml:space="preserve">an </w:t>
        </w:r>
      </w:ins>
      <w:r w:rsidR="00B00AED">
        <w:t xml:space="preserve">unconscious </w:t>
      </w:r>
      <w:ins w:id="471" w:author="Liad Mudrik" w:date="2022-09-12T17:00:00Z">
        <w:r w:rsidR="00C060D1">
          <w:t xml:space="preserve">word </w:t>
        </w:r>
        <w:r w:rsidR="00260B74">
          <w:t>repetition</w:t>
        </w:r>
        <w:r w:rsidR="00C060D1">
          <w:t xml:space="preserve"> </w:t>
        </w:r>
      </w:ins>
      <w:r w:rsidR="00B00AED">
        <w:t>effect</w:t>
      </w:r>
      <w:ins w:id="472" w:author="Liad Mudrik" w:date="2022-09-12T17:00:00Z">
        <w:r w:rsidR="00260B74">
          <w:t xml:space="preserve">, in line with previous studies reporting </w:t>
        </w:r>
      </w:ins>
      <w:ins w:id="473" w:author="Liad Mudrik" w:date="2022-09-12T17:01:00Z">
        <w:r w:rsidR="00260B74">
          <w:t xml:space="preserve">similar effects (yet with somewhat less strict awareness measures; </w:t>
        </w:r>
        <w:commentRangeStart w:id="474"/>
        <w:r w:rsidR="00260B74">
          <w:t>REF</w:t>
        </w:r>
        <w:commentRangeEnd w:id="474"/>
        <w:r w:rsidR="00704F58">
          <w:rPr>
            <w:rStyle w:val="CommentReference"/>
          </w:rPr>
          <w:commentReference w:id="474"/>
        </w:r>
        <w:r w:rsidR="00260B74">
          <w:t>).</w:t>
        </w:r>
      </w:ins>
      <w:del w:id="475" w:author="Liad Mudrik" w:date="2022-09-12T17:00:00Z">
        <w:r w:rsidR="00B00AED" w:rsidDel="00260B74">
          <w:delText xml:space="preserve"> is not easily refuted and therefore provides a solid testimony </w:delText>
        </w:r>
        <w:r w:rsidR="00D80B9B" w:rsidDel="00260B74">
          <w:delText xml:space="preserve">for </w:delText>
        </w:r>
        <w:r w:rsidR="00B00AED" w:rsidDel="00260B74">
          <w:delText xml:space="preserve">unconscious processing in the debate regarding its </w:delText>
        </w:r>
        <w:r w:rsidR="00D80B9B" w:rsidDel="00260B74">
          <w:delText xml:space="preserve">extent </w:delText>
        </w:r>
        <w:r w:rsidR="00347162" w:rsidDel="00260B74">
          <w:fldChar w:fldCharType="begin"/>
        </w:r>
        <w:r w:rsidR="00347162" w:rsidDel="00260B74">
          <w:del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delInstrText>
        </w:r>
        <w:r w:rsidR="00347162" w:rsidDel="00260B74">
          <w:fldChar w:fldCharType="separate"/>
        </w:r>
        <w:r w:rsidR="00347162" w:rsidRPr="00347162" w:rsidDel="00260B74">
          <w:rPr>
            <w:rFonts w:ascii="Times New Roman" w:hAnsi="Times New Roman" w:cs="Times New Roman"/>
          </w:rPr>
          <w:delText>(Hassin, 2013; Hesselmann &amp; Moors, 2015; Peters et al., 2017)</w:delText>
        </w:r>
        <w:r w:rsidR="00347162" w:rsidDel="00260B74">
          <w:fldChar w:fldCharType="end"/>
        </w:r>
        <w:r w:rsidR="00B00AED" w:rsidDel="00260B74">
          <w:delText>.</w:delText>
        </w:r>
      </w:del>
    </w:p>
    <w:p w14:paraId="451352B2" w14:textId="2FB415CE" w:rsidR="005F0446" w:rsidRDefault="00B92907" w:rsidP="00B46B54">
      <w:del w:id="476" w:author="Liad Mudrik" w:date="2022-09-12T17:01:00Z">
        <w:r w:rsidDel="00973F2D">
          <w:delText xml:space="preserve">My </w:delText>
        </w:r>
      </w:del>
      <w:ins w:id="477" w:author="Liad Mudrik" w:date="2022-09-12T17:01:00Z">
        <w:r w:rsidR="00973F2D">
          <w:t>Importantly, this</w:t>
        </w:r>
        <w:r w:rsidR="00973F2D">
          <w:t xml:space="preserve"> </w:t>
        </w:r>
      </w:ins>
      <w:r>
        <w:t xml:space="preserve">experiment demonstrated </w:t>
      </w:r>
      <w:del w:id="478" w:author="Liad Mudrik" w:date="2022-09-12T17:01:00Z">
        <w:r w:rsidDel="00FC2B22">
          <w:delText xml:space="preserve">why </w:delText>
        </w:r>
      </w:del>
      <w:ins w:id="479" w:author="Liad Mudrik" w:date="2022-09-12T17:01:00Z">
        <w:r w:rsidR="00FC2B22">
          <w:t>how</w:t>
        </w:r>
        <w:r w:rsidR="00FC2B22">
          <w:t xml:space="preserve"> </w:t>
        </w:r>
      </w:ins>
      <w:r w:rsidR="005F0446">
        <w:t>motion tracking</w:t>
      </w:r>
      <w:r>
        <w:t xml:space="preserve"> </w:t>
      </w:r>
      <w:r w:rsidR="005F0446">
        <w:t xml:space="preserve">can be beneficial to the study of unconscious processes. Unlike keyboard </w:t>
      </w:r>
      <w:r w:rsidR="00560A4A">
        <w:t>response</w:t>
      </w:r>
      <w:ins w:id="480" w:author="Liad Mudrik" w:date="2022-09-12T17:02:00Z">
        <w:r w:rsidR="00BF6789">
          <w:t>s</w:t>
        </w:r>
      </w:ins>
      <w:r w:rsidR="00560A4A">
        <w:t>,</w:t>
      </w:r>
      <w:r w:rsidR="005F0446">
        <w:t xml:space="preserve"> which </w:t>
      </w:r>
      <w:del w:id="481" w:author="Liad Mudrik" w:date="2022-09-12T17:02:00Z">
        <w:r w:rsidR="005F0446" w:rsidDel="00BF6789">
          <w:delText xml:space="preserve">is </w:delText>
        </w:r>
      </w:del>
      <w:ins w:id="482" w:author="Liad Mudrik" w:date="2022-09-12T17:02:00Z">
        <w:r w:rsidR="00BF6789">
          <w:t>are</w:t>
        </w:r>
        <w:r w:rsidR="00BF6789">
          <w:t xml:space="preserve"> </w:t>
        </w:r>
      </w:ins>
      <w:del w:id="483" w:author="Liad Mudrik" w:date="2022-09-12T17:02:00Z">
        <w:r w:rsidR="005F0446" w:rsidDel="00BF6789">
          <w:delText xml:space="preserve">definitive </w:delText>
        </w:r>
      </w:del>
      <w:ins w:id="484" w:author="Liad Mudrik" w:date="2022-09-12T17:02:00Z">
        <w:r w:rsidR="00BF6789">
          <w:t>one dimensional</w:t>
        </w:r>
        <w:r w:rsidR="002E3F67">
          <w:t xml:space="preserve"> and mark the outcome of the decision pro</w:t>
        </w:r>
      </w:ins>
      <w:ins w:id="485" w:author="Liad Mudrik" w:date="2022-09-12T17:03:00Z">
        <w:r w:rsidR="002E3F67">
          <w:t>cess</w:t>
        </w:r>
      </w:ins>
      <w:del w:id="486" w:author="Liad Mudrik" w:date="2022-09-12T17:03:00Z">
        <w:r w:rsidR="005F0446" w:rsidDel="002E3F67">
          <w:delText>and final</w:delText>
        </w:r>
      </w:del>
      <w:r w:rsidR="005F0446">
        <w:t xml:space="preserve">, the reaching measure allows </w:t>
      </w:r>
      <w:ins w:id="487" w:author="Liad Mudrik" w:date="2022-09-12T17:03:00Z">
        <w:r w:rsidR="00CA3047">
          <w:t>tracking the decision as it unfold</w:t>
        </w:r>
        <w:r w:rsidR="005F1215">
          <w:t xml:space="preserve">s </w:t>
        </w:r>
        <w:commentRangeStart w:id="488"/>
        <w:r w:rsidR="005F1215">
          <w:t>(ref)</w:t>
        </w:r>
        <w:commentRangeEnd w:id="488"/>
        <w:r w:rsidR="005F1215">
          <w:rPr>
            <w:rStyle w:val="CommentReference"/>
          </w:rPr>
          <w:commentReference w:id="488"/>
        </w:r>
        <w:r w:rsidR="00CA3047">
          <w:t xml:space="preserve">, including </w:t>
        </w:r>
      </w:ins>
      <w:del w:id="489" w:author="Liad Mudrik" w:date="2022-09-12T17:03:00Z">
        <w:r w:rsidR="005F0446" w:rsidDel="00CA3047">
          <w:delText xml:space="preserve">participants to </w:delText>
        </w:r>
      </w:del>
      <w:r w:rsidR="005F0446">
        <w:t>change</w:t>
      </w:r>
      <w:ins w:id="490" w:author="Liad Mudrik" w:date="2022-09-12T17:03:00Z">
        <w:r w:rsidR="00CA3047">
          <w:t>s</w:t>
        </w:r>
      </w:ins>
      <w:r w:rsidR="005F0446">
        <w:t xml:space="preserve"> </w:t>
      </w:r>
      <w:del w:id="491" w:author="Liad Mudrik" w:date="2022-09-12T17:03:00Z">
        <w:r w:rsidR="005F0446" w:rsidDel="00CA3047">
          <w:delText xml:space="preserve">their </w:delText>
        </w:r>
      </w:del>
      <w:ins w:id="492" w:author="Liad Mudrik" w:date="2022-09-12T17:03:00Z">
        <w:r w:rsidR="00CA3047">
          <w:t>of</w:t>
        </w:r>
        <w:r w:rsidR="00CA3047">
          <w:t xml:space="preserve"> </w:t>
        </w:r>
      </w:ins>
      <w:r w:rsidR="005F0446">
        <w:t xml:space="preserve">mind </w:t>
      </w:r>
      <w:del w:id="493" w:author="Liad Mudrik" w:date="2022-09-12T17:03:00Z">
        <w:r w:rsidR="005F0446" w:rsidDel="00906246">
          <w:delText xml:space="preserve">while providing the answer </w:delText>
        </w:r>
      </w:del>
      <w:r w:rsidR="005F0446">
        <w:t xml:space="preserve">and </w:t>
      </w:r>
      <w:ins w:id="494" w:author="Liad Mudrik" w:date="2022-09-12T17:03:00Z">
        <w:r w:rsidR="00906246">
          <w:t xml:space="preserve">online </w:t>
        </w:r>
      </w:ins>
      <w:r w:rsidR="005F0446">
        <w:t>correct</w:t>
      </w:r>
      <w:ins w:id="495" w:author="Liad Mudrik" w:date="2022-09-12T17:03:00Z">
        <w:r w:rsidR="00906246">
          <w:t>ions of response</w:t>
        </w:r>
      </w:ins>
      <w:del w:id="496" w:author="Liad Mudrik" w:date="2022-09-12T17:03:00Z">
        <w:r w:rsidR="005F0446" w:rsidDel="00906246">
          <w:delText xml:space="preserve"> it if necessary</w:delText>
        </w:r>
      </w:del>
      <w:r w:rsidR="0072187B">
        <w:t xml:space="preserve"> </w:t>
      </w:r>
      <w:r w:rsidR="00B46B54">
        <w:fldChar w:fldCharType="begin"/>
      </w:r>
      <w:r w:rsidR="00B46B54">
        <w:instrText xml:space="preserve"> ADDIN ZOTERO_ITEM CSL_CITATION {"citationID":"WpXmKs4A","properties":{"formattedCitation":"(Resulaj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46B54">
        <w:fldChar w:fldCharType="separate"/>
      </w:r>
      <w:r w:rsidR="00B46B54" w:rsidRPr="00B46B54">
        <w:rPr>
          <w:rFonts w:ascii="Times New Roman" w:hAnsi="Times New Roman" w:cs="Times New Roman"/>
        </w:rPr>
        <w:t>(Resulaj et al., 2009; Song &amp; Nakayama, 2009)</w:t>
      </w:r>
      <w:r w:rsidR="00B46B54">
        <w:fldChar w:fldCharType="end"/>
      </w:r>
      <w:r w:rsidR="005F0446">
        <w:t xml:space="preserve">. This type of </w:t>
      </w:r>
      <w:r w:rsidR="00E8307D">
        <w:t xml:space="preserve">behavior </w:t>
      </w:r>
      <w:r w:rsidR="005F0446">
        <w:t xml:space="preserve">is particularly interesting </w:t>
      </w:r>
      <w:ins w:id="497" w:author="Liad Mudrik" w:date="2022-09-12T17:04:00Z">
        <w:r w:rsidR="005F1215">
          <w:t xml:space="preserve">in priming experiments </w:t>
        </w:r>
      </w:ins>
      <w:r w:rsidR="005F0446">
        <w:t xml:space="preserve">because it might </w:t>
      </w:r>
      <w:r w:rsidR="00235A05">
        <w:t xml:space="preserve">reflect a strong conflict between </w:t>
      </w:r>
      <w:r w:rsidR="00563641">
        <w:t>the</w:t>
      </w:r>
      <w:r w:rsidR="00A23426">
        <w:t xml:space="preserve"> </w:t>
      </w:r>
      <w:r w:rsidR="00235A05">
        <w:t xml:space="preserve">prime </w:t>
      </w:r>
      <w:r w:rsidR="00E8307D">
        <w:t xml:space="preserve">and </w:t>
      </w:r>
      <w:r w:rsidR="00563641">
        <w:t xml:space="preserve">the </w:t>
      </w:r>
      <w:r w:rsidR="00235A05">
        <w:t>target</w:t>
      </w:r>
      <w:r w:rsidR="005F0446">
        <w:t xml:space="preserve">. </w:t>
      </w:r>
      <w:r w:rsidR="00B53C5F">
        <w:t>Additionally</w:t>
      </w:r>
      <w:r w:rsidR="005F0446">
        <w:t xml:space="preserve">, </w:t>
      </w:r>
      <w:ins w:id="498" w:author="Liad Mudrik" w:date="2022-09-12T17:04:00Z">
        <w:r w:rsidR="00AF738E">
          <w:t xml:space="preserve">since participants can </w:t>
        </w:r>
      </w:ins>
      <w:del w:id="499" w:author="Liad Mudrik" w:date="2022-09-12T17:04:00Z">
        <w:r w:rsidR="005F0446" w:rsidDel="00AF738E">
          <w:delText xml:space="preserve">the possibility to </w:delText>
        </w:r>
      </w:del>
      <w:r w:rsidR="005F0446">
        <w:t xml:space="preserve">regret and </w:t>
      </w:r>
      <w:ins w:id="500" w:author="Liad Mudrik" w:date="2022-09-12T17:04:00Z">
        <w:r w:rsidR="00AF738E">
          <w:t>self-</w:t>
        </w:r>
      </w:ins>
      <w:r w:rsidR="005F0446">
        <w:t xml:space="preserve">correct </w:t>
      </w:r>
      <w:ins w:id="501" w:author="Liad Mudrik" w:date="2022-09-12T17:04:00Z">
        <w:r w:rsidR="00AF738E">
          <w:t xml:space="preserve">during the trial, the number of </w:t>
        </w:r>
      </w:ins>
      <w:del w:id="502" w:author="Liad Mudrik" w:date="2022-09-12T17:04:00Z">
        <w:r w:rsidR="005F0446" w:rsidDel="00AF738E">
          <w:delText>could</w:delText>
        </w:r>
        <w:r w:rsidR="002A3AD3" w:rsidDel="00AF738E">
          <w:delText xml:space="preserve"> decrease the </w:delText>
        </w:r>
        <w:r w:rsidR="0018566B" w:rsidDel="00AF738E">
          <w:delText>number</w:delText>
        </w:r>
        <w:r w:rsidR="002A3AD3" w:rsidDel="00AF738E">
          <w:delText xml:space="preserve"> </w:delText>
        </w:r>
        <w:r w:rsidR="00AD4A30" w:rsidDel="00AF738E">
          <w:delText xml:space="preserve">of trials excluded due to </w:delText>
        </w:r>
      </w:del>
      <w:r w:rsidR="00AD4A30">
        <w:t xml:space="preserve">incorrect </w:t>
      </w:r>
      <w:del w:id="503" w:author="Liad Mudrik" w:date="2022-09-12T17:04:00Z">
        <w:r w:rsidR="00AD4A30" w:rsidDel="00AF738E">
          <w:delText xml:space="preserve">answers </w:delText>
        </w:r>
      </w:del>
      <w:ins w:id="504" w:author="Liad Mudrik" w:date="2022-09-12T17:04:00Z">
        <w:r w:rsidR="00AF738E">
          <w:t>responses (which are excluded from analysis) is reduced,</w:t>
        </w:r>
        <w:r w:rsidR="00AF738E">
          <w:t xml:space="preserve"> </w:t>
        </w:r>
      </w:ins>
      <w:r w:rsidR="002A3AD3">
        <w:t xml:space="preserve">as was </w:t>
      </w:r>
      <w:del w:id="505" w:author="Liad Mudrik" w:date="2022-09-12T17:04:00Z">
        <w:r w:rsidR="002A3AD3" w:rsidDel="00AF738E">
          <w:delText xml:space="preserve">demonstrated </w:delText>
        </w:r>
      </w:del>
      <w:ins w:id="506" w:author="Liad Mudrik" w:date="2022-09-12T17:04:00Z">
        <w:r w:rsidR="00AF738E">
          <w:t>indeed t</w:t>
        </w:r>
      </w:ins>
      <w:ins w:id="507" w:author="Liad Mudrik" w:date="2022-09-12T17:05:00Z">
        <w:r w:rsidR="00AF738E">
          <w:t>he case</w:t>
        </w:r>
      </w:ins>
      <w:ins w:id="508" w:author="Liad Mudrik" w:date="2022-09-12T17:04:00Z">
        <w:r w:rsidR="00AF738E">
          <w:t xml:space="preserve"> </w:t>
        </w:r>
      </w:ins>
      <w:r w:rsidR="00A96FFC">
        <w:t xml:space="preserve">in </w:t>
      </w:r>
      <w:ins w:id="509" w:author="Liad Mudrik" w:date="2022-09-12T17:05:00Z">
        <w:r w:rsidR="00207923">
          <w:t xml:space="preserve">the motion tracking </w:t>
        </w:r>
        <w:r w:rsidR="001B42C3">
          <w:t>sessio</w:t>
        </w:r>
        <w:r w:rsidR="005B0880">
          <w:t>n</w:t>
        </w:r>
        <w:r w:rsidR="00207923">
          <w:t xml:space="preserve"> compared with the keyboard session in </w:t>
        </w:r>
      </w:ins>
      <w:r w:rsidR="00A96FFC">
        <w:t>Exp</w:t>
      </w:r>
      <w:ins w:id="510" w:author="Liad Mudrik" w:date="2022-09-12T17:05:00Z">
        <w:r w:rsidR="00AF738E">
          <w:t>eriment</w:t>
        </w:r>
      </w:ins>
      <w:r w:rsidR="00A96FFC">
        <w:t xml:space="preserve"> 4</w:t>
      </w:r>
      <w:ins w:id="511" w:author="Liad Mudrik" w:date="2022-09-12T17:06:00Z">
        <w:r w:rsidR="00691DE5">
          <w:t xml:space="preserve"> </w:t>
        </w:r>
        <w:commentRangeStart w:id="512"/>
        <w:r w:rsidR="00691DE5">
          <w:t>(though notably, there more trials were excluded due to too slow responses)</w:t>
        </w:r>
      </w:ins>
      <w:r w:rsidR="005F0446">
        <w:t>.</w:t>
      </w:r>
      <w:commentRangeEnd w:id="512"/>
      <w:r w:rsidR="00C13E3D">
        <w:rPr>
          <w:rStyle w:val="CommentReference"/>
        </w:rPr>
        <w:commentReference w:id="512"/>
      </w:r>
    </w:p>
    <w:p w14:paraId="26216D45" w14:textId="70E10230" w:rsidR="00C07D7A" w:rsidRDefault="007A6540" w:rsidP="00C07D7A">
      <w:pPr>
        <w:rPr>
          <w:moveTo w:id="513" w:author="Liad Mudrik" w:date="2022-09-12T17:15:00Z"/>
        </w:rPr>
      </w:pPr>
      <w:ins w:id="514" w:author="Liad Mudrik" w:date="2022-09-12T17:06:00Z">
        <w:r>
          <w:t>C</w:t>
        </w:r>
      </w:ins>
      <w:ins w:id="515" w:author="Liad Mudrik" w:date="2022-09-12T17:07:00Z">
        <w:r>
          <w:t xml:space="preserve">ontrary to my hypothesis, </w:t>
        </w:r>
      </w:ins>
      <w:del w:id="516" w:author="Liad Mudrik" w:date="2022-09-12T17:07:00Z">
        <w:r w:rsidR="00ED63BF" w:rsidDel="007A6540">
          <w:delText xml:space="preserve">Although </w:delText>
        </w:r>
        <w:r w:rsidR="00AC70BA" w:rsidDel="007A6540">
          <w:delText xml:space="preserve">I </w:delText>
        </w:r>
        <w:r w:rsidR="006A52EC" w:rsidDel="007A6540">
          <w:delText xml:space="preserve">expected </w:delText>
        </w:r>
        <w:r w:rsidR="00AC70BA" w:rsidDel="007A6540">
          <w:delText xml:space="preserve">the keyboard </w:delText>
        </w:r>
        <w:r w:rsidR="006A52EC" w:rsidDel="007A6540">
          <w:delText>session</w:delText>
        </w:r>
        <w:r w:rsidR="00AC70BA" w:rsidDel="007A6540">
          <w:delText xml:space="preserve"> to produce a smaller effect</w:delText>
        </w:r>
        <w:r w:rsidR="006A52EC" w:rsidDel="007A6540">
          <w:delText xml:space="preserve">, </w:delText>
        </w:r>
        <w:r w:rsidR="002B6B6F" w:rsidDel="007A6540">
          <w:delText xml:space="preserve">in practice </w:delText>
        </w:r>
        <w:r w:rsidR="003B1BD0" w:rsidDel="007A6540">
          <w:delText>its</w:delText>
        </w:r>
      </w:del>
      <w:ins w:id="517" w:author="Liad Mudrik" w:date="2022-09-12T17:07:00Z">
        <w:r>
          <w:t xml:space="preserve">the effect size in the keyboard condition </w:t>
        </w:r>
      </w:ins>
      <w:del w:id="518" w:author="Liad Mudrik" w:date="2022-09-12T17:07:00Z">
        <w:r w:rsidR="003B1BD0" w:rsidDel="007A6540">
          <w:delText xml:space="preserve"> size </w:delText>
        </w:r>
      </w:del>
      <w:r w:rsidR="003B1BD0">
        <w:t xml:space="preserve">was </w:t>
      </w:r>
      <w:r w:rsidR="002B6B6F">
        <w:t xml:space="preserve">comparable </w:t>
      </w:r>
      <w:r w:rsidR="003B1BD0">
        <w:t xml:space="preserve">to that </w:t>
      </w:r>
      <w:r w:rsidR="009245E5">
        <w:t xml:space="preserve">found </w:t>
      </w:r>
      <w:del w:id="519" w:author="Liad Mudrik" w:date="2022-09-12T17:07:00Z">
        <w:r w:rsidR="009245E5" w:rsidDel="008857EF">
          <w:delText xml:space="preserve">in </w:delText>
        </w:r>
      </w:del>
      <w:ins w:id="520" w:author="Liad Mudrik" w:date="2022-09-12T17:07:00Z">
        <w:r w:rsidR="008857EF">
          <w:t>for</w:t>
        </w:r>
        <w:r w:rsidR="008857EF">
          <w:t xml:space="preserve"> </w:t>
        </w:r>
      </w:ins>
      <w:r w:rsidR="009245E5">
        <w:t xml:space="preserve">the </w:t>
      </w:r>
      <w:r w:rsidR="003B1BD0">
        <w:t xml:space="preserve">movement duration </w:t>
      </w:r>
      <w:r w:rsidR="009245E5">
        <w:t>variable</w:t>
      </w:r>
      <w:ins w:id="521" w:author="Liad Mudrik" w:date="2022-09-12T17:07:00Z">
        <w:r w:rsidR="005D402D">
          <w:t xml:space="preserve">, and </w:t>
        </w:r>
        <w:commentRangeStart w:id="522"/>
        <w:r w:rsidR="00BD6E45">
          <w:t xml:space="preserve">numerically </w:t>
        </w:r>
      </w:ins>
      <w:commentRangeEnd w:id="522"/>
      <w:ins w:id="523" w:author="Liad Mudrik" w:date="2022-09-12T17:08:00Z">
        <w:r w:rsidR="00016541">
          <w:rPr>
            <w:rStyle w:val="CommentReference"/>
          </w:rPr>
          <w:commentReference w:id="522"/>
        </w:r>
      </w:ins>
      <w:ins w:id="524" w:author="Liad Mudrik" w:date="2022-09-12T17:07:00Z">
        <w:r w:rsidR="005D402D">
          <w:t xml:space="preserve">larger than </w:t>
        </w:r>
      </w:ins>
      <w:del w:id="525" w:author="Liad Mudrik" w:date="2022-09-12T17:07:00Z">
        <w:r w:rsidR="003B1BD0" w:rsidDel="005D402D">
          <w:delText>.</w:delText>
        </w:r>
        <w:r w:rsidR="00C13750" w:rsidDel="005D402D">
          <w:delText xml:space="preserve"> </w:delText>
        </w:r>
        <w:r w:rsidR="00115AEF" w:rsidDel="005D402D">
          <w:delText xml:space="preserve">Conversely, </w:delText>
        </w:r>
      </w:del>
      <w:r w:rsidR="00115AEF">
        <w:t xml:space="preserve">the </w:t>
      </w:r>
      <w:del w:id="526" w:author="Liad Mudrik" w:date="2022-09-12T17:07:00Z">
        <w:r w:rsidR="00115AEF" w:rsidDel="00437184">
          <w:delText>effect size of</w:delText>
        </w:r>
      </w:del>
      <w:ins w:id="527" w:author="Liad Mudrik" w:date="2022-09-12T17:07:00Z">
        <w:r w:rsidR="00437184">
          <w:t>effect found for</w:t>
        </w:r>
      </w:ins>
      <w:r w:rsidR="00115AEF">
        <w:t xml:space="preserve"> the </w:t>
      </w:r>
      <w:r w:rsidR="00C0281E">
        <w:t>reach area measure</w:t>
      </w:r>
      <w:del w:id="528" w:author="Liad Mudrik" w:date="2022-09-12T17:08:00Z">
        <w:r w:rsidR="00C0281E" w:rsidDel="00016541">
          <w:delText xml:space="preserve"> was smaller than that of the keyboard</w:delText>
        </w:r>
      </w:del>
      <w:r w:rsidR="00C13750">
        <w:t xml:space="preserve">. </w:t>
      </w:r>
      <w:ins w:id="529" w:author="Liad Mudrik" w:date="2022-09-12T17:15:00Z">
        <w:r w:rsidR="00C07D7A">
          <w:t xml:space="preserve">This result contrasts with the </w:t>
        </w:r>
      </w:ins>
      <w:moveToRangeStart w:id="530" w:author="Liad Mudrik" w:date="2022-09-12T17:15:00Z" w:name="move113895345"/>
      <w:commentRangeStart w:id="531"/>
      <w:moveTo w:id="532" w:author="Liad Mudrik" w:date="2022-09-12T17:15:00Z">
        <w:del w:id="533" w:author="Liad Mudrik" w:date="2022-09-12T17:15:00Z">
          <w:r w:rsidR="00C07D7A" w:rsidDel="00C07D7A">
            <w:delText>F</w:delText>
          </w:r>
        </w:del>
      </w:moveTo>
      <w:ins w:id="534" w:author="Liad Mudrik" w:date="2022-09-12T17:15:00Z">
        <w:r w:rsidR="00C07D7A">
          <w:t>f</w:t>
        </w:r>
      </w:ins>
      <w:moveTo w:id="535" w:author="Liad Mudrik" w:date="2022-09-12T17:15:00Z">
        <w:r w:rsidR="00C07D7A">
          <w:t xml:space="preserve">inding </w:t>
        </w:r>
      </w:moveTo>
      <w:commentRangeEnd w:id="531"/>
      <w:r w:rsidR="00BB7F39">
        <w:rPr>
          <w:rStyle w:val="CommentReference"/>
        </w:rPr>
        <w:commentReference w:id="531"/>
      </w:r>
      <w:moveTo w:id="536" w:author="Liad Mudrik" w:date="2022-09-12T17:15:00Z">
        <w:del w:id="537" w:author="Liad Mudrik" w:date="2022-09-12T17:15:00Z">
          <w:r w:rsidR="00C07D7A" w:rsidDel="00C07D7A">
            <w:delText>a similar effect size for the keyboard and the reaching measures does not fall in line with the effects discovered by</w:delText>
          </w:r>
        </w:del>
      </w:moveTo>
      <w:ins w:id="538" w:author="Liad Mudrik" w:date="2022-09-12T17:15:00Z">
        <w:r w:rsidR="00C07D7A">
          <w:t>of</w:t>
        </w:r>
      </w:ins>
      <w:moveTo w:id="539" w:author="Liad Mudrik" w:date="2022-09-12T17:15:00Z">
        <w:r w:rsidR="00C07D7A">
          <w:t xml:space="preserve"> </w:t>
        </w:r>
        <w:r w:rsidR="00C07D7A">
          <w:fldChar w:fldCharType="begin"/>
        </w:r>
        <w:r w:rsidR="00C07D7A">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F43BB9">
          <w:rPr>
            <w:rFonts w:ascii="Times New Roman" w:hAnsi="Times New Roman" w:cs="Times New Roman"/>
          </w:rPr>
          <w:t xml:space="preserve">Xiao et al. </w:t>
        </w:r>
        <w:r w:rsidR="00C07D7A">
          <w:rPr>
            <w:rFonts w:ascii="Times New Roman" w:hAnsi="Times New Roman" w:cs="Times New Roman"/>
          </w:rPr>
          <w:t>(</w:t>
        </w:r>
        <w:r w:rsidR="00C07D7A" w:rsidRPr="00F43BB9">
          <w:rPr>
            <w:rFonts w:ascii="Times New Roman" w:hAnsi="Times New Roman" w:cs="Times New Roman"/>
          </w:rPr>
          <w:t>2015)</w:t>
        </w:r>
        <w:r w:rsidR="00C07D7A">
          <w:fldChar w:fldCharType="end"/>
        </w:r>
      </w:moveTo>
      <w:ins w:id="540" w:author="Liad Mudrik" w:date="2022-09-12T17:15:00Z">
        <w:r w:rsidR="00687C17">
          <w:t>,</w:t>
        </w:r>
      </w:ins>
      <w:moveTo w:id="541" w:author="Liad Mudrik" w:date="2022-09-12T17:15:00Z">
        <w:r w:rsidR="00C07D7A">
          <w:t xml:space="preserve"> which </w:t>
        </w:r>
        <w:del w:id="542" w:author="Liad Mudrik" w:date="2022-09-12T17:15:00Z">
          <w:r w:rsidR="00C07D7A" w:rsidDel="00687C17">
            <w:delText>showed</w:delText>
          </w:r>
        </w:del>
      </w:moveTo>
      <w:ins w:id="543" w:author="Liad Mudrik" w:date="2022-09-12T17:15:00Z">
        <w:r w:rsidR="00687C17">
          <w:t>suggested</w:t>
        </w:r>
      </w:ins>
      <w:moveTo w:id="544" w:author="Liad Mudrik" w:date="2022-09-12T17:15:00Z">
        <w:r w:rsidR="00C07D7A">
          <w:t xml:space="preserve"> an advantage for mouse tracking over keyboard responses. </w:t>
        </w:r>
      </w:moveTo>
      <w:ins w:id="545" w:author="Liad Mudrik" w:date="2022-09-12T17:17:00Z">
        <w:r w:rsidR="001F5C20">
          <w:t xml:space="preserve">One possible explanation for this discrepancy might stem from the different form of movement tracking; while I used a camera-based motion tracking for reaching movements, Xiao and colleagues have </w:t>
        </w:r>
      </w:ins>
      <w:moveTo w:id="546" w:author="Liad Mudrik" w:date="2022-09-12T17:15:00Z">
        <w:del w:id="547" w:author="Liad Mudrik" w:date="2022-09-12T17:17:00Z">
          <w:r w:rsidR="00C07D7A" w:rsidDel="001F5C20">
            <w:delText xml:space="preserve">The straightforward explanation for this discrepancy is that </w:delText>
          </w:r>
        </w:del>
        <w:r w:rsidR="00C07D7A">
          <w:t>mouse tracking</w:t>
        </w:r>
      </w:moveTo>
      <w:ins w:id="548" w:author="Liad Mudrik" w:date="2022-09-12T17:18:00Z">
        <w:r w:rsidR="003F1817">
          <w:t>, which might be</w:t>
        </w:r>
      </w:ins>
      <w:moveTo w:id="549" w:author="Liad Mudrik" w:date="2022-09-12T17:15:00Z">
        <w:del w:id="550" w:author="Liad Mudrik" w:date="2022-09-12T17:18:00Z">
          <w:r w:rsidR="00C07D7A" w:rsidDel="003F1817">
            <w:delText xml:space="preserve"> is</w:delText>
          </w:r>
        </w:del>
        <w:r w:rsidR="00C07D7A">
          <w:t xml:space="preserve"> more sensitive than </w:t>
        </w:r>
        <w:r w:rsidR="00C07D7A">
          <w:lastRenderedPageBreak/>
          <w:t xml:space="preserve">reaching responses. </w:t>
        </w:r>
        <w:del w:id="551" w:author="Liad Mudrik" w:date="2022-09-12T17:18:00Z">
          <w:r w:rsidR="00C07D7A" w:rsidDel="001E0400">
            <w:delText>Then again</w:delText>
          </w:r>
        </w:del>
      </w:moveTo>
      <w:ins w:id="552" w:author="Liad Mudrik" w:date="2022-09-12T17:18:00Z">
        <w:r w:rsidR="001E0400">
          <w:t>However</w:t>
        </w:r>
      </w:ins>
      <w:moveTo w:id="553" w:author="Liad Mudrik" w:date="2022-09-12T17:15:00Z">
        <w:r w:rsidR="00C07D7A">
          <w:t xml:space="preserve">, </w:t>
        </w:r>
        <w:del w:id="554" w:author="Liad Mudrik" w:date="2022-09-12T17:18:00Z">
          <w:r w:rsidR="00C07D7A" w:rsidDel="00BE0BF2">
            <w:delText xml:space="preserve">it does comply with </w:delText>
          </w:r>
        </w:del>
        <w:r w:rsidR="00C07D7A">
          <w:t xml:space="preserve">reaching </w:t>
        </w:r>
        <w:del w:id="555" w:author="Liad Mudrik" w:date="2022-09-12T17:26:00Z">
          <w:r w:rsidR="00C07D7A" w:rsidDel="0003552A">
            <w:delText>being</w:delText>
          </w:r>
        </w:del>
      </w:moveTo>
      <w:ins w:id="556" w:author="Liad Mudrik" w:date="2022-09-12T17:26:00Z">
        <w:r w:rsidR="0003552A">
          <w:t>is</w:t>
        </w:r>
      </w:ins>
      <w:ins w:id="557" w:author="Liad Mudrik" w:date="2022-09-12T17:27:00Z">
        <w:r w:rsidR="0003552A">
          <w:t xml:space="preserve"> held to be</w:t>
        </w:r>
      </w:ins>
      <w:moveTo w:id="558" w:author="Liad Mudrik" w:date="2022-09-12T17:15:00Z">
        <w:r w:rsidR="00C07D7A">
          <w:t xml:space="preserve"> more intuitive than mouse pointing, which places less constraints on movements</w:t>
        </w:r>
      </w:moveTo>
      <w:ins w:id="559" w:author="Liad Mudrik" w:date="2022-09-12T17:27:00Z">
        <w:r w:rsidR="00834981">
          <w:t xml:space="preserve"> </w:t>
        </w:r>
      </w:ins>
      <w:moveTo w:id="560" w:author="Liad Mudrik" w:date="2022-09-12T17:15:00Z">
        <w:del w:id="561" w:author="Liad Mudrik" w:date="2022-09-12T17:27:00Z">
          <w:r w:rsidR="00C07D7A" w:rsidDel="006316CA">
            <w:delText xml:space="preserve"> </w:delText>
          </w:r>
        </w:del>
        <w:r w:rsidR="00C07D7A">
          <w:fldChar w:fldCharType="begin"/>
        </w:r>
        <w:r w:rsidR="00C07D7A">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C07D7A">
          <w:fldChar w:fldCharType="separate"/>
        </w:r>
        <w:r w:rsidR="00C07D7A" w:rsidRPr="00DB56AD">
          <w:rPr>
            <w:rFonts w:ascii="Times New Roman" w:hAnsi="Times New Roman" w:cs="Times New Roman"/>
          </w:rPr>
          <w:t>(Desmurget et al., 1997; Palluel-Germain et al., 2004)</w:t>
        </w:r>
        <w:r w:rsidR="00C07D7A">
          <w:fldChar w:fldCharType="end"/>
        </w:r>
      </w:moveTo>
      <w:ins w:id="562" w:author="Liad Mudrik" w:date="2022-09-12T17:27:00Z">
        <w:r w:rsidR="006316CA">
          <w:t xml:space="preserve"> </w:t>
        </w:r>
        <w:r w:rsidR="006316CA">
          <w:t>and accordingly is considered to be more sensitive to subtle effects</w:t>
        </w:r>
        <w:commentRangeStart w:id="563"/>
        <w:r w:rsidR="006316CA">
          <w:t xml:space="preserve"> (ref)</w:t>
        </w:r>
      </w:ins>
      <w:moveTo w:id="564" w:author="Liad Mudrik" w:date="2022-09-12T17:15:00Z">
        <w:r w:rsidR="00C07D7A">
          <w:t xml:space="preserve">. </w:t>
        </w:r>
      </w:moveTo>
      <w:commentRangeEnd w:id="563"/>
      <w:r w:rsidR="006316CA">
        <w:rPr>
          <w:rStyle w:val="CommentReference"/>
        </w:rPr>
        <w:commentReference w:id="563"/>
      </w:r>
      <w:ins w:id="565" w:author="Liad Mudrik" w:date="2022-09-12T17:28:00Z">
        <w:r w:rsidR="00B63590">
          <w:t xml:space="preserve">Indeed, </w:t>
        </w:r>
      </w:ins>
      <w:moveTo w:id="566" w:author="Liad Mudrik" w:date="2022-09-12T17:15:00Z">
        <w:del w:id="567" w:author="Liad Mudrik" w:date="2022-09-12T17:28:00Z">
          <w:r w:rsidR="00C07D7A" w:rsidDel="00B63590">
            <w:delText xml:space="preserve">Nor does it comply with </w:delText>
          </w:r>
        </w:del>
        <w:r w:rsidR="00C07D7A">
          <w:t xml:space="preserve">previous findings </w:t>
        </w:r>
        <w:del w:id="568" w:author="Liad Mudrik" w:date="2022-09-12T17:28:00Z">
          <w:r w:rsidR="00C07D7A" w:rsidDel="00296D13">
            <w:delText xml:space="preserve">that </w:delText>
          </w:r>
        </w:del>
        <w:r w:rsidR="00C07D7A">
          <w:t xml:space="preserve">showed </w:t>
        </w:r>
      </w:moveTo>
      <w:ins w:id="569" w:author="Liad Mudrik" w:date="2022-09-12T17:28:00Z">
        <w:r w:rsidR="00201CB0">
          <w:t xml:space="preserve">that </w:t>
        </w:r>
      </w:ins>
      <w:moveTo w:id="570" w:author="Liad Mudrik" w:date="2022-09-12T17:15:00Z">
        <w:r w:rsidR="00C07D7A">
          <w:t>reaching responds faster and with greater curvatures to changes of mind</w:t>
        </w:r>
      </w:moveTo>
      <w:ins w:id="571" w:author="Liad Mudrik" w:date="2022-09-12T17:28:00Z">
        <w:r w:rsidR="001C5CCB">
          <w:t xml:space="preserve"> than mouse tracking</w:t>
        </w:r>
      </w:ins>
      <w:moveTo w:id="572" w:author="Liad Mudrik" w:date="2022-09-12T17:15:00Z">
        <w:r w:rsidR="00C07D7A">
          <w:t xml:space="preserve"> </w:t>
        </w:r>
        <w:r w:rsidR="00C07D7A">
          <w:fldChar w:fldCharType="begin"/>
        </w:r>
        <w:r w:rsidR="00C07D7A">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C07D7A">
          <w:fldChar w:fldCharType="separate"/>
        </w:r>
        <w:r w:rsidR="00C07D7A" w:rsidRPr="0019598D">
          <w:rPr>
            <w:rFonts w:ascii="Times New Roman" w:hAnsi="Times New Roman" w:cs="Times New Roman"/>
          </w:rPr>
          <w:t>(Moher &amp; Song, 2019)</w:t>
        </w:r>
        <w:r w:rsidR="00C07D7A">
          <w:fldChar w:fldCharType="end"/>
        </w:r>
        <w:r w:rsidR="00C07D7A">
          <w:t>.</w:t>
        </w:r>
      </w:moveTo>
    </w:p>
    <w:p w14:paraId="6B69B6CC" w14:textId="7874DC8B" w:rsidR="00C07D7A" w:rsidRPr="00FB5ABF" w:rsidRDefault="00C04573" w:rsidP="00C07D7A">
      <w:pPr>
        <w:rPr>
          <w:moveTo w:id="573" w:author="Liad Mudrik" w:date="2022-09-12T17:15:00Z"/>
        </w:rPr>
      </w:pPr>
      <w:ins w:id="574" w:author="Liad Mudrik" w:date="2022-09-12T17:29:00Z">
        <w:r>
          <w:t xml:space="preserve">Another difference between the current study and </w:t>
        </w:r>
      </w:ins>
      <w:moveTo w:id="575" w:author="Liad Mudrik" w:date="2022-09-12T17:15:00Z">
        <w:del w:id="576" w:author="Liad Mudrik" w:date="2022-09-12T17:29:00Z">
          <w:r w:rsidR="00C07D7A" w:rsidDel="00C04573">
            <w:delText xml:space="preserve">Notably, the current study differs from the one conducted by </w:delText>
          </w:r>
        </w:del>
        <w:r w:rsidR="00C07D7A">
          <w:fldChar w:fldCharType="begin"/>
        </w:r>
        <w:r w:rsidR="00C07D7A">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6C231A">
          <w:rPr>
            <w:rFonts w:ascii="Times New Roman" w:hAnsi="Times New Roman" w:cs="Times New Roman"/>
          </w:rPr>
          <w:t xml:space="preserve">Xiao et al. </w:t>
        </w:r>
        <w:r w:rsidR="00C07D7A">
          <w:rPr>
            <w:rFonts w:ascii="Times New Roman" w:hAnsi="Times New Roman" w:cs="Times New Roman"/>
          </w:rPr>
          <w:t>(</w:t>
        </w:r>
        <w:r w:rsidR="00C07D7A" w:rsidRPr="006C231A">
          <w:rPr>
            <w:rFonts w:ascii="Times New Roman" w:hAnsi="Times New Roman" w:cs="Times New Roman"/>
          </w:rPr>
          <w:t>2015)</w:t>
        </w:r>
        <w:r w:rsidR="00C07D7A">
          <w:fldChar w:fldCharType="end"/>
        </w:r>
        <w:r w:rsidR="00C07D7A">
          <w:t xml:space="preserve"> </w:t>
        </w:r>
      </w:moveTo>
      <w:ins w:id="577" w:author="Liad Mudrik" w:date="2022-09-12T17:29:00Z">
        <w:r>
          <w:t>pertains to the dependent variable</w:t>
        </w:r>
      </w:ins>
      <w:moveTo w:id="578" w:author="Liad Mudrik" w:date="2022-09-12T17:15:00Z">
        <w:del w:id="579" w:author="Liad Mudrik" w:date="2022-09-12T17:29:00Z">
          <w:r w:rsidR="00C07D7A" w:rsidDel="00C04573">
            <w:delText>by the parameter that was curated from the trajectories</w:delText>
          </w:r>
        </w:del>
        <w:r w:rsidR="00C07D7A">
          <w:t xml:space="preserve">. While I used </w:t>
        </w:r>
        <w:del w:id="580" w:author="Liad Mudrik" w:date="2022-09-12T17:29:00Z">
          <w:r w:rsidR="00C07D7A" w:rsidDel="00AF72AB">
            <w:delText>an</w:delText>
          </w:r>
        </w:del>
      </w:moveTo>
      <w:ins w:id="581" w:author="Liad Mudrik" w:date="2022-09-12T17:29:00Z">
        <w:r w:rsidR="00AF72AB">
          <w:t>the reach</w:t>
        </w:r>
      </w:ins>
      <w:moveTo w:id="582" w:author="Liad Mudrik" w:date="2022-09-12T17:15:00Z">
        <w:r w:rsidR="00C07D7A">
          <w:t xml:space="preserve"> area measure</w:t>
        </w:r>
      </w:moveTo>
      <w:ins w:id="583" w:author="Liad Mudrik" w:date="2022-09-12T17:29:00Z">
        <w:r w:rsidR="00AF72AB">
          <w:t>,</w:t>
        </w:r>
      </w:ins>
      <w:moveTo w:id="584" w:author="Liad Mudrik" w:date="2022-09-12T17:15:00Z">
        <w:r w:rsidR="00C07D7A">
          <w:t xml:space="preserve"> </w:t>
        </w:r>
        <w:del w:id="585" w:author="Liad Mudrik" w:date="2022-09-12T17:29:00Z">
          <w:r w:rsidR="00C07D7A" w:rsidDel="00AF72AB">
            <w:delText>that</w:delText>
          </w:r>
        </w:del>
      </w:moveTo>
      <w:ins w:id="586" w:author="Liad Mudrik" w:date="2022-09-12T17:29:00Z">
        <w:r w:rsidR="00AF72AB">
          <w:t>which</w:t>
        </w:r>
      </w:ins>
      <w:moveTo w:id="587" w:author="Liad Mudrik" w:date="2022-09-12T17:15:00Z">
        <w:r w:rsidR="00C07D7A">
          <w:t xml:space="preserve"> is calculated </w:t>
        </w:r>
        <w:del w:id="588" w:author="Liad Mudrik" w:date="2022-09-12T17:30:00Z">
          <w:r w:rsidR="00C07D7A" w:rsidDel="00C70AA4">
            <w:delText>using</w:delText>
          </w:r>
        </w:del>
      </w:moveTo>
      <w:ins w:id="589" w:author="Liad Mudrik" w:date="2022-09-12T17:30:00Z">
        <w:r w:rsidR="00C70AA4">
          <w:t>on</w:t>
        </w:r>
      </w:ins>
      <w:moveTo w:id="590" w:author="Liad Mudrik" w:date="2022-09-12T17:15:00Z">
        <w:r w:rsidR="00C07D7A">
          <w:t xml:space="preserve"> the average trajectories</w:t>
        </w:r>
        <w:del w:id="591" w:author="Liad Mudrik" w:date="2022-09-12T17:30:00Z">
          <w:r w:rsidR="00C07D7A" w:rsidDel="00770EA1">
            <w:delText>, and therefor produces</w:delText>
          </w:r>
        </w:del>
      </w:moveTo>
      <w:ins w:id="592" w:author="Liad Mudrik" w:date="2022-09-12T17:30:00Z">
        <w:r w:rsidR="00770EA1">
          <w:t>with</w:t>
        </w:r>
      </w:ins>
      <w:moveTo w:id="593" w:author="Liad Mudrik" w:date="2022-09-12T17:15:00Z">
        <w:r w:rsidR="00C07D7A">
          <w:t xml:space="preserve"> a single value per participant, Xiao et al. used AUC which is computed separately for each trial. </w:t>
        </w:r>
        <w:del w:id="594" w:author="Liad Mudrik" w:date="2022-09-12T17:30:00Z">
          <w:r w:rsidR="00C07D7A" w:rsidDel="00904BDE">
            <w:delText>This type of measure might include</w:delText>
          </w:r>
        </w:del>
      </w:moveTo>
      <w:ins w:id="595" w:author="Liad Mudrik" w:date="2022-09-12T17:30:00Z">
        <w:r w:rsidR="00904BDE">
          <w:t>The latter accordingly includes more information on</w:t>
        </w:r>
      </w:ins>
      <w:moveTo w:id="596" w:author="Liad Mudrik" w:date="2022-09-12T17:15:00Z">
        <w:del w:id="597" w:author="Liad Mudrik" w:date="2022-09-12T17:30:00Z">
          <w:r w:rsidR="00C07D7A" w:rsidDel="00904BDE">
            <w:delText xml:space="preserve"> much of</w:delText>
          </w:r>
        </w:del>
        <w:r w:rsidR="00C07D7A">
          <w:t xml:space="preserve"> the variance that is lost when averaging trajectories over trials. However, a post hoc analysis </w:t>
        </w:r>
        <w:del w:id="598" w:author="Liad Mudrik" w:date="2022-09-12T17:31:00Z">
          <w:r w:rsidR="00C07D7A" w:rsidDel="001624DE">
            <w:delText>of</w:delText>
          </w:r>
        </w:del>
      </w:moveTo>
      <w:ins w:id="599" w:author="Liad Mudrik" w:date="2022-09-12T17:31:00Z">
        <w:r w:rsidR="001624DE">
          <w:t>using</w:t>
        </w:r>
      </w:ins>
      <w:moveTo w:id="600" w:author="Liad Mudrik" w:date="2022-09-12T17:15:00Z">
        <w:r w:rsidR="00C07D7A">
          <w:t xml:space="preserve"> the AUC measure on my data reveled similar effect size to that produced by the reach area measure.</w:t>
        </w:r>
      </w:moveTo>
      <w:ins w:id="601" w:author="Liad Mudrik" w:date="2022-09-12T17:31:00Z">
        <w:r w:rsidR="006E765D">
          <w:t xml:space="preserve"> Thus, this difference </w:t>
        </w:r>
      </w:ins>
      <w:ins w:id="602" w:author="Liad Mudrik" w:date="2022-09-12T18:48:00Z">
        <w:r w:rsidR="00950DF9">
          <w:t>in analysis approaches cannot explain the differential results.</w:t>
        </w:r>
      </w:ins>
    </w:p>
    <w:p w14:paraId="51969BEE" w14:textId="5C69D068" w:rsidR="00C07D7A" w:rsidRPr="002E61A9" w:rsidRDefault="005C2B8A" w:rsidP="00C07D7A">
      <w:pPr>
        <w:rPr>
          <w:moveTo w:id="603" w:author="Liad Mudrik" w:date="2022-09-12T17:15:00Z"/>
        </w:rPr>
      </w:pPr>
      <w:ins w:id="604" w:author="Liad Mudrik" w:date="2022-09-12T18:50:00Z">
        <w:r>
          <w:t>A more critical difference between the studies pertains to</w:t>
        </w:r>
      </w:ins>
      <w:ins w:id="605" w:author="Liad Mudrik" w:date="2022-09-12T21:17:00Z">
        <w:r w:rsidR="001B3E41">
          <w:t xml:space="preserve"> </w:t>
        </w:r>
      </w:ins>
      <w:moveTo w:id="606" w:author="Liad Mudrik" w:date="2022-09-12T17:15:00Z">
        <w:del w:id="607" w:author="Liad Mudrik" w:date="2022-09-12T18:50:00Z">
          <w:r w:rsidR="00C07D7A" w:rsidDel="005C2B8A">
            <w:delText xml:space="preserve">Alternatively, a different explanation can be conceived when examining </w:delText>
          </w:r>
        </w:del>
        <w:r w:rsidR="00C07D7A">
          <w:t xml:space="preserve">the </w:t>
        </w:r>
        <w:del w:id="608" w:author="Liad Mudrik" w:date="2022-09-12T18:50:00Z">
          <w:r w:rsidR="00C07D7A" w:rsidDel="005C2B8A">
            <w:delText xml:space="preserve">objective </w:delText>
          </w:r>
        </w:del>
        <w:r w:rsidR="00C07D7A">
          <w:t>awareness measure</w:t>
        </w:r>
      </w:moveTo>
      <w:ins w:id="609" w:author="Liad Mudrik" w:date="2022-09-12T18:50:00Z">
        <w:r>
          <w:t>s</w:t>
        </w:r>
      </w:ins>
      <w:moveTo w:id="610" w:author="Liad Mudrik" w:date="2022-09-12T17:15:00Z">
        <w:r w:rsidR="00C07D7A">
          <w:t xml:space="preserve"> </w:t>
        </w:r>
        <w:del w:id="611" w:author="Liad Mudrik" w:date="2022-09-12T18:50:00Z">
          <w:r w:rsidR="00C07D7A" w:rsidDel="005C2B8A">
            <w:delText>results reported by</w:delText>
          </w:r>
        </w:del>
      </w:moveTo>
      <w:ins w:id="612" w:author="Liad Mudrik" w:date="2022-09-12T18:50:00Z">
        <w:r>
          <w:t>in the two studies.</w:t>
        </w:r>
      </w:ins>
      <w:moveTo w:id="613" w:author="Liad Mudrik" w:date="2022-09-12T17:15:00Z">
        <w:r w:rsidR="00C07D7A">
          <w:t xml:space="preserve"> </w:t>
        </w:r>
        <w:r w:rsidR="00C07D7A">
          <w:fldChar w:fldCharType="begin"/>
        </w:r>
        <w:r w:rsidR="00C07D7A">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6C231A">
          <w:rPr>
            <w:rFonts w:ascii="Times New Roman" w:hAnsi="Times New Roman" w:cs="Times New Roman"/>
          </w:rPr>
          <w:t xml:space="preserve">Xiao et al. </w:t>
        </w:r>
        <w:r w:rsidR="00C07D7A">
          <w:rPr>
            <w:rFonts w:ascii="Times New Roman" w:hAnsi="Times New Roman" w:cs="Times New Roman"/>
          </w:rPr>
          <w:t>(</w:t>
        </w:r>
        <w:r w:rsidR="00C07D7A" w:rsidRPr="006C231A">
          <w:rPr>
            <w:rFonts w:ascii="Times New Roman" w:hAnsi="Times New Roman" w:cs="Times New Roman"/>
          </w:rPr>
          <w:t>2015)</w:t>
        </w:r>
        <w:r w:rsidR="00C07D7A">
          <w:fldChar w:fldCharType="end"/>
        </w:r>
      </w:moveTo>
      <w:ins w:id="614" w:author="Liad Mudrik" w:date="2022-09-12T18:51:00Z">
        <w:r w:rsidR="00D4631A">
          <w:t xml:space="preserve"> assessed </w:t>
        </w:r>
      </w:ins>
      <w:moveTo w:id="615" w:author="Liad Mudrik" w:date="2022-09-12T17:15:00Z">
        <w:del w:id="616" w:author="Liad Mudrik" w:date="2022-09-12T18:51:00Z">
          <w:r w:rsidR="00C07D7A" w:rsidDel="00D4631A">
            <w:delText xml:space="preserve">. The </w:delText>
          </w:r>
        </w:del>
      </w:moveTo>
      <w:ins w:id="617" w:author="Liad Mudrik" w:date="2022-09-12T21:17:00Z">
        <w:r w:rsidR="001B3E41">
          <w:t xml:space="preserve">the contribution of </w:t>
        </w:r>
      </w:ins>
      <w:moveTo w:id="618" w:author="Liad Mudrik" w:date="2022-09-12T17:15:00Z">
        <w:r w:rsidR="00C07D7A">
          <w:t xml:space="preserve">awareness </w:t>
        </w:r>
        <w:del w:id="619" w:author="Liad Mudrik" w:date="2022-09-12T21:17:00Z">
          <w:r w:rsidR="00C07D7A" w:rsidDel="001B3E41">
            <w:delText xml:space="preserve">was assessed </w:delText>
          </w:r>
        </w:del>
        <w:r w:rsidR="00C07D7A">
          <w:t>by examining the correlation between the objective visibility of the prime and the size of the congruency effect. This type of analysis has been shown to inflate unconscious effects</w:t>
        </w:r>
      </w:moveTo>
      <w:ins w:id="620" w:author="Liad Mudrik" w:date="2022-09-12T21:17:00Z">
        <w:r w:rsidR="00C82D1B">
          <w:t>,</w:t>
        </w:r>
      </w:ins>
      <w:moveTo w:id="621" w:author="Liad Mudrik" w:date="2022-09-12T17:15:00Z">
        <w:r w:rsidR="00C07D7A">
          <w:t xml:space="preserve"> since the correlation measurement is limited by the reliability of either of the variables </w:t>
        </w:r>
        <w:r w:rsidR="00C07D7A">
          <w:fldChar w:fldCharType="begin"/>
        </w:r>
        <w:r w:rsidR="00C07D7A">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C07D7A">
          <w:fldChar w:fldCharType="separate"/>
        </w:r>
        <w:r w:rsidR="00C07D7A" w:rsidRPr="00A9331B">
          <w:rPr>
            <w:rFonts w:ascii="Times New Roman" w:hAnsi="Times New Roman" w:cs="Times New Roman"/>
          </w:rPr>
          <w:t>(Malejka et al., 2021)</w:t>
        </w:r>
        <w:r w:rsidR="00C07D7A">
          <w:fldChar w:fldCharType="end"/>
        </w:r>
        <w:r w:rsidR="00C07D7A">
          <w:t xml:space="preserve">. Furthermore, visual examination of the reported d' </w:t>
        </w:r>
      </w:moveTo>
      <w:ins w:id="622" w:author="Liad Mudrik" w:date="2022-09-12T21:18:00Z">
        <w:r w:rsidR="00C82D1B">
          <w:t xml:space="preserve">in that work </w:t>
        </w:r>
      </w:ins>
      <w:moveTo w:id="623" w:author="Liad Mudrik" w:date="2022-09-12T17:15:00Z">
        <w:r w:rsidR="00C07D7A">
          <w:t xml:space="preserve">reveals that the masking procedure was </w:t>
        </w:r>
      </w:moveTo>
      <w:ins w:id="624" w:author="Liad Mudrik" w:date="2022-09-12T21:18:00Z">
        <w:r w:rsidR="00223E68">
          <w:t xml:space="preserve">actually ineffective in </w:t>
        </w:r>
      </w:ins>
      <w:moveTo w:id="625" w:author="Liad Mudrik" w:date="2022-09-12T17:15:00Z">
        <w:del w:id="626" w:author="Liad Mudrik" w:date="2022-09-12T21:18:00Z">
          <w:r w:rsidR="00C07D7A" w:rsidDel="00223E68">
            <w:delText xml:space="preserve">unable </w:delText>
          </w:r>
        </w:del>
        <w:r w:rsidR="00C07D7A">
          <w:t>to render</w:t>
        </w:r>
      </w:moveTo>
      <w:ins w:id="627" w:author="Liad Mudrik" w:date="2022-09-12T21:18:00Z">
        <w:r w:rsidR="00223E68">
          <w:t>ing</w:t>
        </w:r>
      </w:ins>
      <w:moveTo w:id="628" w:author="Liad Mudrik" w:date="2022-09-12T17:15:00Z">
        <w:r w:rsidR="00C07D7A">
          <w:t xml:space="preserve"> the prime completely invisible</w:t>
        </w:r>
      </w:moveTo>
      <w:ins w:id="629" w:author="Liad Mudrik" w:date="2022-09-12T21:18:00Z">
        <w:r w:rsidR="00223E68">
          <w:t xml:space="preserve"> (as for most participants, d’ was higher than </w:t>
        </w:r>
        <w:commentRangeStart w:id="630"/>
        <w:r w:rsidR="00223E68">
          <w:t>??</w:t>
        </w:r>
        <w:commentRangeEnd w:id="630"/>
        <w:r w:rsidR="00223E68">
          <w:rPr>
            <w:rStyle w:val="CommentReference"/>
          </w:rPr>
          <w:commentReference w:id="630"/>
        </w:r>
        <w:r w:rsidR="00223E68">
          <w:t>)</w:t>
        </w:r>
      </w:ins>
      <w:moveTo w:id="631" w:author="Liad Mudrik" w:date="2022-09-12T17:15:00Z">
        <w:r w:rsidR="00C07D7A">
          <w:t xml:space="preserve">, allowing it to be consciously processed. </w:t>
        </w:r>
        <w:del w:id="632" w:author="Liad Mudrik" w:date="2022-09-12T21:18:00Z">
          <w:r w:rsidR="00C07D7A" w:rsidDel="007D198C">
            <w:delText>I</w:delText>
          </w:r>
        </w:del>
      </w:moveTo>
      <w:ins w:id="633" w:author="Liad Mudrik" w:date="2022-09-12T21:18:00Z">
        <w:r w:rsidR="007D198C">
          <w:t>Thus, i</w:t>
        </w:r>
      </w:ins>
      <w:moveTo w:id="634" w:author="Liad Mudrik" w:date="2022-09-12T17:15:00Z">
        <w:r w:rsidR="00C07D7A">
          <w:t xml:space="preserve">t </w:t>
        </w:r>
        <w:del w:id="635" w:author="Liad Mudrik" w:date="2022-09-12T21:19:00Z">
          <w:r w:rsidR="00C07D7A" w:rsidDel="007D198C">
            <w:delText>is</w:delText>
          </w:r>
        </w:del>
      </w:moveTo>
      <w:ins w:id="636" w:author="Liad Mudrik" w:date="2022-09-12T21:19:00Z">
        <w:r w:rsidR="007D198C">
          <w:t>seems</w:t>
        </w:r>
      </w:ins>
      <w:moveTo w:id="637" w:author="Liad Mudrik" w:date="2022-09-12T17:15:00Z">
        <w:r w:rsidR="00C07D7A">
          <w:t xml:space="preserve"> plausible that </w:t>
        </w:r>
      </w:moveTo>
      <w:ins w:id="638" w:author="Liad Mudrik" w:date="2022-09-12T21:19:00Z">
        <w:r w:rsidR="007D198C">
          <w:t xml:space="preserve">the reported effect is more driven by </w:t>
        </w:r>
      </w:ins>
      <w:moveTo w:id="639" w:author="Liad Mudrik" w:date="2022-09-12T17:15:00Z">
        <w:r w:rsidR="00C07D7A">
          <w:t>consciously processed primes</w:t>
        </w:r>
      </w:moveTo>
      <w:ins w:id="640" w:author="Liad Mudrik" w:date="2022-09-12T21:19:00Z">
        <w:r w:rsidR="007D198C">
          <w:t>, which might</w:t>
        </w:r>
      </w:ins>
      <w:moveTo w:id="641" w:author="Liad Mudrik" w:date="2022-09-12T17:15:00Z">
        <w:r w:rsidR="00C07D7A">
          <w:t xml:space="preserve"> affect movements to a larger extent than unconscious ones, </w:t>
        </w:r>
      </w:moveTo>
      <w:ins w:id="642" w:author="Liad Mudrik" w:date="2022-09-12T21:19:00Z">
        <w:r w:rsidR="00877280">
          <w:t xml:space="preserve">and that </w:t>
        </w:r>
      </w:ins>
      <w:moveTo w:id="643" w:author="Liad Mudrik" w:date="2022-09-12T17:15:00Z">
        <w:del w:id="644" w:author="Liad Mudrik" w:date="2022-09-12T21:19:00Z">
          <w:r w:rsidR="00C07D7A" w:rsidDel="00877280">
            <w:delText xml:space="preserve">which </w:delText>
          </w:r>
        </w:del>
        <w:r w:rsidR="00C07D7A">
          <w:t>could account for the large effect found by Xiao and colleagues.</w:t>
        </w:r>
      </w:moveTo>
    </w:p>
    <w:p w14:paraId="19E8E1FD" w14:textId="38E52086" w:rsidR="00C07D7A" w:rsidDel="00BF3E1B" w:rsidRDefault="00C07D7A" w:rsidP="00C07D7A">
      <w:pPr>
        <w:rPr>
          <w:del w:id="645" w:author="Liad Mudrik" w:date="2022-09-12T21:21:00Z"/>
          <w:moveTo w:id="646" w:author="Liad Mudrik" w:date="2022-09-12T17:15:00Z"/>
        </w:rPr>
      </w:pPr>
      <w:moveTo w:id="647" w:author="Liad Mudrik" w:date="2022-09-12T17:15:00Z">
        <w:r>
          <w:t>Finally, the discrepancy</w:t>
        </w:r>
      </w:moveTo>
      <w:ins w:id="648" w:author="Liad Mudrik" w:date="2022-09-12T21:19:00Z">
        <w:r w:rsidR="009D6C03">
          <w:t xml:space="preserve"> between the studies</w:t>
        </w:r>
      </w:ins>
      <w:moveTo w:id="649" w:author="Liad Mudrik" w:date="2022-09-12T17:15:00Z">
        <w:r>
          <w:t xml:space="preserve"> could also </w:t>
        </w:r>
      </w:moveTo>
      <w:ins w:id="650" w:author="Liad Mudrik" w:date="2022-09-12T21:19:00Z">
        <w:r w:rsidR="00533882">
          <w:t xml:space="preserve">be </w:t>
        </w:r>
      </w:ins>
      <w:moveTo w:id="651" w:author="Liad Mudrik" w:date="2022-09-12T17:15:00Z">
        <w:r>
          <w:t xml:space="preserve">accidental. It is possible that the </w:t>
        </w:r>
      </w:moveTo>
      <w:ins w:id="652" w:author="Liad Mudrik" w:date="2022-09-12T21:19:00Z">
        <w:r w:rsidR="00E5732E">
          <w:t xml:space="preserve">one set of reported </w:t>
        </w:r>
      </w:ins>
      <w:moveTo w:id="653" w:author="Liad Mudrik" w:date="2022-09-12T17:15:00Z">
        <w:r>
          <w:t xml:space="preserve">results </w:t>
        </w:r>
        <w:del w:id="654" w:author="Liad Mudrik" w:date="2022-09-12T21:20:00Z">
          <w:r w:rsidDel="00EF4F7C">
            <w:delText>are</w:delText>
          </w:r>
        </w:del>
      </w:moveTo>
      <w:ins w:id="655" w:author="Liad Mudrik" w:date="2022-09-12T21:20:00Z">
        <w:r w:rsidR="00EF4F7C">
          <w:t>is</w:t>
        </w:r>
      </w:ins>
      <w:moveTo w:id="656" w:author="Liad Mudrik" w:date="2022-09-12T17:15:00Z">
        <w:r>
          <w:t xml:space="preserve"> erroneous, </w:t>
        </w:r>
      </w:moveTo>
      <w:ins w:id="657" w:author="Liad Mudrik" w:date="2022-09-12T21:20:00Z">
        <w:r w:rsidR="00EF4F7C">
          <w:t xml:space="preserve">which calls for </w:t>
        </w:r>
      </w:ins>
      <w:moveTo w:id="658" w:author="Liad Mudrik" w:date="2022-09-12T17:15:00Z">
        <w:del w:id="659" w:author="Liad Mudrik" w:date="2022-09-12T21:20:00Z">
          <w:r w:rsidDel="00EF4F7C">
            <w:delText xml:space="preserve">thus </w:delText>
          </w:r>
        </w:del>
        <w:r>
          <w:t xml:space="preserve">further studies </w:t>
        </w:r>
        <w:del w:id="660" w:author="Liad Mudrik" w:date="2022-09-12T21:20:00Z">
          <w:r w:rsidDel="00C11D9D">
            <w:delText>will have</w:delText>
          </w:r>
        </w:del>
        <w:r>
          <w:t xml:space="preserve"> to examine the relation between reaching and keyboard responses. One </w:t>
        </w:r>
      </w:moveTo>
      <w:ins w:id="661" w:author="Liad Mudrik" w:date="2022-09-12T21:20:00Z">
        <w:r w:rsidR="00FE12FA">
          <w:t xml:space="preserve">way by which such studies could go beyond the current work </w:t>
        </w:r>
      </w:ins>
      <w:moveTo w:id="662" w:author="Liad Mudrik" w:date="2022-09-12T17:15:00Z">
        <w:del w:id="663" w:author="Liad Mudrik" w:date="2022-09-12T21:20:00Z">
          <w:r w:rsidDel="00FE12FA">
            <w:delText xml:space="preserve">suggested augmentation for future studies </w:delText>
          </w:r>
        </w:del>
        <w:r>
          <w:t>would be to use a dynamic starting condition</w:t>
        </w:r>
      </w:moveTo>
      <w:ins w:id="664" w:author="Liad Mudrik" w:date="2022-09-12T21:20:00Z">
        <w:r w:rsidR="00FF5517">
          <w:t>,</w:t>
        </w:r>
      </w:ins>
      <w:moveTo w:id="665" w:author="Liad Mudrik" w:date="2022-09-12T17:15:00Z">
        <w:r>
          <w:t xml:space="preserve"> in which the stimuli </w:t>
        </w:r>
        <w:del w:id="666" w:author="Liad Mudrik" w:date="2022-09-12T21:20:00Z">
          <w:r w:rsidDel="00FF5517">
            <w:delText>is</w:delText>
          </w:r>
        </w:del>
      </w:moveTo>
      <w:ins w:id="667" w:author="Liad Mudrik" w:date="2022-09-12T21:20:00Z">
        <w:r w:rsidR="00FF5517">
          <w:t>are</w:t>
        </w:r>
      </w:ins>
      <w:moveTo w:id="668" w:author="Liad Mudrik" w:date="2022-09-12T17:15:00Z">
        <w:r>
          <w:t xml:space="preserve"> presented only after the movement was initiated. This </w:t>
        </w:r>
        <w:r>
          <w:lastRenderedPageBreak/>
          <w:t xml:space="preserve">paradigm has been shown to increase the movement consistency and curvature and decrease the amount of noise </w:t>
        </w:r>
        <w:r>
          <w:fldChar w:fldCharType="begin"/>
        </w:r>
        <w:r>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fldChar w:fldCharType="separate"/>
        </w:r>
        <w:r w:rsidRPr="001617E7">
          <w:rPr>
            <w:rFonts w:ascii="Times New Roman" w:hAnsi="Times New Roman" w:cs="Times New Roman"/>
          </w:rPr>
          <w:t>(Scherbaum &amp; Kieslich, 2018)</w:t>
        </w:r>
        <w:r>
          <w:fldChar w:fldCharType="end"/>
        </w:r>
        <w:r>
          <w:t>. Moreover, it will decrease the number of excluded trials</w:t>
        </w:r>
      </w:moveTo>
      <w:ins w:id="669" w:author="Liad Mudrik" w:date="2022-09-12T21:21:00Z">
        <w:r w:rsidR="006B4F02">
          <w:t>,</w:t>
        </w:r>
      </w:ins>
      <w:moveTo w:id="670" w:author="Liad Mudrik" w:date="2022-09-12T17:15:00Z">
        <w:r>
          <w:t xml:space="preserve"> as no trials will be excluded due to early or late responses. This could potentially increase the signal to noise ratio in the reaching task and allow reaching to unravel a larger congruency effect.</w:t>
        </w:r>
      </w:moveTo>
    </w:p>
    <w:moveToRangeEnd w:id="530"/>
    <w:p w14:paraId="74E5FA86" w14:textId="77777777" w:rsidR="00C07D7A" w:rsidRDefault="00C07D7A" w:rsidP="00BF3E1B">
      <w:pPr>
        <w:rPr>
          <w:ins w:id="671" w:author="Liad Mudrik" w:date="2022-09-12T17:15:00Z"/>
        </w:rPr>
      </w:pPr>
    </w:p>
    <w:p w14:paraId="12FC8C8D" w14:textId="36761020" w:rsidR="00DC11F3" w:rsidRDefault="00BF3E1B" w:rsidP="00DC11F3">
      <w:ins w:id="672" w:author="Liad Mudrik" w:date="2022-09-12T21:21:00Z">
        <w:r>
          <w:t>Assuming the results obtained here are genui</w:t>
        </w:r>
      </w:ins>
      <w:ins w:id="673" w:author="Liad Mudrik" w:date="2022-09-12T21:22:00Z">
        <w:r>
          <w:t>ne, one could go b</w:t>
        </w:r>
      </w:ins>
      <w:ins w:id="674" w:author="Liad Mudrik" w:date="2022-09-12T21:21:00Z">
        <w:r>
          <w:t xml:space="preserve">eyond the discrepancy between </w:t>
        </w:r>
      </w:ins>
      <w:ins w:id="675" w:author="Liad Mudrik" w:date="2022-09-12T21:22:00Z">
        <w:r w:rsidR="00502F15">
          <w:t>them</w:t>
        </w:r>
      </w:ins>
      <w:ins w:id="676" w:author="Liad Mudrik" w:date="2022-09-12T21:21:00Z">
        <w:r>
          <w:t xml:space="preserve"> and those </w:t>
        </w:r>
      </w:ins>
      <w:ins w:id="677" w:author="Liad Mudrik" w:date="2022-09-12T21:22:00Z">
        <w:r w:rsidR="00725A51">
          <w:t xml:space="preserve">reported </w:t>
        </w:r>
      </w:ins>
      <w:ins w:id="678" w:author="Liad Mudrik" w:date="2022-09-12T21:21:00Z">
        <w:r>
          <w:t xml:space="preserve">by Xiao et al. (2015), </w:t>
        </w:r>
      </w:ins>
      <w:del w:id="679" w:author="Liad Mudrik" w:date="2022-09-12T21:21:00Z">
        <w:r w:rsidR="00C13750" w:rsidDel="00BF3E1B">
          <w:delText xml:space="preserve">One </w:delText>
        </w:r>
      </w:del>
      <w:ins w:id="680" w:author="Liad Mudrik" w:date="2022-09-12T21:22:00Z">
        <w:r w:rsidR="00725A51">
          <w:t>and</w:t>
        </w:r>
      </w:ins>
      <w:ins w:id="681" w:author="Liad Mudrik" w:date="2022-09-12T21:21:00Z">
        <w:r>
          <w:t xml:space="preserve"> ask </w:t>
        </w:r>
      </w:ins>
      <w:ins w:id="682" w:author="Liad Mudrik" w:date="2022-09-12T21:22:00Z">
        <w:r w:rsidR="00725A51">
          <w:t>how can we explain the current findings. That is, why did expected pattern of a stron</w:t>
        </w:r>
      </w:ins>
      <w:ins w:id="683" w:author="Liad Mudrik" w:date="2022-09-12T21:23:00Z">
        <w:r w:rsidR="00725A51">
          <w:t>ger effect for movement tracking not found.</w:t>
        </w:r>
      </w:ins>
      <w:ins w:id="684" w:author="Liad Mudrik" w:date="2022-09-12T21:21:00Z">
        <w:r>
          <w:t xml:space="preserve"> </w:t>
        </w:r>
      </w:ins>
      <w:ins w:id="685" w:author="Liad Mudrik" w:date="2022-09-12T21:23:00Z">
        <w:r w:rsidR="00725A51">
          <w:t xml:space="preserve">One </w:t>
        </w:r>
      </w:ins>
      <w:r w:rsidR="00C13750">
        <w:t xml:space="preserve">possible explanation </w:t>
      </w:r>
      <w:del w:id="686" w:author="Liad Mudrik" w:date="2022-09-12T21:23:00Z">
        <w:r w:rsidR="00C13750" w:rsidDel="00584C0E">
          <w:delText xml:space="preserve">for this pattern </w:delText>
        </w:r>
        <w:r w:rsidR="007F0B60" w:rsidDel="00584C0E">
          <w:delText xml:space="preserve">of results </w:delText>
        </w:r>
      </w:del>
      <w:ins w:id="687" w:author="Liad Mudrik" w:date="2022-09-12T17:08:00Z">
        <w:r w:rsidR="009144E2">
          <w:t xml:space="preserve">might stem from </w:t>
        </w:r>
      </w:ins>
      <w:del w:id="688" w:author="Liad Mudrik" w:date="2022-09-12T17:08:00Z">
        <w:r w:rsidR="005500AD" w:rsidDel="009144E2">
          <w:delText xml:space="preserve">is provided by </w:delText>
        </w:r>
      </w:del>
      <w:r w:rsidR="00B300C4">
        <w:t>the</w:t>
      </w:r>
      <w:r w:rsidR="005500AD">
        <w:t xml:space="preserve"> </w:t>
      </w:r>
      <w:r w:rsidR="007F0B60">
        <w:t xml:space="preserve">larger amount of noise in the </w:t>
      </w:r>
      <w:commentRangeStart w:id="689"/>
      <w:r w:rsidR="007F0B60">
        <w:t>reaching measure</w:t>
      </w:r>
      <w:commentRangeEnd w:id="689"/>
      <w:r w:rsidR="009E3931">
        <w:rPr>
          <w:rStyle w:val="CommentReference"/>
        </w:rPr>
        <w:commentReference w:id="689"/>
      </w:r>
      <w:ins w:id="690" w:author="Liad Mudrik" w:date="2022-09-12T17:09:00Z">
        <w:r w:rsidR="00AC79D4">
          <w:t xml:space="preserve"> </w:t>
        </w:r>
        <w:commentRangeStart w:id="691"/>
        <w:r w:rsidR="00AC79D4">
          <w:t>(ref)</w:t>
        </w:r>
        <w:commentRangeEnd w:id="691"/>
        <w:r w:rsidR="00AC79D4">
          <w:rPr>
            <w:rStyle w:val="CommentReference"/>
          </w:rPr>
          <w:commentReference w:id="691"/>
        </w:r>
      </w:ins>
      <w:r w:rsidR="007F0B60">
        <w:t xml:space="preserve">. </w:t>
      </w:r>
      <w:r w:rsidR="00C0281E">
        <w:t xml:space="preserve">Specifically, </w:t>
      </w:r>
      <w:r w:rsidR="007F0B60">
        <w:t xml:space="preserve">reaching </w:t>
      </w:r>
      <w:r w:rsidR="00B160A8">
        <w:t>require</w:t>
      </w:r>
      <w:r w:rsidR="00181385">
        <w:t>s</w:t>
      </w:r>
      <w:r w:rsidR="00B160A8">
        <w:t xml:space="preserve"> planning a trajectory towards a target</w:t>
      </w:r>
      <w:ins w:id="692" w:author="Liad Mudrik" w:date="2022-09-12T17:08:00Z">
        <w:r w:rsidR="00AC79D4">
          <w:t>,</w:t>
        </w:r>
      </w:ins>
      <w:r w:rsidR="00B160A8">
        <w:t xml:space="preserve"> which makes </w:t>
      </w:r>
      <w:r w:rsidR="00181385">
        <w:t xml:space="preserve">it </w:t>
      </w:r>
      <w:r w:rsidR="00B160A8">
        <w:t>more comple</w:t>
      </w:r>
      <w:r w:rsidR="00ED1528">
        <w:t>x</w:t>
      </w:r>
      <w:r w:rsidR="00181385">
        <w:t xml:space="preserve"> than a simple keypress.</w:t>
      </w:r>
      <w:r w:rsidR="00B160A8">
        <w:t xml:space="preserve"> </w:t>
      </w:r>
      <w:r w:rsidR="00181385">
        <w:t>T</w:t>
      </w:r>
      <w:r w:rsidR="00EE0803">
        <w:t>he more complex a process is, the more room there is for error and variability when executing it</w:t>
      </w:r>
      <w:ins w:id="693" w:author="Liad Mudrik" w:date="2022-09-12T17:09:00Z">
        <w:r w:rsidR="00746BAC">
          <w:t xml:space="preserve"> </w:t>
        </w:r>
        <w:commentRangeStart w:id="694"/>
        <w:r w:rsidR="00746BAC">
          <w:t>(ref)</w:t>
        </w:r>
        <w:commentRangeEnd w:id="694"/>
        <w:r w:rsidR="00746BAC">
          <w:rPr>
            <w:rStyle w:val="CommentReference"/>
          </w:rPr>
          <w:commentReference w:id="694"/>
        </w:r>
      </w:ins>
      <w:r w:rsidR="00F77750">
        <w:t xml:space="preserve">. </w:t>
      </w:r>
      <w:ins w:id="695" w:author="Liad Mudrik" w:date="2022-09-12T17:09:00Z">
        <w:r w:rsidR="00115003">
          <w:t xml:space="preserve">This </w:t>
        </w:r>
      </w:ins>
      <w:ins w:id="696" w:author="Liad Mudrik" w:date="2022-09-12T17:10:00Z">
        <w:r w:rsidR="00115003">
          <w:t xml:space="preserve">might obscure </w:t>
        </w:r>
      </w:ins>
      <w:del w:id="697" w:author="Liad Mudrik" w:date="2022-09-12T17:10:00Z">
        <w:r w:rsidR="00F77750" w:rsidDel="00115003">
          <w:delText xml:space="preserve">Hence, </w:delText>
        </w:r>
        <w:r w:rsidR="007B612C" w:rsidDel="00115003">
          <w:delText xml:space="preserve">the expression of </w:delText>
        </w:r>
        <w:r w:rsidR="00D544FE" w:rsidDel="00115003">
          <w:delText>a</w:delText>
        </w:r>
        <w:r w:rsidR="007B612C" w:rsidDel="00115003">
          <w:delText xml:space="preserve"> </w:delText>
        </w:r>
      </w:del>
      <w:r w:rsidR="007B612C">
        <w:t xml:space="preserve">congruency effect </w:t>
      </w:r>
      <w:ins w:id="698" w:author="Liad Mudrik" w:date="2022-09-12T17:10:00Z">
        <w:r w:rsidR="000E6656">
          <w:t xml:space="preserve">and make it harder to find </w:t>
        </w:r>
      </w:ins>
      <w:r w:rsidR="001841B2">
        <w:t xml:space="preserve">in </w:t>
      </w:r>
      <w:r w:rsidR="00D544FE">
        <w:t>a</w:t>
      </w:r>
      <w:r w:rsidR="005E3892">
        <w:t xml:space="preserve"> complex </w:t>
      </w:r>
      <w:r w:rsidR="007B612C">
        <w:t xml:space="preserve">reaching </w:t>
      </w:r>
      <w:r w:rsidR="005E3892">
        <w:t xml:space="preserve">movement </w:t>
      </w:r>
      <w:del w:id="699" w:author="Liad Mudrik" w:date="2022-09-12T17:10:00Z">
        <w:r w:rsidR="007B612C" w:rsidDel="000E6656">
          <w:delText xml:space="preserve">might </w:delText>
        </w:r>
        <w:r w:rsidR="00D544FE" w:rsidDel="000E6656">
          <w:delText xml:space="preserve">be less consistent </w:delText>
        </w:r>
        <w:r w:rsidR="005E04C4" w:rsidDel="000E6656">
          <w:delText xml:space="preserve">between </w:delText>
        </w:r>
        <w:r w:rsidR="00D544FE" w:rsidDel="000E6656">
          <w:delText xml:space="preserve">participants when </w:delText>
        </w:r>
      </w:del>
      <w:r w:rsidR="00D544FE">
        <w:t xml:space="preserve">compared to a </w:t>
      </w:r>
      <w:r w:rsidR="001841B2">
        <w:t>keypress</w:t>
      </w:r>
      <w:r w:rsidR="00F22DA9">
        <w:t xml:space="preserve">. This </w:t>
      </w:r>
      <w:r w:rsidR="005E04C4">
        <w:t xml:space="preserve">notion </w:t>
      </w:r>
      <w:r w:rsidR="00F22DA9">
        <w:t xml:space="preserve">is supported by the larger relative standard </w:t>
      </w:r>
      <w:r w:rsidR="00553B76">
        <w:t>deviation</w:t>
      </w:r>
      <w:r w:rsidR="00F22DA9">
        <w:t xml:space="preserve"> </w:t>
      </w:r>
      <w:commentRangeStart w:id="700"/>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commentRangeEnd w:id="700"/>
      <w:r w:rsidR="00FC6200">
        <w:rPr>
          <w:rStyle w:val="CommentReference"/>
        </w:rPr>
        <w:commentReference w:id="700"/>
      </w:r>
      <w:r w:rsidR="00553B76">
        <w:t xml:space="preserve"> </w:t>
      </w:r>
      <w:r w:rsidR="00F22DA9">
        <w:t>observe</w:t>
      </w:r>
      <w:r w:rsidR="00553B76">
        <w:t>d</w:t>
      </w:r>
      <w:r w:rsidR="00F22DA9">
        <w:t xml:space="preserve"> in the </w:t>
      </w:r>
      <w:r w:rsidR="00553B76">
        <w:t xml:space="preserve">reaching </w:t>
      </w:r>
      <w:r w:rsidR="00DD09D4">
        <w:t>area</w:t>
      </w:r>
      <w:r w:rsidR="009E579C">
        <w:t xml:space="preserve"> </w:t>
      </w:r>
      <w:r w:rsidR="001700A8">
        <w:t xml:space="preserve">(SD = 1.45) </w:t>
      </w:r>
      <w:r w:rsidR="00553B76">
        <w:t>compared to the keyboard</w:t>
      </w:r>
      <w:r w:rsidR="0041600A">
        <w:t xml:space="preserve"> RT</w:t>
      </w:r>
      <w:r w:rsidR="001700A8">
        <w:t xml:space="preserve"> (SD = 0.85)</w:t>
      </w:r>
      <w:r w:rsidR="00553B76">
        <w:t xml:space="preserve">. </w:t>
      </w:r>
      <w:ins w:id="701" w:author="Liad Mudrik" w:date="2022-09-12T17:11:00Z">
        <w:r w:rsidR="00FC6200">
          <w:t xml:space="preserve">In addition, </w:t>
        </w:r>
      </w:ins>
      <w:del w:id="702" w:author="Liad Mudrik" w:date="2022-09-12T17:11:00Z">
        <w:r w:rsidR="00C674B7" w:rsidDel="00FC6200">
          <w:delText xml:space="preserve">The </w:delText>
        </w:r>
      </w:del>
      <w:ins w:id="703" w:author="Liad Mudrik" w:date="2022-09-12T17:11:00Z">
        <w:r w:rsidR="00FC6200">
          <w:t>t</w:t>
        </w:r>
        <w:r w:rsidR="00FC6200">
          <w:t xml:space="preserve">he </w:t>
        </w:r>
      </w:ins>
      <w:r w:rsidR="00C674B7">
        <w:t>SNR was further decreased in the reaching session due to the higher number of excluded trials.</w:t>
      </w:r>
    </w:p>
    <w:p w14:paraId="1B5218A9" w14:textId="033D0559" w:rsidR="00535B09" w:rsidRPr="008B22C0" w:rsidRDefault="003F6AD7" w:rsidP="00372F74">
      <w:r>
        <w:t>An</w:t>
      </w:r>
      <w:ins w:id="704" w:author="Liad Mudrik" w:date="2022-09-12T17:11:00Z">
        <w:r w:rsidR="00B47C3E">
          <w:t>other</w:t>
        </w:r>
      </w:ins>
      <w:r>
        <w:t xml:space="preserve"> alternative explanation </w:t>
      </w:r>
      <w:del w:id="705" w:author="Liad Mudrik" w:date="2022-09-12T17:11:00Z">
        <w:r w:rsidDel="00B47C3E">
          <w:delText xml:space="preserve">of </w:delText>
        </w:r>
      </w:del>
      <w:ins w:id="706" w:author="Liad Mudrik" w:date="2022-09-12T17:11:00Z">
        <w:r w:rsidR="00B47C3E">
          <w:t>for</w:t>
        </w:r>
        <w:r w:rsidR="00B47C3E">
          <w:t xml:space="preserve"> </w:t>
        </w:r>
      </w:ins>
      <w:r>
        <w:t xml:space="preserve">the results suggests </w:t>
      </w:r>
      <w:del w:id="707" w:author="Liad Mudrik" w:date="2022-09-12T17:11:00Z">
        <w:r w:rsidDel="00B47C3E">
          <w:delText xml:space="preserve">that unconscious </w:delText>
        </w:r>
        <w:r w:rsidR="006300F3" w:rsidDel="00B47C3E">
          <w:delText>processing</w:delText>
        </w:r>
        <w:r w:rsidDel="00B47C3E">
          <w:delText xml:space="preserve"> do</w:delText>
        </w:r>
        <w:r w:rsidR="006300F3" w:rsidDel="00B47C3E">
          <w:delText>es</w:delText>
        </w:r>
        <w:r w:rsidDel="00B47C3E">
          <w:delText xml:space="preserve"> not exert </w:delText>
        </w:r>
        <w:r w:rsidR="006300F3" w:rsidDel="00B47C3E">
          <w:delText>its</w:delText>
        </w:r>
        <w:r w:rsidDel="00B47C3E">
          <w:delText xml:space="preserve"> effect over reaching responses as </w:delText>
        </w:r>
        <w:r w:rsidR="0099617E" w:rsidDel="00B47C3E">
          <w:delText xml:space="preserve">well as </w:delText>
        </w:r>
        <w:r w:rsidR="006C2C93" w:rsidDel="00B47C3E">
          <w:delText xml:space="preserve">it </w:delText>
        </w:r>
        <w:r w:rsidDel="00B47C3E">
          <w:delText>do</w:delText>
        </w:r>
        <w:r w:rsidR="006C2C93" w:rsidDel="00B47C3E">
          <w:delText>es</w:delText>
        </w:r>
        <w:r w:rsidDel="00B47C3E">
          <w:delText xml:space="preserve"> </w:delText>
        </w:r>
        <w:r w:rsidR="0099617E" w:rsidDel="00B47C3E">
          <w:delText>over</w:delText>
        </w:r>
        <w:r w:rsidDel="00B47C3E">
          <w:delText xml:space="preserve"> keypresses</w:delText>
        </w:r>
        <w:r w:rsidR="00D81E44" w:rsidDel="00B47C3E">
          <w:delText>. The reason</w:delText>
        </w:r>
      </w:del>
      <w:ins w:id="708" w:author="Liad Mudrik" w:date="2022-09-12T17:11:00Z">
        <w:r w:rsidR="00B47C3E">
          <w:t xml:space="preserve">relies on the short-lived nature of </w:t>
        </w:r>
      </w:ins>
      <w:del w:id="709" w:author="Liad Mudrik" w:date="2022-09-12T17:11:00Z">
        <w:r w:rsidR="00D81E44" w:rsidDel="00B47C3E">
          <w:delText xml:space="preserve"> being</w:delText>
        </w:r>
        <w:r w:rsidR="00110288" w:rsidDel="00B47C3E">
          <w:delText xml:space="preserve"> that</w:delText>
        </w:r>
        <w:r w:rsidR="00D81E44" w:rsidDel="00B47C3E">
          <w:delText xml:space="preserve"> </w:delText>
        </w:r>
      </w:del>
      <w:r w:rsidR="00D81E44">
        <w:t>unconscious effects</w:t>
      </w:r>
      <w:r>
        <w:t xml:space="preserve"> </w:t>
      </w:r>
      <w:del w:id="710" w:author="Liad Mudrik" w:date="2022-09-12T17:11:00Z">
        <w:r w:rsidDel="003D164E">
          <w:delText>are short-lived</w:delText>
        </w:r>
        <w:r w:rsidR="00D81E44" w:rsidDel="003D164E">
          <w:delText xml:space="preserve"> </w:delText>
        </w:r>
      </w:del>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711" w:author="Liad Mudrik" w:date="2022-09-12T17:12:00Z">
        <w:r w:rsidR="00166587">
          <w:t xml:space="preserve">. As </w:t>
        </w:r>
      </w:ins>
      <w:del w:id="712" w:author="Liad Mudrik" w:date="2022-09-12T17:12:00Z">
        <w:r w:rsidDel="00166587">
          <w:delText xml:space="preserve"> while </w:delText>
        </w:r>
      </w:del>
      <w:r>
        <w:t xml:space="preserve">reaching responses are </w:t>
      </w:r>
      <w:r w:rsidR="00924FB7">
        <w:t>a relatively long ongoing procedure</w:t>
      </w:r>
      <w:ins w:id="713" w:author="Liad Mudrik" w:date="2022-09-12T17:12:00Z">
        <w:r w:rsidR="00D442E6">
          <w:t>, they might be less affected by short-lived effects</w:t>
        </w:r>
      </w:ins>
      <w:r w:rsidR="00924FB7">
        <w:t>. However</w:t>
      </w:r>
      <w:r w:rsidR="00E4682C">
        <w:t>,</w:t>
      </w:r>
      <w:r w:rsidR="00924FB7">
        <w:t xml:space="preserve"> this </w:t>
      </w:r>
      <w:r w:rsidR="00E4682C">
        <w:t>interpretation</w:t>
      </w:r>
      <w:r w:rsidR="00924FB7">
        <w:t xml:space="preserve"> </w:t>
      </w:r>
      <w:r w:rsidR="001D3A88">
        <w:t xml:space="preserve">does not </w:t>
      </w:r>
      <w:del w:id="714" w:author="Liad Mudrik" w:date="2022-09-12T17:12:00Z">
        <w:r w:rsidR="0076108B" w:rsidDel="007F4931">
          <w:delText>conform</w:delText>
        </w:r>
        <w:r w:rsidR="001D3A88" w:rsidDel="007F4931">
          <w:delText xml:space="preserve"> </w:delText>
        </w:r>
      </w:del>
      <w:ins w:id="715" w:author="Liad Mudrik" w:date="2022-09-12T17:12:00Z">
        <w:r w:rsidR="007F4931">
          <w:t>align</w:t>
        </w:r>
        <w:r w:rsidR="007F4931">
          <w:t xml:space="preserve"> </w:t>
        </w:r>
      </w:ins>
      <w:r w:rsidR="001D3A88">
        <w:t xml:space="preserve">with the </w:t>
      </w:r>
      <w:r w:rsidR="00FC7606">
        <w:t>cluster</w:t>
      </w:r>
      <w:ins w:id="716" w:author="Liad Mudrik" w:date="2022-09-12T17:12:00Z">
        <w:r w:rsidR="00C90517">
          <w:t>-based permutation</w:t>
        </w:r>
      </w:ins>
      <w:del w:id="717" w:author="Liad Mudrik" w:date="2022-09-12T17:12:00Z">
        <w:r w:rsidR="00FC7606" w:rsidDel="00C90517">
          <w:delText>ing</w:delText>
        </w:r>
      </w:del>
      <w:r w:rsidR="00FC7606">
        <w:t xml:space="preserve"> results which show that </w:t>
      </w:r>
      <w:ins w:id="718" w:author="Liad Mudrik" w:date="2022-09-12T17:12:00Z">
        <w:r w:rsidR="001E32AC">
          <w:t xml:space="preserve">the </w:t>
        </w:r>
      </w:ins>
      <w:r w:rsidR="00FC7606">
        <w:t>primes exert</w:t>
      </w:r>
      <w:ins w:id="719" w:author="Liad Mudrik" w:date="2022-09-12T17:12:00Z">
        <w:r w:rsidR="001E32AC">
          <w:t>ed</w:t>
        </w:r>
      </w:ins>
      <w:r w:rsidR="00FC7606">
        <w:t xml:space="preserve"> their effects almost throughout the entire movement. In addition, </w:t>
      </w:r>
      <w:r w:rsidR="00050F36">
        <w:t xml:space="preserve">given </w:t>
      </w:r>
      <w:r w:rsidR="00E4682C">
        <w:t xml:space="preserve">that </w:t>
      </w:r>
      <w:r w:rsidR="00374877">
        <w:t>the reaction times</w:t>
      </w:r>
      <w:r w:rsidR="009E3F49">
        <w:t xml:space="preserve"> of the two measures</w:t>
      </w:r>
      <w:r w:rsidR="00374877">
        <w:t xml:space="preserve"> differ</w:t>
      </w:r>
      <w:ins w:id="720" w:author="Liad Mudrik" w:date="2022-09-12T17:13:00Z">
        <w:r w:rsidR="00714EDB">
          <w:t>ed</w:t>
        </w:r>
      </w:ins>
      <w:r w:rsidR="00374877">
        <w:t xml:space="preserve"> </w:t>
      </w:r>
      <w:del w:id="721" w:author="Liad Mudrik" w:date="2022-09-12T17:13:00Z">
        <w:r w:rsidR="00374877" w:rsidDel="00D433EC">
          <w:delText xml:space="preserve">in </w:delText>
        </w:r>
      </w:del>
      <w:ins w:id="722" w:author="Liad Mudrik" w:date="2022-09-12T17:13:00Z">
        <w:r w:rsidR="00D433EC">
          <w:t>by</w:t>
        </w:r>
        <w:r w:rsidR="00D433EC">
          <w:t xml:space="preserve"> </w:t>
        </w:r>
      </w:ins>
      <w:del w:id="723" w:author="Liad Mudrik" w:date="2022-09-12T17:13:00Z">
        <w:r w:rsidR="00374877" w:rsidDel="00D433EC">
          <w:delText xml:space="preserve">only </w:delText>
        </w:r>
      </w:del>
      <w:r w:rsidR="00374877">
        <w:t>60ms</w:t>
      </w:r>
      <w:ins w:id="724" w:author="Liad Mudrik" w:date="2022-09-12T17:13:00Z">
        <w:r w:rsidR="00D433EC">
          <w:t xml:space="preserve"> </w:t>
        </w:r>
        <w:r w:rsidR="00D433EC">
          <w:t>only</w:t>
        </w:r>
      </w:ins>
      <w:r w:rsidR="00374877">
        <w:t xml:space="preserve"> (</w:t>
      </w:r>
      <w:r w:rsidR="00264247">
        <w:t>M</w:t>
      </w:r>
      <w:r w:rsidR="00374877">
        <w:rPr>
          <w:vertAlign w:val="subscript"/>
        </w:rPr>
        <w:t>reaching</w:t>
      </w:r>
      <w:r w:rsidR="00264247">
        <w:t xml:space="preserve"> = 594.62</w:t>
      </w:r>
      <w:r w:rsidR="00374877">
        <w:t xml:space="preserve">, </w:t>
      </w:r>
      <w:r w:rsidR="00264247">
        <w:t>M</w:t>
      </w:r>
      <w:r w:rsidR="00374877">
        <w:rPr>
          <w:vertAlign w:val="subscript"/>
        </w:rPr>
        <w:t>keyboard</w:t>
      </w:r>
      <w:r w:rsidR="00264247">
        <w:t xml:space="preserve"> = 535.49)</w:t>
      </w:r>
      <w:ins w:id="725" w:author="Liad Mudrik" w:date="2022-09-12T17:13:00Z">
        <w:r w:rsidR="00C906BE">
          <w:t>,</w:t>
        </w:r>
      </w:ins>
      <w:r w:rsidR="00FC7606">
        <w:t xml:space="preserve"> this </w:t>
      </w:r>
      <w:r w:rsidR="00FE7F45">
        <w:t xml:space="preserve">explanation </w:t>
      </w:r>
      <w:r w:rsidR="00FC7606">
        <w:t>seem</w:t>
      </w:r>
      <w:r w:rsidR="00334D4C">
        <w:t>s</w:t>
      </w:r>
      <w:r w:rsidR="00FC7606">
        <w:t xml:space="preserve"> </w:t>
      </w:r>
      <w:r w:rsidR="00334D4C">
        <w:t>un</w:t>
      </w:r>
      <w:r w:rsidR="00FE7F45">
        <w:t>likely</w:t>
      </w:r>
      <w:ins w:id="726" w:author="Liad Mudrik" w:date="2022-09-12T17:13:00Z">
        <w:r w:rsidR="00502BED">
          <w:t>, since if the effect vanished too quickly for affecting reaching, it should have also faded away</w:t>
        </w:r>
      </w:ins>
      <w:ins w:id="727" w:author="Liad Mudrik" w:date="2022-09-12T17:14:00Z">
        <w:r w:rsidR="00502BED">
          <w:t xml:space="preserve"> for keyboard presses as well</w:t>
        </w:r>
      </w:ins>
      <w:r w:rsidR="00FE7F45">
        <w:t>.</w:t>
      </w:r>
      <w:ins w:id="728" w:author="Liad Mudrik" w:date="2022-09-12T17:14:00Z">
        <w:r w:rsidR="00D210E4">
          <w:t xml:space="preserve"> Thus, it seems like the lower SNR is a more plausible explanation for the results.</w:t>
        </w:r>
      </w:ins>
    </w:p>
    <w:p w14:paraId="70FF187A" w14:textId="475C91DB" w:rsidR="00B00AED" w:rsidDel="00C07D7A" w:rsidRDefault="008009E2" w:rsidP="00DB56AD">
      <w:pPr>
        <w:rPr>
          <w:moveFrom w:id="729" w:author="Liad Mudrik" w:date="2022-09-12T17:15:00Z"/>
        </w:rPr>
      </w:pPr>
      <w:moveFromRangeStart w:id="730" w:author="Liad Mudrik" w:date="2022-09-12T17:15:00Z" w:name="move113895345"/>
      <w:moveFrom w:id="731" w:author="Liad Mudrik" w:date="2022-09-12T17:15:00Z">
        <w:r w:rsidDel="00C07D7A">
          <w:t xml:space="preserve">Finding a similar effect size for the keyboard and the reaching measures does not fall in line with the effects </w:t>
        </w:r>
        <w:r w:rsidR="001F14C2" w:rsidDel="00C07D7A">
          <w:t xml:space="preserve">discovered </w:t>
        </w:r>
        <w:r w:rsidR="0090476F" w:rsidDel="00C07D7A">
          <w:t xml:space="preserve">by </w:t>
        </w:r>
        <w:r w:rsidR="00F43BB9" w:rsidDel="00C07D7A">
          <w:fldChar w:fldCharType="begin"/>
        </w:r>
        <w:r w:rsidR="008D13A3" w:rsidDel="00C07D7A">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rsidDel="00C07D7A">
          <w:fldChar w:fldCharType="separate"/>
        </w:r>
        <w:r w:rsidR="00F43BB9" w:rsidRPr="00F43BB9" w:rsidDel="00C07D7A">
          <w:rPr>
            <w:rFonts w:ascii="Times New Roman" w:hAnsi="Times New Roman" w:cs="Times New Roman"/>
          </w:rPr>
          <w:t xml:space="preserve">Xiao et al. </w:t>
        </w:r>
        <w:r w:rsidR="00F43BB9" w:rsidDel="00C07D7A">
          <w:rPr>
            <w:rFonts w:ascii="Times New Roman" w:hAnsi="Times New Roman" w:cs="Times New Roman"/>
          </w:rPr>
          <w:t>(</w:t>
        </w:r>
        <w:r w:rsidR="00F43BB9" w:rsidRPr="00F43BB9" w:rsidDel="00C07D7A">
          <w:rPr>
            <w:rFonts w:ascii="Times New Roman" w:hAnsi="Times New Roman" w:cs="Times New Roman"/>
          </w:rPr>
          <w:t>2015)</w:t>
        </w:r>
        <w:r w:rsidR="00F43BB9" w:rsidDel="00C07D7A">
          <w:fldChar w:fldCharType="end"/>
        </w:r>
        <w:r w:rsidR="00B7572A" w:rsidDel="00C07D7A">
          <w:t xml:space="preserve"> which showed </w:t>
        </w:r>
        <w:r w:rsidDel="00C07D7A">
          <w:t xml:space="preserve">an advantage for </w:t>
        </w:r>
        <w:r w:rsidR="00B7572A" w:rsidDel="00C07D7A">
          <w:t xml:space="preserve">mouse </w:t>
        </w:r>
        <w:r w:rsidR="00B7572A" w:rsidDel="00C07D7A">
          <w:lastRenderedPageBreak/>
          <w:t xml:space="preserve">tracking </w:t>
        </w:r>
        <w:r w:rsidDel="00C07D7A">
          <w:t>over keyboard responses</w:t>
        </w:r>
        <w:r w:rsidR="001F14C2" w:rsidDel="00C07D7A">
          <w:t xml:space="preserve">. </w:t>
        </w:r>
        <w:r w:rsidR="005A0BA0" w:rsidDel="00C07D7A">
          <w:t xml:space="preserve">The </w:t>
        </w:r>
        <w:r w:rsidR="00DB77C5" w:rsidDel="00C07D7A">
          <w:t>straightforward</w:t>
        </w:r>
        <w:r w:rsidR="002F360B" w:rsidDel="00C07D7A">
          <w:t xml:space="preserve"> explanation </w:t>
        </w:r>
        <w:r w:rsidR="0024685B" w:rsidDel="00C07D7A">
          <w:t>for</w:t>
        </w:r>
        <w:r w:rsidR="00B7572A" w:rsidDel="00C07D7A">
          <w:t xml:space="preserve"> this </w:t>
        </w:r>
        <w:r w:rsidR="00A854EF" w:rsidDel="00C07D7A">
          <w:t>discrepancy</w:t>
        </w:r>
        <w:r w:rsidR="00D704AE" w:rsidDel="00C07D7A">
          <w:t xml:space="preserve"> </w:t>
        </w:r>
        <w:r w:rsidR="00A854EF" w:rsidDel="00C07D7A">
          <w:t>is</w:t>
        </w:r>
        <w:r w:rsidR="00B7572A" w:rsidDel="00C07D7A">
          <w:t xml:space="preserve"> that mouse tracking </w:t>
        </w:r>
        <w:r w:rsidR="00D704AE" w:rsidDel="00C07D7A">
          <w:t xml:space="preserve">is more sensitive than reaching responses. Then again, </w:t>
        </w:r>
        <w:r w:rsidR="009D1829" w:rsidDel="00C07D7A">
          <w:t xml:space="preserve">it </w:t>
        </w:r>
        <w:r w:rsidR="00D704AE" w:rsidDel="00C07D7A">
          <w:t xml:space="preserve">does </w:t>
        </w:r>
        <w:r w:rsidR="00A003BE" w:rsidDel="00C07D7A">
          <w:t xml:space="preserve">comply </w:t>
        </w:r>
        <w:r w:rsidR="00D704AE" w:rsidDel="00C07D7A">
          <w:t xml:space="preserve">with </w:t>
        </w:r>
        <w:r w:rsidR="00CF79E6" w:rsidDel="00C07D7A">
          <w:t xml:space="preserve">reaching being more intuitive than mouse pointing, </w:t>
        </w:r>
        <w:r w:rsidR="000061CE" w:rsidDel="00C07D7A">
          <w:t>which places less constraints on movement</w:t>
        </w:r>
        <w:r w:rsidR="00E91B50" w:rsidDel="00C07D7A">
          <w:t>s</w:t>
        </w:r>
        <w:r w:rsidR="006911C5" w:rsidDel="00C07D7A">
          <w:t xml:space="preserve"> </w:t>
        </w:r>
        <w:r w:rsidR="006911C5" w:rsidDel="00C07D7A">
          <w:fldChar w:fldCharType="begin"/>
        </w:r>
        <w:r w:rsidR="00DB56AD" w:rsidDel="00C07D7A">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rsidDel="00C07D7A">
          <w:fldChar w:fldCharType="separate"/>
        </w:r>
        <w:r w:rsidR="00DB56AD" w:rsidRPr="00DB56AD" w:rsidDel="00C07D7A">
          <w:rPr>
            <w:rFonts w:ascii="Times New Roman" w:hAnsi="Times New Roman" w:cs="Times New Roman"/>
          </w:rPr>
          <w:t>(Desmurget et al., 1997; Palluel-Germain et al., 2004)</w:t>
        </w:r>
        <w:r w:rsidR="006911C5" w:rsidDel="00C07D7A">
          <w:fldChar w:fldCharType="end"/>
        </w:r>
        <w:r w:rsidR="00CF79E6" w:rsidDel="00C07D7A">
          <w:t xml:space="preserve">. Nor does it comply </w:t>
        </w:r>
        <w:r w:rsidR="000061CE" w:rsidDel="00C07D7A">
          <w:t xml:space="preserve">with </w:t>
        </w:r>
        <w:r w:rsidR="00D704AE" w:rsidDel="00C07D7A">
          <w:t xml:space="preserve">previous findings that showed </w:t>
        </w:r>
        <w:r w:rsidR="00354FA9" w:rsidDel="00C07D7A">
          <w:t xml:space="preserve">reaching </w:t>
        </w:r>
        <w:r w:rsidR="008F440E" w:rsidDel="00C07D7A">
          <w:t xml:space="preserve">responds faster </w:t>
        </w:r>
        <w:r w:rsidR="00EE4142" w:rsidDel="00C07D7A">
          <w:t xml:space="preserve">and with greater </w:t>
        </w:r>
        <w:r w:rsidR="009D1829" w:rsidDel="00C07D7A">
          <w:t>curvatures</w:t>
        </w:r>
        <w:r w:rsidR="00EE4142" w:rsidDel="00C07D7A">
          <w:t xml:space="preserve"> to </w:t>
        </w:r>
        <w:r w:rsidR="008F440E" w:rsidDel="00C07D7A">
          <w:t xml:space="preserve">changes of mind </w:t>
        </w:r>
        <w:r w:rsidR="0019598D" w:rsidDel="00C07D7A">
          <w:fldChar w:fldCharType="begin"/>
        </w:r>
        <w:r w:rsidR="0019598D" w:rsidDel="00C07D7A">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rsidDel="00C07D7A">
          <w:fldChar w:fldCharType="separate"/>
        </w:r>
        <w:r w:rsidR="0019598D" w:rsidRPr="0019598D" w:rsidDel="00C07D7A">
          <w:rPr>
            <w:rFonts w:ascii="Times New Roman" w:hAnsi="Times New Roman" w:cs="Times New Roman"/>
          </w:rPr>
          <w:t>(Moher &amp; Song, 2019)</w:t>
        </w:r>
        <w:r w:rsidR="0019598D" w:rsidDel="00C07D7A">
          <w:fldChar w:fldCharType="end"/>
        </w:r>
        <w:r w:rsidR="000061CE" w:rsidDel="00C07D7A">
          <w:t>.</w:t>
        </w:r>
      </w:moveFrom>
    </w:p>
    <w:p w14:paraId="74DEB590" w14:textId="08CE117F" w:rsidR="00FB5ABF" w:rsidRPr="00FB5ABF" w:rsidDel="00C07D7A" w:rsidRDefault="00965706" w:rsidP="006C231A">
      <w:pPr>
        <w:rPr>
          <w:moveFrom w:id="732" w:author="Liad Mudrik" w:date="2022-09-12T17:15:00Z"/>
        </w:rPr>
      </w:pPr>
      <w:moveFrom w:id="733" w:author="Liad Mudrik" w:date="2022-09-12T17:15:00Z">
        <w:r w:rsidDel="00C07D7A">
          <w:t xml:space="preserve">Notably, the current study differs from </w:t>
        </w:r>
        <w:r w:rsidR="00070B6C" w:rsidDel="00C07D7A">
          <w:t xml:space="preserve">the one conducted by </w:t>
        </w:r>
        <w:r w:rsidR="006C231A" w:rsidDel="00C07D7A">
          <w:fldChar w:fldCharType="begin"/>
        </w:r>
        <w:r w:rsidR="008D13A3" w:rsidDel="00C07D7A">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rsidDel="00C07D7A">
          <w:fldChar w:fldCharType="separate"/>
        </w:r>
        <w:r w:rsidR="006C231A" w:rsidRPr="006C231A" w:rsidDel="00C07D7A">
          <w:rPr>
            <w:rFonts w:ascii="Times New Roman" w:hAnsi="Times New Roman" w:cs="Times New Roman"/>
          </w:rPr>
          <w:t xml:space="preserve">Xiao et al. </w:t>
        </w:r>
        <w:r w:rsidR="006C231A" w:rsidDel="00C07D7A">
          <w:rPr>
            <w:rFonts w:ascii="Times New Roman" w:hAnsi="Times New Roman" w:cs="Times New Roman"/>
          </w:rPr>
          <w:t>(</w:t>
        </w:r>
        <w:r w:rsidR="006C231A" w:rsidRPr="006C231A" w:rsidDel="00C07D7A">
          <w:rPr>
            <w:rFonts w:ascii="Times New Roman" w:hAnsi="Times New Roman" w:cs="Times New Roman"/>
          </w:rPr>
          <w:t>2015)</w:t>
        </w:r>
        <w:r w:rsidR="006C231A" w:rsidDel="00C07D7A">
          <w:fldChar w:fldCharType="end"/>
        </w:r>
        <w:r w:rsidR="00070B6C" w:rsidDel="00C07D7A">
          <w:t xml:space="preserve"> by the parameter that was </w:t>
        </w:r>
        <w:r w:rsidR="00AD3E20" w:rsidDel="00C07D7A">
          <w:t>curated</w:t>
        </w:r>
        <w:r w:rsidR="00070B6C" w:rsidDel="00C07D7A">
          <w:t xml:space="preserve"> from the trajectories. While I used an area measure that is calculated using the average trajectories</w:t>
        </w:r>
        <w:r w:rsidR="0037721D" w:rsidDel="00C07D7A">
          <w:t>, and therefor produces a single value per participant,</w:t>
        </w:r>
        <w:r w:rsidR="00070B6C" w:rsidDel="00C07D7A">
          <w:t xml:space="preserve"> Xiao et al. used </w:t>
        </w:r>
        <w:r w:rsidR="0037721D" w:rsidDel="00C07D7A">
          <w:t>AUC</w:t>
        </w:r>
        <w:r w:rsidR="00386AE5" w:rsidDel="00C07D7A">
          <w:t xml:space="preserve"> </w:t>
        </w:r>
        <w:r w:rsidR="0037721D" w:rsidDel="00C07D7A">
          <w:t>which is computed separately for each trial</w:t>
        </w:r>
        <w:r w:rsidR="000D7B1C" w:rsidDel="00C07D7A">
          <w:t xml:space="preserve">. This type of measure </w:t>
        </w:r>
        <w:r w:rsidR="0037721D" w:rsidDel="00C07D7A">
          <w:t xml:space="preserve">might include much of the variance </w:t>
        </w:r>
        <w:r w:rsidR="000D7B1C" w:rsidDel="00C07D7A">
          <w:t xml:space="preserve">that is lost when averaging </w:t>
        </w:r>
        <w:r w:rsidR="0037721D" w:rsidDel="00C07D7A">
          <w:t>trajectories</w:t>
        </w:r>
        <w:r w:rsidR="000D7B1C" w:rsidDel="00C07D7A">
          <w:t xml:space="preserve"> over trials</w:t>
        </w:r>
        <w:r w:rsidR="0037721D" w:rsidDel="00C07D7A">
          <w:t xml:space="preserve">. </w:t>
        </w:r>
        <w:r w:rsidR="00C76F74" w:rsidDel="00C07D7A">
          <w:t>However, a post hoc analysis of the AUC measure on my data reveled similar effect size to that produced by the reach area measure.</w:t>
        </w:r>
      </w:moveFrom>
    </w:p>
    <w:p w14:paraId="77CDE194" w14:textId="6E88936E" w:rsidR="002E61A9" w:rsidRPr="002E61A9" w:rsidDel="00C07D7A" w:rsidRDefault="001340B5" w:rsidP="00372F74">
      <w:pPr>
        <w:rPr>
          <w:moveFrom w:id="734" w:author="Liad Mudrik" w:date="2022-09-12T17:15:00Z"/>
        </w:rPr>
      </w:pPr>
      <w:moveFrom w:id="735" w:author="Liad Mudrik" w:date="2022-09-12T17:15:00Z">
        <w:r w:rsidDel="00C07D7A">
          <w:t>Alternatively</w:t>
        </w:r>
        <w:r w:rsidR="00AD5A71" w:rsidDel="00C07D7A">
          <w:t xml:space="preserve">, a different explanation can be conceived when examining </w:t>
        </w:r>
        <w:r w:rsidR="008D33FF" w:rsidDel="00C07D7A">
          <w:t>the objective</w:t>
        </w:r>
        <w:r w:rsidR="002032B0" w:rsidDel="00C07D7A">
          <w:t xml:space="preserve"> awareness</w:t>
        </w:r>
        <w:r w:rsidR="008D33FF" w:rsidDel="00C07D7A">
          <w:t xml:space="preserve"> measure results </w:t>
        </w:r>
        <w:r w:rsidR="00800E91" w:rsidDel="00C07D7A">
          <w:t xml:space="preserve">reported by </w:t>
        </w:r>
        <w:r w:rsidR="00A643B2" w:rsidDel="00C07D7A">
          <w:fldChar w:fldCharType="begin"/>
        </w:r>
        <w:r w:rsidR="0003265E" w:rsidDel="00C07D7A">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A643B2" w:rsidDel="00C07D7A">
          <w:fldChar w:fldCharType="separate"/>
        </w:r>
        <w:r w:rsidR="00A643B2" w:rsidRPr="006C231A" w:rsidDel="00C07D7A">
          <w:rPr>
            <w:rFonts w:ascii="Times New Roman" w:hAnsi="Times New Roman" w:cs="Times New Roman"/>
          </w:rPr>
          <w:t xml:space="preserve">Xiao et al. </w:t>
        </w:r>
        <w:r w:rsidR="00A643B2" w:rsidDel="00C07D7A">
          <w:rPr>
            <w:rFonts w:ascii="Times New Roman" w:hAnsi="Times New Roman" w:cs="Times New Roman"/>
          </w:rPr>
          <w:t>(</w:t>
        </w:r>
        <w:r w:rsidR="00A643B2" w:rsidRPr="006C231A" w:rsidDel="00C07D7A">
          <w:rPr>
            <w:rFonts w:ascii="Times New Roman" w:hAnsi="Times New Roman" w:cs="Times New Roman"/>
          </w:rPr>
          <w:t>2015)</w:t>
        </w:r>
        <w:r w:rsidR="00A643B2" w:rsidDel="00C07D7A">
          <w:fldChar w:fldCharType="end"/>
        </w:r>
        <w:r w:rsidR="006222C6" w:rsidDel="00C07D7A">
          <w:t xml:space="preserve">. The awareness was assessed by examining the correlation between the objective visibility of the prime and the </w:t>
        </w:r>
        <w:r w:rsidR="00C7145C" w:rsidDel="00C07D7A">
          <w:t xml:space="preserve">size of the congruency effect. This type of analysis has been shown to inflate unconscious effects </w:t>
        </w:r>
        <w:r w:rsidR="000227A2" w:rsidDel="00C07D7A">
          <w:t xml:space="preserve">since </w:t>
        </w:r>
        <w:r w:rsidR="00BD3911" w:rsidDel="00C07D7A">
          <w:t xml:space="preserve">the correlation measurement is limited by the reliability of </w:t>
        </w:r>
        <w:r w:rsidR="00C95F7C" w:rsidDel="00C07D7A">
          <w:t>either of the variables</w:t>
        </w:r>
        <w:r w:rsidDel="00C07D7A">
          <w:t xml:space="preserve"> </w:t>
        </w:r>
        <w:r w:rsidR="006C231A" w:rsidDel="00C07D7A">
          <w:fldChar w:fldCharType="begin"/>
        </w:r>
        <w:r w:rsidR="00A9331B" w:rsidDel="00C07D7A">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rsidDel="00C07D7A">
          <w:fldChar w:fldCharType="separate"/>
        </w:r>
        <w:r w:rsidR="00A9331B" w:rsidRPr="00A9331B" w:rsidDel="00C07D7A">
          <w:rPr>
            <w:rFonts w:ascii="Times New Roman" w:hAnsi="Times New Roman" w:cs="Times New Roman"/>
          </w:rPr>
          <w:t>(Malejka et al., 2021)</w:t>
        </w:r>
        <w:r w:rsidR="006C231A" w:rsidDel="00C07D7A">
          <w:fldChar w:fldCharType="end"/>
        </w:r>
        <w:r w:rsidR="00BD3911" w:rsidDel="00C07D7A">
          <w:t>.</w:t>
        </w:r>
        <w:r w:rsidR="00D70179" w:rsidDel="00C07D7A">
          <w:t xml:space="preserve"> </w:t>
        </w:r>
        <w:r w:rsidR="001A2F5A" w:rsidDel="00C07D7A">
          <w:t xml:space="preserve">Furthermore, visual examination of the reported d' </w:t>
        </w:r>
        <w:r w:rsidR="00E12CF5" w:rsidDel="00C07D7A">
          <w:t>reve</w:t>
        </w:r>
        <w:r w:rsidR="00EF789A" w:rsidDel="00C07D7A">
          <w:t>a</w:t>
        </w:r>
        <w:r w:rsidR="00E12CF5" w:rsidDel="00C07D7A">
          <w:t xml:space="preserve">ls that the masking procedure was </w:t>
        </w:r>
        <w:r w:rsidR="00EF789A" w:rsidDel="00C07D7A">
          <w:t>unable to render the prime completely invisible, allowing it to be consciously processed</w:t>
        </w:r>
        <w:r w:rsidR="00E12CF5" w:rsidDel="00C07D7A">
          <w:t>.</w:t>
        </w:r>
        <w:r w:rsidR="00D304B4" w:rsidDel="00C07D7A">
          <w:t xml:space="preserve"> It is plausible </w:t>
        </w:r>
        <w:r w:rsidR="005210F3" w:rsidDel="00C07D7A">
          <w:t xml:space="preserve">that </w:t>
        </w:r>
        <w:r w:rsidR="00C529D0" w:rsidDel="00C07D7A">
          <w:t>conscious</w:t>
        </w:r>
        <w:r w:rsidR="00C95F7C" w:rsidDel="00C07D7A">
          <w:t>ly</w:t>
        </w:r>
        <w:r w:rsidR="00C529D0" w:rsidDel="00C07D7A">
          <w:t xml:space="preserve"> process</w:t>
        </w:r>
        <w:r w:rsidR="00FC5963" w:rsidDel="00C07D7A">
          <w:t>ed</w:t>
        </w:r>
        <w:r w:rsidR="00C529D0" w:rsidDel="00C07D7A">
          <w:t xml:space="preserve"> </w:t>
        </w:r>
        <w:r w:rsidR="005210F3" w:rsidDel="00C07D7A">
          <w:t xml:space="preserve">primes </w:t>
        </w:r>
        <w:r w:rsidR="00C529D0" w:rsidDel="00C07D7A">
          <w:t xml:space="preserve">affect movements to a larger extent than unconscious </w:t>
        </w:r>
        <w:r w:rsidR="0062314C" w:rsidDel="00C07D7A">
          <w:t>ones</w:t>
        </w:r>
        <w:r w:rsidR="00C529D0" w:rsidDel="00C07D7A">
          <w:t xml:space="preserve">, </w:t>
        </w:r>
        <w:r w:rsidR="005210F3" w:rsidDel="00C07D7A">
          <w:t xml:space="preserve">which could account for the large effect found </w:t>
        </w:r>
        <w:r w:rsidR="00C529D0" w:rsidDel="00C07D7A">
          <w:t xml:space="preserve">by </w:t>
        </w:r>
        <w:r w:rsidR="005210F3" w:rsidDel="00C07D7A">
          <w:t>Xiao</w:t>
        </w:r>
        <w:r w:rsidR="00C529D0" w:rsidDel="00C07D7A">
          <w:t xml:space="preserve"> </w:t>
        </w:r>
        <w:r w:rsidR="00C71BB5" w:rsidDel="00C07D7A">
          <w:t>and colleagues</w:t>
        </w:r>
        <w:r w:rsidR="00C529D0" w:rsidDel="00C07D7A">
          <w:t>.</w:t>
        </w:r>
      </w:moveFrom>
    </w:p>
    <w:p w14:paraId="23C17FDD" w14:textId="3C882ABF" w:rsidR="0012779F" w:rsidDel="00C07D7A" w:rsidRDefault="00174143" w:rsidP="001617E7">
      <w:pPr>
        <w:rPr>
          <w:moveFrom w:id="736" w:author="Liad Mudrik" w:date="2022-09-12T17:15:00Z"/>
        </w:rPr>
      </w:pPr>
      <w:moveFrom w:id="737" w:author="Liad Mudrik" w:date="2022-09-12T17:15:00Z">
        <w:r w:rsidDel="00C07D7A">
          <w:t xml:space="preserve">Finally, </w:t>
        </w:r>
        <w:r w:rsidR="00EC1384" w:rsidDel="00C07D7A">
          <w:t xml:space="preserve">the discrepancy could also </w:t>
        </w:r>
        <w:r w:rsidDel="00C07D7A">
          <w:t>accidental</w:t>
        </w:r>
        <w:r w:rsidR="0012779F" w:rsidDel="00C07D7A">
          <w:t xml:space="preserve">. </w:t>
        </w:r>
        <w:r w:rsidR="004020A6" w:rsidDel="00C07D7A">
          <w:t>It is possible that the results are erroneous, thus f</w:t>
        </w:r>
        <w:r w:rsidR="00F86A8B" w:rsidDel="00C07D7A">
          <w:t xml:space="preserve">urther studies will have to examine the relation between reaching and keyboard responses. </w:t>
        </w:r>
        <w:r w:rsidR="00A806F1" w:rsidDel="00C07D7A">
          <w:t xml:space="preserve">One </w:t>
        </w:r>
        <w:r w:rsidR="00F80D11" w:rsidDel="00C07D7A">
          <w:t xml:space="preserve">suggested </w:t>
        </w:r>
        <w:r w:rsidR="00365BE2" w:rsidDel="00C07D7A">
          <w:t xml:space="preserve">augmentation for future studies </w:t>
        </w:r>
        <w:r w:rsidR="00A806F1" w:rsidDel="00C07D7A">
          <w:t>would be to use a dynamic starting condition in which the stimuli is presented only after the movement</w:t>
        </w:r>
        <w:r w:rsidR="00365BE2" w:rsidDel="00C07D7A">
          <w:t xml:space="preserve"> was initiated</w:t>
        </w:r>
        <w:r w:rsidR="00A806F1" w:rsidDel="00C07D7A">
          <w:t xml:space="preserve">. This paradigm </w:t>
        </w:r>
        <w:r w:rsidR="00365BE2" w:rsidDel="00C07D7A">
          <w:t>has</w:t>
        </w:r>
        <w:r w:rsidR="00A806F1" w:rsidDel="00C07D7A">
          <w:t xml:space="preserve"> been shown to </w:t>
        </w:r>
        <w:r w:rsidR="00012DA6" w:rsidDel="00C07D7A">
          <w:t xml:space="preserve">increase the movement consistency and </w:t>
        </w:r>
        <w:r w:rsidR="00D47A1A" w:rsidDel="00C07D7A">
          <w:t>curv</w:t>
        </w:r>
        <w:r w:rsidR="00012DA6" w:rsidDel="00C07D7A">
          <w:t>a</w:t>
        </w:r>
        <w:r w:rsidR="00D47A1A" w:rsidDel="00C07D7A">
          <w:t>tu</w:t>
        </w:r>
        <w:r w:rsidR="00012DA6" w:rsidDel="00C07D7A">
          <w:t>r</w:t>
        </w:r>
        <w:r w:rsidR="00D47A1A" w:rsidDel="00C07D7A">
          <w:t>e</w:t>
        </w:r>
        <w:r w:rsidR="00AB39EF" w:rsidDel="00C07D7A">
          <w:t xml:space="preserve"> and decrease the amount of noise</w:t>
        </w:r>
        <w:r w:rsidR="00E01C39" w:rsidDel="00C07D7A">
          <w:t xml:space="preserve"> </w:t>
        </w:r>
        <w:r w:rsidR="001617E7" w:rsidDel="00C07D7A">
          <w:fldChar w:fldCharType="begin"/>
        </w:r>
        <w:r w:rsidR="001617E7" w:rsidDel="00C07D7A">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rsidDel="00C07D7A">
          <w:fldChar w:fldCharType="separate"/>
        </w:r>
        <w:r w:rsidR="001617E7" w:rsidRPr="001617E7" w:rsidDel="00C07D7A">
          <w:rPr>
            <w:rFonts w:ascii="Times New Roman" w:hAnsi="Times New Roman" w:cs="Times New Roman"/>
          </w:rPr>
          <w:t>(Scherbaum &amp; Kieslich, 2018)</w:t>
        </w:r>
        <w:r w:rsidR="001617E7" w:rsidDel="00C07D7A">
          <w:fldChar w:fldCharType="end"/>
        </w:r>
        <w:r w:rsidR="001E53E4" w:rsidDel="00C07D7A">
          <w:t xml:space="preserve">. Moreover, </w:t>
        </w:r>
        <w:r w:rsidR="00F80D11" w:rsidDel="00C07D7A">
          <w:t xml:space="preserve">it will decrease the number </w:t>
        </w:r>
        <w:r w:rsidR="001E53E4" w:rsidDel="00C07D7A">
          <w:t>of excluded trials as no trials will be excluded due to early or late responses</w:t>
        </w:r>
        <w:r w:rsidR="00EF3A26" w:rsidDel="00C07D7A">
          <w:t>. This could potentially increase the signal to noise ratio in the reaching task</w:t>
        </w:r>
        <w:r w:rsidR="00457E54" w:rsidDel="00C07D7A">
          <w:t xml:space="preserve"> and allow</w:t>
        </w:r>
        <w:r w:rsidR="00315007" w:rsidDel="00C07D7A">
          <w:t xml:space="preserve"> reaching to unravel a larger congruency effect.</w:t>
        </w:r>
      </w:moveFrom>
    </w:p>
    <w:moveFromRangeEnd w:id="730"/>
    <w:p w14:paraId="0CADF9B0" w14:textId="3DF17CA2" w:rsidR="00621E6D" w:rsidRDefault="00621E6D" w:rsidP="001617E7">
      <w:r>
        <w:t xml:space="preserve">To conclude, </w:t>
      </w:r>
      <w:ins w:id="738" w:author="Liad Mudrik" w:date="2022-09-12T21:53:00Z">
        <w:r w:rsidR="00226148">
          <w:t xml:space="preserve">although no </w:t>
        </w:r>
      </w:ins>
      <w:ins w:id="739" w:author="Liad Mudrik" w:date="2022-09-12T21:54:00Z">
        <w:r w:rsidR="00A5641A">
          <w:t>advantage</w:t>
        </w:r>
      </w:ins>
      <w:ins w:id="740" w:author="Liad Mudrik" w:date="2022-09-12T21:53:00Z">
        <w:r w:rsidR="00226148">
          <w:t xml:space="preserve"> in effect size </w:t>
        </w:r>
      </w:ins>
      <w:ins w:id="741" w:author="Liad Mudrik" w:date="2022-09-12T21:54:00Z">
        <w:r w:rsidR="00226148">
          <w:t xml:space="preserve">was found for </w:t>
        </w:r>
      </w:ins>
      <w:del w:id="742" w:author="Liad Mudrik" w:date="2022-09-12T21:54:00Z">
        <w:r w:rsidDel="00226148">
          <w:delText xml:space="preserve">my research has proven </w:delText>
        </w:r>
      </w:del>
      <w:r>
        <w:t>motion tracking</w:t>
      </w:r>
      <w:ins w:id="743" w:author="Liad Mudrik" w:date="2022-09-12T21:54:00Z">
        <w:r w:rsidR="00A5641A">
          <w:t xml:space="preserve">, this study does suggest that it might be a fruitful venue for future research. First, </w:t>
        </w:r>
        <w:r w:rsidR="00A5641A">
          <w:lastRenderedPageBreak/>
          <w:t>the effects are comparable to those found when using a</w:t>
        </w:r>
      </w:ins>
      <w:del w:id="744" w:author="Liad Mudrik" w:date="2022-09-12T21:54:00Z">
        <w:r w:rsidDel="00A5641A">
          <w:delText xml:space="preserve"> </w:delText>
        </w:r>
        <w:r w:rsidR="002A3CB2" w:rsidDel="00A5641A">
          <w:delText xml:space="preserve">to be </w:delText>
        </w:r>
        <w:r w:rsidR="00912A84" w:rsidDel="00A5641A">
          <w:delText xml:space="preserve">at least as fruitful, if not more fruitful, </w:delText>
        </w:r>
        <w:r w:rsidR="002A3CB2" w:rsidDel="00A5641A">
          <w:delText xml:space="preserve">than </w:delText>
        </w:r>
        <w:r w:rsidR="006A5854" w:rsidDel="00A5641A">
          <w:delText xml:space="preserve">the </w:delText>
        </w:r>
        <w:r w:rsidR="00912A84" w:rsidDel="00A5641A">
          <w:delText>commonly used</w:delText>
        </w:r>
      </w:del>
      <w:r w:rsidR="00912A84">
        <w:t xml:space="preserve"> </w:t>
      </w:r>
      <w:r w:rsidR="006A5854">
        <w:t xml:space="preserve">keyboard response </w:t>
      </w:r>
      <w:r w:rsidR="00912A84">
        <w:t xml:space="preserve">measure of </w:t>
      </w:r>
      <w:r>
        <w:t>unconscious processing</w:t>
      </w:r>
      <w:r w:rsidR="006A5854">
        <w:t xml:space="preserve">. </w:t>
      </w:r>
      <w:ins w:id="745" w:author="Liad Mudrik" w:date="2022-09-12T21:54:00Z">
        <w:r w:rsidR="006617C2">
          <w:t>Second, i</w:t>
        </w:r>
      </w:ins>
      <w:del w:id="746" w:author="Liad Mudrik" w:date="2022-09-12T21:54:00Z">
        <w:r w:rsidR="006A5854" w:rsidDel="006617C2">
          <w:delText>I</w:delText>
        </w:r>
      </w:del>
      <w:r w:rsidR="006A5854">
        <w:t>t</w:t>
      </w:r>
      <w:ins w:id="747" w:author="Liad Mudrik" w:date="2022-09-12T21:55:00Z">
        <w:r w:rsidR="006617C2">
          <w:t xml:space="preserve"> provide</w:t>
        </w:r>
      </w:ins>
      <w:r w:rsidR="006A5854">
        <w:t xml:space="preserve">s rich </w:t>
      </w:r>
      <w:r w:rsidR="002D47E4">
        <w:t xml:space="preserve">data </w:t>
      </w:r>
      <w:r w:rsidR="00711B02">
        <w:t>and</w:t>
      </w:r>
      <w:r w:rsidR="002D47E4">
        <w:t xml:space="preserve"> </w:t>
      </w:r>
      <w:r w:rsidR="00AC06B8">
        <w:t>online sensitivity</w:t>
      </w:r>
      <w:r w:rsidR="002D47E4">
        <w:t xml:space="preserve"> that is not possible with a keyboard measure</w:t>
      </w:r>
      <w:ins w:id="748" w:author="Liad Mudrik" w:date="2022-09-12T21:55:00Z">
        <w:r w:rsidR="006617C2">
          <w:t>. This open the gate to also exploring the temporal aspects of unconscious effects on behavior. Thus</w:t>
        </w:r>
      </w:ins>
      <w:r w:rsidR="00AC06B8">
        <w:t xml:space="preserve">, </w:t>
      </w:r>
      <w:ins w:id="749" w:author="Liad Mudrik" w:date="2022-09-12T21:55:00Z">
        <w:r w:rsidR="006617C2">
          <w:t xml:space="preserve">when taken together, these results </w:t>
        </w:r>
      </w:ins>
      <w:r w:rsidR="00AC06B8">
        <w:t xml:space="preserve">should encourage researchers to further </w:t>
      </w:r>
      <w:r w:rsidR="00711B02">
        <w:t xml:space="preserve">explore </w:t>
      </w:r>
      <w:del w:id="750" w:author="Liad Mudrik" w:date="2022-09-12T21:55:00Z">
        <w:r w:rsidR="00AC06B8" w:rsidDel="00957AE0">
          <w:delText xml:space="preserve">its </w:delText>
        </w:r>
      </w:del>
      <w:ins w:id="751" w:author="Liad Mudrik" w:date="2022-09-12T21:55:00Z">
        <w:r w:rsidR="00957AE0">
          <w:t>the</w:t>
        </w:r>
        <w:r w:rsidR="00957AE0">
          <w:t xml:space="preserve"> </w:t>
        </w:r>
      </w:ins>
      <w:r w:rsidR="00AC06B8">
        <w:t xml:space="preserve">features </w:t>
      </w:r>
      <w:ins w:id="752" w:author="Liad Mudrik" w:date="2022-09-12T21:55:00Z">
        <w:r w:rsidR="00957AE0">
          <w:t xml:space="preserve">and potential in movement tracking as a tool for studying </w:t>
        </w:r>
      </w:ins>
      <w:ins w:id="753" w:author="Liad Mudrik" w:date="2022-09-12T21:56:00Z">
        <w:r w:rsidR="00957AE0">
          <w:t>u</w:t>
        </w:r>
      </w:ins>
      <w:ins w:id="754" w:author="Liad Mudrik" w:date="2022-09-12T21:55:00Z">
        <w:r w:rsidR="00957AE0">
          <w:t>nconscious process</w:t>
        </w:r>
      </w:ins>
      <w:ins w:id="755" w:author="Liad Mudrik" w:date="2022-09-12T21:56:00Z">
        <w:r w:rsidR="00957AE0">
          <w:t xml:space="preserve">es, </w:t>
        </w:r>
      </w:ins>
      <w:r w:rsidR="00AC06B8">
        <w:t xml:space="preserve">and devise new </w:t>
      </w:r>
      <w:r w:rsidR="00711B02">
        <w:t>analys</w:t>
      </w:r>
      <w:ins w:id="756" w:author="Liad Mudrik" w:date="2022-09-12T21:56:00Z">
        <w:r w:rsidR="00493A2B">
          <w:t>e</w:t>
        </w:r>
      </w:ins>
      <w:del w:id="757" w:author="Liad Mudrik" w:date="2022-09-12T21:56:00Z">
        <w:r w:rsidR="00711B02" w:rsidDel="00493A2B">
          <w:delText>i</w:delText>
        </w:r>
      </w:del>
      <w:r w:rsidR="00711B02">
        <w:t xml:space="preserve">s and </w:t>
      </w:r>
      <w:r w:rsidR="00890657">
        <w:t>parameters that could be extracted from it</w:t>
      </w:r>
      <w:r w:rsidR="00E2517D">
        <w:t xml:space="preserve"> in order to expand our knowledge of </w:t>
      </w:r>
      <w:del w:id="758" w:author="Liad Mudrik" w:date="2022-09-12T21:56:00Z">
        <w:r w:rsidR="00E2517D" w:rsidDel="00493A2B">
          <w:delText xml:space="preserve">unconscious </w:delText>
        </w:r>
      </w:del>
      <w:r w:rsidR="00E2517D">
        <w:t>processes</w:t>
      </w:r>
      <w:ins w:id="759" w:author="Liad Mudrik" w:date="2022-09-12T21:56:00Z">
        <w:r w:rsidR="00493A2B">
          <w:t xml:space="preserve"> taking place without consciousness</w:t>
        </w:r>
      </w:ins>
      <w:r w:rsidR="00E2517D">
        <w:t>.</w:t>
      </w:r>
    </w:p>
    <w:p w14:paraId="0BE09585" w14:textId="77777777" w:rsidR="005F6361" w:rsidRDefault="005F6361">
      <w:pPr>
        <w:spacing w:line="480" w:lineRule="auto"/>
        <w:jc w:val="left"/>
      </w:pPr>
      <w:r>
        <w:br w:type="page"/>
      </w:r>
    </w:p>
    <w:p w14:paraId="20D20597" w14:textId="384B3733" w:rsidR="00B00AED" w:rsidRDefault="005F6361" w:rsidP="005F6361">
      <w:pPr>
        <w:pStyle w:val="Heading2"/>
      </w:pPr>
      <w:bookmarkStart w:id="760" w:name="_Toc113910393"/>
      <w:r>
        <w:lastRenderedPageBreak/>
        <w:t>Bibliography</w:t>
      </w:r>
      <w:bookmarkEnd w:id="760"/>
    </w:p>
    <w:p w14:paraId="0221343F" w14:textId="77777777" w:rsidR="0003265E" w:rsidRPr="0003265E" w:rsidRDefault="0003265E" w:rsidP="0003265E">
      <w:pPr>
        <w:pStyle w:val="Bibliography"/>
        <w:rPr>
          <w:rFonts w:ascii="Times New Roman" w:hAnsi="Times New Roman" w:cs="Times New Roman"/>
        </w:rPr>
      </w:pPr>
      <w:r>
        <w:rPr>
          <w:lang w:eastAsia="ja-JP" w:bidi="ar-SA"/>
        </w:rPr>
        <w:fldChar w:fldCharType="begin"/>
      </w:r>
      <w:r>
        <w:rPr>
          <w:lang w:eastAsia="ja-JP" w:bidi="ar-SA"/>
        </w:rPr>
        <w:instrText xml:space="preserve"> ADDIN ZOTERO_BIBL {"uncited":[],"omitted":[],"custom":[]} CSL_BIBLIOGRAPHY </w:instrText>
      </w:r>
      <w:r>
        <w:rPr>
          <w:lang w:eastAsia="ja-JP" w:bidi="ar-SA"/>
        </w:rPr>
        <w:fldChar w:fldCharType="separate"/>
      </w:r>
      <w:r w:rsidRPr="0003265E">
        <w:rPr>
          <w:rFonts w:ascii="Times New Roman" w:hAnsi="Times New Roman" w:cs="Times New Roman"/>
        </w:rPr>
        <w:t xml:space="preserve">Abrams, R. L., Klinger, M. R., &amp; Greenwald, A. G. (2002). Subliminal words activate semantic categories (not automated motor responses).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(1), 100–106. https://doi.org/10.3758/BF03196262</w:t>
      </w:r>
    </w:p>
    <w:p w14:paraId="4EDE01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Aivar, M. P., Brenner, E., &amp; Smeets, J. B. J. (2008). Avoiding moving obstacles. </w:t>
      </w:r>
      <w:r w:rsidRPr="0003265E">
        <w:rPr>
          <w:rFonts w:ascii="Times New Roman" w:hAnsi="Times New Roman" w:cs="Times New Roman"/>
          <w:i/>
          <w:iCs/>
        </w:rPr>
        <w:t>Experimental Brain Research</w:t>
      </w:r>
      <w:r w:rsidRPr="0003265E">
        <w:rPr>
          <w:rFonts w:ascii="Times New Roman" w:hAnsi="Times New Roman" w:cs="Times New Roman"/>
        </w:rPr>
        <w:t xml:space="preserve">, </w:t>
      </w:r>
      <w:r w:rsidRPr="0003265E">
        <w:rPr>
          <w:rFonts w:ascii="Times New Roman" w:hAnsi="Times New Roman" w:cs="Times New Roman"/>
          <w:i/>
          <w:iCs/>
        </w:rPr>
        <w:t>190</w:t>
      </w:r>
      <w:r w:rsidRPr="0003265E">
        <w:rPr>
          <w:rFonts w:ascii="Times New Roman" w:hAnsi="Times New Roman" w:cs="Times New Roman"/>
        </w:rPr>
        <w:t>(3), 251–264. https://doi.org/10.1007/s00221-008-1475-9</w:t>
      </w:r>
    </w:p>
    <w:p w14:paraId="35E855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(1), 319–335. https://doi.org/10.3758/s13415-013-0208-0</w:t>
      </w:r>
    </w:p>
    <w:p w14:paraId="2D24661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Pajtas, P. E., Mahon, B. Z., Nakayama, K., &amp; Caramazza, A. (2013). Affect of the unconscious: Visually suppressed angry faces modulate our decisions.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(1), 94–101. https://doi.org/10.3758/s13415-012-0133-7</w:t>
      </w:r>
    </w:p>
    <w:p w14:paraId="686C62D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Avneon, M. (2018). Reexamining unconscious response priming_ A liminal-prime paradigm. </w:t>
      </w:r>
      <w:r w:rsidRPr="0003265E">
        <w:rPr>
          <w:rFonts w:ascii="Times New Roman" w:hAnsi="Times New Roman" w:cs="Times New Roman"/>
          <w:i/>
          <w:iCs/>
        </w:rPr>
        <w:t>Consciousness and Cognition</w:t>
      </w:r>
      <w:r w:rsidRPr="0003265E">
        <w:rPr>
          <w:rFonts w:ascii="Times New Roman" w:hAnsi="Times New Roman" w:cs="Times New Roman"/>
        </w:rPr>
        <w:t>, 17.</w:t>
      </w:r>
    </w:p>
    <w:p w14:paraId="21194CB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Bogomolov, M., Peterson, C. B., Benjamini, Y., &amp; Sabatti, C. (2021). Hypotheses on a tree: New error rates and testing strategies. </w:t>
      </w:r>
      <w:r w:rsidRPr="0003265E">
        <w:rPr>
          <w:rFonts w:ascii="Times New Roman" w:hAnsi="Times New Roman" w:cs="Times New Roman"/>
          <w:i/>
          <w:iCs/>
        </w:rPr>
        <w:t>Biometrika</w:t>
      </w:r>
      <w:r w:rsidRPr="0003265E">
        <w:rPr>
          <w:rFonts w:ascii="Times New Roman" w:hAnsi="Times New Roman" w:cs="Times New Roman"/>
        </w:rPr>
        <w:t xml:space="preserve">, </w:t>
      </w:r>
      <w:r w:rsidRPr="0003265E">
        <w:rPr>
          <w:rFonts w:ascii="Times New Roman" w:hAnsi="Times New Roman" w:cs="Times New Roman"/>
          <w:i/>
          <w:iCs/>
        </w:rPr>
        <w:t>108</w:t>
      </w:r>
      <w:r w:rsidRPr="0003265E">
        <w:rPr>
          <w:rFonts w:ascii="Times New Roman" w:hAnsi="Times New Roman" w:cs="Times New Roman"/>
        </w:rPr>
        <w:t>(3), 575–590. https://doi.org/10.1093/biomet/asaa086</w:t>
      </w:r>
    </w:p>
    <w:p w14:paraId="62A1DF0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Bowers, K. S. (1982). </w:t>
      </w:r>
      <w:r w:rsidRPr="0003265E">
        <w:rPr>
          <w:rFonts w:ascii="Times New Roman" w:hAnsi="Times New Roman" w:cs="Times New Roman"/>
          <w:i/>
          <w:iCs/>
        </w:rPr>
        <w:t>On being unconsciously influenced and informed.</w:t>
      </w:r>
      <w:r w:rsidRPr="0003265E">
        <w:rPr>
          <w:rFonts w:ascii="Times New Roman" w:hAnsi="Times New Roman" w:cs="Times New Roman"/>
        </w:rPr>
        <w:t xml:space="preserve"> https://philpapers.org/rec/BOWOBU</w:t>
      </w:r>
    </w:p>
    <w:p w14:paraId="76F6E13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Breitmeyer, B. G. (2015). Psychophysical “blinding” methods reveal a functional hierarchy of unconscious visual processing.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35</w:t>
      </w:r>
      <w:r w:rsidRPr="0003265E">
        <w:rPr>
          <w:rFonts w:ascii="Times New Roman" w:hAnsi="Times New Roman" w:cs="Times New Roman"/>
        </w:rPr>
        <w:t>, 234–250. https://doi.org/10.1016/j.concog.2015.01.012</w:t>
      </w:r>
    </w:p>
    <w:p w14:paraId="782BFA7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Brown, R., Lau, H., &amp; LeDoux, J. E. (2019). Understanding the Higher-Order Approach to Consciousness.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(9), 754–768. https://doi.org/10.1016/j.tics.2019.06.009</w:t>
      </w:r>
    </w:p>
    <w:p w14:paraId="4A34734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Burk, D., Ingram, J. N., Franklin, D. W., Shadlen, M. N., &amp; Wolpert, D. M. (2014). Motor Effort Alters Changes of Mind in Sensorimotor Decision Making.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(3), e92681. https://doi.org/10.1371/journal.pone.0092681</w:t>
      </w:r>
    </w:p>
    <w:p w14:paraId="5937791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Cressman, E. K., Franks, I. M., Enns, J. T., &amp; Chua, R. (2007). On-line control of pointing is modiﬁed by unseen visual shapes. </w:t>
      </w:r>
      <w:r w:rsidRPr="0003265E">
        <w:rPr>
          <w:rFonts w:ascii="Times New Roman" w:hAnsi="Times New Roman" w:cs="Times New Roman"/>
          <w:i/>
          <w:iCs/>
        </w:rPr>
        <w:t>Consciousness and Cognition</w:t>
      </w:r>
      <w:r w:rsidRPr="0003265E">
        <w:rPr>
          <w:rFonts w:ascii="Times New Roman" w:hAnsi="Times New Roman" w:cs="Times New Roman"/>
        </w:rPr>
        <w:t>, 11.</w:t>
      </w:r>
    </w:p>
    <w:p w14:paraId="402CF1F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Daltrozzo, J., Signoret, C., Tillmann, B., &amp; Perrin, F. (2011). Subliminal Semantic Priming in Speech.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(5), e20273. https://doi.org/10.1371/journal.pone.0020273</w:t>
      </w:r>
    </w:p>
    <w:p w14:paraId="174C958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Damian, M. F. (2001). Congruity effects evoked by subliminally presented primes: Automaticity rather than semantic processing. </w:t>
      </w:r>
      <w:r w:rsidRPr="0003265E">
        <w:rPr>
          <w:rFonts w:ascii="Times New Roman" w:hAnsi="Times New Roman" w:cs="Times New Roman"/>
          <w:i/>
          <w:iCs/>
        </w:rPr>
        <w:t>Journal of Experimental Psychology: Human Perception and Performance</w:t>
      </w:r>
      <w:r w:rsidRPr="0003265E">
        <w:rPr>
          <w:rFonts w:ascii="Times New Roman" w:hAnsi="Times New Roman" w:cs="Times New Roman"/>
        </w:rPr>
        <w:t xml:space="preserve">, </w:t>
      </w:r>
      <w:r w:rsidRPr="0003265E">
        <w:rPr>
          <w:rFonts w:ascii="Times New Roman" w:hAnsi="Times New Roman" w:cs="Times New Roman"/>
          <w:i/>
          <w:iCs/>
        </w:rPr>
        <w:t>27</w:t>
      </w:r>
      <w:r w:rsidRPr="0003265E">
        <w:rPr>
          <w:rFonts w:ascii="Times New Roman" w:hAnsi="Times New Roman" w:cs="Times New Roman"/>
        </w:rPr>
        <w:t>(1), 154–165. https://doi.org/10.1037/0096-1523.27.1.154</w:t>
      </w:r>
    </w:p>
    <w:p w14:paraId="701170B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Dehaene, S., Naccache, L., Clec’H, G. L., Koechlin, E., Mueller, M., &amp; Dehaene-Lambertz, G. (1998). </w:t>
      </w:r>
      <w:r w:rsidRPr="0003265E">
        <w:rPr>
          <w:rFonts w:ascii="Times New Roman" w:hAnsi="Times New Roman" w:cs="Times New Roman"/>
          <w:i/>
          <w:iCs/>
        </w:rPr>
        <w:t>Imaging unconscious semantic priming</w:t>
      </w:r>
      <w:r w:rsidRPr="0003265E">
        <w:rPr>
          <w:rFonts w:ascii="Times New Roman" w:hAnsi="Times New Roman" w:cs="Times New Roman"/>
        </w:rPr>
        <w:t xml:space="preserve">. </w:t>
      </w:r>
      <w:r w:rsidRPr="0003265E">
        <w:rPr>
          <w:rFonts w:ascii="Times New Roman" w:hAnsi="Times New Roman" w:cs="Times New Roman"/>
          <w:i/>
          <w:iCs/>
        </w:rPr>
        <w:t>395</w:t>
      </w:r>
      <w:r w:rsidRPr="0003265E">
        <w:rPr>
          <w:rFonts w:ascii="Times New Roman" w:hAnsi="Times New Roman" w:cs="Times New Roman"/>
        </w:rPr>
        <w:t>, 4.</w:t>
      </w:r>
    </w:p>
    <w:p w14:paraId="681D6B4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Dehaene, S., Naccache, L., Cohen, L., Bihan, D. L., Mangin, J.-F., Poline, J.-B., &amp; Rivière, D. (2001). Cerebral mechanisms of word masking and unconscious repetition priming. </w:t>
      </w:r>
      <w:r w:rsidRPr="0003265E">
        <w:rPr>
          <w:rFonts w:ascii="Times New Roman" w:hAnsi="Times New Roman" w:cs="Times New Roman"/>
          <w:i/>
          <w:iCs/>
        </w:rPr>
        <w:t>Nature Neuroscience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(7), 752–758. https://doi.org/10.1038/89551</w:t>
      </w:r>
    </w:p>
    <w:p w14:paraId="4BA8699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Dell’Acqua, R., &amp; Grainger, J. (1999). Unconscious semantic priming from pictures.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73</w:t>
      </w:r>
      <w:r w:rsidRPr="0003265E">
        <w:rPr>
          <w:rFonts w:ascii="Times New Roman" w:hAnsi="Times New Roman" w:cs="Times New Roman"/>
        </w:rPr>
        <w:t>(1), B1–B15. https://doi.org/10.1016/S0010-0277(99)00049-9</w:t>
      </w:r>
    </w:p>
    <w:p w14:paraId="16E6A80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D’Errico, J. (2022). </w:t>
      </w:r>
      <w:r w:rsidRPr="0003265E">
        <w:rPr>
          <w:rFonts w:ascii="Times New Roman" w:hAnsi="Times New Roman" w:cs="Times New Roman"/>
          <w:i/>
          <w:iCs/>
        </w:rPr>
        <w:t>Inpaint_nans</w:t>
      </w:r>
      <w:r w:rsidRPr="0003265E">
        <w:rPr>
          <w:rFonts w:ascii="Times New Roman" w:hAnsi="Times New Roman" w:cs="Times New Roman"/>
        </w:rPr>
        <w:t>. MATLAB Central File Exchange. https://www.mathworks.com/matlabcentral/fileexchange/4551-inpaint_nans</w:t>
      </w:r>
    </w:p>
    <w:p w14:paraId="29CA0CC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Desmurget, M., Jordan, M., Prablanc, C., &amp; Jeannerod, M. (1997). Constrained and Unconstrained Movements Involve Different Control Strategies. </w:t>
      </w:r>
      <w:r w:rsidRPr="0003265E">
        <w:rPr>
          <w:rFonts w:ascii="Times New Roman" w:hAnsi="Times New Roman" w:cs="Times New Roman"/>
          <w:i/>
          <w:iCs/>
        </w:rPr>
        <w:t>Journal of Neurophysiology</w:t>
      </w:r>
      <w:r w:rsidRPr="0003265E">
        <w:rPr>
          <w:rFonts w:ascii="Times New Roman" w:hAnsi="Times New Roman" w:cs="Times New Roman"/>
        </w:rPr>
        <w:t xml:space="preserve">, </w:t>
      </w:r>
      <w:r w:rsidRPr="0003265E">
        <w:rPr>
          <w:rFonts w:ascii="Times New Roman" w:hAnsi="Times New Roman" w:cs="Times New Roman"/>
          <w:i/>
          <w:iCs/>
        </w:rPr>
        <w:t>77</w:t>
      </w:r>
      <w:r w:rsidRPr="0003265E">
        <w:rPr>
          <w:rFonts w:ascii="Times New Roman" w:hAnsi="Times New Roman" w:cs="Times New Roman"/>
        </w:rPr>
        <w:t>(3), 1644–1650. https://doi.org/10.1152/jn.1997.77.3.1644</w:t>
      </w:r>
    </w:p>
    <w:p w14:paraId="475848F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Dotan, D., Meyniel, F., &amp; Dehaene, S. (2018). On-line confidence monitoring during decision making.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171</w:t>
      </w:r>
      <w:r w:rsidRPr="0003265E">
        <w:rPr>
          <w:rFonts w:ascii="Times New Roman" w:hAnsi="Times New Roman" w:cs="Times New Roman"/>
        </w:rPr>
        <w:t>, 112–121. https://doi.org/10.1016/j.cognition.2017.11.001</w:t>
      </w:r>
    </w:p>
    <w:p w14:paraId="20F4FBF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Eriksen, C. W. (1960). Discrimination and learning without awareness: A methodological survey and evaluation. </w:t>
      </w:r>
      <w:r w:rsidRPr="0003265E">
        <w:rPr>
          <w:rFonts w:ascii="Times New Roman" w:hAnsi="Times New Roman" w:cs="Times New Roman"/>
          <w:i/>
          <w:iCs/>
        </w:rPr>
        <w:t>Psychological Review</w:t>
      </w:r>
      <w:r w:rsidRPr="0003265E">
        <w:rPr>
          <w:rFonts w:ascii="Times New Roman" w:hAnsi="Times New Roman" w:cs="Times New Roman"/>
        </w:rPr>
        <w:t xml:space="preserve">, </w:t>
      </w:r>
      <w:r w:rsidRPr="0003265E">
        <w:rPr>
          <w:rFonts w:ascii="Times New Roman" w:hAnsi="Times New Roman" w:cs="Times New Roman"/>
          <w:i/>
          <w:iCs/>
        </w:rPr>
        <w:t>67</w:t>
      </w:r>
      <w:r w:rsidRPr="0003265E">
        <w:rPr>
          <w:rFonts w:ascii="Times New Roman" w:hAnsi="Times New Roman" w:cs="Times New Roman"/>
        </w:rPr>
        <w:t>(5), 279–300. https://doi.org/10.1037/h0041622</w:t>
      </w:r>
    </w:p>
    <w:p w14:paraId="7171DA7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Everitt, B. S., &amp; Skrondal, A. (2010). </w:t>
      </w:r>
      <w:r w:rsidRPr="0003265E">
        <w:rPr>
          <w:rFonts w:ascii="Times New Roman" w:hAnsi="Times New Roman" w:cs="Times New Roman"/>
          <w:i/>
          <w:iCs/>
        </w:rPr>
        <w:t>The Cambridge dictionary of statistics</w:t>
      </w:r>
      <w:r w:rsidRPr="0003265E">
        <w:rPr>
          <w:rFonts w:ascii="Times New Roman" w:hAnsi="Times New Roman" w:cs="Times New Roman"/>
        </w:rPr>
        <w:t>. http://196.43.179.6:8080/xmlui/handle/123456789/1213</w:t>
      </w:r>
    </w:p>
    <w:p w14:paraId="37D7BF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Hindy, N. C., Dale, R., &amp; Spivey, M. J. (2007). Tracking the Continuity of Language Comprehension: Computer Mouse Trajectories Suggest Parallel Syntactic Processing. </w:t>
      </w:r>
      <w:r w:rsidRPr="0003265E">
        <w:rPr>
          <w:rFonts w:ascii="Times New Roman" w:hAnsi="Times New Roman" w:cs="Times New Roman"/>
          <w:i/>
          <w:iCs/>
        </w:rPr>
        <w:t>Cognitive Science</w:t>
      </w:r>
      <w:r w:rsidRPr="0003265E">
        <w:rPr>
          <w:rFonts w:ascii="Times New Roman" w:hAnsi="Times New Roman" w:cs="Times New Roman"/>
        </w:rPr>
        <w:t xml:space="preserve">, </w:t>
      </w:r>
      <w:r w:rsidRPr="0003265E">
        <w:rPr>
          <w:rFonts w:ascii="Times New Roman" w:hAnsi="Times New Roman" w:cs="Times New Roman"/>
          <w:i/>
          <w:iCs/>
        </w:rPr>
        <w:t>31</w:t>
      </w:r>
      <w:r w:rsidRPr="0003265E">
        <w:rPr>
          <w:rFonts w:ascii="Times New Roman" w:hAnsi="Times New Roman" w:cs="Times New Roman"/>
        </w:rPr>
        <w:t>(5), 889–909. https://doi.org/10.1080/03640210701530797</w:t>
      </w:r>
    </w:p>
    <w:p w14:paraId="6AC7823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&amp; Spivey, M. J. (2007). Gradiency and Visual Context in Syntactic Garden-Paths.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57</w:t>
      </w:r>
      <w:r w:rsidRPr="0003265E">
        <w:rPr>
          <w:rFonts w:ascii="Times New Roman" w:hAnsi="Times New Roman" w:cs="Times New Roman"/>
        </w:rPr>
        <w:t>(4), 570–595. https://doi.org/10.1016/j.jml.2007.04.003</w:t>
      </w:r>
    </w:p>
    <w:p w14:paraId="02DB9E0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Faul, F., Erdfelder, E., Buchner, A., &amp; Lang, A.-G. (2009). Statistical power analyses using G*Power 3.1: Tests for correlation and regression analyses.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41</w:t>
      </w:r>
      <w:r w:rsidRPr="0003265E">
        <w:rPr>
          <w:rFonts w:ascii="Times New Roman" w:hAnsi="Times New Roman" w:cs="Times New Roman"/>
        </w:rPr>
        <w:t>(4), 1149–1160. https://doi.org/10.3758/BRM.41.4.1149</w:t>
      </w:r>
    </w:p>
    <w:p w14:paraId="3E4A137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Faul, F., Erdfelder, E., Lang, A.-G., &amp; Buchner, A. (2007). G*Power 3: A flexible statistical power analysis program for the social, behavioral, and biomedical sciences.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39</w:t>
      </w:r>
      <w:r w:rsidRPr="0003265E">
        <w:rPr>
          <w:rFonts w:ascii="Times New Roman" w:hAnsi="Times New Roman" w:cs="Times New Roman"/>
        </w:rPr>
        <w:t>(2), 175–191. https://doi.org/10.3758/BF03193146</w:t>
      </w:r>
    </w:p>
    <w:p w14:paraId="3AD87F9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Finkbeiner, M., Forster, K., Nicol, J., &amp; Nakamura, K. (2004). The role of polysemy in masked semantic and translation priming.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51</w:t>
      </w:r>
      <w:r w:rsidRPr="0003265E">
        <w:rPr>
          <w:rFonts w:ascii="Times New Roman" w:hAnsi="Times New Roman" w:cs="Times New Roman"/>
        </w:rPr>
        <w:t>(1), 1–22. https://doi.org/10.1016/j.jml.2004.01.004</w:t>
      </w:r>
    </w:p>
    <w:p w14:paraId="1EA299E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Finkbeiner, M., &amp; Friedman, J. (2011). The Flexibility of Nonconsciously Deployed Cognitive Processes: Evidence from Masked Congruence Priming.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(2), e17095. https://doi.org/10.1371/journal.pone.0017095</w:t>
      </w:r>
    </w:p>
    <w:p w14:paraId="5EF7A7B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Finkbeiner, M., Song, J.-H., Nakayama, K., &amp; Caramazza, A. (2008). Engaging the motor system with masked orthographic primes: A kinematic analysis. </w:t>
      </w:r>
      <w:r w:rsidRPr="0003265E">
        <w:rPr>
          <w:rFonts w:ascii="Times New Roman" w:hAnsi="Times New Roman" w:cs="Times New Roman"/>
          <w:i/>
          <w:iCs/>
        </w:rPr>
        <w:t>Visual Cognition</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(1), 11–22. https://doi.org/10.1080/13506280701203838</w:t>
      </w:r>
    </w:p>
    <w:p w14:paraId="5DE9B4B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Ambady, N., Rule, N. O., &amp; Johnson, K. L. (2008). Will a category cue attract you? Motor output reveals dynamic competition across person construal.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137</w:t>
      </w:r>
      <w:r w:rsidRPr="0003265E">
        <w:rPr>
          <w:rFonts w:ascii="Times New Roman" w:hAnsi="Times New Roman" w:cs="Times New Roman"/>
        </w:rPr>
        <w:t>, 673–690. https://doi.org/10.1037/a0013875</w:t>
      </w:r>
    </w:p>
    <w:p w14:paraId="69C6311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Dale, R., &amp; Farmer, T. A. (2011). Hand in Motion Reveals Mind in Motion.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2</w:t>
      </w:r>
      <w:r w:rsidRPr="0003265E">
        <w:rPr>
          <w:rFonts w:ascii="Times New Roman" w:hAnsi="Times New Roman" w:cs="Times New Roman"/>
        </w:rPr>
        <w:t>. https://doi.org/10.3389/fpsyg.2011.00059</w:t>
      </w:r>
    </w:p>
    <w:p w14:paraId="7355EEB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Friedman, J., &amp; Finkbeiner, M. (2010). Temporal dynamics of masked congruence priming: Evidence from reaching trajectories. </w:t>
      </w:r>
      <w:r w:rsidRPr="0003265E">
        <w:rPr>
          <w:rFonts w:ascii="Times New Roman" w:hAnsi="Times New Roman" w:cs="Times New Roman"/>
          <w:i/>
          <w:iCs/>
        </w:rPr>
        <w:t>Proceedings of the 9th Conference of the Australasian Society for Cognitive Science</w:t>
      </w:r>
      <w:r w:rsidRPr="0003265E">
        <w:rPr>
          <w:rFonts w:ascii="Times New Roman" w:hAnsi="Times New Roman" w:cs="Times New Roman"/>
        </w:rPr>
        <w:t>, 98–105. https://doi.org/10.5096/ASCS200916</w:t>
      </w:r>
    </w:p>
    <w:p w14:paraId="42B38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Frost, R., &amp; Plaut, D. (2005). </w:t>
      </w:r>
      <w:r w:rsidRPr="0003265E">
        <w:rPr>
          <w:rFonts w:ascii="Times New Roman" w:hAnsi="Times New Roman" w:cs="Times New Roman"/>
          <w:i/>
          <w:iCs/>
        </w:rPr>
        <w:t>The word-frequency database for printed Hebrew</w:t>
      </w:r>
      <w:r w:rsidRPr="0003265E">
        <w:rPr>
          <w:rFonts w:ascii="Times New Roman" w:hAnsi="Times New Roman" w:cs="Times New Roman"/>
        </w:rPr>
        <w:t>. http://word-freq.huji.ac.il/index.html</w:t>
      </w:r>
    </w:p>
    <w:p w14:paraId="7D61B73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Gallivan, J. P., &amp; Chapman, C. S. (2014). Three-dimensional reach trajectories as a probe of real-time decision-making between multiple competing targets. </w:t>
      </w:r>
      <w:r w:rsidRPr="0003265E">
        <w:rPr>
          <w:rFonts w:ascii="Times New Roman" w:hAnsi="Times New Roman" w:cs="Times New Roman"/>
          <w:i/>
          <w:iCs/>
        </w:rPr>
        <w:t>Frontiers in Neuroscience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 https://doi.org/10.3389/fnins.2014.00215</w:t>
      </w:r>
    </w:p>
    <w:p w14:paraId="28BE06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Greenwald, A. G., Draine, S. C., &amp; Abrams, R. L. (1996). Three Cognitive Markers of Unconscious Semantic Activation.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273</w:t>
      </w:r>
      <w:r w:rsidRPr="0003265E">
        <w:rPr>
          <w:rFonts w:ascii="Times New Roman" w:hAnsi="Times New Roman" w:cs="Times New Roman"/>
        </w:rPr>
        <w:t>(5282), 1699–1702. https://doi.org/10.1126/science.273.5282.1699</w:t>
      </w:r>
    </w:p>
    <w:p w14:paraId="1D0B665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Hannula, D. E., Simons, D. J., &amp; Cohen, N. J. (2005). Imaging implicit perception: Promise and pitfalls.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(3), 247–255. https://doi.org/10.1038/nrn1630</w:t>
      </w:r>
    </w:p>
    <w:p w14:paraId="5961E04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Hassin, R. R. (2013). Yes It Can: On the Functional Abilities of the Human Unconscious. </w:t>
      </w:r>
      <w:r w:rsidRPr="0003265E">
        <w:rPr>
          <w:rFonts w:ascii="Times New Roman" w:hAnsi="Times New Roman" w:cs="Times New Roman"/>
          <w:i/>
          <w:iCs/>
        </w:rPr>
        <w:t>Perspectives on Psychological 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(2), 195–207. https://doi.org/10.1177/1745691612460684</w:t>
      </w:r>
    </w:p>
    <w:p w14:paraId="1AE631B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Hesselmann, G., &amp; Moors, P. (2015). Definitely maybe: Can unconscious processes perform the same functions as conscious processes?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 https://doi.org/10.3389/fpsyg.2015.00584</w:t>
      </w:r>
    </w:p>
    <w:p w14:paraId="0C0D906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Heyman, T., &amp; Moors, P. (2014). Frequent Words Do Not Break Continuous Flash Suppression Differently from Infrequent or Nonexistent Words: Implications for Semantic Processing of Words in the Absence of Awareness.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e104719. https://doi.org/10.1371/journal.pone.0104719</w:t>
      </w:r>
    </w:p>
    <w:p w14:paraId="7F6A446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Holland, R. W., Hendriks, M., &amp; Aarts, H. (2005). Smells Like Clean Spirit: Nonconscious Effects of Scent on Cognition and Behavior.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(9), 689–693. https://doi.org/10.1111/j.1467-9280.2005.01597.x</w:t>
      </w:r>
    </w:p>
    <w:p w14:paraId="2ACEA34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Hyman, I. E., Boss, S. M., Wise, B. M., McKenzie, K. E., &amp; Caggiano, J. M. (2009). Did you see the unicycling clown? Inattentional blindness while walking and talking on a cell phone. </w:t>
      </w:r>
      <w:r w:rsidRPr="0003265E">
        <w:rPr>
          <w:rFonts w:ascii="Times New Roman" w:hAnsi="Times New Roman" w:cs="Times New Roman"/>
          <w:i/>
          <w:iCs/>
        </w:rPr>
        <w:t>Applied Cognitive Psychology</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(5), 597–607. https://doi.org/10.1002/acp.1638</w:t>
      </w:r>
    </w:p>
    <w:p w14:paraId="545A5A1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Kanwisher, N., McDermott, J., &amp; Chun, M. M. (1997). The Fusiform Face Area: A Module in Human Extrastriate Cortex Specialized for Face Perception.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(11), 4302–4311. https://doi.org/10.1523/JNEUROSCI.17-11-04302.1997</w:t>
      </w:r>
    </w:p>
    <w:p w14:paraId="294018C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Kappers, A. M. L., &amp; Bergmann Tiest, W. M. (2013). Haptic perception. </w:t>
      </w:r>
      <w:r w:rsidRPr="0003265E">
        <w:rPr>
          <w:rFonts w:ascii="Times New Roman" w:hAnsi="Times New Roman" w:cs="Times New Roman"/>
          <w:i/>
          <w:iCs/>
        </w:rPr>
        <w:t>Wiley Interdisciplinary Reviews: Cognitive 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(4), 357–374. https://doi.org/10.1002/wcs.1238</w:t>
      </w:r>
    </w:p>
    <w:p w14:paraId="1B024E2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Karpinski, A., Briggs, J. C., &amp; Yale, M. (2019). A direct replication: Unconscious arithmetic processing. </w:t>
      </w:r>
      <w:r w:rsidRPr="0003265E">
        <w:rPr>
          <w:rFonts w:ascii="Times New Roman" w:hAnsi="Times New Roman" w:cs="Times New Roman"/>
          <w:i/>
          <w:iCs/>
        </w:rPr>
        <w:t>European Journal of Social Psychology</w:t>
      </w:r>
      <w:r w:rsidRPr="0003265E">
        <w:rPr>
          <w:rFonts w:ascii="Times New Roman" w:hAnsi="Times New Roman" w:cs="Times New Roman"/>
        </w:rPr>
        <w:t xml:space="preserve">, </w:t>
      </w:r>
      <w:r w:rsidRPr="0003265E">
        <w:rPr>
          <w:rFonts w:ascii="Times New Roman" w:hAnsi="Times New Roman" w:cs="Times New Roman"/>
          <w:i/>
          <w:iCs/>
        </w:rPr>
        <w:t>49</w:t>
      </w:r>
      <w:r w:rsidRPr="0003265E">
        <w:rPr>
          <w:rFonts w:ascii="Times New Roman" w:hAnsi="Times New Roman" w:cs="Times New Roman"/>
        </w:rPr>
        <w:t>, 637–644. https://doi.org/10.1002/ejsp.2390</w:t>
      </w:r>
    </w:p>
    <w:p w14:paraId="427CDDD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Kihlstrom, J. F. (1987). The Cognitive Unconscious.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237</w:t>
      </w:r>
      <w:r w:rsidRPr="0003265E">
        <w:rPr>
          <w:rFonts w:ascii="Times New Roman" w:hAnsi="Times New Roman" w:cs="Times New Roman"/>
        </w:rPr>
        <w:t>(4821), 1445–1452.</w:t>
      </w:r>
    </w:p>
    <w:p w14:paraId="4B56AF3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Kim, C.-Y., &amp; Blake, R. (2005). Psychophysical magic: Rendering the visible ‘invisible.’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381–388. https://doi.org/10.1016/j.tics.2005.06.012</w:t>
      </w:r>
    </w:p>
    <w:p w14:paraId="578C700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Kouider, S., &amp; Dehaene, S. (2007). Levels of processing during non-conscious perception: A critical review of visual masking. </w:t>
      </w:r>
      <w:r w:rsidRPr="0003265E">
        <w:rPr>
          <w:rFonts w:ascii="Times New Roman" w:hAnsi="Times New Roman" w:cs="Times New Roman"/>
          <w:i/>
          <w:iCs/>
        </w:rPr>
        <w:t>Philosophical Transactions of the Royal Society B: Biological Sciences</w:t>
      </w:r>
      <w:r w:rsidRPr="0003265E">
        <w:rPr>
          <w:rFonts w:ascii="Times New Roman" w:hAnsi="Times New Roman" w:cs="Times New Roman"/>
        </w:rPr>
        <w:t xml:space="preserve">, </w:t>
      </w:r>
      <w:r w:rsidRPr="0003265E">
        <w:rPr>
          <w:rFonts w:ascii="Times New Roman" w:hAnsi="Times New Roman" w:cs="Times New Roman"/>
          <w:i/>
          <w:iCs/>
        </w:rPr>
        <w:t>362</w:t>
      </w:r>
      <w:r w:rsidRPr="0003265E">
        <w:rPr>
          <w:rFonts w:ascii="Times New Roman" w:hAnsi="Times New Roman" w:cs="Times New Roman"/>
        </w:rPr>
        <w:t>(1481), 857–875. https://doi.org/10.1098/rstb.2007.2093</w:t>
      </w:r>
    </w:p>
    <w:p w14:paraId="41B191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Lagnado, D. A., Newell, B. R., Kahan, S., &amp; Shanks, D. R. (2006). Insight and strategy in multiple-cue learning.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(2), 162–183. https://doi.org/10.1037/0096-3445.135.2.162</w:t>
      </w:r>
    </w:p>
    <w:p w14:paraId="5427019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Lamme, V. A. F., &amp; Roelfsema, P. R. (2000). The distinct modes of vision offered by feedforward and recurrent processing. </w:t>
      </w:r>
      <w:r w:rsidRPr="0003265E">
        <w:rPr>
          <w:rFonts w:ascii="Times New Roman" w:hAnsi="Times New Roman" w:cs="Times New Roman"/>
          <w:i/>
          <w:iCs/>
        </w:rPr>
        <w:t>Trends in Neurosciences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(11), 571–579. https://doi.org/10.1016/S0166-2236(00)01657-X</w:t>
      </w:r>
    </w:p>
    <w:p w14:paraId="7774B28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Li, W., Moallem, I., Paller, K. A., &amp; Gottfried, J. A. (2007). Subliminal Smells can Guide Social Preferences.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(12), 1044–1049. https://doi.org/10.1111/j.1467-9280.2007.02023.x</w:t>
      </w:r>
    </w:p>
    <w:p w14:paraId="52F1D9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Mack, A., &amp; Rock, I. (1998). Inattentional blindness: Perception without attention. In </w:t>
      </w:r>
      <w:r w:rsidRPr="0003265E">
        <w:rPr>
          <w:rFonts w:ascii="Times New Roman" w:hAnsi="Times New Roman" w:cs="Times New Roman"/>
          <w:i/>
          <w:iCs/>
        </w:rPr>
        <w:t>Visual attention</w:t>
      </w:r>
      <w:r w:rsidRPr="0003265E">
        <w:rPr>
          <w:rFonts w:ascii="Times New Roman" w:hAnsi="Times New Roman" w:cs="Times New Roman"/>
        </w:rPr>
        <w:t xml:space="preserve"> (pp. 55–76). Oxford University Press.</w:t>
      </w:r>
    </w:p>
    <w:p w14:paraId="2331280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Macmillan, N. A., &amp; Creelman, C. D. (2004). </w:t>
      </w:r>
      <w:r w:rsidRPr="0003265E">
        <w:rPr>
          <w:rFonts w:ascii="Times New Roman" w:hAnsi="Times New Roman" w:cs="Times New Roman"/>
          <w:i/>
          <w:iCs/>
        </w:rPr>
        <w:t>Detection Theory: A User’s Guide</w:t>
      </w:r>
      <w:r w:rsidRPr="0003265E">
        <w:rPr>
          <w:rFonts w:ascii="Times New Roman" w:hAnsi="Times New Roman" w:cs="Times New Roman"/>
        </w:rPr>
        <w:t xml:space="preserve"> (2nd ed.). Psychology Press. https://doi.org/10.4324/9781410611147</w:t>
      </w:r>
    </w:p>
    <w:p w14:paraId="2FD8DD3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Malejka, S., Vadillo, M. A., Dienes, Z., &amp; Shanks, D. R. (2021). Correlation analysis to investigate unconscious mental processes: A critical appraisal and mini-tutorial.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212</w:t>
      </w:r>
      <w:r w:rsidRPr="0003265E">
        <w:rPr>
          <w:rFonts w:ascii="Times New Roman" w:hAnsi="Times New Roman" w:cs="Times New Roman"/>
        </w:rPr>
        <w:t>, 104667. https://doi.org/10.1016/j.cognition.2021.104667</w:t>
      </w:r>
    </w:p>
    <w:p w14:paraId="2DAC91C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Mashour, G. A., Roelfsema, P., Changeux, J.-P., &amp; Dehaene, S. (2020). Conscious Processing and the Global Neuronal Workspace Hypothesis. </w:t>
      </w:r>
      <w:r w:rsidRPr="0003265E">
        <w:rPr>
          <w:rFonts w:ascii="Times New Roman" w:hAnsi="Times New Roman" w:cs="Times New Roman"/>
          <w:i/>
          <w:iCs/>
        </w:rPr>
        <w:t>Neuron</w:t>
      </w:r>
      <w:r w:rsidRPr="0003265E">
        <w:rPr>
          <w:rFonts w:ascii="Times New Roman" w:hAnsi="Times New Roman" w:cs="Times New Roman"/>
        </w:rPr>
        <w:t xml:space="preserve">, </w:t>
      </w:r>
      <w:r w:rsidRPr="0003265E">
        <w:rPr>
          <w:rFonts w:ascii="Times New Roman" w:hAnsi="Times New Roman" w:cs="Times New Roman"/>
          <w:i/>
          <w:iCs/>
        </w:rPr>
        <w:t>105</w:t>
      </w:r>
      <w:r w:rsidRPr="0003265E">
        <w:rPr>
          <w:rFonts w:ascii="Times New Roman" w:hAnsi="Times New Roman" w:cs="Times New Roman"/>
        </w:rPr>
        <w:t>(5), 776–798. https://doi.org/10.1016/j.neuron.2020.01.026</w:t>
      </w:r>
    </w:p>
    <w:p w14:paraId="50615B9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Mattler, U., &amp; Palmer, S. (2012). Time course of free-choice priming effects explained by a simple accumulator model.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123</w:t>
      </w:r>
      <w:r w:rsidRPr="0003265E">
        <w:rPr>
          <w:rFonts w:ascii="Times New Roman" w:hAnsi="Times New Roman" w:cs="Times New Roman"/>
        </w:rPr>
        <w:t>(3), 347–360. https://doi.org/10.1016/j.cognition.2012.03.002</w:t>
      </w:r>
    </w:p>
    <w:p w14:paraId="42041AC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Merikle, P. M. (1992). Perception without awareness: Critical issues. </w:t>
      </w:r>
      <w:r w:rsidRPr="0003265E">
        <w:rPr>
          <w:rFonts w:ascii="Times New Roman" w:hAnsi="Times New Roman" w:cs="Times New Roman"/>
          <w:i/>
          <w:iCs/>
        </w:rPr>
        <w:t>American Psychologist</w:t>
      </w:r>
      <w:r w:rsidRPr="0003265E">
        <w:rPr>
          <w:rFonts w:ascii="Times New Roman" w:hAnsi="Times New Roman" w:cs="Times New Roman"/>
        </w:rPr>
        <w:t xml:space="preserve">, </w:t>
      </w:r>
      <w:r w:rsidRPr="0003265E">
        <w:rPr>
          <w:rFonts w:ascii="Times New Roman" w:hAnsi="Times New Roman" w:cs="Times New Roman"/>
          <w:i/>
          <w:iCs/>
        </w:rPr>
        <w:t>47</w:t>
      </w:r>
      <w:r w:rsidRPr="0003265E">
        <w:rPr>
          <w:rFonts w:ascii="Times New Roman" w:hAnsi="Times New Roman" w:cs="Times New Roman"/>
        </w:rPr>
        <w:t>, 792–795. https://doi.org/10.1037/0003-066X.47.6.792</w:t>
      </w:r>
    </w:p>
    <w:p w14:paraId="328348F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Merikle, P. M., &amp; Reingold, E. M. (1998). On demonstrating unconscious perception: Comment on Draine and Greenwald (1998).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127</w:t>
      </w:r>
      <w:r w:rsidRPr="0003265E">
        <w:rPr>
          <w:rFonts w:ascii="Times New Roman" w:hAnsi="Times New Roman" w:cs="Times New Roman"/>
        </w:rPr>
        <w:t>, 304–310. https://doi.org/10.1037/0096-3445.127.3.304</w:t>
      </w:r>
    </w:p>
    <w:p w14:paraId="7192DFF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Michel, M. (2022). How (not) to underestimate unconscious perception. </w:t>
      </w:r>
      <w:r w:rsidRPr="0003265E">
        <w:rPr>
          <w:rFonts w:ascii="Times New Roman" w:hAnsi="Times New Roman" w:cs="Times New Roman"/>
          <w:i/>
          <w:iCs/>
        </w:rPr>
        <w:t>Mind &amp; Language</w:t>
      </w:r>
      <w:r w:rsidRPr="0003265E">
        <w:rPr>
          <w:rFonts w:ascii="Times New Roman" w:hAnsi="Times New Roman" w:cs="Times New Roman"/>
        </w:rPr>
        <w:t xml:space="preserve">, </w:t>
      </w:r>
      <w:r w:rsidRPr="0003265E">
        <w:rPr>
          <w:rFonts w:ascii="Times New Roman" w:hAnsi="Times New Roman" w:cs="Times New Roman"/>
          <w:i/>
          <w:iCs/>
        </w:rPr>
        <w:t>n/a</w:t>
      </w:r>
      <w:r w:rsidRPr="0003265E">
        <w:rPr>
          <w:rFonts w:ascii="Times New Roman" w:hAnsi="Times New Roman" w:cs="Times New Roman"/>
        </w:rPr>
        <w:t>(n/a). https://doi.org/10.1111/mila.12406</w:t>
      </w:r>
    </w:p>
    <w:p w14:paraId="2AA684A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(2014). Perceptual decision processes flexibly adapt to avoid change-of-mind motor costs. </w:t>
      </w:r>
      <w:r w:rsidRPr="0003265E">
        <w:rPr>
          <w:rFonts w:ascii="Times New Roman" w:hAnsi="Times New Roman" w:cs="Times New Roman"/>
          <w:i/>
          <w:iCs/>
        </w:rPr>
        <w:t>Journal of Vision</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(8), 1–1. https://doi.org/10.1167/14.8.1</w:t>
      </w:r>
    </w:p>
    <w:p w14:paraId="513B11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(2019). A comparison of simple movement behaviors across three different devices.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81</w:t>
      </w:r>
      <w:r w:rsidRPr="0003265E">
        <w:rPr>
          <w:rFonts w:ascii="Times New Roman" w:hAnsi="Times New Roman" w:cs="Times New Roman"/>
        </w:rPr>
        <w:t>(7), 2558–2569. https://doi.org/10.3758/s13414-019-01856-8</w:t>
      </w:r>
    </w:p>
    <w:p w14:paraId="621721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Hesselmann, G. (2018). A critical reexamination of doing arithmetic nonconsciously.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(1), 472–481. https://doi.org/10.3758/s13423-017-1292-x</w:t>
      </w:r>
    </w:p>
    <w:p w14:paraId="2C7345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Hesselmann, G. (2019). Unconscious arithmetic: Assessing the robustness of the results reported by Karpinski, Briggs, and Yale (2018).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68</w:t>
      </w:r>
      <w:r w:rsidRPr="0003265E">
        <w:rPr>
          <w:rFonts w:ascii="Times New Roman" w:hAnsi="Times New Roman" w:cs="Times New Roman"/>
        </w:rPr>
        <w:t>, 97–106. https://doi.org/10.1016/j.concog.2019.01.003</w:t>
      </w:r>
    </w:p>
    <w:p w14:paraId="5D44222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Mudrik, L., &amp; Biderman, N. (2017). Evidence for Implicit—But Not Unconscious—Processing of Object-Scene Relations.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29</w:t>
      </w:r>
      <w:r w:rsidRPr="0003265E">
        <w:rPr>
          <w:rFonts w:ascii="Times New Roman" w:hAnsi="Times New Roman" w:cs="Times New Roman"/>
        </w:rPr>
        <w:t>. https://doi.org/10.1177/0956797617735745</w:t>
      </w:r>
    </w:p>
    <w:p w14:paraId="19DE65F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Mudrik, L., Faivre, N., &amp; Koch, C. (2014). Information integration without awareness.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(9), 488–496. https://doi.org/10.1016/j.tics.2014.04.009</w:t>
      </w:r>
    </w:p>
    <w:p w14:paraId="03FA98F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Naccache, L., Blandin, E., &amp; Dehaene, S. (2002). Unconscious Masked Priming Depends on Temporal Attention.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(5), 416–424. https://doi.org/10.1111/1467-9280.00474</w:t>
      </w:r>
    </w:p>
    <w:p w14:paraId="3FCBD6B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Naccache, L., &amp; Dehaene, S. (2001). Unconscious semantic priming extends to novel unseen stimuli.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80</w:t>
      </w:r>
      <w:r w:rsidRPr="0003265E">
        <w:rPr>
          <w:rFonts w:ascii="Times New Roman" w:hAnsi="Times New Roman" w:cs="Times New Roman"/>
        </w:rPr>
        <w:t>(3), 215–229. https://doi.org/10.1016/S0010-0277(00)00139-6</w:t>
      </w:r>
    </w:p>
    <w:p w14:paraId="09F9C65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Newell, B. R., &amp; Shanks, D. R. (2014). Unconscious influences on decision making: A critical review.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 1–18. https://doi.org/10.1017/S0140525X12003214</w:t>
      </w:r>
    </w:p>
    <w:p w14:paraId="4E39A0A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Ogilvie, R., &amp; Carruthers, P. (2014). Better tests of consciousness are needed, but skepticism about unconscious processes is unwarranted.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(1), 36–37. https://doi.org/10.1017/S0140525X13000800</w:t>
      </w:r>
    </w:p>
    <w:p w14:paraId="13D4623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Palluel-Germain, R., Boy, F., Orliaguet, J. P., &amp; Coello, Y. (2004). Visual and motor constraints on trajectory planning in pointing movements. </w:t>
      </w:r>
      <w:r w:rsidRPr="0003265E">
        <w:rPr>
          <w:rFonts w:ascii="Times New Roman" w:hAnsi="Times New Roman" w:cs="Times New Roman"/>
          <w:i/>
          <w:iCs/>
        </w:rPr>
        <w:t>Neuroscience Letters</w:t>
      </w:r>
      <w:r w:rsidRPr="0003265E">
        <w:rPr>
          <w:rFonts w:ascii="Times New Roman" w:hAnsi="Times New Roman" w:cs="Times New Roman"/>
        </w:rPr>
        <w:t xml:space="preserve">, </w:t>
      </w:r>
      <w:r w:rsidRPr="0003265E">
        <w:rPr>
          <w:rFonts w:ascii="Times New Roman" w:hAnsi="Times New Roman" w:cs="Times New Roman"/>
          <w:i/>
          <w:iCs/>
        </w:rPr>
        <w:t>372</w:t>
      </w:r>
      <w:r w:rsidRPr="0003265E">
        <w:rPr>
          <w:rFonts w:ascii="Times New Roman" w:hAnsi="Times New Roman" w:cs="Times New Roman"/>
        </w:rPr>
        <w:t>(3), 235–239. https://doi.org/10.1016/j.neulet.2004.09.045</w:t>
      </w:r>
    </w:p>
    <w:p w14:paraId="55C77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Kentridge, R. W., Phillips, I., &amp; Block, N. (2017). Does unconscious perception really exist? Continuing the ASSC20 debate. </w:t>
      </w:r>
      <w:r w:rsidRPr="0003265E">
        <w:rPr>
          <w:rFonts w:ascii="Times New Roman" w:hAnsi="Times New Roman" w:cs="Times New Roman"/>
          <w:i/>
          <w:iCs/>
        </w:rPr>
        <w:t>Neuroscience of Consciousness</w:t>
      </w:r>
      <w:r w:rsidRPr="0003265E">
        <w:rPr>
          <w:rFonts w:ascii="Times New Roman" w:hAnsi="Times New Roman" w:cs="Times New Roman"/>
        </w:rPr>
        <w:t xml:space="preserve">, </w:t>
      </w:r>
      <w:r w:rsidRPr="0003265E">
        <w:rPr>
          <w:rFonts w:ascii="Times New Roman" w:hAnsi="Times New Roman" w:cs="Times New Roman"/>
          <w:i/>
          <w:iCs/>
        </w:rPr>
        <w:t>2017</w:t>
      </w:r>
      <w:r w:rsidRPr="0003265E">
        <w:rPr>
          <w:rFonts w:ascii="Times New Roman" w:hAnsi="Times New Roman" w:cs="Times New Roman"/>
        </w:rPr>
        <w:t>(1). https://doi.org/10.1093/nc/nix015</w:t>
      </w:r>
    </w:p>
    <w:p w14:paraId="613FE9F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&amp; Lau, H. (2015). </w:t>
      </w:r>
      <w:r w:rsidRPr="0003265E">
        <w:rPr>
          <w:rFonts w:ascii="Times New Roman" w:hAnsi="Times New Roman" w:cs="Times New Roman"/>
          <w:i/>
          <w:iCs/>
        </w:rPr>
        <w:t>Human observers have optimal introspective access to perceptual processes even for visually masked stimuli</w:t>
      </w:r>
      <w:r w:rsidRPr="0003265E">
        <w:rPr>
          <w:rFonts w:ascii="Times New Roman" w:hAnsi="Times New Roman" w:cs="Times New Roman"/>
        </w:rPr>
        <w:t>. 30.</w:t>
      </w:r>
    </w:p>
    <w:p w14:paraId="6BFFD1B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Poirier, C., Collignon, O., DeVolder, A. G., Renier, L., Vanlierde, A., Tranduy, D., &amp; Scheiber, C. (2005). Specific activation of the V5 brain area by auditory motion processing: An fMRI study. </w:t>
      </w:r>
      <w:r w:rsidRPr="0003265E">
        <w:rPr>
          <w:rFonts w:ascii="Times New Roman" w:hAnsi="Times New Roman" w:cs="Times New Roman"/>
          <w:i/>
          <w:iCs/>
        </w:rPr>
        <w:t>Cognitive Brain Research</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(3), 650–658. https://doi.org/10.1016/j.cogbrainres.2005.08.015</w:t>
      </w:r>
    </w:p>
    <w:p w14:paraId="501C642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Pratte, M. S., &amp; Rouder, J. N. (2009). A task-difficulty artifact in subliminal priming.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71</w:t>
      </w:r>
      <w:r w:rsidRPr="0003265E">
        <w:rPr>
          <w:rFonts w:ascii="Times New Roman" w:hAnsi="Times New Roman" w:cs="Times New Roman"/>
        </w:rPr>
        <w:t>(6), 1276–1283. https://doi.org/10.3758/APP.71.6.1276</w:t>
      </w:r>
    </w:p>
    <w:p w14:paraId="6C3AA83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Reingold, E. M., &amp; Merikle, P. M. (1988). Using direct and indirect measures to study perception without awareness. </w:t>
      </w:r>
      <w:r w:rsidRPr="0003265E">
        <w:rPr>
          <w:rFonts w:ascii="Times New Roman" w:hAnsi="Times New Roman" w:cs="Times New Roman"/>
          <w:i/>
          <w:iCs/>
        </w:rPr>
        <w:t>Perception &amp; Psychophysics</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(6), 563–575. https://doi.org/10.3758/BF03207490</w:t>
      </w:r>
    </w:p>
    <w:p w14:paraId="21536E5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Resulaj, A., Kiani, R., Wolpert, D. M., &amp; Shadlen, M. N. (2009). Changes of mind in decision-making. </w:t>
      </w:r>
      <w:r w:rsidRPr="0003265E">
        <w:rPr>
          <w:rFonts w:ascii="Times New Roman" w:hAnsi="Times New Roman" w:cs="Times New Roman"/>
          <w:i/>
          <w:iCs/>
        </w:rPr>
        <w:t>Nature</w:t>
      </w:r>
      <w:r w:rsidRPr="0003265E">
        <w:rPr>
          <w:rFonts w:ascii="Times New Roman" w:hAnsi="Times New Roman" w:cs="Times New Roman"/>
        </w:rPr>
        <w:t xml:space="preserve">, </w:t>
      </w:r>
      <w:r w:rsidRPr="0003265E">
        <w:rPr>
          <w:rFonts w:ascii="Times New Roman" w:hAnsi="Times New Roman" w:cs="Times New Roman"/>
          <w:i/>
          <w:iCs/>
        </w:rPr>
        <w:t>461</w:t>
      </w:r>
      <w:r w:rsidRPr="0003265E">
        <w:rPr>
          <w:rFonts w:ascii="Times New Roman" w:hAnsi="Times New Roman" w:cs="Times New Roman"/>
        </w:rPr>
        <w:t>(7261), 263–266. https://doi.org/10.1038/nature08275</w:t>
      </w:r>
    </w:p>
    <w:p w14:paraId="18BBDF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 A., &amp; Nilsson, M. E. (2016). Subliminal or not? Comparing null-hypothesis and Bayesian methods for testing subliminal priming.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 29–40. https://doi.org/10.1016/j.concog.2016.06.012</w:t>
      </w:r>
    </w:p>
    <w:p w14:paraId="7A796B8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&amp; Overgaard, M. (2015). Using the perceptual awareness scale (PAS). In M. Overgaard (Ed.), </w:t>
      </w:r>
      <w:r w:rsidRPr="0003265E">
        <w:rPr>
          <w:rFonts w:ascii="Times New Roman" w:hAnsi="Times New Roman" w:cs="Times New Roman"/>
          <w:i/>
          <w:iCs/>
        </w:rPr>
        <w:t>Behavioral Methods in Consciousness Research</w:t>
      </w:r>
      <w:r w:rsidRPr="0003265E">
        <w:rPr>
          <w:rFonts w:ascii="Times New Roman" w:hAnsi="Times New Roman" w:cs="Times New Roman"/>
        </w:rPr>
        <w:t xml:space="preserve"> (pp. 181–196). Oxford University Press. https://doi.org/10.1093/acprof:oso/9780199688890.003.0011</w:t>
      </w:r>
    </w:p>
    <w:p w14:paraId="1F1E8E2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Timmermans, B., Overgaard, M., &amp; Cleeremans, A. (2010). Measuring consciousness: Is one measure better than the other?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19</w:t>
      </w:r>
      <w:r w:rsidRPr="0003265E">
        <w:rPr>
          <w:rFonts w:ascii="Times New Roman" w:hAnsi="Times New Roman" w:cs="Times New Roman"/>
        </w:rPr>
        <w:t>(4), 1069–1078. https://doi.org/10.1016/j.concog.2009.12.013</w:t>
      </w:r>
    </w:p>
    <w:p w14:paraId="723F667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Sawchuk, C. N., Lohr, J. M., Westendorf, D. H., Meunier, S. A., &amp; Tolin, D. F. (2002). Emotional responding to fearful and disgusting stimuli in specific phobics. </w:t>
      </w:r>
      <w:r w:rsidRPr="0003265E">
        <w:rPr>
          <w:rFonts w:ascii="Times New Roman" w:hAnsi="Times New Roman" w:cs="Times New Roman"/>
          <w:i/>
          <w:iCs/>
        </w:rPr>
        <w:t>Behaviour Research and Therapy</w:t>
      </w:r>
      <w:r w:rsidRPr="0003265E">
        <w:rPr>
          <w:rFonts w:ascii="Times New Roman" w:hAnsi="Times New Roman" w:cs="Times New Roman"/>
        </w:rPr>
        <w:t xml:space="preserve">, </w:t>
      </w:r>
      <w:r w:rsidRPr="0003265E">
        <w:rPr>
          <w:rFonts w:ascii="Times New Roman" w:hAnsi="Times New Roman" w:cs="Times New Roman"/>
          <w:i/>
          <w:iCs/>
        </w:rPr>
        <w:t>40</w:t>
      </w:r>
      <w:r w:rsidRPr="0003265E">
        <w:rPr>
          <w:rFonts w:ascii="Times New Roman" w:hAnsi="Times New Roman" w:cs="Times New Roman"/>
        </w:rPr>
        <w:t>(9), 1031–1046. https://doi.org/10.1016/S0005-7967(01)00093-6</w:t>
      </w:r>
    </w:p>
    <w:p w14:paraId="054B0BA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Scherbaum, S., Dshemuchadse, M., Fischer, R., &amp; Goschke, T. (2010). How decisions evolve: The temporal dynamics of action selection.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115</w:t>
      </w:r>
      <w:r w:rsidRPr="0003265E">
        <w:rPr>
          <w:rFonts w:ascii="Times New Roman" w:hAnsi="Times New Roman" w:cs="Times New Roman"/>
        </w:rPr>
        <w:t>(3), 407–416. https://doi.org/10.1016/j.cognition.2010.02.004</w:t>
      </w:r>
    </w:p>
    <w:p w14:paraId="2B0B858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Scherbaum, S., &amp; Kieslich, P. J. (2018). Stuck at the starting line: How the starting procedure influences mouse-tracking data.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50</w:t>
      </w:r>
      <w:r w:rsidRPr="0003265E">
        <w:rPr>
          <w:rFonts w:ascii="Times New Roman" w:hAnsi="Times New Roman" w:cs="Times New Roman"/>
        </w:rPr>
        <w:t>(5), 2097–2110. https://doi.org/10.3758/s13428-017-0977-4</w:t>
      </w:r>
    </w:p>
    <w:p w14:paraId="740F314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Shanks, D. R. (2017). Regressive research: The pitfalls of post hoc data selection in the study of unconscious mental processes.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(3), 752–775. https://doi.org/10.3758/s13423-016-1170-y</w:t>
      </w:r>
    </w:p>
    <w:p w14:paraId="05E3A1A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Shelton, J. R., &amp; Martin, R. C. (1992). How semantic is automatic semantic priming? </w:t>
      </w:r>
      <w:r w:rsidRPr="0003265E">
        <w:rPr>
          <w:rFonts w:ascii="Times New Roman" w:hAnsi="Times New Roman" w:cs="Times New Roman"/>
          <w:i/>
          <w:iCs/>
        </w:rPr>
        <w:t>Journal of Experimental Psychology: Learning, Memory, and Cognition</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 1191–1210. https://doi.org/10.1037/0278-7393.18.6.1191</w:t>
      </w:r>
    </w:p>
    <w:p w14:paraId="08BD6A8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Siedlecka, E., &amp; Denson, T. F. (2019). Experimental Methods for Inducing Basic Emotions: A Qualitative Review. </w:t>
      </w:r>
      <w:r w:rsidRPr="0003265E">
        <w:rPr>
          <w:rFonts w:ascii="Times New Roman" w:hAnsi="Times New Roman" w:cs="Times New Roman"/>
          <w:i/>
          <w:iCs/>
        </w:rPr>
        <w:t>Emotion Review</w:t>
      </w:r>
      <w:r w:rsidRPr="0003265E">
        <w:rPr>
          <w:rFonts w:ascii="Times New Roman" w:hAnsi="Times New Roman" w:cs="Times New Roman"/>
        </w:rPr>
        <w:t xml:space="preserve">, </w:t>
      </w:r>
      <w:r w:rsidRPr="0003265E">
        <w:rPr>
          <w:rFonts w:ascii="Times New Roman" w:hAnsi="Times New Roman" w:cs="Times New Roman"/>
          <w:i/>
          <w:iCs/>
        </w:rPr>
        <w:t>11</w:t>
      </w:r>
      <w:r w:rsidRPr="0003265E">
        <w:rPr>
          <w:rFonts w:ascii="Times New Roman" w:hAnsi="Times New Roman" w:cs="Times New Roman"/>
        </w:rPr>
        <w:t>(1), 87–97. https://doi.org/10.1177/1754073917749016</w:t>
      </w:r>
    </w:p>
    <w:p w14:paraId="65AD3F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Sklar, A. Y., Levy, N., Goldstein, A., Mandel, R., Maril, A., &amp; Hassin, R. R. (2012). Reading and doing arithmetic nonconsciously. </w:t>
      </w:r>
      <w:r w:rsidRPr="0003265E">
        <w:rPr>
          <w:rFonts w:ascii="Times New Roman" w:hAnsi="Times New Roman" w:cs="Times New Roman"/>
          <w:i/>
          <w:iCs/>
        </w:rPr>
        <w:t>Proceedings of the National Academy of Sciences</w:t>
      </w:r>
      <w:r w:rsidRPr="0003265E">
        <w:rPr>
          <w:rFonts w:ascii="Times New Roman" w:hAnsi="Times New Roman" w:cs="Times New Roman"/>
        </w:rPr>
        <w:t xml:space="preserve">, </w:t>
      </w:r>
      <w:r w:rsidRPr="0003265E">
        <w:rPr>
          <w:rFonts w:ascii="Times New Roman" w:hAnsi="Times New Roman" w:cs="Times New Roman"/>
          <w:i/>
          <w:iCs/>
        </w:rPr>
        <w:t>109</w:t>
      </w:r>
      <w:r w:rsidRPr="0003265E">
        <w:rPr>
          <w:rFonts w:ascii="Times New Roman" w:hAnsi="Times New Roman" w:cs="Times New Roman"/>
        </w:rPr>
        <w:t>(48), 19614–19619. https://doi.org/10.1073/pnas.1211645109</w:t>
      </w:r>
    </w:p>
    <w:p w14:paraId="4265EAE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Song, J.-H., &amp; Nakayama, K. (2009). Hidden cognitive states revealed in choice reaching tasks.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(8), 360–366. https://doi.org/10.1016/j.tics.2009.04.009</w:t>
      </w:r>
    </w:p>
    <w:p w14:paraId="5AF2226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Spivey, M. J., Grosjean, M., &amp; Knoblich, G. (2005). Continuous attraction toward phonological competitors. </w:t>
      </w:r>
      <w:r w:rsidRPr="0003265E">
        <w:rPr>
          <w:rFonts w:ascii="Times New Roman" w:hAnsi="Times New Roman" w:cs="Times New Roman"/>
          <w:i/>
          <w:iCs/>
        </w:rPr>
        <w:t>Proceedings of the National Academy of Sciences of the United States of America</w:t>
      </w:r>
      <w:r w:rsidRPr="0003265E">
        <w:rPr>
          <w:rFonts w:ascii="Times New Roman" w:hAnsi="Times New Roman" w:cs="Times New Roman"/>
        </w:rPr>
        <w:t xml:space="preserve">, </w:t>
      </w:r>
      <w:r w:rsidRPr="0003265E">
        <w:rPr>
          <w:rFonts w:ascii="Times New Roman" w:hAnsi="Times New Roman" w:cs="Times New Roman"/>
          <w:i/>
          <w:iCs/>
        </w:rPr>
        <w:t>102</w:t>
      </w:r>
      <w:r w:rsidRPr="0003265E">
        <w:rPr>
          <w:rFonts w:ascii="Times New Roman" w:hAnsi="Times New Roman" w:cs="Times New Roman"/>
        </w:rPr>
        <w:t>(29), 10393–10398. https://doi.org/10.1073/pnas.0503903102</w:t>
      </w:r>
    </w:p>
    <w:p w14:paraId="161F560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Tononi, G., Boly, M., Massimini, M., &amp; Koch, C. (2016). Integrated information theory: From consciousness to its physical substrate.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(7), 450–461. https://doi.org/10.1038/nrn.2016.44</w:t>
      </w:r>
    </w:p>
    <w:p w14:paraId="4B34781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Van den Bussche, E., Van den Noortgate, W., &amp; Reynvoet, B. (2009). Mechanisms of masked priming: A meta-analysis. </w:t>
      </w:r>
      <w:r w:rsidRPr="0003265E">
        <w:rPr>
          <w:rFonts w:ascii="Times New Roman" w:hAnsi="Times New Roman" w:cs="Times New Roman"/>
          <w:i/>
          <w:iCs/>
        </w:rPr>
        <w:t>Psychological Bulletin</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(3), 452–477. https://doi.org/10.1037/a0015329</w:t>
      </w:r>
    </w:p>
    <w:p w14:paraId="36EF64D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von Hofsten, C., &amp; Lindhagen, K. (1979). Observations on the development of reaching for moving objects. </w:t>
      </w:r>
      <w:r w:rsidRPr="0003265E">
        <w:rPr>
          <w:rFonts w:ascii="Times New Roman" w:hAnsi="Times New Roman" w:cs="Times New Roman"/>
          <w:i/>
          <w:iCs/>
        </w:rPr>
        <w:t>Journal of Experimental Child Psychology</w:t>
      </w:r>
      <w:r w:rsidRPr="0003265E">
        <w:rPr>
          <w:rFonts w:ascii="Times New Roman" w:hAnsi="Times New Roman" w:cs="Times New Roman"/>
        </w:rPr>
        <w:t xml:space="preserve">, </w:t>
      </w:r>
      <w:r w:rsidRPr="0003265E">
        <w:rPr>
          <w:rFonts w:ascii="Times New Roman" w:hAnsi="Times New Roman" w:cs="Times New Roman"/>
          <w:i/>
          <w:iCs/>
        </w:rPr>
        <w:t>28</w:t>
      </w:r>
      <w:r w:rsidRPr="0003265E">
        <w:rPr>
          <w:rFonts w:ascii="Times New Roman" w:hAnsi="Times New Roman" w:cs="Times New Roman"/>
        </w:rPr>
        <w:t>(1), 158–173. https://doi.org/10.1016/0022-0965(79)90109-7</w:t>
      </w:r>
    </w:p>
    <w:p w14:paraId="18FB7FB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Willander, J., &amp; Larsson, M. (2006). Smell your way back to childhood: Autobiographical odor memory.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(2), 240–244. https://doi.org/10.3758/BF03193837</w:t>
      </w:r>
    </w:p>
    <w:p w14:paraId="035E74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(2015). Subliminal semantic priming in near absence of attention: A cursor motion study.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38</w:t>
      </w:r>
      <w:r w:rsidRPr="0003265E">
        <w:rPr>
          <w:rFonts w:ascii="Times New Roman" w:hAnsi="Times New Roman" w:cs="Times New Roman"/>
        </w:rPr>
        <w:t>, 88–98. https://doi.org/10.1016/j.concog.2015.09.013</w:t>
      </w:r>
    </w:p>
    <w:p w14:paraId="599527D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(2017). The role of attention in subliminal semantic processing: A mouse tracking study.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12</w:t>
      </w:r>
      <w:r w:rsidRPr="0003265E">
        <w:rPr>
          <w:rFonts w:ascii="Times New Roman" w:hAnsi="Times New Roman" w:cs="Times New Roman"/>
        </w:rPr>
        <w:t>(6), e0178740. https://doi.org/10.1371/journal.pone.0178740</w:t>
      </w:r>
    </w:p>
    <w:p w14:paraId="4A278A3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Yamauchi, T., &amp; Bowman, C. (2015). </w:t>
      </w:r>
      <w:r w:rsidRPr="0003265E">
        <w:rPr>
          <w:rFonts w:ascii="Times New Roman" w:hAnsi="Times New Roman" w:cs="Times New Roman"/>
          <w:i/>
          <w:iCs/>
        </w:rPr>
        <w:t>Assessing Masked Semantic Priming: Cursor Trajectory versus Response Time Measures</w:t>
      </w:r>
      <w:r w:rsidRPr="0003265E">
        <w:rPr>
          <w:rFonts w:ascii="Times New Roman" w:hAnsi="Times New Roman" w:cs="Times New Roman"/>
        </w:rPr>
        <w:t>. 7.</w:t>
      </w:r>
    </w:p>
    <w:p w14:paraId="69EEA25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Yuval-Greenberg, S., &amp; Heeger, D. J. (2013). Continuous Flash Suppression Modulates Cortical Activity in Early Visual Cortex.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33</w:t>
      </w:r>
      <w:r w:rsidRPr="0003265E">
        <w:rPr>
          <w:rFonts w:ascii="Times New Roman" w:hAnsi="Times New Roman" w:cs="Times New Roman"/>
        </w:rPr>
        <w:t>(23), 9635–9643. https://doi.org/10.1523/JNEUROSCI.4612-12.2013</w:t>
      </w:r>
    </w:p>
    <w:p w14:paraId="02D6EA8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Zerweck, I. A., Kao, C.-S., Meyen, S., Amado, C., von Eltz, M., Klimm, M., &amp; Franz, V. H. (2021). Number processing outside awareness? Systematically testing sensitivities of direct and indirect measures of consciousness.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83</w:t>
      </w:r>
      <w:r w:rsidRPr="0003265E">
        <w:rPr>
          <w:rFonts w:ascii="Times New Roman" w:hAnsi="Times New Roman" w:cs="Times New Roman"/>
        </w:rPr>
        <w:t>(6), 2510–2529. https://doi.org/10.3758/s13414-021-02312-2</w:t>
      </w:r>
    </w:p>
    <w:p w14:paraId="49437EEE" w14:textId="007D5004" w:rsidR="00F20E38" w:rsidRPr="00537514" w:rsidRDefault="0003265E" w:rsidP="002159ED">
      <w:pPr>
        <w:ind w:firstLine="0"/>
        <w:rPr>
          <w:lang w:eastAsia="ja-JP" w:bidi="ar-SA"/>
          <w:rPrChange w:id="761" w:author="Chen Heller" w:date="2022-09-12T19:12:00Z">
            <w:rPr>
              <w:strike/>
            </w:rPr>
          </w:rPrChange>
        </w:rPr>
      </w:pPr>
      <w:r>
        <w:rPr>
          <w:lang w:eastAsia="ja-JP" w:bidi="ar-SA"/>
        </w:rPr>
        <w:fldChar w:fldCharType="end"/>
      </w:r>
    </w:p>
    <w:sectPr w:rsidR="00F20E38" w:rsidRPr="00537514"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ad Mudrik" w:date="2022-09-12T11:42:00Z" w:initials="LM">
    <w:p w14:paraId="37D194FD" w14:textId="77777777" w:rsidR="00085675" w:rsidRDefault="00085675" w:rsidP="003D6EFA">
      <w:pPr>
        <w:jc w:val="left"/>
      </w:pPr>
      <w:r>
        <w:rPr>
          <w:rStyle w:val="CommentReference"/>
        </w:rPr>
        <w:annotationRef/>
      </w:r>
      <w:r>
        <w:rPr>
          <w:sz w:val="20"/>
          <w:szCs w:val="20"/>
        </w:rPr>
        <w:t>my name should definitely be smaller than yours ;-)</w:t>
      </w:r>
    </w:p>
  </w:comment>
  <w:comment w:id="8" w:author="Liad Mudrik" w:date="2022-09-12T11:41:00Z" w:initials="LM">
    <w:p w14:paraId="269A4F0C" w14:textId="2CE05416" w:rsidR="00085675" w:rsidRDefault="00085675" w:rsidP="00171C08">
      <w:pPr>
        <w:jc w:val="left"/>
      </w:pPr>
      <w:r>
        <w:rPr>
          <w:rStyle w:val="CommentReference"/>
        </w:rPr>
        <w:annotationRef/>
      </w:r>
      <w:r>
        <w:rPr>
          <w:sz w:val="20"/>
          <w:szCs w:val="20"/>
        </w:rPr>
        <w:t>Craig is not a supervisor, he’s a collaborator and should be mentioned here</w:t>
      </w:r>
    </w:p>
  </w:comment>
  <w:comment w:id="18" w:author="Liad Mudrik" w:date="2022-09-12T11:56:00Z" w:initials="LM">
    <w:p w14:paraId="20B597E5" w14:textId="77777777" w:rsidR="003D683E" w:rsidRDefault="003D683E" w:rsidP="007B6C69">
      <w:pPr>
        <w:jc w:val="left"/>
      </w:pPr>
      <w:r>
        <w:rPr>
          <w:rStyle w:val="CommentReference"/>
        </w:rPr>
        <w:annotationRef/>
      </w:r>
      <w:r>
        <w:rPr>
          <w:sz w:val="20"/>
          <w:szCs w:val="20"/>
        </w:rPr>
        <w:t>I would add page numbers to the thesis itself. also, I moved the intro a page further and the content did not update, I think</w:t>
      </w:r>
    </w:p>
  </w:comment>
  <w:comment w:id="20" w:author="Liad Mudrik" w:date="2022-09-12T11:58:00Z" w:initials="LM">
    <w:p w14:paraId="16A8833C" w14:textId="77777777" w:rsidR="003D683E" w:rsidRDefault="003D683E" w:rsidP="001523B2">
      <w:pPr>
        <w:jc w:val="left"/>
      </w:pPr>
      <w:r>
        <w:rPr>
          <w:rStyle w:val="CommentReference"/>
        </w:rPr>
        <w:annotationRef/>
      </w:r>
      <w:r>
        <w:rPr>
          <w:sz w:val="20"/>
          <w:szCs w:val="20"/>
        </w:rPr>
        <w:t>the abstract is great - but fairly long. Does it meet the word limits?</w:t>
      </w:r>
    </w:p>
  </w:comment>
  <w:comment w:id="22" w:author="Liad Mudrik" w:date="2022-09-12T11:49:00Z" w:initials="LM">
    <w:p w14:paraId="4CD2EE0F" w14:textId="0549F380" w:rsidR="00AA7E94" w:rsidRDefault="00AA7E94" w:rsidP="00D15BD3">
      <w:pPr>
        <w:jc w:val="left"/>
      </w:pPr>
      <w:r>
        <w:rPr>
          <w:rStyle w:val="CommentReference"/>
        </w:rPr>
        <w:annotationRef/>
      </w:r>
      <w:r>
        <w:rPr>
          <w:sz w:val="20"/>
          <w:szCs w:val="20"/>
        </w:rPr>
        <w:t>changed since otherwise it sounds like you are referring to the scope of the field</w:t>
      </w:r>
    </w:p>
  </w:comment>
  <w:comment w:id="35" w:author="Liad Mudrik" w:date="2022-09-12T11:54:00Z" w:initials="LM">
    <w:p w14:paraId="27876912" w14:textId="77777777" w:rsidR="003D683E" w:rsidRDefault="003D683E" w:rsidP="009D2D81">
      <w:pPr>
        <w:jc w:val="left"/>
      </w:pPr>
      <w:r>
        <w:rPr>
          <w:rStyle w:val="CommentReference"/>
        </w:rPr>
        <w:annotationRef/>
      </w:r>
      <w:r>
        <w:rPr>
          <w:sz w:val="20"/>
          <w:szCs w:val="20"/>
        </w:rPr>
        <w:t>otherwise the sentence is too long</w:t>
      </w:r>
    </w:p>
  </w:comment>
  <w:comment w:id="44" w:author="Liad Mudrik" w:date="2022-09-12T11:56:00Z" w:initials="LM">
    <w:p w14:paraId="3CE9D12F" w14:textId="77777777" w:rsidR="003D683E" w:rsidRDefault="003D683E" w:rsidP="00343F7F">
      <w:pPr>
        <w:jc w:val="left"/>
      </w:pPr>
      <w:r>
        <w:rPr>
          <w:rStyle w:val="CommentReference"/>
        </w:rPr>
        <w:annotationRef/>
      </w:r>
      <w:r>
        <w:rPr>
          <w:sz w:val="20"/>
          <w:szCs w:val="20"/>
        </w:rPr>
        <w:t>this word is redundant - if there is an effect, it’s significant. Otherwise we wouldn’t have called it an effect</w:t>
      </w:r>
    </w:p>
  </w:comment>
  <w:comment w:id="46" w:author="Liad Mudrik" w:date="2022-09-12T11:57:00Z" w:initials="LM">
    <w:p w14:paraId="2238A403" w14:textId="77777777" w:rsidR="003D683E" w:rsidRDefault="003D683E" w:rsidP="00360DAE">
      <w:pPr>
        <w:jc w:val="left"/>
      </w:pPr>
      <w:r>
        <w:rPr>
          <w:rStyle w:val="CommentReference"/>
        </w:rPr>
        <w:annotationRef/>
      </w:r>
      <w:r>
        <w:rPr>
          <w:sz w:val="20"/>
          <w:szCs w:val="20"/>
        </w:rPr>
        <w:t>as this is a repetition task, I am not sure we want to make a big claim about this being semantic</w:t>
      </w:r>
    </w:p>
  </w:comment>
  <w:comment w:id="53" w:author="Chen Heller" w:date="2022-09-12T18:25:00Z" w:initials="CH">
    <w:p w14:paraId="505462E0" w14:textId="77777777" w:rsidR="00F945FA" w:rsidRDefault="00F945FA" w:rsidP="00342839">
      <w:pPr>
        <w:pStyle w:val="CommentText"/>
        <w:jc w:val="left"/>
      </w:pPr>
      <w:r>
        <w:rPr>
          <w:rStyle w:val="CommentReference"/>
        </w:rPr>
        <w:annotationRef/>
      </w:r>
      <w:r>
        <w:t>I decided to keep these headlines because they make the long text a bit more clear in my opinion. Let me know what you think?</w:t>
      </w:r>
    </w:p>
  </w:comment>
  <w:comment w:id="54" w:author="Liad Mudrik" w:date="2022-09-12T11:59:00Z" w:initials="LM">
    <w:p w14:paraId="1598C81D" w14:textId="77777777" w:rsidR="003D683E" w:rsidRDefault="003D683E" w:rsidP="003F6D49">
      <w:pPr>
        <w:jc w:val="left"/>
      </w:pPr>
      <w:r>
        <w:rPr>
          <w:rStyle w:val="CommentReference"/>
        </w:rPr>
        <w:annotationRef/>
      </w:r>
      <w:r>
        <w:rPr>
          <w:sz w:val="20"/>
          <w:szCs w:val="20"/>
        </w:rPr>
        <w:t>sure, this works</w:t>
      </w:r>
    </w:p>
  </w:comment>
  <w:comment w:id="65" w:author="Chen Heller" w:date="2022-09-12T21:16:00Z" w:initials="CH">
    <w:p w14:paraId="741D95CF" w14:textId="6F46226D" w:rsidR="00FB6D6C" w:rsidRDefault="00FB6D6C" w:rsidP="00A62BEA">
      <w:pPr>
        <w:pStyle w:val="CommentText"/>
        <w:jc w:val="left"/>
      </w:pPr>
      <w:r>
        <w:rPr>
          <w:rStyle w:val="CommentReference"/>
        </w:rPr>
        <w:annotationRef/>
      </w:r>
      <w:r>
        <w:t>So are talking about identity or semantic priming in our experiment?</w:t>
      </w:r>
    </w:p>
  </w:comment>
  <w:comment w:id="66" w:author="Liad Mudrik" w:date="2022-09-12T12:04:00Z" w:initials="LM">
    <w:p w14:paraId="1CFBEF41" w14:textId="77777777" w:rsidR="008F398C" w:rsidRDefault="008F398C" w:rsidP="00DE5263">
      <w:pPr>
        <w:jc w:val="left"/>
      </w:pPr>
      <w:r>
        <w:rPr>
          <w:rStyle w:val="CommentReference"/>
        </w:rPr>
        <w:annotationRef/>
      </w:r>
      <w:r>
        <w:rPr>
          <w:sz w:val="20"/>
          <w:szCs w:val="20"/>
        </w:rPr>
        <w:t xml:space="preserve">I think this is identity priming (see also my comment in the abstract). Don’t you agree? </w:t>
      </w:r>
    </w:p>
  </w:comment>
  <w:comment w:id="71" w:author="Chen Heller" w:date="2022-06-29T17:56:00Z" w:initials="CH">
    <w:p w14:paraId="11A9C09E" w14:textId="796D0D3C"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72" w:author="Liad Mudrik" w:date="2022-09-12T12:05:00Z" w:initials="LM">
    <w:p w14:paraId="59A7D187" w14:textId="77777777" w:rsidR="00D94A6E" w:rsidRDefault="00D94A6E" w:rsidP="00014629">
      <w:pPr>
        <w:jc w:val="left"/>
      </w:pPr>
      <w:r>
        <w:rPr>
          <w:rStyle w:val="CommentReference"/>
        </w:rPr>
        <w:annotationRef/>
      </w:r>
      <w:r>
        <w:rPr>
          <w:sz w:val="20"/>
          <w:szCs w:val="20"/>
        </w:rPr>
        <w:t>sorry, is this a comment for me?</w:t>
      </w:r>
    </w:p>
  </w:comment>
  <w:comment w:id="75" w:author="Liad Mudrik" w:date="2022-09-12T12:05:00Z" w:initials="LM">
    <w:p w14:paraId="2887BD71" w14:textId="77777777" w:rsidR="00D44B6C" w:rsidRDefault="00D44B6C" w:rsidP="009F708C">
      <w:pPr>
        <w:jc w:val="left"/>
      </w:pPr>
      <w:r>
        <w:rPr>
          <w:rStyle w:val="CommentReference"/>
        </w:rPr>
        <w:annotationRef/>
      </w:r>
      <w:r>
        <w:rPr>
          <w:sz w:val="20"/>
          <w:szCs w:val="20"/>
        </w:rPr>
        <w:t xml:space="preserve">here you should give the psych toolbox reference. I believe it is Pelly et all or something like that </w:t>
      </w:r>
    </w:p>
  </w:comment>
  <w:comment w:id="90" w:author="Chen Heller" w:date="2022-09-11T21:31:00Z" w:initials="CH">
    <w:p w14:paraId="3ED609D1" w14:textId="5F70D3BF" w:rsidR="00CB58A8" w:rsidRDefault="00CB58A8" w:rsidP="00D358C1">
      <w:pPr>
        <w:pStyle w:val="CommentText"/>
        <w:jc w:val="left"/>
      </w:pPr>
      <w:r>
        <w:rPr>
          <w:rStyle w:val="CommentReference"/>
        </w:rPr>
        <w:annotationRef/>
      </w:r>
      <w:r>
        <w:t>Add refrence to Mattan's package</w:t>
      </w:r>
    </w:p>
  </w:comment>
  <w:comment w:id="91" w:author="Liad Mudrik" w:date="2022-09-12T12:08:00Z" w:initials="LM">
    <w:p w14:paraId="37F33C6B" w14:textId="77777777" w:rsidR="00723227" w:rsidRDefault="00723227" w:rsidP="002C02B1">
      <w:pPr>
        <w:jc w:val="left"/>
      </w:pPr>
      <w:r>
        <w:rPr>
          <w:rStyle w:val="CommentReference"/>
        </w:rPr>
        <w:annotationRef/>
      </w:r>
      <w:r>
        <w:rPr>
          <w:sz w:val="20"/>
          <w:szCs w:val="20"/>
        </w:rPr>
        <w:t>add the statistics for this violation</w:t>
      </w:r>
    </w:p>
  </w:comment>
  <w:comment w:id="93" w:author="Liad Mudrik" w:date="2022-09-12T12:09:00Z" w:initials="LM">
    <w:p w14:paraId="2DC6BAE3" w14:textId="77777777" w:rsidR="00723227" w:rsidRDefault="00723227" w:rsidP="00AB4E1E">
      <w:pPr>
        <w:jc w:val="left"/>
      </w:pPr>
      <w:r>
        <w:rPr>
          <w:rStyle w:val="CommentReference"/>
        </w:rPr>
        <w:annotationRef/>
      </w:r>
      <w:r>
        <w:rPr>
          <w:sz w:val="20"/>
          <w:szCs w:val="20"/>
        </w:rPr>
        <w:t>there is some challenge in going over this paragraph. An alternative would be to use a table here. Your call</w:t>
      </w:r>
    </w:p>
  </w:comment>
  <w:comment w:id="107" w:author="Liad Mudrik" w:date="2022-09-12T16:54:00Z" w:initials="LM">
    <w:p w14:paraId="4F7C030E" w14:textId="77777777" w:rsidR="007E4492" w:rsidRDefault="007E4492" w:rsidP="007A12BD">
      <w:pPr>
        <w:jc w:val="left"/>
      </w:pPr>
      <w:r>
        <w:rPr>
          <w:rStyle w:val="CommentReference"/>
        </w:rPr>
        <w:annotationRef/>
      </w:r>
      <w:r>
        <w:rPr>
          <w:sz w:val="20"/>
          <w:szCs w:val="20"/>
        </w:rPr>
        <w:t>this feels unnecessary. I would just start with the next sentence</w:t>
      </w:r>
    </w:p>
  </w:comment>
  <w:comment w:id="125" w:author="Liad Mudrik" w:date="2022-09-12T16:55:00Z" w:initials="LM">
    <w:p w14:paraId="6BA820DB" w14:textId="77777777" w:rsidR="007E4492" w:rsidRDefault="007E4492" w:rsidP="00F12617">
      <w:pPr>
        <w:jc w:val="left"/>
      </w:pPr>
      <w:r>
        <w:rPr>
          <w:rStyle w:val="CommentReference"/>
        </w:rPr>
        <w:annotationRef/>
      </w:r>
      <w:r>
        <w:rPr>
          <w:sz w:val="20"/>
          <w:szCs w:val="20"/>
        </w:rPr>
        <w:t>I couldn’t understand this paragraph at all when I read it, I’m afraid. Then, when reading the general discussion, I understood what you were trying to suggest (I hope), and rewrote this section accordingly, to make it easier to follow</w:t>
      </w:r>
    </w:p>
  </w:comment>
  <w:comment w:id="170" w:author="Liad Mudrik" w:date="2022-09-12T12:27:00Z" w:initials="LM">
    <w:p w14:paraId="546D3FA0" w14:textId="1214D73B" w:rsidR="00974448" w:rsidRDefault="00974448" w:rsidP="00717857">
      <w:pPr>
        <w:jc w:val="left"/>
      </w:pPr>
      <w:r>
        <w:rPr>
          <w:rStyle w:val="CommentReference"/>
        </w:rPr>
        <w:annotationRef/>
      </w:r>
      <w:r>
        <w:rPr>
          <w:sz w:val="20"/>
          <w:szCs w:val="20"/>
        </w:rPr>
        <w:t>as I wrote above, I feel the rationale here is not clear. Happy to discuss that if you want</w:t>
      </w:r>
    </w:p>
  </w:comment>
  <w:comment w:id="173" w:author="Liad Mudrik" w:date="2022-09-12T12:27:00Z" w:initials="LM">
    <w:p w14:paraId="55D9B3AB" w14:textId="77777777" w:rsidR="00974448" w:rsidRDefault="00974448" w:rsidP="00A041A7">
      <w:pPr>
        <w:jc w:val="left"/>
      </w:pPr>
      <w:r>
        <w:rPr>
          <w:rStyle w:val="CommentReference"/>
        </w:rPr>
        <w:annotationRef/>
      </w:r>
      <w:r>
        <w:rPr>
          <w:sz w:val="20"/>
          <w:szCs w:val="20"/>
        </w:rPr>
        <w:t>sentences always start with words, not numbers</w:t>
      </w:r>
    </w:p>
  </w:comment>
  <w:comment w:id="182"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183" w:author="Liad Mudrik" w:date="2022-09-12T12:29:00Z" w:initials="LM">
    <w:p w14:paraId="5B01E5A4" w14:textId="77777777" w:rsidR="00974448" w:rsidRDefault="00974448" w:rsidP="00721E5C">
      <w:pPr>
        <w:jc w:val="left"/>
      </w:pPr>
      <w:r>
        <w:rPr>
          <w:rStyle w:val="CommentReference"/>
        </w:rPr>
        <w:annotationRef/>
      </w:r>
      <w:r>
        <w:rPr>
          <w:sz w:val="20"/>
          <w:szCs w:val="20"/>
        </w:rPr>
        <w:t>You can use it, but you should be consistent and use Exp. 1 throughout the manuscript. I personally prefer Experiment 1 but it’s a matter of taste</w:t>
      </w:r>
    </w:p>
  </w:comment>
  <w:comment w:id="181" w:author="Liad Mudrik" w:date="2022-09-12T12:31:00Z" w:initials="LM">
    <w:p w14:paraId="0BD8B7BD" w14:textId="77777777" w:rsidR="00974448" w:rsidRDefault="00974448" w:rsidP="00F776A2">
      <w:pPr>
        <w:jc w:val="left"/>
      </w:pPr>
      <w:r>
        <w:rPr>
          <w:rStyle w:val="CommentReference"/>
        </w:rPr>
        <w:annotationRef/>
      </w:r>
      <w:r>
        <w:rPr>
          <w:sz w:val="20"/>
          <w:szCs w:val="20"/>
        </w:rPr>
        <w:t>something here bothers me; the tree should be conducted across the entire manuscript, and here it sounds like it was done separately for each experiment. Glad to discuss that too</w:t>
      </w:r>
    </w:p>
  </w:comment>
  <w:comment w:id="184" w:author="Liad Mudrik" w:date="2022-09-12T12:39:00Z" w:initials="LM">
    <w:p w14:paraId="44A4682B" w14:textId="77777777" w:rsidR="00C7418C" w:rsidRDefault="00C7418C" w:rsidP="00146C85">
      <w:pPr>
        <w:jc w:val="left"/>
      </w:pPr>
      <w:r>
        <w:rPr>
          <w:rStyle w:val="CommentReference"/>
        </w:rPr>
        <w:annotationRef/>
      </w:r>
      <w:r>
        <w:rPr>
          <w:sz w:val="20"/>
          <w:szCs w:val="20"/>
        </w:rPr>
        <w:t>again, stats are missing</w:t>
      </w:r>
    </w:p>
  </w:comment>
  <w:comment w:id="189" w:author="Liad Mudrik" w:date="2022-09-12T12:40:00Z" w:initials="LM">
    <w:p w14:paraId="29324D62" w14:textId="77777777" w:rsidR="005D712D" w:rsidRDefault="005D712D" w:rsidP="00660C32">
      <w:pPr>
        <w:jc w:val="left"/>
      </w:pPr>
      <w:r>
        <w:rPr>
          <w:rStyle w:val="CommentReference"/>
        </w:rPr>
        <w:annotationRef/>
      </w:r>
      <w:r>
        <w:rPr>
          <w:sz w:val="20"/>
          <w:szCs w:val="20"/>
        </w:rPr>
        <w:t>again, I think a table might be helpful here</w:t>
      </w:r>
    </w:p>
  </w:comment>
  <w:comment w:id="205" w:author="Liad Mudrik" w:date="2022-09-12T12:45:00Z" w:initials="LM">
    <w:p w14:paraId="1887E741" w14:textId="77777777" w:rsidR="004C0E67" w:rsidRDefault="007F291A" w:rsidP="00330262">
      <w:pPr>
        <w:jc w:val="left"/>
      </w:pPr>
      <w:r>
        <w:rPr>
          <w:rStyle w:val="CommentReference"/>
        </w:rPr>
        <w:annotationRef/>
      </w:r>
      <w:r w:rsidR="004C0E67">
        <w:rPr>
          <w:sz w:val="20"/>
          <w:szCs w:val="20"/>
        </w:rPr>
        <w:t>yes, it really looks like all the others showed the effect. but when you analyze the results without that participant, do you get the effect?</w:t>
      </w:r>
    </w:p>
  </w:comment>
  <w:comment w:id="228" w:author="Liad Mudrik" w:date="2022-09-12T12:54:00Z" w:initials="LM">
    <w:p w14:paraId="52370B4B" w14:textId="4C24E1E7" w:rsidR="008351C5" w:rsidRDefault="008351C5" w:rsidP="00485D34">
      <w:pPr>
        <w:jc w:val="left"/>
      </w:pPr>
      <w:r>
        <w:rPr>
          <w:rStyle w:val="CommentReference"/>
        </w:rPr>
        <w:annotationRef/>
      </w:r>
      <w:r>
        <w:rPr>
          <w:sz w:val="20"/>
          <w:szCs w:val="20"/>
        </w:rPr>
        <w:t>this is a last moment suggestion, so feel free to ignore it. But it could have been nice to add Bayes Factors to all analyses… You can do it easily in JASP, but it will take time. Your call. Happy to discuss this too</w:t>
      </w:r>
    </w:p>
  </w:comment>
  <w:comment w:id="231" w:author="Liad Mudrik" w:date="2022-09-12T12:55:00Z" w:initials="LM">
    <w:p w14:paraId="147D5208" w14:textId="77777777" w:rsidR="008351C5" w:rsidRDefault="008351C5" w:rsidP="008D64A1">
      <w:pPr>
        <w:jc w:val="left"/>
      </w:pPr>
      <w:r>
        <w:rPr>
          <w:rStyle w:val="CommentReference"/>
        </w:rPr>
        <w:annotationRef/>
      </w:r>
      <w:r>
        <w:rPr>
          <w:sz w:val="20"/>
          <w:szCs w:val="20"/>
        </w:rPr>
        <w:t>you should avoid exact repetitions of the text</w:t>
      </w:r>
    </w:p>
  </w:comment>
  <w:comment w:id="234" w:author="Liad Mudrik" w:date="2022-09-12T12:57:00Z" w:initials="LM">
    <w:p w14:paraId="35B26910" w14:textId="77777777" w:rsidR="000A2BD0" w:rsidRDefault="000A2BD0" w:rsidP="00E162B7">
      <w:pPr>
        <w:jc w:val="left"/>
      </w:pPr>
      <w:r>
        <w:rPr>
          <w:rStyle w:val="CommentReference"/>
        </w:rPr>
        <w:annotationRef/>
      </w:r>
      <w:r>
        <w:rPr>
          <w:sz w:val="20"/>
          <w:szCs w:val="20"/>
        </w:rPr>
        <w:t>As I wrote above, it should be the same correction throughout. In that case, there is no need to repeat it. Just say it in exp. 1 and say that this was applied to all of them</w:t>
      </w:r>
    </w:p>
  </w:comment>
  <w:comment w:id="235" w:author="Liad Mudrik" w:date="2022-09-12T12:58:00Z" w:initials="LM">
    <w:p w14:paraId="15F0F19F" w14:textId="77777777" w:rsidR="000A2BD0" w:rsidRDefault="000A2BD0" w:rsidP="0071239A">
      <w:pPr>
        <w:jc w:val="left"/>
      </w:pPr>
      <w:r>
        <w:rPr>
          <w:rStyle w:val="CommentReference"/>
        </w:rPr>
        <w:annotationRef/>
      </w:r>
      <w:r>
        <w:rPr>
          <w:sz w:val="20"/>
          <w:szCs w:val="20"/>
        </w:rPr>
        <w:t>and the same about the permutation test etc. Try to minimize the repetition. And give the stats</w:t>
      </w:r>
    </w:p>
  </w:comment>
  <w:comment w:id="243" w:author="Liad Mudrik" w:date="2022-09-12T12:58:00Z" w:initials="LM">
    <w:p w14:paraId="72C7F2FF" w14:textId="77777777" w:rsidR="00164671" w:rsidRDefault="00164671" w:rsidP="003B089F">
      <w:pPr>
        <w:jc w:val="left"/>
      </w:pPr>
      <w:r>
        <w:rPr>
          <w:rStyle w:val="CommentReference"/>
        </w:rPr>
        <w:annotationRef/>
      </w:r>
      <w:r>
        <w:rPr>
          <w:sz w:val="20"/>
          <w:szCs w:val="20"/>
        </w:rPr>
        <w:t>again, consider a table</w:t>
      </w:r>
    </w:p>
  </w:comment>
  <w:comment w:id="244" w:author="Chen Heller" w:date="2022-09-08T12:34:00Z" w:initials="CH">
    <w:p w14:paraId="56C9C043" w14:textId="05F36E90"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245" w:author="Liad Mudrik" w:date="2022-09-12T12:59:00Z" w:initials="LM">
    <w:p w14:paraId="056DB813" w14:textId="77777777" w:rsidR="00810BEA" w:rsidRDefault="00810BEA" w:rsidP="00CE3299">
      <w:pPr>
        <w:jc w:val="left"/>
      </w:pPr>
      <w:r>
        <w:rPr>
          <w:rStyle w:val="CommentReference"/>
        </w:rPr>
        <w:annotationRef/>
      </w:r>
      <w:r>
        <w:rPr>
          <w:sz w:val="20"/>
          <w:szCs w:val="20"/>
        </w:rPr>
        <w:t>yes. No need for the minus sign</w:t>
      </w:r>
    </w:p>
  </w:comment>
  <w:comment w:id="257" w:author="Chen Heller" w:date="2022-09-12T12:52:00Z" w:initials="CH">
    <w:p w14:paraId="1BC3811E" w14:textId="22FBB110"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258" w:author="Liad Mudrik" w:date="2022-09-12T13:08:00Z" w:initials="LM">
    <w:p w14:paraId="52056BDC" w14:textId="77777777" w:rsidR="00D53840" w:rsidRDefault="00B25647" w:rsidP="006309D9">
      <w:pPr>
        <w:jc w:val="left"/>
      </w:pPr>
      <w:r>
        <w:rPr>
          <w:rStyle w:val="CommentReference"/>
        </w:rPr>
        <w:annotationRef/>
      </w:r>
      <w:r w:rsidR="00D53840">
        <w:rPr>
          <w:sz w:val="20"/>
          <w:szCs w:val="20"/>
        </w:rPr>
        <w:t>I agree</w:t>
      </w:r>
    </w:p>
  </w:comment>
  <w:comment w:id="267" w:author="Liad Mudrik" w:date="2022-09-12T13:10:00Z" w:initials="LM">
    <w:p w14:paraId="53FBDDAD" w14:textId="01B3A914" w:rsidR="00D53840" w:rsidRDefault="00D53840" w:rsidP="004848D8">
      <w:pPr>
        <w:jc w:val="left"/>
      </w:pPr>
      <w:r>
        <w:rPr>
          <w:rStyle w:val="CommentReference"/>
        </w:rPr>
        <w:annotationRef/>
      </w:r>
      <w:r>
        <w:rPr>
          <w:sz w:val="20"/>
          <w:szCs w:val="20"/>
        </w:rPr>
        <w:t>I believe this was already defined, no need to do it again</w:t>
      </w:r>
    </w:p>
  </w:comment>
  <w:comment w:id="268" w:author="Chen Heller" w:date="2022-09-01T09:42:00Z" w:initials="CH">
    <w:p w14:paraId="598ECD31" w14:textId="472F7423"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270" w:author="Liad Mudrik" w:date="2022-09-12T13:09:00Z" w:initials="LM">
    <w:p w14:paraId="76B96918" w14:textId="77777777" w:rsidR="00B25647" w:rsidRDefault="00B25647" w:rsidP="00A46DFF">
      <w:pPr>
        <w:jc w:val="left"/>
      </w:pPr>
      <w:r>
        <w:rPr>
          <w:rStyle w:val="CommentReference"/>
        </w:rPr>
        <w:annotationRef/>
      </w:r>
      <w:r>
        <w:rPr>
          <w:sz w:val="20"/>
          <w:szCs w:val="20"/>
        </w:rPr>
        <w:t>again, be consistent. We sometimes write “experiment”, sometimes “exp” etc.</w:t>
      </w:r>
    </w:p>
  </w:comment>
  <w:comment w:id="271" w:author="Liad Mudrik" w:date="2022-09-12T13:15:00Z" w:initials="LM">
    <w:p w14:paraId="7ED07CCB" w14:textId="77777777" w:rsidR="00A8788A" w:rsidRDefault="00A8788A" w:rsidP="00F3245F">
      <w:pPr>
        <w:jc w:val="left"/>
      </w:pPr>
      <w:r>
        <w:rPr>
          <w:rStyle w:val="CommentReference"/>
        </w:rPr>
        <w:annotationRef/>
      </w:r>
      <w:r>
        <w:rPr>
          <w:sz w:val="20"/>
          <w:szCs w:val="20"/>
        </w:rPr>
        <w:t>a bit confusing</w:t>
      </w:r>
    </w:p>
  </w:comment>
  <w:comment w:id="276" w:author="Chen Heller" w:date="2022-08-26T11:12:00Z" w:initials="CH">
    <w:p w14:paraId="48D7BC2B" w14:textId="3C0AA676"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287" w:author="Liad Mudrik" w:date="2022-09-12T13:29:00Z" w:initials="LM">
    <w:p w14:paraId="065AC3F9" w14:textId="77777777" w:rsidR="005E6629" w:rsidRDefault="005E6629" w:rsidP="00E10AFE">
      <w:pPr>
        <w:jc w:val="left"/>
      </w:pPr>
      <w:r>
        <w:rPr>
          <w:rStyle w:val="CommentReference"/>
        </w:rPr>
        <w:annotationRef/>
      </w:r>
      <w:r>
        <w:rPr>
          <w:sz w:val="20"/>
          <w:szCs w:val="20"/>
        </w:rPr>
        <w:t>again, consistency</w:t>
      </w:r>
    </w:p>
  </w:comment>
  <w:comment w:id="296" w:author="Chen Heller" w:date="2022-09-10T08:19:00Z" w:initials="CH">
    <w:p w14:paraId="55F24BB1" w14:textId="3AA704EC"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300"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301" w:author="Liad Mudrik" w:date="2022-09-12T13:34:00Z" w:initials="LM">
    <w:p w14:paraId="60631EF8" w14:textId="77777777" w:rsidR="007D1A08" w:rsidRDefault="007D1A08" w:rsidP="0016175D">
      <w:pPr>
        <w:jc w:val="left"/>
      </w:pPr>
      <w:r>
        <w:rPr>
          <w:rStyle w:val="CommentReference"/>
        </w:rPr>
        <w:annotationRef/>
      </w:r>
      <w:r>
        <w:rPr>
          <w:sz w:val="20"/>
          <w:szCs w:val="20"/>
        </w:rPr>
        <w:t>it’s redundant since you already say that it was identical to exp. 3, which is identical to 2, which is identical to 1 ;-)</w:t>
      </w:r>
    </w:p>
  </w:comment>
  <w:comment w:id="306" w:author="Liad Mudrik" w:date="2022-09-12T13:39:00Z" w:initials="LM">
    <w:p w14:paraId="2427B8A6" w14:textId="77777777" w:rsidR="0013510A" w:rsidRDefault="0013510A" w:rsidP="00561D01">
      <w:pPr>
        <w:jc w:val="left"/>
      </w:pPr>
      <w:r>
        <w:rPr>
          <w:rStyle w:val="CommentReference"/>
        </w:rPr>
        <w:annotationRef/>
      </w:r>
      <w:r>
        <w:rPr>
          <w:sz w:val="20"/>
          <w:szCs w:val="20"/>
        </w:rPr>
        <w:t xml:space="preserve">can you please change the results section based on the comments I gave to the previous results sections? Then I’ll go over this part with more scrutiny </w:t>
      </w:r>
    </w:p>
  </w:comment>
  <w:comment w:id="322" w:author="Liad Mudrik" w:date="2022-09-12T13:38:00Z" w:initials="LM">
    <w:p w14:paraId="3FE78DFD" w14:textId="6F6556BB" w:rsidR="0013510A" w:rsidRDefault="0013510A" w:rsidP="009E2325">
      <w:pPr>
        <w:jc w:val="left"/>
      </w:pPr>
      <w:r>
        <w:rPr>
          <w:rStyle w:val="CommentReference"/>
        </w:rPr>
        <w:annotationRef/>
      </w:r>
      <w:r>
        <w:rPr>
          <w:sz w:val="20"/>
          <w:szCs w:val="20"/>
        </w:rPr>
        <w:t>I really like the figure! Is there any chance you could add the lines (for each subject) like you have in the above figures? And on the other direction, can we have the other figures also include the distribution like you have here?</w:t>
      </w:r>
    </w:p>
    <w:p w14:paraId="6C67548E" w14:textId="77777777" w:rsidR="0013510A" w:rsidRDefault="0013510A" w:rsidP="009E2325">
      <w:pPr>
        <w:jc w:val="left"/>
      </w:pPr>
      <w:r>
        <w:rPr>
          <w:sz w:val="20"/>
          <w:szCs w:val="20"/>
        </w:rPr>
        <w:t>Also, I remember that in the past you had SEs for panel a - like figures. Can you add those to all figures in the thesis as well? (for the reaching movement)?</w:t>
      </w:r>
    </w:p>
  </w:comment>
  <w:comment w:id="340" w:author="Liad Mudrik" w:date="2022-09-12T16:30:00Z" w:initials="LM">
    <w:p w14:paraId="367DA168" w14:textId="77777777" w:rsidR="00ED7FF8" w:rsidRDefault="00ED7FF8" w:rsidP="00A23F86">
      <w:pPr>
        <w:jc w:val="left"/>
      </w:pPr>
      <w:r>
        <w:rPr>
          <w:rStyle w:val="CommentReference"/>
        </w:rPr>
        <w:annotationRef/>
      </w:r>
      <w:r>
        <w:rPr>
          <w:sz w:val="20"/>
          <w:szCs w:val="20"/>
        </w:rPr>
        <w:t>add, as we discussed</w:t>
      </w:r>
    </w:p>
  </w:comment>
  <w:comment w:id="355" w:author="Chen Heller" w:date="2022-09-10T09:14:00Z" w:initials="CH">
    <w:p w14:paraId="59877A39" w14:textId="77BCD2B7"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356"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357" w:author="Liad Mudrik" w:date="2022-09-12T16:33:00Z" w:initials="LM">
    <w:p w14:paraId="1D6549F1" w14:textId="77777777" w:rsidR="00372F74" w:rsidRDefault="00372F74" w:rsidP="00174E94">
      <w:pPr>
        <w:jc w:val="left"/>
      </w:pPr>
      <w:r>
        <w:rPr>
          <w:rStyle w:val="CommentReference"/>
        </w:rPr>
        <w:annotationRef/>
      </w:r>
      <w:r>
        <w:rPr>
          <w:sz w:val="20"/>
          <w:szCs w:val="20"/>
        </w:rPr>
        <w:t>you can, but you really don’t have too. It is fine either way</w:t>
      </w:r>
    </w:p>
  </w:comment>
  <w:comment w:id="369" w:author="Liad Mudrik" w:date="2022-09-12T16:35:00Z" w:initials="LM">
    <w:p w14:paraId="52920014" w14:textId="77777777" w:rsidR="00883733" w:rsidRDefault="00883733" w:rsidP="00DB1B82">
      <w:pPr>
        <w:jc w:val="left"/>
      </w:pPr>
      <w:r>
        <w:rPr>
          <w:rStyle w:val="CommentReference"/>
        </w:rPr>
        <w:annotationRef/>
      </w:r>
      <w:r>
        <w:rPr>
          <w:sz w:val="20"/>
          <w:szCs w:val="20"/>
        </w:rPr>
        <w:t>add</w:t>
      </w:r>
    </w:p>
  </w:comment>
  <w:comment w:id="474" w:author="Liad Mudrik" w:date="2022-09-12T17:01:00Z" w:initials="LM">
    <w:p w14:paraId="19B8362F" w14:textId="77777777" w:rsidR="00704F58" w:rsidRDefault="00704F58" w:rsidP="008C7033">
      <w:pPr>
        <w:jc w:val="left"/>
      </w:pPr>
      <w:r>
        <w:rPr>
          <w:rStyle w:val="CommentReference"/>
        </w:rPr>
        <w:annotationRef/>
      </w:r>
      <w:r>
        <w:rPr>
          <w:sz w:val="20"/>
          <w:szCs w:val="20"/>
        </w:rPr>
        <w:t>quote some of the previous word repetition priming effects</w:t>
      </w:r>
    </w:p>
  </w:comment>
  <w:comment w:id="488" w:author="Liad Mudrik" w:date="2022-09-12T17:03:00Z" w:initials="LM">
    <w:p w14:paraId="76CF7F26" w14:textId="77777777" w:rsidR="005F1215" w:rsidRDefault="005F1215" w:rsidP="006671B8">
      <w:pPr>
        <w:jc w:val="left"/>
      </w:pPr>
      <w:r>
        <w:rPr>
          <w:rStyle w:val="CommentReference"/>
        </w:rPr>
        <w:annotationRef/>
      </w:r>
      <w:r>
        <w:rPr>
          <w:sz w:val="20"/>
          <w:szCs w:val="20"/>
        </w:rPr>
        <w:t>Dror’s paper?</w:t>
      </w:r>
    </w:p>
  </w:comment>
  <w:comment w:id="512" w:author="Liad Mudrik" w:date="2022-09-12T17:06:00Z" w:initials="LM">
    <w:p w14:paraId="121AC76C" w14:textId="77777777" w:rsidR="00C13E3D" w:rsidRDefault="00C13E3D" w:rsidP="006442BF">
      <w:pPr>
        <w:jc w:val="left"/>
      </w:pPr>
      <w:r>
        <w:rPr>
          <w:rStyle w:val="CommentReference"/>
        </w:rPr>
        <w:annotationRef/>
      </w:r>
      <w:r>
        <w:rPr>
          <w:sz w:val="20"/>
          <w:szCs w:val="20"/>
        </w:rPr>
        <w:t>right?</w:t>
      </w:r>
    </w:p>
  </w:comment>
  <w:comment w:id="522" w:author="Liad Mudrik" w:date="2022-09-12T17:08:00Z" w:initials="LM">
    <w:p w14:paraId="619D5A88" w14:textId="77777777" w:rsidR="00016541" w:rsidRDefault="00016541" w:rsidP="000B6EAD">
      <w:pPr>
        <w:jc w:val="left"/>
      </w:pPr>
      <w:r>
        <w:rPr>
          <w:rStyle w:val="CommentReference"/>
        </w:rPr>
        <w:annotationRef/>
      </w:r>
      <w:r>
        <w:rPr>
          <w:sz w:val="20"/>
          <w:szCs w:val="20"/>
        </w:rPr>
        <w:t xml:space="preserve">we did not statistically test for a difference, right? </w:t>
      </w:r>
    </w:p>
  </w:comment>
  <w:comment w:id="531" w:author="Liad Mudrik" w:date="2022-09-12T17:16:00Z" w:initials="LM">
    <w:p w14:paraId="72FB7C45" w14:textId="77777777" w:rsidR="00BB7F39" w:rsidRDefault="00BB7F39" w:rsidP="00C63EF9">
      <w:pPr>
        <w:jc w:val="left"/>
      </w:pPr>
      <w:r>
        <w:rPr>
          <w:rStyle w:val="CommentReference"/>
        </w:rPr>
        <w:annotationRef/>
      </w:r>
      <w:r>
        <w:rPr>
          <w:sz w:val="20"/>
          <w:szCs w:val="20"/>
        </w:rPr>
        <w:t xml:space="preserve">I think you should first discuss the Xiao experiment and then explain what happened here (or have that explanation integrated within this discussion). Accordingly, I moved these paragraphs </w:t>
      </w:r>
    </w:p>
  </w:comment>
  <w:comment w:id="563" w:author="Liad Mudrik" w:date="2022-09-12T17:28:00Z" w:initials="LM">
    <w:p w14:paraId="6DE2CBC9" w14:textId="77777777" w:rsidR="006316CA" w:rsidRDefault="006316CA" w:rsidP="00FE52CA">
      <w:pPr>
        <w:jc w:val="left"/>
      </w:pPr>
      <w:r>
        <w:rPr>
          <w:rStyle w:val="CommentReference"/>
        </w:rPr>
        <w:annotationRef/>
      </w:r>
      <w:r>
        <w:rPr>
          <w:sz w:val="20"/>
          <w:szCs w:val="20"/>
        </w:rPr>
        <w:t>I have a feeling we’ve already been here :-) does any one actually says that? If so, give reference. If so, say “and accordingly might be expected to be more sensitive…”</w:t>
      </w:r>
    </w:p>
  </w:comment>
  <w:comment w:id="630" w:author="Liad Mudrik" w:date="2022-09-12T21:18:00Z" w:initials="LM">
    <w:p w14:paraId="50A58F36" w14:textId="77777777" w:rsidR="00223E68" w:rsidRDefault="00223E68" w:rsidP="00BF7AC8">
      <w:pPr>
        <w:jc w:val="left"/>
      </w:pPr>
      <w:r>
        <w:rPr>
          <w:rStyle w:val="CommentReference"/>
        </w:rPr>
        <w:annotationRef/>
      </w:r>
      <w:r>
        <w:rPr>
          <w:sz w:val="20"/>
          <w:szCs w:val="20"/>
        </w:rPr>
        <w:t>add the value based on what you see</w:t>
      </w:r>
    </w:p>
  </w:comment>
  <w:comment w:id="689" w:author="Chen Heller" w:date="2022-09-04T13:36:00Z" w:initials="CH">
    <w:p w14:paraId="32662B10" w14:textId="4782F91E"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691" w:author="Liad Mudrik" w:date="2022-09-12T17:09:00Z" w:initials="LM">
    <w:p w14:paraId="2FF58999" w14:textId="77777777" w:rsidR="00AC79D4" w:rsidRDefault="00AC79D4" w:rsidP="007C7EDC">
      <w:pPr>
        <w:jc w:val="left"/>
      </w:pPr>
      <w:r>
        <w:rPr>
          <w:rStyle w:val="CommentReference"/>
        </w:rPr>
        <w:annotationRef/>
      </w:r>
      <w:r>
        <w:rPr>
          <w:sz w:val="20"/>
          <w:szCs w:val="20"/>
        </w:rPr>
        <w:t>if you can back this up with literature, I would</w:t>
      </w:r>
    </w:p>
  </w:comment>
  <w:comment w:id="694" w:author="Liad Mudrik" w:date="2022-09-12T17:09:00Z" w:initials="LM">
    <w:p w14:paraId="0DECE497" w14:textId="77777777" w:rsidR="00746BAC" w:rsidRDefault="00746BAC" w:rsidP="00FC32EF">
      <w:pPr>
        <w:jc w:val="left"/>
      </w:pPr>
      <w:r>
        <w:rPr>
          <w:rStyle w:val="CommentReference"/>
        </w:rPr>
        <w:annotationRef/>
      </w:r>
      <w:r>
        <w:rPr>
          <w:sz w:val="20"/>
          <w:szCs w:val="20"/>
        </w:rPr>
        <w:t>again, it would be good to back this up</w:t>
      </w:r>
    </w:p>
  </w:comment>
  <w:comment w:id="700" w:author="Liad Mudrik" w:date="2022-09-12T17:10:00Z" w:initials="LM">
    <w:p w14:paraId="70E9A686" w14:textId="77777777" w:rsidR="00FC6200" w:rsidRDefault="00FC6200" w:rsidP="00B21E16">
      <w:pPr>
        <w:jc w:val="left"/>
      </w:pPr>
      <w:r>
        <w:rPr>
          <w:rStyle w:val="CommentReference"/>
        </w:rPr>
        <w:annotationRef/>
      </w:r>
      <w:r>
        <w:rPr>
          <w:sz w:val="20"/>
          <w:szCs w:val="20"/>
        </w:rPr>
        <w:t>what does this reference 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D194FD" w15:done="0"/>
  <w15:commentEx w15:paraId="269A4F0C" w15:done="0"/>
  <w15:commentEx w15:paraId="20B597E5" w15:done="0"/>
  <w15:commentEx w15:paraId="16A8833C" w15:done="0"/>
  <w15:commentEx w15:paraId="4CD2EE0F" w15:done="0"/>
  <w15:commentEx w15:paraId="27876912" w15:done="0"/>
  <w15:commentEx w15:paraId="3CE9D12F" w15:done="0"/>
  <w15:commentEx w15:paraId="2238A403" w15:done="0"/>
  <w15:commentEx w15:paraId="505462E0" w15:done="0"/>
  <w15:commentEx w15:paraId="1598C81D" w15:paraIdParent="505462E0" w15:done="0"/>
  <w15:commentEx w15:paraId="741D95CF" w15:done="0"/>
  <w15:commentEx w15:paraId="1CFBEF41" w15:paraIdParent="741D95CF" w15:done="0"/>
  <w15:commentEx w15:paraId="4EB89988" w15:done="0"/>
  <w15:commentEx w15:paraId="59A7D187" w15:paraIdParent="4EB89988" w15:done="0"/>
  <w15:commentEx w15:paraId="2887BD71" w15:done="0"/>
  <w15:commentEx w15:paraId="3ED609D1" w15:done="0"/>
  <w15:commentEx w15:paraId="37F33C6B" w15:done="0"/>
  <w15:commentEx w15:paraId="2DC6BAE3" w15:done="0"/>
  <w15:commentEx w15:paraId="4F7C030E" w15:done="0"/>
  <w15:commentEx w15:paraId="6BA820DB" w15:done="0"/>
  <w15:commentEx w15:paraId="546D3FA0" w15:done="0"/>
  <w15:commentEx w15:paraId="55D9B3AB" w15:done="0"/>
  <w15:commentEx w15:paraId="26CE9996" w15:done="0"/>
  <w15:commentEx w15:paraId="5B01E5A4" w15:paraIdParent="26CE9996" w15:done="0"/>
  <w15:commentEx w15:paraId="0BD8B7BD" w15:done="0"/>
  <w15:commentEx w15:paraId="44A4682B" w15:done="0"/>
  <w15:commentEx w15:paraId="29324D62" w15:done="0"/>
  <w15:commentEx w15:paraId="1887E741" w15:done="0"/>
  <w15:commentEx w15:paraId="52370B4B" w15:done="0"/>
  <w15:commentEx w15:paraId="147D5208" w15:done="0"/>
  <w15:commentEx w15:paraId="35B26910" w15:done="0"/>
  <w15:commentEx w15:paraId="15F0F19F" w15:paraIdParent="35B26910" w15:done="0"/>
  <w15:commentEx w15:paraId="72C7F2FF" w15:done="0"/>
  <w15:commentEx w15:paraId="14E1BC75" w15:done="0"/>
  <w15:commentEx w15:paraId="056DB813" w15:paraIdParent="14E1BC75" w15:done="0"/>
  <w15:commentEx w15:paraId="7FA8667A" w15:done="0"/>
  <w15:commentEx w15:paraId="52056BDC" w15:paraIdParent="7FA8667A" w15:done="0"/>
  <w15:commentEx w15:paraId="53FBDDAD" w15:done="0"/>
  <w15:commentEx w15:paraId="094AF53A" w15:done="1"/>
  <w15:commentEx w15:paraId="76B96918" w15:done="0"/>
  <w15:commentEx w15:paraId="7ED07CCB" w15:done="0"/>
  <w15:commentEx w15:paraId="48D7BC2B" w15:done="1"/>
  <w15:commentEx w15:paraId="065AC3F9" w15:done="0"/>
  <w15:commentEx w15:paraId="34F56238" w15:done="1"/>
  <w15:commentEx w15:paraId="630D6087" w15:done="0"/>
  <w15:commentEx w15:paraId="60631EF8" w15:paraIdParent="630D6087" w15:done="0"/>
  <w15:commentEx w15:paraId="2427B8A6" w15:done="0"/>
  <w15:commentEx w15:paraId="6C67548E" w15:done="0"/>
  <w15:commentEx w15:paraId="367DA168" w15:done="0"/>
  <w15:commentEx w15:paraId="525BD9EF" w15:done="0"/>
  <w15:commentEx w15:paraId="2FF269E7" w15:paraIdParent="525BD9EF" w15:done="0"/>
  <w15:commentEx w15:paraId="1D6549F1" w15:paraIdParent="525BD9EF" w15:done="0"/>
  <w15:commentEx w15:paraId="52920014" w15:done="0"/>
  <w15:commentEx w15:paraId="19B8362F" w15:done="0"/>
  <w15:commentEx w15:paraId="76CF7F26" w15:done="0"/>
  <w15:commentEx w15:paraId="121AC76C" w15:done="0"/>
  <w15:commentEx w15:paraId="619D5A88" w15:done="0"/>
  <w15:commentEx w15:paraId="72FB7C45" w15:done="0"/>
  <w15:commentEx w15:paraId="6DE2CBC9" w15:done="0"/>
  <w15:commentEx w15:paraId="50A58F36" w15:done="0"/>
  <w15:commentEx w15:paraId="57C983B6" w15:done="1"/>
  <w15:commentEx w15:paraId="2FF58999" w15:done="0"/>
  <w15:commentEx w15:paraId="0DECE497" w15:done="0"/>
  <w15:commentEx w15:paraId="70E9A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9990" w16cex:dateUtc="2022-09-12T18:42:00Z"/>
  <w16cex:commentExtensible w16cex:durableId="26C99968" w16cex:dateUtc="2022-09-12T18:41:00Z"/>
  <w16cex:commentExtensible w16cex:durableId="26C99CE4" w16cex:dateUtc="2022-09-12T18:56:00Z"/>
  <w16cex:commentExtensible w16cex:durableId="26C99D50" w16cex:dateUtc="2022-09-12T18:58:00Z"/>
  <w16cex:commentExtensible w16cex:durableId="26C99B50" w16cex:dateUtc="2022-09-12T18:49:00Z"/>
  <w16cex:commentExtensible w16cex:durableId="26C99C85" w16cex:dateUtc="2022-09-12T18:54:00Z"/>
  <w16cex:commentExtensible w16cex:durableId="26C99D04" w16cex:dateUtc="2022-09-12T18:56:00Z"/>
  <w16cex:commentExtensible w16cex:durableId="26C99D33" w16cex:dateUtc="2022-09-12T18:57:00Z"/>
  <w16cex:commentExtensible w16cex:durableId="26C9F803" w16cex:dateUtc="2022-09-12T15:25:00Z"/>
  <w16cex:commentExtensible w16cex:durableId="26C99D85" w16cex:dateUtc="2022-09-12T18:59:00Z"/>
  <w16cex:commentExtensible w16cex:durableId="26CA2031" w16cex:dateUtc="2022-09-12T18:16:00Z"/>
  <w16cex:commentExtensible w16cex:durableId="26C99ED9" w16cex:dateUtc="2022-09-12T19:04:00Z"/>
  <w16cex:commentExtensible w16cex:durableId="266710EB" w16cex:dateUtc="2022-06-29T14:56:00Z"/>
  <w16cex:commentExtensible w16cex:durableId="26C99EF7" w16cex:dateUtc="2022-09-12T19:05:00Z"/>
  <w16cex:commentExtensible w16cex:durableId="26C99F1D" w16cex:dateUtc="2022-09-12T19:05:00Z"/>
  <w16cex:commentExtensible w16cex:durableId="26C8D221" w16cex:dateUtc="2022-09-11T18:31:00Z"/>
  <w16cex:commentExtensible w16cex:durableId="26C99FD1" w16cex:dateUtc="2022-09-12T19:08:00Z"/>
  <w16cex:commentExtensible w16cex:durableId="26C9A00F" w16cex:dateUtc="2022-09-12T19:09:00Z"/>
  <w16cex:commentExtensible w16cex:durableId="26C9E2C3" w16cex:dateUtc="2022-09-12T23:54:00Z"/>
  <w16cex:commentExtensible w16cex:durableId="26C9E2EA" w16cex:dateUtc="2022-09-12T23:55:00Z"/>
  <w16cex:commentExtensible w16cex:durableId="26C9A427" w16cex:dateUtc="2022-09-12T19:27:00Z"/>
  <w16cex:commentExtensible w16cex:durableId="26C9A43E" w16cex:dateUtc="2022-09-12T19:27:00Z"/>
  <w16cex:commentExtensible w16cex:durableId="26C9A155" w16cex:dateUtc="2022-09-12T09:15:00Z"/>
  <w16cex:commentExtensible w16cex:durableId="26C9A4B7" w16cex:dateUtc="2022-09-12T19:29:00Z"/>
  <w16cex:commentExtensible w16cex:durableId="26C9A504" w16cex:dateUtc="2022-09-12T19:31:00Z"/>
  <w16cex:commentExtensible w16cex:durableId="26C9A6F8" w16cex:dateUtc="2022-09-12T19:39:00Z"/>
  <w16cex:commentExtensible w16cex:durableId="26C9A737" w16cex:dateUtc="2022-09-12T19:40:00Z"/>
  <w16cex:commentExtensible w16cex:durableId="26C9A87F" w16cex:dateUtc="2022-09-12T19:45:00Z"/>
  <w16cex:commentExtensible w16cex:durableId="26C9AA92" w16cex:dateUtc="2022-09-12T19:54:00Z"/>
  <w16cex:commentExtensible w16cex:durableId="26C9AABD" w16cex:dateUtc="2022-09-12T19:55:00Z"/>
  <w16cex:commentExtensible w16cex:durableId="26C9AB39" w16cex:dateUtc="2022-09-12T19:57:00Z"/>
  <w16cex:commentExtensible w16cex:durableId="26C9AB6C" w16cex:dateUtc="2022-09-12T19:58:00Z"/>
  <w16cex:commentExtensible w16cex:durableId="26C9AB8C" w16cex:dateUtc="2022-09-12T19:58:00Z"/>
  <w16cex:commentExtensible w16cex:durableId="26C48698" w16cex:dateUtc="2022-09-08T09:34:00Z"/>
  <w16cex:commentExtensible w16cex:durableId="26C9AB9D" w16cex:dateUtc="2022-09-12T19:59:00Z"/>
  <w16cex:commentExtensible w16cex:durableId="26C9AA23" w16cex:dateUtc="2022-09-12T09:52:00Z"/>
  <w16cex:commentExtensible w16cex:durableId="26C9ADEB" w16cex:dateUtc="2022-09-12T20:08:00Z"/>
  <w16cex:commentExtensible w16cex:durableId="26C9AE5C" w16cex:dateUtc="2022-09-12T20:10:00Z"/>
  <w16cex:commentExtensible w16cex:durableId="26BAFD12" w16cex:dateUtc="2022-09-01T06:42:00Z"/>
  <w16cex:commentExtensible w16cex:durableId="26C9AE23" w16cex:dateUtc="2022-09-12T20:09:00Z"/>
  <w16cex:commentExtensible w16cex:durableId="26C9AF6A" w16cex:dateUtc="2022-09-12T20:15:00Z"/>
  <w16cex:commentExtensible w16cex:durableId="26B32938" w16cex:dateUtc="2022-08-26T08:12:00Z"/>
  <w16cex:commentExtensible w16cex:durableId="26C9B2BA" w16cex:dateUtc="2022-09-12T20:29:00Z"/>
  <w16cex:commentExtensible w16cex:durableId="26C6C72D" w16cex:dateUtc="2022-09-10T05:19:00Z"/>
  <w16cex:commentExtensible w16cex:durableId="26B32BF1" w16cex:dateUtc="2022-08-26T08:24:00Z"/>
  <w16cex:commentExtensible w16cex:durableId="26C9B3F3" w16cex:dateUtc="2022-09-12T20:34:00Z"/>
  <w16cex:commentExtensible w16cex:durableId="26C9B513" w16cex:dateUtc="2022-09-12T20:39:00Z"/>
  <w16cex:commentExtensible w16cex:durableId="26C9B4F1" w16cex:dateUtc="2022-09-12T20:38:00Z"/>
  <w16cex:commentExtensible w16cex:durableId="26C9DD43" w16cex:dateUtc="2022-09-12T23:30:00Z"/>
  <w16cex:commentExtensible w16cex:durableId="26C6D409" w16cex:dateUtc="2022-09-10T06:14:00Z"/>
  <w16cex:commentExtensible w16cex:durableId="26C879B4" w16cex:dateUtc="2022-09-11T12:13:00Z"/>
  <w16cex:commentExtensible w16cex:durableId="26C9DDCB" w16cex:dateUtc="2022-09-12T23:33:00Z"/>
  <w16cex:commentExtensible w16cex:durableId="26C9DE5D" w16cex:dateUtc="2022-09-12T23:35:00Z"/>
  <w16cex:commentExtensible w16cex:durableId="26C9E46D" w16cex:dateUtc="2022-09-13T00:01:00Z"/>
  <w16cex:commentExtensible w16cex:durableId="26C9E4FE" w16cex:dateUtc="2022-09-13T00:03:00Z"/>
  <w16cex:commentExtensible w16cex:durableId="26C9E5AF" w16cex:dateUtc="2022-09-13T00:06:00Z"/>
  <w16cex:commentExtensible w16cex:durableId="26C9E5F8" w16cex:dateUtc="2022-09-13T00:08:00Z"/>
  <w16cex:commentExtensible w16cex:durableId="26C9E7FC" w16cex:dateUtc="2022-09-13T00:16:00Z"/>
  <w16cex:commentExtensible w16cex:durableId="26C9EAA8" w16cex:dateUtc="2022-09-13T00:28:00Z"/>
  <w16cex:commentExtensible w16cex:durableId="26CA20BB" w16cex:dateUtc="2022-09-13T04:18:00Z"/>
  <w16cex:commentExtensible w16cex:durableId="26BF287B" w16cex:dateUtc="2022-09-04T10:36:00Z"/>
  <w16cex:commentExtensible w16cex:durableId="26C9E63C" w16cex:dateUtc="2022-09-13T00:09:00Z"/>
  <w16cex:commentExtensible w16cex:durableId="26C9E65F" w16cex:dateUtc="2022-09-13T00:09:00Z"/>
  <w16cex:commentExtensible w16cex:durableId="26C9E696" w16cex:dateUtc="2022-09-13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D194FD" w16cid:durableId="26C99990"/>
  <w16cid:commentId w16cid:paraId="269A4F0C" w16cid:durableId="26C99968"/>
  <w16cid:commentId w16cid:paraId="20B597E5" w16cid:durableId="26C99CE4"/>
  <w16cid:commentId w16cid:paraId="16A8833C" w16cid:durableId="26C99D50"/>
  <w16cid:commentId w16cid:paraId="4CD2EE0F" w16cid:durableId="26C99B50"/>
  <w16cid:commentId w16cid:paraId="27876912" w16cid:durableId="26C99C85"/>
  <w16cid:commentId w16cid:paraId="3CE9D12F" w16cid:durableId="26C99D04"/>
  <w16cid:commentId w16cid:paraId="2238A403" w16cid:durableId="26C99D33"/>
  <w16cid:commentId w16cid:paraId="505462E0" w16cid:durableId="26C9F803"/>
  <w16cid:commentId w16cid:paraId="1598C81D" w16cid:durableId="26C99D85"/>
  <w16cid:commentId w16cid:paraId="741D95CF" w16cid:durableId="26CA2031"/>
  <w16cid:commentId w16cid:paraId="1CFBEF41" w16cid:durableId="26C99ED9"/>
  <w16cid:commentId w16cid:paraId="4EB89988" w16cid:durableId="266710EB"/>
  <w16cid:commentId w16cid:paraId="59A7D187" w16cid:durableId="26C99EF7"/>
  <w16cid:commentId w16cid:paraId="2887BD71" w16cid:durableId="26C99F1D"/>
  <w16cid:commentId w16cid:paraId="3ED609D1" w16cid:durableId="26C8D221"/>
  <w16cid:commentId w16cid:paraId="37F33C6B" w16cid:durableId="26C99FD1"/>
  <w16cid:commentId w16cid:paraId="2DC6BAE3" w16cid:durableId="26C9A00F"/>
  <w16cid:commentId w16cid:paraId="4F7C030E" w16cid:durableId="26C9E2C3"/>
  <w16cid:commentId w16cid:paraId="6BA820DB" w16cid:durableId="26C9E2EA"/>
  <w16cid:commentId w16cid:paraId="546D3FA0" w16cid:durableId="26C9A427"/>
  <w16cid:commentId w16cid:paraId="55D9B3AB" w16cid:durableId="26C9A43E"/>
  <w16cid:commentId w16cid:paraId="26CE9996" w16cid:durableId="26C9A155"/>
  <w16cid:commentId w16cid:paraId="5B01E5A4" w16cid:durableId="26C9A4B7"/>
  <w16cid:commentId w16cid:paraId="0BD8B7BD" w16cid:durableId="26C9A504"/>
  <w16cid:commentId w16cid:paraId="44A4682B" w16cid:durableId="26C9A6F8"/>
  <w16cid:commentId w16cid:paraId="29324D62" w16cid:durableId="26C9A737"/>
  <w16cid:commentId w16cid:paraId="1887E741" w16cid:durableId="26C9A87F"/>
  <w16cid:commentId w16cid:paraId="52370B4B" w16cid:durableId="26C9AA92"/>
  <w16cid:commentId w16cid:paraId="147D5208" w16cid:durableId="26C9AABD"/>
  <w16cid:commentId w16cid:paraId="35B26910" w16cid:durableId="26C9AB39"/>
  <w16cid:commentId w16cid:paraId="15F0F19F" w16cid:durableId="26C9AB6C"/>
  <w16cid:commentId w16cid:paraId="72C7F2FF" w16cid:durableId="26C9AB8C"/>
  <w16cid:commentId w16cid:paraId="14E1BC75" w16cid:durableId="26C48698"/>
  <w16cid:commentId w16cid:paraId="056DB813" w16cid:durableId="26C9AB9D"/>
  <w16cid:commentId w16cid:paraId="7FA8667A" w16cid:durableId="26C9AA23"/>
  <w16cid:commentId w16cid:paraId="52056BDC" w16cid:durableId="26C9ADEB"/>
  <w16cid:commentId w16cid:paraId="53FBDDAD" w16cid:durableId="26C9AE5C"/>
  <w16cid:commentId w16cid:paraId="094AF53A" w16cid:durableId="26BAFD12"/>
  <w16cid:commentId w16cid:paraId="76B96918" w16cid:durableId="26C9AE23"/>
  <w16cid:commentId w16cid:paraId="7ED07CCB" w16cid:durableId="26C9AF6A"/>
  <w16cid:commentId w16cid:paraId="48D7BC2B" w16cid:durableId="26B32938"/>
  <w16cid:commentId w16cid:paraId="065AC3F9" w16cid:durableId="26C9B2BA"/>
  <w16cid:commentId w16cid:paraId="34F56238" w16cid:durableId="26C6C72D"/>
  <w16cid:commentId w16cid:paraId="630D6087" w16cid:durableId="26B32BF1"/>
  <w16cid:commentId w16cid:paraId="60631EF8" w16cid:durableId="26C9B3F3"/>
  <w16cid:commentId w16cid:paraId="2427B8A6" w16cid:durableId="26C9B513"/>
  <w16cid:commentId w16cid:paraId="6C67548E" w16cid:durableId="26C9B4F1"/>
  <w16cid:commentId w16cid:paraId="367DA168" w16cid:durableId="26C9DD43"/>
  <w16cid:commentId w16cid:paraId="525BD9EF" w16cid:durableId="26C6D409"/>
  <w16cid:commentId w16cid:paraId="2FF269E7" w16cid:durableId="26C879B4"/>
  <w16cid:commentId w16cid:paraId="1D6549F1" w16cid:durableId="26C9DDCB"/>
  <w16cid:commentId w16cid:paraId="52920014" w16cid:durableId="26C9DE5D"/>
  <w16cid:commentId w16cid:paraId="19B8362F" w16cid:durableId="26C9E46D"/>
  <w16cid:commentId w16cid:paraId="76CF7F26" w16cid:durableId="26C9E4FE"/>
  <w16cid:commentId w16cid:paraId="121AC76C" w16cid:durableId="26C9E5AF"/>
  <w16cid:commentId w16cid:paraId="619D5A88" w16cid:durableId="26C9E5F8"/>
  <w16cid:commentId w16cid:paraId="72FB7C45" w16cid:durableId="26C9E7FC"/>
  <w16cid:commentId w16cid:paraId="6DE2CBC9" w16cid:durableId="26C9EAA8"/>
  <w16cid:commentId w16cid:paraId="50A58F36" w16cid:durableId="26CA20BB"/>
  <w16cid:commentId w16cid:paraId="57C983B6" w16cid:durableId="26BF287B"/>
  <w16cid:commentId w16cid:paraId="2FF58999" w16cid:durableId="26C9E63C"/>
  <w16cid:commentId w16cid:paraId="0DECE497" w16cid:durableId="26C9E65F"/>
  <w16cid:commentId w16cid:paraId="70E9A686" w16cid:durableId="26C9E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0D53" w14:textId="77777777" w:rsidR="00F731C7" w:rsidRDefault="00F731C7" w:rsidP="00E96D8E">
      <w:r>
        <w:separator/>
      </w:r>
    </w:p>
  </w:endnote>
  <w:endnote w:type="continuationSeparator" w:id="0">
    <w:p w14:paraId="6DB4BE54" w14:textId="77777777" w:rsidR="00F731C7" w:rsidRDefault="00F731C7"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3D81" w14:textId="77777777" w:rsidR="00F731C7" w:rsidRDefault="00F731C7" w:rsidP="00E96D8E">
      <w:r>
        <w:separator/>
      </w:r>
    </w:p>
  </w:footnote>
  <w:footnote w:type="continuationSeparator" w:id="0">
    <w:p w14:paraId="27ABC04D" w14:textId="77777777" w:rsidR="00F731C7" w:rsidRDefault="00F731C7"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rson w15:author="Liad Mudrik [2]">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541"/>
    <w:rsid w:val="00016678"/>
    <w:rsid w:val="0001784E"/>
    <w:rsid w:val="00017A5E"/>
    <w:rsid w:val="00017EEB"/>
    <w:rsid w:val="000203F3"/>
    <w:rsid w:val="00021E3D"/>
    <w:rsid w:val="000227A2"/>
    <w:rsid w:val="00023B72"/>
    <w:rsid w:val="000259CC"/>
    <w:rsid w:val="00026588"/>
    <w:rsid w:val="00026CD9"/>
    <w:rsid w:val="000316E6"/>
    <w:rsid w:val="000318D8"/>
    <w:rsid w:val="00031A17"/>
    <w:rsid w:val="00031DF1"/>
    <w:rsid w:val="00031FDA"/>
    <w:rsid w:val="0003204C"/>
    <w:rsid w:val="00032165"/>
    <w:rsid w:val="0003233A"/>
    <w:rsid w:val="0003265E"/>
    <w:rsid w:val="000328DE"/>
    <w:rsid w:val="00032B9F"/>
    <w:rsid w:val="00032C67"/>
    <w:rsid w:val="000351A9"/>
    <w:rsid w:val="0003552A"/>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6913"/>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10E4"/>
    <w:rsid w:val="00065032"/>
    <w:rsid w:val="00066C8F"/>
    <w:rsid w:val="000670D0"/>
    <w:rsid w:val="00067A0C"/>
    <w:rsid w:val="000708C7"/>
    <w:rsid w:val="000708EB"/>
    <w:rsid w:val="00070B6C"/>
    <w:rsid w:val="00070C13"/>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675"/>
    <w:rsid w:val="00085B46"/>
    <w:rsid w:val="00086E17"/>
    <w:rsid w:val="0008758E"/>
    <w:rsid w:val="000901C4"/>
    <w:rsid w:val="00090482"/>
    <w:rsid w:val="000904B3"/>
    <w:rsid w:val="00090FA8"/>
    <w:rsid w:val="000920D5"/>
    <w:rsid w:val="000936FE"/>
    <w:rsid w:val="00093ED3"/>
    <w:rsid w:val="000979FB"/>
    <w:rsid w:val="00097AB5"/>
    <w:rsid w:val="00097ED6"/>
    <w:rsid w:val="00097F67"/>
    <w:rsid w:val="000A08DF"/>
    <w:rsid w:val="000A0A7C"/>
    <w:rsid w:val="000A1965"/>
    <w:rsid w:val="000A1CFE"/>
    <w:rsid w:val="000A2938"/>
    <w:rsid w:val="000A2BD0"/>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54E0"/>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599E"/>
    <w:rsid w:val="000E6656"/>
    <w:rsid w:val="000E6B75"/>
    <w:rsid w:val="000E6BB5"/>
    <w:rsid w:val="000F04D8"/>
    <w:rsid w:val="000F239A"/>
    <w:rsid w:val="000F24FF"/>
    <w:rsid w:val="000F3303"/>
    <w:rsid w:val="000F3CE6"/>
    <w:rsid w:val="000F51E1"/>
    <w:rsid w:val="000F6069"/>
    <w:rsid w:val="000F625F"/>
    <w:rsid w:val="000F7554"/>
    <w:rsid w:val="00100C8A"/>
    <w:rsid w:val="00100CB9"/>
    <w:rsid w:val="00102041"/>
    <w:rsid w:val="00102600"/>
    <w:rsid w:val="001034FA"/>
    <w:rsid w:val="00103CA0"/>
    <w:rsid w:val="00104A1A"/>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003"/>
    <w:rsid w:val="00115AEF"/>
    <w:rsid w:val="0011641E"/>
    <w:rsid w:val="001169C6"/>
    <w:rsid w:val="00116C56"/>
    <w:rsid w:val="00116E0A"/>
    <w:rsid w:val="00121F45"/>
    <w:rsid w:val="00122755"/>
    <w:rsid w:val="00122F84"/>
    <w:rsid w:val="00122FDB"/>
    <w:rsid w:val="0012397A"/>
    <w:rsid w:val="00123D27"/>
    <w:rsid w:val="0012516F"/>
    <w:rsid w:val="00126822"/>
    <w:rsid w:val="0012693A"/>
    <w:rsid w:val="0012779F"/>
    <w:rsid w:val="001279E0"/>
    <w:rsid w:val="00127BFA"/>
    <w:rsid w:val="00127CC6"/>
    <w:rsid w:val="001300C2"/>
    <w:rsid w:val="001306CF"/>
    <w:rsid w:val="00131334"/>
    <w:rsid w:val="001318E5"/>
    <w:rsid w:val="001330A3"/>
    <w:rsid w:val="001340B5"/>
    <w:rsid w:val="00134229"/>
    <w:rsid w:val="00134415"/>
    <w:rsid w:val="001349CD"/>
    <w:rsid w:val="001349F3"/>
    <w:rsid w:val="00135091"/>
    <w:rsid w:val="0013510A"/>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6C1B"/>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24DE"/>
    <w:rsid w:val="001644D5"/>
    <w:rsid w:val="00164671"/>
    <w:rsid w:val="00164C29"/>
    <w:rsid w:val="00166587"/>
    <w:rsid w:val="00167E05"/>
    <w:rsid w:val="001700A8"/>
    <w:rsid w:val="00170ED8"/>
    <w:rsid w:val="00171C1B"/>
    <w:rsid w:val="0017224B"/>
    <w:rsid w:val="001727BA"/>
    <w:rsid w:val="0017292F"/>
    <w:rsid w:val="00172FD0"/>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385"/>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4E5C"/>
    <w:rsid w:val="00185114"/>
    <w:rsid w:val="0018566B"/>
    <w:rsid w:val="001870BF"/>
    <w:rsid w:val="001878C6"/>
    <w:rsid w:val="00187EC9"/>
    <w:rsid w:val="0019030C"/>
    <w:rsid w:val="00192472"/>
    <w:rsid w:val="0019375F"/>
    <w:rsid w:val="00193E58"/>
    <w:rsid w:val="001943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20"/>
    <w:rsid w:val="001B1EA8"/>
    <w:rsid w:val="001B2C33"/>
    <w:rsid w:val="001B34B0"/>
    <w:rsid w:val="001B37E5"/>
    <w:rsid w:val="001B3E41"/>
    <w:rsid w:val="001B4029"/>
    <w:rsid w:val="001B4150"/>
    <w:rsid w:val="001B42C3"/>
    <w:rsid w:val="001B4591"/>
    <w:rsid w:val="001B4828"/>
    <w:rsid w:val="001B4C3F"/>
    <w:rsid w:val="001B4C51"/>
    <w:rsid w:val="001B542B"/>
    <w:rsid w:val="001B59D0"/>
    <w:rsid w:val="001B5AF6"/>
    <w:rsid w:val="001B63C7"/>
    <w:rsid w:val="001B6994"/>
    <w:rsid w:val="001B79B5"/>
    <w:rsid w:val="001C003C"/>
    <w:rsid w:val="001C015A"/>
    <w:rsid w:val="001C0A44"/>
    <w:rsid w:val="001C105D"/>
    <w:rsid w:val="001C113F"/>
    <w:rsid w:val="001C2384"/>
    <w:rsid w:val="001C2970"/>
    <w:rsid w:val="001C5CCB"/>
    <w:rsid w:val="001C60AE"/>
    <w:rsid w:val="001C6738"/>
    <w:rsid w:val="001C68DB"/>
    <w:rsid w:val="001C6E90"/>
    <w:rsid w:val="001C7112"/>
    <w:rsid w:val="001C733A"/>
    <w:rsid w:val="001D013F"/>
    <w:rsid w:val="001D0489"/>
    <w:rsid w:val="001D0C5A"/>
    <w:rsid w:val="001D0E54"/>
    <w:rsid w:val="001D15C6"/>
    <w:rsid w:val="001D3A88"/>
    <w:rsid w:val="001D3E89"/>
    <w:rsid w:val="001D5177"/>
    <w:rsid w:val="001D5BF1"/>
    <w:rsid w:val="001D6067"/>
    <w:rsid w:val="001D6512"/>
    <w:rsid w:val="001E0400"/>
    <w:rsid w:val="001E06E0"/>
    <w:rsid w:val="001E0823"/>
    <w:rsid w:val="001E0906"/>
    <w:rsid w:val="001E0A80"/>
    <w:rsid w:val="001E0D76"/>
    <w:rsid w:val="001E1DCA"/>
    <w:rsid w:val="001E32AC"/>
    <w:rsid w:val="001E3689"/>
    <w:rsid w:val="001E3B21"/>
    <w:rsid w:val="001E4D2E"/>
    <w:rsid w:val="001E53E4"/>
    <w:rsid w:val="001E631C"/>
    <w:rsid w:val="001E64D4"/>
    <w:rsid w:val="001E6C3F"/>
    <w:rsid w:val="001E73BA"/>
    <w:rsid w:val="001E74C0"/>
    <w:rsid w:val="001E75F1"/>
    <w:rsid w:val="001E7E52"/>
    <w:rsid w:val="001F0D4E"/>
    <w:rsid w:val="001F14C2"/>
    <w:rsid w:val="001F1726"/>
    <w:rsid w:val="001F1A45"/>
    <w:rsid w:val="001F266C"/>
    <w:rsid w:val="001F2731"/>
    <w:rsid w:val="001F28FD"/>
    <w:rsid w:val="001F29A9"/>
    <w:rsid w:val="001F3AF5"/>
    <w:rsid w:val="001F3C9B"/>
    <w:rsid w:val="001F3CD4"/>
    <w:rsid w:val="001F4284"/>
    <w:rsid w:val="001F4318"/>
    <w:rsid w:val="001F4C86"/>
    <w:rsid w:val="001F5C20"/>
    <w:rsid w:val="001F68A9"/>
    <w:rsid w:val="001F6E52"/>
    <w:rsid w:val="001F76F0"/>
    <w:rsid w:val="00200759"/>
    <w:rsid w:val="00200A9F"/>
    <w:rsid w:val="00200E5D"/>
    <w:rsid w:val="00201CB0"/>
    <w:rsid w:val="00202472"/>
    <w:rsid w:val="0020308A"/>
    <w:rsid w:val="002032B0"/>
    <w:rsid w:val="00203345"/>
    <w:rsid w:val="002041CD"/>
    <w:rsid w:val="00204617"/>
    <w:rsid w:val="00205077"/>
    <w:rsid w:val="0020511F"/>
    <w:rsid w:val="0020575E"/>
    <w:rsid w:val="002057FC"/>
    <w:rsid w:val="00207190"/>
    <w:rsid w:val="00207923"/>
    <w:rsid w:val="0021061A"/>
    <w:rsid w:val="00210691"/>
    <w:rsid w:val="0021076E"/>
    <w:rsid w:val="00211090"/>
    <w:rsid w:val="00211536"/>
    <w:rsid w:val="00211609"/>
    <w:rsid w:val="002117CC"/>
    <w:rsid w:val="002120B2"/>
    <w:rsid w:val="002124FE"/>
    <w:rsid w:val="00212D8D"/>
    <w:rsid w:val="00212E1E"/>
    <w:rsid w:val="0021349A"/>
    <w:rsid w:val="00213718"/>
    <w:rsid w:val="002142E8"/>
    <w:rsid w:val="00214426"/>
    <w:rsid w:val="0021465D"/>
    <w:rsid w:val="00214847"/>
    <w:rsid w:val="002154B5"/>
    <w:rsid w:val="002154F5"/>
    <w:rsid w:val="002159ED"/>
    <w:rsid w:val="00215D10"/>
    <w:rsid w:val="00215E02"/>
    <w:rsid w:val="00216E1D"/>
    <w:rsid w:val="002171F9"/>
    <w:rsid w:val="00220703"/>
    <w:rsid w:val="0022111D"/>
    <w:rsid w:val="00221760"/>
    <w:rsid w:val="00221891"/>
    <w:rsid w:val="002219BE"/>
    <w:rsid w:val="00222164"/>
    <w:rsid w:val="00223E68"/>
    <w:rsid w:val="002243A0"/>
    <w:rsid w:val="002244FA"/>
    <w:rsid w:val="002249A5"/>
    <w:rsid w:val="00224A4F"/>
    <w:rsid w:val="00224F81"/>
    <w:rsid w:val="002251BA"/>
    <w:rsid w:val="00226148"/>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61C2"/>
    <w:rsid w:val="00237BE6"/>
    <w:rsid w:val="00240180"/>
    <w:rsid w:val="00240A36"/>
    <w:rsid w:val="002411D5"/>
    <w:rsid w:val="002417C7"/>
    <w:rsid w:val="002417FA"/>
    <w:rsid w:val="00242C6E"/>
    <w:rsid w:val="00242ECA"/>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720C"/>
    <w:rsid w:val="00260B74"/>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D13"/>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3CB2"/>
    <w:rsid w:val="002A41F8"/>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1D95"/>
    <w:rsid w:val="002C3E13"/>
    <w:rsid w:val="002C4159"/>
    <w:rsid w:val="002C4795"/>
    <w:rsid w:val="002C4D56"/>
    <w:rsid w:val="002C5295"/>
    <w:rsid w:val="002C64BB"/>
    <w:rsid w:val="002C7614"/>
    <w:rsid w:val="002D00F6"/>
    <w:rsid w:val="002D0222"/>
    <w:rsid w:val="002D16B3"/>
    <w:rsid w:val="002D19AA"/>
    <w:rsid w:val="002D19AE"/>
    <w:rsid w:val="002D1D26"/>
    <w:rsid w:val="002D23B9"/>
    <w:rsid w:val="002D3024"/>
    <w:rsid w:val="002D32A7"/>
    <w:rsid w:val="002D3762"/>
    <w:rsid w:val="002D3986"/>
    <w:rsid w:val="002D3E32"/>
    <w:rsid w:val="002D4085"/>
    <w:rsid w:val="002D4450"/>
    <w:rsid w:val="002D47E4"/>
    <w:rsid w:val="002D4AE1"/>
    <w:rsid w:val="002D4F84"/>
    <w:rsid w:val="002D52B3"/>
    <w:rsid w:val="002D5AD2"/>
    <w:rsid w:val="002D5B02"/>
    <w:rsid w:val="002D6956"/>
    <w:rsid w:val="002D7235"/>
    <w:rsid w:val="002D7DC8"/>
    <w:rsid w:val="002E00A5"/>
    <w:rsid w:val="002E0D06"/>
    <w:rsid w:val="002E1234"/>
    <w:rsid w:val="002E1B80"/>
    <w:rsid w:val="002E1C88"/>
    <w:rsid w:val="002E24A3"/>
    <w:rsid w:val="002E260E"/>
    <w:rsid w:val="002E2682"/>
    <w:rsid w:val="002E3A43"/>
    <w:rsid w:val="002E3A53"/>
    <w:rsid w:val="002E3E1A"/>
    <w:rsid w:val="002E3F67"/>
    <w:rsid w:val="002E44A3"/>
    <w:rsid w:val="002E465F"/>
    <w:rsid w:val="002E5556"/>
    <w:rsid w:val="002E6192"/>
    <w:rsid w:val="002E61A9"/>
    <w:rsid w:val="002E6EAB"/>
    <w:rsid w:val="002E78B8"/>
    <w:rsid w:val="002F1DD5"/>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0A1"/>
    <w:rsid w:val="0030554A"/>
    <w:rsid w:val="00305977"/>
    <w:rsid w:val="00305CBB"/>
    <w:rsid w:val="00306903"/>
    <w:rsid w:val="00306D63"/>
    <w:rsid w:val="00307160"/>
    <w:rsid w:val="003072A4"/>
    <w:rsid w:val="00307A39"/>
    <w:rsid w:val="00307E69"/>
    <w:rsid w:val="003103B7"/>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224"/>
    <w:rsid w:val="00322E2A"/>
    <w:rsid w:val="00323300"/>
    <w:rsid w:val="003235FE"/>
    <w:rsid w:val="003241D3"/>
    <w:rsid w:val="0032453F"/>
    <w:rsid w:val="00324863"/>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4D5D"/>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BE6"/>
    <w:rsid w:val="00353F1B"/>
    <w:rsid w:val="00354457"/>
    <w:rsid w:val="003547AD"/>
    <w:rsid w:val="00354FA9"/>
    <w:rsid w:val="00355822"/>
    <w:rsid w:val="00356394"/>
    <w:rsid w:val="00357241"/>
    <w:rsid w:val="0035778A"/>
    <w:rsid w:val="00360AD4"/>
    <w:rsid w:val="00360B9A"/>
    <w:rsid w:val="00360D21"/>
    <w:rsid w:val="00360EDE"/>
    <w:rsid w:val="00360FF6"/>
    <w:rsid w:val="003616E4"/>
    <w:rsid w:val="00362109"/>
    <w:rsid w:val="00362826"/>
    <w:rsid w:val="00362E0D"/>
    <w:rsid w:val="0036328E"/>
    <w:rsid w:val="003642CD"/>
    <w:rsid w:val="00365322"/>
    <w:rsid w:val="003654A5"/>
    <w:rsid w:val="00365BE2"/>
    <w:rsid w:val="00365CAE"/>
    <w:rsid w:val="003666F9"/>
    <w:rsid w:val="00367316"/>
    <w:rsid w:val="0036771C"/>
    <w:rsid w:val="00367974"/>
    <w:rsid w:val="00367B60"/>
    <w:rsid w:val="00367CA5"/>
    <w:rsid w:val="00367D35"/>
    <w:rsid w:val="00367F4F"/>
    <w:rsid w:val="003703B4"/>
    <w:rsid w:val="003703EE"/>
    <w:rsid w:val="00370CA0"/>
    <w:rsid w:val="00371BE6"/>
    <w:rsid w:val="00372631"/>
    <w:rsid w:val="00372F74"/>
    <w:rsid w:val="00374877"/>
    <w:rsid w:val="00374AED"/>
    <w:rsid w:val="00374BAF"/>
    <w:rsid w:val="00374F2B"/>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146"/>
    <w:rsid w:val="0038592D"/>
    <w:rsid w:val="0038594E"/>
    <w:rsid w:val="00385C79"/>
    <w:rsid w:val="0038647F"/>
    <w:rsid w:val="00386AE5"/>
    <w:rsid w:val="00386D80"/>
    <w:rsid w:val="00386EB9"/>
    <w:rsid w:val="00387645"/>
    <w:rsid w:val="00387E37"/>
    <w:rsid w:val="0039299B"/>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262"/>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164E"/>
    <w:rsid w:val="003D20C0"/>
    <w:rsid w:val="003D2C1C"/>
    <w:rsid w:val="003D3679"/>
    <w:rsid w:val="003D3B05"/>
    <w:rsid w:val="003D465E"/>
    <w:rsid w:val="003D4E97"/>
    <w:rsid w:val="003D53EE"/>
    <w:rsid w:val="003D6174"/>
    <w:rsid w:val="003D683E"/>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17"/>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20A6"/>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625"/>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37184"/>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368"/>
    <w:rsid w:val="00463786"/>
    <w:rsid w:val="00463A29"/>
    <w:rsid w:val="00463D23"/>
    <w:rsid w:val="00463F86"/>
    <w:rsid w:val="00464970"/>
    <w:rsid w:val="00464ACE"/>
    <w:rsid w:val="004652F4"/>
    <w:rsid w:val="00465981"/>
    <w:rsid w:val="00465D87"/>
    <w:rsid w:val="00466CE8"/>
    <w:rsid w:val="00467905"/>
    <w:rsid w:val="00467E11"/>
    <w:rsid w:val="00470337"/>
    <w:rsid w:val="004707BE"/>
    <w:rsid w:val="00470925"/>
    <w:rsid w:val="00470D96"/>
    <w:rsid w:val="00471003"/>
    <w:rsid w:val="00471A10"/>
    <w:rsid w:val="00472332"/>
    <w:rsid w:val="00472D1F"/>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3A2B"/>
    <w:rsid w:val="004943BB"/>
    <w:rsid w:val="00495453"/>
    <w:rsid w:val="00495A13"/>
    <w:rsid w:val="00497833"/>
    <w:rsid w:val="004979D4"/>
    <w:rsid w:val="00497D57"/>
    <w:rsid w:val="004A114B"/>
    <w:rsid w:val="004A15A9"/>
    <w:rsid w:val="004A345A"/>
    <w:rsid w:val="004A3F95"/>
    <w:rsid w:val="004A45C9"/>
    <w:rsid w:val="004A4684"/>
    <w:rsid w:val="004A49C8"/>
    <w:rsid w:val="004A582D"/>
    <w:rsid w:val="004A638A"/>
    <w:rsid w:val="004A6CE4"/>
    <w:rsid w:val="004A6D9A"/>
    <w:rsid w:val="004A6F04"/>
    <w:rsid w:val="004A6FC5"/>
    <w:rsid w:val="004A7559"/>
    <w:rsid w:val="004B004B"/>
    <w:rsid w:val="004B0CC2"/>
    <w:rsid w:val="004B12A3"/>
    <w:rsid w:val="004B1F54"/>
    <w:rsid w:val="004B2643"/>
    <w:rsid w:val="004B26B6"/>
    <w:rsid w:val="004B2904"/>
    <w:rsid w:val="004B2F30"/>
    <w:rsid w:val="004B3801"/>
    <w:rsid w:val="004B44FC"/>
    <w:rsid w:val="004B6630"/>
    <w:rsid w:val="004B67F7"/>
    <w:rsid w:val="004B6A53"/>
    <w:rsid w:val="004B7C4C"/>
    <w:rsid w:val="004C0E67"/>
    <w:rsid w:val="004C0E90"/>
    <w:rsid w:val="004C19CF"/>
    <w:rsid w:val="004C1E66"/>
    <w:rsid w:val="004C3803"/>
    <w:rsid w:val="004C40B5"/>
    <w:rsid w:val="004C4275"/>
    <w:rsid w:val="004C6214"/>
    <w:rsid w:val="004C6464"/>
    <w:rsid w:val="004C64BF"/>
    <w:rsid w:val="004C6684"/>
    <w:rsid w:val="004C6B61"/>
    <w:rsid w:val="004C7623"/>
    <w:rsid w:val="004C7928"/>
    <w:rsid w:val="004D00B9"/>
    <w:rsid w:val="004D0352"/>
    <w:rsid w:val="004D25AA"/>
    <w:rsid w:val="004D2D11"/>
    <w:rsid w:val="004D39BB"/>
    <w:rsid w:val="004D40BE"/>
    <w:rsid w:val="004D43D2"/>
    <w:rsid w:val="004D4528"/>
    <w:rsid w:val="004D558B"/>
    <w:rsid w:val="004D6A76"/>
    <w:rsid w:val="004D6C22"/>
    <w:rsid w:val="004D7C0F"/>
    <w:rsid w:val="004E041F"/>
    <w:rsid w:val="004E0807"/>
    <w:rsid w:val="004E0C6C"/>
    <w:rsid w:val="004E1421"/>
    <w:rsid w:val="004E1F6A"/>
    <w:rsid w:val="004E2179"/>
    <w:rsid w:val="004E2185"/>
    <w:rsid w:val="004E23B1"/>
    <w:rsid w:val="004E2486"/>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6689"/>
    <w:rsid w:val="004F736B"/>
    <w:rsid w:val="0050028A"/>
    <w:rsid w:val="00500416"/>
    <w:rsid w:val="00500448"/>
    <w:rsid w:val="00502539"/>
    <w:rsid w:val="00502BED"/>
    <w:rsid w:val="00502C41"/>
    <w:rsid w:val="00502F15"/>
    <w:rsid w:val="0050397F"/>
    <w:rsid w:val="005041FE"/>
    <w:rsid w:val="00504374"/>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58F"/>
    <w:rsid w:val="00532E1D"/>
    <w:rsid w:val="005333D3"/>
    <w:rsid w:val="00533882"/>
    <w:rsid w:val="005341E0"/>
    <w:rsid w:val="00534691"/>
    <w:rsid w:val="005348CC"/>
    <w:rsid w:val="0053517A"/>
    <w:rsid w:val="00535B09"/>
    <w:rsid w:val="00535D8D"/>
    <w:rsid w:val="005362FF"/>
    <w:rsid w:val="00537514"/>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26A"/>
    <w:rsid w:val="0054561D"/>
    <w:rsid w:val="00545C06"/>
    <w:rsid w:val="00545E65"/>
    <w:rsid w:val="00546571"/>
    <w:rsid w:val="0054710B"/>
    <w:rsid w:val="0054737E"/>
    <w:rsid w:val="00547992"/>
    <w:rsid w:val="00547A8C"/>
    <w:rsid w:val="005500AD"/>
    <w:rsid w:val="00550EFC"/>
    <w:rsid w:val="0055279C"/>
    <w:rsid w:val="00553B76"/>
    <w:rsid w:val="00553BDF"/>
    <w:rsid w:val="00553F6D"/>
    <w:rsid w:val="005550AB"/>
    <w:rsid w:val="00555379"/>
    <w:rsid w:val="005562ED"/>
    <w:rsid w:val="00556570"/>
    <w:rsid w:val="00556784"/>
    <w:rsid w:val="00556BF3"/>
    <w:rsid w:val="00560506"/>
    <w:rsid w:val="00560A4A"/>
    <w:rsid w:val="00560F66"/>
    <w:rsid w:val="005628A6"/>
    <w:rsid w:val="00562960"/>
    <w:rsid w:val="00562AD9"/>
    <w:rsid w:val="00563641"/>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879"/>
    <w:rsid w:val="00572C24"/>
    <w:rsid w:val="00572DFD"/>
    <w:rsid w:val="0057371E"/>
    <w:rsid w:val="005756CF"/>
    <w:rsid w:val="00575A49"/>
    <w:rsid w:val="00581168"/>
    <w:rsid w:val="005812BB"/>
    <w:rsid w:val="005824BE"/>
    <w:rsid w:val="00582EEC"/>
    <w:rsid w:val="005832C0"/>
    <w:rsid w:val="005841D4"/>
    <w:rsid w:val="00584360"/>
    <w:rsid w:val="00584C0E"/>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B06"/>
    <w:rsid w:val="005A1B74"/>
    <w:rsid w:val="005A1D56"/>
    <w:rsid w:val="005A1DF1"/>
    <w:rsid w:val="005A2198"/>
    <w:rsid w:val="005A22F5"/>
    <w:rsid w:val="005A3910"/>
    <w:rsid w:val="005A45EF"/>
    <w:rsid w:val="005A4B8A"/>
    <w:rsid w:val="005A4CE4"/>
    <w:rsid w:val="005A5675"/>
    <w:rsid w:val="005A5E91"/>
    <w:rsid w:val="005A6877"/>
    <w:rsid w:val="005A6878"/>
    <w:rsid w:val="005A6AFA"/>
    <w:rsid w:val="005A7297"/>
    <w:rsid w:val="005B038C"/>
    <w:rsid w:val="005B06C2"/>
    <w:rsid w:val="005B0880"/>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2B8A"/>
    <w:rsid w:val="005C3C6A"/>
    <w:rsid w:val="005C621D"/>
    <w:rsid w:val="005C673F"/>
    <w:rsid w:val="005C6867"/>
    <w:rsid w:val="005C69C9"/>
    <w:rsid w:val="005C6DD0"/>
    <w:rsid w:val="005C754F"/>
    <w:rsid w:val="005C7FDA"/>
    <w:rsid w:val="005D09A7"/>
    <w:rsid w:val="005D0A36"/>
    <w:rsid w:val="005D0AD8"/>
    <w:rsid w:val="005D11D3"/>
    <w:rsid w:val="005D2204"/>
    <w:rsid w:val="005D27DF"/>
    <w:rsid w:val="005D2BB7"/>
    <w:rsid w:val="005D2EFD"/>
    <w:rsid w:val="005D3599"/>
    <w:rsid w:val="005D402D"/>
    <w:rsid w:val="005D420E"/>
    <w:rsid w:val="005D449B"/>
    <w:rsid w:val="005D53E0"/>
    <w:rsid w:val="005D66C8"/>
    <w:rsid w:val="005D70D4"/>
    <w:rsid w:val="005D712D"/>
    <w:rsid w:val="005D7980"/>
    <w:rsid w:val="005E04C4"/>
    <w:rsid w:val="005E0F70"/>
    <w:rsid w:val="005E1423"/>
    <w:rsid w:val="005E1514"/>
    <w:rsid w:val="005E1916"/>
    <w:rsid w:val="005E2A98"/>
    <w:rsid w:val="005E3892"/>
    <w:rsid w:val="005E3BE0"/>
    <w:rsid w:val="005E4162"/>
    <w:rsid w:val="005E4F3B"/>
    <w:rsid w:val="005E5944"/>
    <w:rsid w:val="005E658D"/>
    <w:rsid w:val="005E6629"/>
    <w:rsid w:val="005E76CB"/>
    <w:rsid w:val="005F0446"/>
    <w:rsid w:val="005F1215"/>
    <w:rsid w:val="005F1626"/>
    <w:rsid w:val="005F1F53"/>
    <w:rsid w:val="005F2363"/>
    <w:rsid w:val="005F2372"/>
    <w:rsid w:val="005F25E3"/>
    <w:rsid w:val="005F2BBE"/>
    <w:rsid w:val="005F4B45"/>
    <w:rsid w:val="005F573D"/>
    <w:rsid w:val="005F5BB1"/>
    <w:rsid w:val="005F5DBF"/>
    <w:rsid w:val="005F6361"/>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1E6D"/>
    <w:rsid w:val="006222C6"/>
    <w:rsid w:val="00622C8F"/>
    <w:rsid w:val="0062314C"/>
    <w:rsid w:val="006238E0"/>
    <w:rsid w:val="00623DF1"/>
    <w:rsid w:val="00623FAE"/>
    <w:rsid w:val="0062560D"/>
    <w:rsid w:val="00626236"/>
    <w:rsid w:val="00626B44"/>
    <w:rsid w:val="0062765E"/>
    <w:rsid w:val="0062787D"/>
    <w:rsid w:val="006300F3"/>
    <w:rsid w:val="00630994"/>
    <w:rsid w:val="00630A0A"/>
    <w:rsid w:val="00631277"/>
    <w:rsid w:val="006316CA"/>
    <w:rsid w:val="00631ADB"/>
    <w:rsid w:val="00632499"/>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7C2"/>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6ED5"/>
    <w:rsid w:val="006772E6"/>
    <w:rsid w:val="00677FB3"/>
    <w:rsid w:val="00680395"/>
    <w:rsid w:val="00680C2E"/>
    <w:rsid w:val="00681778"/>
    <w:rsid w:val="00681FA4"/>
    <w:rsid w:val="006820C0"/>
    <w:rsid w:val="00682511"/>
    <w:rsid w:val="00683384"/>
    <w:rsid w:val="00683454"/>
    <w:rsid w:val="006855E6"/>
    <w:rsid w:val="006859EB"/>
    <w:rsid w:val="00685F7A"/>
    <w:rsid w:val="0068641C"/>
    <w:rsid w:val="0068691D"/>
    <w:rsid w:val="00686CB0"/>
    <w:rsid w:val="00687C17"/>
    <w:rsid w:val="0069061A"/>
    <w:rsid w:val="00690952"/>
    <w:rsid w:val="00690FB8"/>
    <w:rsid w:val="006911C5"/>
    <w:rsid w:val="00691C30"/>
    <w:rsid w:val="00691DE5"/>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5854"/>
    <w:rsid w:val="006A7738"/>
    <w:rsid w:val="006A7AFF"/>
    <w:rsid w:val="006A7B52"/>
    <w:rsid w:val="006A7C15"/>
    <w:rsid w:val="006B0120"/>
    <w:rsid w:val="006B03C2"/>
    <w:rsid w:val="006B03CC"/>
    <w:rsid w:val="006B0DA6"/>
    <w:rsid w:val="006B1AD7"/>
    <w:rsid w:val="006B1E3A"/>
    <w:rsid w:val="006B1EDE"/>
    <w:rsid w:val="006B1F6C"/>
    <w:rsid w:val="006B2277"/>
    <w:rsid w:val="006B2AFC"/>
    <w:rsid w:val="006B3721"/>
    <w:rsid w:val="006B4F02"/>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5B5"/>
    <w:rsid w:val="006C4C61"/>
    <w:rsid w:val="006C5426"/>
    <w:rsid w:val="006C7556"/>
    <w:rsid w:val="006D019D"/>
    <w:rsid w:val="006D028A"/>
    <w:rsid w:val="006D0A97"/>
    <w:rsid w:val="006D17AA"/>
    <w:rsid w:val="006D230D"/>
    <w:rsid w:val="006D277D"/>
    <w:rsid w:val="006D284F"/>
    <w:rsid w:val="006D2FC7"/>
    <w:rsid w:val="006D3129"/>
    <w:rsid w:val="006D4106"/>
    <w:rsid w:val="006D471B"/>
    <w:rsid w:val="006D52D7"/>
    <w:rsid w:val="006D5550"/>
    <w:rsid w:val="006D6438"/>
    <w:rsid w:val="006D707B"/>
    <w:rsid w:val="006D708F"/>
    <w:rsid w:val="006E182A"/>
    <w:rsid w:val="006E1988"/>
    <w:rsid w:val="006E2077"/>
    <w:rsid w:val="006E2379"/>
    <w:rsid w:val="006E2C0F"/>
    <w:rsid w:val="006E3515"/>
    <w:rsid w:val="006E42B4"/>
    <w:rsid w:val="006E42FF"/>
    <w:rsid w:val="006E4F8B"/>
    <w:rsid w:val="006E5AE5"/>
    <w:rsid w:val="006E6D22"/>
    <w:rsid w:val="006E6F98"/>
    <w:rsid w:val="006E74E9"/>
    <w:rsid w:val="006E765D"/>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BC9"/>
    <w:rsid w:val="006F7C4F"/>
    <w:rsid w:val="007006CC"/>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4F58"/>
    <w:rsid w:val="00706755"/>
    <w:rsid w:val="00707E16"/>
    <w:rsid w:val="007107F9"/>
    <w:rsid w:val="0071096F"/>
    <w:rsid w:val="007109DD"/>
    <w:rsid w:val="007116EB"/>
    <w:rsid w:val="00711B02"/>
    <w:rsid w:val="007123F8"/>
    <w:rsid w:val="00712A7C"/>
    <w:rsid w:val="00712E40"/>
    <w:rsid w:val="007131CE"/>
    <w:rsid w:val="0071391D"/>
    <w:rsid w:val="00714A8A"/>
    <w:rsid w:val="00714EDB"/>
    <w:rsid w:val="00716570"/>
    <w:rsid w:val="00716647"/>
    <w:rsid w:val="0071689D"/>
    <w:rsid w:val="00720BAF"/>
    <w:rsid w:val="0072187B"/>
    <w:rsid w:val="007231AE"/>
    <w:rsid w:val="00723227"/>
    <w:rsid w:val="00723BC7"/>
    <w:rsid w:val="00724744"/>
    <w:rsid w:val="00724996"/>
    <w:rsid w:val="0072556F"/>
    <w:rsid w:val="007257A6"/>
    <w:rsid w:val="00725A51"/>
    <w:rsid w:val="0072673B"/>
    <w:rsid w:val="00727A39"/>
    <w:rsid w:val="00727CA7"/>
    <w:rsid w:val="00727E11"/>
    <w:rsid w:val="007301DD"/>
    <w:rsid w:val="007305EA"/>
    <w:rsid w:val="0073091D"/>
    <w:rsid w:val="00730ED4"/>
    <w:rsid w:val="00730EEB"/>
    <w:rsid w:val="0073277C"/>
    <w:rsid w:val="0073383F"/>
    <w:rsid w:val="00733D1A"/>
    <w:rsid w:val="007345ED"/>
    <w:rsid w:val="00735858"/>
    <w:rsid w:val="00735979"/>
    <w:rsid w:val="0073604D"/>
    <w:rsid w:val="00736159"/>
    <w:rsid w:val="00736E8F"/>
    <w:rsid w:val="0073711D"/>
    <w:rsid w:val="007379E3"/>
    <w:rsid w:val="00737C52"/>
    <w:rsid w:val="00740844"/>
    <w:rsid w:val="00741E1D"/>
    <w:rsid w:val="007421ED"/>
    <w:rsid w:val="007429C1"/>
    <w:rsid w:val="0074373F"/>
    <w:rsid w:val="00744735"/>
    <w:rsid w:val="00744990"/>
    <w:rsid w:val="007449E8"/>
    <w:rsid w:val="0074561B"/>
    <w:rsid w:val="00746BAC"/>
    <w:rsid w:val="007471EE"/>
    <w:rsid w:val="0074750F"/>
    <w:rsid w:val="00750710"/>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0ACE"/>
    <w:rsid w:val="0076108B"/>
    <w:rsid w:val="007617C6"/>
    <w:rsid w:val="007629C9"/>
    <w:rsid w:val="00762D69"/>
    <w:rsid w:val="007652E8"/>
    <w:rsid w:val="007655DE"/>
    <w:rsid w:val="00765704"/>
    <w:rsid w:val="0076578A"/>
    <w:rsid w:val="00765A34"/>
    <w:rsid w:val="00765C15"/>
    <w:rsid w:val="00765F5C"/>
    <w:rsid w:val="00766A03"/>
    <w:rsid w:val="00767F54"/>
    <w:rsid w:val="007704FA"/>
    <w:rsid w:val="00770BD0"/>
    <w:rsid w:val="00770DDA"/>
    <w:rsid w:val="00770EA1"/>
    <w:rsid w:val="00770FEB"/>
    <w:rsid w:val="00771D2F"/>
    <w:rsid w:val="00773335"/>
    <w:rsid w:val="00773A76"/>
    <w:rsid w:val="00773DB8"/>
    <w:rsid w:val="00773F6F"/>
    <w:rsid w:val="00774229"/>
    <w:rsid w:val="00774745"/>
    <w:rsid w:val="00775994"/>
    <w:rsid w:val="00776072"/>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3B2"/>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540"/>
    <w:rsid w:val="007A6C7D"/>
    <w:rsid w:val="007B0511"/>
    <w:rsid w:val="007B078A"/>
    <w:rsid w:val="007B0D8E"/>
    <w:rsid w:val="007B0FE4"/>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B7FD0"/>
    <w:rsid w:val="007C0E7F"/>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270"/>
    <w:rsid w:val="007D0716"/>
    <w:rsid w:val="007D0FC4"/>
    <w:rsid w:val="007D134C"/>
    <w:rsid w:val="007D1608"/>
    <w:rsid w:val="007D164B"/>
    <w:rsid w:val="007D180D"/>
    <w:rsid w:val="007D198C"/>
    <w:rsid w:val="007D1A08"/>
    <w:rsid w:val="007D27D9"/>
    <w:rsid w:val="007D2D12"/>
    <w:rsid w:val="007D3BA7"/>
    <w:rsid w:val="007D4472"/>
    <w:rsid w:val="007D4D98"/>
    <w:rsid w:val="007D4FD0"/>
    <w:rsid w:val="007D6CBE"/>
    <w:rsid w:val="007D71AC"/>
    <w:rsid w:val="007E07B9"/>
    <w:rsid w:val="007E08AD"/>
    <w:rsid w:val="007E0DF8"/>
    <w:rsid w:val="007E1196"/>
    <w:rsid w:val="007E171E"/>
    <w:rsid w:val="007E22AF"/>
    <w:rsid w:val="007E2512"/>
    <w:rsid w:val="007E28FF"/>
    <w:rsid w:val="007E343D"/>
    <w:rsid w:val="007E4492"/>
    <w:rsid w:val="007E5360"/>
    <w:rsid w:val="007E5E44"/>
    <w:rsid w:val="007E6A5B"/>
    <w:rsid w:val="007E6B66"/>
    <w:rsid w:val="007E7278"/>
    <w:rsid w:val="007E738E"/>
    <w:rsid w:val="007F0B60"/>
    <w:rsid w:val="007F0E1E"/>
    <w:rsid w:val="007F2417"/>
    <w:rsid w:val="007F2471"/>
    <w:rsid w:val="007F2704"/>
    <w:rsid w:val="007F291A"/>
    <w:rsid w:val="007F2C99"/>
    <w:rsid w:val="007F35A6"/>
    <w:rsid w:val="007F3A22"/>
    <w:rsid w:val="007F4931"/>
    <w:rsid w:val="007F4A76"/>
    <w:rsid w:val="007F56FA"/>
    <w:rsid w:val="007F5FC7"/>
    <w:rsid w:val="007F6306"/>
    <w:rsid w:val="007F6BCE"/>
    <w:rsid w:val="007F6CBC"/>
    <w:rsid w:val="007F6E99"/>
    <w:rsid w:val="007F7B30"/>
    <w:rsid w:val="007F7BE3"/>
    <w:rsid w:val="00800447"/>
    <w:rsid w:val="008008B1"/>
    <w:rsid w:val="008009E2"/>
    <w:rsid w:val="00800AFC"/>
    <w:rsid w:val="00800B3D"/>
    <w:rsid w:val="00800CE5"/>
    <w:rsid w:val="00800E91"/>
    <w:rsid w:val="00800ED2"/>
    <w:rsid w:val="00800ED7"/>
    <w:rsid w:val="00801B66"/>
    <w:rsid w:val="00802906"/>
    <w:rsid w:val="00802ACC"/>
    <w:rsid w:val="00802D1E"/>
    <w:rsid w:val="008043D7"/>
    <w:rsid w:val="008059A0"/>
    <w:rsid w:val="008059C1"/>
    <w:rsid w:val="00807338"/>
    <w:rsid w:val="00807480"/>
    <w:rsid w:val="008076A6"/>
    <w:rsid w:val="00807854"/>
    <w:rsid w:val="00807AED"/>
    <w:rsid w:val="00810BEA"/>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1906"/>
    <w:rsid w:val="00832C42"/>
    <w:rsid w:val="00833535"/>
    <w:rsid w:val="0083353B"/>
    <w:rsid w:val="00834142"/>
    <w:rsid w:val="00834981"/>
    <w:rsid w:val="00835178"/>
    <w:rsid w:val="008351C5"/>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280"/>
    <w:rsid w:val="008776A8"/>
    <w:rsid w:val="00880407"/>
    <w:rsid w:val="00882FE3"/>
    <w:rsid w:val="00882FE9"/>
    <w:rsid w:val="00883733"/>
    <w:rsid w:val="008838A7"/>
    <w:rsid w:val="00883958"/>
    <w:rsid w:val="008843BB"/>
    <w:rsid w:val="008846F9"/>
    <w:rsid w:val="008857EF"/>
    <w:rsid w:val="00885AEB"/>
    <w:rsid w:val="00886782"/>
    <w:rsid w:val="00886E62"/>
    <w:rsid w:val="00886EF1"/>
    <w:rsid w:val="008872B1"/>
    <w:rsid w:val="008877C7"/>
    <w:rsid w:val="00887BC5"/>
    <w:rsid w:val="00890078"/>
    <w:rsid w:val="00890657"/>
    <w:rsid w:val="00890A62"/>
    <w:rsid w:val="00891372"/>
    <w:rsid w:val="00891D80"/>
    <w:rsid w:val="008921B2"/>
    <w:rsid w:val="008932E9"/>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15"/>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A3"/>
    <w:rsid w:val="008D15AE"/>
    <w:rsid w:val="008D23F0"/>
    <w:rsid w:val="008D2C73"/>
    <w:rsid w:val="008D2F5D"/>
    <w:rsid w:val="008D33FF"/>
    <w:rsid w:val="008D35B7"/>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2801"/>
    <w:rsid w:val="008F398C"/>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BDE"/>
    <w:rsid w:val="00904C7B"/>
    <w:rsid w:val="00904EB9"/>
    <w:rsid w:val="00905424"/>
    <w:rsid w:val="00905DE5"/>
    <w:rsid w:val="00906246"/>
    <w:rsid w:val="00907B19"/>
    <w:rsid w:val="009120F3"/>
    <w:rsid w:val="00912A84"/>
    <w:rsid w:val="00912D51"/>
    <w:rsid w:val="0091310E"/>
    <w:rsid w:val="009144E2"/>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23"/>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0DF9"/>
    <w:rsid w:val="009526D2"/>
    <w:rsid w:val="0095287E"/>
    <w:rsid w:val="00952AF8"/>
    <w:rsid w:val="00952FF2"/>
    <w:rsid w:val="00953CB2"/>
    <w:rsid w:val="00953E48"/>
    <w:rsid w:val="00954A46"/>
    <w:rsid w:val="009554CF"/>
    <w:rsid w:val="00955DE5"/>
    <w:rsid w:val="0095688E"/>
    <w:rsid w:val="00956CA8"/>
    <w:rsid w:val="00957AE0"/>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3F2D"/>
    <w:rsid w:val="00974448"/>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48"/>
    <w:rsid w:val="009A058D"/>
    <w:rsid w:val="009A1BF7"/>
    <w:rsid w:val="009A1D38"/>
    <w:rsid w:val="009A2EDE"/>
    <w:rsid w:val="009A3064"/>
    <w:rsid w:val="009A3E90"/>
    <w:rsid w:val="009A4D8B"/>
    <w:rsid w:val="009A53FF"/>
    <w:rsid w:val="009A594B"/>
    <w:rsid w:val="009A5D40"/>
    <w:rsid w:val="009A64EE"/>
    <w:rsid w:val="009A7976"/>
    <w:rsid w:val="009B1356"/>
    <w:rsid w:val="009B2A1E"/>
    <w:rsid w:val="009B2D65"/>
    <w:rsid w:val="009B30B8"/>
    <w:rsid w:val="009B34BD"/>
    <w:rsid w:val="009B4E4E"/>
    <w:rsid w:val="009B586F"/>
    <w:rsid w:val="009B608A"/>
    <w:rsid w:val="009B62EE"/>
    <w:rsid w:val="009B63EB"/>
    <w:rsid w:val="009B6A00"/>
    <w:rsid w:val="009C01DA"/>
    <w:rsid w:val="009C058F"/>
    <w:rsid w:val="009C0F94"/>
    <w:rsid w:val="009C0FF0"/>
    <w:rsid w:val="009C1386"/>
    <w:rsid w:val="009C1D55"/>
    <w:rsid w:val="009C243C"/>
    <w:rsid w:val="009C3286"/>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C03"/>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1DD2"/>
    <w:rsid w:val="00A1358A"/>
    <w:rsid w:val="00A139B6"/>
    <w:rsid w:val="00A13A41"/>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641A"/>
    <w:rsid w:val="00A57CA5"/>
    <w:rsid w:val="00A60E0D"/>
    <w:rsid w:val="00A6155C"/>
    <w:rsid w:val="00A61D0A"/>
    <w:rsid w:val="00A63387"/>
    <w:rsid w:val="00A638CF"/>
    <w:rsid w:val="00A643B2"/>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7E8"/>
    <w:rsid w:val="00A84FA1"/>
    <w:rsid w:val="00A85056"/>
    <w:rsid w:val="00A854EF"/>
    <w:rsid w:val="00A85F15"/>
    <w:rsid w:val="00A86475"/>
    <w:rsid w:val="00A8680A"/>
    <w:rsid w:val="00A8788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5AC7"/>
    <w:rsid w:val="00AA62C6"/>
    <w:rsid w:val="00AA734E"/>
    <w:rsid w:val="00AA762A"/>
    <w:rsid w:val="00AA7D91"/>
    <w:rsid w:val="00AA7E61"/>
    <w:rsid w:val="00AA7E94"/>
    <w:rsid w:val="00AB0D0E"/>
    <w:rsid w:val="00AB245E"/>
    <w:rsid w:val="00AB2671"/>
    <w:rsid w:val="00AB3845"/>
    <w:rsid w:val="00AB39EF"/>
    <w:rsid w:val="00AB3D73"/>
    <w:rsid w:val="00AB41F5"/>
    <w:rsid w:val="00AB4E91"/>
    <w:rsid w:val="00AB64D5"/>
    <w:rsid w:val="00AB7059"/>
    <w:rsid w:val="00AB7EB9"/>
    <w:rsid w:val="00AC0275"/>
    <w:rsid w:val="00AC0289"/>
    <w:rsid w:val="00AC02CC"/>
    <w:rsid w:val="00AC06B8"/>
    <w:rsid w:val="00AC0A9B"/>
    <w:rsid w:val="00AC0E4D"/>
    <w:rsid w:val="00AC19D7"/>
    <w:rsid w:val="00AC1A47"/>
    <w:rsid w:val="00AC1F98"/>
    <w:rsid w:val="00AC2253"/>
    <w:rsid w:val="00AC348A"/>
    <w:rsid w:val="00AC3529"/>
    <w:rsid w:val="00AC4809"/>
    <w:rsid w:val="00AC6A89"/>
    <w:rsid w:val="00AC6CB5"/>
    <w:rsid w:val="00AC70BA"/>
    <w:rsid w:val="00AC72E9"/>
    <w:rsid w:val="00AC73D8"/>
    <w:rsid w:val="00AC79D4"/>
    <w:rsid w:val="00AC7A77"/>
    <w:rsid w:val="00AC7E23"/>
    <w:rsid w:val="00AD201A"/>
    <w:rsid w:val="00AD3210"/>
    <w:rsid w:val="00AD376D"/>
    <w:rsid w:val="00AD3E20"/>
    <w:rsid w:val="00AD4A30"/>
    <w:rsid w:val="00AD5A71"/>
    <w:rsid w:val="00AD5B97"/>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312"/>
    <w:rsid w:val="00AF3410"/>
    <w:rsid w:val="00AF3C98"/>
    <w:rsid w:val="00AF402D"/>
    <w:rsid w:val="00AF4549"/>
    <w:rsid w:val="00AF4CAF"/>
    <w:rsid w:val="00AF5BB1"/>
    <w:rsid w:val="00AF5C97"/>
    <w:rsid w:val="00AF6349"/>
    <w:rsid w:val="00AF7005"/>
    <w:rsid w:val="00AF72AB"/>
    <w:rsid w:val="00AF738E"/>
    <w:rsid w:val="00B000DC"/>
    <w:rsid w:val="00B0099D"/>
    <w:rsid w:val="00B00AED"/>
    <w:rsid w:val="00B00D48"/>
    <w:rsid w:val="00B0131F"/>
    <w:rsid w:val="00B01DA2"/>
    <w:rsid w:val="00B01E98"/>
    <w:rsid w:val="00B022E4"/>
    <w:rsid w:val="00B0297C"/>
    <w:rsid w:val="00B02A06"/>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727"/>
    <w:rsid w:val="00B17C9B"/>
    <w:rsid w:val="00B2035D"/>
    <w:rsid w:val="00B212F3"/>
    <w:rsid w:val="00B21ABD"/>
    <w:rsid w:val="00B21DF2"/>
    <w:rsid w:val="00B21E2C"/>
    <w:rsid w:val="00B223C3"/>
    <w:rsid w:val="00B227A1"/>
    <w:rsid w:val="00B22BC3"/>
    <w:rsid w:val="00B2360B"/>
    <w:rsid w:val="00B23DC6"/>
    <w:rsid w:val="00B25107"/>
    <w:rsid w:val="00B2564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68DC"/>
    <w:rsid w:val="00B37017"/>
    <w:rsid w:val="00B40047"/>
    <w:rsid w:val="00B41456"/>
    <w:rsid w:val="00B4163D"/>
    <w:rsid w:val="00B41C19"/>
    <w:rsid w:val="00B41E5A"/>
    <w:rsid w:val="00B420F1"/>
    <w:rsid w:val="00B42E84"/>
    <w:rsid w:val="00B435D6"/>
    <w:rsid w:val="00B4510A"/>
    <w:rsid w:val="00B45B56"/>
    <w:rsid w:val="00B45E24"/>
    <w:rsid w:val="00B46B54"/>
    <w:rsid w:val="00B47382"/>
    <w:rsid w:val="00B479D0"/>
    <w:rsid w:val="00B47C3E"/>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590"/>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56E"/>
    <w:rsid w:val="00B84C8D"/>
    <w:rsid w:val="00B84CAE"/>
    <w:rsid w:val="00B85465"/>
    <w:rsid w:val="00B85D87"/>
    <w:rsid w:val="00B86BD4"/>
    <w:rsid w:val="00B87495"/>
    <w:rsid w:val="00B92907"/>
    <w:rsid w:val="00B93159"/>
    <w:rsid w:val="00B9323B"/>
    <w:rsid w:val="00B93651"/>
    <w:rsid w:val="00B93F90"/>
    <w:rsid w:val="00B948B2"/>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6FB1"/>
    <w:rsid w:val="00BB78AE"/>
    <w:rsid w:val="00BB7F39"/>
    <w:rsid w:val="00BC011B"/>
    <w:rsid w:val="00BC119D"/>
    <w:rsid w:val="00BC11A7"/>
    <w:rsid w:val="00BC252D"/>
    <w:rsid w:val="00BC32D6"/>
    <w:rsid w:val="00BC4D66"/>
    <w:rsid w:val="00BC5510"/>
    <w:rsid w:val="00BC55D0"/>
    <w:rsid w:val="00BC60C1"/>
    <w:rsid w:val="00BC6D73"/>
    <w:rsid w:val="00BC732A"/>
    <w:rsid w:val="00BD065A"/>
    <w:rsid w:val="00BD0E85"/>
    <w:rsid w:val="00BD1665"/>
    <w:rsid w:val="00BD2A49"/>
    <w:rsid w:val="00BD33D6"/>
    <w:rsid w:val="00BD3911"/>
    <w:rsid w:val="00BD444D"/>
    <w:rsid w:val="00BD4BEB"/>
    <w:rsid w:val="00BD5703"/>
    <w:rsid w:val="00BD6016"/>
    <w:rsid w:val="00BD62CD"/>
    <w:rsid w:val="00BD64AE"/>
    <w:rsid w:val="00BD6E45"/>
    <w:rsid w:val="00BD6F39"/>
    <w:rsid w:val="00BE0235"/>
    <w:rsid w:val="00BE0804"/>
    <w:rsid w:val="00BE0B86"/>
    <w:rsid w:val="00BE0BF2"/>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3E1B"/>
    <w:rsid w:val="00BF4777"/>
    <w:rsid w:val="00BF4E2E"/>
    <w:rsid w:val="00BF638F"/>
    <w:rsid w:val="00BF6789"/>
    <w:rsid w:val="00BF6918"/>
    <w:rsid w:val="00BF7AD9"/>
    <w:rsid w:val="00C005C2"/>
    <w:rsid w:val="00C00891"/>
    <w:rsid w:val="00C00FAB"/>
    <w:rsid w:val="00C01588"/>
    <w:rsid w:val="00C019CF"/>
    <w:rsid w:val="00C0281E"/>
    <w:rsid w:val="00C02897"/>
    <w:rsid w:val="00C02993"/>
    <w:rsid w:val="00C02A15"/>
    <w:rsid w:val="00C02C68"/>
    <w:rsid w:val="00C0305E"/>
    <w:rsid w:val="00C03503"/>
    <w:rsid w:val="00C03963"/>
    <w:rsid w:val="00C03B33"/>
    <w:rsid w:val="00C03B4D"/>
    <w:rsid w:val="00C03B72"/>
    <w:rsid w:val="00C03B8E"/>
    <w:rsid w:val="00C03CA8"/>
    <w:rsid w:val="00C03E22"/>
    <w:rsid w:val="00C04494"/>
    <w:rsid w:val="00C04573"/>
    <w:rsid w:val="00C04604"/>
    <w:rsid w:val="00C048A9"/>
    <w:rsid w:val="00C05336"/>
    <w:rsid w:val="00C05794"/>
    <w:rsid w:val="00C0593F"/>
    <w:rsid w:val="00C05D95"/>
    <w:rsid w:val="00C060D1"/>
    <w:rsid w:val="00C0633F"/>
    <w:rsid w:val="00C067FC"/>
    <w:rsid w:val="00C07262"/>
    <w:rsid w:val="00C072CE"/>
    <w:rsid w:val="00C073DB"/>
    <w:rsid w:val="00C0770D"/>
    <w:rsid w:val="00C07894"/>
    <w:rsid w:val="00C07B4A"/>
    <w:rsid w:val="00C07D7A"/>
    <w:rsid w:val="00C10820"/>
    <w:rsid w:val="00C10DAE"/>
    <w:rsid w:val="00C11B4F"/>
    <w:rsid w:val="00C11D9D"/>
    <w:rsid w:val="00C11E89"/>
    <w:rsid w:val="00C12E86"/>
    <w:rsid w:val="00C13750"/>
    <w:rsid w:val="00C1383D"/>
    <w:rsid w:val="00C138A6"/>
    <w:rsid w:val="00C13E3D"/>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534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3DE1"/>
    <w:rsid w:val="00C641FC"/>
    <w:rsid w:val="00C64FA8"/>
    <w:rsid w:val="00C65950"/>
    <w:rsid w:val="00C66BC3"/>
    <w:rsid w:val="00C66F16"/>
    <w:rsid w:val="00C674B7"/>
    <w:rsid w:val="00C67A32"/>
    <w:rsid w:val="00C70AA4"/>
    <w:rsid w:val="00C7145C"/>
    <w:rsid w:val="00C71547"/>
    <w:rsid w:val="00C71BB5"/>
    <w:rsid w:val="00C72721"/>
    <w:rsid w:val="00C72A03"/>
    <w:rsid w:val="00C737B2"/>
    <w:rsid w:val="00C739BC"/>
    <w:rsid w:val="00C73ED8"/>
    <w:rsid w:val="00C73F3D"/>
    <w:rsid w:val="00C7418C"/>
    <w:rsid w:val="00C74577"/>
    <w:rsid w:val="00C75F12"/>
    <w:rsid w:val="00C75FB9"/>
    <w:rsid w:val="00C7689F"/>
    <w:rsid w:val="00C76F74"/>
    <w:rsid w:val="00C77AFC"/>
    <w:rsid w:val="00C77E69"/>
    <w:rsid w:val="00C823D2"/>
    <w:rsid w:val="00C82D1B"/>
    <w:rsid w:val="00C82E00"/>
    <w:rsid w:val="00C83077"/>
    <w:rsid w:val="00C83E51"/>
    <w:rsid w:val="00C847A1"/>
    <w:rsid w:val="00C847A3"/>
    <w:rsid w:val="00C84C32"/>
    <w:rsid w:val="00C859DE"/>
    <w:rsid w:val="00C85A74"/>
    <w:rsid w:val="00C86209"/>
    <w:rsid w:val="00C86C57"/>
    <w:rsid w:val="00C86F8D"/>
    <w:rsid w:val="00C87267"/>
    <w:rsid w:val="00C87524"/>
    <w:rsid w:val="00C87C9B"/>
    <w:rsid w:val="00C901C1"/>
    <w:rsid w:val="00C90517"/>
    <w:rsid w:val="00C90608"/>
    <w:rsid w:val="00C906BE"/>
    <w:rsid w:val="00C914B5"/>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1FE8"/>
    <w:rsid w:val="00CA2666"/>
    <w:rsid w:val="00CA266E"/>
    <w:rsid w:val="00CA26D6"/>
    <w:rsid w:val="00CA3047"/>
    <w:rsid w:val="00CA3673"/>
    <w:rsid w:val="00CA3C26"/>
    <w:rsid w:val="00CA4069"/>
    <w:rsid w:val="00CA4735"/>
    <w:rsid w:val="00CA4820"/>
    <w:rsid w:val="00CA4A59"/>
    <w:rsid w:val="00CA5D3E"/>
    <w:rsid w:val="00CA6888"/>
    <w:rsid w:val="00CA6ADD"/>
    <w:rsid w:val="00CA6D62"/>
    <w:rsid w:val="00CA779D"/>
    <w:rsid w:val="00CA7AF7"/>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0A33"/>
    <w:rsid w:val="00CF167C"/>
    <w:rsid w:val="00CF173A"/>
    <w:rsid w:val="00CF313E"/>
    <w:rsid w:val="00CF4F56"/>
    <w:rsid w:val="00CF5C7E"/>
    <w:rsid w:val="00CF6B66"/>
    <w:rsid w:val="00CF6BB6"/>
    <w:rsid w:val="00CF6F7D"/>
    <w:rsid w:val="00CF6F7F"/>
    <w:rsid w:val="00CF79E6"/>
    <w:rsid w:val="00D011EC"/>
    <w:rsid w:val="00D012CA"/>
    <w:rsid w:val="00D01D1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E4"/>
    <w:rsid w:val="00D210F4"/>
    <w:rsid w:val="00D2171B"/>
    <w:rsid w:val="00D21B46"/>
    <w:rsid w:val="00D22079"/>
    <w:rsid w:val="00D2266E"/>
    <w:rsid w:val="00D22EFD"/>
    <w:rsid w:val="00D23156"/>
    <w:rsid w:val="00D2404F"/>
    <w:rsid w:val="00D246C7"/>
    <w:rsid w:val="00D24D5A"/>
    <w:rsid w:val="00D25473"/>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3EC"/>
    <w:rsid w:val="00D434AA"/>
    <w:rsid w:val="00D436D6"/>
    <w:rsid w:val="00D44019"/>
    <w:rsid w:val="00D440E9"/>
    <w:rsid w:val="00D442AA"/>
    <w:rsid w:val="00D442E6"/>
    <w:rsid w:val="00D4454B"/>
    <w:rsid w:val="00D44AC8"/>
    <w:rsid w:val="00D44B6C"/>
    <w:rsid w:val="00D455AD"/>
    <w:rsid w:val="00D45C23"/>
    <w:rsid w:val="00D46145"/>
    <w:rsid w:val="00D4631A"/>
    <w:rsid w:val="00D4672F"/>
    <w:rsid w:val="00D47A1A"/>
    <w:rsid w:val="00D47A34"/>
    <w:rsid w:val="00D508C0"/>
    <w:rsid w:val="00D50A41"/>
    <w:rsid w:val="00D5319F"/>
    <w:rsid w:val="00D53840"/>
    <w:rsid w:val="00D542A7"/>
    <w:rsid w:val="00D544FE"/>
    <w:rsid w:val="00D546B8"/>
    <w:rsid w:val="00D54EFE"/>
    <w:rsid w:val="00D559E4"/>
    <w:rsid w:val="00D57772"/>
    <w:rsid w:val="00D61130"/>
    <w:rsid w:val="00D6155B"/>
    <w:rsid w:val="00D61C84"/>
    <w:rsid w:val="00D61DDE"/>
    <w:rsid w:val="00D63E64"/>
    <w:rsid w:val="00D65AAF"/>
    <w:rsid w:val="00D65F2C"/>
    <w:rsid w:val="00D65F7F"/>
    <w:rsid w:val="00D66C76"/>
    <w:rsid w:val="00D66E49"/>
    <w:rsid w:val="00D670C6"/>
    <w:rsid w:val="00D671CB"/>
    <w:rsid w:val="00D6736D"/>
    <w:rsid w:val="00D67584"/>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3812"/>
    <w:rsid w:val="00D93BCE"/>
    <w:rsid w:val="00D942AD"/>
    <w:rsid w:val="00D94A5B"/>
    <w:rsid w:val="00D94A6E"/>
    <w:rsid w:val="00D94EDE"/>
    <w:rsid w:val="00D96BDF"/>
    <w:rsid w:val="00D97677"/>
    <w:rsid w:val="00D97A79"/>
    <w:rsid w:val="00D97DDA"/>
    <w:rsid w:val="00DA0201"/>
    <w:rsid w:val="00DA32D2"/>
    <w:rsid w:val="00DA350E"/>
    <w:rsid w:val="00DA44F9"/>
    <w:rsid w:val="00DA5694"/>
    <w:rsid w:val="00DA6678"/>
    <w:rsid w:val="00DA7781"/>
    <w:rsid w:val="00DA7DA4"/>
    <w:rsid w:val="00DB43B1"/>
    <w:rsid w:val="00DB43BA"/>
    <w:rsid w:val="00DB4E1A"/>
    <w:rsid w:val="00DB56AD"/>
    <w:rsid w:val="00DB665E"/>
    <w:rsid w:val="00DB6701"/>
    <w:rsid w:val="00DB671C"/>
    <w:rsid w:val="00DB70BA"/>
    <w:rsid w:val="00DB77C5"/>
    <w:rsid w:val="00DB7DD5"/>
    <w:rsid w:val="00DC103F"/>
    <w:rsid w:val="00DC11F3"/>
    <w:rsid w:val="00DC26A2"/>
    <w:rsid w:val="00DC26B3"/>
    <w:rsid w:val="00DC301E"/>
    <w:rsid w:val="00DC3267"/>
    <w:rsid w:val="00DC371C"/>
    <w:rsid w:val="00DC40E5"/>
    <w:rsid w:val="00DC4DA6"/>
    <w:rsid w:val="00DC51F0"/>
    <w:rsid w:val="00DC5BE2"/>
    <w:rsid w:val="00DC5E6B"/>
    <w:rsid w:val="00DD0450"/>
    <w:rsid w:val="00DD09D4"/>
    <w:rsid w:val="00DD0C5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273"/>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5FF6"/>
    <w:rsid w:val="00E17B16"/>
    <w:rsid w:val="00E207FB"/>
    <w:rsid w:val="00E21850"/>
    <w:rsid w:val="00E22203"/>
    <w:rsid w:val="00E228DD"/>
    <w:rsid w:val="00E228EB"/>
    <w:rsid w:val="00E22EFB"/>
    <w:rsid w:val="00E2320C"/>
    <w:rsid w:val="00E23675"/>
    <w:rsid w:val="00E239C4"/>
    <w:rsid w:val="00E24A8B"/>
    <w:rsid w:val="00E24AF9"/>
    <w:rsid w:val="00E24D9D"/>
    <w:rsid w:val="00E2517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2DA"/>
    <w:rsid w:val="00E434A1"/>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5732E"/>
    <w:rsid w:val="00E60766"/>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1170"/>
    <w:rsid w:val="00E819AE"/>
    <w:rsid w:val="00E81C04"/>
    <w:rsid w:val="00E828D4"/>
    <w:rsid w:val="00E82C6C"/>
    <w:rsid w:val="00E8307D"/>
    <w:rsid w:val="00E84249"/>
    <w:rsid w:val="00E8628A"/>
    <w:rsid w:val="00E86E51"/>
    <w:rsid w:val="00E8719D"/>
    <w:rsid w:val="00E87DAD"/>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2EB"/>
    <w:rsid w:val="00EA34BA"/>
    <w:rsid w:val="00EA3A38"/>
    <w:rsid w:val="00EA402B"/>
    <w:rsid w:val="00EA53C4"/>
    <w:rsid w:val="00EA53CE"/>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D7FF8"/>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6512"/>
    <w:rsid w:val="00EE76D5"/>
    <w:rsid w:val="00EE7CBB"/>
    <w:rsid w:val="00EF088A"/>
    <w:rsid w:val="00EF0951"/>
    <w:rsid w:val="00EF0DD5"/>
    <w:rsid w:val="00EF160C"/>
    <w:rsid w:val="00EF19BB"/>
    <w:rsid w:val="00EF1C76"/>
    <w:rsid w:val="00EF2201"/>
    <w:rsid w:val="00EF3A26"/>
    <w:rsid w:val="00EF3B5E"/>
    <w:rsid w:val="00EF3CBB"/>
    <w:rsid w:val="00EF4463"/>
    <w:rsid w:val="00EF4F7C"/>
    <w:rsid w:val="00EF52E5"/>
    <w:rsid w:val="00EF5E42"/>
    <w:rsid w:val="00EF613D"/>
    <w:rsid w:val="00EF639C"/>
    <w:rsid w:val="00EF6FDF"/>
    <w:rsid w:val="00EF72DE"/>
    <w:rsid w:val="00EF789A"/>
    <w:rsid w:val="00F0095E"/>
    <w:rsid w:val="00F00C31"/>
    <w:rsid w:val="00F010B3"/>
    <w:rsid w:val="00F01249"/>
    <w:rsid w:val="00F012DB"/>
    <w:rsid w:val="00F01467"/>
    <w:rsid w:val="00F01BF6"/>
    <w:rsid w:val="00F02862"/>
    <w:rsid w:val="00F030AF"/>
    <w:rsid w:val="00F05249"/>
    <w:rsid w:val="00F0567A"/>
    <w:rsid w:val="00F06477"/>
    <w:rsid w:val="00F06CC7"/>
    <w:rsid w:val="00F100A1"/>
    <w:rsid w:val="00F11408"/>
    <w:rsid w:val="00F12932"/>
    <w:rsid w:val="00F13728"/>
    <w:rsid w:val="00F143F4"/>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3C61"/>
    <w:rsid w:val="00F442AD"/>
    <w:rsid w:val="00F45643"/>
    <w:rsid w:val="00F46DD3"/>
    <w:rsid w:val="00F50E45"/>
    <w:rsid w:val="00F51116"/>
    <w:rsid w:val="00F51554"/>
    <w:rsid w:val="00F517ED"/>
    <w:rsid w:val="00F518E8"/>
    <w:rsid w:val="00F51AD1"/>
    <w:rsid w:val="00F52653"/>
    <w:rsid w:val="00F52F72"/>
    <w:rsid w:val="00F52FA1"/>
    <w:rsid w:val="00F539F2"/>
    <w:rsid w:val="00F5487D"/>
    <w:rsid w:val="00F54903"/>
    <w:rsid w:val="00F55B84"/>
    <w:rsid w:val="00F5635B"/>
    <w:rsid w:val="00F5658A"/>
    <w:rsid w:val="00F602A6"/>
    <w:rsid w:val="00F61119"/>
    <w:rsid w:val="00F624C6"/>
    <w:rsid w:val="00F6282F"/>
    <w:rsid w:val="00F630C9"/>
    <w:rsid w:val="00F63796"/>
    <w:rsid w:val="00F63B44"/>
    <w:rsid w:val="00F64F0C"/>
    <w:rsid w:val="00F65E08"/>
    <w:rsid w:val="00F66FE7"/>
    <w:rsid w:val="00F67E21"/>
    <w:rsid w:val="00F7066A"/>
    <w:rsid w:val="00F70C75"/>
    <w:rsid w:val="00F718EC"/>
    <w:rsid w:val="00F720FA"/>
    <w:rsid w:val="00F72814"/>
    <w:rsid w:val="00F72D47"/>
    <w:rsid w:val="00F72E27"/>
    <w:rsid w:val="00F731C7"/>
    <w:rsid w:val="00F739C8"/>
    <w:rsid w:val="00F74524"/>
    <w:rsid w:val="00F74975"/>
    <w:rsid w:val="00F7544F"/>
    <w:rsid w:val="00F756C3"/>
    <w:rsid w:val="00F7582E"/>
    <w:rsid w:val="00F75974"/>
    <w:rsid w:val="00F75CD5"/>
    <w:rsid w:val="00F761C9"/>
    <w:rsid w:val="00F76AC2"/>
    <w:rsid w:val="00F76B30"/>
    <w:rsid w:val="00F77119"/>
    <w:rsid w:val="00F77152"/>
    <w:rsid w:val="00F77750"/>
    <w:rsid w:val="00F77DA2"/>
    <w:rsid w:val="00F80D11"/>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A55"/>
    <w:rsid w:val="00F96E3D"/>
    <w:rsid w:val="00F97E82"/>
    <w:rsid w:val="00F97EED"/>
    <w:rsid w:val="00FA0118"/>
    <w:rsid w:val="00FA149D"/>
    <w:rsid w:val="00FA18D7"/>
    <w:rsid w:val="00FA1F2E"/>
    <w:rsid w:val="00FA315C"/>
    <w:rsid w:val="00FA3257"/>
    <w:rsid w:val="00FA348C"/>
    <w:rsid w:val="00FA39DA"/>
    <w:rsid w:val="00FA5A84"/>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6D6C"/>
    <w:rsid w:val="00FB7688"/>
    <w:rsid w:val="00FC0D0A"/>
    <w:rsid w:val="00FC1674"/>
    <w:rsid w:val="00FC19CB"/>
    <w:rsid w:val="00FC26A9"/>
    <w:rsid w:val="00FC2B22"/>
    <w:rsid w:val="00FC3846"/>
    <w:rsid w:val="00FC39C9"/>
    <w:rsid w:val="00FC3A89"/>
    <w:rsid w:val="00FC40BD"/>
    <w:rsid w:val="00FC4734"/>
    <w:rsid w:val="00FC47E3"/>
    <w:rsid w:val="00FC4966"/>
    <w:rsid w:val="00FC5026"/>
    <w:rsid w:val="00FC5963"/>
    <w:rsid w:val="00FC5A63"/>
    <w:rsid w:val="00FC6200"/>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2FA"/>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517"/>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023B72"/>
    <w:pPr>
      <w:keepNext/>
      <w:keepLines/>
      <w:spacing w:before="240"/>
      <w:ind w:firstLine="0"/>
      <w:jc w:val="center"/>
      <w:outlineLvl w:val="1"/>
      <w:pPrChange w:id="0" w:author="Chen Heller" w:date="2022-09-12T21:17:00Z">
        <w:pPr>
          <w:keepNext/>
          <w:keepLines/>
          <w:spacing w:line="480" w:lineRule="auto"/>
          <w:jc w:val="center"/>
          <w:outlineLvl w:val="1"/>
        </w:pPr>
      </w:pPrChange>
    </w:pPr>
    <w:rPr>
      <w:rFonts w:ascii="Times New Roman" w:eastAsia="SimHei" w:hAnsi="Times New Roman" w:cs="Times New Roman"/>
      <w:b/>
      <w:bCs/>
      <w:lang w:eastAsia="ja-JP" w:bidi="ar-SA"/>
      <w:rPrChange w:id="0" w:author="Chen Heller" w:date="2022-09-12T21:17:00Z">
        <w:rPr>
          <w:rFonts w:eastAsia="SimHei"/>
          <w:b/>
          <w:bCs/>
          <w:sz w:val="24"/>
          <w:szCs w:val="24"/>
          <w:lang w:val="en-US" w:eastAsia="ja-JP" w:bidi="ar-SA"/>
        </w:rPr>
      </w:rPrChange>
    </w:rPr>
  </w:style>
  <w:style w:type="paragraph" w:styleId="Heading3">
    <w:name w:val="heading 3"/>
    <w:basedOn w:val="NoSpacing"/>
    <w:next w:val="Normal"/>
    <w:link w:val="Heading3Char"/>
    <w:uiPriority w:val="4"/>
    <w:unhideWhenUsed/>
    <w:qFormat/>
    <w:rsid w:val="006D277D"/>
    <w:pPr>
      <w:bidi w:val="0"/>
      <w:spacing w:before="240"/>
      <w:outlineLvl w:val="2"/>
      <w:pPrChange w:id="1" w:author="Chen Heller" w:date="2022-09-12T21:17:00Z">
        <w:pPr>
          <w:spacing w:line="480" w:lineRule="auto"/>
          <w:outlineLvl w:val="2"/>
        </w:pPr>
      </w:pPrChange>
    </w:pPr>
    <w:rPr>
      <w:rFonts w:ascii="Times New Roman" w:eastAsia="SimSun" w:hAnsi="Times New Roman" w:cs="Times New Roman"/>
      <w:b/>
      <w:bCs/>
      <w:kern w:val="24"/>
      <w:lang w:eastAsia="ja-JP" w:bidi="ar-SA"/>
      <w:rPrChange w:id="1" w:author="Chen Heller" w:date="2022-09-12T21:17:00Z">
        <w:rPr>
          <w:rFonts w:eastAsia="SimSun"/>
          <w:b/>
          <w:bCs/>
          <w:kern w:val="24"/>
          <w:sz w:val="24"/>
          <w:szCs w:val="24"/>
          <w:lang w:val="en-US" w:eastAsia="ja-JP" w:bidi="ar-SA"/>
        </w:rPr>
      </w:rPrChange>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023B72"/>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6D277D"/>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46</Pages>
  <Words>51494</Words>
  <Characters>293519</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205</cp:revision>
  <dcterms:created xsi:type="dcterms:W3CDTF">2022-09-12T18:24:00Z</dcterms:created>
  <dcterms:modified xsi:type="dcterms:W3CDTF">2022-09-13T04:56:00Z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id="ts2HdR4o"/&gt;&lt;style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