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D1DE0" w14:textId="3305A972" w:rsidR="00976673" w:rsidRDefault="00976673" w:rsidP="00CB7856">
      <w:pPr>
        <w:pStyle w:val="Heading3"/>
        <w:bidi w:val="0"/>
      </w:pPr>
      <w:commentRangeStart w:id="1"/>
      <w:commentRangeStart w:id="2"/>
      <w:commentRangeStart w:id="3"/>
      <w:r>
        <w:t>Introduction</w:t>
      </w:r>
      <w:commentRangeEnd w:id="1"/>
      <w:r w:rsidR="003F1865">
        <w:rPr>
          <w:rStyle w:val="CommentReference"/>
          <w:rFonts w:eastAsia="David" w:cs="David"/>
          <w:b w:val="0"/>
          <w:bCs w:val="0"/>
          <w:color w:val="auto"/>
        </w:rPr>
        <w:commentReference w:id="1"/>
      </w:r>
      <w:commentRangeEnd w:id="2"/>
      <w:r w:rsidR="00681FA4">
        <w:rPr>
          <w:rStyle w:val="CommentReference"/>
          <w:rFonts w:eastAsia="David" w:cs="David"/>
          <w:b w:val="0"/>
          <w:bCs w:val="0"/>
          <w:color w:val="auto"/>
        </w:rPr>
        <w:commentReference w:id="2"/>
      </w:r>
      <w:commentRangeEnd w:id="3"/>
      <w:r w:rsidR="00FF2CE9">
        <w:rPr>
          <w:rStyle w:val="CommentReference"/>
          <w:rFonts w:eastAsia="David" w:cs="David"/>
          <w:b w:val="0"/>
          <w:bCs w:val="0"/>
          <w:color w:val="auto"/>
        </w:rPr>
        <w:commentReference w:id="3"/>
      </w:r>
    </w:p>
    <w:p w14:paraId="1B8485B7" w14:textId="77777777" w:rsidR="00976673" w:rsidRDefault="00976673" w:rsidP="00976673">
      <w:pPr>
        <w:pStyle w:val="Heading4"/>
        <w:bidi w:val="0"/>
      </w:pPr>
      <w:r>
        <w:t>What is unconscious processing</w:t>
      </w:r>
    </w:p>
    <w:p w14:paraId="0C093F9C" w14:textId="1FE52A16" w:rsidR="004F240A" w:rsidRDefault="004F240A" w:rsidP="004F240A">
      <w:pPr>
        <w:pStyle w:val="NoSpacing"/>
        <w:bidi w:val="0"/>
      </w:pPr>
      <w:r>
        <w:t xml:space="preserve">Our brain continuously processes information. It receives inputs via our senses and processes it in various ways, for a variety of stimuli and using different modalities </w:t>
      </w:r>
      <w:commentRangeStart w:id="4"/>
      <w:r w:rsidR="00321DDE">
        <w:t>[ref]</w:t>
      </w:r>
      <w:commentRangeEnd w:id="4"/>
      <w:r w:rsidR="00321DDE">
        <w:rPr>
          <w:rStyle w:val="CommentReference"/>
        </w:rPr>
        <w:commentReference w:id="4"/>
      </w:r>
      <w:r>
        <w:t xml:space="preserve">. For example, upon seeing a ball flying our direction, we process its trajectory and the likelihood of it hitting us. The produced results can lead to a change in behavior – like ducking the ball in this case </w:t>
      </w:r>
      <w:commentRangeStart w:id="5"/>
      <w:r w:rsidR="00AE0B16">
        <w:t>[ref]</w:t>
      </w:r>
      <w:commentRangeEnd w:id="5"/>
      <w:r w:rsidR="00AE0B16">
        <w:rPr>
          <w:rStyle w:val="CommentReference"/>
        </w:rPr>
        <w:commentReference w:id="5"/>
      </w:r>
      <w:r>
        <w:t xml:space="preserve"> – and/or to internal changes, like the induction of fear</w:t>
      </w:r>
      <w:r w:rsidR="00D31A9B">
        <w:t xml:space="preserve"> </w:t>
      </w:r>
      <w:commentRangeStart w:id="6"/>
      <w:r w:rsidR="00D31A9B">
        <w:t>[ref]</w:t>
      </w:r>
      <w:commentRangeEnd w:id="6"/>
      <w:r w:rsidR="00ED0205">
        <w:rPr>
          <w:rStyle w:val="CommentReference"/>
        </w:rPr>
        <w:commentReference w:id="6"/>
      </w:r>
      <w:r>
        <w:t>. Some of these processes are also accompanied by conscious experiences</w:t>
      </w:r>
      <w:r w:rsidR="002A75DD">
        <w:t xml:space="preserve"> </w:t>
      </w:r>
      <w:commentRangeStart w:id="7"/>
      <w:r w:rsidR="002A75DD">
        <w:t>[ref]</w:t>
      </w:r>
      <w:commentRangeEnd w:id="7"/>
      <w:r w:rsidR="00650981">
        <w:rPr>
          <w:rStyle w:val="CommentReference"/>
        </w:rPr>
        <w:commentReference w:id="7"/>
      </w:r>
      <w:r>
        <w:t xml:space="preserve">: I perceive the flying ball, and I experience the sense of fear. But </w:t>
      </w:r>
      <w:r w:rsidR="0033114B">
        <w:t>this is not always the case:</w:t>
      </w:r>
      <w:r>
        <w:t xml:space="preserve"> I might miss the ball altogether</w:t>
      </w:r>
      <w:r w:rsidR="0033114B">
        <w:t>, for example</w:t>
      </w:r>
      <w:r>
        <w:t xml:space="preserve"> if I am extremely occupied by a </w:t>
      </w:r>
      <w:r w:rsidR="0099451E">
        <w:t xml:space="preserve">different </w:t>
      </w:r>
      <w:r>
        <w:t xml:space="preserve">engaging </w:t>
      </w:r>
      <w:r w:rsidR="0099451E">
        <w:t xml:space="preserve">task </w:t>
      </w:r>
      <w:commentRangeStart w:id="8"/>
      <w:r w:rsidR="00650981">
        <w:t>[ref]</w:t>
      </w:r>
      <w:r w:rsidR="002A5026">
        <w:t>. Importantly however</w:t>
      </w:r>
      <w:r>
        <w:t xml:space="preserve"> </w:t>
      </w:r>
      <w:commentRangeEnd w:id="8"/>
      <w:r w:rsidR="00FF52AF">
        <w:rPr>
          <w:rStyle w:val="CommentReference"/>
        </w:rPr>
        <w:commentReference w:id="8"/>
      </w:r>
      <w:r>
        <w:t>, I might still duck the ball following some automated response triggered by unconscious processing</w:t>
      </w:r>
      <w:r w:rsidR="00E819AE">
        <w:t xml:space="preserve"> </w:t>
      </w:r>
      <w:commentRangeStart w:id="9"/>
      <w:r w:rsidR="00E819AE">
        <w:t>[ref]</w:t>
      </w:r>
      <w:commentRangeEnd w:id="9"/>
      <w:r w:rsidR="00381020">
        <w:rPr>
          <w:rStyle w:val="CommentReference"/>
        </w:rPr>
        <w:commentReference w:id="9"/>
      </w:r>
      <w:r>
        <w:t>. What differentiates between such conscious and unconscious processing?</w:t>
      </w:r>
    </w:p>
    <w:p w14:paraId="7C5A19A4" w14:textId="77777777" w:rsidR="003B6230" w:rsidRDefault="003B6230" w:rsidP="003B6230">
      <w:pPr>
        <w:pStyle w:val="NoSpacing"/>
        <w:bidi w:val="0"/>
      </w:pPr>
    </w:p>
    <w:p w14:paraId="13B45041" w14:textId="454D1FDE" w:rsidR="00835178" w:rsidRDefault="004F240A" w:rsidP="00A44BFB">
      <w:pPr>
        <w:pStyle w:val="NoSpacing"/>
        <w:bidi w:val="0"/>
      </w:pPr>
      <w:r>
        <w:t>In the lab, studies trying to answer this question have used different methods to render the stimulus invisible (for review, see</w:t>
      </w:r>
      <w:r w:rsidR="00ED3BE7">
        <w:t xml:space="preserve"> </w:t>
      </w:r>
      <w:commentRangeStart w:id="10"/>
      <w:r w:rsidR="00ED3BE7">
        <w:t>[ref]</w:t>
      </w:r>
      <w:commentRangeEnd w:id="10"/>
      <w:r w:rsidR="00ED3BE7">
        <w:rPr>
          <w:rStyle w:val="CommentReference"/>
        </w:rPr>
        <w:commentReference w:id="10"/>
      </w:r>
      <w:r>
        <w:t xml:space="preserve"> ). </w:t>
      </w:r>
      <w:r w:rsidR="004737F1">
        <w:t xml:space="preserve">One possibility is to degrade </w:t>
      </w:r>
      <w:r>
        <w:t xml:space="preserve">the physical properties of the stimulus </w:t>
      </w:r>
      <w:r w:rsidR="002219BE">
        <w:t>(e.g., contrast, resolution, volume, duration)</w:t>
      </w:r>
      <w:r w:rsidR="00921740">
        <w:t xml:space="preserve"> </w:t>
      </w:r>
      <w:commentRangeStart w:id="11"/>
      <w:r w:rsidR="00921740">
        <w:t>[ref]</w:t>
      </w:r>
      <w:commentRangeEnd w:id="11"/>
      <w:r w:rsidR="00921740">
        <w:rPr>
          <w:rStyle w:val="CommentReference"/>
        </w:rPr>
        <w:commentReference w:id="11"/>
      </w:r>
      <w:r w:rsidR="00D33BF7">
        <w:t>. Another is to</w:t>
      </w:r>
      <w:r>
        <w:t xml:space="preserve"> suppress </w:t>
      </w:r>
      <w:r w:rsidR="00D33BF7">
        <w:t xml:space="preserve">the </w:t>
      </w:r>
      <w:r>
        <w:t>stimulus</w:t>
      </w:r>
      <w:r w:rsidR="00D33BF7">
        <w:t xml:space="preserve"> by </w:t>
      </w:r>
      <w:r w:rsidR="000E6BB5">
        <w:t xml:space="preserve">presenting a much </w:t>
      </w:r>
      <w:r w:rsidR="00D33BF7">
        <w:t>more salient stimuli</w:t>
      </w:r>
      <w:r w:rsidR="000E6BB5">
        <w:t xml:space="preserve"> </w:t>
      </w:r>
      <w:r w:rsidR="00216E1D">
        <w:t xml:space="preserve">concurrently with the </w:t>
      </w:r>
      <w:r w:rsidR="003B6230">
        <w:t xml:space="preserve">critical </w:t>
      </w:r>
      <w:r w:rsidR="00A44BFB">
        <w:t>stimul</w:t>
      </w:r>
      <w:r w:rsidR="003B6230">
        <w:t>us</w:t>
      </w:r>
      <w:r w:rsidR="00A44BFB">
        <w:t xml:space="preserve"> or at</w:t>
      </w:r>
      <w:r w:rsidR="000E6BB5">
        <w:t xml:space="preserve"> close </w:t>
      </w:r>
      <w:r w:rsidR="00216E1D">
        <w:t xml:space="preserve">temporal </w:t>
      </w:r>
      <w:r w:rsidR="000E6BB5">
        <w:t>proximity to it (e.g., masking, CFS)</w:t>
      </w:r>
      <w:r w:rsidR="003B6230">
        <w:t>, hereby rendering it invisible</w:t>
      </w:r>
      <w:r w:rsidR="00921740">
        <w:t xml:space="preserve"> </w:t>
      </w:r>
      <w:commentRangeStart w:id="12"/>
      <w:r w:rsidR="00921740">
        <w:t>[ref]</w:t>
      </w:r>
      <w:commentRangeEnd w:id="12"/>
      <w:r w:rsidR="00921740">
        <w:rPr>
          <w:rStyle w:val="CommentReference"/>
        </w:rPr>
        <w:commentReference w:id="12"/>
      </w:r>
      <w:r w:rsidR="000E6BB5">
        <w:t>.</w:t>
      </w:r>
      <w:r w:rsidR="00043EEA">
        <w:t xml:space="preserve"> Invisibility can also be achieved </w:t>
      </w:r>
      <w:del w:id="13" w:author="Chen Heller" w:date="2022-07-19T12:44:00Z">
        <w:r w:rsidR="00043EEA" w:rsidDel="00DD3BDF">
          <w:delText xml:space="preserve">without changing the stimulus, </w:delText>
        </w:r>
      </w:del>
      <w:r w:rsidR="00043EEA">
        <w:t>by diverting attention away from the stimulus</w:t>
      </w:r>
      <w:r w:rsidR="00921740">
        <w:t xml:space="preserve"> </w:t>
      </w:r>
      <w:commentRangeStart w:id="14"/>
      <w:r w:rsidR="00921740">
        <w:t>[ref]</w:t>
      </w:r>
      <w:commentRangeEnd w:id="14"/>
      <w:r w:rsidR="00231BF7">
        <w:rPr>
          <w:rStyle w:val="CommentReference"/>
        </w:rPr>
        <w:commentReference w:id="14"/>
      </w:r>
      <w:r w:rsidR="00043EEA">
        <w:t>.</w:t>
      </w:r>
    </w:p>
    <w:p w14:paraId="5156871E" w14:textId="75F08B5E" w:rsidR="004F240A" w:rsidRDefault="004F240A" w:rsidP="00F66FE7">
      <w:pPr>
        <w:pStyle w:val="NoSpacing"/>
        <w:bidi w:val="0"/>
      </w:pPr>
      <w:r>
        <w:t xml:space="preserve">All three </w:t>
      </w:r>
      <w:r w:rsidR="00A44BFB">
        <w:t>methods</w:t>
      </w:r>
      <w:r w:rsidR="001C015A">
        <w:t xml:space="preserve">, and others (for reviews, see </w:t>
      </w:r>
      <w:commentRangeStart w:id="15"/>
      <w:r w:rsidR="001C015A">
        <w:t>REF</w:t>
      </w:r>
      <w:commentRangeEnd w:id="15"/>
      <w:r w:rsidR="001C015A">
        <w:rPr>
          <w:rStyle w:val="CommentReference"/>
        </w:rPr>
        <w:commentReference w:id="15"/>
      </w:r>
      <w:r w:rsidR="001C015A">
        <w:t>)</w:t>
      </w:r>
      <w:r>
        <w:t xml:space="preserve"> </w:t>
      </w:r>
      <w:r w:rsidR="0021076E">
        <w:t>typically decrease the visibility of the stimulus, but also evoke weaker neural</w:t>
      </w:r>
      <w:r>
        <w:t xml:space="preserve"> response</w:t>
      </w:r>
      <w:r w:rsidR="0021076E">
        <w:t>s</w:t>
      </w:r>
      <w:r>
        <w:t xml:space="preserve"> to the stimul</w:t>
      </w:r>
      <w:r w:rsidR="001D0C5A">
        <w:t>us</w:t>
      </w:r>
      <w:r w:rsidR="008A7E8F">
        <w:t xml:space="preserve"> </w:t>
      </w:r>
      <w:commentRangeStart w:id="16"/>
      <w:r w:rsidR="008A7E8F">
        <w:t>[ref]</w:t>
      </w:r>
      <w:commentRangeEnd w:id="16"/>
      <w:r w:rsidR="00177DA9">
        <w:rPr>
          <w:rStyle w:val="CommentReference"/>
        </w:rPr>
        <w:commentReference w:id="16"/>
      </w:r>
      <w:r>
        <w:t xml:space="preserve">. </w:t>
      </w:r>
      <w:r w:rsidR="009C1D55">
        <w:t xml:space="preserve">Such </w:t>
      </w:r>
      <w:r>
        <w:t>weak signal</w:t>
      </w:r>
      <w:r w:rsidR="001B15B9">
        <w:t>s</w:t>
      </w:r>
      <w:r>
        <w:t xml:space="preserve"> usually translate to small behavioral changes that are hard </w:t>
      </w:r>
      <w:r w:rsidR="00A4296D">
        <w:t xml:space="preserve">to </w:t>
      </w:r>
      <w:r>
        <w:t>detect</w:t>
      </w:r>
      <w:r w:rsidR="009A1BF7">
        <w:t xml:space="preserve"> </w:t>
      </w:r>
      <w:commentRangeStart w:id="17"/>
      <w:r w:rsidR="00177DA9">
        <w:t>[ref]</w:t>
      </w:r>
      <w:commentRangeEnd w:id="17"/>
      <w:r w:rsidR="00F66FE7">
        <w:rPr>
          <w:rStyle w:val="CommentReference"/>
        </w:rPr>
        <w:commentReference w:id="17"/>
      </w:r>
      <w:r>
        <w:t xml:space="preserve">. </w:t>
      </w:r>
      <w:r w:rsidR="00E55B8C">
        <w:t xml:space="preserve">As a result, </w:t>
      </w:r>
      <w:r w:rsidR="00927E3C">
        <w:t xml:space="preserve">the </w:t>
      </w:r>
      <w:r w:rsidR="00AB3845">
        <w:t xml:space="preserve">field abounds with </w:t>
      </w:r>
      <w:r w:rsidR="00927E3C">
        <w:t xml:space="preserve">contradicting findings </w:t>
      </w:r>
      <w:r w:rsidR="00017EEB">
        <w:t>[ref]</w:t>
      </w:r>
      <w:r w:rsidR="00AB3845">
        <w:t>, which in turn evoke an ongoing controversy about the scope of unconscious processing (ref)</w:t>
      </w:r>
      <w:r w:rsidR="00017EEB">
        <w:t>.</w:t>
      </w:r>
    </w:p>
    <w:p w14:paraId="3D51D018" w14:textId="2464A587" w:rsidR="00976673" w:rsidRDefault="00976673" w:rsidP="00017EEB">
      <w:pPr>
        <w:pStyle w:val="Heading4"/>
        <w:bidi w:val="0"/>
      </w:pPr>
      <w:r>
        <w:t>Contradicting findings</w:t>
      </w:r>
    </w:p>
    <w:p w14:paraId="38C885BB" w14:textId="12E54484" w:rsidR="00992077" w:rsidRDefault="00992077" w:rsidP="00E04EF4">
      <w:pPr>
        <w:pStyle w:val="NoSpacing"/>
        <w:bidi w:val="0"/>
      </w:pPr>
      <w:r>
        <w:t xml:space="preserve">One point of disagreement concerns the extent of semantic processing without awareness </w:t>
      </w:r>
      <w:r w:rsidR="00535D8D">
        <w:t>[</w:t>
      </w:r>
      <w:commentRangeStart w:id="18"/>
      <w:commentRangeStart w:id="19"/>
      <w:r w:rsidR="00535D8D">
        <w:t>ref</w:t>
      </w:r>
      <w:commentRangeEnd w:id="18"/>
      <w:r w:rsidR="00535D8D">
        <w:rPr>
          <w:rStyle w:val="CommentReference"/>
        </w:rPr>
        <w:commentReference w:id="18"/>
      </w:r>
      <w:commentRangeEnd w:id="19"/>
      <w:r w:rsidR="00535D8D">
        <w:rPr>
          <w:rStyle w:val="CommentReference"/>
        </w:rPr>
        <w:commentReference w:id="19"/>
      </w:r>
      <w:r>
        <w:t xml:space="preserve">. Among other paradigms, this has often been studied </w:t>
      </w:r>
      <w:r w:rsidR="004F5838">
        <w:t xml:space="preserve">using </w:t>
      </w:r>
      <w:r w:rsidR="00440DBF">
        <w:t>priming</w:t>
      </w:r>
      <w:r w:rsidR="00A71002">
        <w:t>,</w:t>
      </w:r>
      <w:r w:rsidR="00440DBF">
        <w:t xml:space="preserve"> </w:t>
      </w:r>
      <w:commentRangeStart w:id="20"/>
      <w:r w:rsidR="004F5838">
        <w:t>[ref]</w:t>
      </w:r>
      <w:commentRangeEnd w:id="20"/>
      <w:r w:rsidR="004F5838">
        <w:rPr>
          <w:rStyle w:val="CommentReference"/>
        </w:rPr>
        <w:commentReference w:id="20"/>
      </w:r>
      <w:r w:rsidR="004F5838">
        <w:t xml:space="preserve"> where </w:t>
      </w:r>
      <w:r w:rsidR="00C05794">
        <w:t xml:space="preserve">a participant is </w:t>
      </w:r>
      <w:r w:rsidR="00EE5CFF">
        <w:t xml:space="preserve">asked </w:t>
      </w:r>
      <w:r w:rsidR="00C05794">
        <w:t>to perform a certain task on a target stimulus</w:t>
      </w:r>
      <w:ins w:id="21" w:author="Chen Heller" w:date="2022-08-14T09:11:00Z">
        <w:r w:rsidR="00303325">
          <w:t xml:space="preserve"> (e.g., classify as word/non-word)</w:t>
        </w:r>
      </w:ins>
      <w:r w:rsidR="00C05794">
        <w:t xml:space="preserve">. </w:t>
      </w:r>
      <w:r w:rsidR="001E631C">
        <w:t>Prec</w:t>
      </w:r>
      <w:r w:rsidR="00FD55C9">
        <w:t>e</w:t>
      </w:r>
      <w:r w:rsidR="001E631C">
        <w:t>ding this target, a related</w:t>
      </w:r>
      <w:r w:rsidR="00EE5CFF">
        <w:t>/unrelated invisible</w:t>
      </w:r>
      <w:r w:rsidR="001E631C">
        <w:t xml:space="preserve"> prime stimulus is presented. </w:t>
      </w:r>
      <w:r w:rsidR="001B4150">
        <w:t>T</w:t>
      </w:r>
      <w:r w:rsidR="00EE5CFF">
        <w:t>ypically, t</w:t>
      </w:r>
      <w:r w:rsidR="001B4150">
        <w:t xml:space="preserve">he subject's response is either facilitated or inhibited according to the congruency </w:t>
      </w:r>
      <w:r w:rsidR="001E631C">
        <w:t xml:space="preserve">between the prime and </w:t>
      </w:r>
      <w:r w:rsidR="001B4150">
        <w:t xml:space="preserve">the </w:t>
      </w:r>
      <w:r w:rsidR="001E631C">
        <w:t>target</w:t>
      </w:r>
      <w:r w:rsidR="00647F13">
        <w:t xml:space="preserve">. </w:t>
      </w:r>
      <w:r w:rsidR="00EE5CFF">
        <w:t xml:space="preserve">Such a </w:t>
      </w:r>
      <w:r w:rsidR="00647F13">
        <w:t xml:space="preserve">congruency effect is </w:t>
      </w:r>
      <w:r w:rsidR="00EE5CFF">
        <w:t xml:space="preserve">often taken as evidence </w:t>
      </w:r>
      <w:r w:rsidR="00692575">
        <w:t>the prime was indeed processed</w:t>
      </w:r>
      <w:r w:rsidR="00EE5CFF">
        <w:t xml:space="preserve"> (e.g., </w:t>
      </w:r>
      <w:commentRangeStart w:id="22"/>
      <w:commentRangeStart w:id="23"/>
      <w:r w:rsidR="00EE5CFF">
        <w:t>ref</w:t>
      </w:r>
      <w:commentRangeEnd w:id="22"/>
      <w:r w:rsidR="00EE5CFF">
        <w:rPr>
          <w:rStyle w:val="CommentReference"/>
        </w:rPr>
        <w:commentReference w:id="22"/>
      </w:r>
      <w:commentRangeEnd w:id="23"/>
      <w:r w:rsidR="00645173">
        <w:rPr>
          <w:rStyle w:val="CommentReference"/>
        </w:rPr>
        <w:commentReference w:id="23"/>
      </w:r>
      <w:r w:rsidR="00EE5CFF">
        <w:t>)</w:t>
      </w:r>
      <w:r w:rsidR="00692575">
        <w:t xml:space="preserve">. To </w:t>
      </w:r>
      <w:r w:rsidR="00AE02F9">
        <w:t>ensure</w:t>
      </w:r>
      <w:r w:rsidR="00692575">
        <w:t xml:space="preserve"> that </w:t>
      </w:r>
      <w:r w:rsidR="007E738E">
        <w:t xml:space="preserve">the prime was indeed invisible, </w:t>
      </w:r>
      <w:r w:rsidR="00692575">
        <w:t>a</w:t>
      </w:r>
      <w:del w:id="24" w:author="Chen Heller" w:date="2022-08-14T09:12:00Z">
        <w:r w:rsidR="00692575" w:rsidDel="00303325">
          <w:delText>n</w:delText>
        </w:r>
      </w:del>
      <w:r w:rsidR="00692575">
        <w:t xml:space="preserve"> </w:t>
      </w:r>
      <w:del w:id="25" w:author="Chen Heller" w:date="2022-08-14T09:12:00Z">
        <w:r w:rsidR="00692575" w:rsidDel="00303325">
          <w:delText xml:space="preserve">objective </w:delText>
        </w:r>
      </w:del>
      <w:ins w:id="26" w:author="Chen Heller" w:date="2022-08-14T09:12:00Z">
        <w:r w:rsidR="00303325">
          <w:t xml:space="preserve">subjective </w:t>
        </w:r>
      </w:ins>
      <w:r w:rsidR="00692575">
        <w:t xml:space="preserve">and / or </w:t>
      </w:r>
      <w:del w:id="27" w:author="Chen Heller" w:date="2022-08-14T09:12:00Z">
        <w:r w:rsidR="00692575" w:rsidDel="00303325">
          <w:delText xml:space="preserve">subjective </w:delText>
        </w:r>
      </w:del>
      <w:ins w:id="28" w:author="Chen Heller" w:date="2022-08-14T09:12:00Z">
        <w:r w:rsidR="00303325">
          <w:t xml:space="preserve">objective </w:t>
        </w:r>
      </w:ins>
      <w:r w:rsidR="00692575">
        <w:t>measure of prime awareness is</w:t>
      </w:r>
      <w:r w:rsidR="00CE3CE8">
        <w:t xml:space="preserve"> typically administered</w:t>
      </w:r>
      <w:r w:rsidR="00692575">
        <w:t xml:space="preserve"> </w:t>
      </w:r>
      <w:commentRangeStart w:id="29"/>
      <w:r w:rsidR="00AE02F9">
        <w:t>[ref]</w:t>
      </w:r>
      <w:commentRangeEnd w:id="29"/>
      <w:r w:rsidR="00570DC8">
        <w:rPr>
          <w:rStyle w:val="CommentReference"/>
        </w:rPr>
        <w:commentReference w:id="29"/>
      </w:r>
      <w:ins w:id="30" w:author="Chen Heller" w:date="2022-08-14T09:13:00Z">
        <w:r w:rsidR="00BD64AE">
          <w:t>. A subjective measure quarries the participant about her vision of the prime by asking her to rate how well did she see it on a scale that moves from "did not see anything at all" on one end to "saw the prime clearly" on the other. Using a subjective measure allows to detect awareness on a trial-by-trial basis. An objective measure forces the participant to recognize the prime between few possible choices, and the proportion of correct responses across trials reveals whether the participant saw it. This type of task is intended to tackle the criterion problem</w:t>
        </w:r>
      </w:ins>
      <w:ins w:id="31" w:author="Chen Heller" w:date="2022-08-14T10:25:00Z">
        <w:r w:rsidR="00EE1564">
          <w:t xml:space="preserve"> [ref]</w:t>
        </w:r>
      </w:ins>
      <w:r w:rsidR="00692575">
        <w:t>.</w:t>
      </w:r>
    </w:p>
    <w:p w14:paraId="15C05C5C" w14:textId="198AAA0F" w:rsidR="00DF3E0F" w:rsidRDefault="00211536" w:rsidP="00E04EF4">
      <w:pPr>
        <w:pStyle w:val="NoSpacing"/>
        <w:bidi w:val="0"/>
      </w:pPr>
      <w:r>
        <w:t xml:space="preserve">While some semantic priming found </w:t>
      </w:r>
      <w:r w:rsidR="00692575">
        <w:t xml:space="preserve">that </w:t>
      </w:r>
      <w:r>
        <w:t xml:space="preserve">invisible </w:t>
      </w:r>
      <w:r w:rsidR="005A1B06">
        <w:t xml:space="preserve">words can be processed up to the semantic </w:t>
      </w:r>
      <w:r w:rsidR="00B41E5A">
        <w:t>level</w:t>
      </w:r>
      <w:ins w:id="32" w:author="Chen Heller" w:date="2022-08-14T09:13:00Z">
        <w:r w:rsidR="00B21ABD">
          <w:t xml:space="preserve"> [ref]</w:t>
        </w:r>
      </w:ins>
      <w:r w:rsidR="00B41E5A">
        <w:t>,</w:t>
      </w:r>
      <w:r w:rsidR="005A1B06">
        <w:t xml:space="preserve"> </w:t>
      </w:r>
      <w:del w:id="33" w:author="Chen Heller" w:date="2022-08-14T09:13:00Z">
        <w:r w:rsidR="00FB0480" w:rsidDel="00B21ABD">
          <w:delText xml:space="preserve">although </w:delText>
        </w:r>
      </w:del>
      <w:r>
        <w:t xml:space="preserve">other </w:t>
      </w:r>
      <w:r w:rsidR="005A1B06">
        <w:t xml:space="preserve">studies </w:t>
      </w:r>
      <w:r w:rsidR="005362FF">
        <w:t xml:space="preserve">failed to show semantic </w:t>
      </w:r>
      <w:r w:rsidR="008E036C">
        <w:t xml:space="preserve">effects </w:t>
      </w:r>
      <w:r w:rsidR="005362FF">
        <w:t xml:space="preserve">and claimed </w:t>
      </w:r>
      <w:r w:rsidR="008E036C">
        <w:t xml:space="preserve">that processing only reaches the </w:t>
      </w:r>
      <w:r w:rsidR="005362FF">
        <w:t xml:space="preserve">lexical </w:t>
      </w:r>
      <w:r w:rsidR="008E036C">
        <w:t>level</w:t>
      </w:r>
      <w:r w:rsidR="00FB0480">
        <w:t xml:space="preserve"> </w:t>
      </w:r>
      <w:r w:rsidR="00587830">
        <w:t>[</w:t>
      </w:r>
      <w:commentRangeStart w:id="34"/>
      <w:r w:rsidR="00587830">
        <w:t>ref</w:t>
      </w:r>
      <w:commentRangeEnd w:id="34"/>
      <w:r w:rsidR="000517AB">
        <w:rPr>
          <w:rStyle w:val="CommentReference"/>
        </w:rPr>
        <w:commentReference w:id="34"/>
      </w:r>
      <w:r w:rsidR="00587830">
        <w:t>]</w:t>
      </w:r>
      <w:r w:rsidR="005362FF">
        <w:t xml:space="preserve">. </w:t>
      </w:r>
      <w:r w:rsidR="006C111E">
        <w:t>Moreover</w:t>
      </w:r>
      <w:r w:rsidR="000D1936">
        <w:t>,</w:t>
      </w:r>
      <w:r w:rsidR="006C111E">
        <w:t xml:space="preserve"> </w:t>
      </w:r>
      <w:r w:rsidR="000D1936">
        <w:t xml:space="preserve">other </w:t>
      </w:r>
      <w:r w:rsidR="005362FF">
        <w:lastRenderedPageBreak/>
        <w:t>studies have</w:t>
      </w:r>
      <w:r w:rsidR="006C111E">
        <w:t xml:space="preserve"> </w:t>
      </w:r>
      <w:r w:rsidR="005362FF">
        <w:t>n</w:t>
      </w:r>
      <w:r w:rsidR="006C111E">
        <w:t>o</w:t>
      </w:r>
      <w:r w:rsidR="005362FF">
        <w:t>t found any congruency effect</w:t>
      </w:r>
      <w:r w:rsidR="006C111E">
        <w:t>s</w:t>
      </w:r>
      <w:r w:rsidR="005362FF">
        <w:t xml:space="preserve"> </w:t>
      </w:r>
      <w:r w:rsidR="00587830">
        <w:t>[ref]</w:t>
      </w:r>
      <w:r w:rsidR="005362FF">
        <w:t xml:space="preserve">. </w:t>
      </w:r>
      <w:r w:rsidR="00EB1594">
        <w:t>Similar controversies involve other types of processing: claims for</w:t>
      </w:r>
      <w:r w:rsidR="007768A2">
        <w:t xml:space="preserve"> arithmetic computations </w:t>
      </w:r>
      <w:r w:rsidR="00EB1594">
        <w:t>being performed without awareness</w:t>
      </w:r>
      <w:r w:rsidR="00587830">
        <w:t xml:space="preserve"> [</w:t>
      </w:r>
      <w:commentRangeStart w:id="35"/>
      <w:r w:rsidR="00587830">
        <w:t>ref</w:t>
      </w:r>
      <w:commentRangeEnd w:id="35"/>
      <w:r w:rsidR="009172C7">
        <w:rPr>
          <w:rStyle w:val="CommentReference"/>
        </w:rPr>
        <w:commentReference w:id="35"/>
      </w:r>
      <w:r w:rsidR="00587830">
        <w:t>]</w:t>
      </w:r>
      <w:r w:rsidR="00EB1594">
        <w:t xml:space="preserve"> were challenged by failures to replicate </w:t>
      </w:r>
      <w:r w:rsidR="00587830">
        <w:t>[</w:t>
      </w:r>
      <w:commentRangeStart w:id="36"/>
      <w:r w:rsidR="00587830">
        <w:t>ref</w:t>
      </w:r>
      <w:commentRangeEnd w:id="36"/>
      <w:r w:rsidR="003817F2">
        <w:rPr>
          <w:rStyle w:val="CommentReference"/>
        </w:rPr>
        <w:commentReference w:id="36"/>
      </w:r>
      <w:r w:rsidR="00587830">
        <w:t>]</w:t>
      </w:r>
      <w:r w:rsidR="00EB1594">
        <w:t>, and a similar mixed picture emerged also for studies of processes like</w:t>
      </w:r>
      <w:r w:rsidR="000F6069">
        <w:t xml:space="preserve"> integration [</w:t>
      </w:r>
      <w:commentRangeStart w:id="37"/>
      <w:r w:rsidR="000F6069">
        <w:t>ref</w:t>
      </w:r>
      <w:commentRangeEnd w:id="37"/>
      <w:r w:rsidR="000F6069">
        <w:rPr>
          <w:rStyle w:val="CommentReference"/>
        </w:rPr>
        <w:commentReference w:id="37"/>
      </w:r>
      <w:r w:rsidR="00B31CCE">
        <w:t>]</w:t>
      </w:r>
      <w:del w:id="38" w:author="Chen Heller" w:date="2022-07-19T12:57:00Z">
        <w:r w:rsidR="00EB1594" w:rsidRPr="00DF3E0F" w:rsidDel="00DF3E0F">
          <w:delText>,</w:delText>
        </w:r>
        <w:r w:rsidR="000F6069" w:rsidRPr="00DF3E0F" w:rsidDel="00DF3E0F">
          <w:delText xml:space="preserve"> </w:delText>
        </w:r>
        <w:commentRangeStart w:id="39"/>
        <w:r w:rsidR="000F6069" w:rsidRPr="00DF3E0F" w:rsidDel="00DF3E0F">
          <w:delText>or unconscious thought [</w:delText>
        </w:r>
        <w:commentRangeStart w:id="40"/>
        <w:r w:rsidR="000F6069" w:rsidRPr="00DF3E0F" w:rsidDel="00DF3E0F">
          <w:delText>ref</w:delText>
        </w:r>
        <w:commentRangeEnd w:id="40"/>
        <w:r w:rsidR="000F6069" w:rsidRPr="00DF3E0F" w:rsidDel="00DF3E0F">
          <w:rPr>
            <w:rStyle w:val="CommentReference"/>
          </w:rPr>
          <w:commentReference w:id="40"/>
        </w:r>
        <w:r w:rsidR="000F6069" w:rsidRPr="00DF3E0F" w:rsidDel="00DF3E0F">
          <w:delText xml:space="preserve">], </w:delText>
        </w:r>
        <w:r w:rsidR="00B50C6A" w:rsidRPr="00DF3E0F" w:rsidDel="00DF3E0F">
          <w:delText xml:space="preserve">have </w:delText>
        </w:r>
        <w:r w:rsidR="007F7B30" w:rsidRPr="00DF3E0F" w:rsidDel="00DF3E0F">
          <w:delText xml:space="preserve">similarly exhibited </w:delText>
        </w:r>
        <w:r w:rsidR="00320172" w:rsidRPr="00DF3E0F" w:rsidDel="00DF3E0F">
          <w:delText xml:space="preserve">both </w:delText>
        </w:r>
        <w:r w:rsidR="007F7B30" w:rsidRPr="00DF3E0F" w:rsidDel="00DF3E0F">
          <w:delText>successful and failed experimental investigations</w:delText>
        </w:r>
        <w:r w:rsidR="001F3C9B" w:rsidRPr="00DF3E0F" w:rsidDel="00DF3E0F">
          <w:delText>.</w:delText>
        </w:r>
        <w:r w:rsidR="00F31867" w:rsidRPr="00DF3E0F" w:rsidDel="00DF3E0F">
          <w:delText xml:space="preserve"> </w:delText>
        </w:r>
        <w:r w:rsidR="00C973A3" w:rsidRPr="00DF3E0F" w:rsidDel="00DF3E0F">
          <w:delText xml:space="preserve">Finally, </w:delText>
        </w:r>
        <w:r w:rsidR="006D3129" w:rsidRPr="00DF3E0F" w:rsidDel="00DF3E0F">
          <w:delText>f</w:delText>
        </w:r>
        <w:r w:rsidR="00FD004A" w:rsidRPr="00DF3E0F" w:rsidDel="00DF3E0F">
          <w:delText xml:space="preserve">ailed replications </w:delText>
        </w:r>
        <w:r w:rsidR="00530D53" w:rsidRPr="00DF3E0F" w:rsidDel="00DF3E0F">
          <w:delText xml:space="preserve">have also been demonstrated </w:delText>
        </w:r>
        <w:r w:rsidR="00937384" w:rsidRPr="00DF3E0F" w:rsidDel="00DF3E0F">
          <w:delText xml:space="preserve">when studying the priming of </w:delText>
        </w:r>
        <w:r w:rsidR="00EC1FE7" w:rsidRPr="00DF3E0F" w:rsidDel="00DF3E0F">
          <w:delText>b</w:delText>
        </w:r>
        <w:r w:rsidR="001F3C9B" w:rsidRPr="00DF3E0F" w:rsidDel="00DF3E0F">
          <w:delText>ehavior</w:delText>
        </w:r>
        <w:r w:rsidR="00E54CA0" w:rsidRPr="00DF3E0F" w:rsidDel="00DF3E0F">
          <w:delText>al</w:delText>
        </w:r>
        <w:r w:rsidR="001F3C9B" w:rsidRPr="00DF3E0F" w:rsidDel="00DF3E0F">
          <w:delText xml:space="preserve"> patterns</w:delText>
        </w:r>
        <w:r w:rsidR="00E54CA0" w:rsidRPr="00DF3E0F" w:rsidDel="00DF3E0F">
          <w:delText>, namely</w:delText>
        </w:r>
      </w:del>
      <w:del w:id="41" w:author="Chen Heller" w:date="2022-07-28T08:23:00Z">
        <w:r w:rsidR="00E54CA0" w:rsidDel="00326122">
          <w:delText xml:space="preserve"> </w:delText>
        </w:r>
        <w:r w:rsidR="001F3C9B" w:rsidDel="00326122">
          <w:delText xml:space="preserve">social distancing </w:delText>
        </w:r>
        <w:r w:rsidR="00E54CA0" w:rsidDel="00326122">
          <w:delText xml:space="preserve">and </w:delText>
        </w:r>
        <w:r w:rsidR="001F3C9B" w:rsidDel="00326122">
          <w:delText>intelligent behavior</w:delText>
        </w:r>
        <w:r w:rsidR="00964D34" w:rsidDel="00326122">
          <w:delText xml:space="preserve"> </w:delText>
        </w:r>
        <w:r w:rsidR="00587830" w:rsidDel="00326122">
          <w:delText>[</w:delText>
        </w:r>
        <w:commentRangeStart w:id="42"/>
        <w:r w:rsidR="00587830" w:rsidDel="00326122">
          <w:delText>ref</w:delText>
        </w:r>
        <w:commentRangeEnd w:id="42"/>
        <w:r w:rsidR="006E42B4" w:rsidDel="00326122">
          <w:rPr>
            <w:rStyle w:val="CommentReference"/>
          </w:rPr>
          <w:commentReference w:id="42"/>
        </w:r>
        <w:r w:rsidR="00587830" w:rsidDel="00326122">
          <w:delText>]</w:delText>
        </w:r>
      </w:del>
      <w:r w:rsidR="001F3C9B">
        <w:t>.</w:t>
      </w:r>
      <w:commentRangeEnd w:id="39"/>
      <w:r w:rsidR="006772E6">
        <w:rPr>
          <w:rStyle w:val="CommentReference"/>
        </w:rPr>
        <w:commentReference w:id="39"/>
      </w:r>
    </w:p>
    <w:p w14:paraId="4FD66016" w14:textId="77777777" w:rsidR="00976673" w:rsidRDefault="00976673" w:rsidP="00976673">
      <w:pPr>
        <w:pStyle w:val="Heading4"/>
        <w:bidi w:val="0"/>
      </w:pPr>
      <w:r>
        <w:t>Explaining The discrepancy between findings</w:t>
      </w:r>
    </w:p>
    <w:p w14:paraId="0CB98709" w14:textId="41B141DC" w:rsidR="006F73D7" w:rsidRDefault="002411D5" w:rsidP="00E4565F">
      <w:pPr>
        <w:pStyle w:val="NoSpacing"/>
        <w:bidi w:val="0"/>
      </w:pPr>
      <w:r>
        <w:t xml:space="preserve">How can these contradicting results be explained? One option, that is explored in this thesis, is that they </w:t>
      </w:r>
      <w:r w:rsidR="000047E6" w:rsidRPr="000047E6">
        <w:t>stem from methodological limitations of some of these studies</w:t>
      </w:r>
      <w:r>
        <w:t xml:space="preserve">. For example, </w:t>
      </w:r>
      <w:r w:rsidR="00976673">
        <w:t>the way consciousness is measured</w:t>
      </w:r>
      <w:r>
        <w:t xml:space="preserve"> might strongly affect the obtained results: </w:t>
      </w:r>
      <w:r w:rsidR="00AF07A0">
        <w:t>i</w:t>
      </w:r>
      <w:commentRangeStart w:id="43"/>
      <w:r w:rsidR="001D15C6">
        <w:t>f the awareness measure is</w:t>
      </w:r>
      <w:r>
        <w:t xml:space="preserve"> </w:t>
      </w:r>
      <w:r w:rsidR="001D15C6">
        <w:t>n</w:t>
      </w:r>
      <w:r>
        <w:t>o</w:t>
      </w:r>
      <w:r w:rsidR="001D15C6">
        <w:t xml:space="preserve">t sensitive enough to discover </w:t>
      </w:r>
      <w:r w:rsidR="00E4565F">
        <w:t>residual</w:t>
      </w:r>
      <w:r w:rsidR="001D15C6">
        <w:t xml:space="preserve"> awareness, the researcher might </w:t>
      </w:r>
      <w:r w:rsidR="00E4565F">
        <w:t xml:space="preserve">falsely ascribe </w:t>
      </w:r>
      <w:ins w:id="44" w:author="Chen Heller" w:date="2022-07-19T13:30:00Z">
        <w:r w:rsidR="00136373">
          <w:t>un</w:t>
        </w:r>
      </w:ins>
      <w:r w:rsidR="00E4565F">
        <w:t xml:space="preserve">conscious processes to </w:t>
      </w:r>
      <w:del w:id="45" w:author="Chen Heller" w:date="2022-07-19T13:30:00Z">
        <w:r w:rsidR="00E4565F" w:rsidDel="00136373">
          <w:delText>un</w:delText>
        </w:r>
      </w:del>
      <w:r w:rsidR="00E4565F">
        <w:t xml:space="preserve">conscious processing </w:t>
      </w:r>
      <w:r w:rsidR="001D15C6">
        <w:t>[ref].</w:t>
      </w:r>
      <w:r w:rsidR="00E4565F">
        <w:t xml:space="preserve"> Such insensitivity can stem from several factors: the objective task might probe features of the stimulus that are irrelevant to the tested feature</w:t>
      </w:r>
      <w:r w:rsidR="007449E8">
        <w:t xml:space="preserve"> (note that this could also lead to overestimation of awareness; </w:t>
      </w:r>
      <w:commentRangeStart w:id="46"/>
      <w:r w:rsidR="007449E8">
        <w:t>REF</w:t>
      </w:r>
      <w:commentRangeEnd w:id="46"/>
      <w:r w:rsidR="007449E8">
        <w:rPr>
          <w:rStyle w:val="CommentReference"/>
        </w:rPr>
        <w:commentReference w:id="46"/>
      </w:r>
      <w:r w:rsidR="007449E8">
        <w:t>)</w:t>
      </w:r>
      <w:r w:rsidR="00E4565F">
        <w:t xml:space="preserve"> </w:t>
      </w:r>
      <w:r w:rsidR="00F33E25">
        <w:t>[ref]</w:t>
      </w:r>
      <w:r w:rsidR="004F2ED5">
        <w:t xml:space="preserve">. </w:t>
      </w:r>
      <w:r w:rsidR="005333D3">
        <w:t xml:space="preserve">In addition, </w:t>
      </w:r>
      <w:r w:rsidR="00E4565F">
        <w:t xml:space="preserve">introducing </w:t>
      </w:r>
      <w:r w:rsidR="00081961">
        <w:t xml:space="preserve">a long delay between the </w:t>
      </w:r>
      <w:r w:rsidR="00E82C6C">
        <w:t xml:space="preserve">presentation </w:t>
      </w:r>
      <w:r w:rsidR="002D4AE1">
        <w:t xml:space="preserve">of </w:t>
      </w:r>
      <w:r w:rsidR="00081961">
        <w:t xml:space="preserve">the stimulus and </w:t>
      </w:r>
      <w:r w:rsidR="00E4565F">
        <w:t xml:space="preserve">the </w:t>
      </w:r>
      <w:r w:rsidR="007449E8">
        <w:t>awareness measure</w:t>
      </w:r>
      <w:r w:rsidR="00E4565F">
        <w:t xml:space="preserve"> </w:t>
      </w:r>
      <w:r w:rsidR="00081961">
        <w:t xml:space="preserve">might </w:t>
      </w:r>
      <w:r w:rsidR="00F33E25">
        <w:t xml:space="preserve">cause subjects to forget that they had some experience of it [ref]. </w:t>
      </w:r>
      <w:r w:rsidR="002D6956">
        <w:t xml:space="preserve">Underestimation </w:t>
      </w:r>
      <w:r w:rsidR="007449E8">
        <w:t xml:space="preserve">of awareness </w:t>
      </w:r>
      <w:r w:rsidR="002D6956">
        <w:t xml:space="preserve">can also occur if the subject uses a </w:t>
      </w:r>
      <w:r w:rsidR="002D4AE1">
        <w:t xml:space="preserve">very </w:t>
      </w:r>
      <w:r w:rsidR="002D6956">
        <w:t>strict criterion when judging whether she saw the prime</w:t>
      </w:r>
      <w:r w:rsidR="00D27C09">
        <w:t xml:space="preserve"> [ref]</w:t>
      </w:r>
      <w:r w:rsidR="002D6956">
        <w:t>. Finally</w:t>
      </w:r>
      <w:r w:rsidR="002D4AE1">
        <w:t>,</w:t>
      </w:r>
      <w:r w:rsidR="002D6956">
        <w:t xml:space="preserve"> </w:t>
      </w:r>
      <w:r w:rsidR="007449E8">
        <w:t xml:space="preserve">if the objective task is too </w:t>
      </w:r>
      <w:r w:rsidR="00C53B7E">
        <w:t>difficult</w:t>
      </w:r>
      <w:r w:rsidR="007449E8">
        <w:t>,</w:t>
      </w:r>
      <w:r w:rsidR="00C53B7E">
        <w:t xml:space="preserve"> </w:t>
      </w:r>
      <w:r w:rsidR="007449E8">
        <w:t>subjects can be at chance even if they do see the stimulus, or parts of it, and their</w:t>
      </w:r>
      <w:r w:rsidR="00C53B7E">
        <w:t xml:space="preserve"> </w:t>
      </w:r>
      <w:r w:rsidR="002D6956">
        <w:t xml:space="preserve">motivation to perform </w:t>
      </w:r>
      <w:r w:rsidR="007449E8">
        <w:t xml:space="preserve">the task on invisible stimuli can also be hindered, leading to worse performance </w:t>
      </w:r>
      <w:r w:rsidR="00D27C09">
        <w:t>[ref].</w:t>
      </w:r>
      <w:commentRangeEnd w:id="43"/>
      <w:r w:rsidR="00A21522">
        <w:rPr>
          <w:rStyle w:val="CommentReference"/>
        </w:rPr>
        <w:commentReference w:id="43"/>
      </w:r>
    </w:p>
    <w:p w14:paraId="093A7646" w14:textId="77777777" w:rsidR="00976673" w:rsidRDefault="00976673" w:rsidP="00976673">
      <w:pPr>
        <w:pStyle w:val="Heading5"/>
        <w:bidi w:val="0"/>
      </w:pPr>
      <w:r>
        <w:t>Explaining null findings – Insensitive measures cause unconscious processing under estimation</w:t>
      </w:r>
    </w:p>
    <w:p w14:paraId="6BE3AD11" w14:textId="460833A1" w:rsidR="00531AAE" w:rsidRDefault="00D03D49" w:rsidP="001727BA">
      <w:pPr>
        <w:pStyle w:val="NoSpacing"/>
        <w:bidi w:val="0"/>
      </w:pPr>
      <w:r>
        <w:t>The above issues might lead to overestimating unconscious processing, due to contamination by conscious effects. On the other hand, one might underestimate unconscious processing, due to</w:t>
      </w:r>
      <w:r w:rsidR="00976673">
        <w:t xml:space="preserve"> </w:t>
      </w:r>
      <w:r w:rsidR="00D1694D">
        <w:t xml:space="preserve">insensitive measures of the </w:t>
      </w:r>
      <w:r>
        <w:t xml:space="preserve">unconscious </w:t>
      </w:r>
      <w:r w:rsidR="00D1694D">
        <w:t>effect</w:t>
      </w:r>
      <w:r w:rsidR="00E52FE8">
        <w:t>.</w:t>
      </w:r>
      <w:r w:rsidR="00AE2150">
        <w:t xml:space="preserve"> The most prominent measure for probing </w:t>
      </w:r>
      <w:r w:rsidR="005B3FFA">
        <w:t>unconscious</w:t>
      </w:r>
      <w:r w:rsidR="00AE2150">
        <w:t xml:space="preserve"> effects </w:t>
      </w:r>
      <w:r w:rsidR="00EC1FED">
        <w:t>are reaction times (RTs), as measured using</w:t>
      </w:r>
      <w:r w:rsidR="00AE2150">
        <w:t xml:space="preserve"> keyboard </w:t>
      </w:r>
      <w:r w:rsidR="00EC1FED">
        <w:t>presses</w:t>
      </w:r>
      <w:r w:rsidR="008D0840">
        <w:t xml:space="preserve"> (e.g., comparing RTs in the congruent vs. incongruent condition)</w:t>
      </w:r>
      <w:r w:rsidR="005B1B51">
        <w:t xml:space="preserve"> </w:t>
      </w:r>
      <w:r w:rsidR="00531AAE">
        <w:t>[</w:t>
      </w:r>
      <w:commentRangeStart w:id="47"/>
      <w:r w:rsidR="00531AAE">
        <w:t>ref</w:t>
      </w:r>
      <w:commentRangeEnd w:id="47"/>
      <w:r w:rsidR="00AD6FB1">
        <w:rPr>
          <w:rStyle w:val="CommentReference"/>
        </w:rPr>
        <w:commentReference w:id="47"/>
      </w:r>
      <w:r w:rsidR="00531AAE">
        <w:t xml:space="preserve">]. </w:t>
      </w:r>
      <w:r w:rsidR="00D044AA">
        <w:t>However</w:t>
      </w:r>
      <w:r w:rsidR="006568FE">
        <w:t>,</w:t>
      </w:r>
      <w:r w:rsidR="00D044AA">
        <w:t xml:space="preserve"> </w:t>
      </w:r>
      <w:r w:rsidR="00AD6FB1">
        <w:t xml:space="preserve">for invisible primes </w:t>
      </w:r>
      <w:r w:rsidR="00D044AA">
        <w:t xml:space="preserve">this </w:t>
      </w:r>
      <w:r w:rsidR="00CD009A">
        <w:t>effect is usually very small [</w:t>
      </w:r>
      <w:commentRangeStart w:id="48"/>
      <w:r w:rsidR="00CD009A">
        <w:t>ref</w:t>
      </w:r>
      <w:commentRangeEnd w:id="48"/>
      <w:r w:rsidR="007D164B">
        <w:rPr>
          <w:rStyle w:val="CommentReference"/>
        </w:rPr>
        <w:commentReference w:id="48"/>
      </w:r>
      <w:r w:rsidR="00CD009A">
        <w:t>]</w:t>
      </w:r>
      <w:r w:rsidR="00AD6FB1">
        <w:t xml:space="preserve">. Also, it only indexes </w:t>
      </w:r>
      <w:proofErr w:type="gramStart"/>
      <w:r w:rsidR="00AD6FB1">
        <w:t>the end result</w:t>
      </w:r>
      <w:proofErr w:type="gramEnd"/>
      <w:r w:rsidR="00AD6FB1">
        <w:t xml:space="preserve"> of the response, and does not</w:t>
      </w:r>
      <w:r w:rsidR="000B581A">
        <w:t xml:space="preserve"> </w:t>
      </w:r>
      <w:r w:rsidR="002A2A03">
        <w:t xml:space="preserve">provide </w:t>
      </w:r>
      <w:r w:rsidR="006C30C7">
        <w:t xml:space="preserve">insight on the process of </w:t>
      </w:r>
      <w:r w:rsidR="002A2A03">
        <w:t>formulati</w:t>
      </w:r>
      <w:r w:rsidR="006C30C7">
        <w:t>ng</w:t>
      </w:r>
      <w:r w:rsidR="000B581A">
        <w:t xml:space="preserve"> the final decision</w:t>
      </w:r>
      <w:r w:rsidR="000E1037">
        <w:t xml:space="preserve">, as it unfolds over time </w:t>
      </w:r>
      <w:commentRangeStart w:id="49"/>
      <w:r w:rsidR="000E1037">
        <w:t>[ref]</w:t>
      </w:r>
      <w:commentRangeEnd w:id="49"/>
      <w:r w:rsidR="00BE3B54">
        <w:rPr>
          <w:rStyle w:val="CommentReference"/>
        </w:rPr>
        <w:commentReference w:id="49"/>
      </w:r>
      <w:r w:rsidR="002A2A03">
        <w:t>.</w:t>
      </w:r>
    </w:p>
    <w:p w14:paraId="2601E82D" w14:textId="18E78E4A" w:rsidR="002C1CE0" w:rsidRDefault="006E4F8B">
      <w:pPr>
        <w:pStyle w:val="Heading4"/>
        <w:bidi w:val="0"/>
      </w:pPr>
      <w:r>
        <w:t>Motion tracking vs keyboard</w:t>
      </w:r>
    </w:p>
    <w:p w14:paraId="36583870" w14:textId="60DB0CEE" w:rsidR="002C1CE0" w:rsidRDefault="00B66392" w:rsidP="00493304">
      <w:pPr>
        <w:pStyle w:val="NoSpacing"/>
        <w:bidi w:val="0"/>
        <w:rPr>
          <w:rtl/>
        </w:rPr>
      </w:pPr>
      <w:r>
        <w:t xml:space="preserve">Both these problems can be solved using </w:t>
      </w:r>
      <w:del w:id="50" w:author="Chen Heller" w:date="2022-08-14T09:14:00Z">
        <w:r w:rsidR="00DD44EB" w:rsidDel="00B000DC">
          <w:delText>t</w:delText>
        </w:r>
        <w:r w:rsidR="002C1CE0" w:rsidDel="00B000DC">
          <w:delText xml:space="preserve">rajectory </w:delText>
        </w:r>
      </w:del>
      <w:ins w:id="51" w:author="Chen Heller" w:date="2022-08-14T09:14:00Z">
        <w:r w:rsidR="00B000DC">
          <w:t xml:space="preserve">motion </w:t>
        </w:r>
      </w:ins>
      <w:r w:rsidR="002C1CE0">
        <w:t>tracking</w:t>
      </w:r>
      <w:r>
        <w:t>,</w:t>
      </w:r>
      <w:r w:rsidR="002C1CE0">
        <w:t xml:space="preserve"> </w:t>
      </w:r>
      <w:r w:rsidR="00DD44EB">
        <w:t xml:space="preserve">which </w:t>
      </w:r>
      <w:r w:rsidR="002C1CE0">
        <w:t xml:space="preserve">has become a popular tool for </w:t>
      </w:r>
      <w:r w:rsidR="003B68E7">
        <w:t xml:space="preserve">unraveling </w:t>
      </w:r>
      <w:r w:rsidR="002C1CE0">
        <w:t xml:space="preserve">cognitive </w:t>
      </w:r>
      <w:r w:rsidR="00A30850">
        <w:t>processes</w:t>
      </w:r>
      <w:r w:rsidR="004F4999">
        <w:t xml:space="preserve"> [</w:t>
      </w:r>
      <w:commentRangeStart w:id="52"/>
      <w:r w:rsidR="004F4999">
        <w:t>ref</w:t>
      </w:r>
      <w:commentRangeEnd w:id="52"/>
      <w:r w:rsidR="004F4999">
        <w:rPr>
          <w:rStyle w:val="CommentReference"/>
        </w:rPr>
        <w:commentReference w:id="52"/>
      </w:r>
      <w:proofErr w:type="gramStart"/>
      <w:r w:rsidR="004F4999">
        <w:t>]</w:t>
      </w:r>
      <w:r w:rsidR="00017A5E">
        <w:t>, and</w:t>
      </w:r>
      <w:proofErr w:type="gramEnd"/>
      <w:r w:rsidR="00017A5E">
        <w:t xml:space="preserve"> might prove to a be a powerful tool for detecting </w:t>
      </w:r>
      <w:r w:rsidR="00A04C37">
        <w:t xml:space="preserve">effects evoked by </w:t>
      </w:r>
      <w:r w:rsidR="00017A5E">
        <w:t>unconscious</w:t>
      </w:r>
      <w:r w:rsidR="00A04C37">
        <w:t xml:space="preserve"> processes</w:t>
      </w:r>
      <w:r w:rsidR="002C1CE0">
        <w:t xml:space="preserve">. </w:t>
      </w:r>
      <w:r w:rsidR="00A464E8">
        <w:t>Contrary to keyboard RT</w:t>
      </w:r>
      <w:r>
        <w:t>s,</w:t>
      </w:r>
      <w:r w:rsidR="00A464E8">
        <w:t xml:space="preserve"> which produce a discrete value for each trial, motion tracking </w:t>
      </w:r>
      <w:r w:rsidR="00AC348A">
        <w:t xml:space="preserve">provides </w:t>
      </w:r>
      <w:r w:rsidR="00A464E8">
        <w:t>a cont</w:t>
      </w:r>
      <w:r w:rsidR="0075797D">
        <w:t xml:space="preserve">inuous set of values which is better suited for tracking </w:t>
      </w:r>
      <w:r w:rsidR="00E91B25">
        <w:t>ongoing</w:t>
      </w:r>
      <w:r w:rsidR="0075797D">
        <w:t xml:space="preserve"> </w:t>
      </w:r>
      <w:r w:rsidR="00AF0C32">
        <w:t>cognitive processes</w:t>
      </w:r>
      <w:r w:rsidR="002C1CE0">
        <w:t xml:space="preserve">. </w:t>
      </w:r>
      <w:r w:rsidR="000771C7">
        <w:t xml:space="preserve">This </w:t>
      </w:r>
      <w:r w:rsidR="00AC348A">
        <w:t>was previously used in other fields of research</w:t>
      </w:r>
      <w:r w:rsidR="006E1988">
        <w:t xml:space="preserve"> (e.g., unraveling </w:t>
      </w:r>
      <w:r w:rsidR="000771C7">
        <w:t>the temporal dynamics of speech comprehension</w:t>
      </w:r>
      <w:r w:rsidR="00771D2F">
        <w:t>, to</w:t>
      </w:r>
      <w:r w:rsidR="000771C7">
        <w:t xml:space="preserve"> show that </w:t>
      </w:r>
      <w:r w:rsidR="00861D29">
        <w:t>words are processed in an incremental manner</w:t>
      </w:r>
      <w:r w:rsidR="00306D63">
        <w:t xml:space="preserve"> [</w:t>
      </w:r>
      <w:commentRangeStart w:id="53"/>
      <w:r w:rsidR="00306D63">
        <w:t>ref</w:t>
      </w:r>
      <w:commentRangeEnd w:id="53"/>
      <w:r w:rsidR="00306D63">
        <w:rPr>
          <w:rStyle w:val="CommentReference"/>
        </w:rPr>
        <w:commentReference w:id="53"/>
      </w:r>
      <w:r w:rsidR="00306D63">
        <w:t>]</w:t>
      </w:r>
      <w:r w:rsidR="00B11F9C">
        <w:t>)</w:t>
      </w:r>
      <w:r w:rsidR="002C1CE0">
        <w:t>.</w:t>
      </w:r>
      <w:r w:rsidR="00484277">
        <w:t xml:space="preserve"> </w:t>
      </w:r>
      <w:r w:rsidR="008C7759">
        <w:t xml:space="preserve">Such online </w:t>
      </w:r>
      <w:r w:rsidR="005C6867">
        <w:t xml:space="preserve">tracking </w:t>
      </w:r>
      <w:r w:rsidR="000D2409">
        <w:t>of</w:t>
      </w:r>
      <w:r w:rsidR="00093ED3">
        <w:t xml:space="preserve"> movement </w:t>
      </w:r>
      <w:r w:rsidR="000259CC">
        <w:t xml:space="preserve">as </w:t>
      </w:r>
      <w:r w:rsidR="00412F43">
        <w:t xml:space="preserve">the cognitive processes </w:t>
      </w:r>
      <w:r w:rsidR="000259CC">
        <w:t>take place provides further insight on</w:t>
      </w:r>
      <w:r w:rsidR="0045492E">
        <w:t xml:space="preserve"> </w:t>
      </w:r>
      <w:r w:rsidR="00412F43">
        <w:t xml:space="preserve">their </w:t>
      </w:r>
      <w:r w:rsidR="00BE7F64">
        <w:t>development</w:t>
      </w:r>
      <w:r w:rsidR="0045492E">
        <w:t xml:space="preserve"> over time</w:t>
      </w:r>
      <w:r w:rsidR="00412F43">
        <w:t>.</w:t>
      </w:r>
      <w:r w:rsidR="00137135">
        <w:t xml:space="preserve"> </w:t>
      </w:r>
      <w:r w:rsidR="00C75F12">
        <w:t xml:space="preserve">For example, when studying </w:t>
      </w:r>
      <w:r w:rsidR="00753F0E">
        <w:t xml:space="preserve">syntactic </w:t>
      </w:r>
      <w:r w:rsidR="0086269B">
        <w:t xml:space="preserve">speech </w:t>
      </w:r>
      <w:r w:rsidR="00753F0E">
        <w:t>processing</w:t>
      </w:r>
      <w:r w:rsidR="0086269B">
        <w:t>, researchers used motion tracking to demonstrate</w:t>
      </w:r>
      <w:r w:rsidR="00753F0E">
        <w:t xml:space="preserve"> </w:t>
      </w:r>
      <w:r w:rsidR="00500416">
        <w:t xml:space="preserve">that </w:t>
      </w:r>
      <w:r w:rsidR="0089537D">
        <w:t xml:space="preserve">multiple syntactic interpretations of a sentence </w:t>
      </w:r>
      <w:r w:rsidR="005F4B45">
        <w:t xml:space="preserve">are processed </w:t>
      </w:r>
      <w:r w:rsidR="006D4106">
        <w:t>simultaneously</w:t>
      </w:r>
      <w:r w:rsidR="005F4B45">
        <w:t xml:space="preserve"> as opposed to </w:t>
      </w:r>
      <w:r w:rsidR="00EE5959">
        <w:t>serially</w:t>
      </w:r>
      <w:r w:rsidR="00FF2207">
        <w:t xml:space="preserve"> [</w:t>
      </w:r>
      <w:commentRangeStart w:id="54"/>
      <w:r w:rsidR="00FF2207">
        <w:t>ref</w:t>
      </w:r>
      <w:commentRangeEnd w:id="54"/>
      <w:r w:rsidR="00FF2207">
        <w:rPr>
          <w:rStyle w:val="CommentReference"/>
          <w:rtl/>
        </w:rPr>
        <w:commentReference w:id="54"/>
      </w:r>
      <w:r w:rsidR="00FF2207">
        <w:t>]</w:t>
      </w:r>
      <w:r w:rsidR="004B7C4C">
        <w:t>.</w:t>
      </w:r>
      <w:r w:rsidR="005F4B45">
        <w:t xml:space="preserve"> </w:t>
      </w:r>
      <w:r w:rsidR="00A951A3">
        <w:t xml:space="preserve">Similarly, motion tracking allows one to compare </w:t>
      </w:r>
      <w:r w:rsidR="00041D70">
        <w:t xml:space="preserve">movement patterns associated with </w:t>
      </w:r>
      <w:r w:rsidR="009268E9">
        <w:t>simultaneous</w:t>
      </w:r>
      <w:r w:rsidR="00041D70">
        <w:t xml:space="preserve"> </w:t>
      </w:r>
      <w:r w:rsidR="009268E9">
        <w:t xml:space="preserve">conflicting goals </w:t>
      </w:r>
      <w:r w:rsidR="00041D70">
        <w:t>and serial</w:t>
      </w:r>
      <w:r w:rsidR="009268E9">
        <w:t>ly occurring</w:t>
      </w:r>
      <w:r w:rsidR="00041D70">
        <w:t xml:space="preserve"> goals </w:t>
      </w:r>
      <w:r w:rsidR="00FF2207">
        <w:t>[</w:t>
      </w:r>
      <w:commentRangeStart w:id="55"/>
      <w:r w:rsidR="00FF2207">
        <w:t>ref</w:t>
      </w:r>
      <w:commentRangeEnd w:id="55"/>
      <w:r w:rsidR="00FF2207">
        <w:rPr>
          <w:rStyle w:val="CommentReference"/>
        </w:rPr>
        <w:commentReference w:id="55"/>
      </w:r>
      <w:r w:rsidR="00FF2207">
        <w:t>]</w:t>
      </w:r>
      <w:r w:rsidR="00BE252D">
        <w:t>.</w:t>
      </w:r>
      <w:r w:rsidR="00493304">
        <w:t xml:space="preserve"> Finally, of the rich,</w:t>
      </w:r>
      <w:r w:rsidR="00817016">
        <w:t xml:space="preserve"> continuous data</w:t>
      </w:r>
      <w:r w:rsidR="00493304">
        <w:t xml:space="preserve"> </w:t>
      </w:r>
      <w:r w:rsidR="00493304">
        <w:lastRenderedPageBreak/>
        <w:t>afforded by motion tracking can be curated for</w:t>
      </w:r>
      <w:r w:rsidR="00817016">
        <w:t xml:space="preserve"> various </w:t>
      </w:r>
      <w:r w:rsidR="00D5319F">
        <w:t>parameters</w:t>
      </w:r>
      <w:r w:rsidR="000A46FC">
        <w:t xml:space="preserve"> </w:t>
      </w:r>
      <w:r w:rsidR="00817016">
        <w:t xml:space="preserve">that are not available when using non-continuous </w:t>
      </w:r>
      <w:proofErr w:type="gramStart"/>
      <w:r w:rsidR="00817016">
        <w:t>measures</w:t>
      </w:r>
      <w:r w:rsidR="00621AE6">
        <w:t>, and</w:t>
      </w:r>
      <w:proofErr w:type="gramEnd"/>
      <w:r w:rsidR="00621AE6">
        <w:t xml:space="preserve"> might reveal an effect that goes unnoticed in the latter case</w:t>
      </w:r>
      <w:r w:rsidR="00817016">
        <w:t xml:space="preserve">. One such parameter is velocity which </w:t>
      </w:r>
      <w:r w:rsidR="00D5319F">
        <w:t xml:space="preserve">was </w:t>
      </w:r>
      <w:r w:rsidR="00817016">
        <w:t>used t</w:t>
      </w:r>
      <w:r w:rsidR="00435BFC">
        <w:t xml:space="preserve">o inspect </w:t>
      </w:r>
      <w:r w:rsidR="00D5319F">
        <w:t>s</w:t>
      </w:r>
      <w:r w:rsidR="00435BFC">
        <w:t>ubjects</w:t>
      </w:r>
      <w:r w:rsidR="00D5319F">
        <w:t>'</w:t>
      </w:r>
      <w:r w:rsidR="00435BFC">
        <w:t xml:space="preserve"> confidence in </w:t>
      </w:r>
      <w:r w:rsidR="00D5319F">
        <w:t xml:space="preserve">their </w:t>
      </w:r>
      <w:r w:rsidR="00435BFC">
        <w:t>answer</w:t>
      </w:r>
      <w:r w:rsidR="00D5319F">
        <w:t>s</w:t>
      </w:r>
      <w:r w:rsidR="00D012CA">
        <w:t xml:space="preserve"> [</w:t>
      </w:r>
      <w:commentRangeStart w:id="56"/>
      <w:r w:rsidR="00D012CA">
        <w:t>ref</w:t>
      </w:r>
      <w:commentRangeEnd w:id="56"/>
      <w:r w:rsidR="00D012CA">
        <w:rPr>
          <w:rStyle w:val="CommentReference"/>
        </w:rPr>
        <w:commentReference w:id="56"/>
      </w:r>
      <w:r w:rsidR="00D012CA">
        <w:t>]</w:t>
      </w:r>
      <w:r w:rsidR="00E9684E">
        <w:t xml:space="preserve">. Another </w:t>
      </w:r>
      <w:r w:rsidR="005A4B8A">
        <w:t xml:space="preserve">parameter </w:t>
      </w:r>
      <w:r w:rsidR="00485A14">
        <w:t xml:space="preserve">is </w:t>
      </w:r>
      <w:r w:rsidR="001E0A80">
        <w:t>C</w:t>
      </w:r>
      <w:r w:rsidR="00CD75B6">
        <w:t xml:space="preserve">hanges </w:t>
      </w:r>
      <w:proofErr w:type="gramStart"/>
      <w:r w:rsidR="001E0A80">
        <w:t>O</w:t>
      </w:r>
      <w:r w:rsidR="00CD75B6">
        <w:t>f</w:t>
      </w:r>
      <w:proofErr w:type="gramEnd"/>
      <w:r w:rsidR="00CD75B6">
        <w:t xml:space="preserve"> </w:t>
      </w:r>
      <w:r w:rsidR="001E0A80">
        <w:t>M</w:t>
      </w:r>
      <w:r w:rsidR="00CD75B6">
        <w:t>ind</w:t>
      </w:r>
      <w:r w:rsidR="001E0A80">
        <w:t xml:space="preserve"> (COM)</w:t>
      </w:r>
      <w:r w:rsidR="00D16D80">
        <w:t>,</w:t>
      </w:r>
      <w:r w:rsidR="00CD75B6">
        <w:t xml:space="preserve"> </w:t>
      </w:r>
      <w:r w:rsidR="00485A14">
        <w:t>that are not</w:t>
      </w:r>
      <w:r w:rsidR="00032C67">
        <w:t xml:space="preserve"> possible</w:t>
      </w:r>
      <w:r w:rsidR="00D16D80">
        <w:t xml:space="preserve"> to detect</w:t>
      </w:r>
      <w:r w:rsidR="00032C67">
        <w:t xml:space="preserve"> when </w:t>
      </w:r>
      <w:r w:rsidR="00485A14">
        <w:t xml:space="preserve">responding with </w:t>
      </w:r>
      <w:r w:rsidR="00032C67">
        <w:t>a keyboard</w:t>
      </w:r>
      <w:r w:rsidR="001E0A80">
        <w:t>,</w:t>
      </w:r>
      <w:r w:rsidR="00032C67">
        <w:t xml:space="preserve"> but are reflected in the trajectory when </w:t>
      </w:r>
      <w:r w:rsidR="006943BC">
        <w:t>using motion tracking</w:t>
      </w:r>
      <w:r w:rsidR="00C34142">
        <w:t xml:space="preserve"> [</w:t>
      </w:r>
      <w:commentRangeStart w:id="57"/>
      <w:r w:rsidR="00C34142">
        <w:t>ref</w:t>
      </w:r>
      <w:commentRangeEnd w:id="57"/>
      <w:r w:rsidR="005A4B8A">
        <w:rPr>
          <w:rStyle w:val="CommentReference"/>
        </w:rPr>
        <w:commentReference w:id="57"/>
      </w:r>
      <w:r w:rsidR="00C34142">
        <w:t>]</w:t>
      </w:r>
      <w:r w:rsidR="00485A14">
        <w:t>.</w:t>
      </w:r>
    </w:p>
    <w:p w14:paraId="4ADE2CAC" w14:textId="77777777" w:rsidR="00976673" w:rsidRDefault="00976673" w:rsidP="00976673">
      <w:pPr>
        <w:pStyle w:val="Heading4"/>
        <w:bidi w:val="0"/>
      </w:pPr>
      <w:proofErr w:type="spellStart"/>
      <w:r>
        <w:t>Prev</w:t>
      </w:r>
      <w:proofErr w:type="spellEnd"/>
      <w:r>
        <w:t xml:space="preserve"> papers with motion tracking</w:t>
      </w:r>
    </w:p>
    <w:p w14:paraId="74FFDFA6" w14:textId="60C1CBE6" w:rsidR="00252575" w:rsidRDefault="00FD1495" w:rsidP="002B390A">
      <w:pPr>
        <w:pStyle w:val="NoSpacing"/>
        <w:bidi w:val="0"/>
      </w:pPr>
      <w:r>
        <w:t xml:space="preserve">The ability to unravel cognitive conflicts and </w:t>
      </w:r>
      <w:r w:rsidR="004707BE">
        <w:t xml:space="preserve">observe </w:t>
      </w:r>
      <w:r>
        <w:t xml:space="preserve">COM </w:t>
      </w:r>
      <w:r w:rsidR="00307E69">
        <w:t xml:space="preserve">might be </w:t>
      </w:r>
      <w:r>
        <w:t xml:space="preserve">beneficial when </w:t>
      </w:r>
      <w:r w:rsidR="00075969">
        <w:t xml:space="preserve">studying </w:t>
      </w:r>
      <w:r w:rsidR="00A80A24">
        <w:t>unconscious</w:t>
      </w:r>
      <w:r>
        <w:t xml:space="preserve"> processing</w:t>
      </w:r>
      <w:r w:rsidR="00204617">
        <w:t xml:space="preserve">, especially in </w:t>
      </w:r>
      <w:r w:rsidR="0035360E">
        <w:t xml:space="preserve">priming paradigms that evoke conflicts between </w:t>
      </w:r>
      <w:r w:rsidR="00EF72DE">
        <w:t>the</w:t>
      </w:r>
      <w:r w:rsidR="00EF3B5E">
        <w:t xml:space="preserve"> prime and target</w:t>
      </w:r>
      <w:r w:rsidR="003C716D">
        <w:t>.</w:t>
      </w:r>
      <w:r w:rsidR="00EF3B5E">
        <w:t xml:space="preserve"> </w:t>
      </w:r>
      <w:del w:id="58" w:author="Chen Heller" w:date="2022-08-14T09:14:00Z">
        <w:r w:rsidR="003C716D" w:rsidDel="00B000DC">
          <w:delText xml:space="preserve"> </w:delText>
        </w:r>
      </w:del>
      <w:r w:rsidR="003C716D">
        <w:t xml:space="preserve">This was indeed done in a handful of studies: </w:t>
      </w:r>
      <w:del w:id="59" w:author="Chen Heller" w:date="2022-08-14T09:14:00Z">
        <w:r w:rsidR="003C716D" w:rsidDel="00B000DC">
          <w:delText xml:space="preserve"> </w:delText>
        </w:r>
      </w:del>
      <w:r w:rsidR="00E8074E">
        <w:t>two studies probed</w:t>
      </w:r>
      <w:r w:rsidR="004E0C6C">
        <w:t xml:space="preserve"> </w:t>
      </w:r>
      <w:r w:rsidR="00952AF8">
        <w:t xml:space="preserve">the level at which </w:t>
      </w:r>
      <w:r w:rsidR="005B3FFA">
        <w:t>unconscious</w:t>
      </w:r>
      <w:r w:rsidR="00952AF8">
        <w:t xml:space="preserve"> images are processed by </w:t>
      </w:r>
      <w:r w:rsidR="004D6C22">
        <w:t xml:space="preserve">asking </w:t>
      </w:r>
      <w:r w:rsidR="004E0C6C">
        <w:t xml:space="preserve">subjects to classify a target image </w:t>
      </w:r>
      <w:r w:rsidR="00C02C68">
        <w:t xml:space="preserve">preceded by an invisible prime </w:t>
      </w:r>
      <w:r w:rsidR="004E0C6C">
        <w:t xml:space="preserve">as a person / animal </w:t>
      </w:r>
      <w:r w:rsidR="00C02C68">
        <w:t xml:space="preserve">in a reaching response, </w:t>
      </w:r>
      <w:r w:rsidR="004D6C22">
        <w:t xml:space="preserve">while </w:t>
      </w:r>
      <w:r w:rsidR="00C02C68">
        <w:t>movement was tracked</w:t>
      </w:r>
      <w:r w:rsidR="004D6C22">
        <w:t>.</w:t>
      </w:r>
      <w:r w:rsidR="004E0C6C">
        <w:t xml:space="preserve"> </w:t>
      </w:r>
      <w:r w:rsidR="004D6C22">
        <w:t xml:space="preserve">When the prime was incongruent </w:t>
      </w:r>
      <w:r w:rsidR="004E56B3">
        <w:t xml:space="preserve">with </w:t>
      </w:r>
      <w:r w:rsidR="004D6C22">
        <w:t>the target</w:t>
      </w:r>
      <w:r w:rsidR="00D4274A">
        <w:t>,</w:t>
      </w:r>
      <w:r w:rsidR="004D6C22">
        <w:t xml:space="preserve"> reaching trajectories </w:t>
      </w:r>
      <w:r w:rsidR="004E0C6C">
        <w:t>tend</w:t>
      </w:r>
      <w:r w:rsidR="004D6C22">
        <w:t>ed</w:t>
      </w:r>
      <w:r w:rsidR="004E0C6C">
        <w:t xml:space="preserve"> to deviate to</w:t>
      </w:r>
      <w:r w:rsidR="003C57F0">
        <w:t>wards</w:t>
      </w:r>
      <w:r w:rsidR="004E0C6C">
        <w:t xml:space="preserve"> the incorrect answer</w:t>
      </w:r>
      <w:r w:rsidR="00F6282F">
        <w:t xml:space="preserve"> [</w:t>
      </w:r>
      <w:commentRangeStart w:id="60"/>
      <w:r w:rsidR="00F6282F">
        <w:t>ref</w:t>
      </w:r>
      <w:commentRangeEnd w:id="60"/>
      <w:r w:rsidR="00F6282F">
        <w:rPr>
          <w:rStyle w:val="CommentReference"/>
        </w:rPr>
        <w:commentReference w:id="60"/>
      </w:r>
      <w:r w:rsidR="00F6282F">
        <w:t>],</w:t>
      </w:r>
      <w:r w:rsidR="004E0C6C">
        <w:t xml:space="preserve"> </w:t>
      </w:r>
      <w:r w:rsidR="007A3A61">
        <w:t xml:space="preserve">therefore </w:t>
      </w:r>
      <w:r w:rsidR="00E07041">
        <w:t>indicating</w:t>
      </w:r>
      <w:r w:rsidR="007A3A61">
        <w:t xml:space="preserve"> </w:t>
      </w:r>
      <w:r w:rsidR="004E0C6C">
        <w:t>that the semantic meaning of prime</w:t>
      </w:r>
      <w:r w:rsidR="007A3A61">
        <w:t xml:space="preserve"> images</w:t>
      </w:r>
      <w:r w:rsidR="004E0C6C">
        <w:t xml:space="preserve"> </w:t>
      </w:r>
      <w:r w:rsidR="00E07041">
        <w:t xml:space="preserve">was </w:t>
      </w:r>
      <w:r w:rsidR="003C57F0">
        <w:t xml:space="preserve">processed </w:t>
      </w:r>
      <w:r w:rsidR="005B3FFA">
        <w:t>unconscious</w:t>
      </w:r>
      <w:ins w:id="61" w:author="Chen Heller" w:date="2022-07-19T13:53:00Z">
        <w:r w:rsidR="0032453F">
          <w:t>ly</w:t>
        </w:r>
      </w:ins>
      <w:r w:rsidR="008E0CE3">
        <w:t xml:space="preserve"> [</w:t>
      </w:r>
      <w:commentRangeStart w:id="62"/>
      <w:r w:rsidR="008E0CE3">
        <w:t>ref</w:t>
      </w:r>
      <w:commentRangeEnd w:id="62"/>
      <w:r w:rsidR="00F6282F">
        <w:rPr>
          <w:rStyle w:val="CommentReference"/>
        </w:rPr>
        <w:commentReference w:id="62"/>
      </w:r>
      <w:r w:rsidR="008E0CE3">
        <w:t>]</w:t>
      </w:r>
      <w:r w:rsidR="003C57F0">
        <w:t>.</w:t>
      </w:r>
      <w:r w:rsidR="00471A10">
        <w:t xml:space="preserve"> In a similar experiment </w:t>
      </w:r>
      <w:del w:id="63" w:author="Chen Heller" w:date="2022-07-19T13:53:00Z">
        <w:r w:rsidR="00861428" w:rsidDel="00D7154A">
          <w:delText xml:space="preserve">the concept of </w:delText>
        </w:r>
      </w:del>
      <w:r w:rsidR="00861428">
        <w:t xml:space="preserve">digits or letters </w:t>
      </w:r>
      <w:del w:id="64" w:author="Chen Heller" w:date="2022-07-19T13:53:00Z">
        <w:r w:rsidR="00861428" w:rsidDel="00D7154A">
          <w:delText>was primed</w:delText>
        </w:r>
      </w:del>
      <w:ins w:id="65" w:author="Chen Heller" w:date="2022-07-19T13:53:00Z">
        <w:r w:rsidR="00D7154A">
          <w:t>were primed</w:t>
        </w:r>
      </w:ins>
      <w:r w:rsidR="00861428">
        <w:t xml:space="preserve"> before classifying </w:t>
      </w:r>
      <w:r w:rsidR="008D1032">
        <w:t xml:space="preserve">a </w:t>
      </w:r>
      <w:r w:rsidR="00E8074E">
        <w:t xml:space="preserve">target </w:t>
      </w:r>
      <w:r w:rsidR="008D1032">
        <w:t>stimulus as one of them, and here too the trajectories were affected by the congruency between the prime and the target</w:t>
      </w:r>
      <w:r w:rsidR="008E0CE3">
        <w:t xml:space="preserve"> [</w:t>
      </w:r>
      <w:commentRangeStart w:id="66"/>
      <w:r w:rsidR="008E0CE3">
        <w:t>ref</w:t>
      </w:r>
      <w:commentRangeEnd w:id="66"/>
      <w:r w:rsidR="005B2A6E">
        <w:rPr>
          <w:rStyle w:val="CommentReference"/>
        </w:rPr>
        <w:commentReference w:id="66"/>
      </w:r>
      <w:r w:rsidR="008E0CE3">
        <w:t>]</w:t>
      </w:r>
      <w:r w:rsidR="008D1032">
        <w:t>.</w:t>
      </w:r>
      <w:r w:rsidR="00E8074E">
        <w:t xml:space="preserve"> Finally, another study used </w:t>
      </w:r>
      <w:r w:rsidR="0060501C">
        <w:t>motion tracking</w:t>
      </w:r>
      <w:r w:rsidR="00E8074E">
        <w:t xml:space="preserve"> </w:t>
      </w:r>
      <w:r w:rsidR="002B390A">
        <w:t xml:space="preserve">to demonstrate the </w:t>
      </w:r>
      <w:r w:rsidR="00315F51">
        <w:t>role of attention in facilitating priming</w:t>
      </w:r>
      <w:r w:rsidR="003F043B">
        <w:t xml:space="preserve"> [</w:t>
      </w:r>
      <w:commentRangeStart w:id="67"/>
      <w:r w:rsidR="003F043B">
        <w:t>ref</w:t>
      </w:r>
      <w:commentRangeEnd w:id="67"/>
      <w:r w:rsidR="00DB43B1">
        <w:rPr>
          <w:rStyle w:val="CommentReference"/>
        </w:rPr>
        <w:commentReference w:id="67"/>
      </w:r>
      <w:r w:rsidR="003F043B">
        <w:t>]</w:t>
      </w:r>
      <w:r w:rsidR="00D30D79">
        <w:t>:</w:t>
      </w:r>
      <w:r w:rsidR="003F043B">
        <w:t xml:space="preserve"> </w:t>
      </w:r>
      <w:del w:id="68" w:author="Chen Heller" w:date="2022-08-14T09:15:00Z">
        <w:r w:rsidR="00796416" w:rsidDel="00D14270">
          <w:delText xml:space="preserve">subjects </w:delText>
        </w:r>
        <w:r w:rsidR="003C7461" w:rsidDel="00D14270">
          <w:delText>were asked</w:delText>
        </w:r>
        <w:r w:rsidR="00796416" w:rsidDel="00D14270">
          <w:delText xml:space="preserve"> to judge</w:delText>
        </w:r>
      </w:del>
      <w:ins w:id="69" w:author="Chen Heller" w:date="2022-08-14T09:15:00Z">
        <w:r w:rsidR="00D14270">
          <w:t>when participants judged</w:t>
        </w:r>
      </w:ins>
      <w:r w:rsidR="00796416">
        <w:t xml:space="preserve"> </w:t>
      </w:r>
      <w:r w:rsidR="00226FFE">
        <w:t xml:space="preserve">a </w:t>
      </w:r>
      <w:r w:rsidR="003C7461">
        <w:t xml:space="preserve">target </w:t>
      </w:r>
      <w:r w:rsidR="00226FFE">
        <w:t>digit as larger or smaller than 5</w:t>
      </w:r>
      <w:r w:rsidR="003C7461">
        <w:t xml:space="preserve">, </w:t>
      </w:r>
      <w:del w:id="70" w:author="Chen Heller" w:date="2022-08-14T09:15:00Z">
        <w:r w:rsidR="003C7461" w:rsidDel="00D14270">
          <w:delText>and</w:delText>
        </w:r>
        <w:r w:rsidR="00226FFE" w:rsidDel="00D14270">
          <w:delText xml:space="preserve"> </w:delText>
        </w:r>
        <w:r w:rsidR="003F043B" w:rsidDel="00D14270">
          <w:delText>exhibited</w:delText>
        </w:r>
        <w:r w:rsidR="00226FFE" w:rsidDel="00D14270">
          <w:delText xml:space="preserve"> </w:delText>
        </w:r>
      </w:del>
      <w:r w:rsidR="00226FFE">
        <w:t>longer reach trajectories</w:t>
      </w:r>
      <w:ins w:id="71" w:author="Chen Heller" w:date="2022-08-14T09:15:00Z">
        <w:r w:rsidR="00D14270">
          <w:t xml:space="preserve"> were observed</w:t>
        </w:r>
      </w:ins>
      <w:r w:rsidR="00226FFE">
        <w:t xml:space="preserve"> </w:t>
      </w:r>
      <w:r w:rsidR="003C7461">
        <w:t>when this target was preceded by an</w:t>
      </w:r>
      <w:r w:rsidR="002B2300">
        <w:t xml:space="preserve"> incongruent </w:t>
      </w:r>
      <w:r w:rsidR="003C7461">
        <w:t>prime (compared to a congruent one), and this effect was larger</w:t>
      </w:r>
      <w:r w:rsidR="003F17C8">
        <w:t xml:space="preserve"> </w:t>
      </w:r>
      <w:r w:rsidR="002B2300">
        <w:t>w</w:t>
      </w:r>
      <w:r w:rsidR="00247A2B">
        <w:t>hen the</w:t>
      </w:r>
      <w:r w:rsidR="003C7461">
        <w:t xml:space="preserve"> subjects</w:t>
      </w:r>
      <w:r w:rsidR="00247A2B">
        <w:t xml:space="preserve"> attended to the </w:t>
      </w:r>
      <w:r w:rsidR="002B2300">
        <w:t>prime</w:t>
      </w:r>
      <w:r w:rsidR="00DB43B1">
        <w:t xml:space="preserve"> [</w:t>
      </w:r>
      <w:commentRangeStart w:id="72"/>
      <w:r w:rsidR="00DB43B1">
        <w:t>ref</w:t>
      </w:r>
      <w:commentRangeEnd w:id="72"/>
      <w:r w:rsidR="0073604D">
        <w:rPr>
          <w:rStyle w:val="CommentReference"/>
        </w:rPr>
        <w:commentReference w:id="72"/>
      </w:r>
      <w:r w:rsidR="00DB43B1">
        <w:t>]</w:t>
      </w:r>
      <w:r w:rsidR="00226FFE">
        <w:t>.</w:t>
      </w:r>
      <w:r w:rsidR="00351B74">
        <w:t xml:space="preserve"> </w:t>
      </w:r>
    </w:p>
    <w:p w14:paraId="279EF9CC" w14:textId="7BD5B255" w:rsidR="004D00B9" w:rsidRPr="00CA4069" w:rsidRDefault="00976673" w:rsidP="00EE2E47">
      <w:pPr>
        <w:pStyle w:val="Heading4"/>
        <w:bidi w:val="0"/>
      </w:pPr>
      <w:proofErr w:type="spellStart"/>
      <w:r>
        <w:t>Prev</w:t>
      </w:r>
      <w:proofErr w:type="spellEnd"/>
      <w:r>
        <w:t xml:space="preserve"> papers with motion tracking and keyboard</w:t>
      </w:r>
    </w:p>
    <w:p w14:paraId="507A6536" w14:textId="20F5DDB4" w:rsidR="0007249B" w:rsidRDefault="00794090" w:rsidP="00B61C47">
      <w:pPr>
        <w:pStyle w:val="NoSpacing"/>
        <w:bidi w:val="0"/>
        <w:rPr>
          <w:rtl/>
        </w:rPr>
      </w:pPr>
      <w:r>
        <w:t xml:space="preserve">Thus, motion tracking can be used to unravel unconscious processing as it unfolds. But are these effects indeed stronger than keyboard-RT ones? This question has hardly been studied. Two studies combined </w:t>
      </w:r>
      <w:r w:rsidR="0060501C">
        <w:t>motion tracking</w:t>
      </w:r>
      <w:r>
        <w:t xml:space="preserve"> and keyboards RTs, yet without directly comparing between them. In the first</w:t>
      </w:r>
      <w:r w:rsidR="00903502">
        <w:t>,</w:t>
      </w:r>
      <w:r w:rsidR="006B0DA6">
        <w:t xml:space="preserve"> </w:t>
      </w:r>
      <w:ins w:id="73" w:author="Chen Heller" w:date="2022-08-14T09:16:00Z">
        <w:r w:rsidR="006C164D">
          <w:t>a prime arrow pointing to the left/right/neutral direction was rendered invisible with meta-contrast masking, and participants were asked to choose which side was the mask pointing to. The task was first performed with a keyboard, revealing that prime-target congruency affects the response speed, and a second time with stylus tracking. In the stylus session the stimulus was presented only after the participants initiated a movement towards the center, forcing participants to correct their movement mid-flight. The correcting movement's onset, length and velocity were influenced by the prime-target congruency which gave rise to the conclusion that subliminal stimuli can influence the ongoing execution of an already-prepared target-directed movement</w:t>
        </w:r>
        <w:r w:rsidR="006C164D" w:rsidDel="006C164D">
          <w:t xml:space="preserve"> </w:t>
        </w:r>
      </w:ins>
      <w:del w:id="74" w:author="Chen Heller" w:date="2022-08-14T09:16:00Z">
        <w:r w:rsidR="006B0DA6" w:rsidDel="006C164D">
          <w:delText xml:space="preserve">keyboard responses </w:delText>
        </w:r>
        <w:r w:rsidR="00623DF1" w:rsidDel="006C164D">
          <w:delText>were affected by</w:delText>
        </w:r>
        <w:r w:rsidR="006B0DA6" w:rsidDel="006C164D">
          <w:delText xml:space="preserve"> prime</w:delText>
        </w:r>
        <w:r w:rsidR="00623DF1" w:rsidDel="006C164D">
          <w:delText>-target congruency</w:delText>
        </w:r>
        <w:r w:rsidR="006B0DA6" w:rsidDel="006C164D">
          <w:delText xml:space="preserve">, </w:delText>
        </w:r>
        <w:r w:rsidR="00623DF1" w:rsidDel="006C164D">
          <w:delText xml:space="preserve">and </w:delText>
        </w:r>
        <w:r w:rsidR="006B0DA6" w:rsidDel="006C164D">
          <w:delText xml:space="preserve">motion tracking </w:delText>
        </w:r>
        <w:r w:rsidR="00BE34E7" w:rsidDel="006C164D">
          <w:delText>show</w:delText>
        </w:r>
        <w:r w:rsidR="00623DF1" w:rsidDel="006C164D">
          <w:delText>ed</w:delText>
        </w:r>
        <w:r w:rsidR="00BE34E7" w:rsidDel="006C164D">
          <w:delText xml:space="preserve"> </w:delText>
        </w:r>
        <w:r w:rsidR="00266F20" w:rsidDel="006C164D">
          <w:delText xml:space="preserve">that </w:delText>
        </w:r>
        <w:r w:rsidR="00453448" w:rsidDel="006C164D">
          <w:delText>it also affect</w:delText>
        </w:r>
        <w:r w:rsidR="00623DF1" w:rsidDel="006C164D">
          <w:delText>ed</w:delText>
        </w:r>
        <w:r w:rsidR="00453448" w:rsidDel="006C164D">
          <w:delText xml:space="preserve"> the </w:delText>
        </w:r>
        <w:r w:rsidR="00587C11" w:rsidDel="006C164D">
          <w:delText xml:space="preserve">ongoing </w:delText>
        </w:r>
        <w:r w:rsidR="00453448" w:rsidDel="006C164D">
          <w:delText xml:space="preserve">execution of the motor response. </w:delText>
        </w:r>
        <w:r w:rsidR="001610B1" w:rsidDel="006C164D">
          <w:delText xml:space="preserve">This </w:delText>
        </w:r>
        <w:r w:rsidR="00623DF1" w:rsidDel="006C164D">
          <w:delText xml:space="preserve">served as basis for </w:delText>
        </w:r>
        <w:r w:rsidR="001610B1" w:rsidDel="006C164D">
          <w:delText xml:space="preserve">the </w:delText>
        </w:r>
        <w:r w:rsidR="00623DF1" w:rsidDel="006C164D">
          <w:delText xml:space="preserve">conclusion </w:delText>
        </w:r>
        <w:r w:rsidR="001610B1" w:rsidDel="006C164D">
          <w:delText xml:space="preserve">that </w:delText>
        </w:r>
        <w:r w:rsidR="00891372" w:rsidDel="006C164D">
          <w:delText>t</w:delText>
        </w:r>
        <w:r w:rsidR="00073924" w:rsidDel="006C164D">
          <w:delText xml:space="preserve">he motor </w:delText>
        </w:r>
        <w:r w:rsidR="00891372" w:rsidDel="006C164D">
          <w:delText>response is</w:delText>
        </w:r>
        <w:r w:rsidR="00073924" w:rsidDel="006C164D">
          <w:delText xml:space="preserve"> based on feedforward processing</w:delText>
        </w:r>
        <w:r w:rsidR="00D210F4" w:rsidDel="006C164D">
          <w:delText xml:space="preserve"> that </w:delText>
        </w:r>
        <w:r w:rsidR="0018223D" w:rsidDel="006C164D">
          <w:delText xml:space="preserve">is </w:delText>
        </w:r>
        <w:r w:rsidR="009E013B" w:rsidDel="006C164D">
          <w:delText xml:space="preserve">first </w:delText>
        </w:r>
        <w:r w:rsidR="0018223D" w:rsidDel="006C164D">
          <w:delText>evoked by</w:delText>
        </w:r>
        <w:r w:rsidR="00C17DE0" w:rsidDel="006C164D">
          <w:delText xml:space="preserve"> </w:delText>
        </w:r>
        <w:r w:rsidR="00D210F4" w:rsidDel="006C164D">
          <w:delText>the prime</w:delText>
        </w:r>
        <w:r w:rsidR="0018223D" w:rsidDel="006C164D">
          <w:delText>,</w:delText>
        </w:r>
        <w:r w:rsidR="00D210F4" w:rsidDel="006C164D">
          <w:delText xml:space="preserve"> and </w:delText>
        </w:r>
        <w:r w:rsidR="00E62162" w:rsidDel="006C164D">
          <w:delText xml:space="preserve">then </w:delText>
        </w:r>
        <w:r w:rsidR="00D210F4" w:rsidDel="006C164D">
          <w:delText>correct</w:delText>
        </w:r>
        <w:r w:rsidR="0018223D" w:rsidDel="006C164D">
          <w:delText>ed</w:delText>
        </w:r>
        <w:r w:rsidR="00E62162" w:rsidDel="006C164D">
          <w:delText xml:space="preserve"> once the target becomes available</w:delText>
        </w:r>
        <w:r w:rsidR="009E013B" w:rsidDel="006C164D">
          <w:delText xml:space="preserve"> </w:delText>
        </w:r>
      </w:del>
      <w:r w:rsidR="009E013B">
        <w:t>[</w:t>
      </w:r>
      <w:commentRangeStart w:id="75"/>
      <w:r w:rsidR="009E013B">
        <w:t>ref</w:t>
      </w:r>
      <w:commentRangeEnd w:id="75"/>
      <w:r w:rsidR="00A21C84">
        <w:rPr>
          <w:rStyle w:val="CommentReference"/>
        </w:rPr>
        <w:commentReference w:id="75"/>
      </w:r>
      <w:r w:rsidR="009E013B">
        <w:t>]</w:t>
      </w:r>
      <w:r w:rsidR="001D5177">
        <w:t>.</w:t>
      </w:r>
      <w:r w:rsidR="0021465D">
        <w:t xml:space="preserve"> </w:t>
      </w:r>
      <w:r w:rsidR="007D1608">
        <w:t xml:space="preserve">In </w:t>
      </w:r>
      <w:r w:rsidR="00FC1674">
        <w:t xml:space="preserve">the second study, </w:t>
      </w:r>
      <w:ins w:id="76" w:author="Chen Heller" w:date="2022-08-14T09:17:00Z">
        <w:r w:rsidR="006C164D">
          <w:t xml:space="preserve">the effect of unconscious dorsal – as opposed to ventral – processing on decisions was examined using a subliminal priming paradigm. Primes and targets were images of animals/tools that belonged to the same/different semantic category and had a similar/different shape (i.e., elongated / round) and therefor similar/different affordances. </w:t>
        </w:r>
        <w:bookmarkStart w:id="77" w:name="_Hlk110934244"/>
        <w:r w:rsidR="006C164D">
          <w:t xml:space="preserve">When responses were given via a keyboard, </w:t>
        </w:r>
        <w:bookmarkEnd w:id="77"/>
        <w:r w:rsidR="006C164D">
          <w:t xml:space="preserve">semantically congruent primes improved the </w:t>
        </w:r>
        <w:r w:rsidR="006C164D">
          <w:lastRenderedPageBreak/>
          <w:t>response speed to their targets. While keyboard responses reflected a semantic priming effect, reaching movements, which were assumed to depend more heavily on dorsal processing, were used to examine if the dorsal stream elicits subliminal shape related effects. Indeed, blob-like animal primes caused a larger deviation from the elongated tool target than did elongated animals. Hence the researchers concluded that dorsal-stream processing contributes grasp related information to decision making processes</w:t>
        </w:r>
      </w:ins>
      <w:del w:id="78" w:author="Chen Heller" w:date="2022-08-14T09:17:00Z">
        <w:r w:rsidR="008838A7" w:rsidDel="006C164D">
          <w:delText xml:space="preserve">the </w:delText>
        </w:r>
        <w:r w:rsidR="00FC1674" w:rsidDel="006C164D">
          <w:delText xml:space="preserve">effects </w:delText>
        </w:r>
        <w:r w:rsidR="008838A7" w:rsidDel="006C164D">
          <w:delText xml:space="preserve">of </w:delText>
        </w:r>
        <w:r w:rsidR="005B3FFA" w:rsidDel="006C164D">
          <w:delText>unconscious</w:delText>
        </w:r>
        <w:r w:rsidR="008838A7" w:rsidDel="006C164D">
          <w:delText xml:space="preserve"> processing in the dorsal strea</w:delText>
        </w:r>
        <w:r w:rsidR="00FC1674" w:rsidDel="006C164D">
          <w:delText xml:space="preserve">m </w:delText>
        </w:r>
        <w:r w:rsidR="00E86E51" w:rsidDel="006C164D">
          <w:delText>were</w:delText>
        </w:r>
        <w:r w:rsidR="00FC1674" w:rsidDel="006C164D">
          <w:delText xml:space="preserve"> tested.</w:delText>
        </w:r>
        <w:r w:rsidR="008838A7" w:rsidDel="006C164D">
          <w:delText xml:space="preserve"> </w:delText>
        </w:r>
        <w:r w:rsidR="00FC1674" w:rsidDel="006C164D">
          <w:delText xml:space="preserve">Alongside the keyboard-RT effect, </w:delText>
        </w:r>
        <w:r w:rsidR="008838A7" w:rsidDel="006C164D">
          <w:delText xml:space="preserve">motion tracking was </w:delText>
        </w:r>
        <w:r w:rsidR="00FC1674" w:rsidDel="006C164D">
          <w:delText xml:space="preserve">held </w:delText>
        </w:r>
        <w:r w:rsidR="008838A7" w:rsidDel="006C164D">
          <w:delText xml:space="preserve">to </w:delText>
        </w:r>
        <w:r w:rsidR="00FC1674" w:rsidDel="006C164D">
          <w:delText xml:space="preserve">index </w:delText>
        </w:r>
        <w:r w:rsidR="008838A7" w:rsidDel="006C164D">
          <w:delText xml:space="preserve">dorsal </w:delText>
        </w:r>
        <w:r w:rsidR="00D44AC8" w:rsidDel="006C164D">
          <w:delText xml:space="preserve">– </w:delText>
        </w:r>
        <w:r w:rsidR="008838A7" w:rsidDel="006C164D">
          <w:delText xml:space="preserve">as opposed </w:delText>
        </w:r>
        <w:r w:rsidR="006B1EDE" w:rsidDel="006C164D">
          <w:delText xml:space="preserve">to </w:delText>
        </w:r>
        <w:r w:rsidR="00B61C47" w:rsidDel="006C164D">
          <w:delText xml:space="preserve">ventral </w:delText>
        </w:r>
        <w:r w:rsidR="00D44AC8" w:rsidDel="006C164D">
          <w:delText xml:space="preserve">– </w:delText>
        </w:r>
        <w:r w:rsidR="00B61C47" w:rsidDel="006C164D">
          <w:delText>processing</w:delText>
        </w:r>
        <w:r w:rsidR="00FC1674" w:rsidDel="006C164D">
          <w:delText>, under the assumption that</w:delText>
        </w:r>
        <w:r w:rsidR="00B61C47" w:rsidDel="006C164D">
          <w:delText xml:space="preserve"> reaching movements are more heavily </w:delText>
        </w:r>
        <w:r w:rsidR="00F75CD5" w:rsidDel="006C164D">
          <w:delText xml:space="preserve">dependent </w:delText>
        </w:r>
        <w:r w:rsidR="00B61C47" w:rsidDel="006C164D">
          <w:delText xml:space="preserve">on dorsal processing than </w:delText>
        </w:r>
        <w:r w:rsidR="00F75CD5" w:rsidDel="006C164D">
          <w:delText>button</w:delText>
        </w:r>
        <w:r w:rsidR="00B61C47" w:rsidDel="006C164D">
          <w:delText xml:space="preserve"> presses</w:delText>
        </w:r>
      </w:del>
      <w:r w:rsidR="000A70AF">
        <w:t xml:space="preserve"> [</w:t>
      </w:r>
      <w:commentRangeStart w:id="79"/>
      <w:r w:rsidR="000A70AF">
        <w:t>ref</w:t>
      </w:r>
      <w:commentRangeEnd w:id="79"/>
      <w:r w:rsidR="00716570">
        <w:rPr>
          <w:rStyle w:val="CommentReference"/>
        </w:rPr>
        <w:commentReference w:id="79"/>
      </w:r>
      <w:r w:rsidR="000A70AF">
        <w:t>]</w:t>
      </w:r>
      <w:r w:rsidR="00B61C47">
        <w:t>.</w:t>
      </w:r>
    </w:p>
    <w:p w14:paraId="1CA689B9" w14:textId="77777777" w:rsidR="00976673" w:rsidRDefault="00976673" w:rsidP="00976673">
      <w:pPr>
        <w:pStyle w:val="Heading4"/>
        <w:bidi w:val="0"/>
      </w:pPr>
      <w:r>
        <w:t>Xiao + reaching vs mouse</w:t>
      </w:r>
    </w:p>
    <w:p w14:paraId="6EF1AF94" w14:textId="26A532D6" w:rsidR="00DF649A" w:rsidRDefault="00347120" w:rsidP="00B420F1">
      <w:pPr>
        <w:pStyle w:val="NoSpacing"/>
        <w:bidi w:val="0"/>
      </w:pPr>
      <w:r>
        <w:t xml:space="preserve">To date, </w:t>
      </w:r>
      <w:r w:rsidR="005B7C15">
        <w:t xml:space="preserve">only one study </w:t>
      </w:r>
      <w:r>
        <w:t xml:space="preserve">directly compared the strength of the effects revealed by keyboard presses and motion tracking </w:t>
      </w:r>
      <w:r w:rsidR="00A923D1">
        <w:t>[</w:t>
      </w:r>
      <w:commentRangeStart w:id="80"/>
      <w:r w:rsidR="00A923D1">
        <w:t>ref</w:t>
      </w:r>
      <w:commentRangeEnd w:id="80"/>
      <w:r w:rsidR="005859F9">
        <w:rPr>
          <w:rStyle w:val="CommentReference"/>
        </w:rPr>
        <w:commentReference w:id="80"/>
      </w:r>
      <w:r w:rsidR="00A923D1">
        <w:t>]</w:t>
      </w:r>
      <w:r>
        <w:t xml:space="preserve">. </w:t>
      </w:r>
      <w:ins w:id="81" w:author="Chen Heller" w:date="2022-08-14T09:18:00Z">
        <w:r w:rsidR="00147F56">
          <w:t>In this study, participants classified two digits as identical/different by either pointing to the correct answer with the mouse or choosing it with the keyboard. The target digits were preceded by a positive/negative subliminal image which facilitated same/different responses respectively</w:t>
        </w:r>
      </w:ins>
      <w:del w:id="82" w:author="Chen Heller" w:date="2022-08-14T09:18:00Z">
        <w:r w:rsidDel="00147F56">
          <w:delText xml:space="preserve">The authors </w:delText>
        </w:r>
        <w:r w:rsidR="00D10F26" w:rsidDel="00147F56">
          <w:delText xml:space="preserve">concluded that </w:delText>
        </w:r>
        <w:r w:rsidR="00856683" w:rsidDel="00147F56">
          <w:delText>positive / negative primes facilitat</w:delText>
        </w:r>
        <w:r w:rsidR="00AC0289" w:rsidDel="00147F56">
          <w:delText>e</w:delText>
        </w:r>
        <w:r w:rsidR="00856683" w:rsidDel="00147F56">
          <w:delText xml:space="preserve"> a same / different response accordingly </w:delText>
        </w:r>
        <w:r w:rsidR="00D10F26" w:rsidDel="00147F56">
          <w:delText>w</w:delText>
        </w:r>
        <w:r w:rsidR="00DA32D2" w:rsidDel="00147F56">
          <w:delText xml:space="preserve">hen </w:delText>
        </w:r>
        <w:r w:rsidR="00D10F26" w:rsidDel="00147F56">
          <w:delText xml:space="preserve">participants </w:delText>
        </w:r>
        <w:r w:rsidR="00856683" w:rsidDel="00147F56">
          <w:delText xml:space="preserve">judge </w:delText>
        </w:r>
        <w:r w:rsidR="00DA32D2" w:rsidDel="00147F56">
          <w:delText>the similarity of two digits</w:delText>
        </w:r>
      </w:del>
      <w:r w:rsidR="00821038">
        <w:t>.</w:t>
      </w:r>
      <w:r w:rsidR="00837774">
        <w:t xml:space="preserve"> Critically, this effect was marginally significant when </w:t>
      </w:r>
      <w:r w:rsidR="000A4322">
        <w:t xml:space="preserve">probed </w:t>
      </w:r>
      <w:r w:rsidR="00837774">
        <w:t xml:space="preserve">with a keyboard, but </w:t>
      </w:r>
      <w:r w:rsidR="000A4322">
        <w:t xml:space="preserve">robust </w:t>
      </w:r>
      <w:r w:rsidR="00837774">
        <w:t xml:space="preserve">when </w:t>
      </w:r>
      <w:r w:rsidR="00AC0289">
        <w:t>measured via</w:t>
      </w:r>
      <w:r w:rsidR="000A4322">
        <w:t xml:space="preserve"> </w:t>
      </w:r>
      <w:r w:rsidR="00F72E27">
        <w:t xml:space="preserve">mouse </w:t>
      </w:r>
      <w:r w:rsidR="000A4322">
        <w:t>tracking.</w:t>
      </w:r>
      <w:r w:rsidR="005B755E">
        <w:t xml:space="preserve"> </w:t>
      </w:r>
      <w:r w:rsidR="00E914F0">
        <w:t xml:space="preserve">Although this study </w:t>
      </w:r>
      <w:r w:rsidR="000426E5">
        <w:t>indeed reinforces the above assumption, according to which motion tracking might be beneficial for unraveling unconscious processes, it also suffers from several limitations. First, a</w:t>
      </w:r>
      <w:r w:rsidR="00542950">
        <w:t xml:space="preserve">wareness </w:t>
      </w:r>
      <w:r w:rsidR="00B420F1">
        <w:t xml:space="preserve">assessment </w:t>
      </w:r>
      <w:r w:rsidR="00542950">
        <w:t xml:space="preserve">was </w:t>
      </w:r>
      <w:r w:rsidR="00B420F1">
        <w:t xml:space="preserve">done </w:t>
      </w:r>
      <w:r w:rsidR="00542950">
        <w:t>in a separate block</w:t>
      </w:r>
      <w:r w:rsidR="00B420F1">
        <w:t xml:space="preserve"> </w:t>
      </w:r>
      <w:r w:rsidR="005812BB">
        <w:t xml:space="preserve">after </w:t>
      </w:r>
      <w:r w:rsidR="00B420F1">
        <w:t>the main task</w:t>
      </w:r>
      <w:r w:rsidR="00506163">
        <w:t xml:space="preserve">, </w:t>
      </w:r>
      <w:r w:rsidR="005812BB">
        <w:t xml:space="preserve">with no online </w:t>
      </w:r>
      <w:r w:rsidR="002244FA">
        <w:t xml:space="preserve">assessment of prime visibility </w:t>
      </w:r>
      <w:r w:rsidR="006E2C0F">
        <w:t xml:space="preserve">on </w:t>
      </w:r>
      <w:r w:rsidR="00506163">
        <w:t xml:space="preserve">a single trial level. This is especially important since </w:t>
      </w:r>
      <w:r w:rsidR="006E2C0F">
        <w:t xml:space="preserve">the visibility ratings of many participants were above </w:t>
      </w:r>
      <w:r w:rsidR="00463D23">
        <w:t>zero</w:t>
      </w:r>
      <w:r w:rsidR="00DE4583">
        <w:t>, suggesting that the effect might have been driven by some conscious processing</w:t>
      </w:r>
      <w:r w:rsidR="00463D23">
        <w:t xml:space="preserve">. </w:t>
      </w:r>
      <w:r w:rsidR="00700B3A">
        <w:t>In addition</w:t>
      </w:r>
      <w:r w:rsidR="00744990">
        <w:t>,</w:t>
      </w:r>
      <w:r w:rsidR="00700B3A">
        <w:t xml:space="preserve"> </w:t>
      </w:r>
      <w:r w:rsidR="00C42EF6">
        <w:t xml:space="preserve">performance was not tested against chance, and instead shown not to correlate with the congruency effect – a method that has been widely criticized </w:t>
      </w:r>
      <w:r w:rsidR="000D172B">
        <w:t>[</w:t>
      </w:r>
      <w:commentRangeStart w:id="83"/>
      <w:r w:rsidR="000D172B">
        <w:t>ref</w:t>
      </w:r>
      <w:commentRangeEnd w:id="83"/>
      <w:r w:rsidR="00116C56">
        <w:rPr>
          <w:rStyle w:val="CommentReference"/>
        </w:rPr>
        <w:commentReference w:id="83"/>
      </w:r>
      <w:r w:rsidR="000D172B">
        <w:t xml:space="preserve">]. </w:t>
      </w:r>
      <w:r w:rsidR="00744990">
        <w:t>Finally,</w:t>
      </w:r>
      <w:r w:rsidR="000B62AF">
        <w:t xml:space="preserve"> </w:t>
      </w:r>
      <w:r w:rsidR="00C74577">
        <w:t xml:space="preserve">the number of trials in the awareness task was </w:t>
      </w:r>
      <w:del w:id="84" w:author="Chen Heller" w:date="2022-08-14T09:19:00Z">
        <w:r w:rsidR="00C74577" w:rsidDel="007C576F">
          <w:delText>XX</w:delText>
        </w:r>
      </w:del>
      <w:ins w:id="85" w:author="Chen Heller" w:date="2022-08-14T09:19:00Z">
        <w:r w:rsidR="007C576F">
          <w:t>96</w:t>
        </w:r>
      </w:ins>
      <w:r w:rsidR="00C74577">
        <w:t xml:space="preserve">, which might be underpowered for detecting awareness </w:t>
      </w:r>
      <w:r w:rsidR="006711BF">
        <w:t>[ref</w:t>
      </w:r>
      <w:r w:rsidR="00FA7190">
        <w:t>]</w:t>
      </w:r>
      <w:r w:rsidR="00F42D58">
        <w:t>.</w:t>
      </w:r>
    </w:p>
    <w:p w14:paraId="2FA79B92" w14:textId="69C022C2" w:rsidR="00DF649A" w:rsidDel="007C576F" w:rsidRDefault="00744990" w:rsidP="000A1965">
      <w:pPr>
        <w:pStyle w:val="NoSpacing"/>
        <w:bidi w:val="0"/>
        <w:rPr>
          <w:del w:id="86" w:author="Chen Heller" w:date="2022-08-14T09:19:00Z"/>
        </w:rPr>
      </w:pPr>
      <w:commentRangeStart w:id="87"/>
      <w:del w:id="88" w:author="Chen Heller" w:date="2022-08-14T09:19:00Z">
        <w:r w:rsidDel="007C576F">
          <w:delText xml:space="preserve">Other than </w:delText>
        </w:r>
        <w:r w:rsidR="00F77119" w:rsidDel="007C576F">
          <w:delText xml:space="preserve">specifications of </w:delText>
        </w:r>
        <w:r w:rsidDel="007C576F">
          <w:delText>the awareness measure</w:delText>
        </w:r>
        <w:r w:rsidR="00E065BD" w:rsidDel="007C576F">
          <w:delText xml:space="preserve"> worthy of note is also the unintuitive semantic relation between the valence of the primes and the </w:delText>
        </w:r>
        <w:r w:rsidR="009D23A2" w:rsidDel="007C576F">
          <w:delText>same / different response</w:delText>
        </w:r>
        <w:r w:rsidR="00E065BD" w:rsidDel="007C576F">
          <w:delText>.</w:delText>
        </w:r>
        <w:commentRangeEnd w:id="87"/>
        <w:r w:rsidR="00D06351" w:rsidDel="007C576F">
          <w:rPr>
            <w:rStyle w:val="CommentReference"/>
          </w:rPr>
          <w:commentReference w:id="87"/>
        </w:r>
      </w:del>
    </w:p>
    <w:p w14:paraId="017CF663" w14:textId="25BC09B3" w:rsidR="008673AD" w:rsidRDefault="00D06351" w:rsidP="003C7FCB">
      <w:pPr>
        <w:pStyle w:val="NoSpacing"/>
        <w:bidi w:val="0"/>
      </w:pPr>
      <w:r>
        <w:t>Notably, this study used mouse tracking</w:t>
      </w:r>
      <w:del w:id="89" w:author="Chen Heller" w:date="2022-08-14T09:20:00Z">
        <w:r w:rsidDel="007C576F">
          <w:delText xml:space="preserve"> and not </w:delText>
        </w:r>
        <w:r w:rsidR="004E6BC3" w:rsidDel="007C576F">
          <w:delText>reaching movements</w:delText>
        </w:r>
      </w:del>
      <w:r>
        <w:t>, which might be less sensitive</w:t>
      </w:r>
      <w:ins w:id="90" w:author="Chen Heller" w:date="2022-08-14T09:20:00Z">
        <w:r w:rsidR="007C576F">
          <w:t xml:space="preserve"> than reaching movements</w:t>
        </w:r>
      </w:ins>
      <w:r w:rsidR="00F72E27">
        <w:t>.</w:t>
      </w:r>
      <w:r w:rsidR="00007C6C">
        <w:t xml:space="preserve"> Using a mouse requires subjects to remap the real</w:t>
      </w:r>
      <w:r w:rsidR="0007259E">
        <w:t>-</w:t>
      </w:r>
      <w:r w:rsidR="00007C6C">
        <w:t xml:space="preserve">world representation into 2D. </w:t>
      </w:r>
      <w:r>
        <w:t>Such</w:t>
      </w:r>
      <w:r w:rsidR="00C26360">
        <w:t xml:space="preserve"> </w:t>
      </w:r>
      <w:r w:rsidR="00BE4ADB">
        <w:t>2</w:t>
      </w:r>
      <w:r w:rsidR="0007259E">
        <w:t>D</w:t>
      </w:r>
      <w:r w:rsidR="00BE4ADB">
        <w:t xml:space="preserve"> </w:t>
      </w:r>
      <w:r w:rsidR="00C26360">
        <w:t xml:space="preserve">mapping </w:t>
      </w:r>
      <w:r w:rsidR="00BE4ADB">
        <w:t xml:space="preserve">constrains </w:t>
      </w:r>
      <w:r w:rsidR="00667B71">
        <w:t>free movement</w:t>
      </w:r>
      <w:r w:rsidR="00BE4ADB">
        <w:t xml:space="preserve"> </w:t>
      </w:r>
      <w:r w:rsidR="004163F8">
        <w:t>[</w:t>
      </w:r>
      <w:commentRangeStart w:id="91"/>
      <w:r w:rsidR="004163F8">
        <w:t>ref</w:t>
      </w:r>
      <w:commentRangeEnd w:id="91"/>
      <w:r w:rsidR="000152A6">
        <w:rPr>
          <w:rStyle w:val="CommentReference"/>
        </w:rPr>
        <w:commentReference w:id="91"/>
      </w:r>
      <w:r w:rsidR="004163F8">
        <w:t>]</w:t>
      </w:r>
      <w:r w:rsidR="00667B71">
        <w:t xml:space="preserve">, </w:t>
      </w:r>
      <w:r w:rsidR="00173A5A">
        <w:t>which</w:t>
      </w:r>
      <w:r w:rsidR="00BE4ADB">
        <w:t xml:space="preserve"> can </w:t>
      </w:r>
      <w:r w:rsidR="00007C6C">
        <w:t>affect the trajectory and timing</w:t>
      </w:r>
      <w:r w:rsidR="001E73BA">
        <w:t xml:space="preserve"> </w:t>
      </w:r>
      <w:r w:rsidR="00173A5A">
        <w:t xml:space="preserve">of the movements </w:t>
      </w:r>
      <w:r w:rsidR="001E73BA">
        <w:t>[</w:t>
      </w:r>
      <w:commentRangeStart w:id="92"/>
      <w:r w:rsidR="001E73BA">
        <w:t>ref</w:t>
      </w:r>
      <w:commentRangeEnd w:id="92"/>
      <w:r w:rsidR="001E73BA">
        <w:rPr>
          <w:rStyle w:val="CommentReference"/>
        </w:rPr>
        <w:commentReference w:id="92"/>
      </w:r>
      <w:r w:rsidR="001E73BA">
        <w:t>]</w:t>
      </w:r>
      <w:r w:rsidR="000152A6">
        <w:t xml:space="preserve"> </w:t>
      </w:r>
      <w:r w:rsidR="00007C6C">
        <w:t xml:space="preserve">and </w:t>
      </w:r>
      <w:r w:rsidR="0066759C">
        <w:t>suppress the expression of cognitive conflicts</w:t>
      </w:r>
      <w:r w:rsidR="00173A5A">
        <w:t>.</w:t>
      </w:r>
      <w:r w:rsidR="004943BB">
        <w:t xml:space="preserve"> </w:t>
      </w:r>
      <w:r w:rsidR="002C1CE0">
        <w:t xml:space="preserve">Indeed, when </w:t>
      </w:r>
      <w:r w:rsidR="00B227A1">
        <w:t xml:space="preserve">both measures </w:t>
      </w:r>
      <w:r w:rsidR="004943BB">
        <w:t>we</w:t>
      </w:r>
      <w:r w:rsidR="00B227A1">
        <w:t>re compared</w:t>
      </w:r>
      <w:r w:rsidR="002C1CE0">
        <w:t xml:space="preserve">, reaching </w:t>
      </w:r>
      <w:r w:rsidR="00B227A1">
        <w:t>produce</w:t>
      </w:r>
      <w:r w:rsidR="004943BB">
        <w:t>d</w:t>
      </w:r>
      <w:r w:rsidR="00B227A1">
        <w:t xml:space="preserve"> </w:t>
      </w:r>
      <w:r w:rsidR="00837DDA">
        <w:t>shorter</w:t>
      </w:r>
      <w:r w:rsidR="00B227A1">
        <w:t xml:space="preserve"> </w:t>
      </w:r>
      <w:r w:rsidR="002C1CE0">
        <w:t xml:space="preserve">movement </w:t>
      </w:r>
      <w:r w:rsidR="00837DDA">
        <w:t>durations</w:t>
      </w:r>
      <w:r w:rsidR="002C1CE0">
        <w:t>, larger curvatures, faster velocities and most importantly</w:t>
      </w:r>
      <w:r w:rsidR="004943BB">
        <w:t>,</w:t>
      </w:r>
      <w:r w:rsidR="002C1CE0">
        <w:t xml:space="preserve"> </w:t>
      </w:r>
      <w:r w:rsidR="004943BB">
        <w:t xml:space="preserve">it </w:t>
      </w:r>
      <w:r w:rsidR="002C1CE0">
        <w:t>respond</w:t>
      </w:r>
      <w:r w:rsidR="004943BB">
        <w:t>ed</w:t>
      </w:r>
      <w:r w:rsidR="002C1CE0">
        <w:t xml:space="preserve"> faster to changes of mind</w:t>
      </w:r>
      <w:r w:rsidR="00D06152">
        <w:t xml:space="preserve"> [</w:t>
      </w:r>
      <w:commentRangeStart w:id="93"/>
      <w:r w:rsidR="00D06152">
        <w:t>ref</w:t>
      </w:r>
      <w:commentRangeEnd w:id="93"/>
      <w:r w:rsidR="00293C44">
        <w:rPr>
          <w:rStyle w:val="CommentReference"/>
        </w:rPr>
        <w:commentReference w:id="93"/>
      </w:r>
      <w:r w:rsidR="00D06152">
        <w:t>]</w:t>
      </w:r>
      <w:r w:rsidR="000B5F56">
        <w:t xml:space="preserve">. </w:t>
      </w:r>
      <w:r w:rsidR="003C7FCB">
        <w:t>Reaching movements are also more intuitive than using a mouse, making them less effortful and possibl</w:t>
      </w:r>
      <w:ins w:id="94" w:author="Chen Heller" w:date="2022-07-19T14:05:00Z">
        <w:r w:rsidR="000475DF">
          <w:t>y</w:t>
        </w:r>
      </w:ins>
      <w:del w:id="95" w:author="Chen Heller" w:date="2022-07-19T14:05:00Z">
        <w:r w:rsidR="003C7FCB" w:rsidDel="000475DF">
          <w:delText>e</w:delText>
        </w:r>
      </w:del>
      <w:r w:rsidR="003C7FCB">
        <w:t xml:space="preserve"> more likely to express fluctuations in the decision [</w:t>
      </w:r>
      <w:commentRangeStart w:id="96"/>
      <w:r w:rsidR="003C7FCB">
        <w:t>ref</w:t>
      </w:r>
      <w:commentRangeEnd w:id="96"/>
      <w:r w:rsidR="003C7FCB">
        <w:rPr>
          <w:rStyle w:val="CommentReference"/>
        </w:rPr>
        <w:commentReference w:id="96"/>
      </w:r>
      <w:r w:rsidR="003C7FCB">
        <w:t xml:space="preserve">]. </w:t>
      </w:r>
      <w:r w:rsidR="000B5F56">
        <w:t xml:space="preserve">These properties </w:t>
      </w:r>
      <w:r w:rsidR="003C7FCB">
        <w:t xml:space="preserve">accordingly suggest that reaching movements might be </w:t>
      </w:r>
      <w:r w:rsidR="002C1CE0">
        <w:t>optimal for detecting fast and short</w:t>
      </w:r>
      <w:r w:rsidR="00293C44">
        <w:t>-</w:t>
      </w:r>
      <w:r w:rsidR="002C1CE0">
        <w:t>lasting processes such as unconscious priming effects</w:t>
      </w:r>
      <w:r w:rsidR="003C7FCB">
        <w:t xml:space="preserve"> [</w:t>
      </w:r>
      <w:commentRangeStart w:id="97"/>
      <w:r w:rsidR="003C7FCB">
        <w:t>ref</w:t>
      </w:r>
      <w:commentRangeEnd w:id="97"/>
      <w:r w:rsidR="003C7FCB">
        <w:rPr>
          <w:rStyle w:val="CommentReference"/>
        </w:rPr>
        <w:commentReference w:id="97"/>
      </w:r>
      <w:r w:rsidR="003C7FCB">
        <w:t>]</w:t>
      </w:r>
      <w:r w:rsidR="002C1CE0">
        <w:t xml:space="preserve">. </w:t>
      </w:r>
    </w:p>
    <w:p w14:paraId="597877D6" w14:textId="4C484779" w:rsidR="002C1CE0" w:rsidRDefault="002C1CE0" w:rsidP="003C7FCB">
      <w:pPr>
        <w:pStyle w:val="NoSpacing"/>
        <w:bidi w:val="0"/>
        <w:rPr>
          <w:rtl/>
        </w:rPr>
      </w:pPr>
    </w:p>
    <w:p w14:paraId="21EFF64F" w14:textId="77777777" w:rsidR="00976673" w:rsidRDefault="00976673" w:rsidP="00976673">
      <w:pPr>
        <w:pStyle w:val="Heading4"/>
        <w:bidi w:val="0"/>
      </w:pPr>
      <w:r>
        <w:t>Current Research</w:t>
      </w:r>
    </w:p>
    <w:p w14:paraId="1B63E398" w14:textId="58791871" w:rsidR="00586A32" w:rsidRDefault="00B0131F" w:rsidP="00495453">
      <w:pPr>
        <w:pStyle w:val="NoSpacing"/>
        <w:bidi w:val="0"/>
        <w:rPr>
          <w:b/>
          <w:bCs/>
        </w:rPr>
      </w:pPr>
      <w:r w:rsidRPr="00A7614E">
        <w:t xml:space="preserve">The current </w:t>
      </w:r>
      <w:r>
        <w:t xml:space="preserve">study </w:t>
      </w:r>
      <w:r w:rsidR="00D160F9">
        <w:t xml:space="preserve">was aimed at testing the above hypothesis that </w:t>
      </w:r>
      <w:r>
        <w:t xml:space="preserve">motion tracking </w:t>
      </w:r>
      <w:r w:rsidR="00D160F9">
        <w:t>might</w:t>
      </w:r>
      <w:r>
        <w:t xml:space="preserve"> </w:t>
      </w:r>
      <w:ins w:id="98" w:author="Chen Heller" w:date="2022-07-19T14:09:00Z">
        <w:r w:rsidR="00802ACC">
          <w:t xml:space="preserve">be </w:t>
        </w:r>
      </w:ins>
      <w:r>
        <w:t xml:space="preserve">superior to the commonly used keyboard </w:t>
      </w:r>
      <w:r w:rsidR="00104F28">
        <w:t>response</w:t>
      </w:r>
      <w:r w:rsidR="008662C9">
        <w:t>s</w:t>
      </w:r>
      <w:r w:rsidR="00104F28">
        <w:t xml:space="preserve"> measure</w:t>
      </w:r>
      <w:r w:rsidR="008662C9">
        <w:t xml:space="preserve"> in detecting effects of unconscious processing</w:t>
      </w:r>
      <w:r w:rsidR="00104F28">
        <w:t>.</w:t>
      </w:r>
      <w:r w:rsidR="00A00143">
        <w:t xml:space="preserve"> </w:t>
      </w:r>
      <w:r w:rsidR="00CC199C">
        <w:t xml:space="preserve">This was tested in a series of four </w:t>
      </w:r>
      <w:r w:rsidR="00CC199C">
        <w:lastRenderedPageBreak/>
        <w:t xml:space="preserve">studies, with rigorous </w:t>
      </w:r>
      <w:r w:rsidR="00A00143">
        <w:t xml:space="preserve">awareness measures </w:t>
      </w:r>
      <w:r w:rsidR="0078197A">
        <w:t>to ensure residual awareness is</w:t>
      </w:r>
      <w:r w:rsidR="00F51116">
        <w:t xml:space="preserve"> </w:t>
      </w:r>
      <w:r w:rsidR="0078197A">
        <w:t>n</w:t>
      </w:r>
      <w:r w:rsidR="00F51116">
        <w:t>o</w:t>
      </w:r>
      <w:r w:rsidR="0078197A">
        <w:t xml:space="preserve">t mistaken for </w:t>
      </w:r>
      <w:r w:rsidR="005B3FFA">
        <w:t>unconscious</w:t>
      </w:r>
      <w:r w:rsidR="0078197A">
        <w:t xml:space="preserve"> processing</w:t>
      </w:r>
      <w:r w:rsidR="00CA4A59">
        <w:t>.</w:t>
      </w:r>
      <w:r w:rsidR="00586A32">
        <w:t xml:space="preserve"> Three exploratory studies were </w:t>
      </w:r>
      <w:r w:rsidR="002E44A3">
        <w:t>aimed at finding</w:t>
      </w:r>
      <w:r w:rsidR="006B1AD7">
        <w:t xml:space="preserve"> </w:t>
      </w:r>
      <w:r w:rsidR="00586A32">
        <w:t>the optimal conditions fo</w:t>
      </w:r>
      <w:r w:rsidR="00470337">
        <w:t>r discover</w:t>
      </w:r>
      <w:r w:rsidR="00D455AD">
        <w:t>ing a</w:t>
      </w:r>
      <w:ins w:id="99" w:author="Chen Heller" w:date="2022-07-19T14:10:00Z">
        <w:r w:rsidR="0043034C">
          <w:t>n</w:t>
        </w:r>
      </w:ins>
      <w:r w:rsidR="00470337">
        <w:t xml:space="preserve"> </w:t>
      </w:r>
      <w:r w:rsidR="005B3FFA">
        <w:t>unconscious</w:t>
      </w:r>
      <w:r w:rsidR="00470337">
        <w:t xml:space="preserve"> effect </w:t>
      </w:r>
      <w:r w:rsidR="00D455AD">
        <w:t xml:space="preserve">when using reaching responses. A </w:t>
      </w:r>
      <w:r w:rsidR="00CB7531">
        <w:t xml:space="preserve">fourth </w:t>
      </w:r>
      <w:r w:rsidR="00470337">
        <w:t xml:space="preserve">confirmatory study </w:t>
      </w:r>
      <w:r w:rsidR="00E61D1C">
        <w:t xml:space="preserve">directly </w:t>
      </w:r>
      <w:r w:rsidR="00EC1EE6">
        <w:t xml:space="preserve">compared between </w:t>
      </w:r>
      <w:r w:rsidR="00D455AD">
        <w:t>motion tracking and keyboard response</w:t>
      </w:r>
      <w:r w:rsidR="00E61D1C">
        <w:t>s</w:t>
      </w:r>
      <w:r w:rsidR="00D455AD">
        <w:t xml:space="preserve"> </w:t>
      </w:r>
      <w:proofErr w:type="gramStart"/>
      <w:r w:rsidR="00C77AFC">
        <w:t>as a means to</w:t>
      </w:r>
      <w:proofErr w:type="gramEnd"/>
      <w:r w:rsidR="00EE63AC">
        <w:t xml:space="preserve"> examine if one measure has </w:t>
      </w:r>
      <w:r w:rsidR="00DA5694">
        <w:t>an advantage over the other</w:t>
      </w:r>
      <w:r w:rsidR="00470337">
        <w:t xml:space="preserve">. </w:t>
      </w:r>
      <w:r w:rsidR="00AA2BC2">
        <w:t xml:space="preserve">All </w:t>
      </w:r>
      <w:r w:rsidR="00955DE5">
        <w:t xml:space="preserve">four </w:t>
      </w:r>
      <w:r w:rsidR="00AA2BC2">
        <w:t xml:space="preserve">studies used a priming paradigm </w:t>
      </w:r>
      <w:r w:rsidR="00D21058">
        <w:t>following</w:t>
      </w:r>
      <w:r w:rsidR="00AA2BC2">
        <w:t xml:space="preserve"> </w:t>
      </w:r>
      <w:r w:rsidR="00D21058">
        <w:t xml:space="preserve">a </w:t>
      </w:r>
      <w:r w:rsidR="00231216">
        <w:t xml:space="preserve">classical </w:t>
      </w:r>
      <w:r w:rsidR="00D21058">
        <w:t xml:space="preserve">study by </w:t>
      </w:r>
      <w:proofErr w:type="spellStart"/>
      <w:r w:rsidR="00AA2BC2">
        <w:t>Deheane</w:t>
      </w:r>
      <w:proofErr w:type="spellEnd"/>
      <w:r w:rsidR="00D21058">
        <w:t xml:space="preserve"> and colleagues</w:t>
      </w:r>
      <w:r w:rsidR="00AA2BC2">
        <w:t xml:space="preserve"> [ref]</w:t>
      </w:r>
      <w:r w:rsidR="00D21058">
        <w:t>,</w:t>
      </w:r>
      <w:r w:rsidR="002D16B3">
        <w:t xml:space="preserve"> in which </w:t>
      </w:r>
      <w:del w:id="100" w:author="Chen Heller" w:date="2022-08-14T09:20:00Z">
        <w:r w:rsidR="00187EC9" w:rsidDel="002C4D56">
          <w:delText xml:space="preserve">subjects </w:delText>
        </w:r>
      </w:del>
      <w:ins w:id="101" w:author="Chen Heller" w:date="2022-08-14T09:20:00Z">
        <w:r w:rsidR="002C4D56">
          <w:t>partici</w:t>
        </w:r>
      </w:ins>
      <w:ins w:id="102" w:author="Chen Heller" w:date="2022-08-14T09:21:00Z">
        <w:r w:rsidR="002C4D56">
          <w:t>pants</w:t>
        </w:r>
      </w:ins>
      <w:ins w:id="103" w:author="Chen Heller" w:date="2022-08-14T09:20:00Z">
        <w:r w:rsidR="002C4D56">
          <w:t xml:space="preserve"> </w:t>
        </w:r>
      </w:ins>
      <w:r w:rsidR="0007317A">
        <w:t>were presented with a masked prime</w:t>
      </w:r>
      <w:r w:rsidR="004F4E89">
        <w:rPr>
          <w:rFonts w:hint="cs"/>
          <w:rtl/>
        </w:rPr>
        <w:t xml:space="preserve"> </w:t>
      </w:r>
      <w:r w:rsidR="004F4E89">
        <w:t>word</w:t>
      </w:r>
      <w:r w:rsidR="0007317A">
        <w:t xml:space="preserve"> followed by a visible </w:t>
      </w:r>
      <w:r w:rsidR="00601DB1">
        <w:t>identical</w:t>
      </w:r>
      <w:r w:rsidR="007F3A22">
        <w:t>/</w:t>
      </w:r>
      <w:r w:rsidR="00601DB1">
        <w:t>different</w:t>
      </w:r>
      <w:r w:rsidR="007F3A22">
        <w:t xml:space="preserve"> </w:t>
      </w:r>
      <w:r w:rsidR="0007317A">
        <w:t>target</w:t>
      </w:r>
      <w:r w:rsidR="004F4E89">
        <w:t xml:space="preserve"> word. </w:t>
      </w:r>
      <w:r w:rsidR="00235843">
        <w:t xml:space="preserve">This task was chosen as it was supposed to evoke strong effects, in a fairly simple design which probes identity priming. </w:t>
      </w:r>
      <w:del w:id="104" w:author="Chen Heller" w:date="2022-08-14T09:21:00Z">
        <w:r w:rsidR="004F4E89" w:rsidDel="002C4D56">
          <w:delText xml:space="preserve">They </w:delText>
        </w:r>
      </w:del>
      <w:ins w:id="105" w:author="Chen Heller" w:date="2022-08-14T09:21:00Z">
        <w:r w:rsidR="002C4D56">
          <w:t xml:space="preserve">The participants </w:t>
        </w:r>
      </w:ins>
      <w:r w:rsidR="004F4E89">
        <w:t xml:space="preserve">were asked to </w:t>
      </w:r>
      <w:r w:rsidR="0007317A">
        <w:t>perform a semantic judgment</w:t>
      </w:r>
      <w:r w:rsidR="004F4E89">
        <w:t xml:space="preserve"> on the target </w:t>
      </w:r>
      <w:proofErr w:type="gramStart"/>
      <w:r w:rsidR="004F4E89">
        <w:t>word, and</w:t>
      </w:r>
      <w:proofErr w:type="gramEnd"/>
      <w:r w:rsidR="004F4E89">
        <w:t xml:space="preserve"> determine if </w:t>
      </w:r>
      <w:r w:rsidR="0007317A">
        <w:t>it describe</w:t>
      </w:r>
      <w:r w:rsidR="004F4E89">
        <w:t>s</w:t>
      </w:r>
      <w:r w:rsidR="0007317A">
        <w:t xml:space="preserve"> a natural or artificial item. </w:t>
      </w:r>
      <w:r w:rsidR="00620379">
        <w:t>In the first three experiments, I expected to find evidence for a congruency effect with motion tracking, so that</w:t>
      </w:r>
      <w:ins w:id="106" w:author="Chen Heller" w:date="2022-08-14T09:21:00Z">
        <w:r w:rsidR="00E3108A">
          <w:t xml:space="preserve"> the average</w:t>
        </w:r>
      </w:ins>
      <w:r w:rsidR="00620379">
        <w:t xml:space="preserve"> reaching trajectories</w:t>
      </w:r>
      <w:ins w:id="107" w:author="Chen Heller" w:date="2022-08-14T09:21:00Z">
        <w:r w:rsidR="00E3108A" w:rsidRPr="00E3108A">
          <w:t xml:space="preserve"> </w:t>
        </w:r>
        <w:r w:rsidR="00E3108A">
          <w:t>of the incongruent trials would deviate towards the incorrect answer further than would the trajectories of the congruent trials</w:t>
        </w:r>
      </w:ins>
      <w:r w:rsidR="00620379">
        <w:t xml:space="preserve">. In </w:t>
      </w:r>
      <w:r w:rsidR="00495453">
        <w:t>the fourth experiment</w:t>
      </w:r>
      <w:r w:rsidR="00620379">
        <w:t xml:space="preserve">, I expected </w:t>
      </w:r>
      <w:ins w:id="108" w:author="Chen Heller" w:date="2022-08-14T09:22:00Z">
        <w:r w:rsidR="00E3108A">
          <w:t xml:space="preserve">this congruency effect to be larger </w:t>
        </w:r>
      </w:ins>
      <w:del w:id="109" w:author="Chen Heller" w:date="2022-08-14T09:22:00Z">
        <w:r w:rsidR="00620379" w:rsidDel="00E3108A">
          <w:delText xml:space="preserve">to find </w:delText>
        </w:r>
        <w:r w:rsidR="00495453" w:rsidDel="00E3108A">
          <w:delText xml:space="preserve">a </w:delText>
        </w:r>
        <w:r w:rsidR="00342ECB" w:rsidDel="00E3108A">
          <w:delText xml:space="preserve">larger congruency effect </w:delText>
        </w:r>
        <w:r w:rsidR="000E4192" w:rsidDel="00E3108A">
          <w:delText xml:space="preserve">in the motion tracking task </w:delText>
        </w:r>
      </w:del>
      <w:r w:rsidR="000E4192">
        <w:t>than</w:t>
      </w:r>
      <w:ins w:id="110" w:author="Chen Heller" w:date="2022-08-14T09:22:00Z">
        <w:r w:rsidR="00E3108A" w:rsidRPr="00E3108A">
          <w:t xml:space="preserve"> </w:t>
        </w:r>
        <w:r w:rsidR="00E3108A">
          <w:t xml:space="preserve">the one extracted from </w:t>
        </w:r>
      </w:ins>
      <w:del w:id="111" w:author="Chen Heller" w:date="2022-08-14T09:22:00Z">
        <w:r w:rsidR="000E4192" w:rsidDel="00E3108A">
          <w:delText xml:space="preserve"> </w:delText>
        </w:r>
        <w:r w:rsidR="00495453" w:rsidDel="00E3108A">
          <w:delText xml:space="preserve">in </w:delText>
        </w:r>
      </w:del>
      <w:r w:rsidR="000E4192">
        <w:t>the keyboard</w:t>
      </w:r>
      <w:ins w:id="112" w:author="Chen Heller" w:date="2022-08-14T09:22:00Z">
        <w:r w:rsidR="00A03F41">
          <w:t>-RT</w:t>
        </w:r>
      </w:ins>
      <w:del w:id="113" w:author="Chen Heller" w:date="2022-08-14T09:22:00Z">
        <w:r w:rsidR="000E4192" w:rsidDel="00A03F41">
          <w:delText xml:space="preserve"> task</w:delText>
        </w:r>
      </w:del>
      <w:r w:rsidR="00495453">
        <w:t>.</w:t>
      </w:r>
    </w:p>
    <w:p w14:paraId="45564E9E" w14:textId="31753AD2" w:rsidR="00BA41CF" w:rsidRDefault="00ED60E1" w:rsidP="00E22EFB">
      <w:pPr>
        <w:pStyle w:val="Heading3"/>
        <w:bidi w:val="0"/>
        <w:rPr>
          <w:ins w:id="114" w:author="Chen Heller" w:date="2022-07-19T15:06:00Z"/>
        </w:rPr>
      </w:pPr>
      <w:r>
        <w:t>Exp 1</w:t>
      </w:r>
    </w:p>
    <w:p w14:paraId="4F322CBE" w14:textId="77AEC627" w:rsidR="00C3013B" w:rsidRPr="00C32066" w:rsidRDefault="003F5172">
      <w:pPr>
        <w:pStyle w:val="NoSpacing"/>
        <w:bidi w:val="0"/>
        <w:rPr>
          <w:ins w:id="115" w:author="Chen Heller" w:date="2022-07-19T16:14:00Z"/>
        </w:rPr>
        <w:pPrChange w:id="116" w:author="Chen Heller" w:date="2022-07-28T08:35:00Z">
          <w:pPr>
            <w:pStyle w:val="Heading3"/>
            <w:bidi w:val="0"/>
          </w:pPr>
        </w:pPrChange>
      </w:pPr>
      <w:ins w:id="117" w:author="Chen Heller" w:date="2022-07-19T15:31:00Z">
        <w:r>
          <w:t>The first experimen</w:t>
        </w:r>
      </w:ins>
      <w:ins w:id="118" w:author="Chen Heller" w:date="2022-07-19T15:32:00Z">
        <w:r>
          <w:t>t</w:t>
        </w:r>
      </w:ins>
      <w:ins w:id="119" w:author="Chen Heller" w:date="2022-07-28T08:35:00Z">
        <w:r w:rsidR="00D078A0">
          <w:t>'s purpose</w:t>
        </w:r>
      </w:ins>
      <w:ins w:id="120" w:author="Chen Heller" w:date="2022-07-19T15:36:00Z">
        <w:r w:rsidR="00DC26A2">
          <w:t xml:space="preserve"> was </w:t>
        </w:r>
      </w:ins>
      <w:ins w:id="121" w:author="Chen Heller" w:date="2022-07-19T15:37:00Z">
        <w:r w:rsidR="00DC26A2">
          <w:t xml:space="preserve">to </w:t>
        </w:r>
      </w:ins>
      <w:ins w:id="122" w:author="Chen Heller" w:date="2022-07-28T08:51:00Z">
        <w:r w:rsidR="007345ED">
          <w:t>produce</w:t>
        </w:r>
      </w:ins>
      <w:ins w:id="123" w:author="Chen Heller" w:date="2022-07-19T15:38:00Z">
        <w:r w:rsidR="008B0370">
          <w:t xml:space="preserve"> </w:t>
        </w:r>
      </w:ins>
      <w:ins w:id="124" w:author="Chen Heller" w:date="2022-07-19T15:37:00Z">
        <w:r w:rsidR="00DC26A2">
          <w:t xml:space="preserve">a </w:t>
        </w:r>
      </w:ins>
      <w:ins w:id="125" w:author="Chen Heller" w:date="2022-07-19T15:43:00Z">
        <w:r w:rsidR="005875E6">
          <w:t xml:space="preserve">first </w:t>
        </w:r>
      </w:ins>
      <w:ins w:id="126" w:author="Chen Heller" w:date="2022-07-19T15:37:00Z">
        <w:r w:rsidR="00DC26A2">
          <w:t xml:space="preserve">dataset </w:t>
        </w:r>
      </w:ins>
      <w:ins w:id="127" w:author="Chen Heller" w:date="2022-07-19T15:39:00Z">
        <w:r w:rsidR="00864858">
          <w:t>to experiment with</w:t>
        </w:r>
      </w:ins>
      <w:ins w:id="128" w:author="Chen Heller" w:date="2022-07-19T15:43:00Z">
        <w:r w:rsidR="005875E6">
          <w:t xml:space="preserve">. </w:t>
        </w:r>
      </w:ins>
      <w:ins w:id="129" w:author="Chen Heller" w:date="2022-07-19T15:41:00Z">
        <w:r w:rsidR="00794365">
          <w:t xml:space="preserve">The </w:t>
        </w:r>
      </w:ins>
      <w:ins w:id="130" w:author="Chen Heller" w:date="2022-07-19T16:02:00Z">
        <w:r w:rsidR="007231AE">
          <w:t xml:space="preserve">end </w:t>
        </w:r>
      </w:ins>
      <w:ins w:id="131" w:author="Chen Heller" w:date="2022-07-19T15:41:00Z">
        <w:r w:rsidR="00794365">
          <w:t xml:space="preserve">goal was to </w:t>
        </w:r>
      </w:ins>
      <w:ins w:id="132" w:author="Chen Heller" w:date="2022-07-19T15:42:00Z">
        <w:r w:rsidR="00794365">
          <w:t xml:space="preserve">troubleshoot </w:t>
        </w:r>
        <w:r w:rsidR="00502539">
          <w:t xml:space="preserve">the experiment </w:t>
        </w:r>
      </w:ins>
      <w:ins w:id="133" w:author="Chen Heller" w:date="2022-07-19T15:48:00Z">
        <w:r w:rsidR="000C2171">
          <w:t>and the motion tacking</w:t>
        </w:r>
      </w:ins>
      <w:ins w:id="134" w:author="Chen Heller" w:date="2022-07-19T15:54:00Z">
        <w:r w:rsidR="00F06477">
          <w:t xml:space="preserve"> system</w:t>
        </w:r>
      </w:ins>
      <w:ins w:id="135" w:author="Chen Heller" w:date="2022-07-19T15:48:00Z">
        <w:r w:rsidR="000C2171">
          <w:t xml:space="preserve"> </w:t>
        </w:r>
      </w:ins>
      <w:ins w:id="136" w:author="Chen Heller" w:date="2022-07-19T15:44:00Z">
        <w:r w:rsidR="00212D8D">
          <w:t xml:space="preserve">and establish </w:t>
        </w:r>
      </w:ins>
      <w:ins w:id="137" w:author="Chen Heller" w:date="2022-07-19T15:47:00Z">
        <w:r w:rsidR="000C2171">
          <w:t xml:space="preserve">an </w:t>
        </w:r>
      </w:ins>
      <w:ins w:id="138" w:author="Chen Heller" w:date="2022-07-28T08:38:00Z">
        <w:r w:rsidR="00EF3CBB">
          <w:t xml:space="preserve">encapsulating </w:t>
        </w:r>
      </w:ins>
      <w:ins w:id="139" w:author="Chen Heller" w:date="2022-07-19T15:47:00Z">
        <w:r w:rsidR="000C2171">
          <w:t xml:space="preserve">analysis environment </w:t>
        </w:r>
      </w:ins>
      <w:ins w:id="140" w:author="Chen Heller" w:date="2022-07-19T15:48:00Z">
        <w:r w:rsidR="000C2171">
          <w:t>th</w:t>
        </w:r>
      </w:ins>
      <w:ins w:id="141" w:author="Chen Heller" w:date="2022-07-19T15:54:00Z">
        <w:r w:rsidR="00F06477">
          <w:t>at</w:t>
        </w:r>
      </w:ins>
      <w:ins w:id="142" w:author="Chen Heller" w:date="2022-07-19T15:48:00Z">
        <w:r w:rsidR="000C2171">
          <w:t xml:space="preserve"> </w:t>
        </w:r>
      </w:ins>
      <w:ins w:id="143" w:author="Chen Heller" w:date="2022-07-28T08:42:00Z">
        <w:r w:rsidR="005A6878">
          <w:t>can extract</w:t>
        </w:r>
      </w:ins>
      <w:ins w:id="144" w:author="Chen Heller" w:date="2022-07-19T15:48:00Z">
        <w:r w:rsidR="000C2171">
          <w:t xml:space="preserve"> meaningful parameters </w:t>
        </w:r>
        <w:r w:rsidR="005F7169">
          <w:t xml:space="preserve">from </w:t>
        </w:r>
        <w:r w:rsidR="000C2171">
          <w:t xml:space="preserve">the recorded </w:t>
        </w:r>
      </w:ins>
      <w:ins w:id="145" w:author="Chen Heller" w:date="2022-07-28T08:38:00Z">
        <w:r w:rsidR="00EF3CBB">
          <w:t>trajectories</w:t>
        </w:r>
      </w:ins>
      <w:ins w:id="146" w:author="Chen Heller" w:date="2022-07-19T15:48:00Z">
        <w:r w:rsidR="000C2171">
          <w:t>.</w:t>
        </w:r>
      </w:ins>
      <w:ins w:id="147" w:author="Chen Heller" w:date="2022-07-19T15:49:00Z">
        <w:r w:rsidR="005F7169">
          <w:t xml:space="preserve"> </w:t>
        </w:r>
      </w:ins>
      <w:ins w:id="148" w:author="Chen Heller" w:date="2022-07-19T16:13:00Z">
        <w:r w:rsidR="00C2650D">
          <w:t xml:space="preserve">We </w:t>
        </w:r>
      </w:ins>
      <w:ins w:id="149" w:author="Chen Heller" w:date="2022-07-19T16:15:00Z">
        <w:r w:rsidR="00BA1DC1">
          <w:t xml:space="preserve">were hoping </w:t>
        </w:r>
      </w:ins>
      <w:ins w:id="150" w:author="Chen Heller" w:date="2022-07-19T16:13:00Z">
        <w:r w:rsidR="00C2650D">
          <w:t xml:space="preserve">to </w:t>
        </w:r>
        <w:r w:rsidR="002C4795">
          <w:t xml:space="preserve">locate </w:t>
        </w:r>
      </w:ins>
      <w:ins w:id="151" w:author="Chen Heller" w:date="2022-07-28T08:43:00Z">
        <w:r w:rsidR="00810EB7">
          <w:t xml:space="preserve">a congruency </w:t>
        </w:r>
      </w:ins>
      <w:ins w:id="152" w:author="Chen Heller" w:date="2022-07-19T16:13:00Z">
        <w:r w:rsidR="002C4795">
          <w:t>effec</w:t>
        </w:r>
      </w:ins>
      <w:ins w:id="153" w:author="Chen Heller" w:date="2022-07-19T16:14:00Z">
        <w:r w:rsidR="002C4795">
          <w:t xml:space="preserve">t in </w:t>
        </w:r>
        <w:r w:rsidR="00077925">
          <w:t xml:space="preserve">at least </w:t>
        </w:r>
        <w:r w:rsidR="002C4795">
          <w:t>one of the</w:t>
        </w:r>
      </w:ins>
      <w:ins w:id="154" w:author="Chen Heller" w:date="2022-07-28T08:43:00Z">
        <w:r w:rsidR="005A6878">
          <w:t xml:space="preserve"> </w:t>
        </w:r>
      </w:ins>
      <w:ins w:id="155" w:author="Chen Heller" w:date="2022-07-19T16:14:00Z">
        <w:r w:rsidR="002C4795">
          <w:t xml:space="preserve">parameters and </w:t>
        </w:r>
      </w:ins>
      <w:ins w:id="156" w:author="Chen Heller" w:date="2022-07-19T15:49:00Z">
        <w:r w:rsidR="005F7169">
          <w:t xml:space="preserve">tweak </w:t>
        </w:r>
      </w:ins>
      <w:ins w:id="157" w:author="Chen Heller" w:date="2022-07-19T15:54:00Z">
        <w:r w:rsidR="00F06477">
          <w:t>the</w:t>
        </w:r>
      </w:ins>
      <w:ins w:id="158" w:author="Chen Heller" w:date="2022-07-19T16:03:00Z">
        <w:r w:rsidR="00C5611F">
          <w:t xml:space="preserve"> </w:t>
        </w:r>
      </w:ins>
      <w:ins w:id="159" w:author="Chen Heller" w:date="2022-07-19T15:54:00Z">
        <w:r w:rsidR="00F06477">
          <w:t xml:space="preserve">experiments </w:t>
        </w:r>
      </w:ins>
      <w:ins w:id="160" w:author="Chen Heller" w:date="2022-07-19T16:15:00Z">
        <w:r w:rsidR="00BA1DC1">
          <w:t xml:space="preserve">that followed </w:t>
        </w:r>
      </w:ins>
      <w:ins w:id="161" w:author="Chen Heller" w:date="2022-07-19T16:14:00Z">
        <w:r w:rsidR="005A1D56">
          <w:t xml:space="preserve">to maximize its </w:t>
        </w:r>
        <w:r w:rsidR="00077925">
          <w:t>size</w:t>
        </w:r>
      </w:ins>
      <w:ins w:id="162" w:author="Chen Heller" w:date="2022-07-28T08:43:00Z">
        <w:r w:rsidR="000C2B5D">
          <w:t xml:space="preserve"> (e.g., change the RT or training length)</w:t>
        </w:r>
      </w:ins>
      <w:ins w:id="163" w:author="Chen Heller" w:date="2022-07-19T16:14:00Z">
        <w:r w:rsidR="005A1D56">
          <w:t>.</w:t>
        </w:r>
      </w:ins>
    </w:p>
    <w:p w14:paraId="4253545E" w14:textId="0879D1A3" w:rsidR="00BA41CF" w:rsidRPr="00BA41CF" w:rsidRDefault="00BA41CF">
      <w:pPr>
        <w:pStyle w:val="Heading4"/>
        <w:bidi w:val="0"/>
        <w:pPrChange w:id="164" w:author="Liad Mudrik" w:date="2022-07-10T09:23:00Z">
          <w:pPr>
            <w:pStyle w:val="Heading3"/>
            <w:bidi w:val="0"/>
          </w:pPr>
        </w:pPrChange>
      </w:pPr>
      <w:r>
        <w:t>Methods</w:t>
      </w:r>
    </w:p>
    <w:p w14:paraId="0D1ADB73" w14:textId="0498850D" w:rsidR="002057FC" w:rsidRDefault="002057FC" w:rsidP="002F5F3E">
      <w:pPr>
        <w:pStyle w:val="Heading5"/>
        <w:bidi w:val="0"/>
      </w:pPr>
      <w:r>
        <w:t>Participants</w:t>
      </w:r>
    </w:p>
    <w:p w14:paraId="6A35019C" w14:textId="3F84C010" w:rsidR="00422E34" w:rsidRPr="00422E34" w:rsidRDefault="00853F45" w:rsidP="00A7614E">
      <w:pPr>
        <w:pStyle w:val="NoSpacing"/>
        <w:bidi w:val="0"/>
      </w:pPr>
      <w:r>
        <w:t>Ten</w:t>
      </w:r>
      <w:r w:rsidR="00A95371">
        <w:t xml:space="preserve"> participants</w:t>
      </w:r>
      <w:r w:rsidR="002154F5">
        <w:t xml:space="preserve"> (</w:t>
      </w:r>
      <w:del w:id="165" w:author="Chen Heller" w:date="2022-07-19T14:19:00Z">
        <w:r w:rsidR="00514F93" w:rsidDel="00514F93">
          <w:delText>XX</w:delText>
        </w:r>
        <w:r w:rsidR="002154F5" w:rsidDel="00514F93">
          <w:delText xml:space="preserve"> </w:delText>
        </w:r>
      </w:del>
      <w:ins w:id="166" w:author="Chen Heller" w:date="2022-08-14T10:28:00Z">
        <w:r w:rsidR="00B54198">
          <w:t>eight</w:t>
        </w:r>
      </w:ins>
      <w:ins w:id="167" w:author="Chen Heller" w:date="2022-07-19T14:19:00Z">
        <w:r w:rsidR="00514F93">
          <w:t xml:space="preserve"> </w:t>
        </w:r>
      </w:ins>
      <w:r w:rsidR="002154F5">
        <w:t>females)</w:t>
      </w:r>
      <w:r w:rsidR="00A95371">
        <w:t xml:space="preserve"> </w:t>
      </w:r>
      <w:r>
        <w:t>between the ages of</w:t>
      </w:r>
      <w:r w:rsidR="00A95371">
        <w:t xml:space="preserve"> </w:t>
      </w:r>
      <w:r>
        <w:t>eighteen and thirty</w:t>
      </w:r>
      <w:r w:rsidR="00B1507B">
        <w:t>-</w:t>
      </w:r>
      <w:r>
        <w:t xml:space="preserve">five </w:t>
      </w:r>
      <w:r w:rsidR="00A95371">
        <w:t>were recruited for the study</w:t>
      </w:r>
      <w:r w:rsidR="002154F5">
        <w:t xml:space="preserve"> (M</w:t>
      </w:r>
      <w:del w:id="168" w:author="Chen Heller" w:date="2022-07-19T14:19:00Z">
        <w:r w:rsidR="002154F5" w:rsidDel="00514F93">
          <w:delText xml:space="preserve">=??, </w:delText>
        </w:r>
      </w:del>
      <w:ins w:id="169" w:author="Chen Heller" w:date="2022-07-28T08:53:00Z">
        <w:r w:rsidR="00337C38">
          <w:t xml:space="preserve"> </w:t>
        </w:r>
      </w:ins>
      <w:ins w:id="170" w:author="Chen Heller" w:date="2022-07-19T14:19:00Z">
        <w:r w:rsidR="00514F93">
          <w:t>=</w:t>
        </w:r>
      </w:ins>
      <w:ins w:id="171" w:author="Chen Heller" w:date="2022-07-28T08:53:00Z">
        <w:r w:rsidR="00337C38">
          <w:t xml:space="preserve"> </w:t>
        </w:r>
      </w:ins>
      <w:ins w:id="172" w:author="Chen Heller" w:date="2022-07-19T14:19:00Z">
        <w:r w:rsidR="00514F93">
          <w:t xml:space="preserve">24.2, </w:t>
        </w:r>
      </w:ins>
      <w:r w:rsidR="002154F5">
        <w:t>SD</w:t>
      </w:r>
      <w:del w:id="173" w:author="Chen Heller" w:date="2022-07-19T14:20:00Z">
        <w:r w:rsidR="002154F5" w:rsidDel="00BA1978">
          <w:delText>=??)</w:delText>
        </w:r>
        <w:r w:rsidR="00A95371" w:rsidDel="00BA1978">
          <w:delText xml:space="preserve">. </w:delText>
        </w:r>
      </w:del>
      <w:ins w:id="174" w:author="Chen Heller" w:date="2022-07-28T08:53:00Z">
        <w:r w:rsidR="00337C38">
          <w:t xml:space="preserve"> </w:t>
        </w:r>
      </w:ins>
      <w:ins w:id="175" w:author="Chen Heller" w:date="2022-07-19T14:20:00Z">
        <w:r w:rsidR="00BA1978">
          <w:t>=</w:t>
        </w:r>
      </w:ins>
      <w:ins w:id="176" w:author="Chen Heller" w:date="2022-07-28T08:53:00Z">
        <w:r w:rsidR="00337C38">
          <w:t xml:space="preserve"> </w:t>
        </w:r>
      </w:ins>
      <w:ins w:id="177" w:author="Chen Heller" w:date="2022-07-19T14:20:00Z">
        <w:r w:rsidR="00BA1978">
          <w:t xml:space="preserve">2.57). </w:t>
        </w:r>
      </w:ins>
      <w:r w:rsidR="00422E34" w:rsidRPr="00422E34">
        <w:t xml:space="preserve">All participants </w:t>
      </w:r>
      <w:r>
        <w:t xml:space="preserve">were </w:t>
      </w:r>
      <w:r w:rsidR="00422E34" w:rsidRPr="00422E34">
        <w:t xml:space="preserve">right-handed, native Hebrew speakers who have normal vision or corrected-to-normal vision. Only participants declaring that they have no neurological, attentional, or mental disorders, and are not taking psychiatric medicines, </w:t>
      </w:r>
      <w:r w:rsidR="00B1507B">
        <w:t xml:space="preserve">were </w:t>
      </w:r>
      <w:r w:rsidR="00422E34" w:rsidRPr="00422E34">
        <w:t xml:space="preserve">included. </w:t>
      </w:r>
      <w:r w:rsidR="00A975D1">
        <w:t>All p</w:t>
      </w:r>
      <w:r w:rsidR="00A975D1" w:rsidRPr="00422E34">
        <w:t xml:space="preserve">articipants </w:t>
      </w:r>
      <w:r w:rsidR="00A975D1">
        <w:t xml:space="preserve">signed a consent form and were explained that they </w:t>
      </w:r>
      <w:proofErr w:type="gramStart"/>
      <w:r w:rsidR="00A975D1">
        <w:t>can</w:t>
      </w:r>
      <w:proofErr w:type="gramEnd"/>
      <w:r w:rsidR="00A975D1">
        <w:t xml:space="preserve"> stop the experiment at every point if they wished to do so. They </w:t>
      </w:r>
      <w:r w:rsidR="00B1507B">
        <w:t xml:space="preserve">were </w:t>
      </w:r>
      <w:r w:rsidR="00422E34" w:rsidRPr="00422E34">
        <w:t>reimbursed with course credit or cash payment.</w:t>
      </w:r>
      <w:r w:rsidR="00A975D1">
        <w:t xml:space="preserve"> The experiment was approved by the Tel Aviv University ethics committee.</w:t>
      </w:r>
    </w:p>
    <w:p w14:paraId="2BD90709" w14:textId="527C4B70" w:rsidR="002057FC" w:rsidRDefault="002057FC" w:rsidP="002F5F3E">
      <w:pPr>
        <w:pStyle w:val="Heading5"/>
        <w:bidi w:val="0"/>
      </w:pPr>
      <w:r>
        <w:t>Stimuli</w:t>
      </w:r>
    </w:p>
    <w:p w14:paraId="3CEDC9CA" w14:textId="52B3AC62" w:rsidR="00647384" w:rsidRDefault="00C3440C" w:rsidP="00C3440C">
      <w:pPr>
        <w:pStyle w:val="NoSpacing"/>
        <w:bidi w:val="0"/>
      </w:pPr>
      <w:r w:rsidRPr="00C3440C">
        <w:t xml:space="preserve">One hundred 5-letter words </w:t>
      </w:r>
      <w:r>
        <w:t xml:space="preserve">were </w:t>
      </w:r>
      <w:r w:rsidRPr="00C3440C">
        <w:t xml:space="preserve">used as primes and targets. All words </w:t>
      </w:r>
      <w:r>
        <w:t xml:space="preserve">were </w:t>
      </w:r>
      <w:r w:rsidRPr="00C3440C">
        <w:t xml:space="preserve">imageable nouns with a frequency of at least 10 per million </w:t>
      </w:r>
      <w:r>
        <w:t>[</w:t>
      </w:r>
      <w:commentRangeStart w:id="178"/>
      <w:r>
        <w:t>ref</w:t>
      </w:r>
      <w:commentRangeEnd w:id="178"/>
      <w:r w:rsidR="0071391D">
        <w:rPr>
          <w:rStyle w:val="CommentReference"/>
        </w:rPr>
        <w:commentReference w:id="178"/>
      </w:r>
      <w:r>
        <w:t>]</w:t>
      </w:r>
      <w:r w:rsidRPr="00C3440C">
        <w:fldChar w:fldCharType="begin"/>
      </w:r>
      <w:r w:rsidRPr="00C3440C">
        <w:instrText xml:space="preserve"> ADDIN ZOTERO_ITEM CSL_CITATION {"citationID":"H7jtt6VM","properties":{"formattedCitation":"(Frost &amp; Plaut, 2005)","plainCitation":"(Frost &amp; Plaut, 2005)","noteIndex":0},"citationItems":[{"id":518,"uris":["http://zotero.org/users/8275165/items/78SLUMDS"],"itemData":{"id":518,"type":"webpage","title":"The word-frequency database for printed Hebrew","title-short":"Word-freq","URL":"http://word-freq.huji.ac.il/index.html","author":[{"family":"Frost","given":"R"},{"family":"Plaut","given":"D"}],"issued":{"date-parts":[["2005"]]}}}],"schema":"https://github.com/citation-style-language/schema/raw/master/csl-citation.json"} </w:instrText>
      </w:r>
      <w:r w:rsidR="00000000">
        <w:fldChar w:fldCharType="separate"/>
      </w:r>
      <w:r w:rsidRPr="00C3440C">
        <w:fldChar w:fldCharType="end"/>
      </w:r>
      <w:r w:rsidRPr="00C3440C">
        <w:t>. One half describe</w:t>
      </w:r>
      <w:r w:rsidR="0071391D">
        <w:t>d</w:t>
      </w:r>
      <w:r w:rsidRPr="00C3440C">
        <w:t xml:space="preserve"> artificial products (e.g., radio, train) and the other natural items (e.g., fruit). Target words </w:t>
      </w:r>
      <w:r w:rsidR="0071391D">
        <w:t xml:space="preserve">were </w:t>
      </w:r>
      <w:r w:rsidRPr="00C3440C">
        <w:t>written in typescript</w:t>
      </w:r>
      <w:r w:rsidRPr="00C3440C">
        <w:rPr>
          <w:rFonts w:hint="cs"/>
          <w:rtl/>
          <w:lang w:bidi="ar-SA"/>
        </w:rPr>
        <w:t xml:space="preserve"> </w:t>
      </w:r>
      <w:r w:rsidRPr="00C3440C">
        <w:t xml:space="preserve">while prime words </w:t>
      </w:r>
      <w:r w:rsidR="0071391D">
        <w:t xml:space="preserve">were </w:t>
      </w:r>
      <w:r w:rsidRPr="00C3440C">
        <w:t xml:space="preserve">written in handwriting font.  Masks </w:t>
      </w:r>
      <w:r w:rsidR="006C5426">
        <w:t xml:space="preserve">were </w:t>
      </w:r>
      <w:r w:rsidRPr="00C3440C">
        <w:t xml:space="preserve">composed of a semi-random combination of squares and diamonds whose line thickness is equal to the word's font size and which covers the central area of the screen where words can appear (approximately </w:t>
      </w:r>
      <m:oMath>
        <m:r>
          <w:rPr>
            <w:rFonts w:ascii="Cambria Math" w:hAnsi="Cambria Math"/>
          </w:rPr>
          <m:t>2.5°× 1°</m:t>
        </m:r>
      </m:oMath>
      <w:r w:rsidRPr="00C3440C">
        <w:t xml:space="preserve">). Forty words </w:t>
      </w:r>
      <w:r w:rsidR="006C5426">
        <w:t xml:space="preserve">were </w:t>
      </w:r>
      <w:r w:rsidRPr="00C3440C">
        <w:t xml:space="preserve">used for the practice block and the remaining sixty </w:t>
      </w:r>
      <w:r w:rsidR="006C5426">
        <w:t xml:space="preserve">were </w:t>
      </w:r>
      <w:r w:rsidRPr="00C3440C">
        <w:t>used in the test blocks.</w:t>
      </w:r>
    </w:p>
    <w:p w14:paraId="748F4382" w14:textId="69F745DD" w:rsidR="007846C7" w:rsidRDefault="007846C7" w:rsidP="002F5F3E">
      <w:pPr>
        <w:pStyle w:val="Heading5"/>
        <w:bidi w:val="0"/>
      </w:pPr>
      <w:r>
        <w:t>Apparatus</w:t>
      </w:r>
    </w:p>
    <w:p w14:paraId="7405EC60" w14:textId="29456E06" w:rsidR="007846C7" w:rsidRPr="007846C7" w:rsidRDefault="007846C7" w:rsidP="00A7614E">
      <w:pPr>
        <w:pStyle w:val="NoSpacing"/>
        <w:bidi w:val="0"/>
      </w:pPr>
      <w:r w:rsidRPr="007846C7">
        <w:t xml:space="preserve">The stimulus </w:t>
      </w:r>
      <w:r w:rsidR="00984883">
        <w:t>was</w:t>
      </w:r>
      <w:r w:rsidRPr="007846C7">
        <w:t xml:space="preserve"> displayed on a VPIXX monitor (</w:t>
      </w:r>
      <w:proofErr w:type="spellStart"/>
      <w:r w:rsidRPr="007846C7">
        <w:t>VIEWPixx</w:t>
      </w:r>
      <w:proofErr w:type="spellEnd"/>
      <w:r w:rsidRPr="007846C7">
        <w:t xml:space="preserve"> /3D Lite LCD display and data acquisition system, version 3.7.6287) using </w:t>
      </w:r>
      <w:proofErr w:type="spellStart"/>
      <w:r w:rsidRPr="007846C7">
        <w:t>Matlab</w:t>
      </w:r>
      <w:proofErr w:type="spellEnd"/>
      <w:r w:rsidRPr="007846C7">
        <w:t xml:space="preserve"> R2020b </w:t>
      </w:r>
      <w:del w:id="179" w:author="Chen Heller" w:date="2022-07-28T16:22:00Z">
        <w:r w:rsidRPr="007846C7" w:rsidDel="00300E88">
          <w:delText>(</w:delText>
        </w:r>
        <w:bookmarkStart w:id="180" w:name="_Hlk103504723"/>
        <w:commentRangeStart w:id="181"/>
        <w:r w:rsidRPr="007846C7" w:rsidDel="00300E88">
          <w:delText>9.9.0.14677003</w:delText>
        </w:r>
        <w:bookmarkEnd w:id="180"/>
        <w:commentRangeEnd w:id="181"/>
        <w:r w:rsidR="00D12FA1" w:rsidDel="00300E88">
          <w:rPr>
            <w:rStyle w:val="CommentReference"/>
          </w:rPr>
          <w:commentReference w:id="181"/>
        </w:r>
        <w:r w:rsidRPr="007846C7" w:rsidDel="00300E88">
          <w:delText xml:space="preserve">) </w:delText>
        </w:r>
      </w:del>
      <w:r w:rsidR="001B1EA8">
        <w:t xml:space="preserve">[ref] </w:t>
      </w:r>
      <w:r w:rsidRPr="007846C7">
        <w:t xml:space="preserve">and </w:t>
      </w:r>
      <w:proofErr w:type="spellStart"/>
      <w:r w:rsidRPr="007846C7">
        <w:t>Psychtoolbox</w:t>
      </w:r>
      <w:proofErr w:type="spellEnd"/>
      <w:r w:rsidRPr="007846C7">
        <w:t xml:space="preserve"> 3.0.18 </w:t>
      </w:r>
      <w:commentRangeStart w:id="182"/>
      <w:del w:id="183" w:author="Chen Heller" w:date="2022-07-28T16:22:00Z">
        <w:r w:rsidRPr="007846C7" w:rsidDel="00300E88">
          <w:delText>– Flavor: beta, Corresponds to SVN Revision 12779</w:delText>
        </w:r>
        <w:commentRangeEnd w:id="182"/>
        <w:r w:rsidR="00D12FA1" w:rsidDel="00300E88">
          <w:rPr>
            <w:rStyle w:val="CommentReference"/>
          </w:rPr>
          <w:commentReference w:id="182"/>
        </w:r>
        <w:r w:rsidR="000F7554" w:rsidDel="00300E88">
          <w:delText xml:space="preserve"> </w:delText>
        </w:r>
      </w:del>
      <w:r w:rsidR="000F7554">
        <w:t>[ref]</w:t>
      </w:r>
      <w:r w:rsidRPr="007846C7">
        <w:t xml:space="preserve">. The monitor </w:t>
      </w:r>
      <w:r w:rsidR="00984883">
        <w:t xml:space="preserve">was </w:t>
      </w:r>
      <w:r w:rsidRPr="007846C7">
        <w:t xml:space="preserve">set to full brightness at a resolution of 1920 x 1080 and refresh rate of 100Hz with </w:t>
      </w:r>
      <w:r w:rsidRPr="007846C7">
        <w:lastRenderedPageBreak/>
        <w:t xml:space="preserve">VPIXX's "Scanning backlight" feature turned on, which synchronizes the stimulus display to the screen's refresh rate. A Perspex cover </w:t>
      </w:r>
      <w:r w:rsidR="00984883">
        <w:t>was</w:t>
      </w:r>
      <w:r w:rsidRPr="007846C7">
        <w:t xml:space="preserve"> placed over the screen to protect it. The cover </w:t>
      </w:r>
      <w:r w:rsidR="00984883">
        <w:t xml:space="preserve">was </w:t>
      </w:r>
      <w:r w:rsidRPr="007846C7">
        <w:t xml:space="preserve">spray painted with a light layer of transparent matte lacquer to avoid reflections. The participants </w:t>
      </w:r>
      <w:r w:rsidR="00984883">
        <w:t xml:space="preserve">sat </w:t>
      </w:r>
      <w:r w:rsidRPr="007846C7">
        <w:t>approximately 60cm away from the screen and place</w:t>
      </w:r>
      <w:r w:rsidR="00984883">
        <w:t>d</w:t>
      </w:r>
      <w:r w:rsidRPr="007846C7">
        <w:t xml:space="preserve"> their index finger on a marked starting point located on the table </w:t>
      </w:r>
      <w:r w:rsidR="00663803">
        <w:t>40</w:t>
      </w:r>
      <w:r w:rsidRPr="007846C7">
        <w:t xml:space="preserve">cm away from the screen, in line with its center. The stimulus </w:t>
      </w:r>
      <w:r w:rsidR="001B6994">
        <w:t xml:space="preserve">was </w:t>
      </w:r>
      <w:r w:rsidRPr="007846C7">
        <w:t xml:space="preserve">displayed 24cm above the table and the classification answers </w:t>
      </w:r>
      <w:r w:rsidR="001B6994">
        <w:t xml:space="preserve">were </w:t>
      </w:r>
      <w:r w:rsidRPr="007846C7">
        <w:t>displayed on each side of it, 20cm apart (</w:t>
      </w:r>
      <w:r w:rsidRPr="007846C7">
        <w:fldChar w:fldCharType="begin"/>
      </w:r>
      <w:r w:rsidRPr="007846C7">
        <w:instrText xml:space="preserve"> REF _Ref106198654 \h </w:instrText>
      </w:r>
      <w:r w:rsidRPr="007846C7">
        <w:fldChar w:fldCharType="separate"/>
      </w:r>
      <w:r w:rsidRPr="007846C7">
        <w:t>Figure 6</w:t>
      </w:r>
      <w:r w:rsidRPr="007846C7">
        <w:fldChar w:fldCharType="end"/>
      </w:r>
      <w:r w:rsidRPr="007846C7">
        <w:t>). Participants w</w:t>
      </w:r>
      <w:r w:rsidR="001B6994">
        <w:t>ore</w:t>
      </w:r>
      <w:r w:rsidRPr="007846C7">
        <w:t xml:space="preserve"> a Velcro ring with a marker at the tip of their index finger. A touch </w:t>
      </w:r>
      <w:r w:rsidR="001B6994">
        <w:t xml:space="preserve">was </w:t>
      </w:r>
      <w:r w:rsidRPr="007846C7">
        <w:t xml:space="preserve">registered when the marker </w:t>
      </w:r>
      <w:r w:rsidR="001B6994">
        <w:t xml:space="preserve">was </w:t>
      </w:r>
      <w:r w:rsidR="00D47A34">
        <w:t>3</w:t>
      </w:r>
      <w:r w:rsidRPr="007846C7">
        <w:t>cm</w:t>
      </w:r>
      <w:r w:rsidR="00D47A34">
        <w:t xml:space="preserve"> </w:t>
      </w:r>
      <w:r w:rsidRPr="007846C7">
        <w:t xml:space="preserve">away from the screen or closer. A system of 6 </w:t>
      </w:r>
      <w:proofErr w:type="spellStart"/>
      <w:r w:rsidRPr="007846C7">
        <w:t>OptiTrack</w:t>
      </w:r>
      <w:proofErr w:type="spellEnd"/>
      <w:r w:rsidRPr="007846C7">
        <w:t xml:space="preserve"> Flex 13 cameras by </w:t>
      </w:r>
      <w:proofErr w:type="spellStart"/>
      <w:r w:rsidRPr="007846C7">
        <w:t>NaturalPoint</w:t>
      </w:r>
      <w:proofErr w:type="spellEnd"/>
      <w:r w:rsidRPr="007846C7">
        <w:t>, Inc. track</w:t>
      </w:r>
      <w:r w:rsidR="001B6994">
        <w:t>ed</w:t>
      </w:r>
      <w:r w:rsidRPr="007846C7">
        <w:t xml:space="preserve"> the marker's location using Motive 2.3.0 software </w:t>
      </w:r>
      <w:r w:rsidR="00E04868">
        <w:t>[ref]</w:t>
      </w:r>
      <w:r w:rsidRPr="007846C7">
        <w:t xml:space="preserve"> at a sampling rate of 120Hz. The coordinates </w:t>
      </w:r>
      <w:r w:rsidR="001B6994">
        <w:t xml:space="preserve">were </w:t>
      </w:r>
      <w:r w:rsidRPr="007846C7">
        <w:t xml:space="preserve">broadcasted online to a </w:t>
      </w:r>
      <w:proofErr w:type="spellStart"/>
      <w:r w:rsidRPr="007846C7">
        <w:t>NatNet</w:t>
      </w:r>
      <w:proofErr w:type="spellEnd"/>
      <w:r w:rsidRPr="007846C7">
        <w:t xml:space="preserve"> client </w:t>
      </w:r>
      <w:r w:rsidR="00E04868">
        <w:t>[ref]</w:t>
      </w:r>
      <w:r w:rsidRPr="007846C7">
        <w:t xml:space="preserve"> and recorded with </w:t>
      </w:r>
      <w:proofErr w:type="spellStart"/>
      <w:r w:rsidRPr="007846C7">
        <w:t>Matlab</w:t>
      </w:r>
      <w:proofErr w:type="spellEnd"/>
      <w:r w:rsidRPr="007846C7">
        <w:t>.</w:t>
      </w:r>
    </w:p>
    <w:p w14:paraId="224A07DA" w14:textId="638C5A70" w:rsidR="007846C7" w:rsidRPr="007846C7" w:rsidRDefault="00127BFA" w:rsidP="00A7614E">
      <w:pPr>
        <w:pStyle w:val="NoSpacing"/>
        <w:bidi w:val="0"/>
      </w:pPr>
      <w:r w:rsidRPr="00127BFA">
        <w:rPr>
          <w:noProof/>
        </w:rPr>
        <w:drawing>
          <wp:inline distT="0" distB="0" distL="0" distR="0" wp14:anchorId="1A7674D3" wp14:editId="012E4D53">
            <wp:extent cx="2484208" cy="2098203"/>
            <wp:effectExtent l="0" t="0" r="0" b="0"/>
            <wp:docPr id="1" name="Picture 1"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device&#10;&#10;Description automatically generated"/>
                    <pic:cNvPicPr/>
                  </pic:nvPicPr>
                  <pic:blipFill>
                    <a:blip r:embed="rId12"/>
                    <a:stretch>
                      <a:fillRect/>
                    </a:stretch>
                  </pic:blipFill>
                  <pic:spPr>
                    <a:xfrm>
                      <a:off x="0" y="0"/>
                      <a:ext cx="2508230" cy="2118493"/>
                    </a:xfrm>
                    <a:prstGeom prst="rect">
                      <a:avLst/>
                    </a:prstGeom>
                  </pic:spPr>
                </pic:pic>
              </a:graphicData>
            </a:graphic>
          </wp:inline>
        </w:drawing>
      </w:r>
    </w:p>
    <w:p w14:paraId="4E401CC1" w14:textId="71EF2313" w:rsidR="007846C7" w:rsidRPr="007846C7" w:rsidRDefault="007846C7">
      <w:pPr>
        <w:pStyle w:val="NoSpacing"/>
        <w:bidi w:val="0"/>
        <w:ind w:left="709" w:right="843"/>
        <w:pPrChange w:id="184" w:author="Liad Mudrik" w:date="2022-07-10T09:09:00Z">
          <w:pPr>
            <w:pStyle w:val="NoSpacing"/>
            <w:bidi w:val="0"/>
          </w:pPr>
        </w:pPrChange>
      </w:pPr>
      <w:bookmarkStart w:id="185" w:name="_Ref106198654"/>
      <w:r w:rsidRPr="007846C7">
        <w:t xml:space="preserve">Figure </w:t>
      </w:r>
      <w:bookmarkEnd w:id="185"/>
      <w:r w:rsidR="002435D8">
        <w:t>1</w:t>
      </w:r>
      <w:r w:rsidRPr="007846C7">
        <w:t xml:space="preserve">. Setup. A participant placing his finger on the starting point which is located </w:t>
      </w:r>
      <w:r w:rsidR="00127BFA">
        <w:t>40</w:t>
      </w:r>
      <w:r w:rsidRPr="007846C7">
        <w:t>cm away from the screen. The target is positioned 24cm above the starting point and the answers are placed on each of its sides, 20cm apart. Z axis maps the path to and from the screen. X axis maps the left and right directions. Y axis maps the up and down directions.</w:t>
      </w:r>
    </w:p>
    <w:p w14:paraId="108D0C20" w14:textId="6315B299" w:rsidR="00566B9F" w:rsidRDefault="00566B9F" w:rsidP="002F5F3E">
      <w:pPr>
        <w:pStyle w:val="Heading5"/>
        <w:bidi w:val="0"/>
      </w:pPr>
      <w:r>
        <w:t>Procedure</w:t>
      </w:r>
    </w:p>
    <w:p w14:paraId="006ADC8A" w14:textId="3EFDE817" w:rsidR="00400416" w:rsidRPr="00400416" w:rsidRDefault="00400416" w:rsidP="00A7614E">
      <w:pPr>
        <w:pStyle w:val="NoSpacing"/>
        <w:bidi w:val="0"/>
      </w:pPr>
      <w:r w:rsidRPr="00400416">
        <w:t>Each session include</w:t>
      </w:r>
      <w:r w:rsidR="004C19CF">
        <w:t>d</w:t>
      </w:r>
      <w:r w:rsidRPr="00400416">
        <w:t xml:space="preserve"> a practice block and </w:t>
      </w:r>
      <w:r>
        <w:t xml:space="preserve">twelve </w:t>
      </w:r>
      <w:r w:rsidRPr="00400416">
        <w:t xml:space="preserve">test blocks of forty trials each (i.e., 40 practice trials and </w:t>
      </w:r>
      <w:r>
        <w:t xml:space="preserve">480 </w:t>
      </w:r>
      <w:r w:rsidRPr="00400416">
        <w:t xml:space="preserve">test trials). Breaks </w:t>
      </w:r>
      <w:r w:rsidR="004C19CF">
        <w:t xml:space="preserve">were </w:t>
      </w:r>
      <w:r w:rsidR="0024692C">
        <w:t>given</w:t>
      </w:r>
      <w:r w:rsidR="0024692C" w:rsidRPr="00400416">
        <w:t xml:space="preserve"> </w:t>
      </w:r>
      <w:r w:rsidRPr="00400416">
        <w:t xml:space="preserve">between blocks. </w:t>
      </w:r>
      <w:r w:rsidR="0024692C">
        <w:t>H</w:t>
      </w:r>
      <w:r w:rsidRPr="00400416">
        <w:t xml:space="preserve">alf the trials </w:t>
      </w:r>
      <w:r w:rsidR="004C19CF">
        <w:t xml:space="preserve">were </w:t>
      </w:r>
      <w:r w:rsidRPr="00400416">
        <w:t xml:space="preserve">congruent and half incongruent, and half the targets </w:t>
      </w:r>
      <w:r w:rsidR="004C19CF">
        <w:t xml:space="preserve">were </w:t>
      </w:r>
      <w:r w:rsidRPr="00400416">
        <w:t xml:space="preserve">natural and half artificial. Stimuli order </w:t>
      </w:r>
      <w:ins w:id="186" w:author="Chen Heller" w:date="2022-07-19T17:30:00Z">
        <w:r w:rsidR="00591CFE">
          <w:t xml:space="preserve">in the experimental blocks </w:t>
        </w:r>
      </w:ins>
      <w:r w:rsidR="004C19CF">
        <w:t xml:space="preserve">was </w:t>
      </w:r>
      <w:r w:rsidRPr="00400416">
        <w:t xml:space="preserve">dictated by </w:t>
      </w:r>
      <w:r w:rsidR="002A64E7">
        <w:t xml:space="preserve">a </w:t>
      </w:r>
      <w:r w:rsidRPr="00400416">
        <w:t xml:space="preserve">list that </w:t>
      </w:r>
      <w:r w:rsidR="004C19CF">
        <w:t xml:space="preserve">was </w:t>
      </w:r>
      <w:r w:rsidRPr="00400416">
        <w:t xml:space="preserve">randomly sampled (without replacement) out of </w:t>
      </w:r>
      <w:r w:rsidR="002A64E7">
        <w:t xml:space="preserve">ten </w:t>
      </w:r>
      <w:r w:rsidRPr="00400416">
        <w:t>pre-composed lists of trial condition and stimulus</w:t>
      </w:r>
      <w:del w:id="187" w:author="Chen Heller" w:date="2022-07-19T17:30:00Z">
        <w:r w:rsidR="0024692C" w:rsidDel="00591CFE">
          <w:delText xml:space="preserve"> in the experimental blocks</w:delText>
        </w:r>
      </w:del>
      <w:r w:rsidRPr="00400416">
        <w:t xml:space="preserve">. </w:t>
      </w:r>
      <w:r w:rsidR="0024692C">
        <w:t xml:space="preserve">An additional </w:t>
      </w:r>
      <w:r w:rsidRPr="00400416">
        <w:t>practice list</w:t>
      </w:r>
      <w:r w:rsidR="00222164">
        <w:t xml:space="preserve"> </w:t>
      </w:r>
      <w:r w:rsidR="00DE4F36">
        <w:t xml:space="preserve">was </w:t>
      </w:r>
      <w:r w:rsidR="0024692C">
        <w:t xml:space="preserve">used </w:t>
      </w:r>
      <w:r w:rsidR="00222164">
        <w:t>for a</w:t>
      </w:r>
      <w:r w:rsidR="00DE4F36">
        <w:t>l</w:t>
      </w:r>
      <w:r w:rsidR="00222164">
        <w:t>l participants.</w:t>
      </w:r>
      <w:r w:rsidRPr="00400416">
        <w:t xml:space="preserve"> In each list, the order of words </w:t>
      </w:r>
      <w:r w:rsidR="00235843">
        <w:t>wa</w:t>
      </w:r>
      <w:r w:rsidRPr="00400416">
        <w:t xml:space="preserve">s pseudorandom, with the following constraints: (a) Each word </w:t>
      </w:r>
      <w:r w:rsidR="00DE4F36">
        <w:t>was</w:t>
      </w:r>
      <w:r w:rsidRPr="00400416">
        <w:t xml:space="preserve"> equally frequent as a target at the congruent and incongruent conditions; (b) All words </w:t>
      </w:r>
      <w:r w:rsidR="00CB5253">
        <w:t xml:space="preserve">were </w:t>
      </w:r>
      <w:r w:rsidRPr="00400416">
        <w:t>used as targets the same number of times; (c) A target never repeat</w:t>
      </w:r>
      <w:r w:rsidR="00CB5253">
        <w:t>ed</w:t>
      </w:r>
      <w:r w:rsidRPr="00400416">
        <w:t xml:space="preserve"> in the same block; (d) In the congruent condition the prime </w:t>
      </w:r>
      <w:r w:rsidR="00CB5253">
        <w:t xml:space="preserve">was </w:t>
      </w:r>
      <w:r w:rsidRPr="00400416">
        <w:t xml:space="preserve">identical to the target word; (e) In the incongruent condition, a prime which doesn't share letters in common locations with the target </w:t>
      </w:r>
      <w:r w:rsidR="00CB5253">
        <w:t xml:space="preserve">was </w:t>
      </w:r>
      <w:r w:rsidRPr="00400416">
        <w:t>selected from the alternative category (artificial/natural). For example, in the congruent condition</w:t>
      </w:r>
      <w:r w:rsidR="00235843">
        <w:t>, the word</w:t>
      </w:r>
      <w:r w:rsidRPr="00400416">
        <w:t xml:space="preserve"> "phone" </w:t>
      </w:r>
      <w:r w:rsidR="00CB5253">
        <w:t xml:space="preserve">could </w:t>
      </w:r>
      <w:r w:rsidRPr="00400416">
        <w:t xml:space="preserve">be preceded by "PHONE", while in the incongruent condition it </w:t>
      </w:r>
      <w:r w:rsidR="00CB5253">
        <w:t xml:space="preserve">could </w:t>
      </w:r>
      <w:r w:rsidRPr="00400416">
        <w:t xml:space="preserve">be preceded by "GRASS". Each prime </w:t>
      </w:r>
      <w:r w:rsidR="00CB5253">
        <w:t xml:space="preserve">was </w:t>
      </w:r>
      <w:r w:rsidRPr="00400416">
        <w:t>further paired with a random distractor from the same category (artificial/natural) to be used in the prime recognition task. The distractor share</w:t>
      </w:r>
      <w:r w:rsidR="00D1564D">
        <w:t xml:space="preserve">d </w:t>
      </w:r>
      <w:r w:rsidRPr="00400416">
        <w:t>no letters in common locations with the prime, so seeing one letter only suffice</w:t>
      </w:r>
      <w:r w:rsidR="00D1564D">
        <w:t>d</w:t>
      </w:r>
      <w:r w:rsidRPr="00400416">
        <w:t xml:space="preserve"> for correct discrimination.</w:t>
      </w:r>
    </w:p>
    <w:p w14:paraId="1E9B4EF6" w14:textId="55D58B0C" w:rsidR="00400416" w:rsidRDefault="00400416" w:rsidP="00253BED">
      <w:pPr>
        <w:pStyle w:val="NoSpacing"/>
        <w:bidi w:val="0"/>
      </w:pPr>
      <w:r w:rsidRPr="00400416">
        <w:lastRenderedPageBreak/>
        <w:t>The procedure closely follow</w:t>
      </w:r>
      <w:r w:rsidR="00D1564D">
        <w:t>ed</w:t>
      </w:r>
      <w:r w:rsidRPr="00400416">
        <w:t xml:space="preserve"> the one used in </w:t>
      </w:r>
      <w:proofErr w:type="spellStart"/>
      <w:r w:rsidRPr="00400416">
        <w:t>Dehaene</w:t>
      </w:r>
      <w:proofErr w:type="spellEnd"/>
      <w:r w:rsidRPr="00400416">
        <w:t xml:space="preserve"> et al.</w:t>
      </w:r>
      <w:r w:rsidR="004124F4">
        <w:t xml:space="preserve"> [ref]</w:t>
      </w:r>
      <w:r w:rsidR="006F655C">
        <w:t>, yet in a motion tracking setup</w:t>
      </w:r>
      <w:r w:rsidR="004124F4">
        <w:t xml:space="preserve">. </w:t>
      </w:r>
      <w:r w:rsidRPr="00400416">
        <w:t>Every trial consist</w:t>
      </w:r>
      <w:r w:rsidR="00D1564D">
        <w:t>ed</w:t>
      </w:r>
      <w:r w:rsidRPr="00400416">
        <w:t xml:space="preserve"> of a fixation cross (1000ms), a first mask (270ms), a second mask (30ms), a prime word (30ms), a third mask (30ms) and a target (500ms). Once the target </w:t>
      </w:r>
      <w:r w:rsidR="00D1564D">
        <w:t xml:space="preserve">was </w:t>
      </w:r>
      <w:r w:rsidRPr="00400416">
        <w:t>displayed, participants classif</w:t>
      </w:r>
      <w:r w:rsidR="00D1564D">
        <w:t>ied</w:t>
      </w:r>
      <w:r w:rsidRPr="00400416">
        <w:t xml:space="preserve"> the target word as describing a natural / artificial item by </w:t>
      </w:r>
      <w:r w:rsidR="004124F4">
        <w:t xml:space="preserve">reaching </w:t>
      </w:r>
      <w:r w:rsidRPr="00400416">
        <w:t>the side of the screen that contains the appropriate category (</w:t>
      </w:r>
      <w:r w:rsidRPr="00400416">
        <w:fldChar w:fldCharType="begin"/>
      </w:r>
      <w:r w:rsidRPr="00400416">
        <w:instrText xml:space="preserve"> REF _Ref106198697 \h </w:instrText>
      </w:r>
      <w:r w:rsidRPr="00400416">
        <w:fldChar w:fldCharType="separate"/>
      </w:r>
      <w:r w:rsidRPr="00400416">
        <w:t>Figure 7</w:t>
      </w:r>
      <w:r w:rsidRPr="00400416">
        <w:fldChar w:fldCharType="end"/>
      </w:r>
      <w:r w:rsidRPr="00400416">
        <w:t xml:space="preserve">). </w:t>
      </w:r>
      <w:r w:rsidR="00343DE9">
        <w:t>R</w:t>
      </w:r>
      <w:r w:rsidRPr="00400416">
        <w:t xml:space="preserve">esponses </w:t>
      </w:r>
      <w:r w:rsidR="00D1564D">
        <w:t xml:space="preserve">had to </w:t>
      </w:r>
      <w:r w:rsidR="00343DE9">
        <w:t>be provided within a 1500ms time window from target presentation.</w:t>
      </w:r>
      <w:r w:rsidRPr="00400416">
        <w:t xml:space="preserve"> Movement </w:t>
      </w:r>
      <w:del w:id="188" w:author="Chen Heller" w:date="2022-07-28T09:10:00Z">
        <w:r w:rsidRPr="00400416" w:rsidDel="0085649F">
          <w:delText xml:space="preserve">time </w:delText>
        </w:r>
      </w:del>
      <w:ins w:id="189" w:author="Chen Heller" w:date="2022-07-28T09:10:00Z">
        <w:r w:rsidR="0085649F">
          <w:t>duration</w:t>
        </w:r>
        <w:r w:rsidR="0085649F" w:rsidRPr="00400416">
          <w:t xml:space="preserve"> </w:t>
        </w:r>
      </w:ins>
      <w:r w:rsidR="00E740B6">
        <w:t>was defined as the time between</w:t>
      </w:r>
      <w:r w:rsidR="00E740B6" w:rsidRPr="00400416">
        <w:t xml:space="preserve"> </w:t>
      </w:r>
      <w:r w:rsidR="00A55E0D">
        <w:t xml:space="preserve">target </w:t>
      </w:r>
      <w:r w:rsidR="00E740B6">
        <w:t>onset</w:t>
      </w:r>
      <w:r w:rsidR="00A55E0D">
        <w:t xml:space="preserve"> </w:t>
      </w:r>
      <w:r w:rsidR="006F655C">
        <w:t>and the point whe</w:t>
      </w:r>
      <w:r w:rsidRPr="00400416">
        <w:t xml:space="preserve">n </w:t>
      </w:r>
      <w:r w:rsidR="007851B9">
        <w:t xml:space="preserve">the finger </w:t>
      </w:r>
      <w:r w:rsidR="00CE2ED4">
        <w:t>was</w:t>
      </w:r>
      <w:r w:rsidRPr="00400416">
        <w:t xml:space="preserve"> </w:t>
      </w:r>
      <w:r w:rsidR="009A3E90">
        <w:t>3</w:t>
      </w:r>
      <w:r w:rsidRPr="00400416">
        <w:t>cm away from the screen or closer (on the Z axis)</w:t>
      </w:r>
      <w:r w:rsidR="004E674D">
        <w:t>.</w:t>
      </w:r>
      <w:r w:rsidR="009A3E90">
        <w:t xml:space="preserve"> </w:t>
      </w:r>
      <w:r w:rsidR="006F655C">
        <w:t xml:space="preserve">Responses slower than 1500ms were followed by </w:t>
      </w:r>
      <w:proofErr w:type="gramStart"/>
      <w:r w:rsidR="006F655C">
        <w:t>a "Move faster" feedback</w:t>
      </w:r>
      <w:proofErr w:type="gramEnd"/>
      <w:r w:rsidR="006F655C">
        <w:t>.</w:t>
      </w:r>
      <w:r w:rsidR="006F655C" w:rsidRPr="00400416">
        <w:t xml:space="preserve"> </w:t>
      </w:r>
      <w:r w:rsidRPr="00400416">
        <w:t>After Classifying the targets, the participant</w:t>
      </w:r>
      <w:r w:rsidR="00492654">
        <w:t>s were</w:t>
      </w:r>
      <w:r w:rsidR="00CE2ED4">
        <w:t xml:space="preserve"> </w:t>
      </w:r>
      <w:r w:rsidRPr="00400416">
        <w:t xml:space="preserve">asked to recognize the prime as an objective measure of prime awareness. Participants </w:t>
      </w:r>
      <w:r w:rsidR="00E31408">
        <w:t xml:space="preserve">were </w:t>
      </w:r>
      <w:r w:rsidRPr="00400416">
        <w:t xml:space="preserve">presented with two words – the prime and another word from the same category. Response </w:t>
      </w:r>
      <w:r w:rsidR="00E31408">
        <w:t xml:space="preserve">was </w:t>
      </w:r>
      <w:r w:rsidRPr="00400416">
        <w:t xml:space="preserve">given in an identical fashion to the target classification task, within a </w:t>
      </w:r>
      <w:r w:rsidR="001F1A45">
        <w:t xml:space="preserve">5 </w:t>
      </w:r>
      <w:proofErr w:type="gramStart"/>
      <w:r w:rsidRPr="00400416">
        <w:t>seconds</w:t>
      </w:r>
      <w:proofErr w:type="gramEnd"/>
      <w:r w:rsidRPr="00400416">
        <w:t xml:space="preserve"> response window. Finally, a subjective measure of prime awareness </w:t>
      </w:r>
      <w:r w:rsidR="00E31408">
        <w:t xml:space="preserve">was </w:t>
      </w:r>
      <w:r w:rsidRPr="00400416">
        <w:t>taken, using the Perceptual Awareness Scale (PAS)</w:t>
      </w:r>
      <w:r w:rsidR="00BB389B">
        <w:t xml:space="preserve"> [ref]</w:t>
      </w:r>
      <w:r w:rsidRPr="00400416">
        <w:t>. Participants use</w:t>
      </w:r>
      <w:r w:rsidR="00E31408">
        <w:t>d</w:t>
      </w:r>
      <w:r w:rsidRPr="00400416">
        <w:t xml:space="preserve"> the</w:t>
      </w:r>
      <w:r w:rsidR="00253BED">
        <w:t xml:space="preserve"> </w:t>
      </w:r>
      <w:r w:rsidRPr="00400416">
        <w:t>keyboard numbers</w:t>
      </w:r>
      <w:r w:rsidR="00253BED">
        <w:t xml:space="preserve"> </w:t>
      </w:r>
      <w:r w:rsidRPr="00400416">
        <w:t xml:space="preserve">1-4 to rate how well did they see the prime (1 – "Didn't see anything", 2 – "Saw something vaguely, but can't say what it is", 3 – "Saw part of the prime clearly", 4 – "Saw the whole prime clearly"). Finally, participants </w:t>
      </w:r>
      <w:r w:rsidR="009C3535">
        <w:t xml:space="preserve">were asked </w:t>
      </w:r>
      <w:r w:rsidRPr="00400416">
        <w:t>to return their finger to the starting point.</w:t>
      </w:r>
    </w:p>
    <w:p w14:paraId="4730E904" w14:textId="5D8603C2" w:rsidR="00400416" w:rsidRPr="00400416" w:rsidRDefault="004058A7" w:rsidP="00A7614E">
      <w:pPr>
        <w:pStyle w:val="NoSpacing"/>
        <w:bidi w:val="0"/>
      </w:pPr>
      <w:r w:rsidRPr="004058A7">
        <w:rPr>
          <w:noProof/>
        </w:rPr>
        <w:drawing>
          <wp:inline distT="0" distB="0" distL="0" distR="0" wp14:anchorId="794B1F30" wp14:editId="19904541">
            <wp:extent cx="6556847" cy="3928643"/>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6566026" cy="3934143"/>
                    </a:xfrm>
                    <a:prstGeom prst="rect">
                      <a:avLst/>
                    </a:prstGeom>
                  </pic:spPr>
                </pic:pic>
              </a:graphicData>
            </a:graphic>
          </wp:inline>
        </w:drawing>
      </w:r>
    </w:p>
    <w:p w14:paraId="527194B6" w14:textId="5DA3E504" w:rsidR="00400416" w:rsidRPr="00400416" w:rsidRDefault="00400416" w:rsidP="00E47FE9">
      <w:pPr>
        <w:pStyle w:val="NoSpacing"/>
        <w:bidi w:val="0"/>
        <w:ind w:left="851" w:right="985"/>
      </w:pPr>
      <w:bookmarkStart w:id="190" w:name="_Ref106198697"/>
      <w:r w:rsidRPr="00400416">
        <w:t xml:space="preserve">Figure </w:t>
      </w:r>
      <w:bookmarkEnd w:id="190"/>
      <w:r w:rsidR="009C3535">
        <w:t>2</w:t>
      </w:r>
      <w:r w:rsidRPr="00400416">
        <w:t>. Stimuli presentation order</w:t>
      </w:r>
      <w:ins w:id="191" w:author="Chen Heller" w:date="2022-07-19T17:58:00Z">
        <w:r w:rsidR="00AA03E9">
          <w:t xml:space="preserve"> of experiment one</w:t>
        </w:r>
      </w:ins>
      <w:r w:rsidRPr="00400416">
        <w:t xml:space="preserve">. Each trial </w:t>
      </w:r>
      <w:r w:rsidR="001A2B81">
        <w:t>was</w:t>
      </w:r>
      <w:r w:rsidRPr="00400416">
        <w:t xml:space="preserve"> composed of a fixation cross (1000ms), a first mask (270ms), a second mask (30ms), a prime word (30ms), a third mask (30ms), a classification task (</w:t>
      </w:r>
      <w:r w:rsidR="006E2077">
        <w:t>0-1500</w:t>
      </w:r>
      <w:r w:rsidRPr="00400416">
        <w:t xml:space="preserve">ms, out of which the target </w:t>
      </w:r>
      <w:r w:rsidR="0068691D">
        <w:t xml:space="preserve">was </w:t>
      </w:r>
      <w:r w:rsidRPr="00400416">
        <w:t>displayed for 500ms), a recognition task (</w:t>
      </w:r>
      <w:r w:rsidR="001E1DCA">
        <w:t>0</w:t>
      </w:r>
      <w:r w:rsidRPr="00400416">
        <w:t>-</w:t>
      </w:r>
      <w:r w:rsidR="001E1DCA">
        <w:t>5</w:t>
      </w:r>
      <w:r w:rsidR="006E2077">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p>
    <w:p w14:paraId="22934D29" w14:textId="1F95A38A" w:rsidR="00B33642" w:rsidRDefault="00A17855">
      <w:pPr>
        <w:pStyle w:val="Heading5"/>
        <w:bidi w:val="0"/>
        <w:rPr>
          <w:ins w:id="192" w:author="Chen Heller" w:date="2022-07-20T10:07:00Z"/>
        </w:rPr>
        <w:pPrChange w:id="193" w:author="Chen Heller" w:date="2022-07-20T10:25:00Z">
          <w:pPr>
            <w:pStyle w:val="Heading4"/>
            <w:bidi w:val="0"/>
          </w:pPr>
        </w:pPrChange>
      </w:pPr>
      <w:ins w:id="194" w:author="Chen Heller" w:date="2022-07-20T10:23:00Z">
        <w:r>
          <w:t>Trajectory p</w:t>
        </w:r>
      </w:ins>
      <w:ins w:id="195" w:author="Chen Heller" w:date="2022-07-20T10:07:00Z">
        <w:r w:rsidR="00B33642">
          <w:t>reprocessing</w:t>
        </w:r>
      </w:ins>
    </w:p>
    <w:p w14:paraId="597DB305" w14:textId="41C99A0B" w:rsidR="00B33642" w:rsidRPr="00B33642" w:rsidRDefault="001E0823">
      <w:pPr>
        <w:pStyle w:val="NoSpacing"/>
        <w:bidi w:val="0"/>
        <w:rPr>
          <w:ins w:id="196" w:author="Chen Heller" w:date="2022-07-20T10:07:00Z"/>
        </w:rPr>
        <w:pPrChange w:id="197" w:author="Chen Heller" w:date="2022-07-20T10:16:00Z">
          <w:pPr>
            <w:pStyle w:val="Heading4"/>
            <w:bidi w:val="0"/>
          </w:pPr>
        </w:pPrChange>
      </w:pPr>
      <w:ins w:id="198" w:author="Chen Heller" w:date="2022-07-20T10:10:00Z">
        <w:r>
          <w:t>The p</w:t>
        </w:r>
        <w:r w:rsidRPr="002B6CA5">
          <w:t xml:space="preserve">reprocessing </w:t>
        </w:r>
        <w:r>
          <w:t xml:space="preserve">procedures </w:t>
        </w:r>
      </w:ins>
      <w:ins w:id="199" w:author="Chen Heller" w:date="2022-07-20T10:15:00Z">
        <w:r w:rsidR="00492414">
          <w:t xml:space="preserve">followed </w:t>
        </w:r>
      </w:ins>
      <w:ins w:id="200" w:author="Chen Heller" w:date="2022-07-20T10:10:00Z">
        <w:r>
          <w:t xml:space="preserve">those described in </w:t>
        </w:r>
        <w:r w:rsidRPr="0013784E">
          <w:rPr>
            <w:rFonts w:ascii="Times New Roman" w:hAnsi="Times New Roman" w:cs="Times New Roman"/>
          </w:rPr>
          <w:t>Gallivan &amp; Chapman</w:t>
        </w:r>
        <w:r>
          <w:rPr>
            <w:rFonts w:ascii="Times New Roman" w:hAnsi="Times New Roman" w:cs="Times New Roman"/>
          </w:rPr>
          <w:t xml:space="preserve"> </w:t>
        </w:r>
        <w:commentRangeStart w:id="201"/>
        <w:r>
          <w:rPr>
            <w:rFonts w:ascii="Times New Roman" w:hAnsi="Times New Roman" w:cs="Times New Roman"/>
          </w:rPr>
          <w:t>[ref]</w:t>
        </w:r>
      </w:ins>
      <w:commentRangeEnd w:id="201"/>
      <w:ins w:id="202" w:author="Chen Heller" w:date="2022-07-20T10:11:00Z">
        <w:r w:rsidR="00113B55">
          <w:rPr>
            <w:rStyle w:val="CommentReference"/>
          </w:rPr>
          <w:commentReference w:id="201"/>
        </w:r>
      </w:ins>
      <w:ins w:id="203" w:author="Chen Heller" w:date="2022-07-20T10:10:00Z">
        <w:r>
          <w:rPr>
            <w:rFonts w:ascii="Arial" w:hAnsi="Arial" w:cs="Arial"/>
            <w:color w:val="222222"/>
            <w:sz w:val="20"/>
            <w:szCs w:val="20"/>
            <w:shd w:val="clear" w:color="auto" w:fill="FFFFFF"/>
          </w:rPr>
          <w:t xml:space="preserve">. </w:t>
        </w:r>
        <w:r>
          <w:t xml:space="preserve">Missing values </w:t>
        </w:r>
      </w:ins>
      <w:ins w:id="204" w:author="Chen Heller" w:date="2022-07-20T10:15:00Z">
        <w:r w:rsidR="00492414">
          <w:t xml:space="preserve">were </w:t>
        </w:r>
      </w:ins>
      <w:ins w:id="205" w:author="Chen Heller" w:date="2022-07-20T10:10:00Z">
        <w:r>
          <w:t xml:space="preserve">interpolated with the </w:t>
        </w:r>
        <w:proofErr w:type="spellStart"/>
        <w:r>
          <w:t>inpaint_nans</w:t>
        </w:r>
      </w:ins>
      <w:proofErr w:type="spellEnd"/>
      <w:ins w:id="206" w:author="Chen Heller" w:date="2022-07-28T08:55:00Z">
        <w:r w:rsidR="00226EAF">
          <w:t xml:space="preserve"> function</w:t>
        </w:r>
      </w:ins>
      <w:ins w:id="207" w:author="Chen Heller" w:date="2022-07-20T10:10:00Z">
        <w:r>
          <w:t xml:space="preserve"> </w:t>
        </w:r>
        <w:r>
          <w:fldChar w:fldCharType="begin"/>
        </w:r>
        <w:r>
          <w:instrText xml:space="preserve"> ADDIN ZOTERO_ITEM CSL_CITATION {"citationID":"zTGgUm1d","properties":{"formattedCitation":"(D\\uc0\\u8217{}Errico,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fldChar w:fldCharType="separate"/>
        </w:r>
        <w:r w:rsidRPr="0086789F">
          <w:rPr>
            <w:rFonts w:ascii="Times New Roman" w:hAnsi="Times New Roman" w:cs="Times New Roman"/>
          </w:rPr>
          <w:t>(</w:t>
        </w:r>
        <w:proofErr w:type="spellStart"/>
        <w:r w:rsidRPr="0086789F">
          <w:rPr>
            <w:rFonts w:ascii="Times New Roman" w:hAnsi="Times New Roman" w:cs="Times New Roman"/>
          </w:rPr>
          <w:t>D’Errico</w:t>
        </w:r>
        <w:proofErr w:type="spellEnd"/>
        <w:r w:rsidRPr="0086789F">
          <w:rPr>
            <w:rFonts w:ascii="Times New Roman" w:hAnsi="Times New Roman" w:cs="Times New Roman"/>
          </w:rPr>
          <w:t>, 2022)</w:t>
        </w:r>
        <w:r>
          <w:fldChar w:fldCharType="end"/>
        </w:r>
        <w:r>
          <w:t xml:space="preserve"> to fill gaps in the trajectory, which </w:t>
        </w:r>
      </w:ins>
      <w:ins w:id="208" w:author="Chen Heller" w:date="2022-07-20T10:16:00Z">
        <w:r w:rsidR="00492414">
          <w:t xml:space="preserve">was </w:t>
        </w:r>
      </w:ins>
      <w:ins w:id="209" w:author="Chen Heller" w:date="2022-07-20T10:10:00Z">
        <w:r>
          <w:t xml:space="preserve">then filtered with a </w:t>
        </w:r>
        <w:r w:rsidRPr="002B6CA5">
          <w:t xml:space="preserve">low pass </w:t>
        </w:r>
        <w:proofErr w:type="spellStart"/>
        <w:r w:rsidRPr="002B6CA5">
          <w:lastRenderedPageBreak/>
          <w:t>butterworth</w:t>
        </w:r>
        <w:proofErr w:type="spellEnd"/>
        <w:r w:rsidRPr="002B6CA5">
          <w:t xml:space="preserve"> filter </w:t>
        </w:r>
        <w:r>
          <w:t>(</w:t>
        </w:r>
        <w:r w:rsidRPr="002B6CA5">
          <w:t>2</w:t>
        </w:r>
        <w:r w:rsidRPr="002B6CA5">
          <w:rPr>
            <w:vertAlign w:val="superscript"/>
          </w:rPr>
          <w:t>nd</w:t>
        </w:r>
        <w:r w:rsidRPr="002B6CA5">
          <w:t xml:space="preserve"> order with cutoff at 8Hz</w:t>
        </w:r>
        <w:r>
          <w:t xml:space="preserve">) to reduce noise. The axis' origin </w:t>
        </w:r>
      </w:ins>
      <w:ins w:id="210" w:author="Chen Heller" w:date="2022-07-20T10:16:00Z">
        <w:r w:rsidR="00492414">
          <w:t xml:space="preserve">was </w:t>
        </w:r>
      </w:ins>
      <w:ins w:id="211" w:author="Chen Heller" w:date="2022-07-20T10:10:00Z">
        <w:r>
          <w:t xml:space="preserve">set at the first sample of each trial. To locate </w:t>
        </w:r>
      </w:ins>
      <w:ins w:id="212" w:author="Chen Heller" w:date="2022-07-28T08:56:00Z">
        <w:r w:rsidR="00E7320D">
          <w:t xml:space="preserve">reaching </w:t>
        </w:r>
      </w:ins>
      <w:ins w:id="213" w:author="Chen Heller" w:date="2022-07-20T10:10:00Z">
        <w:r w:rsidRPr="00E7320D">
          <w:t>onset</w:t>
        </w:r>
        <w:r>
          <w:t xml:space="preserve">, a low pass </w:t>
        </w:r>
        <w:proofErr w:type="spellStart"/>
        <w:r>
          <w:t>butterworth</w:t>
        </w:r>
        <w:proofErr w:type="spellEnd"/>
        <w:r>
          <w:t xml:space="preserve"> filter (2</w:t>
        </w:r>
        <w:r w:rsidRPr="00BD4213">
          <w:rPr>
            <w:vertAlign w:val="superscript"/>
          </w:rPr>
          <w:t>nd</w:t>
        </w:r>
        <w:r>
          <w:t xml:space="preserve"> order with a 10Hz cutoff) </w:t>
        </w:r>
      </w:ins>
      <w:ins w:id="214" w:author="Chen Heller" w:date="2022-07-20T10:16:00Z">
        <w:r w:rsidR="00492414">
          <w:rPr>
            <w:u w:val="words"/>
          </w:rPr>
          <w:t xml:space="preserve">was </w:t>
        </w:r>
      </w:ins>
      <w:ins w:id="215" w:author="Chen Heller" w:date="2022-07-20T10:10:00Z">
        <w:r>
          <w:t xml:space="preserve">applied to the 3D velocity. </w:t>
        </w:r>
      </w:ins>
      <w:ins w:id="216" w:author="Chen Heller" w:date="2022-07-28T08:56:00Z">
        <w:r w:rsidR="00E7320D">
          <w:rPr>
            <w:i/>
            <w:iCs/>
          </w:rPr>
          <w:t>Reaching</w:t>
        </w:r>
      </w:ins>
      <w:ins w:id="217" w:author="Chen Heller" w:date="2022-07-20T10:58:00Z">
        <w:r w:rsidR="009A594B" w:rsidRPr="00E7320D">
          <w:rPr>
            <w:i/>
            <w:iCs/>
            <w:rPrChange w:id="218" w:author="Chen Heller" w:date="2022-07-28T08:56:00Z">
              <w:rPr/>
            </w:rPrChange>
          </w:rPr>
          <w:t xml:space="preserve"> o</w:t>
        </w:r>
      </w:ins>
      <w:ins w:id="219" w:author="Chen Heller" w:date="2022-07-20T10:10:00Z">
        <w:r w:rsidRPr="00E7320D">
          <w:rPr>
            <w:i/>
            <w:iCs/>
            <w:rPrChange w:id="220" w:author="Chen Heller" w:date="2022-07-28T08:56:00Z">
              <w:rPr/>
            </w:rPrChange>
          </w:rPr>
          <w:t>nset</w:t>
        </w:r>
      </w:ins>
      <w:ins w:id="221" w:author="Chen Heller" w:date="2022-07-28T08:56:00Z">
        <w:r w:rsidR="00E7320D">
          <w:t xml:space="preserve"> </w:t>
        </w:r>
      </w:ins>
      <w:ins w:id="222" w:author="Chen Heller" w:date="2022-07-20T10:16:00Z">
        <w:r w:rsidR="00D57772">
          <w:t xml:space="preserve">was </w:t>
        </w:r>
      </w:ins>
      <w:ins w:id="223" w:author="Chen Heller" w:date="2022-07-20T10:10:00Z">
        <w:r>
          <w:t xml:space="preserve">indicated by four consecutive samples having a velocity greater than 20mm/s and a total acceleration of at least 20mm/s^2. </w:t>
        </w:r>
      </w:ins>
      <w:ins w:id="224" w:author="Chen Heller" w:date="2022-07-28T08:59:00Z">
        <w:r w:rsidR="002D3024" w:rsidRPr="002D3024">
          <w:rPr>
            <w:i/>
            <w:iCs/>
            <w:rPrChange w:id="225" w:author="Chen Heller" w:date="2022-07-28T08:59:00Z">
              <w:rPr>
                <w:i w:val="0"/>
                <w:iCs w:val="0"/>
              </w:rPr>
            </w:rPrChange>
          </w:rPr>
          <w:t>Reaching o</w:t>
        </w:r>
      </w:ins>
      <w:ins w:id="226" w:author="Chen Heller" w:date="2022-07-20T10:10:00Z">
        <w:r w:rsidRPr="002D3024">
          <w:rPr>
            <w:i/>
            <w:iCs/>
            <w:rPrChange w:id="227" w:author="Chen Heller" w:date="2022-07-28T08:59:00Z">
              <w:rPr>
                <w:i w:val="0"/>
                <w:iCs w:val="0"/>
              </w:rPr>
            </w:rPrChange>
          </w:rPr>
          <w:t>ffset</w:t>
        </w:r>
        <w:r>
          <w:t xml:space="preserve"> </w:t>
        </w:r>
      </w:ins>
      <w:ins w:id="228" w:author="Chen Heller" w:date="2022-07-20T10:16:00Z">
        <w:r w:rsidR="00D57772">
          <w:t xml:space="preserve">was </w:t>
        </w:r>
      </w:ins>
      <w:ins w:id="229" w:author="Chen Heller" w:date="2022-07-20T10:10:00Z">
        <w:r>
          <w:t>determined as the point along the trajectory that is closest to the screen.</w:t>
        </w:r>
      </w:ins>
      <w:ins w:id="230" w:author="Chen Heller" w:date="2022-07-28T08:59:00Z">
        <w:r w:rsidR="002D3024">
          <w:t xml:space="preserve"> </w:t>
        </w:r>
      </w:ins>
      <w:ins w:id="231" w:author="Chen Heller" w:date="2022-07-20T10:10:00Z">
        <w:r>
          <w:t xml:space="preserve">The </w:t>
        </w:r>
      </w:ins>
      <w:ins w:id="232" w:author="Chen Heller" w:date="2022-07-28T09:06:00Z">
        <w:r w:rsidR="003B7F7E">
          <w:t xml:space="preserve">trajectories </w:t>
        </w:r>
      </w:ins>
      <w:ins w:id="233" w:author="Chen Heller" w:date="2022-07-20T10:16:00Z">
        <w:r w:rsidR="00D57772">
          <w:t xml:space="preserve">were </w:t>
        </w:r>
      </w:ins>
      <w:ins w:id="234" w:author="Chen Heller" w:date="2022-07-20T10:10:00Z">
        <w:r>
          <w:t xml:space="preserve">normalized to the </w:t>
        </w:r>
      </w:ins>
      <w:ins w:id="235" w:author="Chen Heller" w:date="2022-07-28T09:06:00Z">
        <w:r w:rsidR="003B7F7E">
          <w:t xml:space="preserve">distance </w:t>
        </w:r>
      </w:ins>
      <w:ins w:id="236" w:author="Chen Heller" w:date="2022-07-20T10:10:00Z">
        <w:r>
          <w:t>traveled along the axis perpendicular to the screen (Z axis). To do so, a B-spline of the 6</w:t>
        </w:r>
        <w:r w:rsidRPr="00576F53">
          <w:rPr>
            <w:vertAlign w:val="superscript"/>
          </w:rPr>
          <w:t>th</w:t>
        </w:r>
        <w:r>
          <w:t xml:space="preserve"> order with a</w:t>
        </w:r>
        <w:r w:rsidRPr="00C83062">
          <w:t xml:space="preserve"> roughness penalty </w:t>
        </w:r>
      </w:ins>
      <m:oMath>
        <m:r>
          <w:ins w:id="237" w:author="Chen Heller" w:date="2022-07-20T10:10:00Z">
            <w:rPr>
              <w:rFonts w:ascii="Cambria Math" w:hAnsi="Cambria Math"/>
            </w:rPr>
            <m:t>λ=</m:t>
          </w:ins>
        </m:r>
        <m:sSup>
          <m:sSupPr>
            <m:ctrlPr>
              <w:ins w:id="238" w:author="Chen Heller" w:date="2022-07-20T10:10:00Z">
                <w:rPr>
                  <w:rFonts w:ascii="Cambria Math" w:hAnsi="Cambria Math"/>
                  <w:i/>
                </w:rPr>
              </w:ins>
            </m:ctrlPr>
          </m:sSupPr>
          <m:e>
            <m:r>
              <w:ins w:id="239" w:author="Chen Heller" w:date="2022-07-20T10:10:00Z">
                <w:rPr>
                  <w:rFonts w:ascii="Cambria Math" w:hAnsi="Cambria Math"/>
                </w:rPr>
                <m:t>10</m:t>
              </w:ins>
            </m:r>
          </m:e>
          <m:sup>
            <m:r>
              <w:ins w:id="240" w:author="Chen Heller" w:date="2022-07-20T10:10:00Z">
                <w:rPr>
                  <w:rFonts w:ascii="Cambria Math" w:hAnsi="Cambria Math"/>
                </w:rPr>
                <m:t>-18</m:t>
              </w:ins>
            </m:r>
          </m:sup>
        </m:sSup>
      </m:oMath>
      <w:ins w:id="241" w:author="Chen Heller" w:date="2022-07-20T10:10:00Z">
        <w:r>
          <w:t xml:space="preserve"> on the 4</w:t>
        </w:r>
        <w:r w:rsidRPr="00C83062">
          <w:rPr>
            <w:vertAlign w:val="superscript"/>
          </w:rPr>
          <w:t>th</w:t>
        </w:r>
        <w:r>
          <w:t xml:space="preserve"> derivative </w:t>
        </w:r>
      </w:ins>
      <w:ins w:id="242" w:author="Chen Heller" w:date="2022-07-20T10:17:00Z">
        <w:r w:rsidR="00D57772">
          <w:t xml:space="preserve">was </w:t>
        </w:r>
      </w:ins>
      <w:ins w:id="243" w:author="Chen Heller" w:date="2022-07-20T10:10:00Z">
        <w:r>
          <w:t xml:space="preserve">fitted to each axis with a spline at every data point. The fitted function </w:t>
        </w:r>
      </w:ins>
      <w:ins w:id="244" w:author="Chen Heller" w:date="2022-07-20T10:17:00Z">
        <w:r w:rsidR="00D57772">
          <w:t xml:space="preserve">was </w:t>
        </w:r>
      </w:ins>
      <w:ins w:id="245" w:author="Chen Heller" w:date="2022-07-20T10:10:00Z">
        <w:r>
          <w:t xml:space="preserve">used to produce a high-resolution representation of the trajectory (1000 samples) from which 200 points equally spaced along the </w:t>
        </w:r>
      </w:ins>
      <w:ins w:id="246" w:author="Chen Heller" w:date="2022-07-28T09:06:00Z">
        <w:r w:rsidR="00556BF3">
          <w:t xml:space="preserve">traveled </w:t>
        </w:r>
      </w:ins>
      <w:ins w:id="247" w:author="Chen Heller" w:date="2022-07-20T10:10:00Z">
        <w:r>
          <w:t xml:space="preserve">distance on the Z axis </w:t>
        </w:r>
      </w:ins>
      <w:ins w:id="248" w:author="Chen Heller" w:date="2022-07-20T10:17:00Z">
        <w:r w:rsidR="00F00C31">
          <w:t>were</w:t>
        </w:r>
      </w:ins>
      <w:ins w:id="249" w:author="Chen Heller" w:date="2022-07-20T10:10:00Z">
        <w:r>
          <w:t xml:space="preserve"> extracted (e.g., if the participant moved 2cm forward and 1cm backward, the distance </w:t>
        </w:r>
      </w:ins>
      <w:ins w:id="250" w:author="Chen Heller" w:date="2022-07-20T10:17:00Z">
        <w:r w:rsidR="00F00C31">
          <w:t xml:space="preserve">that was </w:t>
        </w:r>
      </w:ins>
      <w:ins w:id="251" w:author="Chen Heller" w:date="2022-07-20T10:10:00Z">
        <w:r>
          <w:t xml:space="preserve">traveled </w:t>
        </w:r>
      </w:ins>
      <w:ins w:id="252" w:author="Chen Heller" w:date="2022-07-20T10:17:00Z">
        <w:r w:rsidR="00F00C31">
          <w:t>was</w:t>
        </w:r>
      </w:ins>
      <w:ins w:id="253" w:author="Chen Heller" w:date="2022-07-20T10:10:00Z">
        <w:r>
          <w:t xml:space="preserve"> 3cm). These points represent</w:t>
        </w:r>
      </w:ins>
      <w:ins w:id="254" w:author="Chen Heller" w:date="2022-07-20T10:18:00Z">
        <w:r w:rsidR="00F00C31">
          <w:t>ed</w:t>
        </w:r>
      </w:ins>
      <w:ins w:id="255" w:author="Chen Heller" w:date="2022-07-20T10:10:00Z">
        <w:r>
          <w:t xml:space="preserve"> the proportion of path traveled</w:t>
        </w:r>
      </w:ins>
      <w:ins w:id="256" w:author="Chen Heller" w:date="2022-07-28T09:07:00Z">
        <w:r w:rsidR="00145718">
          <w:t xml:space="preserve"> until each point</w:t>
        </w:r>
      </w:ins>
      <w:ins w:id="257" w:author="Chen Heller" w:date="2022-07-20T10:10:00Z">
        <w:r>
          <w:t>.</w:t>
        </w:r>
      </w:ins>
    </w:p>
    <w:p w14:paraId="1B7E9AD3" w14:textId="0BCFD95E" w:rsidR="001E0823" w:rsidRDefault="001E0823">
      <w:pPr>
        <w:pStyle w:val="Heading5"/>
        <w:bidi w:val="0"/>
        <w:rPr>
          <w:ins w:id="258" w:author="Chen Heller" w:date="2022-07-20T10:10:00Z"/>
        </w:rPr>
        <w:pPrChange w:id="259" w:author="Chen Heller" w:date="2022-07-20T10:25:00Z">
          <w:pPr>
            <w:pStyle w:val="Heading4"/>
            <w:bidi w:val="0"/>
          </w:pPr>
        </w:pPrChange>
      </w:pPr>
      <w:commentRangeStart w:id="260"/>
      <w:ins w:id="261" w:author="Chen Heller" w:date="2022-07-20T10:10:00Z">
        <w:r>
          <w:t>Variables extraction</w:t>
        </w:r>
      </w:ins>
    </w:p>
    <w:p w14:paraId="3FD2B015" w14:textId="63CB70A9" w:rsidR="001E0823" w:rsidRDefault="00AA1B21" w:rsidP="00DA350E">
      <w:pPr>
        <w:pStyle w:val="NoSpacing"/>
        <w:bidi w:val="0"/>
        <w:rPr>
          <w:ins w:id="262" w:author="Chen Heller" w:date="2022-07-21T11:15:00Z"/>
        </w:rPr>
      </w:pPr>
      <w:ins w:id="263" w:author="Chen Heller" w:date="2022-07-20T10:26:00Z">
        <w:r>
          <w:t xml:space="preserve">The congruency effect was estimated </w:t>
        </w:r>
      </w:ins>
      <w:ins w:id="264" w:author="Chen Heller" w:date="2022-07-20T10:28:00Z">
        <w:r w:rsidR="00D542A7">
          <w:t>with</w:t>
        </w:r>
      </w:ins>
      <w:ins w:id="265" w:author="Chen Heller" w:date="2022-07-20T10:26:00Z">
        <w:r>
          <w:t xml:space="preserve"> eight </w:t>
        </w:r>
      </w:ins>
      <w:ins w:id="266" w:author="Chen Heller" w:date="2022-07-28T09:07:00Z">
        <w:r w:rsidR="00145718">
          <w:t>reaching</w:t>
        </w:r>
      </w:ins>
      <w:ins w:id="267" w:author="Chen Heller" w:date="2022-07-20T10:31:00Z">
        <w:r w:rsidR="00FB5371">
          <w:t xml:space="preserve"> </w:t>
        </w:r>
      </w:ins>
      <w:ins w:id="268" w:author="Chen Heller" w:date="2022-07-20T10:26:00Z">
        <w:r w:rsidR="00F46DD3">
          <w:t xml:space="preserve">parameters: </w:t>
        </w:r>
      </w:ins>
      <w:commentRangeStart w:id="269"/>
      <w:ins w:id="270" w:author="Chen Heller" w:date="2022-07-20T10:27:00Z">
        <w:r w:rsidR="00F46DD3">
          <w:t>(a) reach area</w:t>
        </w:r>
      </w:ins>
      <w:ins w:id="271" w:author="Chen Heller" w:date="2022-07-21T11:15:00Z">
        <w:r w:rsidR="00B55D74">
          <w:t>,</w:t>
        </w:r>
      </w:ins>
      <w:ins w:id="272" w:author="Chen Heller" w:date="2022-07-21T11:16:00Z">
        <w:r w:rsidR="00B55D74">
          <w:t xml:space="preserve"> </w:t>
        </w:r>
      </w:ins>
      <w:ins w:id="273" w:author="Chen Heller" w:date="2022-07-20T10:28:00Z">
        <w:r w:rsidR="00D542A7">
          <w:t>defined as the area</w:t>
        </w:r>
      </w:ins>
      <w:ins w:id="274" w:author="Chen Heller" w:date="2022-07-21T11:24:00Z">
        <w:r w:rsidR="001B187C">
          <w:t xml:space="preserve"> confined</w:t>
        </w:r>
      </w:ins>
      <w:ins w:id="275" w:author="Chen Heller" w:date="2022-07-20T10:28:00Z">
        <w:r w:rsidR="00D542A7">
          <w:t xml:space="preserve"> between </w:t>
        </w:r>
        <w:r w:rsidR="0057216E">
          <w:t>the a</w:t>
        </w:r>
      </w:ins>
      <w:ins w:id="276" w:author="Chen Heller" w:date="2022-07-20T10:29:00Z">
        <w:r w:rsidR="0057216E">
          <w:t xml:space="preserve">verage trajectory to the left side when the </w:t>
        </w:r>
      </w:ins>
      <w:ins w:id="277" w:author="Chen Heller" w:date="2022-07-20T10:31:00Z">
        <w:r w:rsidR="00FB5371">
          <w:t>correct answer is on the left and the average trajectory to the right when the correct answer is on the right</w:t>
        </w:r>
      </w:ins>
      <w:commentRangeEnd w:id="269"/>
      <w:ins w:id="278" w:author="Chen Heller" w:date="2022-07-20T10:34:00Z">
        <w:r w:rsidR="00433F9B">
          <w:rPr>
            <w:rStyle w:val="CommentReference"/>
          </w:rPr>
          <w:commentReference w:id="269"/>
        </w:r>
      </w:ins>
      <w:ins w:id="279" w:author="Chen Heller" w:date="2022-07-20T10:32:00Z">
        <w:r w:rsidR="00DE0E1F">
          <w:t>; (b)</w:t>
        </w:r>
      </w:ins>
      <w:ins w:id="280" w:author="Chen Heller" w:date="2022-07-20T10:33:00Z">
        <w:r w:rsidR="00DE0E1F">
          <w:t xml:space="preserve"> </w:t>
        </w:r>
      </w:ins>
      <w:ins w:id="281" w:author="Chen Heller" w:date="2022-07-20T10:35:00Z">
        <w:r w:rsidR="00433F9B">
          <w:t>reaction time</w:t>
        </w:r>
      </w:ins>
      <w:ins w:id="282" w:author="Chen Heller" w:date="2022-07-21T11:16:00Z">
        <w:r w:rsidR="00B55D74">
          <w:t>, defined as</w:t>
        </w:r>
      </w:ins>
      <w:ins w:id="283" w:author="Chen Heller" w:date="2022-07-20T10:35:00Z">
        <w:r w:rsidR="00433F9B">
          <w:t xml:space="preserve"> the </w:t>
        </w:r>
      </w:ins>
      <w:ins w:id="284" w:author="Chen Heller" w:date="2022-07-20T10:36:00Z">
        <w:r w:rsidR="00821C89">
          <w:t xml:space="preserve">time from stimulus presentation up to </w:t>
        </w:r>
        <w:r w:rsidR="00821C89" w:rsidRPr="009E0B5B">
          <w:t xml:space="preserve">movement </w:t>
        </w:r>
      </w:ins>
      <w:ins w:id="285" w:author="Chen Heller" w:date="2022-07-20T10:58:00Z">
        <w:r w:rsidR="009A594B" w:rsidRPr="009E0B5B">
          <w:t>onset</w:t>
        </w:r>
      </w:ins>
      <w:ins w:id="286" w:author="Chen Heller" w:date="2022-07-28T10:02:00Z">
        <w:r w:rsidR="009C570B">
          <w:t xml:space="preserve">. </w:t>
        </w:r>
      </w:ins>
      <w:ins w:id="287" w:author="Chen Heller" w:date="2022-07-28T09:08:00Z">
        <w:r w:rsidR="00145718" w:rsidRPr="004225D2">
          <w:t>Movement onset</w:t>
        </w:r>
        <w:r w:rsidR="009E0B5B">
          <w:t xml:space="preserve"> and </w:t>
        </w:r>
        <w:r w:rsidR="009E0B5B" w:rsidRPr="004225D2">
          <w:t>movement offset</w:t>
        </w:r>
        <w:r w:rsidR="009E0B5B">
          <w:t xml:space="preserve"> </w:t>
        </w:r>
      </w:ins>
      <w:ins w:id="288" w:author="Chen Heller" w:date="2022-08-14T09:23:00Z">
        <w:r w:rsidR="00A03F41">
          <w:t>were</w:t>
        </w:r>
      </w:ins>
      <w:ins w:id="289" w:author="Chen Heller" w:date="2022-07-28T09:51:00Z">
        <w:r w:rsidR="00685F7A">
          <w:t xml:space="preserve"> </w:t>
        </w:r>
      </w:ins>
      <w:ins w:id="290" w:author="Chen Heller" w:date="2022-07-28T09:08:00Z">
        <w:r w:rsidR="009E0B5B">
          <w:t>distinguished from reaching onset a</w:t>
        </w:r>
      </w:ins>
      <w:ins w:id="291" w:author="Chen Heller" w:date="2022-07-28T09:09:00Z">
        <w:r w:rsidR="009E0B5B">
          <w:t>nd offset.</w:t>
        </w:r>
      </w:ins>
      <w:ins w:id="292" w:author="Chen Heller" w:date="2022-07-28T09:08:00Z">
        <w:r w:rsidR="00145718">
          <w:t xml:space="preserve"> </w:t>
        </w:r>
      </w:ins>
      <w:ins w:id="293" w:author="Chen Heller" w:date="2022-07-28T09:09:00Z">
        <w:r w:rsidR="009E0B5B" w:rsidRPr="004225D2">
          <w:rPr>
            <w:i/>
            <w:iCs/>
            <w:rPrChange w:id="294" w:author="Chen Heller" w:date="2022-07-28T09:14:00Z">
              <w:rPr/>
            </w:rPrChange>
          </w:rPr>
          <w:t>Movement onset</w:t>
        </w:r>
        <w:r w:rsidR="009E0B5B">
          <w:t xml:space="preserve"> </w:t>
        </w:r>
      </w:ins>
      <w:ins w:id="295" w:author="Chen Heller" w:date="2022-08-14T09:23:00Z">
        <w:r w:rsidR="00E321D9">
          <w:t>was</w:t>
        </w:r>
      </w:ins>
      <w:ins w:id="296" w:author="Chen Heller" w:date="2022-07-28T09:09:00Z">
        <w:r w:rsidR="009E0B5B">
          <w:t xml:space="preserve"> </w:t>
        </w:r>
      </w:ins>
      <w:ins w:id="297" w:author="Chen Heller" w:date="2022-07-28T09:12:00Z">
        <w:r w:rsidR="005144B7">
          <w:t xml:space="preserve">detected once the </w:t>
        </w:r>
      </w:ins>
      <w:ins w:id="298" w:author="Chen Heller" w:date="2022-07-28T09:13:00Z">
        <w:r w:rsidR="004225D2">
          <w:t>Euclidean distance from the star</w:t>
        </w:r>
      </w:ins>
      <w:ins w:id="299" w:author="Chen Heller" w:date="2022-07-28T09:14:00Z">
        <w:r w:rsidR="004225D2">
          <w:t xml:space="preserve">ting point </w:t>
        </w:r>
      </w:ins>
      <w:ins w:id="300" w:author="Chen Heller" w:date="2022-08-14T09:24:00Z">
        <w:r w:rsidR="00E321D9">
          <w:t>was</w:t>
        </w:r>
      </w:ins>
      <w:ins w:id="301" w:author="Chen Heller" w:date="2022-07-28T09:14:00Z">
        <w:r w:rsidR="004225D2">
          <w:t xml:space="preserve"> greater than </w:t>
        </w:r>
      </w:ins>
      <w:ins w:id="302" w:author="Chen Heller" w:date="2022-07-28T09:46:00Z">
        <w:r w:rsidR="00847BD3">
          <w:t>2</w:t>
        </w:r>
      </w:ins>
      <w:ins w:id="303" w:author="Chen Heller" w:date="2022-07-28T09:12:00Z">
        <w:r w:rsidR="006400A3">
          <w:t xml:space="preserve">cm. Movement offset </w:t>
        </w:r>
      </w:ins>
      <w:ins w:id="304" w:author="Chen Heller" w:date="2022-08-14T09:24:00Z">
        <w:r w:rsidR="00E321D9">
          <w:t>was</w:t>
        </w:r>
      </w:ins>
      <w:ins w:id="305" w:author="Chen Heller" w:date="2022-07-28T09:14:00Z">
        <w:r w:rsidR="004225D2">
          <w:t xml:space="preserve"> </w:t>
        </w:r>
      </w:ins>
      <w:ins w:id="306" w:author="Chen Heller" w:date="2022-07-28T09:09:00Z">
        <w:r w:rsidR="00BF7AD9">
          <w:t xml:space="preserve">recognized once the </w:t>
        </w:r>
      </w:ins>
      <w:ins w:id="307" w:author="Chen Heller" w:date="2022-07-28T09:58:00Z">
        <w:r w:rsidR="00971976">
          <w:t xml:space="preserve">distance from the screen on the Z axis </w:t>
        </w:r>
      </w:ins>
      <w:ins w:id="308" w:author="Chen Heller" w:date="2022-08-14T09:24:00Z">
        <w:r w:rsidR="00E321D9">
          <w:t>was</w:t>
        </w:r>
      </w:ins>
      <w:ins w:id="309" w:author="Chen Heller" w:date="2022-07-28T09:58:00Z">
        <w:r w:rsidR="00971976">
          <w:t xml:space="preserve"> shorter than 3cm</w:t>
        </w:r>
      </w:ins>
      <w:ins w:id="310" w:author="Chen Heller" w:date="2022-07-28T09:49:00Z">
        <w:r w:rsidR="00BF2C93">
          <w:t>;</w:t>
        </w:r>
      </w:ins>
      <w:ins w:id="311" w:author="Chen Heller" w:date="2022-07-20T11:23:00Z">
        <w:r w:rsidR="000C456B">
          <w:t xml:space="preserve"> (c) </w:t>
        </w:r>
      </w:ins>
      <w:ins w:id="312" w:author="Chen Heller" w:date="2022-07-20T11:24:00Z">
        <w:r w:rsidR="004C3803">
          <w:t xml:space="preserve">movement </w:t>
        </w:r>
      </w:ins>
      <w:ins w:id="313" w:author="Chen Heller" w:date="2022-07-28T09:49:00Z">
        <w:r w:rsidR="00BF2C93">
          <w:t>duration</w:t>
        </w:r>
      </w:ins>
      <w:ins w:id="314" w:author="Chen Heller" w:date="2022-07-21T11:16:00Z">
        <w:r w:rsidR="00B55D74">
          <w:t xml:space="preserve">, defined as </w:t>
        </w:r>
      </w:ins>
      <w:ins w:id="315" w:author="Chen Heller" w:date="2022-07-20T11:24:00Z">
        <w:r w:rsidR="004C3803">
          <w:t xml:space="preserve">the time from </w:t>
        </w:r>
        <w:r w:rsidR="004C3803" w:rsidRPr="00BF2C93">
          <w:rPr>
            <w:rPrChange w:id="316" w:author="Chen Heller" w:date="2022-07-28T09:49:00Z">
              <w:rPr>
                <w:i/>
                <w:iCs/>
              </w:rPr>
            </w:rPrChange>
          </w:rPr>
          <w:t>movement onset</w:t>
        </w:r>
        <w:r w:rsidR="004C3803">
          <w:t xml:space="preserve"> until the screen </w:t>
        </w:r>
      </w:ins>
      <w:ins w:id="317" w:author="Chen Heller" w:date="2022-08-14T09:24:00Z">
        <w:r w:rsidR="00E321D9">
          <w:t>was</w:t>
        </w:r>
      </w:ins>
      <w:ins w:id="318" w:author="Chen Heller" w:date="2022-07-20T11:24:00Z">
        <w:r w:rsidR="004C3803">
          <w:t xml:space="preserve"> reached</w:t>
        </w:r>
      </w:ins>
      <w:ins w:id="319" w:author="Chen Heller" w:date="2022-07-20T11:25:00Z">
        <w:r w:rsidR="008704D6">
          <w:t>; (d) deviation from center</w:t>
        </w:r>
      </w:ins>
      <w:ins w:id="320" w:author="Chen Heller" w:date="2022-07-21T11:16:00Z">
        <w:r w:rsidR="00B55D74">
          <w:t xml:space="preserve">, </w:t>
        </w:r>
      </w:ins>
      <w:ins w:id="321" w:author="Chen Heller" w:date="2022-07-20T11:25:00Z">
        <w:r w:rsidR="008704D6">
          <w:t xml:space="preserve">defined as the distance of every point along the average trajectory from the center line, which </w:t>
        </w:r>
      </w:ins>
      <w:ins w:id="322" w:author="Chen Heller" w:date="2022-08-14T09:24:00Z">
        <w:r w:rsidR="00E321D9">
          <w:t>was</w:t>
        </w:r>
      </w:ins>
      <w:ins w:id="323" w:author="Chen Heller" w:date="2022-07-20T11:25:00Z">
        <w:r w:rsidR="008704D6">
          <w:t xml:space="preserve"> </w:t>
        </w:r>
      </w:ins>
      <w:ins w:id="324" w:author="Chen Heller" w:date="2022-07-20T11:27:00Z">
        <w:r w:rsidR="008D52E2">
          <w:t xml:space="preserve">a line </w:t>
        </w:r>
      </w:ins>
      <w:ins w:id="325" w:author="Chen Heller" w:date="2022-07-20T11:25:00Z">
        <w:r w:rsidR="008704D6">
          <w:t>drawn between the starting point and the middle of the screen</w:t>
        </w:r>
      </w:ins>
      <w:ins w:id="326" w:author="Chen Heller" w:date="2022-07-20T11:26:00Z">
        <w:r w:rsidR="00180F21">
          <w:t xml:space="preserve">; </w:t>
        </w:r>
      </w:ins>
      <w:ins w:id="327" w:author="Chen Heller" w:date="2022-07-20T11:27:00Z">
        <w:r w:rsidR="008D52E2">
          <w:t>(e) movement variation</w:t>
        </w:r>
      </w:ins>
      <w:ins w:id="328" w:author="Chen Heller" w:date="2022-07-21T11:16:00Z">
        <w:r w:rsidR="00B55D74">
          <w:t xml:space="preserve">, defined as </w:t>
        </w:r>
      </w:ins>
      <w:ins w:id="329" w:author="Chen Heller" w:date="2022-07-20T11:27:00Z">
        <w:r w:rsidR="008D52E2">
          <w:t>the standard deviation of the "Deviation from center" measure. The standard deviation was computed over the trials; (f)</w:t>
        </w:r>
      </w:ins>
      <w:ins w:id="330" w:author="Chen Heller" w:date="2022-07-20T11:28:00Z">
        <w:r w:rsidR="008D52E2">
          <w:t xml:space="preserve"> </w:t>
        </w:r>
      </w:ins>
      <w:ins w:id="331" w:author="Chen Heller" w:date="2022-07-28T10:00:00Z">
        <w:r w:rsidR="001E4D2E">
          <w:t>h</w:t>
        </w:r>
      </w:ins>
      <w:ins w:id="332" w:author="Chen Heller" w:date="2022-07-20T11:28:00Z">
        <w:r w:rsidR="007D180D">
          <w:t>eading angle</w:t>
        </w:r>
      </w:ins>
      <w:ins w:id="333" w:author="Chen Heller" w:date="2022-07-21T11:16:00Z">
        <w:r w:rsidR="00B55D74">
          <w:t xml:space="preserve">, defined as the angle </w:t>
        </w:r>
      </w:ins>
      <w:ins w:id="334" w:author="Chen Heller" w:date="2022-07-20T11:28:00Z">
        <w:r w:rsidR="007D180D">
          <w:t xml:space="preserve">confined between a </w:t>
        </w:r>
      </w:ins>
      <w:ins w:id="335" w:author="Chen Heller" w:date="2022-07-20T11:31:00Z">
        <w:r w:rsidR="00ED05EE">
          <w:t>tangent</w:t>
        </w:r>
      </w:ins>
      <w:ins w:id="336" w:author="Chen Heller" w:date="2022-07-20T11:28:00Z">
        <w:r w:rsidR="007D180D">
          <w:t xml:space="preserve"> at every po</w:t>
        </w:r>
      </w:ins>
      <w:ins w:id="337" w:author="Chen Heller" w:date="2022-07-20T11:29:00Z">
        <w:r w:rsidR="007D180D">
          <w:t xml:space="preserve">int along the trajectory and a line perpendicular to the screen. </w:t>
        </w:r>
        <w:r w:rsidR="004F5D4B">
          <w:t xml:space="preserve">An angle was considered negative if the extension of the tangent </w:t>
        </w:r>
      </w:ins>
      <w:ins w:id="338" w:author="Chen Heller" w:date="2022-07-20T11:30:00Z">
        <w:r w:rsidR="004F5D4B">
          <w:t xml:space="preserve">met </w:t>
        </w:r>
      </w:ins>
      <w:ins w:id="339" w:author="Chen Heller" w:date="2022-07-20T11:29:00Z">
        <w:r w:rsidR="004F5D4B">
          <w:t>the screen on the side opposite to the chosen answer</w:t>
        </w:r>
      </w:ins>
      <w:ins w:id="340" w:author="Chen Heller" w:date="2022-07-20T11:30:00Z">
        <w:r w:rsidR="00DA350E">
          <w:t>; (g) changes of mind</w:t>
        </w:r>
      </w:ins>
      <w:ins w:id="341" w:author="Chen Heller" w:date="2022-07-21T11:25:00Z">
        <w:r w:rsidR="00D3670B">
          <w:t xml:space="preserve">, </w:t>
        </w:r>
      </w:ins>
      <w:ins w:id="342" w:author="Chen Heller" w:date="2022-07-20T11:32:00Z">
        <w:r w:rsidR="003B295C">
          <w:t xml:space="preserve">defined as </w:t>
        </w:r>
        <w:r w:rsidR="00ED05EE">
          <w:t>the number of changes in implied goal</w:t>
        </w:r>
      </w:ins>
      <w:ins w:id="343" w:author="Chen Heller" w:date="2022-07-28T10:01:00Z">
        <w:r w:rsidR="00045865">
          <w:t xml:space="preserve"> along a </w:t>
        </w:r>
      </w:ins>
      <w:ins w:id="344" w:author="Chen Heller" w:date="2022-07-28T10:02:00Z">
        <w:r w:rsidR="004B0CC2">
          <w:t xml:space="preserve">single </w:t>
        </w:r>
      </w:ins>
      <w:ins w:id="345" w:author="Chen Heller" w:date="2022-07-28T10:01:00Z">
        <w:r w:rsidR="00045865">
          <w:t xml:space="preserve">trial's trajectory. </w:t>
        </w:r>
      </w:ins>
      <w:ins w:id="346" w:author="Chen Heller" w:date="2022-07-28T10:02:00Z">
        <w:r w:rsidR="004B0CC2">
          <w:t xml:space="preserve">The implied goal </w:t>
        </w:r>
      </w:ins>
      <w:ins w:id="347" w:author="Chen Heller" w:date="2022-07-28T10:04:00Z">
        <w:r w:rsidR="00D4213C">
          <w:t>was indicated by</w:t>
        </w:r>
      </w:ins>
      <w:ins w:id="348" w:author="Chen Heller" w:date="2022-07-28T10:01:00Z">
        <w:r w:rsidR="00045865">
          <w:t xml:space="preserve"> </w:t>
        </w:r>
      </w:ins>
      <w:ins w:id="349" w:author="Chen Heller" w:date="2022-07-20T11:32:00Z">
        <w:r w:rsidR="00ED05EE">
          <w:t>the side where the current tangent to the trajectory met the screen</w:t>
        </w:r>
        <w:r w:rsidR="003B295C">
          <w:t>; (h) distance traveled</w:t>
        </w:r>
      </w:ins>
      <w:ins w:id="350" w:author="Chen Heller" w:date="2022-07-21T11:26:00Z">
        <w:r w:rsidR="0025568C">
          <w:t xml:space="preserve">, defined as the </w:t>
        </w:r>
      </w:ins>
      <w:ins w:id="351" w:author="Chen Heller" w:date="2022-07-20T11:32:00Z">
        <w:r w:rsidR="003B295C">
          <w:t xml:space="preserve">sum of Euclidean distances between </w:t>
        </w:r>
      </w:ins>
      <w:ins w:id="352" w:author="Chen Heller" w:date="2022-07-28T10:03:00Z">
        <w:r w:rsidR="00400848">
          <w:t xml:space="preserve">the </w:t>
        </w:r>
      </w:ins>
      <w:ins w:id="353" w:author="Chen Heller" w:date="2022-07-20T11:32:00Z">
        <w:r w:rsidR="003B295C">
          <w:t xml:space="preserve">samples </w:t>
        </w:r>
      </w:ins>
      <w:ins w:id="354" w:author="Chen Heller" w:date="2022-07-28T10:03:00Z">
        <w:r w:rsidR="00400848">
          <w:t xml:space="preserve">of a single </w:t>
        </w:r>
      </w:ins>
      <w:ins w:id="355" w:author="Chen Heller" w:date="2022-07-28T10:04:00Z">
        <w:r w:rsidR="00400848">
          <w:t>trial</w:t>
        </w:r>
      </w:ins>
      <w:ins w:id="356" w:author="Chen Heller" w:date="2022-07-20T11:33:00Z">
        <w:r w:rsidR="003B295C">
          <w:t>.</w:t>
        </w:r>
      </w:ins>
      <w:commentRangeEnd w:id="260"/>
      <w:ins w:id="357" w:author="Chen Heller" w:date="2022-07-26T14:56:00Z">
        <w:r w:rsidR="00640799">
          <w:rPr>
            <w:rStyle w:val="CommentReference"/>
          </w:rPr>
          <w:commentReference w:id="260"/>
        </w:r>
      </w:ins>
    </w:p>
    <w:p w14:paraId="2833F9BE" w14:textId="528757D1" w:rsidR="003F77CF" w:rsidRDefault="003F77CF" w:rsidP="003F77CF">
      <w:pPr>
        <w:pStyle w:val="Heading5"/>
        <w:bidi w:val="0"/>
        <w:rPr>
          <w:ins w:id="358" w:author="Chen Heller" w:date="2022-07-21T11:15:00Z"/>
        </w:rPr>
      </w:pPr>
      <w:ins w:id="359" w:author="Chen Heller" w:date="2022-07-21T11:15:00Z">
        <w:r>
          <w:t>Exclusion criteria</w:t>
        </w:r>
      </w:ins>
    </w:p>
    <w:p w14:paraId="278BD072" w14:textId="294F0660" w:rsidR="00823CFE" w:rsidRDefault="00F70C75" w:rsidP="007B59BB">
      <w:pPr>
        <w:pStyle w:val="NoSpacing"/>
        <w:bidi w:val="0"/>
        <w:rPr>
          <w:ins w:id="360" w:author="Chen Heller" w:date="2022-07-20T11:23:00Z"/>
        </w:rPr>
      </w:pPr>
      <w:ins w:id="361" w:author="Chen Heller" w:date="2022-07-21T11:35:00Z">
        <w:r>
          <w:t xml:space="preserve">Trials </w:t>
        </w:r>
      </w:ins>
      <w:ins w:id="362" w:author="Chen Heller" w:date="2022-07-21T12:13:00Z">
        <w:r w:rsidR="00E403CC">
          <w:t xml:space="preserve">in which </w:t>
        </w:r>
      </w:ins>
      <w:ins w:id="363" w:author="Chen Heller" w:date="2022-07-21T12:14:00Z">
        <w:r w:rsidR="009C0FF0">
          <w:t xml:space="preserve">either </w:t>
        </w:r>
      </w:ins>
      <w:ins w:id="364" w:author="Chen Heller" w:date="2022-07-21T12:13:00Z">
        <w:r w:rsidR="00E403CC">
          <w:t xml:space="preserve">a technical malfunction </w:t>
        </w:r>
      </w:ins>
      <w:ins w:id="365" w:author="Chen Heller" w:date="2022-07-21T12:14:00Z">
        <w:r w:rsidR="009C0FF0">
          <w:t>occurred,</w:t>
        </w:r>
      </w:ins>
      <w:ins w:id="366" w:author="Chen Heller" w:date="2022-07-21T12:13:00Z">
        <w:r w:rsidR="00E403CC">
          <w:t xml:space="preserve"> or a problematic response was given, </w:t>
        </w:r>
      </w:ins>
      <w:ins w:id="367" w:author="Chen Heller" w:date="2022-07-21T12:14:00Z">
        <w:r w:rsidR="009C0FF0">
          <w:t>as well as trial</w:t>
        </w:r>
      </w:ins>
      <w:ins w:id="368" w:author="Chen Heller" w:date="2022-07-21T15:27:00Z">
        <w:r w:rsidR="001739AD">
          <w:t>s</w:t>
        </w:r>
      </w:ins>
      <w:ins w:id="369" w:author="Chen Heller" w:date="2022-07-21T12:14:00Z">
        <w:r w:rsidR="009C0FF0">
          <w:t xml:space="preserve"> that </w:t>
        </w:r>
      </w:ins>
      <w:ins w:id="370" w:author="Chen Heller" w:date="2022-07-21T11:35:00Z">
        <w:r>
          <w:t xml:space="preserve">had </w:t>
        </w:r>
      </w:ins>
      <w:ins w:id="371" w:author="Chen Heller" w:date="2022-07-21T11:36:00Z">
        <w:r>
          <w:t>a visibility rating that is higher than one</w:t>
        </w:r>
      </w:ins>
      <w:ins w:id="372" w:author="Chen Heller" w:date="2022-07-21T12:15:00Z">
        <w:r w:rsidR="009C0FF0">
          <w:t>,</w:t>
        </w:r>
      </w:ins>
      <w:ins w:id="373" w:author="Chen Heller" w:date="2022-07-21T11:36:00Z">
        <w:r>
          <w:t xml:space="preserve"> were excluded from the analysis.</w:t>
        </w:r>
        <w:r w:rsidR="00735979">
          <w:t xml:space="preserve"> </w:t>
        </w:r>
      </w:ins>
      <w:ins w:id="374" w:author="Chen Heller" w:date="2022-07-21T11:38:00Z">
        <w:r w:rsidR="00C3475E">
          <w:t xml:space="preserve">A technical malfunction </w:t>
        </w:r>
      </w:ins>
      <w:ins w:id="375" w:author="Chen Heller" w:date="2022-08-14T09:25:00Z">
        <w:r w:rsidR="00FF0D06">
          <w:t>alludes to</w:t>
        </w:r>
      </w:ins>
      <w:ins w:id="376" w:author="Chen Heller" w:date="2022-07-28T10:16:00Z">
        <w:r w:rsidR="009E495C">
          <w:t xml:space="preserve"> </w:t>
        </w:r>
      </w:ins>
      <w:ins w:id="377" w:author="Chen Heller" w:date="2022-07-28T10:12:00Z">
        <w:r w:rsidR="00180C5F">
          <w:t>trajector</w:t>
        </w:r>
      </w:ins>
      <w:ins w:id="378" w:author="Chen Heller" w:date="2022-07-28T10:16:00Z">
        <w:r w:rsidR="009E495C">
          <w:t>ies that</w:t>
        </w:r>
      </w:ins>
      <w:ins w:id="379" w:author="Chen Heller" w:date="2022-07-28T10:12:00Z">
        <w:r w:rsidR="00180C5F">
          <w:t xml:space="preserve"> </w:t>
        </w:r>
      </w:ins>
      <w:ins w:id="380" w:author="Chen Heller" w:date="2022-07-21T12:16:00Z">
        <w:r w:rsidR="00F51AD1">
          <w:t xml:space="preserve">had less than </w:t>
        </w:r>
      </w:ins>
      <w:ins w:id="381" w:author="Chen Heller" w:date="2022-07-21T11:39:00Z">
        <w:r w:rsidR="00C3475E">
          <w:t xml:space="preserve">100ms of </w:t>
        </w:r>
      </w:ins>
      <w:ins w:id="382" w:author="Chen Heller" w:date="2022-07-28T10:12:00Z">
        <w:r w:rsidR="00180C5F">
          <w:t xml:space="preserve">existing </w:t>
        </w:r>
      </w:ins>
      <w:ins w:id="383" w:author="Chen Heller" w:date="2022-07-21T11:39:00Z">
        <w:r w:rsidR="00C3475E">
          <w:t xml:space="preserve">data </w:t>
        </w:r>
      </w:ins>
      <w:ins w:id="384" w:author="Chen Heller" w:date="2022-07-21T12:16:00Z">
        <w:r w:rsidR="007116EB">
          <w:t>or more than 100ms of missing data</w:t>
        </w:r>
      </w:ins>
      <w:ins w:id="385" w:author="Chen Heller" w:date="2022-07-21T12:17:00Z">
        <w:r w:rsidR="007116EB">
          <w:t xml:space="preserve">, or </w:t>
        </w:r>
      </w:ins>
      <w:ins w:id="386" w:author="Chen Heller" w:date="2022-07-28T10:16:00Z">
        <w:r w:rsidR="009E495C">
          <w:t xml:space="preserve">trials in which </w:t>
        </w:r>
      </w:ins>
      <w:ins w:id="387" w:author="Chen Heller" w:date="2022-07-21T12:17:00Z">
        <w:r w:rsidR="007116EB">
          <w:t xml:space="preserve">the </w:t>
        </w:r>
      </w:ins>
      <w:ins w:id="388" w:author="Chen Heller" w:date="2022-07-21T15:28:00Z">
        <w:r w:rsidR="00923E83">
          <w:t>stimuli</w:t>
        </w:r>
      </w:ins>
      <w:ins w:id="389" w:author="Chen Heller" w:date="2022-07-21T12:17:00Z">
        <w:r w:rsidR="007116EB">
          <w:t xml:space="preserve"> duration was incorrect</w:t>
        </w:r>
      </w:ins>
      <w:ins w:id="390" w:author="Chen Heller" w:date="2022-07-21T11:40:00Z">
        <w:r w:rsidR="00C57EC0">
          <w:t xml:space="preserve">. </w:t>
        </w:r>
      </w:ins>
      <w:ins w:id="391" w:author="Chen Heller" w:date="2022-07-28T10:17:00Z">
        <w:r w:rsidR="00CA7AF7">
          <w:t>P</w:t>
        </w:r>
      </w:ins>
      <w:ins w:id="392" w:author="Chen Heller" w:date="2022-07-21T12:17:00Z">
        <w:r w:rsidR="00DC26B3">
          <w:t>roblematic response</w:t>
        </w:r>
      </w:ins>
      <w:ins w:id="393" w:author="Chen Heller" w:date="2022-07-28T10:17:00Z">
        <w:r w:rsidR="00CA7AF7">
          <w:t xml:space="preserve">s include </w:t>
        </w:r>
      </w:ins>
      <w:ins w:id="394" w:author="Chen Heller" w:date="2022-07-28T10:19:00Z">
        <w:r w:rsidR="001537B9">
          <w:t xml:space="preserve">incorrect answers and </w:t>
        </w:r>
      </w:ins>
      <w:ins w:id="395" w:author="Chen Heller" w:date="2022-07-28T10:18:00Z">
        <w:r w:rsidR="00CA7AF7">
          <w:t>trajectories that missed the target by more than 12cm</w:t>
        </w:r>
      </w:ins>
      <w:ins w:id="396" w:author="Chen Heller" w:date="2022-07-28T10:19:00Z">
        <w:r w:rsidR="001537B9">
          <w:t>,</w:t>
        </w:r>
      </w:ins>
      <w:ins w:id="397" w:author="Chen Heller" w:date="2022-07-28T10:18:00Z">
        <w:r w:rsidR="001537B9">
          <w:t xml:space="preserve"> as well as </w:t>
        </w:r>
      </w:ins>
      <w:ins w:id="398" w:author="Chen Heller" w:date="2022-07-21T11:40:00Z">
        <w:r w:rsidR="00855B75">
          <w:t xml:space="preserve">reaching </w:t>
        </w:r>
      </w:ins>
      <w:ins w:id="399" w:author="Chen Heller" w:date="2022-07-28T10:19:00Z">
        <w:r w:rsidR="001537B9">
          <w:t>movements</w:t>
        </w:r>
      </w:ins>
      <w:ins w:id="400" w:author="Chen Heller" w:date="2022-07-21T11:40:00Z">
        <w:r w:rsidR="00855B75">
          <w:t xml:space="preserve"> </w:t>
        </w:r>
      </w:ins>
      <w:ins w:id="401" w:author="Chen Heller" w:date="2022-07-28T10:19:00Z">
        <w:r w:rsidR="00FB37A2">
          <w:t xml:space="preserve">that were </w:t>
        </w:r>
      </w:ins>
      <w:ins w:id="402" w:author="Chen Heller" w:date="2022-07-21T11:43:00Z">
        <w:r w:rsidR="00CE439B">
          <w:t xml:space="preserve">shorter </w:t>
        </w:r>
      </w:ins>
      <w:ins w:id="403" w:author="Chen Heller" w:date="2022-07-28T10:20:00Z">
        <w:r w:rsidR="00C73ED8">
          <w:t xml:space="preserve">– when measured along the z axis – </w:t>
        </w:r>
      </w:ins>
      <w:ins w:id="404" w:author="Chen Heller" w:date="2022-07-21T11:43:00Z">
        <w:r w:rsidR="00CE439B">
          <w:t xml:space="preserve">than </w:t>
        </w:r>
      </w:ins>
      <w:ins w:id="405" w:author="Chen Heller" w:date="2022-07-21T11:44:00Z">
        <w:r w:rsidR="00CE439B">
          <w:t xml:space="preserve">the </w:t>
        </w:r>
      </w:ins>
      <w:ins w:id="406" w:author="Chen Heller" w:date="2022-07-21T12:02:00Z">
        <w:r w:rsidR="00697FF7">
          <w:t>distance between the start</w:t>
        </w:r>
      </w:ins>
      <w:ins w:id="407" w:author="Chen Heller" w:date="2022-07-21T12:04:00Z">
        <w:r w:rsidR="00963730">
          <w:t>ing p</w:t>
        </w:r>
      </w:ins>
      <w:ins w:id="408" w:author="Chen Heller" w:date="2022-07-21T12:06:00Z">
        <w:r w:rsidR="00060B5C">
          <w:t>oi</w:t>
        </w:r>
      </w:ins>
      <w:ins w:id="409" w:author="Chen Heller" w:date="2022-07-21T12:04:00Z">
        <w:r w:rsidR="00963730">
          <w:t>nt and the screen, minus</w:t>
        </w:r>
        <w:r w:rsidR="0082310B">
          <w:t xml:space="preserve"> a </w:t>
        </w:r>
      </w:ins>
      <w:ins w:id="410" w:author="Chen Heller" w:date="2022-07-21T12:05:00Z">
        <w:r w:rsidR="00060B5C">
          <w:t>three-centimeter</w:t>
        </w:r>
      </w:ins>
      <w:ins w:id="411" w:author="Chen Heller" w:date="2022-07-21T12:04:00Z">
        <w:r w:rsidR="0082310B">
          <w:t xml:space="preserve"> allowance that accounts for </w:t>
        </w:r>
      </w:ins>
      <w:ins w:id="412" w:author="Chen Heller" w:date="2022-07-21T12:05:00Z">
        <w:r w:rsidR="0082310B">
          <w:t xml:space="preserve">small </w:t>
        </w:r>
      </w:ins>
      <w:ins w:id="413" w:author="Chen Heller" w:date="2022-07-21T12:04:00Z">
        <w:r w:rsidR="0082310B">
          <w:t>variation</w:t>
        </w:r>
      </w:ins>
      <w:ins w:id="414" w:author="Chen Heller" w:date="2022-07-21T12:05:00Z">
        <w:r w:rsidR="0082310B">
          <w:t xml:space="preserve">s in </w:t>
        </w:r>
      </w:ins>
      <w:ins w:id="415" w:author="Chen Heller" w:date="2022-07-25T19:22:00Z">
        <w:r w:rsidR="002C1431">
          <w:t xml:space="preserve">reaching </w:t>
        </w:r>
      </w:ins>
      <w:ins w:id="416" w:author="Chen Heller" w:date="2022-07-21T12:05:00Z">
        <w:r w:rsidR="0082310B">
          <w:t>onset.</w:t>
        </w:r>
      </w:ins>
      <w:ins w:id="417" w:author="Chen Heller" w:date="2022-07-21T15:31:00Z">
        <w:r w:rsidR="00AC1A47">
          <w:t xml:space="preserve"> Finally, slow movements</w:t>
        </w:r>
      </w:ins>
      <w:ins w:id="418" w:author="Chen Heller" w:date="2022-07-28T10:22:00Z">
        <w:r w:rsidR="00C641FC">
          <w:rPr>
            <w:rFonts w:hint="cs"/>
            <w:rtl/>
          </w:rPr>
          <w:t xml:space="preserve"> </w:t>
        </w:r>
        <w:r w:rsidR="00C641FC">
          <w:t>were disqualified</w:t>
        </w:r>
      </w:ins>
      <w:ins w:id="419" w:author="Chen Heller" w:date="2022-07-21T15:31:00Z">
        <w:r w:rsidR="00AC1A47">
          <w:t xml:space="preserve"> </w:t>
        </w:r>
      </w:ins>
      <w:ins w:id="420" w:author="Chen Heller" w:date="2022-07-28T10:22:00Z">
        <w:r w:rsidR="00C641FC">
          <w:t xml:space="preserve">if they </w:t>
        </w:r>
      </w:ins>
      <w:ins w:id="421" w:author="Chen Heller" w:date="2022-07-21T15:33:00Z">
        <w:r w:rsidR="0041233D">
          <w:t xml:space="preserve">were located more than 3 </w:t>
        </w:r>
      </w:ins>
      <w:ins w:id="422" w:author="Chen Heller" w:date="2022-07-28T08:54:00Z">
        <w:r w:rsidR="00AC73D8">
          <w:t>SD</w:t>
        </w:r>
      </w:ins>
      <w:ins w:id="423" w:author="Chen Heller" w:date="2022-07-21T15:33:00Z">
        <w:r w:rsidR="0041233D">
          <w:t xml:space="preserve"> from the </w:t>
        </w:r>
      </w:ins>
      <w:ins w:id="424" w:author="Chen Heller" w:date="2022-07-25T19:23:00Z">
        <w:r w:rsidR="00327FC8">
          <w:t xml:space="preserve">average movement duration across </w:t>
        </w:r>
      </w:ins>
      <w:ins w:id="425" w:author="Chen Heller" w:date="2022-07-28T10:22:00Z">
        <w:r w:rsidR="00953E48">
          <w:t xml:space="preserve">the participant's </w:t>
        </w:r>
      </w:ins>
      <w:ins w:id="426" w:author="Chen Heller" w:date="2022-07-28T10:23:00Z">
        <w:r w:rsidR="00953E48">
          <w:t xml:space="preserve">correctly answered </w:t>
        </w:r>
      </w:ins>
      <w:ins w:id="427" w:author="Chen Heller" w:date="2022-07-25T19:23:00Z">
        <w:r w:rsidR="00327FC8">
          <w:t xml:space="preserve">trials that </w:t>
        </w:r>
      </w:ins>
      <w:ins w:id="428" w:author="Chen Heller" w:date="2022-07-25T19:25:00Z">
        <w:r w:rsidR="00C72721">
          <w:t>did not have missing data</w:t>
        </w:r>
      </w:ins>
      <w:ins w:id="429" w:author="Chen Heller" w:date="2022-07-28T10:23:00Z">
        <w:r w:rsidR="00953E48">
          <w:t>.</w:t>
        </w:r>
      </w:ins>
    </w:p>
    <w:p w14:paraId="459C7EAD" w14:textId="5309012A" w:rsidR="000E1974" w:rsidRDefault="002057FC" w:rsidP="001E0823">
      <w:pPr>
        <w:pStyle w:val="Heading4"/>
        <w:bidi w:val="0"/>
        <w:rPr>
          <w:ins w:id="430" w:author="Chen Heller" w:date="2022-07-19T14:57:00Z"/>
        </w:rPr>
      </w:pPr>
      <w:r>
        <w:lastRenderedPageBreak/>
        <w:t>Results</w:t>
      </w:r>
    </w:p>
    <w:p w14:paraId="4C5F1B89" w14:textId="5C5ABBD8" w:rsidR="001E64D4" w:rsidRPr="00016678" w:rsidRDefault="008246E6">
      <w:pPr>
        <w:pStyle w:val="NoSpacing"/>
        <w:bidi w:val="0"/>
        <w:pPrChange w:id="431" w:author="Chen Heller" w:date="2022-07-28T11:50:00Z">
          <w:pPr>
            <w:pStyle w:val="Heading4"/>
            <w:bidi w:val="0"/>
          </w:pPr>
        </w:pPrChange>
      </w:pPr>
      <w:ins w:id="432" w:author="Chen Heller" w:date="2022-07-28T11:00:00Z">
        <w:r>
          <w:t xml:space="preserve">The responses to the recognition task </w:t>
        </w:r>
      </w:ins>
      <w:ins w:id="433" w:author="Chen Heller" w:date="2022-07-28T11:01:00Z">
        <w:r w:rsidR="0078001D">
          <w:t>o</w:t>
        </w:r>
        <w:r>
          <w:t xml:space="preserve">n the congruent </w:t>
        </w:r>
        <w:r w:rsidR="0078001D">
          <w:t>condition do not represent the objective visibility since the</w:t>
        </w:r>
      </w:ins>
      <w:ins w:id="434" w:author="Chen Heller" w:date="2022-07-28T11:09:00Z">
        <w:r w:rsidR="008405CF">
          <w:t xml:space="preserve"> prime and target words </w:t>
        </w:r>
      </w:ins>
      <w:ins w:id="435" w:author="Chen Heller" w:date="2022-07-28T13:12:00Z">
        <w:r w:rsidR="009C01DA">
          <w:t xml:space="preserve">are </w:t>
        </w:r>
      </w:ins>
      <w:ins w:id="436" w:author="Chen Heller" w:date="2022-07-28T11:09:00Z">
        <w:r w:rsidR="008405CF">
          <w:t>identical which biases the responses.</w:t>
        </w:r>
      </w:ins>
      <w:ins w:id="437" w:author="Chen Heller" w:date="2022-07-19T15:01:00Z">
        <w:r w:rsidR="00F77DA2">
          <w:t xml:space="preserve"> </w:t>
        </w:r>
      </w:ins>
      <w:ins w:id="438" w:author="Chen Heller" w:date="2022-07-28T11:09:00Z">
        <w:r w:rsidR="009C243C">
          <w:t>T</w:t>
        </w:r>
      </w:ins>
      <w:ins w:id="439" w:author="Chen Heller" w:date="2022-07-19T15:01:00Z">
        <w:r w:rsidR="00F77DA2">
          <w:t>herefore</w:t>
        </w:r>
      </w:ins>
      <w:ins w:id="440" w:author="Chen Heller" w:date="2022-07-28T11:09:00Z">
        <w:r w:rsidR="009C243C">
          <w:t>,</w:t>
        </w:r>
      </w:ins>
      <w:ins w:id="441" w:author="Chen Heller" w:date="2022-07-19T15:01:00Z">
        <w:r w:rsidR="00F77DA2">
          <w:t xml:space="preserve"> only the responses in </w:t>
        </w:r>
      </w:ins>
      <w:proofErr w:type="spellStart"/>
      <w:ins w:id="442" w:author="Chen Heller" w:date="2022-07-28T13:13:00Z">
        <w:r w:rsidR="00B93F90">
          <w:t>s</w:t>
        </w:r>
      </w:ins>
      <w:ins w:id="443" w:author="Chen Heller" w:date="2022-07-19T15:01:00Z">
        <w:r w:rsidR="00F77DA2">
          <w:t>the</w:t>
        </w:r>
        <w:proofErr w:type="spellEnd"/>
        <w:r w:rsidR="00F77DA2">
          <w:t xml:space="preserve"> incongruent condition were used to estimate prime visibility. </w:t>
        </w:r>
      </w:ins>
      <w:ins w:id="444" w:author="Chen Heller" w:date="2022-07-20T13:48:00Z">
        <w:r w:rsidR="00CD5910">
          <w:t>When part</w:t>
        </w:r>
      </w:ins>
      <w:ins w:id="445" w:author="Chen Heller" w:date="2022-07-20T13:49:00Z">
        <w:r w:rsidR="00CD5910">
          <w:t xml:space="preserve">icipants rated the </w:t>
        </w:r>
        <w:r w:rsidR="009466C3">
          <w:t xml:space="preserve">prime as invisible, they </w:t>
        </w:r>
      </w:ins>
      <w:ins w:id="446" w:author="Chen Heller" w:date="2022-07-19T15:01:00Z">
        <w:r w:rsidR="00F77DA2">
          <w:t xml:space="preserve">were not better than chance at recognizing </w:t>
        </w:r>
      </w:ins>
      <w:ins w:id="447" w:author="Chen Heller" w:date="2022-07-20T13:49:00Z">
        <w:r w:rsidR="009466C3">
          <w:t>it</w:t>
        </w:r>
      </w:ins>
      <w:ins w:id="448" w:author="Chen Heller" w:date="2022-07-21T10:36:00Z">
        <w:r w:rsidR="00FE0063">
          <w:t xml:space="preserve">, </w:t>
        </w:r>
      </w:ins>
      <w:ins w:id="449" w:author="Chen Heller" w:date="2022-07-19T15:01:00Z">
        <w:r w:rsidR="00F77DA2">
          <w:t>M = 50.6%,</w:t>
        </w:r>
      </w:ins>
      <w:ins w:id="450" w:author="Chen Heller" w:date="2022-07-21T10:37:00Z">
        <w:r w:rsidR="006C3D2D">
          <w:t xml:space="preserve"> </w:t>
        </w:r>
      </w:ins>
      <w:ins w:id="451" w:author="Chen Heller" w:date="2022-07-28T08:54:00Z">
        <w:r w:rsidR="00AC73D8">
          <w:t>SD</w:t>
        </w:r>
      </w:ins>
      <w:ins w:id="452" w:author="Chen Heller" w:date="2022-07-21T10:37:00Z">
        <w:r w:rsidR="006C3D2D">
          <w:t xml:space="preserve"> = </w:t>
        </w:r>
      </w:ins>
      <w:ins w:id="453" w:author="Chen Heller" w:date="2022-07-28T11:12:00Z">
        <w:r w:rsidR="00F21387">
          <w:t>3.4</w:t>
        </w:r>
      </w:ins>
      <w:ins w:id="454" w:author="Chen Heller" w:date="2022-07-21T10:37:00Z">
        <w:r w:rsidR="006C3D2D">
          <w:t>,</w:t>
        </w:r>
      </w:ins>
      <w:ins w:id="455" w:author="Chen Heller" w:date="2022-07-19T15:01:00Z">
        <w:r w:rsidR="00F77DA2">
          <w:t xml:space="preserve"> </w:t>
        </w:r>
        <w:proofErr w:type="gramStart"/>
        <w:r w:rsidR="00F77DA2">
          <w:t>t</w:t>
        </w:r>
      </w:ins>
      <w:ins w:id="456" w:author="Chen Heller" w:date="2022-07-21T10:35:00Z">
        <w:r w:rsidR="00FE0063" w:rsidRPr="00562AD9">
          <w:rPr>
            <w:vertAlign w:val="subscript"/>
            <w:rPrChange w:id="457" w:author="Chen Heller" w:date="2022-07-28T11:31:00Z">
              <w:rPr>
                <w:i w:val="0"/>
                <w:iCs w:val="0"/>
              </w:rPr>
            </w:rPrChange>
          </w:rPr>
          <w:t>(</w:t>
        </w:r>
        <w:proofErr w:type="gramEnd"/>
        <w:r w:rsidR="00FE0063" w:rsidRPr="00562AD9">
          <w:rPr>
            <w:vertAlign w:val="subscript"/>
            <w:rPrChange w:id="458" w:author="Chen Heller" w:date="2022-07-28T11:31:00Z">
              <w:rPr>
                <w:i w:val="0"/>
                <w:iCs w:val="0"/>
              </w:rPr>
            </w:rPrChange>
          </w:rPr>
          <w:t>9)</w:t>
        </w:r>
      </w:ins>
      <w:ins w:id="459" w:author="Chen Heller" w:date="2022-07-19T15:01:00Z">
        <w:r w:rsidR="00F77DA2">
          <w:t xml:space="preserve"> = 0.59, </w:t>
        </w:r>
      </w:ins>
      <w:ins w:id="460" w:author="Chen Heller" w:date="2022-07-21T10:36:00Z">
        <w:r w:rsidR="00FE0063">
          <w:t>p = 0.56,</w:t>
        </w:r>
        <w:r w:rsidR="006C3D2D">
          <w:t xml:space="preserve"> 95%</w:t>
        </w:r>
        <w:r w:rsidR="00FE0063">
          <w:t xml:space="preserve"> </w:t>
        </w:r>
      </w:ins>
      <w:ins w:id="461" w:author="Chen Heller" w:date="2022-07-19T15:01:00Z">
        <w:r w:rsidR="00F77DA2">
          <w:t>CI = [</w:t>
        </w:r>
      </w:ins>
      <w:ins w:id="462" w:author="Chen Heller" w:date="2022-07-28T11:12:00Z">
        <w:r w:rsidR="00F21387">
          <w:t>48.2</w:t>
        </w:r>
      </w:ins>
      <w:ins w:id="463" w:author="Chen Heller" w:date="2022-07-19T15:01:00Z">
        <w:r w:rsidR="00F77DA2">
          <w:t xml:space="preserve">, </w:t>
        </w:r>
      </w:ins>
      <w:ins w:id="464" w:author="Chen Heller" w:date="2022-07-28T11:12:00Z">
        <w:r w:rsidR="00F21387">
          <w:t>53</w:t>
        </w:r>
      </w:ins>
      <w:ins w:id="465" w:author="Chen Heller" w:date="2022-07-19T15:01:00Z">
        <w:r w:rsidR="00F77DA2">
          <w:t xml:space="preserve">]. </w:t>
        </w:r>
      </w:ins>
      <w:ins w:id="466" w:author="Chen Heller" w:date="2022-07-28T11:22:00Z">
        <w:r w:rsidR="00800ED7">
          <w:t>T</w:t>
        </w:r>
      </w:ins>
      <w:ins w:id="467" w:author="Chen Heller" w:date="2022-07-26T16:39:00Z">
        <w:r w:rsidR="00037672">
          <w:t xml:space="preserve">he </w:t>
        </w:r>
      </w:ins>
      <w:ins w:id="468" w:author="Chen Heller" w:date="2022-07-26T16:35:00Z">
        <w:r w:rsidR="00666006">
          <w:t xml:space="preserve">distance traveled </w:t>
        </w:r>
      </w:ins>
      <w:ins w:id="469" w:author="Chen Heller" w:date="2022-07-28T11:14:00Z">
        <w:r w:rsidR="00640A55">
          <w:t>o</w:t>
        </w:r>
      </w:ins>
      <w:ins w:id="470" w:author="Chen Heller" w:date="2022-07-26T16:35:00Z">
        <w:r w:rsidR="00666006">
          <w:t xml:space="preserve">n the congruent </w:t>
        </w:r>
      </w:ins>
      <w:ins w:id="471" w:author="Chen Heller" w:date="2022-07-26T16:36:00Z">
        <w:r w:rsidR="001601EF">
          <w:t xml:space="preserve">(M = 1.01, </w:t>
        </w:r>
      </w:ins>
      <w:ins w:id="472" w:author="Chen Heller" w:date="2022-07-28T08:54:00Z">
        <w:r w:rsidR="00AC73D8">
          <w:t>SD</w:t>
        </w:r>
      </w:ins>
      <w:ins w:id="473" w:author="Chen Heller" w:date="2022-07-26T16:36:00Z">
        <w:r w:rsidR="001601EF">
          <w:t xml:space="preserve"> = 0.006) </w:t>
        </w:r>
      </w:ins>
      <w:ins w:id="474" w:author="Chen Heller" w:date="2022-07-26T16:35:00Z">
        <w:r w:rsidR="00666006">
          <w:t xml:space="preserve">and incongruent </w:t>
        </w:r>
      </w:ins>
      <w:ins w:id="475" w:author="Chen Heller" w:date="2022-07-26T16:36:00Z">
        <w:r w:rsidR="001601EF">
          <w:t xml:space="preserve">(M = 1.01, </w:t>
        </w:r>
      </w:ins>
      <w:ins w:id="476" w:author="Chen Heller" w:date="2022-07-28T08:54:00Z">
        <w:r w:rsidR="00AC73D8">
          <w:t>SD</w:t>
        </w:r>
      </w:ins>
      <w:ins w:id="477" w:author="Chen Heller" w:date="2022-07-26T16:36:00Z">
        <w:r w:rsidR="001601EF">
          <w:t xml:space="preserve"> = </w:t>
        </w:r>
      </w:ins>
      <w:ins w:id="478" w:author="Chen Heller" w:date="2022-07-26T16:37:00Z">
        <w:r w:rsidR="00B0099D">
          <w:t xml:space="preserve">0.007) </w:t>
        </w:r>
      </w:ins>
      <w:ins w:id="479" w:author="Chen Heller" w:date="2022-07-28T11:14:00Z">
        <w:r w:rsidR="00640A55">
          <w:t xml:space="preserve">conditions </w:t>
        </w:r>
      </w:ins>
      <w:ins w:id="480" w:author="Chen Heller" w:date="2022-07-26T16:35:00Z">
        <w:r w:rsidR="00666006">
          <w:t>did not differ</w:t>
        </w:r>
      </w:ins>
      <w:ins w:id="481" w:author="Chen Heller" w:date="2022-07-28T11:31:00Z">
        <w:r w:rsidR="00562AD9">
          <w:t xml:space="preserve"> (</w:t>
        </w:r>
      </w:ins>
      <w:ins w:id="482" w:author="Chen Heller" w:date="2022-07-26T16:37:00Z">
        <w:r w:rsidR="00B0099D">
          <w:t>t</w:t>
        </w:r>
        <w:r w:rsidR="00B0099D" w:rsidRPr="00562AD9">
          <w:rPr>
            <w:vertAlign w:val="subscript"/>
            <w:rPrChange w:id="483" w:author="Chen Heller" w:date="2022-07-28T11:31:00Z">
              <w:rPr>
                <w:i w:val="0"/>
                <w:iCs w:val="0"/>
              </w:rPr>
            </w:rPrChange>
          </w:rPr>
          <w:t>(9)</w:t>
        </w:r>
        <w:r w:rsidR="00B0099D">
          <w:t xml:space="preserve"> = </w:t>
        </w:r>
      </w:ins>
      <w:ins w:id="484" w:author="Chen Heller" w:date="2022-07-26T16:38:00Z">
        <w:r w:rsidR="00234B6D">
          <w:t>-0.94</w:t>
        </w:r>
      </w:ins>
      <w:ins w:id="485" w:author="Chen Heller" w:date="2022-07-26T16:37:00Z">
        <w:r w:rsidR="00B0099D">
          <w:t>, p = 0.3</w:t>
        </w:r>
      </w:ins>
      <w:ins w:id="486" w:author="Chen Heller" w:date="2022-07-26T16:38:00Z">
        <w:r w:rsidR="00234B6D">
          <w:t>6</w:t>
        </w:r>
      </w:ins>
      <w:ins w:id="487" w:author="Chen Heller" w:date="2022-07-26T16:37:00Z">
        <w:r w:rsidR="00B0099D">
          <w:t>, 95% CI [-0.00</w:t>
        </w:r>
      </w:ins>
      <w:ins w:id="488" w:author="Chen Heller" w:date="2022-07-26T16:38:00Z">
        <w:r w:rsidR="00234B6D">
          <w:t>3,</w:t>
        </w:r>
      </w:ins>
      <w:ins w:id="489" w:author="Chen Heller" w:date="2022-07-26T16:37:00Z">
        <w:r w:rsidR="00B0099D">
          <w:t xml:space="preserve"> 0.001], Cohen's </w:t>
        </w:r>
        <w:proofErr w:type="spellStart"/>
        <w:r w:rsidR="00B0099D">
          <w:t>d</w:t>
        </w:r>
        <w:r w:rsidR="00B0099D">
          <w:rPr>
            <w:vertAlign w:val="subscript"/>
          </w:rPr>
          <w:t>z</w:t>
        </w:r>
        <w:proofErr w:type="spellEnd"/>
        <w:r w:rsidR="00B0099D">
          <w:t xml:space="preserve"> = </w:t>
        </w:r>
      </w:ins>
      <w:ins w:id="490" w:author="Chen Heller" w:date="2022-07-26T16:39:00Z">
        <w:r w:rsidR="00234B6D">
          <w:t>-0.29</w:t>
        </w:r>
      </w:ins>
      <w:ins w:id="491" w:author="Chen Heller" w:date="2022-07-28T11:31:00Z">
        <w:r w:rsidR="00562AD9">
          <w:t>)</w:t>
        </w:r>
      </w:ins>
      <w:ins w:id="492" w:author="Chen Heller" w:date="2022-07-28T11:23:00Z">
        <w:r w:rsidR="005D66C8">
          <w:t xml:space="preserve"> </w:t>
        </w:r>
      </w:ins>
      <w:ins w:id="493" w:author="Chen Heller" w:date="2022-07-28T11:25:00Z">
        <w:r w:rsidR="000575A4">
          <w:t>and neither did the</w:t>
        </w:r>
      </w:ins>
      <w:ins w:id="494" w:author="Chen Heller" w:date="2022-07-28T11:30:00Z">
        <w:r w:rsidR="009B63EB">
          <w:t xml:space="preserve"> COM</w:t>
        </w:r>
      </w:ins>
      <w:ins w:id="495" w:author="Chen Heller" w:date="2022-07-28T11:25:00Z">
        <w:r w:rsidR="000575A4">
          <w:t xml:space="preserve"> frequency </w:t>
        </w:r>
      </w:ins>
      <w:ins w:id="496" w:author="Chen Heller" w:date="2022-07-26T16:45:00Z">
        <w:r w:rsidR="00EC601F">
          <w:t>(</w:t>
        </w:r>
        <w:proofErr w:type="spellStart"/>
        <w:r w:rsidR="00EC601F">
          <w:t>M</w:t>
        </w:r>
      </w:ins>
      <w:commentRangeStart w:id="497"/>
      <w:ins w:id="498" w:author="Chen Heller" w:date="2022-07-28T11:25:00Z">
        <w:r w:rsidR="000575A4">
          <w:rPr>
            <w:vertAlign w:val="subscript"/>
          </w:rPr>
          <w:t>con</w:t>
        </w:r>
      </w:ins>
      <w:commentRangeEnd w:id="497"/>
      <w:proofErr w:type="spellEnd"/>
      <w:ins w:id="499" w:author="Chen Heller" w:date="2022-07-28T11:30:00Z">
        <w:r w:rsidR="009B63EB">
          <w:rPr>
            <w:rStyle w:val="CommentReference"/>
          </w:rPr>
          <w:commentReference w:id="497"/>
        </w:r>
      </w:ins>
      <w:ins w:id="500" w:author="Chen Heller" w:date="2022-07-26T16:45:00Z">
        <w:r w:rsidR="00EC601F">
          <w:t xml:space="preserve"> = </w:t>
        </w:r>
        <w:r w:rsidR="004E0807">
          <w:t>0.21</w:t>
        </w:r>
        <w:r w:rsidR="00EC601F">
          <w:t xml:space="preserve">, </w:t>
        </w:r>
      </w:ins>
      <w:proofErr w:type="spellStart"/>
      <w:ins w:id="501" w:author="Chen Heller" w:date="2022-07-28T08:54:00Z">
        <w:r w:rsidR="00AC73D8">
          <w:t>SD</w:t>
        </w:r>
      </w:ins>
      <w:ins w:id="502" w:author="Chen Heller" w:date="2022-07-28T11:26:00Z">
        <w:r w:rsidR="000575A4">
          <w:rPr>
            <w:vertAlign w:val="subscript"/>
          </w:rPr>
          <w:t>con</w:t>
        </w:r>
      </w:ins>
      <w:proofErr w:type="spellEnd"/>
      <w:ins w:id="503" w:author="Chen Heller" w:date="2022-07-26T16:45:00Z">
        <w:r w:rsidR="00EC601F">
          <w:t xml:space="preserve"> = </w:t>
        </w:r>
      </w:ins>
      <w:ins w:id="504" w:author="Chen Heller" w:date="2022-07-26T16:46:00Z">
        <w:r w:rsidR="004E0807">
          <w:t>0.06</w:t>
        </w:r>
      </w:ins>
      <w:ins w:id="505" w:author="Chen Heller" w:date="2022-07-28T11:30:00Z">
        <w:r w:rsidR="009B63EB">
          <w:t xml:space="preserve">, </w:t>
        </w:r>
      </w:ins>
      <w:proofErr w:type="spellStart"/>
      <w:ins w:id="506" w:author="Chen Heller" w:date="2022-07-26T16:45:00Z">
        <w:r w:rsidR="00EC601F">
          <w:t>M</w:t>
        </w:r>
      </w:ins>
      <w:ins w:id="507" w:author="Chen Heller" w:date="2022-07-28T11:30:00Z">
        <w:r w:rsidR="009B63EB">
          <w:rPr>
            <w:vertAlign w:val="subscript"/>
          </w:rPr>
          <w:t>incon</w:t>
        </w:r>
      </w:ins>
      <w:proofErr w:type="spellEnd"/>
      <w:ins w:id="508" w:author="Chen Heller" w:date="2022-07-26T16:45:00Z">
        <w:r w:rsidR="00EC601F">
          <w:t xml:space="preserve"> = </w:t>
        </w:r>
      </w:ins>
      <w:ins w:id="509" w:author="Chen Heller" w:date="2022-07-26T16:46:00Z">
        <w:r w:rsidR="004E0807">
          <w:t>0.2</w:t>
        </w:r>
      </w:ins>
      <w:ins w:id="510" w:author="Chen Heller" w:date="2022-07-26T16:45:00Z">
        <w:r w:rsidR="00EC601F">
          <w:t xml:space="preserve">, </w:t>
        </w:r>
      </w:ins>
      <w:proofErr w:type="spellStart"/>
      <w:ins w:id="511" w:author="Chen Heller" w:date="2022-07-28T08:54:00Z">
        <w:r w:rsidR="00AC73D8">
          <w:t>SD</w:t>
        </w:r>
      </w:ins>
      <w:ins w:id="512" w:author="Chen Heller" w:date="2022-07-28T11:30:00Z">
        <w:r w:rsidR="009B63EB">
          <w:rPr>
            <w:vertAlign w:val="subscript"/>
          </w:rPr>
          <w:t>icon</w:t>
        </w:r>
      </w:ins>
      <w:proofErr w:type="spellEnd"/>
      <w:ins w:id="513" w:author="Chen Heller" w:date="2022-07-26T16:45:00Z">
        <w:r w:rsidR="00EC601F">
          <w:t xml:space="preserve"> = </w:t>
        </w:r>
      </w:ins>
      <w:ins w:id="514" w:author="Chen Heller" w:date="2022-07-26T16:46:00Z">
        <w:r w:rsidR="004E0807">
          <w:t>0.08</w:t>
        </w:r>
      </w:ins>
      <w:ins w:id="515" w:author="Chen Heller" w:date="2022-07-26T16:45:00Z">
        <w:r w:rsidR="00EC601F">
          <w:t>, t</w:t>
        </w:r>
        <w:r w:rsidR="00EC601F" w:rsidRPr="00562AD9">
          <w:rPr>
            <w:vertAlign w:val="subscript"/>
            <w:rPrChange w:id="516" w:author="Chen Heller" w:date="2022-07-28T11:31:00Z">
              <w:rPr>
                <w:i w:val="0"/>
                <w:iCs w:val="0"/>
              </w:rPr>
            </w:rPrChange>
          </w:rPr>
          <w:t>(9)</w:t>
        </w:r>
        <w:r w:rsidR="00EC601F">
          <w:t xml:space="preserve"> = </w:t>
        </w:r>
      </w:ins>
      <w:ins w:id="517" w:author="Chen Heller" w:date="2022-07-26T16:46:00Z">
        <w:r w:rsidR="004E0807">
          <w:t>0.3</w:t>
        </w:r>
      </w:ins>
      <w:ins w:id="518" w:author="Chen Heller" w:date="2022-07-26T16:45:00Z">
        <w:r w:rsidR="00EC601F">
          <w:t>, p = 0.</w:t>
        </w:r>
      </w:ins>
      <w:ins w:id="519" w:author="Chen Heller" w:date="2022-07-26T16:47:00Z">
        <w:r w:rsidR="00D4672F">
          <w:t>76</w:t>
        </w:r>
      </w:ins>
      <w:ins w:id="520" w:author="Chen Heller" w:date="2022-07-26T16:45:00Z">
        <w:r w:rsidR="00EC601F">
          <w:t>, 95% CI [-0.0</w:t>
        </w:r>
      </w:ins>
      <w:ins w:id="521" w:author="Chen Heller" w:date="2022-07-26T16:47:00Z">
        <w:r w:rsidR="00D4672F">
          <w:t>3</w:t>
        </w:r>
      </w:ins>
      <w:ins w:id="522" w:author="Chen Heller" w:date="2022-07-26T16:45:00Z">
        <w:r w:rsidR="00EC601F">
          <w:t>, 0.0</w:t>
        </w:r>
      </w:ins>
      <w:ins w:id="523" w:author="Chen Heller" w:date="2022-07-26T16:47:00Z">
        <w:r w:rsidR="00D4672F">
          <w:t>4</w:t>
        </w:r>
      </w:ins>
      <w:ins w:id="524" w:author="Chen Heller" w:date="2022-07-26T16:45:00Z">
        <w:r w:rsidR="00EC601F">
          <w:t xml:space="preserve">], Cohen's </w:t>
        </w:r>
        <w:proofErr w:type="spellStart"/>
        <w:r w:rsidR="00EC601F">
          <w:t>d</w:t>
        </w:r>
        <w:r w:rsidR="00EC601F">
          <w:rPr>
            <w:vertAlign w:val="subscript"/>
          </w:rPr>
          <w:t>z</w:t>
        </w:r>
        <w:proofErr w:type="spellEnd"/>
        <w:r w:rsidR="00EC601F">
          <w:t xml:space="preserve"> =  0.</w:t>
        </w:r>
      </w:ins>
      <w:ins w:id="525" w:author="Chen Heller" w:date="2022-07-26T16:47:00Z">
        <w:r w:rsidR="00D4672F">
          <w:t>09</w:t>
        </w:r>
      </w:ins>
      <w:ins w:id="526" w:author="Chen Heller" w:date="2022-07-28T11:30:00Z">
        <w:r w:rsidR="009B63EB">
          <w:t>)</w:t>
        </w:r>
      </w:ins>
      <w:ins w:id="527" w:author="Chen Heller" w:date="2022-07-26T16:47:00Z">
        <w:r w:rsidR="008B6F3C">
          <w:t>.</w:t>
        </w:r>
      </w:ins>
      <w:ins w:id="528" w:author="Chen Heller" w:date="2022-07-26T15:07:00Z">
        <w:r w:rsidR="00BB6F51">
          <w:t xml:space="preserve"> </w:t>
        </w:r>
      </w:ins>
      <w:ins w:id="529" w:author="Chen Heller" w:date="2022-07-28T11:32:00Z">
        <w:r w:rsidR="00562AD9">
          <w:t xml:space="preserve">Reach area was marginally smaller </w:t>
        </w:r>
        <w:r w:rsidR="00923FA7">
          <w:t>in the incongruent condition (</w:t>
        </w:r>
      </w:ins>
      <w:commentRangeStart w:id="530"/>
      <w:proofErr w:type="spellStart"/>
      <w:ins w:id="531" w:author="Chen Heller" w:date="2022-07-19T15:01:00Z">
        <w:r w:rsidR="00F77DA2">
          <w:t>M</w:t>
        </w:r>
      </w:ins>
      <w:ins w:id="532" w:author="Chen Heller" w:date="2022-07-28T11:32:00Z">
        <w:r w:rsidR="00923FA7">
          <w:rPr>
            <w:vertAlign w:val="subscript"/>
          </w:rPr>
          <w:t>con</w:t>
        </w:r>
      </w:ins>
      <w:proofErr w:type="spellEnd"/>
      <w:ins w:id="533" w:author="Chen Heller" w:date="2022-07-19T15:01:00Z">
        <w:r w:rsidR="00F77DA2">
          <w:t xml:space="preserve"> = 0.028</w:t>
        </w:r>
      </w:ins>
      <w:commentRangeEnd w:id="530"/>
      <w:ins w:id="534" w:author="Chen Heller" w:date="2022-07-28T11:38:00Z">
        <w:r w:rsidR="002C64BB">
          <w:rPr>
            <w:rStyle w:val="CommentReference"/>
          </w:rPr>
          <w:commentReference w:id="530"/>
        </w:r>
      </w:ins>
      <w:ins w:id="535" w:author="Chen Heller" w:date="2022-07-19T15:01:00Z">
        <w:r w:rsidR="00F77DA2">
          <w:t xml:space="preserve">, </w:t>
        </w:r>
      </w:ins>
      <w:proofErr w:type="spellStart"/>
      <w:ins w:id="536" w:author="Chen Heller" w:date="2022-07-28T08:54:00Z">
        <w:r w:rsidR="00AC73D8">
          <w:t>SD</w:t>
        </w:r>
      </w:ins>
      <w:ins w:id="537" w:author="Chen Heller" w:date="2022-07-28T11:32:00Z">
        <w:r w:rsidR="00923FA7">
          <w:rPr>
            <w:vertAlign w:val="subscript"/>
          </w:rPr>
          <w:t>con</w:t>
        </w:r>
      </w:ins>
      <w:proofErr w:type="spellEnd"/>
      <w:ins w:id="538" w:author="Chen Heller" w:date="2022-07-19T15:01:00Z">
        <w:r w:rsidR="00F77DA2">
          <w:t xml:space="preserve"> = 0.0047</w:t>
        </w:r>
      </w:ins>
      <w:ins w:id="539" w:author="Chen Heller" w:date="2022-07-28T11:32:00Z">
        <w:r w:rsidR="00923FA7">
          <w:t xml:space="preserve">, </w:t>
        </w:r>
        <w:proofErr w:type="spellStart"/>
        <w:r w:rsidR="00923FA7">
          <w:t>M</w:t>
        </w:r>
        <w:r w:rsidR="00923FA7">
          <w:rPr>
            <w:vertAlign w:val="subscript"/>
          </w:rPr>
          <w:t>incon</w:t>
        </w:r>
        <w:proofErr w:type="spellEnd"/>
        <w:r w:rsidR="00923FA7">
          <w:t xml:space="preserve"> = 0.027, </w:t>
        </w:r>
        <w:proofErr w:type="spellStart"/>
        <w:r w:rsidR="00923FA7">
          <w:t>SD</w:t>
        </w:r>
        <w:r w:rsidR="00923FA7">
          <w:rPr>
            <w:vertAlign w:val="subscript"/>
          </w:rPr>
          <w:t>incon</w:t>
        </w:r>
        <w:proofErr w:type="spellEnd"/>
        <w:r w:rsidR="00923FA7">
          <w:t xml:space="preserve"> = 0.0050</w:t>
        </w:r>
      </w:ins>
      <w:ins w:id="540" w:author="Chen Heller" w:date="2022-07-19T15:01:00Z">
        <w:r w:rsidR="00F77DA2">
          <w:t>, t</w:t>
        </w:r>
        <w:r w:rsidR="00F77DA2" w:rsidRPr="00923FA7">
          <w:rPr>
            <w:vertAlign w:val="subscript"/>
            <w:rPrChange w:id="541" w:author="Chen Heller" w:date="2022-07-28T11:33:00Z">
              <w:rPr>
                <w:i w:val="0"/>
                <w:iCs w:val="0"/>
              </w:rPr>
            </w:rPrChange>
          </w:rPr>
          <w:t>(9)</w:t>
        </w:r>
        <w:r w:rsidR="00F77DA2">
          <w:t xml:space="preserve"> = 2.22, p = 0.053, 95% CI [-0.00001, 0.0021], Cohen's </w:t>
        </w:r>
        <w:proofErr w:type="spellStart"/>
        <w:r w:rsidR="00F77DA2">
          <w:t>d</w:t>
        </w:r>
        <w:r w:rsidR="00F77DA2">
          <w:rPr>
            <w:vertAlign w:val="subscript"/>
          </w:rPr>
          <w:t>z</w:t>
        </w:r>
        <w:proofErr w:type="spellEnd"/>
        <w:r w:rsidR="00F77DA2">
          <w:t xml:space="preserve"> =  0.703</w:t>
        </w:r>
      </w:ins>
      <w:ins w:id="542" w:author="Chen Heller" w:date="2022-07-28T11:33:00Z">
        <w:r w:rsidR="00923FA7">
          <w:t>)</w:t>
        </w:r>
        <w:r w:rsidR="00514D48">
          <w:t xml:space="preserve"> while </w:t>
        </w:r>
      </w:ins>
      <w:ins w:id="543" w:author="Chen Heller" w:date="2022-07-19T15:01:00Z">
        <w:r w:rsidR="00F77DA2">
          <w:t xml:space="preserve">reaction time was marginally </w:t>
        </w:r>
      </w:ins>
      <w:ins w:id="544" w:author="Chen Heller" w:date="2022-07-28T11:33:00Z">
        <w:r w:rsidR="00514D48">
          <w:t xml:space="preserve">longer </w:t>
        </w:r>
      </w:ins>
      <w:ins w:id="545" w:author="Chen Heller" w:date="2022-07-19T15:01:00Z">
        <w:r w:rsidR="00F77DA2">
          <w:t xml:space="preserve">in the </w:t>
        </w:r>
      </w:ins>
      <w:ins w:id="546" w:author="Chen Heller" w:date="2022-07-28T11:33:00Z">
        <w:r w:rsidR="00514D48">
          <w:t>in</w:t>
        </w:r>
      </w:ins>
      <w:ins w:id="547" w:author="Chen Heller" w:date="2022-07-19T15:01:00Z">
        <w:r w:rsidR="00F77DA2">
          <w:t>congruent condition (</w:t>
        </w:r>
        <w:proofErr w:type="spellStart"/>
        <w:r w:rsidR="00F77DA2">
          <w:t>M</w:t>
        </w:r>
      </w:ins>
      <w:ins w:id="548" w:author="Chen Heller" w:date="2022-07-28T11:33:00Z">
        <w:r w:rsidR="00514D48">
          <w:rPr>
            <w:vertAlign w:val="subscript"/>
          </w:rPr>
          <w:t>con</w:t>
        </w:r>
      </w:ins>
      <w:proofErr w:type="spellEnd"/>
      <w:ins w:id="549" w:author="Chen Heller" w:date="2022-07-19T15:01:00Z">
        <w:r w:rsidR="00F77DA2">
          <w:t xml:space="preserve"> = 433</w:t>
        </w:r>
      </w:ins>
      <w:ins w:id="550" w:author="Chen Heller" w:date="2022-08-14T11:09:00Z">
        <w:r w:rsidR="001A1E55">
          <w:t>.9</w:t>
        </w:r>
      </w:ins>
      <w:ins w:id="551" w:author="Chen Heller" w:date="2022-08-14T11:07:00Z">
        <w:r w:rsidR="00937021">
          <w:t>ms</w:t>
        </w:r>
      </w:ins>
      <w:ins w:id="552" w:author="Chen Heller" w:date="2022-07-19T15:01:00Z">
        <w:r w:rsidR="00F77DA2">
          <w:t xml:space="preserve">, </w:t>
        </w:r>
      </w:ins>
      <w:proofErr w:type="spellStart"/>
      <w:ins w:id="553" w:author="Chen Heller" w:date="2022-07-28T08:54:00Z">
        <w:r w:rsidR="00AC73D8">
          <w:t>SD</w:t>
        </w:r>
      </w:ins>
      <w:ins w:id="554" w:author="Chen Heller" w:date="2022-07-28T11:33:00Z">
        <w:r w:rsidR="00514D48">
          <w:rPr>
            <w:vertAlign w:val="subscript"/>
          </w:rPr>
          <w:t>con</w:t>
        </w:r>
      </w:ins>
      <w:proofErr w:type="spellEnd"/>
      <w:ins w:id="555" w:author="Chen Heller" w:date="2022-07-19T15:01:00Z">
        <w:r w:rsidR="00F77DA2">
          <w:t xml:space="preserve"> = 125</w:t>
        </w:r>
      </w:ins>
      <w:ins w:id="556" w:author="Chen Heller" w:date="2022-08-14T11:09:00Z">
        <w:r w:rsidR="001A1E55">
          <w:t>.2</w:t>
        </w:r>
      </w:ins>
      <w:ins w:id="557" w:author="Chen Heller" w:date="2022-07-28T11:34:00Z">
        <w:r w:rsidR="00514D48">
          <w:t xml:space="preserve">, </w:t>
        </w:r>
      </w:ins>
      <w:proofErr w:type="spellStart"/>
      <w:ins w:id="558" w:author="Chen Heller" w:date="2022-07-19T15:01:00Z">
        <w:r w:rsidR="00F77DA2">
          <w:t>M</w:t>
        </w:r>
      </w:ins>
      <w:ins w:id="559" w:author="Chen Heller" w:date="2022-07-28T11:34:00Z">
        <w:r w:rsidR="00514D48">
          <w:rPr>
            <w:vertAlign w:val="subscript"/>
          </w:rPr>
          <w:t>incon</w:t>
        </w:r>
      </w:ins>
      <w:proofErr w:type="spellEnd"/>
      <w:ins w:id="560" w:author="Chen Heller" w:date="2022-07-19T15:01:00Z">
        <w:r w:rsidR="00F77DA2">
          <w:t xml:space="preserve"> = 441</w:t>
        </w:r>
      </w:ins>
      <w:ins w:id="561" w:author="Chen Heller" w:date="2022-08-14T11:09:00Z">
        <w:r w:rsidR="001A1E55">
          <w:t>.8m</w:t>
        </w:r>
      </w:ins>
      <w:ins w:id="562" w:author="Chen Heller" w:date="2022-07-19T15:01:00Z">
        <w:r w:rsidR="00F77DA2">
          <w:t xml:space="preserve">s, </w:t>
        </w:r>
      </w:ins>
      <w:proofErr w:type="spellStart"/>
      <w:ins w:id="563" w:author="Chen Heller" w:date="2022-07-28T08:54:00Z">
        <w:r w:rsidR="00AC73D8">
          <w:t>SD</w:t>
        </w:r>
      </w:ins>
      <w:ins w:id="564" w:author="Chen Heller" w:date="2022-07-28T11:34:00Z">
        <w:r w:rsidR="00514D48">
          <w:rPr>
            <w:vertAlign w:val="subscript"/>
          </w:rPr>
          <w:t>incon</w:t>
        </w:r>
      </w:ins>
      <w:proofErr w:type="spellEnd"/>
      <w:ins w:id="565" w:author="Chen Heller" w:date="2022-07-19T15:01:00Z">
        <w:r w:rsidR="00F77DA2">
          <w:t xml:space="preserve"> = 125</w:t>
        </w:r>
      </w:ins>
      <w:ins w:id="566" w:author="Chen Heller" w:date="2022-08-14T11:09:00Z">
        <w:r w:rsidR="001A1E55">
          <w:t>.8</w:t>
        </w:r>
      </w:ins>
      <w:ins w:id="567" w:author="Chen Heller" w:date="2022-07-19T15:01:00Z">
        <w:r w:rsidR="00F77DA2">
          <w:t>, t</w:t>
        </w:r>
        <w:r w:rsidR="00F77DA2" w:rsidRPr="00514D48">
          <w:rPr>
            <w:vertAlign w:val="subscript"/>
            <w:rPrChange w:id="568" w:author="Chen Heller" w:date="2022-07-28T11:34:00Z">
              <w:rPr>
                <w:i w:val="0"/>
                <w:iCs w:val="0"/>
              </w:rPr>
            </w:rPrChange>
          </w:rPr>
          <w:t>(9)</w:t>
        </w:r>
        <w:r w:rsidR="00F77DA2">
          <w:t xml:space="preserve"> = -2.07, p = 0.067, 95% CI [-16</w:t>
        </w:r>
      </w:ins>
      <w:ins w:id="569" w:author="Chen Heller" w:date="2022-08-14T11:09:00Z">
        <w:r w:rsidR="001A1E55">
          <w:t>.5</w:t>
        </w:r>
      </w:ins>
      <w:ins w:id="570" w:author="Chen Heller" w:date="2022-07-19T15:01:00Z">
        <w:r w:rsidR="00F77DA2">
          <w:t xml:space="preserve">, 0.7], Cohen's </w:t>
        </w:r>
        <w:proofErr w:type="spellStart"/>
        <w:r w:rsidR="00F77DA2">
          <w:t>d</w:t>
        </w:r>
        <w:r w:rsidR="00F77DA2">
          <w:rPr>
            <w:vertAlign w:val="subscript"/>
          </w:rPr>
          <w:t>z</w:t>
        </w:r>
        <w:proofErr w:type="spellEnd"/>
        <w:r w:rsidR="00F77DA2">
          <w:rPr>
            <w:vertAlign w:val="subscript"/>
          </w:rPr>
          <w:t xml:space="preserve"> </w:t>
        </w:r>
        <w:r w:rsidR="00F77DA2">
          <w:t>= -0.656</w:t>
        </w:r>
      </w:ins>
      <w:ins w:id="571" w:author="Chen Heller" w:date="2022-07-28T11:34:00Z">
        <w:r w:rsidR="00514D48">
          <w:t>)</w:t>
        </w:r>
      </w:ins>
      <w:ins w:id="572" w:author="Chen Heller" w:date="2022-07-19T15:01:00Z">
        <w:r w:rsidR="00F77DA2">
          <w:t xml:space="preserve">. Movement time didn't differ between the </w:t>
        </w:r>
      </w:ins>
      <w:ins w:id="573" w:author="Chen Heller" w:date="2022-07-28T11:34:00Z">
        <w:r w:rsidR="00514D48">
          <w:t xml:space="preserve">conditions </w:t>
        </w:r>
      </w:ins>
      <w:ins w:id="574" w:author="Chen Heller" w:date="2022-07-19T15:01:00Z">
        <w:r w:rsidR="00F77DA2">
          <w:t>(</w:t>
        </w:r>
        <w:proofErr w:type="spellStart"/>
        <w:r w:rsidR="00F77DA2">
          <w:t>M</w:t>
        </w:r>
      </w:ins>
      <w:ins w:id="575" w:author="Chen Heller" w:date="2022-07-28T11:34:00Z">
        <w:r w:rsidR="00514D48">
          <w:rPr>
            <w:vertAlign w:val="subscript"/>
          </w:rPr>
          <w:t>con</w:t>
        </w:r>
      </w:ins>
      <w:proofErr w:type="spellEnd"/>
      <w:ins w:id="576" w:author="Chen Heller" w:date="2022-07-19T15:01:00Z">
        <w:r w:rsidR="00F77DA2">
          <w:t xml:space="preserve"> = 558</w:t>
        </w:r>
      </w:ins>
      <w:ins w:id="577" w:author="Chen Heller" w:date="2022-08-14T11:09:00Z">
        <w:r w:rsidR="00937C70">
          <w:t>.1</w:t>
        </w:r>
        <w:r w:rsidR="001A1E55">
          <w:t>m</w:t>
        </w:r>
      </w:ins>
      <w:ins w:id="578" w:author="Chen Heller" w:date="2022-07-19T15:01:00Z">
        <w:r w:rsidR="00F77DA2">
          <w:t xml:space="preserve">s, </w:t>
        </w:r>
      </w:ins>
      <w:proofErr w:type="spellStart"/>
      <w:ins w:id="579" w:author="Chen Heller" w:date="2022-07-28T08:54:00Z">
        <w:r w:rsidR="00AC73D8">
          <w:t>SD</w:t>
        </w:r>
      </w:ins>
      <w:ins w:id="580" w:author="Chen Heller" w:date="2022-07-28T11:34:00Z">
        <w:r w:rsidR="00514D48">
          <w:rPr>
            <w:vertAlign w:val="subscript"/>
          </w:rPr>
          <w:t>con</w:t>
        </w:r>
      </w:ins>
      <w:proofErr w:type="spellEnd"/>
      <w:ins w:id="581" w:author="Chen Heller" w:date="2022-07-19T15:01:00Z">
        <w:r w:rsidR="00F77DA2">
          <w:t xml:space="preserve"> = 8</w:t>
        </w:r>
      </w:ins>
      <w:ins w:id="582" w:author="Chen Heller" w:date="2022-08-14T11:10:00Z">
        <w:r w:rsidR="00937C70">
          <w:t>0.7</w:t>
        </w:r>
      </w:ins>
      <w:ins w:id="583" w:author="Chen Heller" w:date="2022-07-28T11:34:00Z">
        <w:r w:rsidR="00514D48">
          <w:t xml:space="preserve">, </w:t>
        </w:r>
      </w:ins>
      <w:proofErr w:type="spellStart"/>
      <w:ins w:id="584" w:author="Chen Heller" w:date="2022-07-19T15:01:00Z">
        <w:r w:rsidR="00F77DA2">
          <w:t>M</w:t>
        </w:r>
      </w:ins>
      <w:ins w:id="585" w:author="Chen Heller" w:date="2022-07-28T11:34:00Z">
        <w:r w:rsidR="00514D48">
          <w:rPr>
            <w:vertAlign w:val="subscript"/>
          </w:rPr>
          <w:t>incon</w:t>
        </w:r>
      </w:ins>
      <w:proofErr w:type="spellEnd"/>
      <w:ins w:id="586" w:author="Chen Heller" w:date="2022-07-19T15:01:00Z">
        <w:r w:rsidR="00F77DA2">
          <w:t xml:space="preserve"> = 557</w:t>
        </w:r>
      </w:ins>
      <w:ins w:id="587" w:author="Chen Heller" w:date="2022-08-14T11:10:00Z">
        <w:r w:rsidR="00937C70">
          <w:t>.9m</w:t>
        </w:r>
      </w:ins>
      <w:ins w:id="588" w:author="Chen Heller" w:date="2022-07-21T09:45:00Z">
        <w:r w:rsidR="00874762">
          <w:t>s</w:t>
        </w:r>
      </w:ins>
      <w:ins w:id="589" w:author="Chen Heller" w:date="2022-07-19T15:01:00Z">
        <w:r w:rsidR="00F77DA2">
          <w:t xml:space="preserve">, </w:t>
        </w:r>
      </w:ins>
      <w:proofErr w:type="spellStart"/>
      <w:ins w:id="590" w:author="Chen Heller" w:date="2022-07-28T08:54:00Z">
        <w:r w:rsidR="00AC73D8">
          <w:t>SD</w:t>
        </w:r>
      </w:ins>
      <w:ins w:id="591" w:author="Chen Heller" w:date="2022-07-28T11:34:00Z">
        <w:r w:rsidR="00514D48">
          <w:rPr>
            <w:vertAlign w:val="subscript"/>
          </w:rPr>
          <w:t>incon</w:t>
        </w:r>
      </w:ins>
      <w:proofErr w:type="spellEnd"/>
      <w:ins w:id="592" w:author="Chen Heller" w:date="2022-07-19T15:01:00Z">
        <w:r w:rsidR="00F77DA2">
          <w:t xml:space="preserve"> = 81</w:t>
        </w:r>
      </w:ins>
      <w:ins w:id="593" w:author="Chen Heller" w:date="2022-08-14T11:10:00Z">
        <w:r w:rsidR="00937C70">
          <w:t>.6</w:t>
        </w:r>
      </w:ins>
      <w:ins w:id="594" w:author="Chen Heller" w:date="2022-07-28T11:35:00Z">
        <w:r w:rsidR="00514D48">
          <w:t xml:space="preserve">, </w:t>
        </w:r>
      </w:ins>
      <w:proofErr w:type="gramStart"/>
      <w:ins w:id="595" w:author="Chen Heller" w:date="2022-07-19T15:01:00Z">
        <w:r w:rsidR="00F77DA2">
          <w:t>t</w:t>
        </w:r>
        <w:r w:rsidR="00F77DA2" w:rsidRPr="00514D48">
          <w:rPr>
            <w:vertAlign w:val="subscript"/>
            <w:rPrChange w:id="596" w:author="Chen Heller" w:date="2022-07-28T11:35:00Z">
              <w:rPr>
                <w:i w:val="0"/>
                <w:iCs w:val="0"/>
              </w:rPr>
            </w:rPrChange>
          </w:rPr>
          <w:t>(</w:t>
        </w:r>
        <w:proofErr w:type="gramEnd"/>
        <w:r w:rsidR="00F77DA2" w:rsidRPr="00514D48">
          <w:rPr>
            <w:vertAlign w:val="subscript"/>
            <w:rPrChange w:id="597" w:author="Chen Heller" w:date="2022-07-28T11:35:00Z">
              <w:rPr>
                <w:i w:val="0"/>
                <w:iCs w:val="0"/>
              </w:rPr>
            </w:rPrChange>
          </w:rPr>
          <w:t>9)</w:t>
        </w:r>
        <w:r w:rsidR="00F77DA2">
          <w:t xml:space="preserve"> = 0.07, p = 0.93, 95% CI [-6</w:t>
        </w:r>
      </w:ins>
      <w:ins w:id="598" w:author="Chen Heller" w:date="2022-08-14T11:11:00Z">
        <w:r w:rsidR="00BA5874">
          <w:t>.</w:t>
        </w:r>
      </w:ins>
      <w:ins w:id="599" w:author="Chen Heller" w:date="2022-07-19T15:01:00Z">
        <w:r w:rsidR="00F77DA2">
          <w:t>9, 7</w:t>
        </w:r>
      </w:ins>
      <w:ins w:id="600" w:author="Chen Heller" w:date="2022-08-14T11:11:00Z">
        <w:r w:rsidR="00BA5874">
          <w:t>.4</w:t>
        </w:r>
      </w:ins>
      <w:ins w:id="601" w:author="Chen Heller" w:date="2022-07-19T15:01:00Z">
        <w:r w:rsidR="00F77DA2">
          <w:t xml:space="preserve">], Cohen's </w:t>
        </w:r>
        <w:proofErr w:type="spellStart"/>
        <w:r w:rsidR="00F77DA2">
          <w:t>d</w:t>
        </w:r>
        <w:r w:rsidR="00F77DA2">
          <w:rPr>
            <w:vertAlign w:val="subscript"/>
          </w:rPr>
          <w:t>z</w:t>
        </w:r>
        <w:proofErr w:type="spellEnd"/>
        <w:r w:rsidR="00F77DA2">
          <w:t xml:space="preserve"> = 0.024</w:t>
        </w:r>
      </w:ins>
      <w:ins w:id="602" w:author="Chen Heller" w:date="2022-07-28T11:35:00Z">
        <w:r w:rsidR="00514D48">
          <w:t>)</w:t>
        </w:r>
      </w:ins>
      <w:ins w:id="603" w:author="Chen Heller" w:date="2022-07-19T15:01:00Z">
        <w:r w:rsidR="00F77DA2">
          <w:t>.</w:t>
        </w:r>
      </w:ins>
      <w:ins w:id="604" w:author="Chen Heller" w:date="2022-08-14T10:03:00Z">
        <w:r w:rsidR="00F93A2C" w:rsidRPr="00016678">
          <w:t xml:space="preserve"> </w:t>
        </w:r>
      </w:ins>
    </w:p>
    <w:p w14:paraId="5C9A9952" w14:textId="4DBB33DF" w:rsidR="002057FC" w:rsidRDefault="002057FC" w:rsidP="002057FC">
      <w:pPr>
        <w:pStyle w:val="Heading4"/>
        <w:bidi w:val="0"/>
        <w:rPr>
          <w:ins w:id="605" w:author="Chen Heller" w:date="2022-07-19T15:01:00Z"/>
        </w:rPr>
      </w:pPr>
      <w:r>
        <w:t>Discussion</w:t>
      </w:r>
    </w:p>
    <w:p w14:paraId="21C1CBEE" w14:textId="58495C6B" w:rsidR="00B77016" w:rsidDel="00DD0F93" w:rsidRDefault="00D908A0" w:rsidP="006157BA">
      <w:pPr>
        <w:pStyle w:val="NoSpacing"/>
        <w:bidi w:val="0"/>
        <w:rPr>
          <w:del w:id="606" w:author="Chen Heller" w:date="2022-07-28T13:25:00Z"/>
        </w:rPr>
      </w:pPr>
      <w:ins w:id="607" w:author="Chen Heller" w:date="2022-07-19T16:10:00Z">
        <w:r>
          <w:t>E</w:t>
        </w:r>
      </w:ins>
      <w:ins w:id="608" w:author="Chen Heller" w:date="2022-07-19T16:11:00Z">
        <w:r>
          <w:t xml:space="preserve">xperiment 1 was </w:t>
        </w:r>
      </w:ins>
      <w:ins w:id="609" w:author="Chen Heller" w:date="2022-07-19T16:16:00Z">
        <w:r w:rsidR="006F5721">
          <w:t xml:space="preserve">conducted to </w:t>
        </w:r>
      </w:ins>
      <w:ins w:id="610" w:author="Chen Heller" w:date="2022-07-19T16:20:00Z">
        <w:r w:rsidR="008F6CE0">
          <w:t>establish an experimental environment capable of cap</w:t>
        </w:r>
      </w:ins>
      <w:ins w:id="611" w:author="Chen Heller" w:date="2022-07-28T13:14:00Z">
        <w:r w:rsidR="00B56152">
          <w:t>t</w:t>
        </w:r>
      </w:ins>
      <w:ins w:id="612" w:author="Chen Heller" w:date="2022-07-19T16:20:00Z">
        <w:r w:rsidR="008F6CE0">
          <w:t xml:space="preserve">uring </w:t>
        </w:r>
      </w:ins>
      <w:ins w:id="613" w:author="Chen Heller" w:date="2022-07-28T13:14:00Z">
        <w:r w:rsidR="00673AEA">
          <w:t xml:space="preserve">unconscious </w:t>
        </w:r>
      </w:ins>
      <w:ins w:id="614" w:author="Chen Heller" w:date="2022-07-19T16:20:00Z">
        <w:r w:rsidR="008F6CE0">
          <w:t>effect</w:t>
        </w:r>
      </w:ins>
      <w:ins w:id="615" w:author="Chen Heller" w:date="2022-07-28T13:14:00Z">
        <w:r w:rsidR="00673AEA">
          <w:t>s</w:t>
        </w:r>
      </w:ins>
      <w:ins w:id="616" w:author="Chen Heller" w:date="2022-07-19T16:20:00Z">
        <w:r w:rsidR="008F6CE0">
          <w:t xml:space="preserve"> with motion tracking. In contrast to our expectations, no </w:t>
        </w:r>
      </w:ins>
      <w:ins w:id="617" w:author="Chen Heller" w:date="2022-07-19T16:22:00Z">
        <w:r w:rsidR="00CE2020">
          <w:t xml:space="preserve">robust </w:t>
        </w:r>
      </w:ins>
      <w:ins w:id="618" w:author="Chen Heller" w:date="2022-07-28T13:14:00Z">
        <w:r w:rsidR="00673AEA">
          <w:t xml:space="preserve">unconscious </w:t>
        </w:r>
      </w:ins>
      <w:ins w:id="619" w:author="Chen Heller" w:date="2022-07-19T16:20:00Z">
        <w:r w:rsidR="008F6CE0">
          <w:t>effec</w:t>
        </w:r>
      </w:ins>
      <w:ins w:id="620" w:author="Chen Heller" w:date="2022-07-19T16:21:00Z">
        <w:r w:rsidR="008F6CE0">
          <w:t xml:space="preserve">t </w:t>
        </w:r>
      </w:ins>
      <w:ins w:id="621" w:author="Chen Heller" w:date="2022-07-19T16:22:00Z">
        <w:r w:rsidR="00CE2020">
          <w:t xml:space="preserve">was </w:t>
        </w:r>
      </w:ins>
      <w:ins w:id="622" w:author="Chen Heller" w:date="2022-07-19T16:21:00Z">
        <w:r w:rsidR="008F6CE0">
          <w:t>found in any of the motion tracking measures</w:t>
        </w:r>
      </w:ins>
      <w:ins w:id="623" w:author="Chen Heller" w:date="2022-07-19T16:22:00Z">
        <w:r w:rsidR="00CE2020">
          <w:t>, and although a trend was found in some of them</w:t>
        </w:r>
      </w:ins>
      <w:ins w:id="624" w:author="Chen Heller" w:date="2022-07-19T16:23:00Z">
        <w:r w:rsidR="00CE2020">
          <w:t xml:space="preserve">, it was never significant. </w:t>
        </w:r>
      </w:ins>
      <w:ins w:id="625" w:author="Chen Heller" w:date="2022-07-28T13:53:00Z">
        <w:r w:rsidR="000D2A7B">
          <w:t>Nevertheless, t</w:t>
        </w:r>
      </w:ins>
      <w:ins w:id="626" w:author="Chen Heller" w:date="2022-07-19T16:23:00Z">
        <w:r w:rsidR="00CA4735">
          <w:t xml:space="preserve">his trend was most prominent in the reach area </w:t>
        </w:r>
      </w:ins>
      <w:ins w:id="627" w:author="Chen Heller" w:date="2022-07-28T13:18:00Z">
        <w:r w:rsidR="00292BAC">
          <w:t>variable</w:t>
        </w:r>
      </w:ins>
      <w:ins w:id="628" w:author="Chen Heller" w:date="2022-07-28T13:26:00Z">
        <w:r w:rsidR="006157BA">
          <w:t xml:space="preserve">, </w:t>
        </w:r>
      </w:ins>
      <w:ins w:id="629" w:author="Chen Heller" w:date="2022-07-28T13:19:00Z">
        <w:r w:rsidR="00292BAC">
          <w:t xml:space="preserve">which </w:t>
        </w:r>
      </w:ins>
      <w:ins w:id="630" w:author="Chen Heller" w:date="2022-07-28T13:20:00Z">
        <w:r w:rsidR="00C92864">
          <w:t xml:space="preserve">implies it might be </w:t>
        </w:r>
      </w:ins>
      <w:ins w:id="631" w:author="Chen Heller" w:date="2022-07-28T13:19:00Z">
        <w:r w:rsidR="008D07B1">
          <w:t xml:space="preserve">the optimal variable for probing the unconscious effect. </w:t>
        </w:r>
      </w:ins>
      <w:ins w:id="632" w:author="Chen Heller" w:date="2022-07-19T16:27:00Z">
        <w:r w:rsidR="00AC6CB5">
          <w:t xml:space="preserve">Interestingly, although the movement </w:t>
        </w:r>
      </w:ins>
      <w:ins w:id="633" w:author="Chen Heller" w:date="2022-07-28T13:54:00Z">
        <w:r w:rsidR="00E314FB">
          <w:t>duration</w:t>
        </w:r>
      </w:ins>
      <w:ins w:id="634" w:author="Chen Heller" w:date="2022-07-19T16:29:00Z">
        <w:r w:rsidR="00DE3FB9">
          <w:t xml:space="preserve"> </w:t>
        </w:r>
      </w:ins>
      <w:ins w:id="635" w:author="Chen Heller" w:date="2022-07-19T16:27:00Z">
        <w:r w:rsidR="00AC6CB5">
          <w:t xml:space="preserve">was similar </w:t>
        </w:r>
      </w:ins>
      <w:ins w:id="636" w:author="Chen Heller" w:date="2022-07-28T13:57:00Z">
        <w:r w:rsidR="00DB4E1A">
          <w:t xml:space="preserve">in both </w:t>
        </w:r>
      </w:ins>
      <w:ins w:id="637" w:author="Chen Heller" w:date="2022-07-19T16:27:00Z">
        <w:r w:rsidR="00AC6CB5">
          <w:t xml:space="preserve">conditions, there was a trend to </w:t>
        </w:r>
      </w:ins>
      <w:ins w:id="638" w:author="Chen Heller" w:date="2022-07-28T13:21:00Z">
        <w:r w:rsidR="00C86209">
          <w:t xml:space="preserve">longer </w:t>
        </w:r>
      </w:ins>
      <w:ins w:id="639" w:author="Chen Heller" w:date="2022-07-19T16:27:00Z">
        <w:r w:rsidR="00AC6CB5">
          <w:t xml:space="preserve">reaction times in the </w:t>
        </w:r>
      </w:ins>
      <w:ins w:id="640" w:author="Chen Heller" w:date="2022-07-28T13:21:00Z">
        <w:r w:rsidR="00C86209">
          <w:t>in</w:t>
        </w:r>
      </w:ins>
      <w:ins w:id="641" w:author="Chen Heller" w:date="2022-07-19T16:27:00Z">
        <w:r w:rsidR="00B21DF2">
          <w:t xml:space="preserve">congruent condition. This pattern of </w:t>
        </w:r>
      </w:ins>
      <w:ins w:id="642" w:author="Chen Heller" w:date="2022-07-28T13:55:00Z">
        <w:r w:rsidR="00E314FB">
          <w:t xml:space="preserve">results </w:t>
        </w:r>
      </w:ins>
      <w:ins w:id="643" w:author="Chen Heller" w:date="2022-07-19T16:27:00Z">
        <w:r w:rsidR="00B21DF2">
          <w:t>might i</w:t>
        </w:r>
      </w:ins>
      <w:ins w:id="644" w:author="Chen Heller" w:date="2022-07-19T16:28:00Z">
        <w:r w:rsidR="00B21DF2">
          <w:t xml:space="preserve">mply </w:t>
        </w:r>
      </w:ins>
      <w:ins w:id="645" w:author="Chen Heller" w:date="2022-07-19T16:30:00Z">
        <w:r w:rsidR="007D0716">
          <w:t xml:space="preserve">that </w:t>
        </w:r>
      </w:ins>
      <w:ins w:id="646" w:author="Chen Heller" w:date="2022-07-28T13:22:00Z">
        <w:r w:rsidR="002D5AD2">
          <w:t xml:space="preserve">the conflict created by the prime in the incongruent condition is resolved before </w:t>
        </w:r>
      </w:ins>
      <w:ins w:id="647" w:author="Chen Heller" w:date="2022-07-28T13:55:00Z">
        <w:r w:rsidR="00E314FB">
          <w:t>the movement starts</w:t>
        </w:r>
      </w:ins>
      <w:ins w:id="648" w:author="Chen Heller" w:date="2022-07-28T13:58:00Z">
        <w:r w:rsidR="00C20D1C">
          <w:t xml:space="preserve"> </w:t>
        </w:r>
      </w:ins>
      <w:ins w:id="649" w:author="Chen Heller" w:date="2022-07-28T13:22:00Z">
        <w:r w:rsidR="002D5AD2">
          <w:t>which might explain why a</w:t>
        </w:r>
      </w:ins>
      <w:ins w:id="650" w:author="Chen Heller" w:date="2022-07-28T13:23:00Z">
        <w:r w:rsidR="00775994">
          <w:t>n</w:t>
        </w:r>
      </w:ins>
      <w:ins w:id="651" w:author="Chen Heller" w:date="2022-07-28T13:22:00Z">
        <w:r w:rsidR="002D5AD2">
          <w:t xml:space="preserve"> unconscious effect </w:t>
        </w:r>
      </w:ins>
      <w:ins w:id="652" w:author="Chen Heller" w:date="2022-07-28T13:24:00Z">
        <w:r w:rsidR="00FF3F69">
          <w:t>was hardly</w:t>
        </w:r>
      </w:ins>
      <w:ins w:id="653" w:author="Chen Heller" w:date="2022-07-28T13:59:00Z">
        <w:r w:rsidR="00DD0F93">
          <w:t xml:space="preserve"> </w:t>
        </w:r>
        <w:proofErr w:type="spellStart"/>
        <w:r w:rsidR="00DD0F93">
          <w:t>seen.</w:t>
        </w:r>
      </w:ins>
    </w:p>
    <w:p w14:paraId="05C06A55" w14:textId="71EA8BEB" w:rsidR="00A95B10" w:rsidRDefault="00ED60E1">
      <w:pPr>
        <w:pStyle w:val="Heading3"/>
        <w:bidi w:val="0"/>
        <w:rPr>
          <w:ins w:id="654" w:author="Chen Heller" w:date="2022-07-28T14:01:00Z"/>
        </w:rPr>
        <w:pPrChange w:id="655" w:author="Chen Heller" w:date="2022-07-28T14:05:00Z">
          <w:pPr>
            <w:pStyle w:val="NoSpacing"/>
            <w:bidi w:val="0"/>
          </w:pPr>
        </w:pPrChange>
      </w:pPr>
      <w:r>
        <w:t>Exp</w:t>
      </w:r>
      <w:proofErr w:type="spellEnd"/>
      <w:r>
        <w:t xml:space="preserve"> 2</w:t>
      </w:r>
    </w:p>
    <w:p w14:paraId="06EA5D8B" w14:textId="08A066BC" w:rsidR="002945D9" w:rsidRDefault="00372631" w:rsidP="00336D27">
      <w:pPr>
        <w:pStyle w:val="NoSpacing"/>
        <w:bidi w:val="0"/>
        <w:rPr>
          <w:ins w:id="656" w:author="Chen Heller" w:date="2022-07-28T14:18:00Z"/>
        </w:rPr>
      </w:pPr>
      <w:ins w:id="657" w:author="Chen Heller" w:date="2022-07-28T14:15:00Z">
        <w:r>
          <w:t xml:space="preserve">For an </w:t>
        </w:r>
      </w:ins>
      <w:ins w:id="658" w:author="Chen Heller" w:date="2022-07-28T14:01:00Z">
        <w:r w:rsidR="00A95B10">
          <w:t xml:space="preserve">unconscious effect </w:t>
        </w:r>
      </w:ins>
      <w:ins w:id="659" w:author="Chen Heller" w:date="2022-07-28T14:15:00Z">
        <w:r>
          <w:t xml:space="preserve">to be reflected </w:t>
        </w:r>
      </w:ins>
      <w:ins w:id="660" w:author="Chen Heller" w:date="2022-07-28T14:01:00Z">
        <w:r w:rsidR="00A95B10">
          <w:t>in the reaching trajectories</w:t>
        </w:r>
      </w:ins>
      <w:ins w:id="661" w:author="Chen Heller" w:date="2022-07-28T14:16:00Z">
        <w:r>
          <w:t>,</w:t>
        </w:r>
      </w:ins>
      <w:ins w:id="662" w:author="Chen Heller" w:date="2022-07-28T14:01:00Z">
        <w:r w:rsidR="00A95B10">
          <w:t xml:space="preserve"> the </w:t>
        </w:r>
      </w:ins>
      <w:ins w:id="663" w:author="Chen Heller" w:date="2022-07-28T14:02:00Z">
        <w:r w:rsidR="00E942CE">
          <w:t xml:space="preserve">conflict </w:t>
        </w:r>
      </w:ins>
      <w:ins w:id="664" w:author="Chen Heller" w:date="2022-07-28T14:16:00Z">
        <w:r>
          <w:t xml:space="preserve">that it produces </w:t>
        </w:r>
        <w:proofErr w:type="gramStart"/>
        <w:r>
          <w:t>has to</w:t>
        </w:r>
        <w:proofErr w:type="gramEnd"/>
        <w:r>
          <w:t xml:space="preserve"> be present </w:t>
        </w:r>
      </w:ins>
      <w:ins w:id="665" w:author="Chen Heller" w:date="2022-07-28T14:05:00Z">
        <w:r w:rsidR="00C2473A">
          <w:t xml:space="preserve">while </w:t>
        </w:r>
      </w:ins>
      <w:ins w:id="666" w:author="Chen Heller" w:date="2022-07-28T14:03:00Z">
        <w:r w:rsidR="00762D69">
          <w:t>the reaching is performed.</w:t>
        </w:r>
      </w:ins>
      <w:ins w:id="667" w:author="Chen Heller" w:date="2022-07-28T14:17:00Z">
        <w:r w:rsidR="008872B1">
          <w:t xml:space="preserve"> The longer </w:t>
        </w:r>
      </w:ins>
      <w:ins w:id="668" w:author="Chen Heller" w:date="2022-08-14T09:26:00Z">
        <w:r w:rsidR="00664BFD">
          <w:t>reaction</w:t>
        </w:r>
      </w:ins>
      <w:ins w:id="669" w:author="Chen Heller" w:date="2022-07-28T14:17:00Z">
        <w:r w:rsidR="008872B1">
          <w:t xml:space="preserve"> time </w:t>
        </w:r>
      </w:ins>
      <w:ins w:id="670" w:author="Chen Heller" w:date="2022-07-28T14:20:00Z">
        <w:r w:rsidR="0066358C">
          <w:t xml:space="preserve">for incongruent trials </w:t>
        </w:r>
      </w:ins>
      <w:ins w:id="671" w:author="Chen Heller" w:date="2022-07-28T14:17:00Z">
        <w:r w:rsidR="008872B1">
          <w:t xml:space="preserve">in experiment one </w:t>
        </w:r>
      </w:ins>
      <w:ins w:id="672" w:author="Chen Heller" w:date="2022-07-28T14:18:00Z">
        <w:r w:rsidR="008872B1">
          <w:t xml:space="preserve">implied this was not the case. </w:t>
        </w:r>
        <w:r w:rsidR="002945D9">
          <w:t>Therefor</w:t>
        </w:r>
      </w:ins>
      <w:ins w:id="673" w:author="Chen Heller" w:date="2022-07-28T14:20:00Z">
        <w:r w:rsidR="0066358C">
          <w:t xml:space="preserve"> in experiment two</w:t>
        </w:r>
      </w:ins>
      <w:ins w:id="674" w:author="Chen Heller" w:date="2022-07-28T14:21:00Z">
        <w:r w:rsidR="004D25AA">
          <w:t>,</w:t>
        </w:r>
      </w:ins>
      <w:ins w:id="675" w:author="Chen Heller" w:date="2022-07-28T14:20:00Z">
        <w:r w:rsidR="0066358C">
          <w:t xml:space="preserve"> </w:t>
        </w:r>
      </w:ins>
      <w:ins w:id="676" w:author="Chen Heller" w:date="2022-07-28T14:23:00Z">
        <w:r w:rsidR="00FA3257">
          <w:t xml:space="preserve">movement onset was </w:t>
        </w:r>
      </w:ins>
      <w:ins w:id="677" w:author="Chen Heller" w:date="2022-07-28T14:24:00Z">
        <w:r w:rsidR="00FA3257">
          <w:t>restricted</w:t>
        </w:r>
      </w:ins>
      <w:ins w:id="678" w:author="Chen Heller" w:date="2022-08-14T09:26:00Z">
        <w:r w:rsidR="00D0268C">
          <w:t>,</w:t>
        </w:r>
      </w:ins>
      <w:ins w:id="679" w:author="Chen Heller" w:date="2022-07-28T14:35:00Z">
        <w:r w:rsidR="000150E7">
          <w:rPr>
            <w:rFonts w:hint="cs"/>
            <w:rtl/>
          </w:rPr>
          <w:t xml:space="preserve"> </w:t>
        </w:r>
      </w:ins>
      <w:ins w:id="680" w:author="Chen Heller" w:date="2022-07-28T14:23:00Z">
        <w:r w:rsidR="00FA3257">
          <w:t xml:space="preserve">and </w:t>
        </w:r>
      </w:ins>
      <w:ins w:id="681" w:author="Chen Heller" w:date="2022-07-28T14:22:00Z">
        <w:r w:rsidR="004D25AA">
          <w:t xml:space="preserve">movement duration was </w:t>
        </w:r>
      </w:ins>
      <w:ins w:id="682" w:author="Chen Heller" w:date="2022-07-28T14:23:00Z">
        <w:r w:rsidR="00336D27">
          <w:t>decreased.</w:t>
        </w:r>
      </w:ins>
    </w:p>
    <w:p w14:paraId="45EC229A" w14:textId="6F48B45D" w:rsidR="002B4328" w:rsidRDefault="002B4328" w:rsidP="000150E7">
      <w:pPr>
        <w:pStyle w:val="NoSpacing"/>
        <w:bidi w:val="0"/>
        <w:rPr>
          <w:ins w:id="683" w:author="Chen Heller" w:date="2022-07-19T16:52:00Z"/>
        </w:rPr>
      </w:pPr>
      <w:ins w:id="684" w:author="Chen Heller" w:date="2022-07-19T16:40:00Z">
        <w:r>
          <w:t xml:space="preserve">Since </w:t>
        </w:r>
      </w:ins>
      <w:ins w:id="685" w:author="Chen Heller" w:date="2022-07-28T14:36:00Z">
        <w:r w:rsidR="000150E7">
          <w:t>quicker responses were required</w:t>
        </w:r>
      </w:ins>
      <w:ins w:id="686" w:author="Chen Heller" w:date="2022-08-14T09:26:00Z">
        <w:r w:rsidR="00D0268C">
          <w:t>,</w:t>
        </w:r>
      </w:ins>
      <w:ins w:id="687" w:author="Chen Heller" w:date="2022-07-28T14:36:00Z">
        <w:r w:rsidR="000150E7">
          <w:t xml:space="preserve"> </w:t>
        </w:r>
      </w:ins>
      <w:ins w:id="688" w:author="Chen Heller" w:date="2022-07-19T16:40:00Z">
        <w:r>
          <w:t>a second training block</w:t>
        </w:r>
      </w:ins>
      <w:ins w:id="689" w:author="Chen Heller" w:date="2022-07-28T14:36:00Z">
        <w:r w:rsidR="000150E7">
          <w:t xml:space="preserve"> was added. </w:t>
        </w:r>
      </w:ins>
      <w:ins w:id="690" w:author="Chen Heller" w:date="2022-07-28T14:37:00Z">
        <w:r w:rsidR="004B6630">
          <w:t xml:space="preserve">The results were expected to reflect a greater unconscious effect </w:t>
        </w:r>
      </w:ins>
      <w:ins w:id="691" w:author="Chen Heller" w:date="2022-07-28T14:39:00Z">
        <w:r w:rsidR="0018258F">
          <w:t xml:space="preserve">than experiment one </w:t>
        </w:r>
        <w:r w:rsidR="00DD0450">
          <w:t xml:space="preserve">seeing that </w:t>
        </w:r>
      </w:ins>
      <w:ins w:id="692" w:author="Chen Heller" w:date="2022-07-28T14:38:00Z">
        <w:r w:rsidR="0018258F">
          <w:t xml:space="preserve">an </w:t>
        </w:r>
      </w:ins>
      <w:ins w:id="693" w:author="Chen Heller" w:date="2022-07-19T16:59:00Z">
        <w:r w:rsidR="007D4D98">
          <w:t xml:space="preserve">overlap </w:t>
        </w:r>
      </w:ins>
      <w:ins w:id="694" w:author="Chen Heller" w:date="2022-07-28T14:38:00Z">
        <w:r w:rsidR="0018258F">
          <w:t xml:space="preserve">should exist between </w:t>
        </w:r>
      </w:ins>
      <w:ins w:id="695" w:author="Chen Heller" w:date="2022-07-19T16:59:00Z">
        <w:r w:rsidR="007D4D98">
          <w:t>the decision</w:t>
        </w:r>
      </w:ins>
      <w:ins w:id="696" w:author="Chen Heller" w:date="2022-08-14T09:27:00Z">
        <w:r w:rsidR="00BA6127">
          <w:t>-</w:t>
        </w:r>
      </w:ins>
      <w:ins w:id="697" w:author="Chen Heller" w:date="2022-07-19T16:59:00Z">
        <w:r w:rsidR="007D4D98">
          <w:t xml:space="preserve">making process </w:t>
        </w:r>
      </w:ins>
      <w:ins w:id="698" w:author="Chen Heller" w:date="2022-07-28T14:38:00Z">
        <w:r w:rsidR="0018258F">
          <w:t xml:space="preserve">and </w:t>
        </w:r>
      </w:ins>
      <w:ins w:id="699" w:author="Chen Heller" w:date="2022-07-19T16:59:00Z">
        <w:r w:rsidR="007D4D98">
          <w:t>the reaching movement</w:t>
        </w:r>
      </w:ins>
      <w:ins w:id="700" w:author="Chen Heller" w:date="2022-07-19T17:00:00Z">
        <w:r w:rsidR="007D4D98">
          <w:t>.</w:t>
        </w:r>
      </w:ins>
    </w:p>
    <w:p w14:paraId="19BBC9B1" w14:textId="77777777" w:rsidR="007429C1" w:rsidRPr="00BA41CF" w:rsidRDefault="007429C1" w:rsidP="007429C1">
      <w:pPr>
        <w:pStyle w:val="Heading4"/>
        <w:bidi w:val="0"/>
        <w:rPr>
          <w:ins w:id="701" w:author="Chen Heller" w:date="2022-07-19T16:52:00Z"/>
        </w:rPr>
      </w:pPr>
      <w:ins w:id="702" w:author="Chen Heller" w:date="2022-07-19T16:52:00Z">
        <w:r>
          <w:t>Methods</w:t>
        </w:r>
      </w:ins>
    </w:p>
    <w:p w14:paraId="54353DE0" w14:textId="77777777" w:rsidR="007429C1" w:rsidRDefault="007429C1" w:rsidP="007429C1">
      <w:pPr>
        <w:pStyle w:val="Heading5"/>
        <w:bidi w:val="0"/>
        <w:rPr>
          <w:ins w:id="703" w:author="Chen Heller" w:date="2022-07-19T16:52:00Z"/>
        </w:rPr>
      </w:pPr>
      <w:ins w:id="704" w:author="Chen Heller" w:date="2022-07-19T16:52:00Z">
        <w:r>
          <w:t>Participants</w:t>
        </w:r>
      </w:ins>
    </w:p>
    <w:p w14:paraId="1993AB85" w14:textId="688EA462" w:rsidR="007429C1" w:rsidRPr="00422E34" w:rsidRDefault="0004324F" w:rsidP="00EF1C76">
      <w:pPr>
        <w:pStyle w:val="NoSpacing"/>
        <w:bidi w:val="0"/>
        <w:rPr>
          <w:ins w:id="705" w:author="Chen Heller" w:date="2022-07-19T16:52:00Z"/>
        </w:rPr>
      </w:pPr>
      <w:ins w:id="706" w:author="Chen Heller" w:date="2022-08-14T09:27:00Z">
        <w:r>
          <w:t>15</w:t>
        </w:r>
      </w:ins>
      <w:ins w:id="707" w:author="Chen Heller" w:date="2022-07-19T16:52:00Z">
        <w:r w:rsidR="007429C1">
          <w:t xml:space="preserve"> participants (</w:t>
        </w:r>
      </w:ins>
      <w:ins w:id="708" w:author="Chen Heller" w:date="2022-07-28T14:41:00Z">
        <w:r w:rsidR="00BF2D47">
          <w:t>1</w:t>
        </w:r>
      </w:ins>
      <w:ins w:id="709" w:author="Chen Heller" w:date="2022-08-14T09:28:00Z">
        <w:r w:rsidR="00E674BB">
          <w:t>1</w:t>
        </w:r>
      </w:ins>
      <w:ins w:id="710" w:author="Chen Heller" w:date="2022-07-21T10:24:00Z">
        <w:r w:rsidR="006C2FEA">
          <w:t xml:space="preserve"> </w:t>
        </w:r>
      </w:ins>
      <w:ins w:id="711" w:author="Chen Heller" w:date="2022-07-19T16:52:00Z">
        <w:r w:rsidR="007429C1">
          <w:t>females) were recruited for the stud</w:t>
        </w:r>
      </w:ins>
      <w:ins w:id="712" w:author="Chen Heller" w:date="2022-07-21T10:21:00Z">
        <w:r w:rsidR="006378BF">
          <w:t>y</w:t>
        </w:r>
      </w:ins>
      <w:ins w:id="713" w:author="Chen Heller" w:date="2022-07-19T16:52:00Z">
        <w:r w:rsidR="007429C1">
          <w:t xml:space="preserve"> (M=</w:t>
        </w:r>
      </w:ins>
      <w:ins w:id="714" w:author="Chen Heller" w:date="2022-07-28T14:44:00Z">
        <w:r w:rsidR="009D2718">
          <w:t>24.78</w:t>
        </w:r>
      </w:ins>
      <w:ins w:id="715" w:author="Chen Heller" w:date="2022-07-19T16:52:00Z">
        <w:r w:rsidR="007429C1">
          <w:t>, SD=</w:t>
        </w:r>
      </w:ins>
      <w:ins w:id="716" w:author="Chen Heller" w:date="2022-07-28T14:44:00Z">
        <w:r w:rsidR="009D2718">
          <w:t>3.68</w:t>
        </w:r>
      </w:ins>
      <w:ins w:id="717" w:author="Chen Heller" w:date="2022-07-19T16:52:00Z">
        <w:r w:rsidR="007429C1">
          <w:t>)</w:t>
        </w:r>
      </w:ins>
      <w:ins w:id="718" w:author="Chen Heller" w:date="2022-07-21T10:21:00Z">
        <w:r w:rsidR="006378BF">
          <w:t xml:space="preserve"> in a recruitment procedure identical </w:t>
        </w:r>
      </w:ins>
      <w:ins w:id="719" w:author="Chen Heller" w:date="2022-07-21T10:18:00Z">
        <w:r w:rsidR="0092550B">
          <w:t xml:space="preserve">to experiment 1. </w:t>
        </w:r>
      </w:ins>
      <w:ins w:id="720" w:author="Chen Heller" w:date="2022-08-14T09:28:00Z">
        <w:r w:rsidR="00E674BB">
          <w:t>Six</w:t>
        </w:r>
      </w:ins>
      <w:ins w:id="721" w:author="Chen Heller" w:date="2022-07-21T10:18:00Z">
        <w:r w:rsidR="0092550B">
          <w:t xml:space="preserve"> </w:t>
        </w:r>
      </w:ins>
      <w:ins w:id="722" w:author="Chen Heller" w:date="2022-08-14T09:28:00Z">
        <w:r w:rsidR="00E674BB">
          <w:t>participants</w:t>
        </w:r>
      </w:ins>
      <w:ins w:id="723" w:author="Chen Heller" w:date="2022-07-21T10:18:00Z">
        <w:r w:rsidR="0092550B">
          <w:t xml:space="preserve"> were disqualified from</w:t>
        </w:r>
      </w:ins>
      <w:ins w:id="724" w:author="Chen Heller" w:date="2022-07-21T10:19:00Z">
        <w:r w:rsidR="00097ED6">
          <w:t xml:space="preserve"> the</w:t>
        </w:r>
      </w:ins>
      <w:ins w:id="725" w:author="Chen Heller" w:date="2022-07-21T10:18:00Z">
        <w:r w:rsidR="0092550B">
          <w:t xml:space="preserve"> analysis</w:t>
        </w:r>
      </w:ins>
      <w:ins w:id="726" w:author="Chen Heller" w:date="2022-08-14T09:28:00Z">
        <w:r w:rsidR="00E674BB">
          <w:t>.</w:t>
        </w:r>
      </w:ins>
      <w:ins w:id="727" w:author="Chen Heller" w:date="2022-07-21T10:18:00Z">
        <w:r w:rsidR="0092550B">
          <w:t xml:space="preserve"> </w:t>
        </w:r>
      </w:ins>
      <w:ins w:id="728" w:author="Chen Heller" w:date="2022-08-14T09:28:00Z">
        <w:r w:rsidR="00E674BB">
          <w:t>T</w:t>
        </w:r>
      </w:ins>
      <w:ins w:id="729" w:author="Chen Heller" w:date="2022-07-21T10:18:00Z">
        <w:r w:rsidR="0092550B">
          <w:t>hree of them</w:t>
        </w:r>
      </w:ins>
      <w:ins w:id="730" w:author="Chen Heller" w:date="2022-07-21T12:48:00Z">
        <w:r w:rsidR="00404370">
          <w:t xml:space="preserve"> </w:t>
        </w:r>
      </w:ins>
      <w:ins w:id="731" w:author="Chen Heller" w:date="2022-07-21T10:18:00Z">
        <w:r w:rsidR="0092550B">
          <w:t xml:space="preserve">had less than 25 valid </w:t>
        </w:r>
      </w:ins>
      <w:ins w:id="732" w:author="Chen Heller" w:date="2022-07-21T12:49:00Z">
        <w:r w:rsidR="006E5AE5">
          <w:t xml:space="preserve">trials </w:t>
        </w:r>
      </w:ins>
      <w:ins w:id="733" w:author="Chen Heller" w:date="2022-07-21T10:18:00Z">
        <w:r w:rsidR="0092550B">
          <w:t xml:space="preserve">in each condition </w:t>
        </w:r>
      </w:ins>
      <w:ins w:id="734" w:author="Chen Heller" w:date="2022-07-28T14:44:00Z">
        <w:r w:rsidR="00EF1C76">
          <w:t>[</w:t>
        </w:r>
      </w:ins>
      <w:ins w:id="735" w:author="Chen Heller" w:date="2022-08-14T09:28:00Z">
        <w:r w:rsidR="00341933">
          <w:t xml:space="preserve">see </w:t>
        </w:r>
      </w:ins>
      <w:ins w:id="736" w:author="Chen Heller" w:date="2022-07-28T14:44:00Z">
        <w:r w:rsidR="00EF1C76">
          <w:t>exclusion criteria</w:t>
        </w:r>
      </w:ins>
      <w:ins w:id="737" w:author="Chen Heller" w:date="2022-07-28T14:45:00Z">
        <w:r w:rsidR="00EF1C76">
          <w:t xml:space="preserve"> of exp 2</w:t>
        </w:r>
      </w:ins>
      <w:ins w:id="738" w:author="Chen Heller" w:date="2022-07-28T14:44:00Z">
        <w:r w:rsidR="00EF1C76">
          <w:t xml:space="preserve">] </w:t>
        </w:r>
      </w:ins>
      <w:ins w:id="739" w:author="Chen Heller" w:date="2022-07-21T10:18:00Z">
        <w:r w:rsidR="0092550B">
          <w:t xml:space="preserve">and two </w:t>
        </w:r>
      </w:ins>
      <w:ins w:id="740" w:author="Chen Heller" w:date="2022-07-21T12:47:00Z">
        <w:r w:rsidR="007F2704">
          <w:t xml:space="preserve">performed significantly worse than 70% correct answers in </w:t>
        </w:r>
      </w:ins>
      <w:ins w:id="741" w:author="Chen Heller" w:date="2022-07-21T10:18:00Z">
        <w:r w:rsidR="0092550B">
          <w:t>the classification task</w:t>
        </w:r>
      </w:ins>
      <w:ins w:id="742" w:author="Chen Heller" w:date="2022-07-21T12:46:00Z">
        <w:r w:rsidR="00070F22">
          <w:t xml:space="preserve"> according to a</w:t>
        </w:r>
      </w:ins>
      <w:ins w:id="743" w:author="Chen Heller" w:date="2022-07-21T12:47:00Z">
        <w:r w:rsidR="00070F22">
          <w:t xml:space="preserve"> binomial test</w:t>
        </w:r>
      </w:ins>
      <w:ins w:id="744" w:author="Chen Heller" w:date="2022-07-21T10:18:00Z">
        <w:r w:rsidR="0092550B">
          <w:t>.</w:t>
        </w:r>
      </w:ins>
      <w:ins w:id="745" w:author="Chen Heller" w:date="2022-08-14T09:29:00Z">
        <w:r w:rsidR="00341933">
          <w:t xml:space="preserve"> The sixth participant was excluded because the experiment crashed during her session.</w:t>
        </w:r>
      </w:ins>
    </w:p>
    <w:p w14:paraId="5127CB6E" w14:textId="77777777" w:rsidR="007429C1" w:rsidRDefault="007429C1" w:rsidP="007429C1">
      <w:pPr>
        <w:pStyle w:val="Heading5"/>
        <w:bidi w:val="0"/>
        <w:rPr>
          <w:ins w:id="746" w:author="Chen Heller" w:date="2022-07-19T16:52:00Z"/>
        </w:rPr>
      </w:pPr>
      <w:ins w:id="747" w:author="Chen Heller" w:date="2022-07-19T16:52:00Z">
        <w:r>
          <w:lastRenderedPageBreak/>
          <w:t>Stimuli</w:t>
        </w:r>
      </w:ins>
    </w:p>
    <w:p w14:paraId="7EB42B0D" w14:textId="47E85FEB" w:rsidR="007429C1" w:rsidRDefault="00154EA4" w:rsidP="0018094C">
      <w:pPr>
        <w:pStyle w:val="NoSpacing"/>
        <w:bidi w:val="0"/>
        <w:rPr>
          <w:ins w:id="748" w:author="Chen Heller" w:date="2022-07-19T16:52:00Z"/>
        </w:rPr>
      </w:pPr>
      <w:ins w:id="749" w:author="Chen Heller" w:date="2022-07-19T17:21:00Z">
        <w:r>
          <w:t>Stimuli was identical to that used in experiment one.</w:t>
        </w:r>
      </w:ins>
    </w:p>
    <w:p w14:paraId="60E487BC" w14:textId="77777777" w:rsidR="007429C1" w:rsidRDefault="007429C1" w:rsidP="007429C1">
      <w:pPr>
        <w:pStyle w:val="Heading5"/>
        <w:bidi w:val="0"/>
        <w:rPr>
          <w:ins w:id="750" w:author="Chen Heller" w:date="2022-07-19T16:52:00Z"/>
        </w:rPr>
      </w:pPr>
      <w:ins w:id="751" w:author="Chen Heller" w:date="2022-07-19T16:52:00Z">
        <w:r>
          <w:t>Apparatus</w:t>
        </w:r>
      </w:ins>
    </w:p>
    <w:p w14:paraId="5CB80B8B" w14:textId="3D79C07F" w:rsidR="007429C1" w:rsidRPr="007846C7" w:rsidRDefault="00AC2253">
      <w:pPr>
        <w:pStyle w:val="NoSpacing"/>
        <w:bidi w:val="0"/>
        <w:rPr>
          <w:ins w:id="752" w:author="Chen Heller" w:date="2022-07-19T16:52:00Z"/>
        </w:rPr>
        <w:pPrChange w:id="753" w:author="Chen Heller" w:date="2022-07-19T17:28:00Z">
          <w:pPr>
            <w:pStyle w:val="NoSpacing"/>
            <w:bidi w:val="0"/>
            <w:ind w:left="709" w:right="843"/>
          </w:pPr>
        </w:pPrChange>
      </w:pPr>
      <w:ins w:id="754" w:author="Chen Heller" w:date="2022-07-28T14:47:00Z">
        <w:r>
          <w:t xml:space="preserve">The set up was identical </w:t>
        </w:r>
      </w:ins>
      <w:ins w:id="755" w:author="Chen Heller" w:date="2022-07-28T14:48:00Z">
        <w:r>
          <w:t xml:space="preserve">to that used in experiment one except that </w:t>
        </w:r>
      </w:ins>
      <w:ins w:id="756" w:author="Chen Heller" w:date="2022-07-19T17:23:00Z">
        <w:r w:rsidR="0001784E">
          <w:t>the starting point was 35cm away from the screen</w:t>
        </w:r>
      </w:ins>
      <w:ins w:id="757" w:author="Chen Heller" w:date="2022-07-19T17:24:00Z">
        <w:r w:rsidR="00012647">
          <w:t xml:space="preserve"> and the </w:t>
        </w:r>
      </w:ins>
      <w:ins w:id="758" w:author="Chen Heller" w:date="2022-07-19T17:25:00Z">
        <w:r w:rsidR="00012647">
          <w:t xml:space="preserve">size of the </w:t>
        </w:r>
      </w:ins>
      <w:ins w:id="759" w:author="Chen Heller" w:date="2022-07-20T13:47:00Z">
        <w:r w:rsidR="009526D2">
          <w:t xml:space="preserve">blue </w:t>
        </w:r>
      </w:ins>
      <w:ins w:id="760" w:author="Chen Heller" w:date="2022-07-19T17:25:00Z">
        <w:r w:rsidR="00012647">
          <w:t>circle beneath each target was slightly increased</w:t>
        </w:r>
      </w:ins>
      <w:ins w:id="761" w:author="Chen Heller" w:date="2022-07-20T13:46:00Z">
        <w:r w:rsidR="009526D2">
          <w:t xml:space="preserve"> </w:t>
        </w:r>
      </w:ins>
      <w:ins w:id="762" w:author="Chen Heller" w:date="2022-07-20T13:47:00Z">
        <w:r w:rsidR="009526D2">
          <w:t xml:space="preserve">so that hitting </w:t>
        </w:r>
      </w:ins>
      <w:ins w:id="763" w:author="Chen Heller" w:date="2022-07-28T14:49:00Z">
        <w:r w:rsidR="00EE60E8">
          <w:t xml:space="preserve">it </w:t>
        </w:r>
      </w:ins>
      <w:ins w:id="764" w:author="Chen Heller" w:date="2022-07-28T14:48:00Z">
        <w:r>
          <w:t xml:space="preserve">will be </w:t>
        </w:r>
      </w:ins>
      <w:ins w:id="765" w:author="Chen Heller" w:date="2022-07-20T13:47:00Z">
        <w:r w:rsidR="009526D2">
          <w:t>easier</w:t>
        </w:r>
      </w:ins>
      <w:ins w:id="766" w:author="Chen Heller" w:date="2022-07-19T17:25:00Z">
        <w:r w:rsidR="00012647">
          <w:t>.</w:t>
        </w:r>
      </w:ins>
    </w:p>
    <w:p w14:paraId="1B9FB235" w14:textId="77777777" w:rsidR="007429C1" w:rsidRDefault="007429C1" w:rsidP="007429C1">
      <w:pPr>
        <w:pStyle w:val="Heading5"/>
        <w:bidi w:val="0"/>
        <w:rPr>
          <w:ins w:id="767" w:author="Chen Heller" w:date="2022-07-19T16:52:00Z"/>
        </w:rPr>
      </w:pPr>
      <w:ins w:id="768" w:author="Chen Heller" w:date="2022-07-19T16:52:00Z">
        <w:r>
          <w:t>Procedure</w:t>
        </w:r>
      </w:ins>
    </w:p>
    <w:p w14:paraId="6A37064A" w14:textId="735D2875" w:rsidR="007429C1" w:rsidRDefault="0018094C" w:rsidP="00DD6F2C">
      <w:pPr>
        <w:pStyle w:val="NoSpacing"/>
        <w:bidi w:val="0"/>
        <w:rPr>
          <w:ins w:id="769" w:author="Chen Heller" w:date="2022-07-19T16:52:00Z"/>
        </w:rPr>
      </w:pPr>
      <w:ins w:id="770" w:author="Chen Heller" w:date="2022-07-19T18:00:00Z">
        <w:r>
          <w:t>In this experimen</w:t>
        </w:r>
      </w:ins>
      <w:ins w:id="771" w:author="Chen Heller" w:date="2022-07-19T18:01:00Z">
        <w:r>
          <w:t xml:space="preserve">t </w:t>
        </w:r>
      </w:ins>
      <w:ins w:id="772" w:author="Chen Heller" w:date="2022-07-19T18:03:00Z">
        <w:r w:rsidR="00374BAF">
          <w:t xml:space="preserve">before performing the practice and test blocks, the participants completed </w:t>
        </w:r>
      </w:ins>
      <w:ins w:id="773" w:author="Chen Heller" w:date="2022-07-19T18:04:00Z">
        <w:r w:rsidR="00374BAF">
          <w:t>a</w:t>
        </w:r>
      </w:ins>
      <w:ins w:id="774" w:author="Chen Heller" w:date="2022-07-20T10:01:00Z">
        <w:r w:rsidR="00727A39">
          <w:t>n</w:t>
        </w:r>
      </w:ins>
      <w:ins w:id="775" w:author="Chen Heller" w:date="2022-07-19T18:04:00Z">
        <w:r w:rsidR="00374BAF">
          <w:t xml:space="preserve"> initial practice block that </w:t>
        </w:r>
        <w:r w:rsidR="00F97EED">
          <w:t>did not include a prime</w:t>
        </w:r>
      </w:ins>
      <w:ins w:id="776" w:author="Chen Heller" w:date="2022-07-19T18:05:00Z">
        <w:r w:rsidR="00F97EED">
          <w:t>. The order of trials in this block was drawn from a</w:t>
        </w:r>
      </w:ins>
      <w:ins w:id="777" w:author="Chen Heller" w:date="2022-07-19T16:52:00Z">
        <w:r w:rsidR="007429C1">
          <w:t xml:space="preserve">n additional </w:t>
        </w:r>
      </w:ins>
      <w:ins w:id="778" w:author="Chen Heller" w:date="2022-07-19T17:37:00Z">
        <w:r w:rsidR="00800B3D">
          <w:t>list of trial condition and stimulus</w:t>
        </w:r>
      </w:ins>
      <w:ins w:id="779" w:author="Chen Heller" w:date="2022-07-19T18:05:00Z">
        <w:r w:rsidR="00F97EED">
          <w:t>.</w:t>
        </w:r>
      </w:ins>
      <w:ins w:id="780" w:author="Chen Heller" w:date="2022-07-19T17:37:00Z">
        <w:r w:rsidR="00800B3D">
          <w:t xml:space="preserve"> </w:t>
        </w:r>
      </w:ins>
      <w:ins w:id="781" w:author="Chen Heller" w:date="2022-07-19T18:05:00Z">
        <w:r w:rsidR="00F97EED">
          <w:t>O</w:t>
        </w:r>
      </w:ins>
      <w:ins w:id="782" w:author="Chen Heller" w:date="2022-07-19T17:37:00Z">
        <w:r w:rsidR="00800B3D">
          <w:t xml:space="preserve">ther than </w:t>
        </w:r>
      </w:ins>
      <w:ins w:id="783" w:author="Chen Heller" w:date="2022-07-20T10:02:00Z">
        <w:r w:rsidR="00467E11">
          <w:t>that,</w:t>
        </w:r>
      </w:ins>
      <w:ins w:id="784" w:author="Chen Heller" w:date="2022-07-19T17:37:00Z">
        <w:r w:rsidR="00800B3D">
          <w:t xml:space="preserve"> all </w:t>
        </w:r>
      </w:ins>
      <w:ins w:id="785" w:author="Chen Heller" w:date="2022-07-19T17:38:00Z">
        <w:r w:rsidR="00800B3D">
          <w:t xml:space="preserve">the lists were </w:t>
        </w:r>
      </w:ins>
      <w:ins w:id="786" w:author="Chen Heller" w:date="2022-07-19T17:37:00Z">
        <w:r w:rsidR="00800B3D">
          <w:t>the same.</w:t>
        </w:r>
      </w:ins>
      <w:ins w:id="787" w:author="Chen Heller" w:date="2022-07-19T17:38:00Z">
        <w:r w:rsidR="001623ED">
          <w:t xml:space="preserve"> </w:t>
        </w:r>
      </w:ins>
      <w:ins w:id="788" w:author="Chen Heller" w:date="2022-07-19T18:05:00Z">
        <w:r w:rsidR="00DD6F2C">
          <w:t>Timing was also adjusted so that m</w:t>
        </w:r>
      </w:ins>
      <w:ins w:id="789" w:author="Chen Heller" w:date="2022-07-19T17:48:00Z">
        <w:r w:rsidR="007A620B">
          <w:t>ovement</w:t>
        </w:r>
      </w:ins>
      <w:ins w:id="790" w:author="Chen Heller" w:date="2022-07-28T14:50:00Z">
        <w:r w:rsidR="00661C9D">
          <w:t>s</w:t>
        </w:r>
      </w:ins>
      <w:ins w:id="791" w:author="Chen Heller" w:date="2022-07-19T17:48:00Z">
        <w:r w:rsidR="007A620B">
          <w:t xml:space="preserve"> </w:t>
        </w:r>
      </w:ins>
      <w:ins w:id="792" w:author="Chen Heller" w:date="2022-07-20T11:11:00Z">
        <w:r w:rsidR="00473B6D">
          <w:t>had to start</w:t>
        </w:r>
      </w:ins>
      <w:ins w:id="793" w:author="Chen Heller" w:date="2022-07-19T17:48:00Z">
        <w:r w:rsidR="007A620B">
          <w:t xml:space="preserve"> before </w:t>
        </w:r>
      </w:ins>
      <w:ins w:id="794" w:author="Chen Heller" w:date="2022-07-19T17:49:00Z">
        <w:r w:rsidR="00CE0E3C">
          <w:t xml:space="preserve">330ms had passed and last no longer than 430ms. </w:t>
        </w:r>
      </w:ins>
      <w:ins w:id="795" w:author="Chen Heller" w:date="2022-07-20T11:06:00Z">
        <w:r w:rsidR="002E3A43">
          <w:t xml:space="preserve">Movement </w:t>
        </w:r>
      </w:ins>
      <w:ins w:id="796" w:author="Chen Heller" w:date="2022-07-28T14:51:00Z">
        <w:r w:rsidR="00D6155B">
          <w:t xml:space="preserve">started </w:t>
        </w:r>
      </w:ins>
      <w:ins w:id="797" w:author="Chen Heller" w:date="2022-07-28T14:52:00Z">
        <w:r w:rsidR="00D6155B">
          <w:t xml:space="preserve">when </w:t>
        </w:r>
      </w:ins>
      <w:ins w:id="798" w:author="Chen Heller" w:date="2022-07-20T11:06:00Z">
        <w:r w:rsidR="002E3A43">
          <w:t xml:space="preserve">the finger was </w:t>
        </w:r>
      </w:ins>
      <w:ins w:id="799" w:author="Chen Heller" w:date="2022-07-20T11:08:00Z">
        <w:r w:rsidR="00800AFC">
          <w:t>2</w:t>
        </w:r>
      </w:ins>
      <w:ins w:id="800" w:author="Chen Heller" w:date="2022-07-20T11:07:00Z">
        <w:r w:rsidR="002E3A43">
          <w:t>cm away from the starting point</w:t>
        </w:r>
      </w:ins>
      <w:ins w:id="801" w:author="Chen Heller" w:date="2022-07-20T11:10:00Z">
        <w:r w:rsidR="00B0297C">
          <w:t xml:space="preserve"> (Euclidean distance)</w:t>
        </w:r>
      </w:ins>
      <w:ins w:id="802" w:author="Chen Heller" w:date="2022-07-20T11:07:00Z">
        <w:r w:rsidR="002E3A43">
          <w:t xml:space="preserve"> and ended when it was </w:t>
        </w:r>
      </w:ins>
      <w:ins w:id="803" w:author="Chen Heller" w:date="2022-07-20T11:09:00Z">
        <w:r w:rsidR="00B0297C">
          <w:t>3</w:t>
        </w:r>
      </w:ins>
      <w:ins w:id="804" w:author="Chen Heller" w:date="2022-07-20T11:07:00Z">
        <w:r w:rsidR="002E3A43">
          <w:t>cm</w:t>
        </w:r>
      </w:ins>
      <w:ins w:id="805" w:author="Chen Heller" w:date="2022-07-26T17:17:00Z">
        <w:r w:rsidR="00F937CF">
          <w:t xml:space="preserve"> away from the</w:t>
        </w:r>
      </w:ins>
      <w:ins w:id="806" w:author="Chen Heller" w:date="2022-07-20T11:07:00Z">
        <w:r w:rsidR="002E3A43">
          <w:t xml:space="preserve"> screen (on the Z axis). </w:t>
        </w:r>
      </w:ins>
      <w:ins w:id="807" w:author="Chen Heller" w:date="2022-07-19T17:52:00Z">
        <w:r w:rsidR="008149FD">
          <w:t xml:space="preserve">Late initiations </w:t>
        </w:r>
      </w:ins>
      <w:ins w:id="808" w:author="Chen Heller" w:date="2022-07-19T17:53:00Z">
        <w:r w:rsidR="00FF579E">
          <w:t xml:space="preserve">and long </w:t>
        </w:r>
      </w:ins>
      <w:ins w:id="809" w:author="Chen Heller" w:date="2022-07-28T14:52:00Z">
        <w:r w:rsidR="00407779">
          <w:t xml:space="preserve">durations </w:t>
        </w:r>
      </w:ins>
      <w:ins w:id="810" w:author="Chen Heller" w:date="2022-07-19T17:53:00Z">
        <w:r w:rsidR="00FF579E">
          <w:t xml:space="preserve">were </w:t>
        </w:r>
      </w:ins>
      <w:ins w:id="811" w:author="Chen Heller" w:date="2022-07-19T16:52:00Z">
        <w:r w:rsidR="007429C1">
          <w:t>followed by a "</w:t>
        </w:r>
      </w:ins>
      <w:ins w:id="812" w:author="Chen Heller" w:date="2022-07-19T17:53:00Z">
        <w:r w:rsidR="00FF579E">
          <w:t>Too late</w:t>
        </w:r>
      </w:ins>
      <w:ins w:id="813" w:author="Chen Heller" w:date="2022-07-19T16:52:00Z">
        <w:r w:rsidR="007429C1">
          <w:t xml:space="preserve">" </w:t>
        </w:r>
      </w:ins>
      <w:ins w:id="814" w:author="Chen Heller" w:date="2022-07-19T17:53:00Z">
        <w:r w:rsidR="00FF579E">
          <w:t xml:space="preserve">and "Too slow" </w:t>
        </w:r>
      </w:ins>
      <w:ins w:id="815" w:author="Chen Heller" w:date="2022-07-19T16:52:00Z">
        <w:r w:rsidR="007429C1">
          <w:t>feedback</w:t>
        </w:r>
      </w:ins>
      <w:ins w:id="816" w:author="Chen Heller" w:date="2022-07-19T17:53:00Z">
        <w:r w:rsidR="00FF579E">
          <w:t xml:space="preserve">s </w:t>
        </w:r>
      </w:ins>
      <w:ins w:id="817" w:author="Chen Heller" w:date="2022-07-19T17:56:00Z">
        <w:r w:rsidR="00207190">
          <w:t>respectively</w:t>
        </w:r>
      </w:ins>
      <w:ins w:id="818" w:author="Chen Heller" w:date="2022-07-19T17:54:00Z">
        <w:r w:rsidR="00C36314">
          <w:t>.</w:t>
        </w:r>
      </w:ins>
      <w:ins w:id="819" w:author="Chen Heller" w:date="2022-07-19T18:05:00Z">
        <w:r w:rsidR="00DD6F2C">
          <w:t xml:space="preserve"> </w:t>
        </w:r>
      </w:ins>
      <w:ins w:id="820" w:author="Chen Heller" w:date="2022-07-19T17:55:00Z">
        <w:r w:rsidR="00C36314">
          <w:t xml:space="preserve">Recognition </w:t>
        </w:r>
      </w:ins>
      <w:ins w:id="821" w:author="Chen Heller" w:date="2022-07-19T17:56:00Z">
        <w:r w:rsidR="00056B2C">
          <w:t>responses</w:t>
        </w:r>
      </w:ins>
      <w:ins w:id="822" w:author="Chen Heller" w:date="2022-07-19T17:55:00Z">
        <w:r w:rsidR="00C36314">
          <w:t xml:space="preserve"> were given within a </w:t>
        </w:r>
        <w:r w:rsidR="007C76BC">
          <w:t>7</w:t>
        </w:r>
      </w:ins>
      <w:ins w:id="823" w:author="Chen Heller" w:date="2022-07-19T16:52:00Z">
        <w:r w:rsidR="007429C1">
          <w:t xml:space="preserve"> </w:t>
        </w:r>
      </w:ins>
      <w:ins w:id="824" w:author="Chen Heller" w:date="2022-07-19T18:06:00Z">
        <w:r w:rsidR="00EE0E3B" w:rsidRPr="00400416">
          <w:t>second</w:t>
        </w:r>
      </w:ins>
      <w:ins w:id="825" w:author="Chen Heller" w:date="2022-07-19T16:52:00Z">
        <w:r w:rsidR="007429C1" w:rsidRPr="00400416">
          <w:t xml:space="preserve"> response window. </w:t>
        </w:r>
      </w:ins>
      <w:ins w:id="826" w:author="Chen Heller" w:date="2022-07-19T17:55:00Z">
        <w:r w:rsidR="007C76BC">
          <w:t xml:space="preserve">The rest of the design </w:t>
        </w:r>
      </w:ins>
      <w:ins w:id="827" w:author="Chen Heller" w:date="2022-07-19T17:56:00Z">
        <w:r w:rsidR="00174088">
          <w:t>was identical to experiment one.</w:t>
        </w:r>
      </w:ins>
    </w:p>
    <w:p w14:paraId="5BF92B75" w14:textId="364520BD" w:rsidR="007429C1" w:rsidRPr="00400416" w:rsidRDefault="00AA03E9" w:rsidP="007429C1">
      <w:pPr>
        <w:pStyle w:val="NoSpacing"/>
        <w:bidi w:val="0"/>
        <w:rPr>
          <w:ins w:id="828" w:author="Chen Heller" w:date="2022-07-19T16:52:00Z"/>
        </w:rPr>
      </w:pPr>
      <w:ins w:id="829" w:author="Chen Heller" w:date="2022-07-19T17:58:00Z">
        <w:r w:rsidRPr="00AA03E9">
          <w:rPr>
            <w:noProof/>
          </w:rPr>
          <w:drawing>
            <wp:inline distT="0" distB="0" distL="0" distR="0" wp14:anchorId="1505BB6B" wp14:editId="0817F312">
              <wp:extent cx="7466330" cy="4509135"/>
              <wp:effectExtent l="0" t="0" r="1270" b="5715"/>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7466330" cy="4509135"/>
                      </a:xfrm>
                      <a:prstGeom prst="rect">
                        <a:avLst/>
                      </a:prstGeom>
                    </pic:spPr>
                  </pic:pic>
                </a:graphicData>
              </a:graphic>
            </wp:inline>
          </w:drawing>
        </w:r>
      </w:ins>
    </w:p>
    <w:p w14:paraId="48EF074D" w14:textId="7A7CF101" w:rsidR="001A054F" w:rsidRDefault="007429C1" w:rsidP="00A638CF">
      <w:pPr>
        <w:pStyle w:val="NoSpacing"/>
        <w:bidi w:val="0"/>
        <w:rPr>
          <w:ins w:id="830" w:author="Chen Heller" w:date="2022-07-21T12:52:00Z"/>
        </w:rPr>
      </w:pPr>
      <w:ins w:id="831" w:author="Chen Heller" w:date="2022-07-19T16:52:00Z">
        <w:r w:rsidRPr="00400416">
          <w:t xml:space="preserve">Figure </w:t>
        </w:r>
        <w:r>
          <w:t>2</w:t>
        </w:r>
        <w:r w:rsidRPr="00400416">
          <w:t>. Stimuli presentation order</w:t>
        </w:r>
      </w:ins>
      <w:ins w:id="832" w:author="Chen Heller" w:date="2022-07-19T17:58:00Z">
        <w:r w:rsidR="00AA03E9">
          <w:t xml:space="preserve"> of experiment 2</w:t>
        </w:r>
      </w:ins>
      <w:ins w:id="833" w:author="Chen Heller" w:date="2022-07-19T16:52:00Z">
        <w:r w:rsidRPr="00400416">
          <w:t xml:space="preserve">. Each trial </w:t>
        </w:r>
        <w:r>
          <w:t>was</w:t>
        </w:r>
        <w:r w:rsidRPr="00400416">
          <w:t xml:space="preserve"> composed of a fixation cross (1000ms), a first mask (270ms), a second mask (30ms), a prime word (30ms), a third mask (30ms), a classification task (</w:t>
        </w:r>
        <w:r>
          <w:t>0-</w:t>
        </w:r>
      </w:ins>
      <w:ins w:id="834" w:author="Chen Heller" w:date="2022-07-19T17:59:00Z">
        <w:r w:rsidR="00AA03E9">
          <w:t>760</w:t>
        </w:r>
      </w:ins>
      <w:ins w:id="835" w:author="Chen Heller" w:date="2022-07-19T16:52:00Z">
        <w:r w:rsidRPr="00400416">
          <w:t xml:space="preserve">ms, out of which the target </w:t>
        </w:r>
        <w:r>
          <w:t xml:space="preserve">was </w:t>
        </w:r>
        <w:r w:rsidRPr="00400416">
          <w:t>displayed for 500ms), a recognition task (</w:t>
        </w:r>
        <w:r>
          <w:t>0</w:t>
        </w:r>
        <w:r w:rsidRPr="00400416">
          <w:t>-</w:t>
        </w:r>
      </w:ins>
      <w:ins w:id="836" w:author="Chen Heller" w:date="2022-07-19T17:59:00Z">
        <w:r w:rsidR="00AA03E9">
          <w:t>7</w:t>
        </w:r>
      </w:ins>
      <w:ins w:id="837" w:author="Chen Heller" w:date="2022-07-19T16:52:00Z">
        <w:r>
          <w:t>,</w:t>
        </w:r>
        <w:r w:rsidRPr="00400416">
          <w:t xml:space="preserve">000ms) and a PAS task (no time limit). The blue circles appearing on the screen are presented as markers for the subjects to know where they should touch </w:t>
        </w:r>
        <w:proofErr w:type="gramStart"/>
        <w:r w:rsidRPr="00400416">
          <w:t>in order to</w:t>
        </w:r>
        <w:proofErr w:type="gramEnd"/>
        <w:r w:rsidRPr="00400416">
          <w:t xml:space="preserve"> make their response.</w:t>
        </w:r>
      </w:ins>
    </w:p>
    <w:p w14:paraId="676EA161" w14:textId="77777777" w:rsidR="00D826D9" w:rsidRDefault="00D826D9" w:rsidP="00D826D9">
      <w:pPr>
        <w:pStyle w:val="Heading5"/>
        <w:bidi w:val="0"/>
        <w:rPr>
          <w:ins w:id="838" w:author="Chen Heller" w:date="2022-08-14T09:31:00Z"/>
        </w:rPr>
      </w:pPr>
      <w:ins w:id="839" w:author="Chen Heller" w:date="2022-08-14T09:31:00Z">
        <w:r>
          <w:lastRenderedPageBreak/>
          <w:t>Exclusion criteria</w:t>
        </w:r>
      </w:ins>
    </w:p>
    <w:p w14:paraId="1A31F715" w14:textId="77777777" w:rsidR="00D826D9" w:rsidRPr="004B4B7B" w:rsidRDefault="00D826D9" w:rsidP="00D826D9">
      <w:pPr>
        <w:pStyle w:val="NoSpacing"/>
        <w:bidi w:val="0"/>
        <w:rPr>
          <w:ins w:id="840" w:author="Chen Heller" w:date="2022-08-14T09:31:00Z"/>
          <w:rtl/>
        </w:rPr>
      </w:pPr>
      <w:ins w:id="841" w:author="Chen Heller" w:date="2022-08-14T09:31:00Z">
        <w:r>
          <w:t xml:space="preserve">Additional restrictions were placed on the participants' reaching movements, limiting their reaction time and movement duration. Movements that started less than 100ms or more than 320ms after target display were excluded. In addition, movements that lasted more than 420ms were excluded if they were located more than 3 SD from the participant's average movement duration among correct trials that were not too short, had no missing data and were completed in time (i.e., started between 100ms and 320ms after target display and lasted no longer than 420ms). </w:t>
        </w:r>
        <w:r>
          <w:rPr>
            <w:i/>
            <w:iCs/>
          </w:rPr>
          <w:t>Valid trials</w:t>
        </w:r>
        <w:r>
          <w:t xml:space="preserve"> were those that were not excluded due to any exclusion criteria.</w:t>
        </w:r>
      </w:ins>
    </w:p>
    <w:p w14:paraId="09E0A93D" w14:textId="77777777" w:rsidR="00D826D9" w:rsidRDefault="00D826D9" w:rsidP="00D826D9">
      <w:pPr>
        <w:pStyle w:val="Heading4"/>
        <w:bidi w:val="0"/>
        <w:rPr>
          <w:ins w:id="842" w:author="Chen Heller" w:date="2022-08-14T09:31:00Z"/>
        </w:rPr>
      </w:pPr>
      <w:ins w:id="843" w:author="Chen Heller" w:date="2022-08-14T09:31:00Z">
        <w:r>
          <w:t>Results</w:t>
        </w:r>
      </w:ins>
    </w:p>
    <w:p w14:paraId="0AC93D04" w14:textId="49887E1F" w:rsidR="00D826D9" w:rsidRDefault="00D826D9" w:rsidP="00D826D9">
      <w:pPr>
        <w:pStyle w:val="NoSpacing"/>
        <w:bidi w:val="0"/>
        <w:rPr>
          <w:ins w:id="844" w:author="Chen Heller" w:date="2022-08-14T09:31:00Z"/>
        </w:rPr>
      </w:pPr>
      <w:ins w:id="845" w:author="Chen Heller" w:date="2022-08-14T09:31:00Z">
        <w:r>
          <w:t xml:space="preserve">When participants rated the prime as invisible, they were not better than chance at recognizing it, M = 50.2%, SD = 2.57, </w:t>
        </w:r>
        <w:proofErr w:type="gramStart"/>
        <w:r>
          <w:t>t</w:t>
        </w:r>
        <w:r w:rsidRPr="00FF0854">
          <w:rPr>
            <w:vertAlign w:val="subscript"/>
          </w:rPr>
          <w:t>(</w:t>
        </w:r>
        <w:proofErr w:type="gramEnd"/>
        <w:r w:rsidRPr="00FF0854">
          <w:rPr>
            <w:vertAlign w:val="subscript"/>
          </w:rPr>
          <w:t>8)</w:t>
        </w:r>
        <w:r>
          <w:t xml:space="preserve"> = 0.30, p = 0.77, 95% CI = [48.27, 52.24]. Similarly to experiment one a congruency effect was not reflected in the traveled distance (</w:t>
        </w:r>
      </w:ins>
      <w:proofErr w:type="spellStart"/>
      <w:ins w:id="846" w:author="Chen Heller" w:date="2022-08-14T11:29:00Z">
        <w:r w:rsidR="00A92D4E">
          <w:t>M</w:t>
        </w:r>
        <w:r w:rsidR="00A92D4E">
          <w:rPr>
            <w:vertAlign w:val="subscript"/>
          </w:rPr>
          <w:t>con</w:t>
        </w:r>
        <w:proofErr w:type="spellEnd"/>
        <w:r w:rsidR="00A92D4E">
          <w:t xml:space="preserve"> = </w:t>
        </w:r>
      </w:ins>
      <w:ins w:id="847" w:author="Chen Heller" w:date="2022-08-14T12:56:00Z">
        <w:r w:rsidR="00B83F72">
          <w:t>1.01</w:t>
        </w:r>
      </w:ins>
      <w:ins w:id="848" w:author="Chen Heller" w:date="2022-08-14T11:29:00Z">
        <w:r w:rsidR="00A92D4E">
          <w:t xml:space="preserve">, </w:t>
        </w:r>
        <w:proofErr w:type="spellStart"/>
        <w:r w:rsidR="00A92D4E">
          <w:t>SD</w:t>
        </w:r>
        <w:r w:rsidR="00A92D4E">
          <w:rPr>
            <w:vertAlign w:val="subscript"/>
          </w:rPr>
          <w:t>con</w:t>
        </w:r>
        <w:proofErr w:type="spellEnd"/>
        <w:r w:rsidR="00A92D4E">
          <w:t xml:space="preserve"> = </w:t>
        </w:r>
      </w:ins>
      <w:ins w:id="849" w:author="Chen Heller" w:date="2022-08-14T12:56:00Z">
        <w:r w:rsidR="00B83F72">
          <w:t>0.004</w:t>
        </w:r>
      </w:ins>
      <w:ins w:id="850" w:author="Chen Heller" w:date="2022-08-14T11:29:00Z">
        <w:r w:rsidR="00A92D4E">
          <w:t>,</w:t>
        </w:r>
      </w:ins>
      <w:ins w:id="851" w:author="Chen Heller" w:date="2022-08-14T11:30:00Z">
        <w:r w:rsidR="00A92D4E">
          <w:t xml:space="preserve"> </w:t>
        </w:r>
        <w:proofErr w:type="spellStart"/>
        <w:r w:rsidR="00A92D4E">
          <w:t>M</w:t>
        </w:r>
        <w:r w:rsidR="00A92D4E">
          <w:softHyphen/>
        </w:r>
        <w:r w:rsidR="00A92D4E">
          <w:softHyphen/>
        </w:r>
        <w:r w:rsidR="00A92D4E">
          <w:rPr>
            <w:vertAlign w:val="subscript"/>
          </w:rPr>
          <w:t>incon</w:t>
        </w:r>
        <w:proofErr w:type="spellEnd"/>
        <w:r w:rsidR="00A92D4E">
          <w:t xml:space="preserve"> = </w:t>
        </w:r>
      </w:ins>
      <w:ins w:id="852" w:author="Chen Heller" w:date="2022-08-14T12:56:00Z">
        <w:r w:rsidR="00B83F72">
          <w:t>1.02</w:t>
        </w:r>
      </w:ins>
      <w:ins w:id="853" w:author="Chen Heller" w:date="2022-08-14T11:30:00Z">
        <w:r w:rsidR="00A92D4E">
          <w:t xml:space="preserve">, </w:t>
        </w:r>
        <w:proofErr w:type="spellStart"/>
        <w:r w:rsidR="00A92D4E">
          <w:t>SD</w:t>
        </w:r>
        <w:r w:rsidR="00A92D4E">
          <w:rPr>
            <w:vertAlign w:val="subscript"/>
          </w:rPr>
          <w:t>incon</w:t>
        </w:r>
        <w:proofErr w:type="spellEnd"/>
        <w:r w:rsidR="00A92D4E">
          <w:t xml:space="preserve"> = </w:t>
        </w:r>
      </w:ins>
      <w:ins w:id="854" w:author="Chen Heller" w:date="2022-08-14T12:57:00Z">
        <w:r w:rsidR="00B83F72">
          <w:t>0.004</w:t>
        </w:r>
      </w:ins>
      <w:ins w:id="855" w:author="Chen Heller" w:date="2022-08-14T11:30:00Z">
        <w:r w:rsidR="00A92D4E">
          <w:t>,</w:t>
        </w:r>
      </w:ins>
      <w:ins w:id="856" w:author="Chen Heller" w:date="2022-08-14T11:29:00Z">
        <w:r w:rsidR="00A92D4E">
          <w:t xml:space="preserve"> </w:t>
        </w:r>
      </w:ins>
      <w:ins w:id="857" w:author="Chen Heller" w:date="2022-08-14T09:31:00Z">
        <w:r>
          <w:t>t</w:t>
        </w:r>
        <w:r w:rsidRPr="00FF0854">
          <w:rPr>
            <w:vertAlign w:val="subscript"/>
          </w:rPr>
          <w:t>(8)</w:t>
        </w:r>
        <w:r>
          <w:t xml:space="preserve"> = -0.83, p = 0.42, 95% CI [-0.008, 0.003]), frequency of COM (</w:t>
        </w:r>
      </w:ins>
      <w:proofErr w:type="spellStart"/>
      <w:ins w:id="858" w:author="Chen Heller" w:date="2022-08-14T12:57:00Z">
        <w:r w:rsidR="006E42FF">
          <w:t>M</w:t>
        </w:r>
        <w:r w:rsidR="006E42FF">
          <w:rPr>
            <w:vertAlign w:val="subscript"/>
          </w:rPr>
          <w:t>con</w:t>
        </w:r>
        <w:proofErr w:type="spellEnd"/>
        <w:r w:rsidR="006E42FF">
          <w:t xml:space="preserve"> = 0.26, </w:t>
        </w:r>
        <w:proofErr w:type="spellStart"/>
        <w:r w:rsidR="006E42FF">
          <w:t>SD</w:t>
        </w:r>
        <w:r w:rsidR="006E42FF">
          <w:rPr>
            <w:vertAlign w:val="subscript"/>
          </w:rPr>
          <w:t>con</w:t>
        </w:r>
        <w:proofErr w:type="spellEnd"/>
        <w:r w:rsidR="006E42FF">
          <w:t xml:space="preserve"> = 0.08, </w:t>
        </w:r>
        <w:proofErr w:type="spellStart"/>
        <w:r w:rsidR="006E42FF">
          <w:t>M</w:t>
        </w:r>
        <w:r w:rsidR="006E42FF">
          <w:softHyphen/>
        </w:r>
        <w:r w:rsidR="006E42FF">
          <w:softHyphen/>
        </w:r>
        <w:r w:rsidR="006E42FF">
          <w:rPr>
            <w:vertAlign w:val="subscript"/>
          </w:rPr>
          <w:t>incon</w:t>
        </w:r>
        <w:proofErr w:type="spellEnd"/>
        <w:r w:rsidR="006E42FF">
          <w:t xml:space="preserve"> = 0.27, </w:t>
        </w:r>
        <w:proofErr w:type="spellStart"/>
        <w:r w:rsidR="006E42FF">
          <w:t>SD</w:t>
        </w:r>
        <w:r w:rsidR="006E42FF">
          <w:rPr>
            <w:vertAlign w:val="subscript"/>
          </w:rPr>
          <w:t>incon</w:t>
        </w:r>
        <w:proofErr w:type="spellEnd"/>
        <w:r w:rsidR="006E42FF">
          <w:t xml:space="preserve"> = 0.12, </w:t>
        </w:r>
      </w:ins>
      <w:ins w:id="859" w:author="Chen Heller" w:date="2022-08-14T09:31:00Z">
        <w:r>
          <w:t>t</w:t>
        </w:r>
        <w:r w:rsidRPr="00FF0854">
          <w:rPr>
            <w:vertAlign w:val="subscript"/>
          </w:rPr>
          <w:t>(8)</w:t>
        </w:r>
        <w:r>
          <w:t xml:space="preserve"> = -0.4, p = 0.69, 95% CI [-0.11, 0.07]), reaction time (</w:t>
        </w:r>
      </w:ins>
      <w:proofErr w:type="spellStart"/>
      <w:ins w:id="860" w:author="Chen Heller" w:date="2022-08-14T12:57:00Z">
        <w:r w:rsidR="006E42FF">
          <w:t>M</w:t>
        </w:r>
        <w:r w:rsidR="006E42FF">
          <w:rPr>
            <w:vertAlign w:val="subscript"/>
          </w:rPr>
          <w:t>con</w:t>
        </w:r>
        <w:proofErr w:type="spellEnd"/>
        <w:r w:rsidR="006E42FF">
          <w:t xml:space="preserve"> = </w:t>
        </w:r>
      </w:ins>
      <w:ins w:id="861" w:author="Chen Heller" w:date="2022-08-14T12:58:00Z">
        <w:r w:rsidR="006E42FF">
          <w:t>140.4ms</w:t>
        </w:r>
      </w:ins>
      <w:ins w:id="862" w:author="Chen Heller" w:date="2022-08-14T12:57:00Z">
        <w:r w:rsidR="006E42FF">
          <w:t xml:space="preserve">, </w:t>
        </w:r>
        <w:proofErr w:type="spellStart"/>
        <w:r w:rsidR="006E42FF">
          <w:t>SD</w:t>
        </w:r>
        <w:r w:rsidR="006E42FF">
          <w:rPr>
            <w:vertAlign w:val="subscript"/>
          </w:rPr>
          <w:t>con</w:t>
        </w:r>
        <w:proofErr w:type="spellEnd"/>
        <w:r w:rsidR="006E42FF">
          <w:t xml:space="preserve"> = </w:t>
        </w:r>
      </w:ins>
      <w:ins w:id="863" w:author="Chen Heller" w:date="2022-08-14T12:58:00Z">
        <w:r w:rsidR="006E42FF">
          <w:t>34.2</w:t>
        </w:r>
      </w:ins>
      <w:ins w:id="864" w:author="Chen Heller" w:date="2022-08-14T12:57:00Z">
        <w:r w:rsidR="006E42FF">
          <w:t xml:space="preserve">, </w:t>
        </w:r>
        <w:proofErr w:type="spellStart"/>
        <w:r w:rsidR="006E42FF">
          <w:t>M</w:t>
        </w:r>
        <w:r w:rsidR="006E42FF">
          <w:softHyphen/>
        </w:r>
        <w:r w:rsidR="006E42FF">
          <w:softHyphen/>
        </w:r>
        <w:r w:rsidR="006E42FF">
          <w:rPr>
            <w:vertAlign w:val="subscript"/>
          </w:rPr>
          <w:t>incon</w:t>
        </w:r>
        <w:proofErr w:type="spellEnd"/>
        <w:r w:rsidR="006E42FF">
          <w:t xml:space="preserve"> = </w:t>
        </w:r>
      </w:ins>
      <w:ins w:id="865" w:author="Chen Heller" w:date="2022-08-14T12:58:00Z">
        <w:r w:rsidR="002443DB">
          <w:t>144.2ms</w:t>
        </w:r>
      </w:ins>
      <w:ins w:id="866" w:author="Chen Heller" w:date="2022-08-14T12:57:00Z">
        <w:r w:rsidR="006E42FF">
          <w:t xml:space="preserve">, </w:t>
        </w:r>
        <w:proofErr w:type="spellStart"/>
        <w:r w:rsidR="006E42FF">
          <w:t>SD</w:t>
        </w:r>
        <w:r w:rsidR="006E42FF">
          <w:rPr>
            <w:vertAlign w:val="subscript"/>
          </w:rPr>
          <w:t>incon</w:t>
        </w:r>
        <w:proofErr w:type="spellEnd"/>
        <w:r w:rsidR="006E42FF">
          <w:t xml:space="preserve"> = </w:t>
        </w:r>
      </w:ins>
      <w:ins w:id="867" w:author="Chen Heller" w:date="2022-08-14T12:58:00Z">
        <w:r w:rsidR="002443DB">
          <w:t>33.2</w:t>
        </w:r>
      </w:ins>
      <w:ins w:id="868" w:author="Chen Heller" w:date="2022-08-14T12:57:00Z">
        <w:r w:rsidR="006E42FF">
          <w:t xml:space="preserve">, </w:t>
        </w:r>
      </w:ins>
      <w:ins w:id="869" w:author="Chen Heller" w:date="2022-08-14T09:31:00Z">
        <w:r>
          <w:t>t</w:t>
        </w:r>
        <w:r w:rsidRPr="00FF0854">
          <w:rPr>
            <w:vertAlign w:val="subscript"/>
          </w:rPr>
          <w:t>(8)</w:t>
        </w:r>
        <w:r>
          <w:t xml:space="preserve"> = -1.192, p = 0.26, 95% CI [-11</w:t>
        </w:r>
      </w:ins>
      <w:ins w:id="870" w:author="Chen Heller" w:date="2022-08-14T11:26:00Z">
        <w:r w:rsidR="00470D96">
          <w:t>.2</w:t>
        </w:r>
      </w:ins>
      <w:ins w:id="871" w:author="Chen Heller" w:date="2022-08-14T09:31:00Z">
        <w:r>
          <w:t>, 3</w:t>
        </w:r>
      </w:ins>
      <w:ins w:id="872" w:author="Chen Heller" w:date="2022-08-14T11:26:00Z">
        <w:r w:rsidR="00470D96">
          <w:t>.5</w:t>
        </w:r>
      </w:ins>
      <w:ins w:id="873" w:author="Chen Heller" w:date="2022-08-14T09:31:00Z">
        <w:r>
          <w:t>]) or movement duration (</w:t>
        </w:r>
      </w:ins>
      <w:proofErr w:type="spellStart"/>
      <w:ins w:id="874" w:author="Chen Heller" w:date="2022-08-14T12:58:00Z">
        <w:r w:rsidR="00B274FE">
          <w:t>M</w:t>
        </w:r>
        <w:r w:rsidR="00B274FE">
          <w:rPr>
            <w:vertAlign w:val="subscript"/>
          </w:rPr>
          <w:t>con</w:t>
        </w:r>
        <w:proofErr w:type="spellEnd"/>
        <w:r w:rsidR="00B274FE">
          <w:t xml:space="preserve"> = 416.5ms, </w:t>
        </w:r>
        <w:proofErr w:type="spellStart"/>
        <w:r w:rsidR="00B274FE">
          <w:t>SD</w:t>
        </w:r>
        <w:r w:rsidR="00B274FE">
          <w:rPr>
            <w:vertAlign w:val="subscript"/>
          </w:rPr>
          <w:t>con</w:t>
        </w:r>
        <w:proofErr w:type="spellEnd"/>
        <w:r w:rsidR="00B274FE">
          <w:t xml:space="preserve"> = </w:t>
        </w:r>
      </w:ins>
      <w:ins w:id="875" w:author="Chen Heller" w:date="2022-08-14T12:59:00Z">
        <w:r w:rsidR="00B274FE">
          <w:t>60.5</w:t>
        </w:r>
      </w:ins>
      <w:ins w:id="876" w:author="Chen Heller" w:date="2022-08-14T12:58:00Z">
        <w:r w:rsidR="00B274FE">
          <w:t xml:space="preserve">, </w:t>
        </w:r>
        <w:proofErr w:type="spellStart"/>
        <w:r w:rsidR="00B274FE">
          <w:t>M</w:t>
        </w:r>
        <w:r w:rsidR="00B274FE">
          <w:softHyphen/>
        </w:r>
        <w:r w:rsidR="00B274FE">
          <w:softHyphen/>
        </w:r>
        <w:r w:rsidR="00B274FE">
          <w:rPr>
            <w:vertAlign w:val="subscript"/>
          </w:rPr>
          <w:t>incon</w:t>
        </w:r>
        <w:proofErr w:type="spellEnd"/>
        <w:r w:rsidR="00B274FE">
          <w:t xml:space="preserve"> = </w:t>
        </w:r>
      </w:ins>
      <w:ins w:id="877" w:author="Chen Heller" w:date="2022-08-14T12:59:00Z">
        <w:r w:rsidR="00B274FE">
          <w:t>423.9</w:t>
        </w:r>
      </w:ins>
      <w:ins w:id="878" w:author="Chen Heller" w:date="2022-08-14T12:58:00Z">
        <w:r w:rsidR="00B274FE">
          <w:t xml:space="preserve">, </w:t>
        </w:r>
        <w:proofErr w:type="spellStart"/>
        <w:r w:rsidR="00B274FE">
          <w:t>SD</w:t>
        </w:r>
        <w:r w:rsidR="00B274FE">
          <w:rPr>
            <w:vertAlign w:val="subscript"/>
          </w:rPr>
          <w:t>incon</w:t>
        </w:r>
        <w:proofErr w:type="spellEnd"/>
        <w:r w:rsidR="00B274FE">
          <w:t xml:space="preserve"> = </w:t>
        </w:r>
      </w:ins>
      <w:ins w:id="879" w:author="Chen Heller" w:date="2022-08-14T12:59:00Z">
        <w:r w:rsidR="005E0F70">
          <w:t>45.4</w:t>
        </w:r>
      </w:ins>
      <w:ins w:id="880" w:author="Chen Heller" w:date="2022-08-14T12:58:00Z">
        <w:r w:rsidR="00B274FE">
          <w:t xml:space="preserve">, </w:t>
        </w:r>
      </w:ins>
      <w:ins w:id="881" w:author="Chen Heller" w:date="2022-08-14T09:31:00Z">
        <w:r>
          <w:t>t</w:t>
        </w:r>
        <w:r w:rsidRPr="00FF0854">
          <w:rPr>
            <w:vertAlign w:val="subscript"/>
          </w:rPr>
          <w:t>(8)</w:t>
        </w:r>
        <w:r>
          <w:t xml:space="preserve"> = -1.192, p = 0.26, 95% CI [-21</w:t>
        </w:r>
      </w:ins>
      <w:ins w:id="882" w:author="Chen Heller" w:date="2022-08-14T11:28:00Z">
        <w:r w:rsidR="00105A3C">
          <w:t>.7</w:t>
        </w:r>
      </w:ins>
      <w:ins w:id="883" w:author="Chen Heller" w:date="2022-08-14T09:31:00Z">
        <w:r>
          <w:t xml:space="preserve">, </w:t>
        </w:r>
      </w:ins>
      <w:ins w:id="884" w:author="Chen Heller" w:date="2022-08-14T11:28:00Z">
        <w:r w:rsidR="00105A3C">
          <w:t>6.9</w:t>
        </w:r>
      </w:ins>
      <w:ins w:id="885" w:author="Chen Heller" w:date="2022-08-14T09:31:00Z">
        <w:r>
          <w:t xml:space="preserve">]). Similarly, but unlike experiment one, the difference between the reach area in the congruent (M = 0.00015sec, SD = 0.0000289) and incongruent (M = 0.00013sec, SD = 0.0000646) conditions was far from significant, </w:t>
        </w:r>
        <w:proofErr w:type="gramStart"/>
        <w:r>
          <w:t>t</w:t>
        </w:r>
        <w:r w:rsidRPr="00FF0854">
          <w:rPr>
            <w:vertAlign w:val="subscript"/>
          </w:rPr>
          <w:t>(</w:t>
        </w:r>
        <w:proofErr w:type="gramEnd"/>
        <w:r w:rsidRPr="00FF0854">
          <w:rPr>
            <w:vertAlign w:val="subscript"/>
          </w:rPr>
          <w:t>8)</w:t>
        </w:r>
        <w:r>
          <w:t xml:space="preserve"> = 0.667, p = 0.523, 95% CI [-0.0000281, 0.0000511], Cohen's </w:t>
        </w:r>
        <w:proofErr w:type="spellStart"/>
        <w:r>
          <w:t>d</w:t>
        </w:r>
        <w:r>
          <w:rPr>
            <w:vertAlign w:val="subscript"/>
          </w:rPr>
          <w:t>z</w:t>
        </w:r>
        <w:proofErr w:type="spellEnd"/>
        <w:r>
          <w:rPr>
            <w:vertAlign w:val="subscript"/>
          </w:rPr>
          <w:t xml:space="preserve"> </w:t>
        </w:r>
        <w:r>
          <w:t>= 0.222. The average number of valid trials among included and excluded participants was 91.64 (SD = 57) out of 240 in the congruent condition and 84.57 (SD = 54.8) in the incongruent condition. On average, 118 trials were excluded due to late responses and 31 due to early responses, while 67 trials were excluded due to incorrect answers.</w:t>
        </w:r>
      </w:ins>
    </w:p>
    <w:p w14:paraId="65366A3D" w14:textId="77777777" w:rsidR="00D826D9" w:rsidRDefault="00D826D9" w:rsidP="00D826D9">
      <w:pPr>
        <w:pStyle w:val="Heading4"/>
        <w:bidi w:val="0"/>
        <w:rPr>
          <w:ins w:id="886" w:author="Chen Heller" w:date="2022-08-14T09:31:00Z"/>
        </w:rPr>
      </w:pPr>
      <w:ins w:id="887" w:author="Chen Heller" w:date="2022-08-14T09:31:00Z">
        <w:r>
          <w:t>Discussion</w:t>
        </w:r>
      </w:ins>
    </w:p>
    <w:p w14:paraId="03FC0A98" w14:textId="7396914E" w:rsidR="002E00A5" w:rsidDel="005A4CE4" w:rsidRDefault="00D826D9" w:rsidP="00D826D9">
      <w:pPr>
        <w:pStyle w:val="NoSpacing"/>
        <w:bidi w:val="0"/>
        <w:rPr>
          <w:del w:id="888" w:author="Chen Heller" w:date="2022-07-26T20:26:00Z"/>
        </w:rPr>
      </w:pPr>
      <w:ins w:id="889" w:author="Chen Heller" w:date="2022-08-14T09:31:00Z">
        <w:r>
          <w:t>Experiment two was expected to produce an unconscious effect since prime dilution [</w:t>
        </w:r>
        <w:commentRangeStart w:id="890"/>
        <w:r>
          <w:t>ref</w:t>
        </w:r>
        <w:commentRangeEnd w:id="890"/>
        <w:r>
          <w:rPr>
            <w:rStyle w:val="CommentReference"/>
          </w:rPr>
          <w:commentReference w:id="890"/>
        </w:r>
        <w:r>
          <w:t xml:space="preserve">] was diminished by further limiting the participants' response time in comparison to experiment one. However, none of the dependent variables showed any difference between the conditions, including reach area which was marginally significant in experiment one. </w:t>
        </w:r>
        <w:commentRangeStart w:id="891"/>
        <w:r>
          <w:t>An examination of the reach area distribution shows a that a single subject had an opposite trend to the rest of the sample which might explain why a significant unconscious effect could not be found</w:t>
        </w:r>
        <w:commentRangeEnd w:id="891"/>
        <w:r>
          <w:rPr>
            <w:rStyle w:val="CommentReference"/>
          </w:rPr>
          <w:commentReference w:id="891"/>
        </w:r>
        <w:r>
          <w:t xml:space="preserve"> [ref to graph of reach area]. However, the failure to find a congruency effect could also be the product of the strict timing limitations. It is possible that participants did not properly perform the task because the required responses were too quick. This notion is supported by the high proportion of trials that were excluded due to late or early responses (30.9%). Being unable to keep up with the fast pace of the experiment could also result in rash and incorrect answers, as did happen in 13.9% of the trials, which is unexpected in such a simple classification task [ref to % of incorrect answers a similar semantic priming exp].</w:t>
        </w:r>
      </w:ins>
    </w:p>
    <w:p w14:paraId="2C206D09" w14:textId="13364CAE" w:rsidR="00ED60E1" w:rsidRDefault="00ED60E1" w:rsidP="0001046E">
      <w:pPr>
        <w:pStyle w:val="Heading3"/>
        <w:bidi w:val="0"/>
        <w:rPr>
          <w:rtl/>
        </w:rPr>
      </w:pPr>
      <w:r>
        <w:t>Exp 3</w:t>
      </w:r>
    </w:p>
    <w:p w14:paraId="6ED892B3" w14:textId="77777777" w:rsidR="00D826D9" w:rsidRDefault="00D826D9" w:rsidP="00D826D9">
      <w:pPr>
        <w:pStyle w:val="NoSpacing"/>
        <w:bidi w:val="0"/>
        <w:rPr>
          <w:ins w:id="892" w:author="Chen Heller" w:date="2022-08-14T09:32:00Z"/>
        </w:rPr>
      </w:pPr>
      <w:ins w:id="893" w:author="Chen Heller" w:date="2022-08-14T09:32:00Z">
        <w:r>
          <w:t xml:space="preserve">Having a large proportion of excluded trials could explain why significant effects were not found in experiment two. Since many of the trials were excluded due to bad timing, experiment three incorporated a long practice session a day </w:t>
        </w:r>
        <w:r>
          <w:lastRenderedPageBreak/>
          <w:t xml:space="preserve">before the test session. Once the response time had improved, the task was expected to become easier. </w:t>
        </w:r>
        <w:proofErr w:type="gramStart"/>
        <w:r>
          <w:t>Thus</w:t>
        </w:r>
        <w:proofErr w:type="gramEnd"/>
        <w:r>
          <w:t xml:space="preserve"> we anticipated less incorrect answers and inappropriate timing responses, and a large congruency effect.</w:t>
        </w:r>
      </w:ins>
    </w:p>
    <w:p w14:paraId="0580D9A3" w14:textId="77777777" w:rsidR="00D826D9" w:rsidRDefault="00D826D9" w:rsidP="00D826D9">
      <w:pPr>
        <w:pStyle w:val="Heading4"/>
        <w:bidi w:val="0"/>
        <w:rPr>
          <w:ins w:id="894" w:author="Chen Heller" w:date="2022-08-14T09:32:00Z"/>
        </w:rPr>
      </w:pPr>
      <w:ins w:id="895" w:author="Chen Heller" w:date="2022-08-14T09:32:00Z">
        <w:r>
          <w:t>Methods</w:t>
        </w:r>
      </w:ins>
    </w:p>
    <w:p w14:paraId="3B29F863" w14:textId="77777777" w:rsidR="00D826D9" w:rsidRDefault="00D826D9" w:rsidP="00D826D9">
      <w:pPr>
        <w:pStyle w:val="Heading5"/>
        <w:bidi w:val="0"/>
        <w:rPr>
          <w:ins w:id="896" w:author="Chen Heller" w:date="2022-08-14T09:32:00Z"/>
        </w:rPr>
      </w:pPr>
      <w:ins w:id="897" w:author="Chen Heller" w:date="2022-08-14T09:32:00Z">
        <w:r>
          <w:t>Participants</w:t>
        </w:r>
      </w:ins>
    </w:p>
    <w:p w14:paraId="542AD451" w14:textId="3302C093" w:rsidR="00D826D9" w:rsidRPr="00354457" w:rsidRDefault="00860CF5" w:rsidP="00D826D9">
      <w:pPr>
        <w:pStyle w:val="NoSpacing"/>
        <w:bidi w:val="0"/>
        <w:rPr>
          <w:ins w:id="898" w:author="Chen Heller" w:date="2022-08-14T09:32:00Z"/>
        </w:rPr>
      </w:pPr>
      <w:ins w:id="899" w:author="Chen Heller" w:date="2022-08-14T10:32:00Z">
        <w:r>
          <w:t>17</w:t>
        </w:r>
      </w:ins>
      <w:ins w:id="900" w:author="Chen Heller" w:date="2022-08-14T09:32:00Z">
        <w:r w:rsidR="00D826D9">
          <w:t xml:space="preserve"> participants (10 females) were recruited for the study (M = 25.5, SD = 3.7) in a recruitment procedure identical to experiment 1. Four participants were excluded since they did not arrive to the second day of the experiment. One more participant was excluded because he had less than 25 valid trials in each condition, and five other participants were excluded since they </w:t>
        </w:r>
        <w:proofErr w:type="spellStart"/>
        <w:r w:rsidR="00D826D9">
          <w:t>achived</w:t>
        </w:r>
        <w:proofErr w:type="spellEnd"/>
        <w:r w:rsidR="00D826D9">
          <w:t xml:space="preserve"> significantly less than 70% correct answers in the classification task according to a binomial test. Overall, seven subjects were included in the analysis.</w:t>
        </w:r>
      </w:ins>
    </w:p>
    <w:p w14:paraId="0A2005EA" w14:textId="77777777" w:rsidR="00D826D9" w:rsidRDefault="00D826D9" w:rsidP="00D826D9">
      <w:pPr>
        <w:pStyle w:val="Heading5"/>
        <w:bidi w:val="0"/>
        <w:rPr>
          <w:ins w:id="901" w:author="Chen Heller" w:date="2022-08-14T09:32:00Z"/>
        </w:rPr>
      </w:pPr>
      <w:ins w:id="902" w:author="Chen Heller" w:date="2022-08-14T09:32:00Z">
        <w:r>
          <w:t>Stimuli</w:t>
        </w:r>
      </w:ins>
    </w:p>
    <w:p w14:paraId="098F975C" w14:textId="77777777" w:rsidR="00D826D9" w:rsidRDefault="00D826D9" w:rsidP="00D826D9">
      <w:pPr>
        <w:pStyle w:val="NoSpacing"/>
        <w:bidi w:val="0"/>
        <w:rPr>
          <w:ins w:id="903" w:author="Chen Heller" w:date="2022-08-14T09:32:00Z"/>
        </w:rPr>
      </w:pPr>
      <w:ins w:id="904" w:author="Chen Heller" w:date="2022-08-14T09:32:00Z">
        <w:r>
          <w:t>Sixty 4-letter words were used as primes and targets on the practice day. All words followed the same criteria as in the previous experiments. The stimuli on the test day remained the same as in the previous experiments.</w:t>
        </w:r>
      </w:ins>
    </w:p>
    <w:p w14:paraId="64AE647C" w14:textId="77777777" w:rsidR="00D826D9" w:rsidRDefault="00D826D9" w:rsidP="00D826D9">
      <w:pPr>
        <w:pStyle w:val="Heading5"/>
        <w:bidi w:val="0"/>
        <w:rPr>
          <w:ins w:id="905" w:author="Chen Heller" w:date="2022-08-14T09:32:00Z"/>
        </w:rPr>
      </w:pPr>
      <w:ins w:id="906" w:author="Chen Heller" w:date="2022-08-14T09:32:00Z">
        <w:r>
          <w:t>Procedure</w:t>
        </w:r>
      </w:ins>
    </w:p>
    <w:p w14:paraId="1151CE81" w14:textId="77777777" w:rsidR="00D826D9" w:rsidRDefault="00D826D9" w:rsidP="00D826D9">
      <w:pPr>
        <w:pStyle w:val="NoSpacing"/>
        <w:bidi w:val="0"/>
        <w:rPr>
          <w:ins w:id="907" w:author="Chen Heller" w:date="2022-08-14T09:32:00Z"/>
        </w:rPr>
      </w:pPr>
      <w:ins w:id="908" w:author="Chen Heller" w:date="2022-08-14T09:32:00Z">
        <w:r>
          <w:t>The procedure on the test day was identical to experiment two except for a few minor changes. The maximal movement onset and movement duration were reduced by 10ms to 320ms and 420ms respectively. Recognition of movement onset and offset was also adjusted, movement started when the finger was 1cm away from the starting point (Euclidean distance) and ended when it was 1.5cm away from the screen (on the Z axis). In addition, "Too early" feedback was given if the participant responded less then 100ms after target presentation. The purpose of the "Too early" feedback was to prevent predictive responses, i.e., responses that are planned before the stimuli is displayed and are therefore less affected by it. The above changes also applied to the six practice blocks participants completed on the practice day. The stimuli on the practice day were drawn from a set of ten pseudo random lists of condition and stimulus order that followed the same constraints as the test session lists.</w:t>
        </w:r>
      </w:ins>
    </w:p>
    <w:p w14:paraId="0A6BDC18" w14:textId="77777777" w:rsidR="00D826D9" w:rsidRDefault="00D826D9" w:rsidP="00D826D9">
      <w:pPr>
        <w:pStyle w:val="Heading5"/>
        <w:bidi w:val="0"/>
        <w:rPr>
          <w:ins w:id="909" w:author="Chen Heller" w:date="2022-08-14T09:32:00Z"/>
        </w:rPr>
      </w:pPr>
      <w:ins w:id="910" w:author="Chen Heller" w:date="2022-08-14T09:32:00Z">
        <w:r>
          <w:t>Exclusion criteria</w:t>
        </w:r>
      </w:ins>
    </w:p>
    <w:p w14:paraId="66E74528" w14:textId="77777777" w:rsidR="00D826D9" w:rsidRPr="005D549C" w:rsidRDefault="00D826D9" w:rsidP="00D826D9">
      <w:pPr>
        <w:pStyle w:val="NoSpacing"/>
        <w:bidi w:val="0"/>
        <w:rPr>
          <w:ins w:id="911" w:author="Chen Heller" w:date="2022-08-14T09:32:00Z"/>
        </w:rPr>
      </w:pPr>
      <w:ins w:id="912" w:author="Chen Heller" w:date="2022-08-14T09:32:00Z">
        <w:r>
          <w:t>Exclusion criteria was identical to experiment two.</w:t>
        </w:r>
      </w:ins>
    </w:p>
    <w:p w14:paraId="5154F176" w14:textId="77777777" w:rsidR="00D826D9" w:rsidRDefault="00D826D9" w:rsidP="00D826D9">
      <w:pPr>
        <w:pStyle w:val="Heading4"/>
        <w:bidi w:val="0"/>
        <w:rPr>
          <w:ins w:id="913" w:author="Chen Heller" w:date="2022-08-14T09:32:00Z"/>
        </w:rPr>
      </w:pPr>
      <w:ins w:id="914" w:author="Chen Heller" w:date="2022-08-14T09:32:00Z">
        <w:r>
          <w:t>Results</w:t>
        </w:r>
      </w:ins>
    </w:p>
    <w:p w14:paraId="42C02537" w14:textId="2B379A0C" w:rsidR="00D826D9" w:rsidRDefault="00D826D9" w:rsidP="00D826D9">
      <w:pPr>
        <w:pStyle w:val="NoSpacing"/>
        <w:bidi w:val="0"/>
        <w:rPr>
          <w:ins w:id="915" w:author="Chen Heller" w:date="2022-08-14T09:32:00Z"/>
        </w:rPr>
      </w:pPr>
      <w:ins w:id="916" w:author="Chen Heller" w:date="2022-08-14T09:32:00Z">
        <w:r>
          <w:t xml:space="preserve">When participants rated the prime as invisible, they were not better than chance at recognizing it, M = 47.4%, SD = 3.4, </w:t>
        </w:r>
        <w:proofErr w:type="gramStart"/>
        <w:r>
          <w:t>t</w:t>
        </w:r>
        <w:r w:rsidRPr="00FF0854">
          <w:rPr>
            <w:vertAlign w:val="subscript"/>
          </w:rPr>
          <w:t>(</w:t>
        </w:r>
        <w:proofErr w:type="gramEnd"/>
        <w:r w:rsidRPr="00FF0854">
          <w:rPr>
            <w:vertAlign w:val="subscript"/>
          </w:rPr>
          <w:t>6)</w:t>
        </w:r>
        <w:r>
          <w:t xml:space="preserve"> = -1.94, p = 0.1, 95% CI = [44.26, 50.65]. Contrary to experiment two, a congruency effect was reflected in the traveled distance which was shorter in the congruent (M = 1.01, SD = 0.005) than in the incongruent condition (M = 1.02, SD = 0.007), </w:t>
        </w:r>
        <w:proofErr w:type="gramStart"/>
        <w:r>
          <w:t>t</w:t>
        </w:r>
        <w:r w:rsidRPr="00FF0854">
          <w:rPr>
            <w:vertAlign w:val="subscript"/>
          </w:rPr>
          <w:t>(</w:t>
        </w:r>
        <w:proofErr w:type="gramEnd"/>
        <w:r w:rsidRPr="00FF0854">
          <w:rPr>
            <w:vertAlign w:val="subscript"/>
          </w:rPr>
          <w:t>6)</w:t>
        </w:r>
        <w:r>
          <w:t xml:space="preserve"> = -3.76, p = 0.009, 95% CI [-0.008, -0.001], Cohen's </w:t>
        </w:r>
        <w:proofErr w:type="spellStart"/>
        <w:r>
          <w:t>d</w:t>
        </w:r>
        <w:r>
          <w:rPr>
            <w:vertAlign w:val="subscript"/>
          </w:rPr>
          <w:t>z</w:t>
        </w:r>
        <w:proofErr w:type="spellEnd"/>
        <w:r>
          <w:t xml:space="preserve"> = -1.422. In accordance with shorter movements, movement duration was also marginally shorter in the congruent (M = </w:t>
        </w:r>
      </w:ins>
      <w:ins w:id="917" w:author="Chen Heller" w:date="2022-08-14T13:08:00Z">
        <w:r w:rsidR="00597E92">
          <w:t>3</w:t>
        </w:r>
      </w:ins>
      <w:ins w:id="918" w:author="Chen Heller" w:date="2022-08-14T09:32:00Z">
        <w:r>
          <w:t>9</w:t>
        </w:r>
      </w:ins>
      <w:ins w:id="919" w:author="Chen Heller" w:date="2022-08-14T13:08:00Z">
        <w:r w:rsidR="00597E92">
          <w:t>1.9ms</w:t>
        </w:r>
      </w:ins>
      <w:ins w:id="920" w:author="Chen Heller" w:date="2022-08-14T09:32:00Z">
        <w:r>
          <w:t>, SD = 3</w:t>
        </w:r>
      </w:ins>
      <w:ins w:id="921" w:author="Chen Heller" w:date="2022-08-14T13:08:00Z">
        <w:r w:rsidR="00597E92">
          <w:t>2.9</w:t>
        </w:r>
      </w:ins>
      <w:ins w:id="922" w:author="Chen Heller" w:date="2022-08-14T09:32:00Z">
        <w:r>
          <w:t xml:space="preserve">) than in the incongruent condition (M = </w:t>
        </w:r>
      </w:ins>
      <w:ins w:id="923" w:author="Chen Heller" w:date="2022-08-14T13:08:00Z">
        <w:r w:rsidR="00597E92">
          <w:t>403.3ms</w:t>
        </w:r>
      </w:ins>
      <w:ins w:id="924" w:author="Chen Heller" w:date="2022-08-14T09:32:00Z">
        <w:r>
          <w:t xml:space="preserve">, SD = </w:t>
        </w:r>
      </w:ins>
      <w:ins w:id="925" w:author="Chen Heller" w:date="2022-08-14T13:08:00Z">
        <w:r w:rsidR="00597E92">
          <w:t>25.4</w:t>
        </w:r>
      </w:ins>
      <w:ins w:id="926" w:author="Chen Heller" w:date="2022-08-14T09:32:00Z">
        <w:r>
          <w:t xml:space="preserve">), </w:t>
        </w:r>
        <w:proofErr w:type="gramStart"/>
        <w:r>
          <w:t>t</w:t>
        </w:r>
        <w:r w:rsidRPr="00FF0854">
          <w:rPr>
            <w:vertAlign w:val="subscript"/>
          </w:rPr>
          <w:t>(</w:t>
        </w:r>
        <w:proofErr w:type="gramEnd"/>
        <w:r w:rsidRPr="00FF0854">
          <w:rPr>
            <w:vertAlign w:val="subscript"/>
          </w:rPr>
          <w:t>6)</w:t>
        </w:r>
        <w:r>
          <w:t xml:space="preserve"> = -2.41, p = 0.051, 95% CI [-</w:t>
        </w:r>
      </w:ins>
      <w:ins w:id="927" w:author="Chen Heller" w:date="2022-08-14T13:08:00Z">
        <w:r w:rsidR="0040077A">
          <w:t>2</w:t>
        </w:r>
      </w:ins>
      <w:ins w:id="928" w:author="Chen Heller" w:date="2022-08-14T09:32:00Z">
        <w:r>
          <w:t>2</w:t>
        </w:r>
      </w:ins>
      <w:ins w:id="929" w:author="Chen Heller" w:date="2022-08-14T13:08:00Z">
        <w:r w:rsidR="0040077A">
          <w:t>.9</w:t>
        </w:r>
      </w:ins>
      <w:ins w:id="930" w:author="Chen Heller" w:date="2022-08-14T09:32:00Z">
        <w:r>
          <w:t xml:space="preserve">, 0.1], Cohen's </w:t>
        </w:r>
        <w:proofErr w:type="spellStart"/>
        <w:r>
          <w:t>d</w:t>
        </w:r>
        <w:r>
          <w:rPr>
            <w:vertAlign w:val="subscript"/>
          </w:rPr>
          <w:t>z</w:t>
        </w:r>
        <w:proofErr w:type="spellEnd"/>
        <w:r>
          <w:t xml:space="preserve"> = -0.91. A significant difference was also detected in the reach area which was larger for the congruent condition (</w:t>
        </w:r>
        <w:proofErr w:type="spellStart"/>
        <w:r>
          <w:t>M</w:t>
        </w:r>
        <w:r>
          <w:rPr>
            <w:vertAlign w:val="subscript"/>
          </w:rPr>
          <w:t>con</w:t>
        </w:r>
        <w:proofErr w:type="spellEnd"/>
        <w:r>
          <w:t xml:space="preserve"> = 0.0002, </w:t>
        </w:r>
        <w:proofErr w:type="spellStart"/>
        <w:r>
          <w:t>SD</w:t>
        </w:r>
        <w:r>
          <w:rPr>
            <w:vertAlign w:val="subscript"/>
          </w:rPr>
          <w:t>con</w:t>
        </w:r>
        <w:proofErr w:type="spellEnd"/>
        <w:r>
          <w:t xml:space="preserve"> = 0.00003, </w:t>
        </w:r>
        <w:proofErr w:type="spellStart"/>
        <w:r>
          <w:t>M</w:t>
        </w:r>
        <w:r>
          <w:rPr>
            <w:vertAlign w:val="subscript"/>
          </w:rPr>
          <w:t>incon</w:t>
        </w:r>
        <w:proofErr w:type="spellEnd"/>
        <w:r>
          <w:t xml:space="preserve"> = 0.0001, </w:t>
        </w:r>
        <w:proofErr w:type="spellStart"/>
        <w:r>
          <w:t>SD</w:t>
        </w:r>
        <w:r>
          <w:rPr>
            <w:vertAlign w:val="subscript"/>
          </w:rPr>
          <w:t>incon</w:t>
        </w:r>
        <w:proofErr w:type="spellEnd"/>
        <w:r>
          <w:t xml:space="preserve"> = 0.00002, </w:t>
        </w:r>
        <w:proofErr w:type="gramStart"/>
        <w:r>
          <w:t>t</w:t>
        </w:r>
        <w:r w:rsidRPr="009632DE">
          <w:rPr>
            <w:vertAlign w:val="subscript"/>
          </w:rPr>
          <w:t>(</w:t>
        </w:r>
        <w:proofErr w:type="gramEnd"/>
        <w:r w:rsidRPr="009632DE">
          <w:rPr>
            <w:vertAlign w:val="subscript"/>
          </w:rPr>
          <w:t>6)</w:t>
        </w:r>
        <w:r>
          <w:t xml:space="preserve"> = 3.02, p = 0.02, 95% CI [0.000006, 0.00004], Cohen's </w:t>
        </w:r>
        <w:proofErr w:type="spellStart"/>
        <w:r>
          <w:t>d</w:t>
        </w:r>
        <w:r>
          <w:rPr>
            <w:vertAlign w:val="subscript"/>
          </w:rPr>
          <w:t>z</w:t>
        </w:r>
        <w:proofErr w:type="spellEnd"/>
        <w:r>
          <w:t xml:space="preserve"> = 1.14). On the other hand the frequency of COM (</w:t>
        </w:r>
      </w:ins>
      <w:proofErr w:type="spellStart"/>
      <w:ins w:id="931" w:author="Chen Heller" w:date="2022-08-14T13:09:00Z">
        <w:r w:rsidR="009E21B9">
          <w:t>M</w:t>
        </w:r>
        <w:r w:rsidR="009E21B9">
          <w:rPr>
            <w:vertAlign w:val="subscript"/>
          </w:rPr>
          <w:t>con</w:t>
        </w:r>
        <w:proofErr w:type="spellEnd"/>
        <w:r w:rsidR="009E21B9">
          <w:t xml:space="preserve"> = 0.2, </w:t>
        </w:r>
        <w:proofErr w:type="spellStart"/>
        <w:r w:rsidR="009E21B9">
          <w:t>SD</w:t>
        </w:r>
        <w:r w:rsidR="009E21B9">
          <w:rPr>
            <w:vertAlign w:val="subscript"/>
          </w:rPr>
          <w:t>con</w:t>
        </w:r>
        <w:proofErr w:type="spellEnd"/>
        <w:r w:rsidR="009E21B9">
          <w:t xml:space="preserve"> = 0.13, </w:t>
        </w:r>
        <w:proofErr w:type="spellStart"/>
        <w:r w:rsidR="009E21B9">
          <w:t>M</w:t>
        </w:r>
        <w:r w:rsidR="009E21B9">
          <w:rPr>
            <w:vertAlign w:val="subscript"/>
          </w:rPr>
          <w:t>incon</w:t>
        </w:r>
        <w:proofErr w:type="spellEnd"/>
        <w:r w:rsidR="009E21B9">
          <w:t xml:space="preserve"> = 0.</w:t>
        </w:r>
      </w:ins>
      <w:ins w:id="932" w:author="Chen Heller" w:date="2022-08-14T13:10:00Z">
        <w:r w:rsidR="00C10DAE">
          <w:t>2</w:t>
        </w:r>
      </w:ins>
      <w:ins w:id="933" w:author="Chen Heller" w:date="2022-08-14T13:09:00Z">
        <w:r w:rsidR="009E21B9">
          <w:t xml:space="preserve">, </w:t>
        </w:r>
        <w:proofErr w:type="spellStart"/>
        <w:r w:rsidR="009E21B9">
          <w:t>SD</w:t>
        </w:r>
        <w:r w:rsidR="009E21B9">
          <w:rPr>
            <w:vertAlign w:val="subscript"/>
          </w:rPr>
          <w:t>incon</w:t>
        </w:r>
        <w:proofErr w:type="spellEnd"/>
        <w:r w:rsidR="009E21B9">
          <w:t xml:space="preserve"> = 0.</w:t>
        </w:r>
      </w:ins>
      <w:ins w:id="934" w:author="Chen Heller" w:date="2022-08-14T13:10:00Z">
        <w:r w:rsidR="00C10DAE">
          <w:t>15</w:t>
        </w:r>
      </w:ins>
      <w:ins w:id="935" w:author="Chen Heller" w:date="2022-08-14T13:09:00Z">
        <w:r w:rsidR="009E21B9">
          <w:t xml:space="preserve">, </w:t>
        </w:r>
      </w:ins>
      <w:ins w:id="936" w:author="Chen Heller" w:date="2022-08-14T09:32:00Z">
        <w:r>
          <w:t>t</w:t>
        </w:r>
        <w:r w:rsidRPr="00FF0854">
          <w:rPr>
            <w:vertAlign w:val="subscript"/>
          </w:rPr>
          <w:t>(8)</w:t>
        </w:r>
        <w:r>
          <w:t xml:space="preserve"> = -0.4, p = 0.69, 95% CI [-0.1, 0.</w:t>
        </w:r>
      </w:ins>
      <w:ins w:id="937" w:author="Chen Heller" w:date="2022-08-14T13:10:00Z">
        <w:r w:rsidR="00C96149">
          <w:t>1</w:t>
        </w:r>
      </w:ins>
      <w:ins w:id="938" w:author="Chen Heller" w:date="2022-08-14T09:32:00Z">
        <w:r>
          <w:t>]) and the reaction time (</w:t>
        </w:r>
      </w:ins>
      <w:proofErr w:type="spellStart"/>
      <w:ins w:id="939" w:author="Chen Heller" w:date="2022-08-14T13:10:00Z">
        <w:r w:rsidR="00250CC1">
          <w:t>M</w:t>
        </w:r>
        <w:r w:rsidR="00250CC1">
          <w:rPr>
            <w:vertAlign w:val="subscript"/>
          </w:rPr>
          <w:t>con</w:t>
        </w:r>
        <w:proofErr w:type="spellEnd"/>
        <w:r w:rsidR="00250CC1">
          <w:t xml:space="preserve"> = </w:t>
        </w:r>
      </w:ins>
      <w:ins w:id="940" w:author="Chen Heller" w:date="2022-08-14T13:11:00Z">
        <w:r w:rsidR="00250CC1">
          <w:t>164.4ms</w:t>
        </w:r>
      </w:ins>
      <w:ins w:id="941" w:author="Chen Heller" w:date="2022-08-14T13:10:00Z">
        <w:r w:rsidR="00250CC1">
          <w:t xml:space="preserve">, </w:t>
        </w:r>
        <w:proofErr w:type="spellStart"/>
        <w:r w:rsidR="00250CC1">
          <w:t>SD</w:t>
        </w:r>
        <w:r w:rsidR="00250CC1">
          <w:rPr>
            <w:vertAlign w:val="subscript"/>
          </w:rPr>
          <w:t>con</w:t>
        </w:r>
        <w:proofErr w:type="spellEnd"/>
        <w:r w:rsidR="00250CC1">
          <w:t xml:space="preserve"> = </w:t>
        </w:r>
      </w:ins>
      <w:ins w:id="942" w:author="Chen Heller" w:date="2022-08-14T13:11:00Z">
        <w:r w:rsidR="003C4B28">
          <w:t>26.1</w:t>
        </w:r>
      </w:ins>
      <w:ins w:id="943" w:author="Chen Heller" w:date="2022-08-14T13:10:00Z">
        <w:r w:rsidR="00250CC1">
          <w:t xml:space="preserve">, </w:t>
        </w:r>
        <w:proofErr w:type="spellStart"/>
        <w:r w:rsidR="00250CC1">
          <w:t>M</w:t>
        </w:r>
        <w:r w:rsidR="00250CC1">
          <w:rPr>
            <w:vertAlign w:val="subscript"/>
          </w:rPr>
          <w:t>incon</w:t>
        </w:r>
        <w:proofErr w:type="spellEnd"/>
        <w:r w:rsidR="00250CC1">
          <w:t xml:space="preserve"> = </w:t>
        </w:r>
      </w:ins>
      <w:ins w:id="944" w:author="Chen Heller" w:date="2022-08-14T13:11:00Z">
        <w:r w:rsidR="00C539C2">
          <w:t>175.9ms</w:t>
        </w:r>
      </w:ins>
      <w:ins w:id="945" w:author="Chen Heller" w:date="2022-08-14T13:10:00Z">
        <w:r w:rsidR="00250CC1">
          <w:t xml:space="preserve">, </w:t>
        </w:r>
        <w:proofErr w:type="spellStart"/>
        <w:r w:rsidR="00250CC1">
          <w:t>SD</w:t>
        </w:r>
        <w:r w:rsidR="00250CC1">
          <w:rPr>
            <w:vertAlign w:val="subscript"/>
          </w:rPr>
          <w:t>incon</w:t>
        </w:r>
        <w:proofErr w:type="spellEnd"/>
        <w:r w:rsidR="00250CC1">
          <w:t xml:space="preserve"> = </w:t>
        </w:r>
      </w:ins>
      <w:ins w:id="946" w:author="Chen Heller" w:date="2022-08-14T13:11:00Z">
        <w:r w:rsidR="00C539C2">
          <w:t>15.4</w:t>
        </w:r>
      </w:ins>
      <w:ins w:id="947" w:author="Chen Heller" w:date="2022-08-14T13:10:00Z">
        <w:r w:rsidR="00250CC1">
          <w:t xml:space="preserve">, </w:t>
        </w:r>
      </w:ins>
      <w:ins w:id="948" w:author="Chen Heller" w:date="2022-08-14T09:32:00Z">
        <w:r>
          <w:t>t</w:t>
        </w:r>
        <w:r w:rsidRPr="00FF0854">
          <w:rPr>
            <w:vertAlign w:val="subscript"/>
          </w:rPr>
          <w:t>(6)</w:t>
        </w:r>
        <w:r>
          <w:t xml:space="preserve"> = -2.22, p = 0.067, 95% CI [-</w:t>
        </w:r>
      </w:ins>
      <w:ins w:id="949" w:author="Chen Heller" w:date="2022-08-14T13:12:00Z">
        <w:r w:rsidR="00546571">
          <w:t>24</w:t>
        </w:r>
      </w:ins>
      <w:ins w:id="950" w:author="Chen Heller" w:date="2022-08-14T09:32:00Z">
        <w:r>
          <w:t xml:space="preserve">, </w:t>
        </w:r>
      </w:ins>
      <w:ins w:id="951" w:author="Chen Heller" w:date="2022-08-14T13:12:00Z">
        <w:r w:rsidR="00546571">
          <w:t>1.</w:t>
        </w:r>
      </w:ins>
      <w:ins w:id="952" w:author="Chen Heller" w:date="2022-08-14T09:32:00Z">
        <w:r>
          <w:t xml:space="preserve">1]) did not demonstrate any congruency effect. Surprisingly, the average number of valid trials among </w:t>
        </w:r>
        <w:r>
          <w:lastRenderedPageBreak/>
          <w:t>included and excluded participants was 87.61 (SD = 34.69) in the congruent condition and 77.84 (SD = 36.23) in the incongruent condition, which did not differ significantly from experiment two (</w:t>
        </w:r>
        <w:proofErr w:type="gramStart"/>
        <w:r>
          <w:t>t</w:t>
        </w:r>
        <w:r w:rsidRPr="00FF0854">
          <w:rPr>
            <w:vertAlign w:val="subscript"/>
          </w:rPr>
          <w:t>(</w:t>
        </w:r>
        <w:proofErr w:type="gramEnd"/>
        <w:r w:rsidRPr="00FF0854">
          <w:rPr>
            <w:vertAlign w:val="subscript"/>
          </w:rPr>
          <w:t>25)</w:t>
        </w:r>
        <w:r>
          <w:t xml:space="preserve"> = -0.3, p = 0.76, 95% CI [-83.5, 62]</w:t>
        </w:r>
        <w:r>
          <w:rPr>
            <w:rFonts w:hint="cs"/>
            <w:rtl/>
          </w:rPr>
          <w:t>(</w:t>
        </w:r>
        <w:r>
          <w:t>. However, trends were found when analyzing each exclusion criteria separately. The amount of late responses decreased (M</w:t>
        </w:r>
        <w:r>
          <w:rPr>
            <w:vertAlign w:val="subscript"/>
          </w:rPr>
          <w:t>3</w:t>
        </w:r>
        <w:r>
          <w:t xml:space="preserve"> = 52.84, SD</w:t>
        </w:r>
        <w:r>
          <w:rPr>
            <w:vertAlign w:val="subscript"/>
          </w:rPr>
          <w:t>3</w:t>
        </w:r>
        <w:r>
          <w:t xml:space="preserve"> = 30.83, M</w:t>
        </w:r>
        <w:r>
          <w:rPr>
            <w:vertAlign w:val="subscript"/>
          </w:rPr>
          <w:t>2</w:t>
        </w:r>
        <w:r>
          <w:t xml:space="preserve"> = 118, SD</w:t>
        </w:r>
        <w:r>
          <w:rPr>
            <w:vertAlign w:val="subscript"/>
          </w:rPr>
          <w:t>2</w:t>
        </w:r>
        <w:r>
          <w:t xml:space="preserve"> = 128.16, t</w:t>
        </w:r>
        <w:r w:rsidRPr="00FF0854">
          <w:rPr>
            <w:vertAlign w:val="subscript"/>
          </w:rPr>
          <w:t>(25)</w:t>
        </w:r>
        <w:r>
          <w:t xml:space="preserve"> = -1.78, p = 0.08, 95% CI [-140.4, 10]), while the number of short trajectories (M</w:t>
        </w:r>
        <w:r>
          <w:rPr>
            <w:vertAlign w:val="subscript"/>
          </w:rPr>
          <w:t>3</w:t>
        </w:r>
        <w:r>
          <w:t xml:space="preserve"> = 57, SD</w:t>
        </w:r>
        <w:r>
          <w:rPr>
            <w:vertAlign w:val="subscript"/>
          </w:rPr>
          <w:t>3</w:t>
        </w:r>
        <w:r>
          <w:t xml:space="preserve"> = 40.7, M</w:t>
        </w:r>
        <w:r>
          <w:rPr>
            <w:vertAlign w:val="subscript"/>
          </w:rPr>
          <w:t>2</w:t>
        </w:r>
        <w:r>
          <w:t xml:space="preserve"> = 18.5, SD</w:t>
        </w:r>
        <w:r>
          <w:rPr>
            <w:vertAlign w:val="subscript"/>
          </w:rPr>
          <w:t>2</w:t>
        </w:r>
        <w:r>
          <w:t xml:space="preserve"> = 18, t</w:t>
        </w:r>
        <w:r w:rsidRPr="00FF0854">
          <w:rPr>
            <w:vertAlign w:val="subscript"/>
          </w:rPr>
          <w:t>(25)</w:t>
        </w:r>
        <w:r>
          <w:t xml:space="preserve"> = 3.2, p = 0.003, 95% CI [13.8, 63.1]), </w:t>
        </w:r>
        <w:commentRangeStart w:id="953"/>
        <w:r>
          <w:t>slow movements (M</w:t>
        </w:r>
        <w:r>
          <w:rPr>
            <w:vertAlign w:val="subscript"/>
          </w:rPr>
          <w:t>3</w:t>
        </w:r>
        <w:r>
          <w:t xml:space="preserve"> = 77.5, SD</w:t>
        </w:r>
        <w:r>
          <w:rPr>
            <w:vertAlign w:val="subscript"/>
          </w:rPr>
          <w:t>3</w:t>
        </w:r>
        <w:r>
          <w:t xml:space="preserve"> = 44.3, M</w:t>
        </w:r>
        <w:r>
          <w:rPr>
            <w:vertAlign w:val="subscript"/>
          </w:rPr>
          <w:t>2</w:t>
        </w:r>
        <w:r>
          <w:t xml:space="preserve"> = 60, SD</w:t>
        </w:r>
        <w:r>
          <w:rPr>
            <w:vertAlign w:val="subscript"/>
          </w:rPr>
          <w:t>2</w:t>
        </w:r>
        <w:r>
          <w:t xml:space="preserve"> = 50.4, t</w:t>
        </w:r>
        <w:r w:rsidRPr="00FF0854">
          <w:rPr>
            <w:vertAlign w:val="subscript"/>
          </w:rPr>
          <w:t>(25)</w:t>
        </w:r>
        <w:r>
          <w:t xml:space="preserve"> = 0.95, p = 0.34, 95% CI [-20.3, 55.2]), early responses (M</w:t>
        </w:r>
        <w:r>
          <w:rPr>
            <w:vertAlign w:val="subscript"/>
          </w:rPr>
          <w:t>3</w:t>
        </w:r>
        <w:r>
          <w:t xml:space="preserve"> = 54.3, SD</w:t>
        </w:r>
        <w:r>
          <w:rPr>
            <w:vertAlign w:val="subscript"/>
          </w:rPr>
          <w:t>3</w:t>
        </w:r>
        <w:r>
          <w:t xml:space="preserve"> = 50.6, M</w:t>
        </w:r>
        <w:r>
          <w:rPr>
            <w:vertAlign w:val="subscript"/>
          </w:rPr>
          <w:t>2</w:t>
        </w:r>
        <w:r>
          <w:t xml:space="preserve"> = 31.5, SD</w:t>
        </w:r>
        <w:r>
          <w:rPr>
            <w:vertAlign w:val="subscript"/>
          </w:rPr>
          <w:t>2</w:t>
        </w:r>
        <w:r>
          <w:t xml:space="preserve"> = 36.5, t</w:t>
        </w:r>
        <w:r w:rsidRPr="00FF0854">
          <w:rPr>
            <w:vertAlign w:val="subscript"/>
          </w:rPr>
          <w:t>(25)</w:t>
        </w:r>
        <w:r>
          <w:t xml:space="preserve"> = 1.35, p = 0.18, 95% CI [-11.9, 57.6]), and incorrect answers (M</w:t>
        </w:r>
        <w:r>
          <w:rPr>
            <w:vertAlign w:val="subscript"/>
          </w:rPr>
          <w:t>3</w:t>
        </w:r>
        <w:r>
          <w:t xml:space="preserve"> = 91.2, SD</w:t>
        </w:r>
        <w:r>
          <w:rPr>
            <w:vertAlign w:val="subscript"/>
          </w:rPr>
          <w:t>3</w:t>
        </w:r>
        <w:r>
          <w:t xml:space="preserve"> = 57.13, M</w:t>
        </w:r>
        <w:r>
          <w:rPr>
            <w:vertAlign w:val="subscript"/>
          </w:rPr>
          <w:t>2</w:t>
        </w:r>
        <w:r>
          <w:t xml:space="preserve"> = 67, SD</w:t>
        </w:r>
        <w:r>
          <w:rPr>
            <w:vertAlign w:val="subscript"/>
          </w:rPr>
          <w:t>2</w:t>
        </w:r>
        <w:r>
          <w:t xml:space="preserve"> = 36.1, t</w:t>
        </w:r>
        <w:r w:rsidRPr="00FF0854">
          <w:rPr>
            <w:vertAlign w:val="subscript"/>
          </w:rPr>
          <w:t>(25)</w:t>
        </w:r>
        <w:r>
          <w:t xml:space="preserve"> = 1.32, p = 0.19, 95% CI [-13.4, 61.7]) increased.</w:t>
        </w:r>
        <w:commentRangeEnd w:id="953"/>
        <w:r>
          <w:rPr>
            <w:rStyle w:val="CommentReference"/>
          </w:rPr>
          <w:commentReference w:id="953"/>
        </w:r>
      </w:ins>
    </w:p>
    <w:p w14:paraId="606097A7" w14:textId="77777777" w:rsidR="00D826D9" w:rsidRDefault="00D826D9" w:rsidP="00D826D9">
      <w:pPr>
        <w:pStyle w:val="Heading4"/>
        <w:bidi w:val="0"/>
        <w:rPr>
          <w:ins w:id="954" w:author="Chen Heller" w:date="2022-08-14T09:32:00Z"/>
        </w:rPr>
      </w:pPr>
      <w:ins w:id="955" w:author="Chen Heller" w:date="2022-08-14T09:32:00Z">
        <w:r>
          <w:t>Discussion</w:t>
        </w:r>
      </w:ins>
    </w:p>
    <w:p w14:paraId="310B486A" w14:textId="2CE341B2" w:rsidR="002B4328" w:rsidRDefault="00D826D9" w:rsidP="00D826D9">
      <w:pPr>
        <w:pStyle w:val="NoSpacing"/>
        <w:bidi w:val="0"/>
      </w:pPr>
      <w:ins w:id="956" w:author="Chen Heller" w:date="2022-08-14T09:32:00Z">
        <w:r>
          <w:t>Experiment three incorporated an additional practice session that was intended to decrease the proportion of excluded trials.</w:t>
        </w:r>
        <w:r w:rsidRPr="00376C4C">
          <w:t xml:space="preserve"> </w:t>
        </w:r>
        <w:r>
          <w:t xml:space="preserve">Interestingly, although the overall number of excluded trials did not change, a trend was seen in the proportion of each exclusion reason. It seems that late responses became less prominent at the expanse of having more short reaches, slow movements, early responses, and incorrect answers. Seeing that late responses were the most prominent cause for failure in experiment two, it possible that participants in experiment three mainly focused on </w:t>
        </w:r>
        <w:commentRangeStart w:id="957"/>
        <w:r>
          <w:t>reducing their response time</w:t>
        </w:r>
      </w:ins>
      <w:commentRangeEnd w:id="957"/>
      <w:ins w:id="958" w:author="Chen Heller" w:date="2022-08-14T10:07:00Z">
        <w:r w:rsidR="00733D1A">
          <w:rPr>
            <w:rStyle w:val="CommentReference"/>
          </w:rPr>
          <w:commentReference w:id="957"/>
        </w:r>
      </w:ins>
      <w:ins w:id="959" w:author="Chen Heller" w:date="2022-08-14T09:32:00Z">
        <w:r>
          <w:t>, causing them to respond too quickly and have short trajectories. If these hasty responses were executed before adequate processing of the target was done, they were more likely to result in an incorrect answer. Consequently, the probability for corrective movements increased which accounted for the higher rate of long movement durations.</w:t>
        </w:r>
        <w:r w:rsidRPr="00A329D6">
          <w:t xml:space="preserve"> </w:t>
        </w:r>
        <w:r>
          <w:t>Even though the expected decrease in excluded trials did not occur, the results of experiment three did demonstrate the anticipated congruency effect. The conflict between the invisible prime and the target was reflected in the trajectory's bias towards the incorrect answer in the incongruent trials. This bias was expressed as a decrease in the reach area and an increase in the traveled distance for incongruent trials. The similar reaction time between the conditions and longer movement duration in the incongruent condition indicated that the conflict was processed during the movement, not before.</w:t>
        </w:r>
      </w:ins>
    </w:p>
    <w:p w14:paraId="1176DED7" w14:textId="79E3DE10" w:rsidR="00ED60E1" w:rsidRDefault="00ED60E1" w:rsidP="0001046E">
      <w:pPr>
        <w:pStyle w:val="Heading3"/>
        <w:bidi w:val="0"/>
        <w:rPr>
          <w:ins w:id="960" w:author="Chen Heller" w:date="2022-07-27T09:49:00Z"/>
        </w:rPr>
      </w:pPr>
      <w:r>
        <w:t>Exp 4</w:t>
      </w:r>
    </w:p>
    <w:p w14:paraId="3D3FAF54" w14:textId="77777777" w:rsidR="00D826D9" w:rsidRDefault="00D826D9" w:rsidP="00D826D9">
      <w:pPr>
        <w:pStyle w:val="NoSpacing"/>
        <w:bidi w:val="0"/>
        <w:rPr>
          <w:ins w:id="961" w:author="Chen Heller" w:date="2022-08-14T09:32:00Z"/>
        </w:rPr>
      </w:pPr>
      <w:ins w:id="962" w:author="Chen Heller" w:date="2022-08-14T09:32:00Z">
        <w:r>
          <w:t xml:space="preserve">The purpose of the current study was to examine whether motion tracking is preferable over keyboard response when studying unconscious processing. Experiment four was designated to answer this question by comparing the sensitivity of both measures on an identical task. Since experiment three have shown that additional practice does not improve the number of valid trials, a separate training day was not included in experiment four and only one practice block was used for each measure. The two measures were used in two consecutive sessions and the number of trials for each was reduced in half to prevent fatigue. In accordance with previous findings [ref to </w:t>
        </w:r>
        <w:proofErr w:type="gramStart"/>
        <w:r>
          <w:t>Xiao, but</w:t>
        </w:r>
        <w:proofErr w:type="gramEnd"/>
        <w:r>
          <w:t xml:space="preserve"> see ref to </w:t>
        </w:r>
        <w:proofErr w:type="spellStart"/>
        <w:r>
          <w:t>dehaene</w:t>
        </w:r>
        <w:proofErr w:type="spellEnd"/>
        <w:r>
          <w:t>] we expect that the reach area variable in the reaching session would produce a larger congruency effect than the RT variable in the keyboard session.</w:t>
        </w:r>
      </w:ins>
    </w:p>
    <w:p w14:paraId="4F35F08C" w14:textId="77777777" w:rsidR="00D826D9" w:rsidRDefault="00D826D9" w:rsidP="00D826D9">
      <w:pPr>
        <w:pStyle w:val="Heading4"/>
        <w:bidi w:val="0"/>
        <w:rPr>
          <w:ins w:id="963" w:author="Chen Heller" w:date="2022-08-14T09:32:00Z"/>
        </w:rPr>
      </w:pPr>
      <w:ins w:id="964" w:author="Chen Heller" w:date="2022-08-14T09:32:00Z">
        <w:r>
          <w:lastRenderedPageBreak/>
          <w:t>Methods</w:t>
        </w:r>
      </w:ins>
    </w:p>
    <w:p w14:paraId="635A0C30" w14:textId="77777777" w:rsidR="00D826D9" w:rsidRDefault="00D826D9" w:rsidP="00D826D9">
      <w:pPr>
        <w:pStyle w:val="Heading5"/>
        <w:bidi w:val="0"/>
        <w:rPr>
          <w:ins w:id="965" w:author="Chen Heller" w:date="2022-08-14T09:32:00Z"/>
        </w:rPr>
      </w:pPr>
      <w:commentRangeStart w:id="966"/>
      <w:ins w:id="967" w:author="Chen Heller" w:date="2022-08-14T09:32:00Z">
        <w:r>
          <w:t>Participants</w:t>
        </w:r>
      </w:ins>
      <w:commentRangeEnd w:id="966"/>
      <w:ins w:id="968" w:author="Chen Heller" w:date="2022-08-14T10:34:00Z">
        <w:r w:rsidR="00305CBB">
          <w:rPr>
            <w:rStyle w:val="CommentReference"/>
            <w:rFonts w:ascii="Calibri" w:eastAsia="David" w:hAnsi="Calibri" w:cs="David"/>
            <w:b w:val="0"/>
            <w:bCs w:val="0"/>
            <w:color w:val="auto"/>
          </w:rPr>
          <w:commentReference w:id="966"/>
        </w:r>
      </w:ins>
    </w:p>
    <w:p w14:paraId="10928BC5" w14:textId="77777777" w:rsidR="00D826D9" w:rsidRDefault="00D826D9" w:rsidP="00D826D9">
      <w:pPr>
        <w:pStyle w:val="NoSpacing"/>
        <w:bidi w:val="0"/>
        <w:rPr>
          <w:ins w:id="969" w:author="Chen Heller" w:date="2022-08-14T09:32:00Z"/>
          <w:rtl/>
        </w:rPr>
      </w:pPr>
      <w:ins w:id="970" w:author="Chen Heller" w:date="2022-08-14T09:32:00Z">
        <w:r>
          <w:t xml:space="preserve">To estimate the required sample </w:t>
        </w:r>
        <w:proofErr w:type="gramStart"/>
        <w:r>
          <w:t>size</w:t>
        </w:r>
        <w:proofErr w:type="gramEnd"/>
        <w:r>
          <w:t xml:space="preserve"> we calculated the average semantic effect in experiment two and three when using only half of the trials in each experiment. </w:t>
        </w:r>
        <w:r w:rsidRPr="006852A2">
          <w:t xml:space="preserve">The average effect size was 0.88 (Cohen's </w:t>
        </w:r>
        <w:proofErr w:type="spellStart"/>
        <w:r w:rsidRPr="006852A2">
          <w:t>dz</w:t>
        </w:r>
        <w:proofErr w:type="spellEnd"/>
        <w:r w:rsidRPr="006852A2">
          <w:t xml:space="preserve">). We estimated the keyboard task's effect size to be around 30% smaller (Cohen's </w:t>
        </w:r>
        <w:proofErr w:type="spellStart"/>
        <w:r w:rsidRPr="006852A2">
          <w:t>dz</w:t>
        </w:r>
        <w:proofErr w:type="spellEnd"/>
        <w:r w:rsidRPr="006852A2">
          <w:t xml:space="preserve"> = 0.61), in line with our hypothesis for a smaller RT effect, and in accordance with a previous study (Xiao et al., 2015, d=0.65, though see </w:t>
        </w:r>
        <w:proofErr w:type="spellStart"/>
        <w:r w:rsidRPr="006852A2">
          <w:t>Dehaene</w:t>
        </w:r>
        <w:proofErr w:type="spellEnd"/>
        <w:r w:rsidRPr="006852A2">
          <w:t xml:space="preserve"> et al., 2001, where the effect size was 0.8). To find such effect with a power = 95% and α=0.05 a sample of 30 participants </w:t>
        </w:r>
        <w:r>
          <w:t xml:space="preserve">was </w:t>
        </w:r>
        <w:r w:rsidRPr="006852A2">
          <w:t xml:space="preserve">needed, based on G*Power </w:t>
        </w:r>
        <w:r>
          <w:t xml:space="preserve">[ref to </w:t>
        </w:r>
        <w:proofErr w:type="spellStart"/>
        <w:r>
          <w:t>GPOwer</w:t>
        </w:r>
        <w:proofErr w:type="spellEnd"/>
        <w:r>
          <w:t xml:space="preserve">]. One participant was excluded since a reflective object that she wore interfered with the motion tracking system's recordings. Another participant was excluded since the program crashed </w:t>
        </w:r>
        <w:proofErr w:type="gramStart"/>
        <w:r>
          <w:t>in the midst of</w:t>
        </w:r>
        <w:proofErr w:type="gramEnd"/>
        <w:r>
          <w:t xml:space="preserve"> her experiment due to unexpected reason. Another one because she quite before completing the training.</w:t>
        </w:r>
      </w:ins>
    </w:p>
    <w:p w14:paraId="27F37F60" w14:textId="77777777" w:rsidR="00D826D9" w:rsidRDefault="00D826D9" w:rsidP="00D826D9">
      <w:pPr>
        <w:pStyle w:val="Heading5"/>
        <w:bidi w:val="0"/>
        <w:rPr>
          <w:ins w:id="971" w:author="Chen Heller" w:date="2022-08-14T09:32:00Z"/>
        </w:rPr>
      </w:pPr>
      <w:ins w:id="972" w:author="Chen Heller" w:date="2022-08-14T09:32:00Z">
        <w:r>
          <w:t>Stimuli</w:t>
        </w:r>
      </w:ins>
    </w:p>
    <w:p w14:paraId="436A4ABC" w14:textId="77777777" w:rsidR="00D826D9" w:rsidRPr="001C61CE" w:rsidRDefault="00D826D9" w:rsidP="00D826D9">
      <w:pPr>
        <w:pStyle w:val="NoSpacing"/>
        <w:bidi w:val="0"/>
        <w:rPr>
          <w:ins w:id="973" w:author="Chen Heller" w:date="2022-08-14T09:32:00Z"/>
        </w:rPr>
      </w:pPr>
      <w:ins w:id="974" w:author="Chen Heller" w:date="2022-08-14T09:32:00Z">
        <w:r>
          <w:t xml:space="preserve">The stimuli </w:t>
        </w:r>
        <w:proofErr w:type="gramStart"/>
        <w:r>
          <w:t>was</w:t>
        </w:r>
        <w:proofErr w:type="gramEnd"/>
        <w:r>
          <w:t xml:space="preserve"> identical to that used in experiment one.</w:t>
        </w:r>
      </w:ins>
    </w:p>
    <w:p w14:paraId="5FC1E55D" w14:textId="77777777" w:rsidR="00D826D9" w:rsidRDefault="00D826D9" w:rsidP="00D826D9">
      <w:pPr>
        <w:pStyle w:val="Heading5"/>
        <w:bidi w:val="0"/>
        <w:rPr>
          <w:ins w:id="975" w:author="Chen Heller" w:date="2022-08-14T09:32:00Z"/>
        </w:rPr>
      </w:pPr>
      <w:ins w:id="976" w:author="Chen Heller" w:date="2022-08-14T09:32:00Z">
        <w:r>
          <w:t>Procedure</w:t>
        </w:r>
      </w:ins>
    </w:p>
    <w:p w14:paraId="2C88FD2C" w14:textId="77777777" w:rsidR="00D826D9" w:rsidRPr="00892F96" w:rsidRDefault="00D826D9" w:rsidP="00D826D9">
      <w:pPr>
        <w:pStyle w:val="NoSpacing"/>
        <w:bidi w:val="0"/>
        <w:rPr>
          <w:ins w:id="977" w:author="Chen Heller" w:date="2022-08-14T09:32:00Z"/>
        </w:rPr>
      </w:pPr>
      <w:ins w:id="978" w:author="Chen Heller" w:date="2022-08-14T09:32:00Z">
        <w:r w:rsidRPr="00400416">
          <w:t xml:space="preserve">Each </w:t>
        </w:r>
        <w:r>
          <w:t xml:space="preserve">of the two </w:t>
        </w:r>
        <w:r w:rsidRPr="00400416">
          <w:t>session</w:t>
        </w:r>
        <w:r>
          <w:t>s</w:t>
        </w:r>
        <w:r w:rsidRPr="00400416">
          <w:t xml:space="preserve"> include</w:t>
        </w:r>
        <w:r>
          <w:t>d</w:t>
        </w:r>
        <w:r w:rsidRPr="00400416">
          <w:t xml:space="preserve"> a practice block and </w:t>
        </w:r>
        <w:r>
          <w:t xml:space="preserve">six </w:t>
        </w:r>
        <w:r w:rsidRPr="00400416">
          <w:t xml:space="preserve">test blocks (i.e., 40 practice trials and </w:t>
        </w:r>
        <w:r>
          <w:t xml:space="preserve">240 </w:t>
        </w:r>
        <w:r w:rsidRPr="00400416">
          <w:t>test trials)</w:t>
        </w:r>
        <w:r>
          <w:t xml:space="preserve"> which were run consecutively, and the order of the sessions was counterbalanced between subjects</w:t>
        </w:r>
        <w:r w:rsidRPr="00400416">
          <w:t xml:space="preserve">. </w:t>
        </w:r>
        <w:commentRangeStart w:id="979"/>
        <w:r w:rsidRPr="00400416">
          <w:t xml:space="preserve">Breaks </w:t>
        </w:r>
        <w:r>
          <w:t>were given</w:t>
        </w:r>
        <w:r w:rsidRPr="00400416">
          <w:t xml:space="preserve"> between blocks. </w:t>
        </w:r>
        <w:r>
          <w:t>H</w:t>
        </w:r>
        <w:r w:rsidRPr="00400416">
          <w:t xml:space="preserve">alf the trials </w:t>
        </w:r>
        <w:r>
          <w:t xml:space="preserve">were </w:t>
        </w:r>
        <w:r w:rsidRPr="00400416">
          <w:t xml:space="preserve">congruent and half incongruent, and half the targets </w:t>
        </w:r>
        <w:r>
          <w:t xml:space="preserve">were </w:t>
        </w:r>
        <w:r w:rsidRPr="00400416">
          <w:t>natural and half artificial</w:t>
        </w:r>
        <w:commentRangeEnd w:id="979"/>
        <w:r>
          <w:rPr>
            <w:rStyle w:val="CommentReference"/>
          </w:rPr>
          <w:commentReference w:id="979"/>
        </w:r>
        <w:r w:rsidRPr="00400416">
          <w:t xml:space="preserve">. Stimuli order </w:t>
        </w:r>
        <w:r>
          <w:t xml:space="preserve">in the experimental blocks was </w:t>
        </w:r>
        <w:r w:rsidRPr="00400416">
          <w:t xml:space="preserve">dictated by </w:t>
        </w:r>
        <w:r>
          <w:t xml:space="preserve">a </w:t>
        </w:r>
        <w:r w:rsidRPr="00400416">
          <w:t xml:space="preserve">list that </w:t>
        </w:r>
        <w:r>
          <w:t xml:space="preserve">was </w:t>
        </w:r>
        <w:r w:rsidRPr="00400416">
          <w:t xml:space="preserve">randomly sampled (without replacement) out of </w:t>
        </w:r>
        <w:r>
          <w:t xml:space="preserve">twenty </w:t>
        </w:r>
        <w:r w:rsidRPr="00400416">
          <w:t xml:space="preserve">pre-composed lists of trial condition and stimulus. </w:t>
        </w:r>
        <w:r>
          <w:t xml:space="preserve">For the practice blocks a list was drawn from a different set of ten lists. The order of words within each list followed the same constraints as in experiment one. </w:t>
        </w:r>
        <w:r w:rsidRPr="00400416">
          <w:t>Every trial consist</w:t>
        </w:r>
        <w:r>
          <w:t>ed</w:t>
        </w:r>
        <w:r w:rsidRPr="00400416">
          <w:t xml:space="preserve"> of a fixation cross (1000ms), a first mask (270ms), a second mask (30ms), a prime word (30ms), a third mask (30ms) and a target (500ms). Once the target </w:t>
        </w:r>
        <w:r>
          <w:t xml:space="preserve">was </w:t>
        </w:r>
        <w:r w:rsidRPr="00400416">
          <w:t>displayed, participants classif</w:t>
        </w:r>
        <w:r>
          <w:t>ied</w:t>
        </w:r>
        <w:r w:rsidRPr="00400416">
          <w:t xml:space="preserve"> the target word as describing a natural / artificial item by </w:t>
        </w:r>
        <w:r>
          <w:t xml:space="preserve">selecting the side </w:t>
        </w:r>
        <w:r w:rsidRPr="00400416">
          <w:t>of the screen that contains the appropriate category.</w:t>
        </w:r>
        <w:r>
          <w:t xml:space="preserve"> In the reaching</w:t>
        </w:r>
        <w:r w:rsidRPr="007C1188">
          <w:t xml:space="preserve"> </w:t>
        </w:r>
        <w:r>
          <w:t>task this was done by touching the appropriate side of the screen. Reaching responses were bound to the same movement onset and duration constraints as in experiment three. However, here movement ended when the finger was 0.7cm away from the screen (on the Z axis) and the "Too slow" feedback was given after a movement was completed. In the k</w:t>
        </w:r>
        <w:r w:rsidRPr="007C1188">
          <w:t xml:space="preserve">eyboard </w:t>
        </w:r>
        <w:r>
          <w:t xml:space="preserve">task participants pressed </w:t>
        </w:r>
        <w:r w:rsidRPr="007C1188">
          <w:t>"</w:t>
        </w:r>
        <w:r>
          <w:t>E</w:t>
        </w:r>
        <w:r w:rsidRPr="007C1188">
          <w:t>"/"</w:t>
        </w:r>
        <w:r>
          <w:t>Y</w:t>
        </w:r>
        <w:r w:rsidRPr="007C1188">
          <w:t>" keys</w:t>
        </w:r>
        <w:r>
          <w:t xml:space="preserve"> with the left/right hand to select the left/right side accordingly. Response had to be given within a time window of 100-740ms from target display, otherwise "Too Early"/ "Too Late" feedback was given. After Classifying the targets, the participants were asked to recognize the prime out of two words as in previous experiments. Response was given in an identical fashion to the target classification task, within a seven second response window.</w:t>
        </w:r>
        <w:r w:rsidRPr="00400416">
          <w:t xml:space="preserve"> Finally, a subjective measure of prime awareness </w:t>
        </w:r>
        <w:r>
          <w:t xml:space="preserve">was </w:t>
        </w:r>
        <w:r w:rsidRPr="00400416">
          <w:t>taken, using the Perceptual Awareness Scale (PAS)</w:t>
        </w:r>
        <w:r>
          <w:t xml:space="preserve"> [ref]</w:t>
        </w:r>
        <w:r w:rsidRPr="00400416">
          <w:t>.</w:t>
        </w:r>
      </w:ins>
    </w:p>
    <w:p w14:paraId="1E655967" w14:textId="77777777" w:rsidR="00D826D9" w:rsidRDefault="00D826D9" w:rsidP="00D826D9">
      <w:pPr>
        <w:pStyle w:val="Heading5"/>
        <w:bidi w:val="0"/>
        <w:rPr>
          <w:ins w:id="980" w:author="Chen Heller" w:date="2022-08-14T09:32:00Z"/>
        </w:rPr>
      </w:pPr>
      <w:ins w:id="981" w:author="Chen Heller" w:date="2022-08-14T09:32:00Z">
        <w:r>
          <w:t>Exclusion criteria</w:t>
        </w:r>
      </w:ins>
    </w:p>
    <w:p w14:paraId="312384C8" w14:textId="77777777" w:rsidR="00D826D9" w:rsidRDefault="00D826D9" w:rsidP="00D826D9">
      <w:pPr>
        <w:pStyle w:val="NoSpacing"/>
        <w:bidi w:val="0"/>
        <w:rPr>
          <w:ins w:id="982" w:author="Chen Heller" w:date="2022-08-14T09:32:00Z"/>
        </w:rPr>
      </w:pPr>
      <w:ins w:id="983" w:author="Chen Heller" w:date="2022-08-14T09:32:00Z">
        <w:r>
          <w:t xml:space="preserve">The exclusion criteria in the reaching session </w:t>
        </w:r>
        <w:proofErr w:type="gramStart"/>
        <w:r>
          <w:t>was</w:t>
        </w:r>
        <w:proofErr w:type="gramEnd"/>
        <w:r>
          <w:t xml:space="preserve"> identical to that used in experiment two. Additional exclusion criteria were used in the keyboard session where trials were excluded if no response was given or if it was given less than 100ms or more than 740ms after target display.</w:t>
        </w:r>
      </w:ins>
    </w:p>
    <w:p w14:paraId="3AA9C79F" w14:textId="77777777" w:rsidR="00D826D9" w:rsidRDefault="00D826D9" w:rsidP="00D826D9">
      <w:pPr>
        <w:pStyle w:val="Heading4"/>
        <w:bidi w:val="0"/>
        <w:rPr>
          <w:ins w:id="984" w:author="Chen Heller" w:date="2022-08-14T09:32:00Z"/>
        </w:rPr>
      </w:pPr>
      <w:ins w:id="985" w:author="Chen Heller" w:date="2022-08-14T09:32:00Z">
        <w:r>
          <w:t>Results</w:t>
        </w:r>
      </w:ins>
    </w:p>
    <w:p w14:paraId="35CAFCBB" w14:textId="395BDEF1" w:rsidR="006A7738" w:rsidRDefault="00D826D9" w:rsidP="00D826D9">
      <w:pPr>
        <w:pStyle w:val="NoSpacing"/>
        <w:bidi w:val="0"/>
      </w:pPr>
      <w:ins w:id="986" w:author="Chen Heller" w:date="2022-08-14T09:32:00Z">
        <w:r>
          <w:t>Discussion</w:t>
        </w:r>
      </w:ins>
    </w:p>
    <w:p w14:paraId="0950B412" w14:textId="03C490CC" w:rsidR="00E668B7" w:rsidRDefault="0001046E" w:rsidP="00E668B7">
      <w:pPr>
        <w:pStyle w:val="Heading3"/>
        <w:bidi w:val="0"/>
        <w:rPr>
          <w:ins w:id="987" w:author="Chen Heller" w:date="2022-08-14T09:33:00Z"/>
        </w:rPr>
      </w:pPr>
      <w:r>
        <w:lastRenderedPageBreak/>
        <w:t xml:space="preserve">General </w:t>
      </w:r>
      <w:r w:rsidR="00E668B7">
        <w:t>Discussion</w:t>
      </w:r>
    </w:p>
    <w:p w14:paraId="2B643A33" w14:textId="77777777" w:rsidR="00FF06FA" w:rsidRDefault="00FF06FA" w:rsidP="00FF06FA">
      <w:pPr>
        <w:pStyle w:val="NoSpacing"/>
        <w:bidi w:val="0"/>
        <w:rPr>
          <w:ins w:id="988" w:author="Chen Heller" w:date="2022-08-14T09:33:00Z"/>
        </w:rPr>
      </w:pPr>
      <w:ins w:id="989" w:author="Chen Heller" w:date="2022-08-14T09:33:00Z">
        <w:r>
          <w:t xml:space="preserve">We set out to examine if motion tracking can serve as a solution for the small effect sizes that are usually found in the field of unconscious processing. Increased sensitivity to unconscious effects will allow to settle the </w:t>
        </w:r>
        <w:proofErr w:type="gramStart"/>
        <w:r>
          <w:t>long lasting</w:t>
        </w:r>
        <w:proofErr w:type="gramEnd"/>
        <w:r>
          <w:t xml:space="preserve"> debate about the extent of unconscious processing. To do so we used a classical semantic priming paradigm that was previously used by </w:t>
        </w:r>
        <w:proofErr w:type="spellStart"/>
        <w:r>
          <w:t>Dehaene</w:t>
        </w:r>
        <w:proofErr w:type="spellEnd"/>
        <w:r>
          <w:t xml:space="preserve"> and colleagues [ref] and was proven to exhibit extensive unconscious effects. Our first experiment required participants to make a semantic judgment regarding a target stimulus that was preceded by a congruent/incongruent subliminal prime. Analysis of the results revealed a hint of unconscious processing only in the reach area variable which was smaller for incongruent trials. Since this experiment allowed for relatively slow responses, it was suspected that the prime's activity is diluted before the movement is initiated, which explains why a robust congruency effect was not observed</w:t>
        </w:r>
        <w:r w:rsidRPr="00B61294">
          <w:t>. Supportive evidence for this assumption was provided by the longer movement onset times in incongruent trials</w:t>
        </w:r>
        <w:r>
          <w:t xml:space="preserve">, </w:t>
        </w:r>
        <w:r w:rsidRPr="00B61294">
          <w:t>but not movement durations</w:t>
        </w:r>
        <w:r>
          <w:t xml:space="preserve">. For the unconscious effect to be reflected in the movement trajectory instead of the movement onset, it is preferable that the cognitive conflict between the prime and the target will overlap with the reaching movement. </w:t>
        </w:r>
        <w:commentRangeStart w:id="990"/>
        <w:r>
          <w:t>For this reason, the participants' response window in the second experiment was diminished and limitations were placed on their movement onset time and movement duration</w:t>
        </w:r>
        <w:commentRangeEnd w:id="990"/>
        <w:r>
          <w:rPr>
            <w:rStyle w:val="CommentReference"/>
          </w:rPr>
          <w:commentReference w:id="990"/>
        </w:r>
        <w:r>
          <w:t xml:space="preserve">. Unfortunately, the strict timing constraints resulted in many excluded trials and therefore a significant congruency effect was not found. To solve this problem, an additional training day was added in experiment three, which was intended to improve the participants' response speed and increase the </w:t>
        </w:r>
        <w:proofErr w:type="gramStart"/>
        <w:r>
          <w:t>amount</w:t>
        </w:r>
        <w:proofErr w:type="gramEnd"/>
        <w:r>
          <w:t xml:space="preserve"> of valid trials. Although the proportion of excluded trials did not decrease in the third experiment, the proportion each exclusion reason took did change; Interestingly the number of late responses decreased while the number of early, </w:t>
        </w:r>
        <w:proofErr w:type="gramStart"/>
        <w:r>
          <w:t>slow</w:t>
        </w:r>
        <w:proofErr w:type="gramEnd"/>
        <w:r>
          <w:t xml:space="preserve"> and incorrect responses increased. This pattern of results served as an indication of an undesired training effect: the participants mainly focused on hastening their responses, at the expense of proper timing and performance in the task. </w:t>
        </w:r>
        <w:commentRangeStart w:id="991"/>
        <w:r>
          <w:t>Therefor</w:t>
        </w:r>
        <w:commentRangeEnd w:id="991"/>
        <w:r>
          <w:rPr>
            <w:rStyle w:val="CommentReference"/>
          </w:rPr>
          <w:commentReference w:id="991"/>
        </w:r>
        <w:r>
          <w:t xml:space="preserve"> in the fourth experiment the additional training day was discarded. The goal of the </w:t>
        </w:r>
        <w:commentRangeStart w:id="992"/>
        <w:r>
          <w:t xml:space="preserve">fourth experiment </w:t>
        </w:r>
        <w:commentRangeEnd w:id="992"/>
        <w:r>
          <w:rPr>
            <w:rStyle w:val="CommentReference"/>
          </w:rPr>
          <w:commentReference w:id="992"/>
        </w:r>
        <w:r>
          <w:t>was to examine if motion capture is superior to keyboard-RT when probing unconscious processing, consequently the experiment was comprised of a reaching session and a keyboard session that were run consecutively.</w:t>
        </w:r>
      </w:ins>
    </w:p>
    <w:p w14:paraId="144DDAD5" w14:textId="09C97250" w:rsidR="008D0C34" w:rsidRDefault="00FF06FA" w:rsidP="007C34C4">
      <w:pPr>
        <w:pStyle w:val="NoSpacing"/>
        <w:bidi w:val="0"/>
      </w:pPr>
      <w:ins w:id="993" w:author="Chen Heller" w:date="2022-08-14T09:33:00Z">
        <w:r>
          <w:t>@@@ Write the results of experiment 4 @@@@</w:t>
        </w:r>
      </w:ins>
    </w:p>
    <w:sectPr w:rsidR="008D0C34" w:rsidSect="0097667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ad Mudrik" w:date="2022-07-09T18:38:00Z" w:initials="LM">
    <w:p w14:paraId="6BDE0F01" w14:textId="77777777" w:rsidR="003F1865" w:rsidRDefault="003F1865" w:rsidP="003F53BD">
      <w:pPr>
        <w:bidi w:val="0"/>
      </w:pPr>
      <w:r>
        <w:rPr>
          <w:rStyle w:val="CommentReference"/>
        </w:rPr>
        <w:annotationRef/>
      </w:r>
      <w:r>
        <w:rPr>
          <w:sz w:val="20"/>
          <w:szCs w:val="20"/>
        </w:rPr>
        <w:t>currently the format is super packed and dense. I imagine you will change it in later versions (space between lines should be at least 1.5, and I would add space between paragraphs)</w:t>
      </w:r>
    </w:p>
  </w:comment>
  <w:comment w:id="2" w:author="Liad Mudrik" w:date="2022-07-09T19:00:00Z" w:initials="LM">
    <w:p w14:paraId="6A6E959A" w14:textId="77777777" w:rsidR="00681FA4" w:rsidRDefault="00681FA4" w:rsidP="0017507E">
      <w:pPr>
        <w:bidi w:val="0"/>
      </w:pPr>
      <w:r>
        <w:rPr>
          <w:rStyle w:val="CommentReference"/>
        </w:rPr>
        <w:annotationRef/>
      </w:r>
      <w:r>
        <w:rPr>
          <w:sz w:val="20"/>
          <w:szCs w:val="20"/>
        </w:rPr>
        <w:t>I also imagine you will remove all paragraph titles?</w:t>
      </w:r>
    </w:p>
  </w:comment>
  <w:comment w:id="3" w:author="Chen Heller" w:date="2022-07-28T08:18:00Z" w:initials="CH">
    <w:p w14:paraId="5E5BC323" w14:textId="77777777" w:rsidR="00FF2CE9" w:rsidRDefault="00FF2CE9" w:rsidP="001830B5">
      <w:pPr>
        <w:pStyle w:val="CommentText"/>
        <w:bidi w:val="0"/>
      </w:pPr>
      <w:r>
        <w:rPr>
          <w:rStyle w:val="CommentReference"/>
        </w:rPr>
        <w:annotationRef/>
      </w:r>
      <w:r>
        <w:t>Yes of course, the formatting will be done in the final version, it is just easier for me to do the writing in this format.</w:t>
      </w:r>
    </w:p>
  </w:comment>
  <w:comment w:id="4" w:author="Chen Heller" w:date="2022-06-23T12:45:00Z" w:initials="CH">
    <w:p w14:paraId="471556CE" w14:textId="11ECA0C7" w:rsidR="00D37A2D" w:rsidRDefault="00321DDE">
      <w:pPr>
        <w:pStyle w:val="CommentText"/>
        <w:bidi w:val="0"/>
      </w:pPr>
      <w:r>
        <w:rPr>
          <w:rStyle w:val="CommentReference"/>
        </w:rPr>
        <w:annotationRef/>
      </w:r>
      <w:r w:rsidR="00D37A2D">
        <w:t>Poirier 2005 - Specific activation of the V5 brain area by auditory motion processing an fMRI study.</w:t>
      </w:r>
    </w:p>
    <w:p w14:paraId="18B002E4" w14:textId="77777777" w:rsidR="00D37A2D" w:rsidRDefault="00D37A2D">
      <w:pPr>
        <w:pStyle w:val="CommentText"/>
        <w:bidi w:val="0"/>
      </w:pPr>
    </w:p>
    <w:p w14:paraId="336BA771" w14:textId="77777777" w:rsidR="00D37A2D" w:rsidRDefault="00D37A2D">
      <w:pPr>
        <w:pStyle w:val="CommentText"/>
        <w:bidi w:val="0"/>
      </w:pPr>
      <w:r>
        <w:t>Kanwisher 1997 - The fusiform face area a module in human extrastriate cortex specialized for face perception</w:t>
      </w:r>
    </w:p>
    <w:p w14:paraId="44035FE2" w14:textId="77777777" w:rsidR="00D37A2D" w:rsidRDefault="00D37A2D">
      <w:pPr>
        <w:pStyle w:val="CommentText"/>
        <w:bidi w:val="0"/>
      </w:pPr>
    </w:p>
    <w:p w14:paraId="50824607" w14:textId="77777777" w:rsidR="00D37A2D" w:rsidRDefault="00D37A2D">
      <w:pPr>
        <w:pStyle w:val="CommentText"/>
        <w:bidi w:val="0"/>
      </w:pPr>
      <w:r>
        <w:t>Willander 2006 - Smell your way back to childhood Autobiographical odor memory</w:t>
      </w:r>
    </w:p>
    <w:p w14:paraId="30C56E15" w14:textId="77777777" w:rsidR="00D37A2D" w:rsidRDefault="00D37A2D">
      <w:pPr>
        <w:pStyle w:val="CommentText"/>
        <w:bidi w:val="0"/>
      </w:pPr>
    </w:p>
    <w:p w14:paraId="37EDB3D4" w14:textId="77777777" w:rsidR="00D37A2D" w:rsidRDefault="00D37A2D" w:rsidP="00C670CD">
      <w:pPr>
        <w:pStyle w:val="CommentText"/>
        <w:bidi w:val="0"/>
      </w:pPr>
      <w:r>
        <w:t>Kappers 2013 - Haptic perception</w:t>
      </w:r>
    </w:p>
  </w:comment>
  <w:comment w:id="5" w:author="Chen Heller" w:date="2022-06-23T12:46:00Z" w:initials="CH">
    <w:p w14:paraId="5C192D2D" w14:textId="6F860850" w:rsidR="00AE0B16" w:rsidRDefault="00AE0B16">
      <w:pPr>
        <w:pStyle w:val="CommentText"/>
        <w:bidi w:val="0"/>
      </w:pPr>
      <w:r>
        <w:rPr>
          <w:rStyle w:val="CommentReference"/>
        </w:rPr>
        <w:annotationRef/>
      </w:r>
      <w:r>
        <w:t xml:space="preserve">Aivar, M. P., Brenner, E., &amp; Smeets, J. B. (2008). Avoiding moving obstacles. Experimental Brain Research, 190(3), 251-264. </w:t>
      </w:r>
    </w:p>
    <w:p w14:paraId="4CE6F349" w14:textId="77777777" w:rsidR="00AE0B16" w:rsidRDefault="00AE0B16">
      <w:pPr>
        <w:pStyle w:val="CommentText"/>
        <w:bidi w:val="0"/>
      </w:pPr>
    </w:p>
    <w:p w14:paraId="53100C7D" w14:textId="77777777" w:rsidR="00AE0B16" w:rsidRDefault="00AE0B16" w:rsidP="00567871">
      <w:pPr>
        <w:pStyle w:val="CommentText"/>
        <w:bidi w:val="0"/>
      </w:pPr>
      <w:r>
        <w:t>von Hofsten, C., &amp; Lindhagen, K. (1979). Observations on the development of reaching for moving objects. </w:t>
      </w:r>
      <w:r>
        <w:rPr>
          <w:i/>
          <w:iCs/>
        </w:rPr>
        <w:t>Journal of experimental child psychology</w:t>
      </w:r>
      <w:r>
        <w:t>, </w:t>
      </w:r>
      <w:r>
        <w:rPr>
          <w:i/>
          <w:iCs/>
        </w:rPr>
        <w:t>28</w:t>
      </w:r>
      <w:r>
        <w:t>(1), 158-173.</w:t>
      </w:r>
    </w:p>
  </w:comment>
  <w:comment w:id="6" w:author="Chen Heller" w:date="2022-06-23T12:49:00Z" w:initials="CH">
    <w:p w14:paraId="4E8E54E7" w14:textId="77777777" w:rsidR="00ED0205" w:rsidRDefault="00ED0205">
      <w:pPr>
        <w:pStyle w:val="CommentText"/>
        <w:bidi w:val="0"/>
      </w:pPr>
      <w:r>
        <w:rPr>
          <w:rStyle w:val="CommentReference"/>
        </w:rPr>
        <w:annotationRef/>
      </w:r>
      <w:r>
        <w:t xml:space="preserve">Sawchuk 2002 - Emotional responding to fearful and disgusting stimuli in specific phobics </w:t>
      </w:r>
    </w:p>
    <w:p w14:paraId="455BFBAF" w14:textId="77777777" w:rsidR="00ED0205" w:rsidRDefault="00ED0205">
      <w:pPr>
        <w:pStyle w:val="CommentText"/>
        <w:bidi w:val="0"/>
      </w:pPr>
    </w:p>
    <w:p w14:paraId="74D33346" w14:textId="77777777" w:rsidR="00ED0205" w:rsidRDefault="00ED0205">
      <w:pPr>
        <w:pStyle w:val="CommentText"/>
        <w:bidi w:val="0"/>
      </w:pPr>
      <w:r>
        <w:rPr>
          <w:strike/>
        </w:rPr>
        <w:t>Schienle, A., Schäfer, A., Stark, R., Walter, B., &amp; Vaitl, D. (2005). Gender differences in the processing of disgust-and fear-inducing pictures: an fMRI study. </w:t>
      </w:r>
      <w:r>
        <w:rPr>
          <w:i/>
          <w:iCs/>
          <w:strike/>
        </w:rPr>
        <w:t>Neuroreport</w:t>
      </w:r>
      <w:r>
        <w:rPr>
          <w:strike/>
        </w:rPr>
        <w:t>, </w:t>
      </w:r>
      <w:r>
        <w:rPr>
          <w:i/>
          <w:iCs/>
          <w:strike/>
        </w:rPr>
        <w:t>16</w:t>
      </w:r>
      <w:r>
        <w:rPr>
          <w:strike/>
        </w:rPr>
        <w:t xml:space="preserve">(3), 277-280. </w:t>
      </w:r>
      <w:r>
        <w:t>Liad erased it in the draft I sent for some reason.</w:t>
      </w:r>
    </w:p>
    <w:p w14:paraId="6563084D" w14:textId="77777777" w:rsidR="00ED0205" w:rsidRDefault="00ED0205">
      <w:pPr>
        <w:pStyle w:val="CommentText"/>
        <w:bidi w:val="0"/>
      </w:pPr>
    </w:p>
    <w:p w14:paraId="23426630" w14:textId="77777777" w:rsidR="00ED0205" w:rsidRDefault="00ED0205" w:rsidP="009F3C1D">
      <w:pPr>
        <w:pStyle w:val="CommentText"/>
        <w:bidi w:val="0"/>
      </w:pPr>
      <w:r>
        <w:t>Siedlecka 2019 - Experimental methods for inducing basic emotions A qualitative review</w:t>
      </w:r>
    </w:p>
  </w:comment>
  <w:comment w:id="7" w:author="Chen Heller" w:date="2022-06-23T12:53:00Z" w:initials="CH">
    <w:p w14:paraId="67A634A2" w14:textId="77777777" w:rsidR="00650981" w:rsidRDefault="00650981">
      <w:pPr>
        <w:pStyle w:val="CommentText"/>
        <w:bidi w:val="0"/>
      </w:pPr>
      <w:r>
        <w:rPr>
          <w:rStyle w:val="CommentReference"/>
        </w:rPr>
        <w:annotationRef/>
      </w:r>
      <w:r>
        <w:t>Mashour 2020 - Conscious processing and the global neuronal workspace hypothesis</w:t>
      </w:r>
    </w:p>
    <w:p w14:paraId="6E3E1ACB" w14:textId="77777777" w:rsidR="00650981" w:rsidRDefault="00650981">
      <w:pPr>
        <w:pStyle w:val="CommentText"/>
        <w:bidi w:val="0"/>
      </w:pPr>
    </w:p>
    <w:p w14:paraId="5F96C5D2" w14:textId="77777777" w:rsidR="00650981" w:rsidRDefault="00650981">
      <w:pPr>
        <w:pStyle w:val="CommentText"/>
        <w:bidi w:val="0"/>
      </w:pPr>
      <w:r>
        <w:t>Lamme 2000 - The distinct modes of vision offered by feedforward and recurrent processing</w:t>
      </w:r>
    </w:p>
    <w:p w14:paraId="362FEEAB" w14:textId="77777777" w:rsidR="00650981" w:rsidRDefault="00650981">
      <w:pPr>
        <w:pStyle w:val="CommentText"/>
        <w:bidi w:val="0"/>
      </w:pPr>
    </w:p>
    <w:p w14:paraId="67E3E6BE" w14:textId="77777777" w:rsidR="00650981" w:rsidRDefault="00650981">
      <w:pPr>
        <w:pStyle w:val="CommentText"/>
        <w:bidi w:val="0"/>
      </w:pPr>
      <w:r>
        <w:t>Tononi 2016 - Integrated information theory from consciousness to its physical substrate</w:t>
      </w:r>
    </w:p>
    <w:p w14:paraId="2D17F1F3" w14:textId="77777777" w:rsidR="00650981" w:rsidRDefault="00650981">
      <w:pPr>
        <w:pStyle w:val="CommentText"/>
        <w:bidi w:val="0"/>
      </w:pPr>
    </w:p>
    <w:p w14:paraId="0AA9B279" w14:textId="77777777" w:rsidR="00650981" w:rsidRDefault="00650981">
      <w:pPr>
        <w:pStyle w:val="CommentText"/>
        <w:bidi w:val="0"/>
      </w:pPr>
      <w:r>
        <w:t>Brown 2019 - Understanding the higher-order approach to consciousness</w:t>
      </w:r>
    </w:p>
    <w:p w14:paraId="2B309277" w14:textId="77777777" w:rsidR="00650981" w:rsidRDefault="00650981">
      <w:pPr>
        <w:pStyle w:val="CommentText"/>
        <w:bidi w:val="0"/>
      </w:pPr>
    </w:p>
    <w:p w14:paraId="016FB627" w14:textId="77777777" w:rsidR="00650981" w:rsidRDefault="00650981">
      <w:pPr>
        <w:pStyle w:val="CommentText"/>
        <w:bidi w:val="0"/>
      </w:pPr>
      <w:r>
        <w:t>Liad erased these 3 for some reason:</w:t>
      </w:r>
    </w:p>
    <w:p w14:paraId="35AB9E41" w14:textId="77777777" w:rsidR="00650981" w:rsidRDefault="00650981">
      <w:pPr>
        <w:pStyle w:val="CommentText"/>
        <w:bidi w:val="0"/>
      </w:pPr>
      <w:r>
        <w:rPr>
          <w:strike/>
        </w:rPr>
        <w:t>Dehaene 2001 - Towards a cognitive neuroscience of consciousness, basic evidence and a workspace framework,</w:t>
      </w:r>
    </w:p>
    <w:p w14:paraId="13E30446" w14:textId="77777777" w:rsidR="00650981" w:rsidRDefault="00650981">
      <w:pPr>
        <w:pStyle w:val="CommentText"/>
        <w:bidi w:val="0"/>
      </w:pPr>
    </w:p>
    <w:p w14:paraId="0727BC83" w14:textId="77777777" w:rsidR="00650981" w:rsidRDefault="00650981">
      <w:pPr>
        <w:pStyle w:val="CommentText"/>
        <w:bidi w:val="0"/>
      </w:pPr>
      <w:r>
        <w:rPr>
          <w:strike/>
        </w:rPr>
        <w:t xml:space="preserve">Dehaene 2011 - Experimental and theoretical approaches to conscious processing, </w:t>
      </w:r>
    </w:p>
    <w:p w14:paraId="1A77A138" w14:textId="77777777" w:rsidR="00650981" w:rsidRDefault="00650981">
      <w:pPr>
        <w:pStyle w:val="CommentText"/>
        <w:bidi w:val="0"/>
      </w:pPr>
    </w:p>
    <w:p w14:paraId="7A709A96" w14:textId="77777777" w:rsidR="00650981" w:rsidRDefault="00650981" w:rsidP="00C5500A">
      <w:pPr>
        <w:pStyle w:val="CommentText"/>
        <w:bidi w:val="0"/>
      </w:pPr>
      <w:r>
        <w:rPr>
          <w:strike/>
        </w:rPr>
        <w:t>Tononi 2008 - Consciousness as integrated information a provisional manifesto</w:t>
      </w:r>
    </w:p>
  </w:comment>
  <w:comment w:id="8" w:author="Chen Heller" w:date="2022-06-23T12:55:00Z" w:initials="CH">
    <w:p w14:paraId="7D010EA3" w14:textId="6CAB3C44" w:rsidR="00E819AE" w:rsidRDefault="00FF52AF">
      <w:pPr>
        <w:pStyle w:val="CommentText"/>
        <w:bidi w:val="0"/>
      </w:pPr>
      <w:r>
        <w:rPr>
          <w:rStyle w:val="CommentReference"/>
        </w:rPr>
        <w:annotationRef/>
      </w:r>
      <w:r w:rsidR="00E819AE">
        <w:t>Liad erased these for some reason:</w:t>
      </w:r>
    </w:p>
    <w:p w14:paraId="2C9B8FA2" w14:textId="77777777" w:rsidR="00E819AE" w:rsidRDefault="00E819AE">
      <w:pPr>
        <w:pStyle w:val="CommentText"/>
        <w:bidi w:val="0"/>
      </w:pPr>
      <w:r>
        <w:rPr>
          <w:strike/>
        </w:rPr>
        <w:t>Jensen 2011 - Change blindness and inattentional blindness</w:t>
      </w:r>
    </w:p>
    <w:p w14:paraId="66E1FC9C" w14:textId="77777777" w:rsidR="00E819AE" w:rsidRDefault="00E819AE">
      <w:pPr>
        <w:pStyle w:val="CommentText"/>
        <w:bidi w:val="0"/>
      </w:pPr>
    </w:p>
    <w:p w14:paraId="06A4E6CF" w14:textId="77777777" w:rsidR="00E819AE" w:rsidRDefault="00E819AE">
      <w:pPr>
        <w:pStyle w:val="CommentText"/>
        <w:bidi w:val="0"/>
      </w:pPr>
      <w:r>
        <w:rPr>
          <w:strike/>
        </w:rPr>
        <w:t>Shapiro 1997 - The attentional blink</w:t>
      </w:r>
    </w:p>
    <w:p w14:paraId="7F374985" w14:textId="77777777" w:rsidR="00E819AE" w:rsidRDefault="00E819AE">
      <w:pPr>
        <w:pStyle w:val="CommentText"/>
        <w:bidi w:val="0"/>
      </w:pPr>
    </w:p>
    <w:p w14:paraId="070C679C" w14:textId="77777777" w:rsidR="00E819AE" w:rsidRDefault="00E819AE">
      <w:pPr>
        <w:pStyle w:val="CommentText"/>
        <w:bidi w:val="0"/>
      </w:pPr>
      <w:r>
        <w:rPr>
          <w:strike/>
        </w:rPr>
        <w:t>Kanwisher 1987 - Repetition blindness: Type recognition without token individuation</w:t>
      </w:r>
    </w:p>
    <w:p w14:paraId="01EF7B8E" w14:textId="77777777" w:rsidR="00E819AE" w:rsidRDefault="00E819AE">
      <w:pPr>
        <w:pStyle w:val="CommentText"/>
        <w:bidi w:val="0"/>
      </w:pPr>
      <w:r>
        <w:t>I think she meant that I should search these "inattentional blindness" related papers instead:</w:t>
      </w:r>
    </w:p>
    <w:p w14:paraId="5B63ACAF" w14:textId="77777777" w:rsidR="00E819AE" w:rsidRDefault="00E819AE">
      <w:pPr>
        <w:pStyle w:val="CommentText"/>
      </w:pPr>
      <w:r>
        <w:t>Mack &amp;  Rock</w:t>
      </w:r>
    </w:p>
    <w:p w14:paraId="19E494F7" w14:textId="77777777" w:rsidR="00E819AE" w:rsidRDefault="00E819AE">
      <w:pPr>
        <w:pStyle w:val="CommentText"/>
      </w:pPr>
      <w:r>
        <w:t>Michael Pitts</w:t>
      </w:r>
    </w:p>
    <w:p w14:paraId="23B4EA9E" w14:textId="77777777" w:rsidR="00E819AE" w:rsidRDefault="00E819AE" w:rsidP="00A10EB0">
      <w:pPr>
        <w:pStyle w:val="CommentText"/>
        <w:bidi w:val="0"/>
      </w:pPr>
      <w:r>
        <w:t>Clown</w:t>
      </w:r>
    </w:p>
  </w:comment>
  <w:comment w:id="9" w:author="Chen Heller" w:date="2022-06-23T13:00:00Z" w:initials="CH">
    <w:p w14:paraId="6A129D5E" w14:textId="77777777" w:rsidR="004E3A92" w:rsidRDefault="00381020">
      <w:pPr>
        <w:pStyle w:val="CommentText"/>
        <w:bidi w:val="0"/>
      </w:pPr>
      <w:r>
        <w:rPr>
          <w:rStyle w:val="CommentReference"/>
        </w:rPr>
        <w:annotationRef/>
      </w:r>
      <w:r w:rsidR="004E3A92">
        <w:t>Kouider 2007 - Levels of processing during non-conscious perception: a critical review of visual masking</w:t>
      </w:r>
    </w:p>
    <w:p w14:paraId="672C1A2E" w14:textId="77777777" w:rsidR="004E3A92" w:rsidRDefault="004E3A92">
      <w:pPr>
        <w:pStyle w:val="CommentText"/>
        <w:bidi w:val="0"/>
      </w:pPr>
    </w:p>
    <w:p w14:paraId="21F53A4B" w14:textId="77777777" w:rsidR="004E3A92" w:rsidRDefault="004E3A92">
      <w:pPr>
        <w:pStyle w:val="CommentText"/>
        <w:bidi w:val="0"/>
      </w:pPr>
      <w:r>
        <w:t>Kihlstrom 1987 - The cognitive unconscious</w:t>
      </w:r>
    </w:p>
    <w:p w14:paraId="57CA1215" w14:textId="77777777" w:rsidR="004E3A92" w:rsidRDefault="004E3A92">
      <w:pPr>
        <w:pStyle w:val="CommentText"/>
        <w:bidi w:val="0"/>
      </w:pPr>
    </w:p>
    <w:p w14:paraId="7E248A5D" w14:textId="77777777" w:rsidR="004E3A92" w:rsidRDefault="004E3A92">
      <w:pPr>
        <w:pStyle w:val="CommentText"/>
        <w:bidi w:val="0"/>
      </w:pPr>
      <w:r>
        <w:t>Holland 2005 - Smells like clean spirit: Nonconscious effects of scent on cognition and behavior.</w:t>
      </w:r>
    </w:p>
    <w:p w14:paraId="5ADD10B6" w14:textId="77777777" w:rsidR="004E3A92" w:rsidRDefault="004E3A92">
      <w:pPr>
        <w:pStyle w:val="CommentText"/>
        <w:bidi w:val="0"/>
      </w:pPr>
    </w:p>
    <w:p w14:paraId="6DD70AEE" w14:textId="77777777" w:rsidR="004E3A92" w:rsidRDefault="004E3A92">
      <w:pPr>
        <w:pStyle w:val="CommentText"/>
        <w:bidi w:val="0"/>
      </w:pPr>
      <w:r>
        <w:t>Liad erased this one for some reason:</w:t>
      </w:r>
    </w:p>
    <w:p w14:paraId="07B093EB" w14:textId="77777777" w:rsidR="004E3A92" w:rsidRDefault="004E3A92" w:rsidP="00E76130">
      <w:pPr>
        <w:pStyle w:val="CommentText"/>
        <w:bidi w:val="0"/>
      </w:pPr>
      <w:r>
        <w:rPr>
          <w:strike/>
        </w:rPr>
        <w:t>Bargh 2008 - The unconscious mind</w:t>
      </w:r>
    </w:p>
  </w:comment>
  <w:comment w:id="10" w:author="Chen Heller" w:date="2022-06-23T13:02:00Z" w:initials="CH">
    <w:p w14:paraId="4A9A1EFE" w14:textId="7985DF21" w:rsidR="00ED3BE7" w:rsidRDefault="00ED3BE7">
      <w:pPr>
        <w:pStyle w:val="CommentText"/>
      </w:pPr>
      <w:r>
        <w:rPr>
          <w:rStyle w:val="CommentReference"/>
        </w:rPr>
        <w:annotationRef/>
      </w:r>
      <w:r>
        <w:t>By Liad:</w:t>
      </w:r>
    </w:p>
    <w:p w14:paraId="15A3CCD2" w14:textId="77777777" w:rsidR="00ED3BE7" w:rsidRDefault="00ED3BE7">
      <w:pPr>
        <w:pStyle w:val="CommentText"/>
      </w:pPr>
      <w:r>
        <w:t>Kim &amp; Blake, 2005</w:t>
      </w:r>
    </w:p>
    <w:p w14:paraId="47F53FE6" w14:textId="77777777" w:rsidR="00ED3BE7" w:rsidRDefault="00ED3BE7" w:rsidP="000F44EA">
      <w:pPr>
        <w:pStyle w:val="CommentText"/>
        <w:bidi w:val="0"/>
      </w:pPr>
      <w:r>
        <w:t>Breitmeyer, 2015</w:t>
      </w:r>
    </w:p>
  </w:comment>
  <w:comment w:id="11" w:author="Chen Heller" w:date="2022-06-23T15:01:00Z" w:initials="CH">
    <w:p w14:paraId="1359CC43" w14:textId="77777777" w:rsidR="00921740" w:rsidRDefault="00921740">
      <w:pPr>
        <w:pStyle w:val="CommentText"/>
        <w:bidi w:val="0"/>
      </w:pPr>
      <w:r>
        <w:rPr>
          <w:rStyle w:val="CommentReference"/>
        </w:rPr>
        <w:annotationRef/>
      </w:r>
      <w:r>
        <w:t>Not sure if citation is necessary here.</w:t>
      </w:r>
    </w:p>
    <w:p w14:paraId="76FDD192" w14:textId="77777777" w:rsidR="00921740" w:rsidRDefault="00921740">
      <w:pPr>
        <w:pStyle w:val="CommentText"/>
        <w:bidi w:val="0"/>
      </w:pPr>
    </w:p>
    <w:p w14:paraId="025DC6D4" w14:textId="77777777" w:rsidR="00921740" w:rsidRDefault="00921740">
      <w:pPr>
        <w:pStyle w:val="CommentText"/>
        <w:bidi w:val="0"/>
      </w:pPr>
      <w:r>
        <w:t>If it is, look for more degradation papers.</w:t>
      </w:r>
    </w:p>
    <w:p w14:paraId="62A15EFF" w14:textId="77777777" w:rsidR="00921740" w:rsidRDefault="00921740">
      <w:pPr>
        <w:pStyle w:val="CommentText"/>
        <w:bidi w:val="0"/>
      </w:pPr>
    </w:p>
    <w:p w14:paraId="63C64E61" w14:textId="77777777" w:rsidR="00921740" w:rsidRDefault="00921740">
      <w:pPr>
        <w:pStyle w:val="CommentText"/>
        <w:bidi w:val="0"/>
      </w:pPr>
      <w:r>
        <w:t>Daltrozzo 2011 - Subliminal semantic priming in speech</w:t>
      </w:r>
    </w:p>
    <w:p w14:paraId="49B9C5BD" w14:textId="77777777" w:rsidR="00921740" w:rsidRDefault="00921740" w:rsidP="006759A4">
      <w:pPr>
        <w:pStyle w:val="CommentText"/>
        <w:bidi w:val="0"/>
      </w:pPr>
      <w:r>
        <w:t>Li 2007 - Subliminal smells can guide social preferences</w:t>
      </w:r>
    </w:p>
  </w:comment>
  <w:comment w:id="12" w:author="Chen Heller" w:date="2022-06-23T15:03:00Z" w:initials="CH">
    <w:p w14:paraId="73B14419" w14:textId="77777777" w:rsidR="00921740" w:rsidRDefault="00921740">
      <w:pPr>
        <w:pStyle w:val="CommentText"/>
        <w:bidi w:val="0"/>
      </w:pPr>
      <w:r>
        <w:rPr>
          <w:rStyle w:val="CommentReference"/>
        </w:rPr>
        <w:annotationRef/>
      </w:r>
      <w:r>
        <w:t>Not sure if citation is necessary here.</w:t>
      </w:r>
    </w:p>
    <w:p w14:paraId="728E6AD1" w14:textId="77777777" w:rsidR="00921740" w:rsidRDefault="00921740">
      <w:pPr>
        <w:pStyle w:val="CommentText"/>
        <w:bidi w:val="0"/>
      </w:pPr>
    </w:p>
    <w:p w14:paraId="5CA4B7F4" w14:textId="77777777" w:rsidR="00921740" w:rsidRDefault="00921740">
      <w:pPr>
        <w:pStyle w:val="CommentText"/>
        <w:bidi w:val="0"/>
      </w:pPr>
      <w:r>
        <w:t xml:space="preserve">Review of many methods - Breitmeyer, B. G. (2015). Psychophysical “blinding” methods reveal a functional hierarchy of unconscious visual processing; </w:t>
      </w:r>
    </w:p>
    <w:p w14:paraId="3631F85D" w14:textId="77777777" w:rsidR="00921740" w:rsidRDefault="00921740">
      <w:pPr>
        <w:pStyle w:val="CommentText"/>
        <w:bidi w:val="0"/>
      </w:pPr>
    </w:p>
    <w:p w14:paraId="3611D0C4" w14:textId="77777777" w:rsidR="00921740" w:rsidRDefault="00921740">
      <w:pPr>
        <w:pStyle w:val="CommentText"/>
        <w:bidi w:val="0"/>
      </w:pPr>
      <w:r>
        <w:t>Review of many methods - Kim 2005 - Psychophysical magic: rendering the visible ‘invisible’</w:t>
      </w:r>
    </w:p>
    <w:p w14:paraId="6482C5E5" w14:textId="77777777" w:rsidR="00921740" w:rsidRDefault="00921740">
      <w:pPr>
        <w:pStyle w:val="CommentText"/>
        <w:bidi w:val="0"/>
      </w:pPr>
    </w:p>
    <w:p w14:paraId="07EEC21A" w14:textId="77777777" w:rsidR="00921740" w:rsidRDefault="00921740">
      <w:pPr>
        <w:pStyle w:val="CommentText"/>
        <w:bidi w:val="0"/>
      </w:pPr>
      <w:r>
        <w:t>Inter-ocular-occlusion- Moutoussis 2002 - The relationship between cortical activation and perception investigated with invisible stimuli.</w:t>
      </w:r>
    </w:p>
    <w:p w14:paraId="6D99261A" w14:textId="77777777" w:rsidR="00921740" w:rsidRDefault="00921740">
      <w:pPr>
        <w:pStyle w:val="CommentText"/>
        <w:bidi w:val="0"/>
      </w:pPr>
    </w:p>
    <w:p w14:paraId="2757984D" w14:textId="77777777" w:rsidR="00921740" w:rsidRDefault="00921740">
      <w:pPr>
        <w:pStyle w:val="CommentText"/>
        <w:bidi w:val="0"/>
      </w:pPr>
      <w:r>
        <w:t>CFS - Tsuchiya 2005 - Continuous flash suppression reduces negative afterimages</w:t>
      </w:r>
    </w:p>
    <w:p w14:paraId="667A8854" w14:textId="77777777" w:rsidR="00921740" w:rsidRDefault="00921740">
      <w:pPr>
        <w:pStyle w:val="CommentText"/>
        <w:bidi w:val="0"/>
      </w:pPr>
    </w:p>
    <w:p w14:paraId="05CCEDDD" w14:textId="77777777" w:rsidR="00921740" w:rsidRDefault="00921740">
      <w:pPr>
        <w:pStyle w:val="CommentText"/>
        <w:bidi w:val="0"/>
      </w:pPr>
      <w:r>
        <w:t>CFS - Almeida 2013 - Affect of the unconscious: Visually suppressed angry faces modulate our decisions</w:t>
      </w:r>
    </w:p>
    <w:p w14:paraId="21CDE79E" w14:textId="77777777" w:rsidR="00921740" w:rsidRDefault="00921740">
      <w:pPr>
        <w:pStyle w:val="CommentText"/>
        <w:bidi w:val="0"/>
      </w:pPr>
    </w:p>
    <w:p w14:paraId="733B51F1" w14:textId="77777777" w:rsidR="00921740" w:rsidRDefault="00921740" w:rsidP="008D0E64">
      <w:pPr>
        <w:pStyle w:val="CommentText"/>
        <w:bidi w:val="0"/>
      </w:pPr>
      <w:r>
        <w:t>Masking - Dehaene 1998 Imaging unconscious semantic priming</w:t>
      </w:r>
    </w:p>
  </w:comment>
  <w:comment w:id="14" w:author="Chen Heller" w:date="2022-06-23T15:04:00Z" w:initials="CH">
    <w:p w14:paraId="3525A1E4" w14:textId="4FFF8A85" w:rsidR="00231BF7" w:rsidRDefault="00231BF7">
      <w:pPr>
        <w:pStyle w:val="CommentText"/>
        <w:bidi w:val="0"/>
      </w:pPr>
      <w:r>
        <w:rPr>
          <w:rStyle w:val="CommentReference"/>
        </w:rPr>
        <w:annotationRef/>
      </w:r>
      <w:r>
        <w:t>Not sure if citation is necessary here.</w:t>
      </w:r>
    </w:p>
    <w:p w14:paraId="7FC06B8F" w14:textId="77777777" w:rsidR="00231BF7" w:rsidRDefault="00231BF7">
      <w:pPr>
        <w:pStyle w:val="CommentText"/>
        <w:bidi w:val="0"/>
      </w:pPr>
    </w:p>
    <w:p w14:paraId="13EB54F2" w14:textId="77777777" w:rsidR="00231BF7" w:rsidRDefault="00231BF7">
      <w:pPr>
        <w:pStyle w:val="CommentText"/>
        <w:bidi w:val="0"/>
      </w:pPr>
      <w:r>
        <w:t>Hyman 2010 - Did you see the unicycling clown? Inattentional blindness while walking and talking on a cell phone</w:t>
      </w:r>
    </w:p>
    <w:p w14:paraId="46269577" w14:textId="77777777" w:rsidR="00231BF7" w:rsidRDefault="00231BF7">
      <w:pPr>
        <w:pStyle w:val="CommentText"/>
        <w:bidi w:val="0"/>
      </w:pPr>
    </w:p>
    <w:p w14:paraId="5140CFFE" w14:textId="77777777" w:rsidR="00231BF7" w:rsidRDefault="00231BF7">
      <w:pPr>
        <w:pStyle w:val="CommentText"/>
        <w:bidi w:val="0"/>
      </w:pPr>
      <w:r>
        <w:t>Mack 1998 - Inattentional blindness: Perception without attention</w:t>
      </w:r>
    </w:p>
    <w:p w14:paraId="3E783457" w14:textId="77777777" w:rsidR="00231BF7" w:rsidRDefault="00231BF7">
      <w:pPr>
        <w:pStyle w:val="CommentText"/>
        <w:bidi w:val="0"/>
      </w:pPr>
    </w:p>
    <w:p w14:paraId="247CCB1E" w14:textId="77777777" w:rsidR="00231BF7" w:rsidRDefault="00231BF7" w:rsidP="004B6272">
      <w:pPr>
        <w:pStyle w:val="CommentText"/>
        <w:bidi w:val="0"/>
      </w:pPr>
      <w:r>
        <w:t>Fougnie 2007 - Executive working memory load induces inattentional blindness</w:t>
      </w:r>
    </w:p>
  </w:comment>
  <w:comment w:id="15" w:author="Liad Mudrik" w:date="2022-07-09T23:35:00Z" w:initials="LM">
    <w:p w14:paraId="77F08969" w14:textId="77777777" w:rsidR="001C015A" w:rsidRDefault="001C015A" w:rsidP="005D0DFC">
      <w:pPr>
        <w:bidi w:val="0"/>
      </w:pPr>
      <w:r>
        <w:rPr>
          <w:rStyle w:val="CommentReference"/>
        </w:rPr>
        <w:annotationRef/>
      </w:r>
      <w:r>
        <w:rPr>
          <w:sz w:val="20"/>
          <w:szCs w:val="20"/>
        </w:rPr>
        <w:t>Kim &amp; Blake, 2005. Breitmeyer 2015</w:t>
      </w:r>
    </w:p>
  </w:comment>
  <w:comment w:id="16" w:author="Chen Heller" w:date="2022-06-23T13:13:00Z" w:initials="CH">
    <w:p w14:paraId="708CE776" w14:textId="57EFA055" w:rsidR="00177DA9" w:rsidRDefault="00177DA9">
      <w:pPr>
        <w:pStyle w:val="CommentText"/>
        <w:bidi w:val="0"/>
      </w:pPr>
      <w:r>
        <w:rPr>
          <w:rStyle w:val="CommentReference"/>
        </w:rPr>
        <w:annotationRef/>
      </w:r>
      <w:r>
        <w:t>Heinzel 2008 - Neural correlates of subliminal and supraliminal letter processing—An event-related fMRI study. —An event-related fMRI study</w:t>
      </w:r>
    </w:p>
    <w:p w14:paraId="68989BCA" w14:textId="77777777" w:rsidR="00177DA9" w:rsidRDefault="00177DA9">
      <w:pPr>
        <w:pStyle w:val="CommentText"/>
        <w:bidi w:val="0"/>
      </w:pPr>
      <w:r>
        <w:t>^^^^^^ They show some areas have higher activity while others have lower activity.</w:t>
      </w:r>
    </w:p>
    <w:p w14:paraId="419D9363" w14:textId="77777777" w:rsidR="00177DA9" w:rsidRDefault="00177DA9">
      <w:pPr>
        <w:pStyle w:val="CommentText"/>
        <w:bidi w:val="0"/>
      </w:pPr>
      <w:r>
        <w:t>You need to find more papers that show the difference in activity between conscious and unconscious or subliminal and supraliminal.</w:t>
      </w:r>
    </w:p>
    <w:p w14:paraId="552C123B" w14:textId="77777777" w:rsidR="00177DA9" w:rsidRDefault="00177DA9">
      <w:pPr>
        <w:pStyle w:val="CommentText"/>
        <w:bidi w:val="0"/>
      </w:pPr>
    </w:p>
    <w:p w14:paraId="16C45666" w14:textId="77777777" w:rsidR="00177DA9" w:rsidRDefault="00177DA9">
      <w:pPr>
        <w:pStyle w:val="CommentText"/>
        <w:bidi w:val="0"/>
      </w:pPr>
      <w:r>
        <w:t>You might find something here:</w:t>
      </w:r>
    </w:p>
    <w:p w14:paraId="05334F4A" w14:textId="77777777" w:rsidR="00177DA9" w:rsidRDefault="00177DA9">
      <w:pPr>
        <w:pStyle w:val="CommentText"/>
        <w:bidi w:val="0"/>
      </w:pPr>
      <w:r>
        <w:rPr>
          <w:b/>
          <w:bCs/>
          <w:color w:val="505050"/>
          <w:u w:val="single"/>
        </w:rPr>
        <w:t>Psychophysical “blinding” methods reveal a functional hierarchy of unconscious visual processing</w:t>
      </w:r>
    </w:p>
    <w:p w14:paraId="1C758142" w14:textId="77777777" w:rsidR="00177DA9" w:rsidRDefault="00177DA9">
      <w:pPr>
        <w:pStyle w:val="CommentText"/>
        <w:bidi w:val="0"/>
      </w:pPr>
    </w:p>
    <w:p w14:paraId="62EC7D5E" w14:textId="77777777" w:rsidR="00177DA9" w:rsidRDefault="00177DA9">
      <w:pPr>
        <w:pStyle w:val="CommentText"/>
        <w:bidi w:val="0"/>
      </w:pPr>
      <w:r>
        <w:t>Maybe also look here in the list of papers under the header: the subliminal prime paradigm</w:t>
      </w:r>
    </w:p>
    <w:p w14:paraId="2592686D" w14:textId="77777777" w:rsidR="00177DA9" w:rsidRDefault="00177DA9">
      <w:pPr>
        <w:pStyle w:val="CommentText"/>
        <w:bidi w:val="0"/>
      </w:pPr>
      <w:r>
        <w:rPr>
          <w:b/>
          <w:bCs/>
          <w:color w:val="505050"/>
          <w:u w:val="single"/>
        </w:rPr>
        <w:t>Reexamining unconscious response priming: A liminal-prime paradigm</w:t>
      </w:r>
    </w:p>
    <w:p w14:paraId="7CBCD8F0" w14:textId="77777777" w:rsidR="00177DA9" w:rsidRDefault="00177DA9">
      <w:pPr>
        <w:pStyle w:val="CommentText"/>
        <w:bidi w:val="0"/>
      </w:pPr>
    </w:p>
    <w:p w14:paraId="73DB69FE" w14:textId="77777777" w:rsidR="00177DA9" w:rsidRDefault="00177DA9">
      <w:pPr>
        <w:pStyle w:val="CommentText"/>
        <w:bidi w:val="0"/>
      </w:pPr>
    </w:p>
    <w:p w14:paraId="437E2A63" w14:textId="77777777" w:rsidR="00177DA9" w:rsidRDefault="00177DA9">
      <w:pPr>
        <w:pStyle w:val="CommentText"/>
        <w:bidi w:val="0"/>
      </w:pPr>
      <w:r>
        <w:t>Check if the following contain evidence for reduced signal in UC processing:</w:t>
      </w:r>
    </w:p>
    <w:p w14:paraId="5A2CEE35" w14:textId="77777777" w:rsidR="00177DA9" w:rsidRDefault="00177DA9">
      <w:pPr>
        <w:pStyle w:val="CommentText"/>
        <w:bidi w:val="0"/>
      </w:pPr>
      <w:r>
        <w:t>Yuval-Greenberg, S., and Heeger, D. J. (2013). Continuous flash suppression modulates cortical activity in early visual cortex</w:t>
      </w:r>
    </w:p>
    <w:p w14:paraId="08BB43B8" w14:textId="77777777" w:rsidR="00177DA9" w:rsidRDefault="00177DA9">
      <w:pPr>
        <w:pStyle w:val="CommentText"/>
        <w:bidi w:val="0"/>
      </w:pPr>
    </w:p>
    <w:p w14:paraId="1321A2DE" w14:textId="77777777" w:rsidR="00177DA9" w:rsidRDefault="00177DA9">
      <w:pPr>
        <w:pStyle w:val="CommentText"/>
        <w:bidi w:val="0"/>
      </w:pPr>
      <w:r>
        <w:t xml:space="preserve">Dubois, J., and Faivre, N. (2014). Invisible, but how? The depth of unconscious processing as inferred from different suppression techniques </w:t>
      </w:r>
    </w:p>
    <w:p w14:paraId="0C71DAE5" w14:textId="77777777" w:rsidR="00177DA9" w:rsidRDefault="00177DA9">
      <w:pPr>
        <w:pStyle w:val="CommentText"/>
        <w:bidi w:val="0"/>
      </w:pPr>
    </w:p>
    <w:p w14:paraId="06E7382B" w14:textId="77777777" w:rsidR="00177DA9" w:rsidRDefault="00177DA9" w:rsidP="004601D0">
      <w:pPr>
        <w:pStyle w:val="CommentText"/>
        <w:bidi w:val="0"/>
      </w:pPr>
      <w:r>
        <w:t>Sterzer  2014 - Neural processing of visual information under interocular suppression: A critical review</w:t>
      </w:r>
    </w:p>
  </w:comment>
  <w:comment w:id="17" w:author="Chen Heller" w:date="2022-06-23T13:38:00Z" w:initials="CH">
    <w:p w14:paraId="5693B1FD" w14:textId="77777777" w:rsidR="00F66FE7" w:rsidRDefault="00F66FE7" w:rsidP="00E43EDB">
      <w:pPr>
        <w:pStyle w:val="CommentText"/>
        <w:bidi w:val="0"/>
      </w:pPr>
      <w:r>
        <w:rPr>
          <w:rStyle w:val="CommentReference"/>
        </w:rPr>
        <w:annotationRef/>
      </w:r>
      <w:r>
        <w:t>Greenwald 1996 - Three cognitive markers of unconscious semantic activation</w:t>
      </w:r>
    </w:p>
  </w:comment>
  <w:comment w:id="18" w:author="Chen Heller" w:date="2022-06-26T10:56:00Z" w:initials="CH">
    <w:p w14:paraId="6CACB088" w14:textId="77777777" w:rsidR="00535D8D" w:rsidRDefault="00535D8D" w:rsidP="00535D8D">
      <w:pPr>
        <w:pStyle w:val="CommentText"/>
        <w:bidi w:val="0"/>
      </w:pPr>
      <w:r>
        <w:rPr>
          <w:rStyle w:val="CommentReference"/>
        </w:rPr>
        <w:annotationRef/>
      </w:r>
      <w:r>
        <w:t>Finkbeiner (2004) The role of polysemy in masked semantic and translation priming</w:t>
      </w:r>
    </w:p>
    <w:p w14:paraId="37FD5402" w14:textId="77777777" w:rsidR="00535D8D" w:rsidRDefault="00535D8D" w:rsidP="00535D8D">
      <w:pPr>
        <w:pStyle w:val="CommentText"/>
        <w:bidi w:val="0"/>
      </w:pPr>
    </w:p>
    <w:p w14:paraId="0C8C9B49" w14:textId="77777777" w:rsidR="00535D8D" w:rsidRDefault="00535D8D" w:rsidP="00535D8D">
      <w:pPr>
        <w:pStyle w:val="CommentText"/>
        <w:bidi w:val="0"/>
      </w:pPr>
      <w:r>
        <w:t>Abrams (2002) Subliminal words activate semantic categories (not automated motor responses)</w:t>
      </w:r>
    </w:p>
    <w:p w14:paraId="092DE8BC" w14:textId="77777777" w:rsidR="00535D8D" w:rsidRDefault="00535D8D" w:rsidP="00535D8D">
      <w:pPr>
        <w:pStyle w:val="CommentText"/>
        <w:bidi w:val="0"/>
      </w:pPr>
    </w:p>
    <w:p w14:paraId="41462407" w14:textId="77777777" w:rsidR="00535D8D" w:rsidRDefault="00535D8D" w:rsidP="00535D8D">
      <w:pPr>
        <w:pStyle w:val="CommentText"/>
        <w:bidi w:val="0"/>
      </w:pPr>
      <w:r>
        <w:t>Dehaene (1998). Imaging unconscious semantic priming</w:t>
      </w:r>
    </w:p>
    <w:p w14:paraId="3AE0EF12" w14:textId="77777777" w:rsidR="00535D8D" w:rsidRDefault="00535D8D" w:rsidP="00535D8D">
      <w:pPr>
        <w:pStyle w:val="CommentText"/>
        <w:bidi w:val="0"/>
      </w:pPr>
    </w:p>
    <w:p w14:paraId="624046CD" w14:textId="77777777" w:rsidR="00535D8D" w:rsidRDefault="00535D8D" w:rsidP="00535D8D">
      <w:pPr>
        <w:pStyle w:val="CommentText"/>
        <w:bidi w:val="0"/>
      </w:pPr>
      <w:r>
        <w:t>Holender (1986). Semantic activation without conscious identification in dichotic listening, parafoveal vision and visual masking</w:t>
      </w:r>
    </w:p>
    <w:p w14:paraId="56E90854" w14:textId="77777777" w:rsidR="00535D8D" w:rsidRDefault="00535D8D" w:rsidP="00535D8D">
      <w:pPr>
        <w:pStyle w:val="CommentText"/>
        <w:bidi w:val="0"/>
      </w:pPr>
    </w:p>
    <w:p w14:paraId="44F160E6" w14:textId="77777777" w:rsidR="00535D8D" w:rsidRDefault="00535D8D" w:rsidP="00535D8D">
      <w:pPr>
        <w:pStyle w:val="CommentText"/>
        <w:bidi w:val="0"/>
      </w:pPr>
      <w:r>
        <w:t>Dehaene (2001). Cerebral mechanisms of word masking and unconscious repetition priming</w:t>
      </w:r>
    </w:p>
    <w:p w14:paraId="7B1F1DFC" w14:textId="77777777" w:rsidR="00535D8D" w:rsidRDefault="00535D8D" w:rsidP="00535D8D">
      <w:pPr>
        <w:pStyle w:val="CommentText"/>
        <w:bidi w:val="0"/>
      </w:pPr>
    </w:p>
    <w:p w14:paraId="73CE42DB" w14:textId="77777777" w:rsidR="00535D8D" w:rsidRDefault="00535D8D" w:rsidP="00535D8D">
      <w:pPr>
        <w:pStyle w:val="CommentText"/>
        <w:bidi w:val="0"/>
      </w:pPr>
      <w:r>
        <w:t>Draine (1998). Replicable unconscious semantic priming.</w:t>
      </w:r>
    </w:p>
    <w:p w14:paraId="4AE7C491" w14:textId="77777777" w:rsidR="00535D8D" w:rsidRDefault="00535D8D" w:rsidP="00535D8D">
      <w:pPr>
        <w:pStyle w:val="CommentText"/>
        <w:bidi w:val="0"/>
      </w:pPr>
    </w:p>
    <w:p w14:paraId="386CD601" w14:textId="77777777" w:rsidR="00535D8D" w:rsidRDefault="00535D8D" w:rsidP="00535D8D">
      <w:pPr>
        <w:pStyle w:val="CommentText"/>
        <w:bidi w:val="0"/>
      </w:pPr>
      <w:r>
        <w:t>Stenberg (2000). Semantic processing without conscious identification: Evidence from event-related potentials</w:t>
      </w:r>
    </w:p>
  </w:comment>
  <w:comment w:id="19" w:author="Liad Mudrik" w:date="2022-07-09T23:50:00Z" w:initials="LM">
    <w:p w14:paraId="2F9D6402" w14:textId="77777777" w:rsidR="00535D8D" w:rsidRDefault="00535D8D" w:rsidP="008E75C5">
      <w:pPr>
        <w:bidi w:val="0"/>
      </w:pPr>
      <w:r>
        <w:rPr>
          <w:rStyle w:val="CommentReference"/>
        </w:rPr>
        <w:annotationRef/>
      </w:r>
      <w:r>
        <w:rPr>
          <w:sz w:val="20"/>
          <w:szCs w:val="20"/>
        </w:rPr>
        <w:t>Note to include also papers challenging semantic priming here, as we are talking about the controversy (and no need to quote so many studies in any case)</w:t>
      </w:r>
    </w:p>
  </w:comment>
  <w:comment w:id="20" w:author="Chen Heller" w:date="2022-06-26T10:48:00Z" w:initials="CH">
    <w:p w14:paraId="44EBD44B" w14:textId="77777777" w:rsidR="004F5838" w:rsidRDefault="004F5838" w:rsidP="004F5838">
      <w:pPr>
        <w:pStyle w:val="CommentText"/>
        <w:bidi w:val="0"/>
      </w:pPr>
      <w:r>
        <w:rPr>
          <w:rStyle w:val="CommentReference"/>
        </w:rPr>
        <w:annotationRef/>
      </w:r>
      <w:r>
        <w:t>Kouider (2007) Cerebral bases of subliminal and supraliminal priming during reading.</w:t>
      </w:r>
    </w:p>
    <w:p w14:paraId="263C29B3" w14:textId="77777777" w:rsidR="004F5838" w:rsidRDefault="004F5838" w:rsidP="004F5838">
      <w:pPr>
        <w:pStyle w:val="CommentText"/>
        <w:bidi w:val="0"/>
      </w:pPr>
    </w:p>
    <w:p w14:paraId="6D187371" w14:textId="77777777" w:rsidR="004F5838" w:rsidRDefault="004F5838" w:rsidP="004F5838">
      <w:pPr>
        <w:pStyle w:val="CommentText"/>
        <w:bidi w:val="0"/>
      </w:pPr>
      <w:r>
        <w:t>Rohr (2021). Degree and Complexity of Non-conscious Emotional Information Processing–A Review of Masked Priming Studies</w:t>
      </w:r>
    </w:p>
    <w:p w14:paraId="5E11B7D3" w14:textId="77777777" w:rsidR="004F5838" w:rsidRDefault="004F5838" w:rsidP="004F5838">
      <w:pPr>
        <w:pStyle w:val="CommentText"/>
        <w:bidi w:val="0"/>
      </w:pPr>
    </w:p>
    <w:p w14:paraId="68C60A91" w14:textId="77777777" w:rsidR="004F5838" w:rsidRDefault="004F5838" w:rsidP="004F5838">
      <w:pPr>
        <w:pStyle w:val="CommentText"/>
        <w:bidi w:val="0"/>
      </w:pPr>
      <w:r>
        <w:t>Kouider 2007 - Levels of processing during non-conscious perception a critical review of visual masking</w:t>
      </w:r>
    </w:p>
    <w:p w14:paraId="1090529E" w14:textId="77777777" w:rsidR="004F5838" w:rsidRDefault="004F5838" w:rsidP="004F5838">
      <w:pPr>
        <w:pStyle w:val="CommentText"/>
        <w:bidi w:val="0"/>
      </w:pPr>
    </w:p>
    <w:p w14:paraId="0BBE2722" w14:textId="77777777" w:rsidR="004F5838" w:rsidRDefault="004F5838" w:rsidP="004F5838">
      <w:pPr>
        <w:pStyle w:val="CommentText"/>
        <w:bidi w:val="0"/>
      </w:pPr>
      <w:r>
        <w:t>Herring et al. (2013). On the automatic activation of attitudes: a quarter century of evaluative priming research</w:t>
      </w:r>
    </w:p>
  </w:comment>
  <w:comment w:id="22" w:author="Liad Mudrik" w:date="2022-07-09T23:43:00Z" w:initials="LM">
    <w:p w14:paraId="398F1D32" w14:textId="77777777" w:rsidR="00EE5CFF" w:rsidRDefault="00EE5CFF" w:rsidP="009854DA">
      <w:pPr>
        <w:bidi w:val="0"/>
      </w:pPr>
      <w:r>
        <w:rPr>
          <w:rStyle w:val="CommentReference"/>
        </w:rPr>
        <w:annotationRef/>
      </w:r>
      <w:r>
        <w:rPr>
          <w:sz w:val="20"/>
          <w:szCs w:val="20"/>
        </w:rPr>
        <w:t>give some examples</w:t>
      </w:r>
    </w:p>
  </w:comment>
  <w:comment w:id="23" w:author="Chen Heller" w:date="2022-07-19T12:53:00Z" w:initials="CH">
    <w:p w14:paraId="23E1E817" w14:textId="77777777" w:rsidR="00645173" w:rsidRDefault="00645173">
      <w:pPr>
        <w:pStyle w:val="CommentText"/>
        <w:bidi w:val="0"/>
      </w:pPr>
      <w:r>
        <w:rPr>
          <w:rStyle w:val="CommentReference"/>
        </w:rPr>
        <w:annotationRef/>
      </w:r>
      <w:r>
        <w:t>Perhaps these:</w:t>
      </w:r>
    </w:p>
    <w:p w14:paraId="2C9180DD" w14:textId="77777777" w:rsidR="00645173" w:rsidRDefault="00645173">
      <w:pPr>
        <w:pStyle w:val="CommentText"/>
        <w:bidi w:val="0"/>
      </w:pPr>
    </w:p>
    <w:p w14:paraId="65097533" w14:textId="77777777" w:rsidR="00645173" w:rsidRDefault="00645173">
      <w:pPr>
        <w:pStyle w:val="CommentText"/>
        <w:bidi w:val="0"/>
      </w:pPr>
      <w:r>
        <w:t>Finkbeiner (2004) The role of polysemy in masked semantic and translation priming</w:t>
      </w:r>
    </w:p>
    <w:p w14:paraId="36E21A57" w14:textId="77777777" w:rsidR="00645173" w:rsidRDefault="00645173">
      <w:pPr>
        <w:pStyle w:val="CommentText"/>
        <w:bidi w:val="0"/>
      </w:pPr>
    </w:p>
    <w:p w14:paraId="1B195C44" w14:textId="77777777" w:rsidR="00645173" w:rsidRDefault="00645173">
      <w:pPr>
        <w:pStyle w:val="CommentText"/>
        <w:bidi w:val="0"/>
      </w:pPr>
      <w:r>
        <w:t>Abrams (2002) Subliminal words activate semantic categories (not automated motor responses)</w:t>
      </w:r>
    </w:p>
    <w:p w14:paraId="36F55C51" w14:textId="77777777" w:rsidR="00645173" w:rsidRDefault="00645173">
      <w:pPr>
        <w:pStyle w:val="CommentText"/>
        <w:bidi w:val="0"/>
      </w:pPr>
    </w:p>
    <w:p w14:paraId="7DE3716E" w14:textId="77777777" w:rsidR="00645173" w:rsidRDefault="00645173">
      <w:pPr>
        <w:pStyle w:val="CommentText"/>
        <w:bidi w:val="0"/>
      </w:pPr>
      <w:r>
        <w:t>Dehaene (1998). Imaging unconscious semantic priming</w:t>
      </w:r>
    </w:p>
    <w:p w14:paraId="19837948" w14:textId="77777777" w:rsidR="00645173" w:rsidRDefault="00645173">
      <w:pPr>
        <w:pStyle w:val="CommentText"/>
        <w:bidi w:val="0"/>
      </w:pPr>
    </w:p>
    <w:p w14:paraId="63D07D6B" w14:textId="77777777" w:rsidR="00645173" w:rsidRDefault="00645173">
      <w:pPr>
        <w:pStyle w:val="CommentText"/>
        <w:bidi w:val="0"/>
      </w:pPr>
      <w:r>
        <w:t>Holender (1986). Semantic activation without conscious identification in dichotic listening, parafoveal vision and visual masking</w:t>
      </w:r>
    </w:p>
    <w:p w14:paraId="50686FE6" w14:textId="77777777" w:rsidR="00645173" w:rsidRDefault="00645173">
      <w:pPr>
        <w:pStyle w:val="CommentText"/>
        <w:bidi w:val="0"/>
      </w:pPr>
    </w:p>
    <w:p w14:paraId="5199B853" w14:textId="77777777" w:rsidR="00645173" w:rsidRDefault="00645173">
      <w:pPr>
        <w:pStyle w:val="CommentText"/>
        <w:bidi w:val="0"/>
      </w:pPr>
      <w:r>
        <w:t>Dehaene (2001). Cerebral mechanisms of word masking and unconscious repetition priming</w:t>
      </w:r>
    </w:p>
    <w:p w14:paraId="114125F7" w14:textId="77777777" w:rsidR="00645173" w:rsidRDefault="00645173">
      <w:pPr>
        <w:pStyle w:val="CommentText"/>
        <w:bidi w:val="0"/>
      </w:pPr>
    </w:p>
    <w:p w14:paraId="0B5A3818" w14:textId="77777777" w:rsidR="00645173" w:rsidRDefault="00645173">
      <w:pPr>
        <w:pStyle w:val="CommentText"/>
        <w:bidi w:val="0"/>
      </w:pPr>
      <w:r>
        <w:t>Draine (1998). Replicable unconscious semantic priming.</w:t>
      </w:r>
    </w:p>
    <w:p w14:paraId="1F26AF83" w14:textId="77777777" w:rsidR="00645173" w:rsidRDefault="00645173">
      <w:pPr>
        <w:pStyle w:val="CommentText"/>
        <w:bidi w:val="0"/>
      </w:pPr>
    </w:p>
    <w:p w14:paraId="4C2C489E" w14:textId="77777777" w:rsidR="00645173" w:rsidRDefault="00645173" w:rsidP="00FE4934">
      <w:pPr>
        <w:pStyle w:val="CommentText"/>
        <w:bidi w:val="0"/>
      </w:pPr>
      <w:r>
        <w:t>Stenberg (2000). Semantic processing without conscious identification: Evidence from event-related potentials</w:t>
      </w:r>
    </w:p>
  </w:comment>
  <w:comment w:id="29" w:author="Chen Heller" w:date="2022-06-26T10:54:00Z" w:initials="CH">
    <w:p w14:paraId="4BCB4E09" w14:textId="49241354" w:rsidR="00570DC8" w:rsidRDefault="00570DC8">
      <w:pPr>
        <w:pStyle w:val="CommentText"/>
        <w:bidi w:val="0"/>
      </w:pPr>
      <w:r>
        <w:rPr>
          <w:rStyle w:val="CommentReference"/>
        </w:rPr>
        <w:annotationRef/>
      </w:r>
      <w:r>
        <w:rPr>
          <w:color w:val="222222"/>
        </w:rPr>
        <w:t>Sandberg (2015). Using the perceptual awareness scale (PAS)</w:t>
      </w:r>
    </w:p>
    <w:p w14:paraId="517D9240" w14:textId="77777777" w:rsidR="00570DC8" w:rsidRDefault="00570DC8">
      <w:pPr>
        <w:pStyle w:val="CommentText"/>
        <w:bidi w:val="0"/>
      </w:pPr>
    </w:p>
    <w:p w14:paraId="59607911" w14:textId="77777777" w:rsidR="00570DC8" w:rsidRDefault="00570DC8">
      <w:pPr>
        <w:pStyle w:val="CommentText"/>
        <w:bidi w:val="0"/>
      </w:pPr>
      <w:r>
        <w:rPr>
          <w:color w:val="222222"/>
        </w:rPr>
        <w:t>Reingold (1988). Using direct and indirect measures to study perception without awareness.</w:t>
      </w:r>
    </w:p>
    <w:p w14:paraId="65115684" w14:textId="77777777" w:rsidR="00570DC8" w:rsidRDefault="00570DC8">
      <w:pPr>
        <w:pStyle w:val="CommentText"/>
        <w:bidi w:val="0"/>
      </w:pPr>
    </w:p>
    <w:p w14:paraId="653101E2" w14:textId="77777777" w:rsidR="00570DC8" w:rsidRDefault="00570DC8" w:rsidP="00386BA1">
      <w:pPr>
        <w:pStyle w:val="CommentText"/>
        <w:bidi w:val="0"/>
      </w:pPr>
      <w:r>
        <w:rPr>
          <w:color w:val="222222"/>
        </w:rPr>
        <w:t>Sandberg (2010). Measuring consciousness: is one measure better than the other?</w:t>
      </w:r>
    </w:p>
  </w:comment>
  <w:comment w:id="34" w:author="Chen Heller" w:date="2022-06-26T10:59:00Z" w:initials="CH">
    <w:p w14:paraId="0431032F" w14:textId="77777777" w:rsidR="003172D7" w:rsidRDefault="000517AB">
      <w:pPr>
        <w:pStyle w:val="CommentText"/>
        <w:bidi w:val="0"/>
      </w:pPr>
      <w:r>
        <w:rPr>
          <w:rStyle w:val="CommentReference"/>
        </w:rPr>
        <w:annotationRef/>
      </w:r>
      <w:r w:rsidR="003172D7">
        <w:rPr>
          <w:color w:val="222222"/>
        </w:rPr>
        <w:t>Shelton (1992). How semantic is automatic semantic priming?</w:t>
      </w:r>
    </w:p>
    <w:p w14:paraId="6753DD7E" w14:textId="77777777" w:rsidR="003172D7" w:rsidRDefault="003172D7">
      <w:pPr>
        <w:pStyle w:val="CommentText"/>
        <w:bidi w:val="0"/>
      </w:pPr>
    </w:p>
    <w:p w14:paraId="17650630" w14:textId="77777777" w:rsidR="003172D7" w:rsidRDefault="003172D7">
      <w:pPr>
        <w:pStyle w:val="CommentText"/>
        <w:bidi w:val="0"/>
      </w:pPr>
      <w:r>
        <w:t>I'm not sure if the following papers discuss lexical priming, if not they can be used in the ref that says no semantic effects were found at all:</w:t>
      </w:r>
    </w:p>
    <w:p w14:paraId="19AB29FE" w14:textId="77777777" w:rsidR="003172D7" w:rsidRDefault="003172D7">
      <w:pPr>
        <w:pStyle w:val="CommentText"/>
        <w:bidi w:val="0"/>
      </w:pPr>
    </w:p>
    <w:p w14:paraId="5676C4D9" w14:textId="77777777" w:rsidR="003172D7" w:rsidRDefault="003172D7">
      <w:pPr>
        <w:pStyle w:val="CommentText"/>
        <w:bidi w:val="0"/>
      </w:pPr>
      <w:r>
        <w:t>Rabagliati (2018). The importance of awareness for understanding language</w:t>
      </w:r>
    </w:p>
    <w:p w14:paraId="256A8EED" w14:textId="77777777" w:rsidR="003172D7" w:rsidRDefault="003172D7">
      <w:pPr>
        <w:pStyle w:val="CommentText"/>
        <w:bidi w:val="0"/>
      </w:pPr>
    </w:p>
    <w:p w14:paraId="03F9E8A0" w14:textId="77777777" w:rsidR="003172D7" w:rsidRDefault="003172D7">
      <w:pPr>
        <w:pStyle w:val="CommentText"/>
        <w:bidi w:val="0"/>
      </w:pPr>
      <w:r>
        <w:t>Gayet (2014). Breaking continuous flash suppression: Competing for consciousness on the pre-semantic battlefield</w:t>
      </w:r>
    </w:p>
    <w:p w14:paraId="255E0364" w14:textId="77777777" w:rsidR="003172D7" w:rsidRDefault="003172D7">
      <w:pPr>
        <w:pStyle w:val="CommentText"/>
        <w:bidi w:val="0"/>
      </w:pPr>
    </w:p>
    <w:p w14:paraId="22B4CED3" w14:textId="77777777" w:rsidR="003172D7" w:rsidRDefault="003172D7">
      <w:pPr>
        <w:pStyle w:val="CommentText"/>
        <w:bidi w:val="0"/>
      </w:pPr>
      <w:r>
        <w:t>Heyman (2014). Frequent words do not break continuous flash suppression differently from infrequent or nonexistent words: Implications for semantic processing of words in the absence of awareness</w:t>
      </w:r>
    </w:p>
    <w:p w14:paraId="0D6F30AC" w14:textId="77777777" w:rsidR="003172D7" w:rsidRDefault="003172D7">
      <w:pPr>
        <w:pStyle w:val="CommentText"/>
        <w:bidi w:val="0"/>
      </w:pPr>
    </w:p>
    <w:p w14:paraId="6F175206" w14:textId="77777777" w:rsidR="003172D7" w:rsidRDefault="003172D7" w:rsidP="008F37F8">
      <w:pPr>
        <w:pStyle w:val="CommentText"/>
        <w:bidi w:val="0"/>
      </w:pPr>
      <w:r>
        <w:t>Damian (2001). Congruity effects evoked by subliminally presented primes: automaticity rather than semantic processing</w:t>
      </w:r>
    </w:p>
  </w:comment>
  <w:comment w:id="35" w:author="Chen Heller" w:date="2022-06-26T12:43:00Z" w:initials="CH">
    <w:p w14:paraId="69C095FE" w14:textId="77777777" w:rsidR="002723F7" w:rsidRDefault="009172C7">
      <w:pPr>
        <w:pStyle w:val="CommentText"/>
        <w:bidi w:val="0"/>
      </w:pPr>
      <w:r>
        <w:rPr>
          <w:rStyle w:val="CommentReference"/>
        </w:rPr>
        <w:annotationRef/>
      </w:r>
      <w:r w:rsidR="002723F7">
        <w:t>Sklar (2012). Reading and doing arithmetic nonconsciously</w:t>
      </w:r>
    </w:p>
    <w:p w14:paraId="1C4722DF" w14:textId="77777777" w:rsidR="002723F7" w:rsidRDefault="002723F7">
      <w:pPr>
        <w:pStyle w:val="CommentText"/>
        <w:bidi w:val="0"/>
      </w:pPr>
    </w:p>
    <w:p w14:paraId="766FDBFB" w14:textId="77777777" w:rsidR="002723F7" w:rsidRDefault="002723F7" w:rsidP="006C4375">
      <w:pPr>
        <w:pStyle w:val="CommentText"/>
        <w:bidi w:val="0"/>
      </w:pPr>
      <w:r>
        <w:rPr>
          <w:color w:val="222222"/>
        </w:rPr>
        <w:t>Karpinski (2019). A direct replication: Unconscious arithmetic processing</w:t>
      </w:r>
    </w:p>
  </w:comment>
  <w:comment w:id="36" w:author="Chen Heller" w:date="2022-06-26T12:46:00Z" w:initials="CH">
    <w:p w14:paraId="493602CA" w14:textId="77777777" w:rsidR="002E1C88" w:rsidRDefault="003817F2">
      <w:pPr>
        <w:pStyle w:val="CommentText"/>
        <w:bidi w:val="0"/>
      </w:pPr>
      <w:r>
        <w:rPr>
          <w:rStyle w:val="CommentReference"/>
        </w:rPr>
        <w:annotationRef/>
      </w:r>
      <w:r w:rsidR="002E1C88">
        <w:t>Moors (2018). A critical reexamination of doing arithmetic nonconsciously</w:t>
      </w:r>
    </w:p>
    <w:p w14:paraId="3815C990" w14:textId="77777777" w:rsidR="002E1C88" w:rsidRDefault="002E1C88">
      <w:pPr>
        <w:pStyle w:val="CommentText"/>
        <w:bidi w:val="0"/>
      </w:pPr>
    </w:p>
    <w:p w14:paraId="5BF277D9" w14:textId="77777777" w:rsidR="002E1C88" w:rsidRDefault="002E1C88" w:rsidP="009C0E5E">
      <w:pPr>
        <w:pStyle w:val="CommentText"/>
        <w:bidi w:val="0"/>
      </w:pPr>
      <w:r>
        <w:t>Moors (2019). Unconscious arithmetic: Assessing the robustness of the results reported by Karpinski (2018)</w:t>
      </w:r>
    </w:p>
  </w:comment>
  <w:comment w:id="37" w:author="Chen Heller" w:date="2022-06-26T13:05:00Z" w:initials="CH">
    <w:p w14:paraId="066859D4" w14:textId="77777777" w:rsidR="000F6069" w:rsidRDefault="000F6069" w:rsidP="000F6069">
      <w:pPr>
        <w:pStyle w:val="CommentText"/>
        <w:bidi w:val="0"/>
      </w:pPr>
      <w:r>
        <w:rPr>
          <w:rStyle w:val="CommentReference"/>
        </w:rPr>
        <w:annotationRef/>
      </w:r>
      <w:r>
        <w:rPr>
          <w:b/>
          <w:bCs/>
        </w:rPr>
        <w:t>Exists:</w:t>
      </w:r>
    </w:p>
    <w:p w14:paraId="6C4AC1BA" w14:textId="77777777" w:rsidR="000F6069" w:rsidRDefault="000F6069" w:rsidP="000F6069">
      <w:pPr>
        <w:pStyle w:val="CommentText"/>
        <w:bidi w:val="0"/>
      </w:pPr>
      <w:r>
        <w:t>Mudrik (2014). Information integration without awareness</w:t>
      </w:r>
    </w:p>
    <w:p w14:paraId="0AF6E0C1" w14:textId="77777777" w:rsidR="000F6069" w:rsidRDefault="000F6069" w:rsidP="000F6069">
      <w:pPr>
        <w:pStyle w:val="CommentText"/>
        <w:bidi w:val="0"/>
      </w:pPr>
    </w:p>
    <w:p w14:paraId="3C18FA0B" w14:textId="77777777" w:rsidR="000F6069" w:rsidRDefault="000F6069" w:rsidP="000F6069">
      <w:pPr>
        <w:pStyle w:val="CommentText"/>
        <w:bidi w:val="0"/>
      </w:pPr>
      <w:r>
        <w:t>Mudrik (2011). Integration without awareness: Expanding the limits of unconscious processing</w:t>
      </w:r>
    </w:p>
    <w:p w14:paraId="253D5F19" w14:textId="77777777" w:rsidR="000F6069" w:rsidRDefault="000F6069" w:rsidP="000F6069">
      <w:pPr>
        <w:pStyle w:val="CommentText"/>
        <w:bidi w:val="0"/>
      </w:pPr>
    </w:p>
    <w:p w14:paraId="3E761986" w14:textId="77777777" w:rsidR="000F6069" w:rsidRDefault="000F6069" w:rsidP="000F6069">
      <w:pPr>
        <w:pStyle w:val="CommentText"/>
        <w:bidi w:val="0"/>
      </w:pPr>
      <w:r>
        <w:t>Faivre (2019). Imaging object-scene relations processing in visible and invisible natural scenes</w:t>
      </w:r>
    </w:p>
    <w:p w14:paraId="53BE028B" w14:textId="77777777" w:rsidR="000F6069" w:rsidRDefault="000F6069" w:rsidP="000F6069">
      <w:pPr>
        <w:pStyle w:val="CommentText"/>
        <w:bidi w:val="0"/>
      </w:pPr>
    </w:p>
    <w:p w14:paraId="3B7478AC" w14:textId="77777777" w:rsidR="000F6069" w:rsidRDefault="000F6069" w:rsidP="000F6069">
      <w:pPr>
        <w:pStyle w:val="CommentText"/>
        <w:bidi w:val="0"/>
      </w:pPr>
      <w:r>
        <w:rPr>
          <w:b/>
          <w:bCs/>
        </w:rPr>
        <w:t>Doesn’t exist:</w:t>
      </w:r>
    </w:p>
    <w:p w14:paraId="7E4620B8" w14:textId="77777777" w:rsidR="000F6069" w:rsidRDefault="000F6069" w:rsidP="000F6069">
      <w:pPr>
        <w:pStyle w:val="CommentText"/>
        <w:bidi w:val="0"/>
      </w:pPr>
      <w:r>
        <w:t>Biderman (2018). Evidence for implicit—but not unconscious—processing of object-scene relations</w:t>
      </w:r>
    </w:p>
    <w:p w14:paraId="6362228F" w14:textId="77777777" w:rsidR="000F6069" w:rsidRDefault="000F6069" w:rsidP="000F6069">
      <w:pPr>
        <w:pStyle w:val="CommentText"/>
        <w:bidi w:val="0"/>
      </w:pPr>
    </w:p>
    <w:p w14:paraId="46D4C18F" w14:textId="77777777" w:rsidR="000F6069" w:rsidRDefault="000F6069" w:rsidP="000F6069">
      <w:pPr>
        <w:pStyle w:val="CommentText"/>
        <w:bidi w:val="0"/>
      </w:pPr>
      <w:r>
        <w:t>Moors (2016). Scene integration without awareness: No conclusive evidence for processing scene congruency during continuous flash suppression</w:t>
      </w:r>
    </w:p>
    <w:p w14:paraId="6B125D38" w14:textId="77777777" w:rsidR="000F6069" w:rsidRDefault="000F6069" w:rsidP="000F6069">
      <w:pPr>
        <w:pStyle w:val="CommentText"/>
        <w:bidi w:val="0"/>
      </w:pPr>
    </w:p>
    <w:p w14:paraId="3A8F181E" w14:textId="77777777" w:rsidR="000F6069" w:rsidRDefault="000F6069" w:rsidP="000F6069">
      <w:pPr>
        <w:pStyle w:val="CommentText"/>
        <w:bidi w:val="0"/>
      </w:pPr>
      <w:r>
        <w:t>Moors (2017). Continuous flash suppression: Stimulus fractionation rather than integration.</w:t>
      </w:r>
    </w:p>
    <w:p w14:paraId="1E9D0A99" w14:textId="77777777" w:rsidR="000F6069" w:rsidRDefault="000F6069" w:rsidP="000F6069">
      <w:pPr>
        <w:pStyle w:val="CommentText"/>
        <w:bidi w:val="0"/>
      </w:pPr>
    </w:p>
    <w:p w14:paraId="09AC3EF1" w14:textId="77777777" w:rsidR="000F6069" w:rsidRDefault="000F6069" w:rsidP="000F6069">
      <w:pPr>
        <w:pStyle w:val="CommentText"/>
        <w:bidi w:val="0"/>
      </w:pPr>
      <w:r>
        <w:t>Kiesel (2009). Playing chess unconsciously</w:t>
      </w:r>
    </w:p>
  </w:comment>
  <w:comment w:id="40" w:author="Chen Heller" w:date="2022-06-26T13:16:00Z" w:initials="CH">
    <w:p w14:paraId="1AFC458B" w14:textId="77777777" w:rsidR="00964D34" w:rsidRDefault="000F6069">
      <w:pPr>
        <w:pStyle w:val="CommentText"/>
        <w:bidi w:val="0"/>
      </w:pPr>
      <w:r>
        <w:rPr>
          <w:rStyle w:val="CommentReference"/>
        </w:rPr>
        <w:annotationRef/>
      </w:r>
      <w:r w:rsidR="00964D34">
        <w:t>Gonzalez-Vallejo (2008) Save Angels Perhaps: a critical examination of Unconscious Thought Theory and the deliberation-without-attention effect</w:t>
      </w:r>
    </w:p>
    <w:p w14:paraId="5B049719" w14:textId="77777777" w:rsidR="00964D34" w:rsidRDefault="00964D34">
      <w:pPr>
        <w:pStyle w:val="CommentText"/>
        <w:bidi w:val="0"/>
      </w:pPr>
    </w:p>
    <w:p w14:paraId="5A257D5C" w14:textId="77777777" w:rsidR="00964D34" w:rsidRDefault="00964D34">
      <w:pPr>
        <w:pStyle w:val="CommentText"/>
        <w:bidi w:val="0"/>
      </w:pPr>
      <w:r>
        <w:t>Waroquier (2009). Methodological pitfalls of the Unconscious Thought paradigm</w:t>
      </w:r>
    </w:p>
    <w:p w14:paraId="6B47261C" w14:textId="77777777" w:rsidR="00964D34" w:rsidRDefault="00964D34">
      <w:pPr>
        <w:pStyle w:val="CommentText"/>
        <w:bidi w:val="0"/>
      </w:pPr>
    </w:p>
    <w:p w14:paraId="238DEB65" w14:textId="77777777" w:rsidR="00964D34" w:rsidRDefault="00964D34">
      <w:pPr>
        <w:pStyle w:val="CommentText"/>
        <w:bidi w:val="0"/>
      </w:pPr>
      <w:r>
        <w:t>Huizenga (2012). Four empirical tests of Unconscious Thought Theory</w:t>
      </w:r>
    </w:p>
    <w:p w14:paraId="168C58D6" w14:textId="77777777" w:rsidR="00964D34" w:rsidRDefault="00964D34">
      <w:pPr>
        <w:pStyle w:val="CommentText"/>
        <w:bidi w:val="0"/>
      </w:pPr>
    </w:p>
    <w:p w14:paraId="2138C6BC" w14:textId="77777777" w:rsidR="00964D34" w:rsidRDefault="00964D34">
      <w:pPr>
        <w:pStyle w:val="CommentText"/>
        <w:bidi w:val="0"/>
      </w:pPr>
      <w:r>
        <w:t>Nieuwenstein (2015). On making the right choice: a meta-analysis and large-scale replication attempt of the unconscious thought advantage</w:t>
      </w:r>
    </w:p>
    <w:p w14:paraId="1A2CEE98" w14:textId="77777777" w:rsidR="00964D34" w:rsidRDefault="00964D34">
      <w:pPr>
        <w:pStyle w:val="CommentText"/>
        <w:bidi w:val="0"/>
      </w:pPr>
    </w:p>
    <w:p w14:paraId="284EAE0A" w14:textId="77777777" w:rsidR="00964D34" w:rsidRDefault="00964D34" w:rsidP="00DA57F4">
      <w:pPr>
        <w:pStyle w:val="CommentText"/>
        <w:bidi w:val="0"/>
      </w:pPr>
      <w:r>
        <w:t>Nieuwenstein (2012). The unconscious thought advantage: Further replication failures from a search for confirmatory evidence</w:t>
      </w:r>
    </w:p>
  </w:comment>
  <w:comment w:id="42" w:author="Chen Heller" w:date="2022-06-26T13:11:00Z" w:initials="CH">
    <w:p w14:paraId="33034E70" w14:textId="08207773" w:rsidR="006E42B4" w:rsidRDefault="006E42B4">
      <w:pPr>
        <w:pStyle w:val="CommentText"/>
        <w:bidi w:val="0"/>
      </w:pPr>
      <w:r>
        <w:rPr>
          <w:rStyle w:val="CommentReference"/>
        </w:rPr>
        <w:annotationRef/>
      </w:r>
      <w:r>
        <w:rPr>
          <w:b/>
          <w:bCs/>
        </w:rPr>
        <w:t>Fail:</w:t>
      </w:r>
    </w:p>
    <w:p w14:paraId="20E4F409" w14:textId="77777777" w:rsidR="006E42B4" w:rsidRDefault="006E42B4">
      <w:pPr>
        <w:pStyle w:val="CommentText"/>
        <w:bidi w:val="0"/>
      </w:pPr>
      <w:r>
        <w:t>Pashler (2012). Priming social distance? Failure to replicate effects on social and food judgments</w:t>
      </w:r>
    </w:p>
    <w:p w14:paraId="0A72C37B" w14:textId="77777777" w:rsidR="006E42B4" w:rsidRDefault="006E42B4">
      <w:pPr>
        <w:pStyle w:val="CommentText"/>
        <w:bidi w:val="0"/>
      </w:pPr>
    </w:p>
    <w:p w14:paraId="6FC200B9" w14:textId="77777777" w:rsidR="006E42B4" w:rsidRDefault="006E42B4">
      <w:pPr>
        <w:pStyle w:val="CommentText"/>
        <w:bidi w:val="0"/>
      </w:pPr>
      <w:r>
        <w:t>Shanks (2013). Priming intelligent behavior: An elusive phenomenon</w:t>
      </w:r>
    </w:p>
    <w:p w14:paraId="00A2BE82" w14:textId="77777777" w:rsidR="006E42B4" w:rsidRDefault="006E42B4">
      <w:pPr>
        <w:pStyle w:val="CommentText"/>
        <w:bidi w:val="0"/>
      </w:pPr>
    </w:p>
    <w:p w14:paraId="7E733A18" w14:textId="77777777" w:rsidR="006E42B4" w:rsidRDefault="006E42B4">
      <w:pPr>
        <w:pStyle w:val="CommentText"/>
        <w:bidi w:val="0"/>
      </w:pPr>
      <w:r>
        <w:rPr>
          <w:b/>
          <w:bCs/>
        </w:rPr>
        <w:t>Success:</w:t>
      </w:r>
    </w:p>
    <w:p w14:paraId="2588A5C1" w14:textId="77777777" w:rsidR="006E42B4" w:rsidRDefault="006E42B4">
      <w:pPr>
        <w:pStyle w:val="CommentText"/>
        <w:bidi w:val="0"/>
      </w:pPr>
      <w:r>
        <w:t>Williams (2008). Keeping one’s distance: The influence of spatial distance cues on affect and evaluation</w:t>
      </w:r>
    </w:p>
    <w:p w14:paraId="064BA5DF" w14:textId="77777777" w:rsidR="006E42B4" w:rsidRDefault="006E42B4">
      <w:pPr>
        <w:pStyle w:val="CommentText"/>
        <w:bidi w:val="0"/>
      </w:pPr>
    </w:p>
    <w:p w14:paraId="1F271DCD" w14:textId="77777777" w:rsidR="006E42B4" w:rsidRDefault="006E42B4">
      <w:pPr>
        <w:pStyle w:val="CommentText"/>
        <w:bidi w:val="0"/>
      </w:pPr>
      <w:r>
        <w:t>Bargh (1996) Automaticity of social behavior: Direct effects of trait construct and stereotype activation on action</w:t>
      </w:r>
    </w:p>
    <w:p w14:paraId="3AAF0762" w14:textId="77777777" w:rsidR="006E42B4" w:rsidRDefault="006E42B4">
      <w:pPr>
        <w:pStyle w:val="CommentText"/>
        <w:bidi w:val="0"/>
      </w:pPr>
    </w:p>
    <w:p w14:paraId="67BB0022" w14:textId="77777777" w:rsidR="006E42B4" w:rsidRDefault="006E42B4" w:rsidP="00CB3240">
      <w:pPr>
        <w:pStyle w:val="CommentText"/>
        <w:bidi w:val="0"/>
      </w:pPr>
      <w:r>
        <w:t>Dijksterhuis (1998). The relation between perception and behavior, or how to win a game of Trivial Pursuit</w:t>
      </w:r>
    </w:p>
  </w:comment>
  <w:comment w:id="39" w:author="Liad Mudrik" w:date="2022-07-10T00:00:00Z" w:initials="LM">
    <w:p w14:paraId="0BC911B3" w14:textId="77777777" w:rsidR="006772E6" w:rsidRDefault="006772E6" w:rsidP="003D604C">
      <w:pPr>
        <w:bidi w:val="0"/>
      </w:pPr>
      <w:r>
        <w:rPr>
          <w:rStyle w:val="CommentReference"/>
        </w:rPr>
        <w:annotationRef/>
      </w:r>
      <w:r>
        <w:rPr>
          <w:sz w:val="20"/>
          <w:szCs w:val="20"/>
        </w:rPr>
        <w:t xml:space="preserve">I don’t think these are very relevant. The unconscious thought experiments, to my knowledge, do not render the stimuli invisible - they simply don’t allow subjects to engage in conscious deliberation. And I imagine the same is true for the social distancing/intelligent studies - it sounds more like social psychology effects </w:t>
      </w:r>
    </w:p>
  </w:comment>
  <w:comment w:id="46" w:author="Liad Mudrik" w:date="2022-07-10T07:42:00Z" w:initials="LM">
    <w:p w14:paraId="5E0465B0" w14:textId="77777777" w:rsidR="007449E8" w:rsidRDefault="007449E8" w:rsidP="00BB72F0">
      <w:pPr>
        <w:bidi w:val="0"/>
        <w:rPr>
          <w:rtl/>
        </w:rPr>
      </w:pPr>
      <w:r>
        <w:rPr>
          <w:rStyle w:val="CommentReference"/>
        </w:rPr>
        <w:annotationRef/>
      </w:r>
      <w:r>
        <w:rPr>
          <w:sz w:val="20"/>
          <w:szCs w:val="20"/>
        </w:rPr>
        <w:t>a new paper by Mattias Michel talks about that - I believe I sent it to you</w:t>
      </w:r>
    </w:p>
  </w:comment>
  <w:comment w:id="43" w:author="Chen Heller" w:date="2022-07-04T14:17:00Z" w:initials="CH">
    <w:p w14:paraId="21F2BA4F" w14:textId="07F6D778" w:rsidR="00A21522" w:rsidRDefault="00A21522" w:rsidP="003123B5">
      <w:pPr>
        <w:pStyle w:val="CommentText"/>
        <w:bidi w:val="0"/>
      </w:pPr>
      <w:r>
        <w:rPr>
          <w:rStyle w:val="CommentReference"/>
        </w:rPr>
        <w:annotationRef/>
      </w:r>
      <w:r>
        <w:t>@@@ If can't find references for these, look in newell 2014 @@@</w:t>
      </w:r>
    </w:p>
  </w:comment>
  <w:comment w:id="47" w:author="Liad Mudrik" w:date="2022-07-10T07:55:00Z" w:initials="LM">
    <w:p w14:paraId="4AB829EF" w14:textId="77777777" w:rsidR="00AD6FB1" w:rsidRDefault="00AD6FB1" w:rsidP="00EC3E40">
      <w:pPr>
        <w:bidi w:val="0"/>
      </w:pPr>
      <w:r>
        <w:rPr>
          <w:rStyle w:val="CommentReference"/>
        </w:rPr>
        <w:annotationRef/>
      </w:r>
      <w:r>
        <w:rPr>
          <w:sz w:val="20"/>
          <w:szCs w:val="20"/>
        </w:rPr>
        <w:t>simply give examples for papers using RT. This should be easy</w:t>
      </w:r>
    </w:p>
  </w:comment>
  <w:comment w:id="48" w:author="Chen Heller" w:date="2022-06-26T17:35:00Z" w:initials="CH">
    <w:p w14:paraId="34E0FCAD" w14:textId="162D8F97" w:rsidR="007D164B" w:rsidRDefault="007D164B" w:rsidP="000740C5">
      <w:pPr>
        <w:pStyle w:val="CommentText"/>
        <w:bidi w:val="0"/>
      </w:pPr>
      <w:r>
        <w:rPr>
          <w:rStyle w:val="CommentReference"/>
        </w:rPr>
        <w:annotationRef/>
      </w:r>
      <w:r>
        <w:rPr>
          <w:color w:val="222222"/>
        </w:rPr>
        <w:t>Greenwald (1996). Three cognitive markers of unconscious semantic activation</w:t>
      </w:r>
    </w:p>
  </w:comment>
  <w:comment w:id="49" w:author="Chen Heller" w:date="2022-07-19T13:40:00Z" w:initials="CH">
    <w:p w14:paraId="4E739148" w14:textId="77777777" w:rsidR="00603BC2" w:rsidRDefault="00BE3B54" w:rsidP="001F7ADD">
      <w:pPr>
        <w:pStyle w:val="CommentText"/>
        <w:bidi w:val="0"/>
      </w:pPr>
      <w:r>
        <w:rPr>
          <w:rStyle w:val="CommentReference"/>
        </w:rPr>
        <w:annotationRef/>
      </w:r>
      <w:r w:rsidR="00603BC2">
        <w:t>Liad what was your intention when adding this '[ref]'? I suppose you meant that I should add a paper that shows that decisions evolve over time right?</w:t>
      </w:r>
    </w:p>
  </w:comment>
  <w:comment w:id="52" w:author="Chen Heller" w:date="2022-06-28T10:05:00Z" w:initials="CH">
    <w:p w14:paraId="0DFB57FC" w14:textId="25D95B9E" w:rsidR="004F4999" w:rsidRDefault="004F4999" w:rsidP="00D141D2">
      <w:pPr>
        <w:pStyle w:val="CommentText"/>
        <w:bidi w:val="0"/>
        <w:rPr>
          <w:rtl/>
        </w:rPr>
      </w:pPr>
      <w:r>
        <w:rPr>
          <w:rStyle w:val="CommentReference"/>
        </w:rPr>
        <w:annotationRef/>
      </w:r>
      <w:r>
        <w:rPr>
          <w:color w:val="222222"/>
        </w:rPr>
        <w:t>Freeman (2011). Hand in motion reveals mind in motion</w:t>
      </w:r>
    </w:p>
  </w:comment>
  <w:comment w:id="53" w:author="Chen Heller" w:date="2022-06-26T17:55:00Z" w:initials="CH">
    <w:p w14:paraId="456F61D6" w14:textId="7E6B06B4" w:rsidR="00306D63" w:rsidRDefault="00306D63" w:rsidP="00AC316D">
      <w:pPr>
        <w:pStyle w:val="CommentText"/>
        <w:bidi w:val="0"/>
      </w:pPr>
      <w:r>
        <w:rPr>
          <w:rStyle w:val="CommentReference"/>
        </w:rPr>
        <w:annotationRef/>
      </w:r>
      <w:r>
        <w:t>Spivey (2005). Continuous attraction toward phonological competitors</w:t>
      </w:r>
    </w:p>
  </w:comment>
  <w:comment w:id="54" w:author="Chen Heller" w:date="2022-06-27T16:58:00Z" w:initials="CH">
    <w:p w14:paraId="3B02210B" w14:textId="0032306B" w:rsidR="00FF2207" w:rsidRDefault="00FF2207" w:rsidP="00FF2207">
      <w:pPr>
        <w:pStyle w:val="CommentText"/>
        <w:bidi w:val="0"/>
      </w:pPr>
      <w:r>
        <w:rPr>
          <w:rStyle w:val="CommentReference"/>
        </w:rPr>
        <w:annotationRef/>
      </w:r>
      <w:r>
        <w:rPr>
          <w:color w:val="000000"/>
        </w:rPr>
        <w:t xml:space="preserve">Farmer (2007b). Tracking the continuity of language comprehension: computer-mouse trajectories suggest parallel syntactic processing. </w:t>
      </w:r>
    </w:p>
  </w:comment>
  <w:comment w:id="55" w:author="Chen Heller" w:date="2022-06-27T17:01:00Z" w:initials="CH">
    <w:p w14:paraId="3E2F5CBE" w14:textId="77777777" w:rsidR="00FF2207" w:rsidRDefault="00FF2207" w:rsidP="00FF2207">
      <w:pPr>
        <w:pStyle w:val="CommentText"/>
        <w:bidi w:val="0"/>
      </w:pPr>
      <w:r>
        <w:rPr>
          <w:rStyle w:val="CommentReference"/>
        </w:rPr>
        <w:annotationRef/>
      </w:r>
      <w:r>
        <w:rPr>
          <w:color w:val="000000"/>
        </w:rPr>
        <w:t>Farmer (2007). Gradiency and visual context in syntactic garden-paths</w:t>
      </w:r>
    </w:p>
    <w:p w14:paraId="3A05C9BA" w14:textId="77777777" w:rsidR="00FF2207" w:rsidRDefault="00FF2207" w:rsidP="00FF2207">
      <w:pPr>
        <w:pStyle w:val="CommentText"/>
        <w:bidi w:val="0"/>
      </w:pPr>
    </w:p>
    <w:p w14:paraId="0B18C335" w14:textId="77777777" w:rsidR="00FF2207" w:rsidRDefault="00FF2207" w:rsidP="00FF2207">
      <w:pPr>
        <w:pStyle w:val="CommentText"/>
        <w:bidi w:val="0"/>
      </w:pPr>
      <w:r>
        <w:rPr>
          <w:color w:val="000000"/>
        </w:rPr>
        <w:t xml:space="preserve">Freeman (2008). Will a category cue attract you? Motor output reveals dynamic competition across person construal </w:t>
      </w:r>
    </w:p>
  </w:comment>
  <w:comment w:id="56" w:author="Chen Heller" w:date="2022-06-28T09:47:00Z" w:initials="CH">
    <w:p w14:paraId="784A92B8" w14:textId="77777777" w:rsidR="00D012CA" w:rsidRDefault="00D012CA" w:rsidP="00E55E83">
      <w:pPr>
        <w:pStyle w:val="CommentText"/>
        <w:bidi w:val="0"/>
      </w:pPr>
      <w:r>
        <w:rPr>
          <w:rStyle w:val="CommentReference"/>
        </w:rPr>
        <w:annotationRef/>
      </w:r>
      <w:r>
        <w:t>Dotan 2018 - Online confidence monitoring during decision making</w:t>
      </w:r>
    </w:p>
  </w:comment>
  <w:comment w:id="57" w:author="Chen Heller" w:date="2022-06-28T09:56:00Z" w:initials="CH">
    <w:p w14:paraId="3CFF266A" w14:textId="77777777" w:rsidR="005A4B8A" w:rsidRDefault="005A4B8A">
      <w:pPr>
        <w:pStyle w:val="CommentText"/>
        <w:bidi w:val="0"/>
      </w:pPr>
      <w:r>
        <w:rPr>
          <w:rStyle w:val="CommentReference"/>
        </w:rPr>
        <w:annotationRef/>
      </w:r>
      <w:r>
        <w:t>Albantakis (2011). Changes of mind in an attractor network of decision-making</w:t>
      </w:r>
    </w:p>
    <w:p w14:paraId="2371841F" w14:textId="77777777" w:rsidR="005A4B8A" w:rsidRDefault="005A4B8A">
      <w:pPr>
        <w:pStyle w:val="CommentText"/>
        <w:bidi w:val="0"/>
      </w:pPr>
    </w:p>
    <w:p w14:paraId="54E658BA" w14:textId="77777777" w:rsidR="005A4B8A" w:rsidRDefault="005A4B8A">
      <w:pPr>
        <w:pStyle w:val="CommentText"/>
        <w:bidi w:val="0"/>
      </w:pPr>
      <w:r>
        <w:t>McPeek (2001). Short-term priming, concurrent processing, and saccade curvature during a target selection task in the monkey</w:t>
      </w:r>
    </w:p>
    <w:p w14:paraId="23E6ABA4" w14:textId="77777777" w:rsidR="005A4B8A" w:rsidRDefault="005A4B8A">
      <w:pPr>
        <w:pStyle w:val="CommentText"/>
        <w:bidi w:val="0"/>
      </w:pPr>
    </w:p>
    <w:p w14:paraId="635384C6" w14:textId="77777777" w:rsidR="005A4B8A" w:rsidRDefault="005A4B8A">
      <w:pPr>
        <w:pStyle w:val="CommentText"/>
        <w:bidi w:val="0"/>
      </w:pPr>
      <w:r>
        <w:t>Resulaj (2009). Changes of mind in decision-making</w:t>
      </w:r>
    </w:p>
    <w:p w14:paraId="161983BD" w14:textId="77777777" w:rsidR="005A4B8A" w:rsidRDefault="005A4B8A">
      <w:pPr>
        <w:pStyle w:val="CommentText"/>
        <w:bidi w:val="0"/>
      </w:pPr>
    </w:p>
    <w:p w14:paraId="6BDF9B09" w14:textId="77777777" w:rsidR="005A4B8A" w:rsidRDefault="005A4B8A">
      <w:pPr>
        <w:pStyle w:val="CommentText"/>
        <w:bidi w:val="0"/>
      </w:pPr>
      <w:r>
        <w:t>Song (2009). Hidden cognitive states revealed in choice reaching tasks</w:t>
      </w:r>
    </w:p>
    <w:p w14:paraId="7C4B9D01" w14:textId="77777777" w:rsidR="005A4B8A" w:rsidRDefault="005A4B8A">
      <w:pPr>
        <w:pStyle w:val="CommentText"/>
        <w:bidi w:val="0"/>
      </w:pPr>
    </w:p>
    <w:p w14:paraId="7BD32F90" w14:textId="77777777" w:rsidR="005A4B8A" w:rsidRDefault="005A4B8A" w:rsidP="00376475">
      <w:pPr>
        <w:pStyle w:val="CommentText"/>
        <w:bidi w:val="0"/>
      </w:pPr>
      <w:r>
        <w:t>Song (2006). Role of focal attention on latencies and trajectories of visually guided manual pointing</w:t>
      </w:r>
    </w:p>
  </w:comment>
  <w:comment w:id="60" w:author="Chen Heller" w:date="2022-06-28T11:48:00Z" w:initials="CH">
    <w:p w14:paraId="46D87A93" w14:textId="77777777" w:rsidR="00F6282F" w:rsidRDefault="00F6282F" w:rsidP="00B252EC">
      <w:pPr>
        <w:pStyle w:val="CommentText"/>
        <w:bidi w:val="0"/>
      </w:pPr>
      <w:r>
        <w:rPr>
          <w:rStyle w:val="CommentReference"/>
        </w:rPr>
        <w:annotationRef/>
      </w:r>
      <w:r>
        <w:rPr>
          <w:color w:val="222222"/>
        </w:rPr>
        <w:t>Finkbeiner (2011). The flexibility of nonconsciously deployed cognitive processes: evidence from masked congruence priming ---- Exp 1</w:t>
      </w:r>
    </w:p>
  </w:comment>
  <w:comment w:id="62" w:author="Chen Heller" w:date="2022-06-28T11:47:00Z" w:initials="CH">
    <w:p w14:paraId="7A13D9C7" w14:textId="77777777" w:rsidR="00F6282F" w:rsidRDefault="00F6282F">
      <w:pPr>
        <w:pStyle w:val="CommentText"/>
        <w:bidi w:val="0"/>
      </w:pPr>
      <w:r>
        <w:rPr>
          <w:rStyle w:val="CommentReference"/>
        </w:rPr>
        <w:annotationRef/>
      </w:r>
      <w:r>
        <w:rPr>
          <w:color w:val="222222"/>
        </w:rPr>
        <w:t>semantic, but not animal / person:</w:t>
      </w:r>
    </w:p>
    <w:p w14:paraId="6696B069" w14:textId="77777777" w:rsidR="00F6282F" w:rsidRDefault="00F6282F">
      <w:pPr>
        <w:pStyle w:val="CommentText"/>
        <w:bidi w:val="0"/>
      </w:pPr>
    </w:p>
    <w:p w14:paraId="3DFA9592" w14:textId="77777777" w:rsidR="00F6282F" w:rsidRDefault="00F6282F">
      <w:pPr>
        <w:pStyle w:val="CommentText"/>
        <w:bidi w:val="0"/>
      </w:pPr>
      <w:r>
        <w:rPr>
          <w:color w:val="222222"/>
        </w:rPr>
        <w:t>Friedman (2010). Temporal dynamics of masked congruence priming: evidence from reaching trajectories. --- tool / animal</w:t>
      </w:r>
    </w:p>
    <w:p w14:paraId="5148CB51" w14:textId="77777777" w:rsidR="00F6282F" w:rsidRDefault="00F6282F">
      <w:pPr>
        <w:pStyle w:val="CommentText"/>
        <w:bidi w:val="0"/>
      </w:pPr>
    </w:p>
    <w:p w14:paraId="7B4F3457" w14:textId="77777777" w:rsidR="00F6282F" w:rsidRDefault="00F6282F" w:rsidP="005B44E9">
      <w:pPr>
        <w:pStyle w:val="CommentText"/>
        <w:bidi w:val="0"/>
      </w:pPr>
      <w:r>
        <w:rPr>
          <w:color w:val="222222"/>
        </w:rPr>
        <w:t>Finkbeiner (2008). Engaging the motor system with masked orthographic primes: A kinematic analysis --- "red" / "green", targets are items with canonical red/green colors</w:t>
      </w:r>
    </w:p>
  </w:comment>
  <w:comment w:id="66" w:author="Chen Heller" w:date="2022-06-28T11:49:00Z" w:initials="CH">
    <w:p w14:paraId="1427C7A1" w14:textId="7688CCDB" w:rsidR="005B2A6E" w:rsidRDefault="005B2A6E" w:rsidP="00C97ADA">
      <w:pPr>
        <w:pStyle w:val="CommentText"/>
        <w:bidi w:val="0"/>
      </w:pPr>
      <w:r>
        <w:rPr>
          <w:rStyle w:val="CommentReference"/>
        </w:rPr>
        <w:annotationRef/>
      </w:r>
      <w:r>
        <w:rPr>
          <w:color w:val="222222"/>
        </w:rPr>
        <w:t>Finkbeiner (2011). The flexibility of nonconsciously deployed cognitive processes: evidence from masked congruence priming ---- Exp 2</w:t>
      </w:r>
    </w:p>
  </w:comment>
  <w:comment w:id="67" w:author="Chen Heller" w:date="2022-06-28T12:13:00Z" w:initials="CH">
    <w:p w14:paraId="54DB4261" w14:textId="77777777" w:rsidR="00DB43B1" w:rsidRDefault="00DB43B1" w:rsidP="00B86C4D">
      <w:pPr>
        <w:pStyle w:val="CommentText"/>
        <w:bidi w:val="0"/>
      </w:pPr>
      <w:r>
        <w:rPr>
          <w:rStyle w:val="CommentReference"/>
        </w:rPr>
        <w:annotationRef/>
      </w:r>
      <w:r>
        <w:rPr>
          <w:color w:val="222222"/>
        </w:rPr>
        <w:t>Naccache (2002). Unconscious masked priming depends on temporal attention</w:t>
      </w:r>
    </w:p>
  </w:comment>
  <w:comment w:id="72" w:author="Chen Heller" w:date="2022-06-28T12:16:00Z" w:initials="CH">
    <w:p w14:paraId="45758808" w14:textId="77777777" w:rsidR="0073604D" w:rsidRDefault="0073604D">
      <w:pPr>
        <w:pStyle w:val="CommentText"/>
        <w:bidi w:val="0"/>
      </w:pPr>
      <w:r>
        <w:rPr>
          <w:rStyle w:val="CommentReference"/>
        </w:rPr>
        <w:annotationRef/>
      </w:r>
      <w:r>
        <w:rPr>
          <w:color w:val="222222"/>
        </w:rPr>
        <w:t>Are these the same experiment described in two different papers?:</w:t>
      </w:r>
      <w:r>
        <w:rPr>
          <w:color w:val="222222"/>
        </w:rPr>
        <w:br/>
      </w:r>
    </w:p>
    <w:p w14:paraId="48F06B61" w14:textId="77777777" w:rsidR="0073604D" w:rsidRDefault="0073604D">
      <w:pPr>
        <w:pStyle w:val="CommentText"/>
        <w:bidi w:val="0"/>
      </w:pPr>
      <w:r>
        <w:rPr>
          <w:color w:val="222222"/>
        </w:rPr>
        <w:t>Xiao (2015). Subliminal semantic priming in near absence of attention: A cursor motion study</w:t>
      </w:r>
    </w:p>
    <w:p w14:paraId="4A544539" w14:textId="77777777" w:rsidR="0073604D" w:rsidRDefault="0073604D">
      <w:pPr>
        <w:pStyle w:val="CommentText"/>
        <w:bidi w:val="0"/>
      </w:pPr>
    </w:p>
    <w:p w14:paraId="615B1F90" w14:textId="77777777" w:rsidR="0073604D" w:rsidRDefault="0073604D" w:rsidP="003D4C52">
      <w:pPr>
        <w:pStyle w:val="CommentText"/>
        <w:bidi w:val="0"/>
      </w:pPr>
      <w:r>
        <w:rPr>
          <w:color w:val="222222"/>
        </w:rPr>
        <w:t>Xiao (2017). The role of attention in subliminal semantic processing: A mouse tracking study</w:t>
      </w:r>
    </w:p>
  </w:comment>
  <w:comment w:id="75" w:author="Chen Heller" w:date="2022-06-28T15:14:00Z" w:initials="CH">
    <w:p w14:paraId="1A8DD659" w14:textId="29E8111E" w:rsidR="00A21C84" w:rsidRDefault="00A21C84" w:rsidP="00031AE5">
      <w:pPr>
        <w:pStyle w:val="CommentText"/>
        <w:bidi w:val="0"/>
      </w:pPr>
      <w:r>
        <w:rPr>
          <w:rStyle w:val="CommentReference"/>
        </w:rPr>
        <w:annotationRef/>
      </w:r>
      <w:r>
        <w:rPr>
          <w:color w:val="222222"/>
        </w:rPr>
        <w:t>Cressman (2007). On-line control of pointing is modified by unseen visual shapes</w:t>
      </w:r>
    </w:p>
  </w:comment>
  <w:comment w:id="79" w:author="Chen Heller" w:date="2022-06-28T18:23:00Z" w:initials="CH">
    <w:p w14:paraId="653A5D4D" w14:textId="0CC60E0C" w:rsidR="00716570" w:rsidRDefault="00716570" w:rsidP="00D77BD6">
      <w:pPr>
        <w:pStyle w:val="CommentText"/>
        <w:bidi w:val="0"/>
      </w:pPr>
      <w:r>
        <w:rPr>
          <w:rStyle w:val="CommentReference"/>
        </w:rPr>
        <w:annotationRef/>
      </w:r>
      <w:r>
        <w:rPr>
          <w:color w:val="222222"/>
        </w:rPr>
        <w:t>Almeida (2014). Grasping with the eyes: The role of elongation in visual recognition of manipulable objects</w:t>
      </w:r>
    </w:p>
  </w:comment>
  <w:comment w:id="80" w:author="Chen Heller" w:date="2022-06-29T09:25:00Z" w:initials="CH">
    <w:p w14:paraId="699FC0A3" w14:textId="483F7CC5" w:rsidR="005859F9" w:rsidRDefault="005859F9" w:rsidP="006908AD">
      <w:pPr>
        <w:pStyle w:val="CommentText"/>
        <w:bidi w:val="0"/>
      </w:pPr>
      <w:r>
        <w:rPr>
          <w:rStyle w:val="CommentReference"/>
        </w:rPr>
        <w:annotationRef/>
      </w:r>
      <w:r>
        <w:rPr>
          <w:color w:val="222222"/>
        </w:rPr>
        <w:t>Xiao (2015). Assessing Masked Semantic Priming: Cursor Trajectory versus Response Time Measures</w:t>
      </w:r>
    </w:p>
  </w:comment>
  <w:comment w:id="83" w:author="Chen Heller" w:date="2022-06-29T10:06:00Z" w:initials="CH">
    <w:p w14:paraId="43C474D9" w14:textId="673747CC" w:rsidR="00116C56" w:rsidRDefault="00116C56" w:rsidP="00F7359B">
      <w:pPr>
        <w:pStyle w:val="CommentText"/>
        <w:bidi w:val="0"/>
      </w:pPr>
      <w:r>
        <w:rPr>
          <w:rStyle w:val="CommentReference"/>
        </w:rPr>
        <w:annotationRef/>
      </w:r>
      <w:r>
        <w:rPr>
          <w:color w:val="222222"/>
        </w:rPr>
        <w:t>Malejka (2021). Correlation analysis to investigate unconscious mental processes: A critical appraisal and mini-tutorial</w:t>
      </w:r>
    </w:p>
  </w:comment>
  <w:comment w:id="87" w:author="Liad Mudrik" w:date="2022-07-10T08:53:00Z" w:initials="LM">
    <w:p w14:paraId="1885CD94" w14:textId="77777777" w:rsidR="00D06351" w:rsidRDefault="00D06351" w:rsidP="00BF5929">
      <w:pPr>
        <w:bidi w:val="0"/>
      </w:pPr>
      <w:r>
        <w:rPr>
          <w:rStyle w:val="CommentReference"/>
        </w:rPr>
        <w:annotationRef/>
      </w:r>
      <w:r>
        <w:rPr>
          <w:sz w:val="20"/>
          <w:szCs w:val="20"/>
        </w:rPr>
        <w:t>?? not clear</w:t>
      </w:r>
    </w:p>
  </w:comment>
  <w:comment w:id="91" w:author="Chen Heller" w:date="2022-06-29T11:19:00Z" w:initials="CH">
    <w:p w14:paraId="2CDD7017" w14:textId="602C7284" w:rsidR="000152A6" w:rsidRDefault="000152A6">
      <w:pPr>
        <w:pStyle w:val="CommentText"/>
        <w:bidi w:val="0"/>
      </w:pPr>
      <w:r>
        <w:rPr>
          <w:rStyle w:val="CommentReference"/>
        </w:rPr>
        <w:annotationRef/>
      </w:r>
      <w:r>
        <w:t>Read and make sure this claim appears there:</w:t>
      </w:r>
    </w:p>
    <w:p w14:paraId="4621EE1C" w14:textId="77777777" w:rsidR="000152A6" w:rsidRDefault="000152A6">
      <w:pPr>
        <w:pStyle w:val="CommentText"/>
        <w:bidi w:val="0"/>
      </w:pPr>
    </w:p>
    <w:p w14:paraId="1EB87427" w14:textId="77777777" w:rsidR="000152A6" w:rsidRDefault="000152A6">
      <w:pPr>
        <w:pStyle w:val="CommentText"/>
        <w:bidi w:val="0"/>
      </w:pPr>
      <w:r>
        <w:rPr>
          <w:color w:val="131413"/>
        </w:rPr>
        <w:t>Desmurget, M., Jordan, M., Prablanc, C., &amp; Jeannerod, M. (1997).</w:t>
      </w:r>
    </w:p>
    <w:p w14:paraId="254CB6B0" w14:textId="77777777" w:rsidR="000152A6" w:rsidRDefault="000152A6">
      <w:pPr>
        <w:pStyle w:val="CommentText"/>
        <w:bidi w:val="0"/>
      </w:pPr>
      <w:r>
        <w:rPr>
          <w:color w:val="131413"/>
        </w:rPr>
        <w:t>Constrained and unconstrained movements involve different control</w:t>
      </w:r>
    </w:p>
    <w:p w14:paraId="0B095276" w14:textId="77777777" w:rsidR="000152A6" w:rsidRDefault="000152A6">
      <w:pPr>
        <w:pStyle w:val="CommentText"/>
        <w:bidi w:val="0"/>
      </w:pPr>
      <w:r>
        <w:rPr>
          <w:color w:val="131413"/>
        </w:rPr>
        <w:t>Strategies</w:t>
      </w:r>
    </w:p>
    <w:p w14:paraId="7FAD2825" w14:textId="77777777" w:rsidR="000152A6" w:rsidRDefault="000152A6">
      <w:pPr>
        <w:pStyle w:val="CommentText"/>
        <w:bidi w:val="0"/>
      </w:pPr>
    </w:p>
    <w:p w14:paraId="30EA04E2" w14:textId="77777777" w:rsidR="000152A6" w:rsidRDefault="000152A6">
      <w:pPr>
        <w:pStyle w:val="CommentText"/>
        <w:bidi w:val="0"/>
      </w:pPr>
      <w:r>
        <w:rPr>
          <w:color w:val="131413"/>
        </w:rPr>
        <w:t>Palluel-Germain, R., Boy, F., Orliaguet, J. P., &amp; Coello, Y. (2004). Visual</w:t>
      </w:r>
    </w:p>
    <w:p w14:paraId="1CCA2C3E" w14:textId="77777777" w:rsidR="000152A6" w:rsidRDefault="000152A6" w:rsidP="00370195">
      <w:pPr>
        <w:pStyle w:val="CommentText"/>
        <w:bidi w:val="0"/>
      </w:pPr>
      <w:r>
        <w:rPr>
          <w:color w:val="131413"/>
        </w:rPr>
        <w:t>and motor constraints on trajectory planning in pointing movements.</w:t>
      </w:r>
    </w:p>
  </w:comment>
  <w:comment w:id="92" w:author="Chen Heller" w:date="2022-06-29T11:21:00Z" w:initials="CH">
    <w:p w14:paraId="156DAFFA" w14:textId="77777777" w:rsidR="001E73BA" w:rsidRDefault="001E73BA">
      <w:pPr>
        <w:pStyle w:val="CommentText"/>
        <w:bidi w:val="0"/>
      </w:pPr>
      <w:r>
        <w:rPr>
          <w:rStyle w:val="CommentReference"/>
        </w:rPr>
        <w:annotationRef/>
      </w:r>
      <w:r>
        <w:t>Same as previous citation:</w:t>
      </w:r>
    </w:p>
    <w:p w14:paraId="2C04D0DB" w14:textId="77777777" w:rsidR="001E73BA" w:rsidRDefault="001E73BA">
      <w:pPr>
        <w:pStyle w:val="CommentText"/>
        <w:bidi w:val="0"/>
      </w:pPr>
    </w:p>
    <w:p w14:paraId="4FCD1C87" w14:textId="77777777" w:rsidR="001E73BA" w:rsidRDefault="001E73BA">
      <w:pPr>
        <w:pStyle w:val="CommentText"/>
        <w:bidi w:val="0"/>
      </w:pPr>
      <w:r>
        <w:rPr>
          <w:color w:val="131413"/>
        </w:rPr>
        <w:t>Palluel-Germain, R., Boy, F., Orliaguet, J. P., &amp; Coello, Y. (2004). Visual</w:t>
      </w:r>
    </w:p>
    <w:p w14:paraId="0ACC3F03" w14:textId="77777777" w:rsidR="001E73BA" w:rsidRDefault="001E73BA" w:rsidP="002B6C8D">
      <w:pPr>
        <w:pStyle w:val="CommentText"/>
        <w:bidi w:val="0"/>
      </w:pPr>
      <w:r>
        <w:rPr>
          <w:color w:val="131413"/>
        </w:rPr>
        <w:t>and motor constraints on trajectory planning in pointing movements.</w:t>
      </w:r>
    </w:p>
  </w:comment>
  <w:comment w:id="93" w:author="Chen Heller" w:date="2022-06-29T11:33:00Z" w:initials="CH">
    <w:p w14:paraId="57FE1628" w14:textId="77777777" w:rsidR="00293C44" w:rsidRDefault="00293C44" w:rsidP="006408DE">
      <w:pPr>
        <w:pStyle w:val="CommentText"/>
        <w:bidi w:val="0"/>
      </w:pPr>
      <w:r>
        <w:rPr>
          <w:rStyle w:val="CommentReference"/>
        </w:rPr>
        <w:annotationRef/>
      </w:r>
      <w:r>
        <w:rPr>
          <w:color w:val="222222"/>
        </w:rPr>
        <w:t>Moher (2019). A comparison of simple movement behaviors across three different devices</w:t>
      </w:r>
    </w:p>
  </w:comment>
  <w:comment w:id="96" w:author="Chen Heller" w:date="2022-06-29T11:42:00Z" w:initials="CH">
    <w:p w14:paraId="586D4E89" w14:textId="77777777" w:rsidR="003C7FCB" w:rsidRDefault="003C7FCB" w:rsidP="003C7FCB">
      <w:pPr>
        <w:pStyle w:val="CommentText"/>
        <w:bidi w:val="0"/>
      </w:pPr>
      <w:r>
        <w:rPr>
          <w:rStyle w:val="CommentReference"/>
        </w:rPr>
        <w:annotationRef/>
      </w:r>
      <w:r>
        <w:t>Burk (2014). Motor Effort Alters Changes of Mind in Sensorimotor Decision Making</w:t>
      </w:r>
    </w:p>
    <w:p w14:paraId="746AB043" w14:textId="77777777" w:rsidR="003C7FCB" w:rsidRDefault="003C7FCB" w:rsidP="003C7FCB">
      <w:pPr>
        <w:pStyle w:val="CommentText"/>
        <w:bidi w:val="0"/>
      </w:pPr>
    </w:p>
    <w:p w14:paraId="3BF8FA05" w14:textId="77777777" w:rsidR="003C7FCB" w:rsidRDefault="003C7FCB" w:rsidP="003C7FCB">
      <w:pPr>
        <w:pStyle w:val="CommentText"/>
        <w:bidi w:val="0"/>
      </w:pPr>
      <w:r>
        <w:t>Moher (2014). Perceptual decision processes flexibly adapt to avoid change-of-mind motor costs</w:t>
      </w:r>
    </w:p>
  </w:comment>
  <w:comment w:id="97" w:author="Liad Mudrik" w:date="2022-07-10T08:55:00Z" w:initials="LM">
    <w:p w14:paraId="06989A64" w14:textId="77777777" w:rsidR="003C7FCB" w:rsidRDefault="003C7FCB" w:rsidP="005244DB">
      <w:pPr>
        <w:bidi w:val="0"/>
      </w:pPr>
      <w:r>
        <w:rPr>
          <w:rStyle w:val="CommentReference"/>
        </w:rPr>
        <w:annotationRef/>
      </w:r>
      <w:r>
        <w:rPr>
          <w:sz w:val="20"/>
          <w:szCs w:val="20"/>
        </w:rPr>
        <w:t>greenwald Science paper</w:t>
      </w:r>
    </w:p>
  </w:comment>
  <w:comment w:id="178" w:author="Chen Heller" w:date="2022-06-29T17:56:00Z" w:initials="CH">
    <w:p w14:paraId="11A9C09E" w14:textId="44DCCF8A" w:rsidR="0071391D" w:rsidRDefault="0071391D">
      <w:pPr>
        <w:pStyle w:val="CommentText"/>
        <w:bidi w:val="0"/>
      </w:pPr>
      <w:r>
        <w:rPr>
          <w:rStyle w:val="CommentReference"/>
        </w:rPr>
        <w:annotationRef/>
      </w:r>
      <w:r>
        <w:t>Look in pre reg how to use this citation:</w:t>
      </w:r>
    </w:p>
    <w:p w14:paraId="384F212D" w14:textId="77777777" w:rsidR="0071391D" w:rsidRDefault="0071391D">
      <w:pPr>
        <w:pStyle w:val="CommentText"/>
        <w:bidi w:val="0"/>
      </w:pPr>
    </w:p>
    <w:p w14:paraId="4EB89988" w14:textId="77777777" w:rsidR="0071391D" w:rsidRDefault="0071391D" w:rsidP="00444DC4">
      <w:pPr>
        <w:pStyle w:val="CommentText"/>
        <w:bidi w:val="0"/>
      </w:pPr>
      <w:r>
        <w:t xml:space="preserve">Frost, R., &amp; Plaut, D. (2005). </w:t>
      </w:r>
      <w:r>
        <w:rPr>
          <w:i/>
          <w:iCs/>
        </w:rPr>
        <w:t>The word-frequency database for printed Hebrew</w:t>
      </w:r>
    </w:p>
  </w:comment>
  <w:comment w:id="181" w:author="Liad Mudrik" w:date="2022-07-10T09:07:00Z" w:initials="LM">
    <w:p w14:paraId="0ACC988E" w14:textId="77777777" w:rsidR="00D12FA1" w:rsidRDefault="00D12FA1" w:rsidP="004E0212">
      <w:pPr>
        <w:bidi w:val="0"/>
      </w:pPr>
      <w:r>
        <w:rPr>
          <w:rStyle w:val="CommentReference"/>
        </w:rPr>
        <w:annotationRef/>
      </w:r>
      <w:r>
        <w:rPr>
          <w:sz w:val="20"/>
          <w:szCs w:val="20"/>
        </w:rPr>
        <w:t>not sure this is needed</w:t>
      </w:r>
    </w:p>
  </w:comment>
  <w:comment w:id="182" w:author="Liad Mudrik" w:date="2022-07-10T09:07:00Z" w:initials="LM">
    <w:p w14:paraId="418FD1B4" w14:textId="6605486A" w:rsidR="00D12FA1" w:rsidRDefault="00D12FA1" w:rsidP="00E21847">
      <w:pPr>
        <w:bidi w:val="0"/>
      </w:pPr>
      <w:r>
        <w:rPr>
          <w:rStyle w:val="CommentReference"/>
        </w:rPr>
        <w:annotationRef/>
      </w:r>
      <w:r>
        <w:rPr>
          <w:sz w:val="20"/>
          <w:szCs w:val="20"/>
        </w:rPr>
        <w:t>this too</w:t>
      </w:r>
    </w:p>
  </w:comment>
  <w:comment w:id="201" w:author="Chen Heller" w:date="2022-07-20T10:11:00Z" w:initials="CH">
    <w:p w14:paraId="6154498B" w14:textId="77777777" w:rsidR="00113B55" w:rsidRDefault="00113B55" w:rsidP="00F64856">
      <w:pPr>
        <w:pStyle w:val="CommentText"/>
        <w:bidi w:val="0"/>
      </w:pPr>
      <w:r>
        <w:rPr>
          <w:rStyle w:val="CommentReference"/>
        </w:rPr>
        <w:annotationRef/>
      </w:r>
      <w:r>
        <w:rPr>
          <w:color w:val="222222"/>
        </w:rPr>
        <w:t>Gallivan, J. P., &amp; Chapman, C. S. (2014). Three-dimensional reach trajectories as a probe of real-time decision-making between multiple competing targets. </w:t>
      </w:r>
      <w:r>
        <w:rPr>
          <w:i/>
          <w:iCs/>
          <w:color w:val="222222"/>
        </w:rPr>
        <w:t>Frontiers in neuroscience</w:t>
      </w:r>
      <w:r>
        <w:rPr>
          <w:color w:val="222222"/>
        </w:rPr>
        <w:t>, </w:t>
      </w:r>
      <w:r>
        <w:rPr>
          <w:i/>
          <w:iCs/>
          <w:color w:val="222222"/>
        </w:rPr>
        <w:t>8</w:t>
      </w:r>
      <w:r>
        <w:rPr>
          <w:color w:val="222222"/>
        </w:rPr>
        <w:t>, 215.</w:t>
      </w:r>
      <w:r>
        <w:t xml:space="preserve"> </w:t>
      </w:r>
    </w:p>
  </w:comment>
  <w:comment w:id="269" w:author="Chen Heller" w:date="2022-07-20T10:34:00Z" w:initials="CH">
    <w:p w14:paraId="688CEFD3" w14:textId="77777777" w:rsidR="00FD54C4" w:rsidRDefault="00433F9B" w:rsidP="004F1107">
      <w:pPr>
        <w:pStyle w:val="CommentText"/>
        <w:bidi w:val="0"/>
      </w:pPr>
      <w:r>
        <w:rPr>
          <w:rStyle w:val="CommentReference"/>
        </w:rPr>
        <w:annotationRef/>
      </w:r>
      <w:r w:rsidR="00FD54C4">
        <w:t xml:space="preserve">Is this elaborated enough for the thesis? In the pre-reg there is a separate section that goes into further details. </w:t>
      </w:r>
    </w:p>
  </w:comment>
  <w:comment w:id="260" w:author="Chen Heller" w:date="2022-07-26T14:56:00Z" w:initials="CH">
    <w:p w14:paraId="4F6F2531" w14:textId="3A8878E4" w:rsidR="00603BC2" w:rsidRDefault="00640799" w:rsidP="00926F58">
      <w:pPr>
        <w:pStyle w:val="CommentText"/>
        <w:bidi w:val="0"/>
      </w:pPr>
      <w:r>
        <w:rPr>
          <w:rStyle w:val="CommentReference"/>
        </w:rPr>
        <w:annotationRef/>
      </w:r>
      <w:r w:rsidR="00603BC2">
        <w:t>Should I keep this section separate from the results or integrate into them? (i.e., describe each variable before presenting its results).</w:t>
      </w:r>
    </w:p>
  </w:comment>
  <w:comment w:id="497" w:author="Chen Heller" w:date="2022-07-28T11:30:00Z" w:initials="CH">
    <w:p w14:paraId="7A095951" w14:textId="77777777" w:rsidR="00FD54C4" w:rsidRDefault="009B63EB">
      <w:pPr>
        <w:pStyle w:val="CommentText"/>
        <w:bidi w:val="0"/>
      </w:pPr>
      <w:r>
        <w:rPr>
          <w:rStyle w:val="CommentReference"/>
        </w:rPr>
        <w:annotationRef/>
      </w:r>
      <w:r w:rsidR="00FD54C4">
        <w:t>Is this type of notation acceptable or should I specify each condition separately as I did with the total distance traveled?</w:t>
      </w:r>
    </w:p>
    <w:p w14:paraId="25B1621D" w14:textId="77777777" w:rsidR="00FD54C4" w:rsidRDefault="00FD54C4" w:rsidP="00955EE7">
      <w:pPr>
        <w:pStyle w:val="CommentText"/>
        <w:bidi w:val="0"/>
      </w:pPr>
      <w:r>
        <w:t>I'll correct the rest of the results sections accordingly.</w:t>
      </w:r>
    </w:p>
  </w:comment>
  <w:comment w:id="530" w:author="Chen Heller" w:date="2022-07-28T11:38:00Z" w:initials="CH">
    <w:p w14:paraId="51FA67D8" w14:textId="77777777" w:rsidR="00FD54C4" w:rsidRDefault="002C64BB">
      <w:pPr>
        <w:pStyle w:val="CommentText"/>
        <w:bidi w:val="0"/>
      </w:pPr>
      <w:r>
        <w:rPr>
          <w:rStyle w:val="CommentReference"/>
        </w:rPr>
        <w:annotationRef/>
      </w:r>
      <w:r w:rsidR="00FD54C4">
        <w:t>Since the trajectory is normalized according to the Z axis I'm not sure what units should be used if any.</w:t>
      </w:r>
    </w:p>
    <w:p w14:paraId="0E6EA901" w14:textId="77777777" w:rsidR="00FD54C4" w:rsidRDefault="00FD54C4">
      <w:pPr>
        <w:pStyle w:val="CommentText"/>
        <w:bidi w:val="0"/>
      </w:pPr>
    </w:p>
    <w:p w14:paraId="4656558B" w14:textId="77777777" w:rsidR="00FD54C4" w:rsidRDefault="00FD54C4">
      <w:pPr>
        <w:pStyle w:val="CommentText"/>
        <w:bidi w:val="0"/>
      </w:pPr>
      <w:r>
        <w:t>The Z axis's units are %path traveled,</w:t>
      </w:r>
    </w:p>
    <w:p w14:paraId="791C8897" w14:textId="77777777" w:rsidR="00FD54C4" w:rsidRDefault="00FD54C4">
      <w:pPr>
        <w:pStyle w:val="CommentText"/>
        <w:bidi w:val="0"/>
      </w:pPr>
      <w:r>
        <w:t>The X axis's units are meters.</w:t>
      </w:r>
    </w:p>
    <w:p w14:paraId="56B0F38D" w14:textId="77777777" w:rsidR="00FD54C4" w:rsidRDefault="00FD54C4">
      <w:pPr>
        <w:pStyle w:val="CommentText"/>
        <w:bidi w:val="0"/>
      </w:pPr>
    </w:p>
    <w:p w14:paraId="20210BDF" w14:textId="77777777" w:rsidR="00FD54C4" w:rsidRDefault="00FD54C4" w:rsidP="00485035">
      <w:pPr>
        <w:pStyle w:val="CommentText"/>
        <w:bidi w:val="0"/>
      </w:pPr>
      <w:r>
        <w:t>Reach area is given by: X * Z.</w:t>
      </w:r>
    </w:p>
  </w:comment>
  <w:comment w:id="890" w:author="Chen Heller" w:date="2022-08-02T17:10:00Z" w:initials="CH">
    <w:p w14:paraId="357645B6" w14:textId="77777777" w:rsidR="000B3F6F" w:rsidRDefault="00D826D9">
      <w:pPr>
        <w:pStyle w:val="CommentText"/>
        <w:bidi w:val="0"/>
      </w:pPr>
      <w:r>
        <w:rPr>
          <w:rStyle w:val="CommentReference"/>
        </w:rPr>
        <w:annotationRef/>
      </w:r>
      <w:r w:rsidR="000B3F6F">
        <w:t>For Khen:</w:t>
      </w:r>
    </w:p>
    <w:p w14:paraId="350899B1" w14:textId="77777777" w:rsidR="000B3F6F" w:rsidRDefault="000B3F6F" w:rsidP="006C0763">
      <w:pPr>
        <w:pStyle w:val="CommentText"/>
        <w:bidi w:val="0"/>
      </w:pPr>
      <w:r>
        <w:t>Replicable Unconscious Semantic Priming:</w:t>
      </w:r>
      <w:r>
        <w:br/>
        <w:t>Look for: "Dilution of Priming Effects Across Latency and Accuracy Measures "</w:t>
      </w:r>
    </w:p>
  </w:comment>
  <w:comment w:id="891" w:author="Chen Heller" w:date="2022-07-31T18:27:00Z" w:initials="CH">
    <w:p w14:paraId="25FCFA63" w14:textId="3428ED4C" w:rsidR="00D826D9" w:rsidRDefault="00D826D9" w:rsidP="00D826D9">
      <w:pPr>
        <w:pStyle w:val="CommentText"/>
        <w:bidi w:val="0"/>
      </w:pPr>
      <w:r>
        <w:rPr>
          <w:rStyle w:val="CommentReference"/>
        </w:rPr>
        <w:annotationRef/>
      </w:r>
      <w:r>
        <w:t>Perhaps present some of the single subject results and show that the trajectories of some subjects did deviate in the expected direction</w:t>
      </w:r>
    </w:p>
  </w:comment>
  <w:comment w:id="953" w:author="Chen Heller" w:date="2022-08-09T15:07:00Z" w:initials="CH">
    <w:p w14:paraId="79D9F312" w14:textId="77777777" w:rsidR="00D826D9" w:rsidRDefault="00D826D9" w:rsidP="00D826D9">
      <w:pPr>
        <w:pStyle w:val="CommentText"/>
        <w:bidi w:val="0"/>
      </w:pPr>
      <w:r>
        <w:rPr>
          <w:rStyle w:val="CommentReference"/>
        </w:rPr>
        <w:annotationRef/>
      </w:r>
      <w:r>
        <w:t>These are not significant, but the trend is clear.</w:t>
      </w:r>
    </w:p>
  </w:comment>
  <w:comment w:id="957" w:author="Chen Heller" w:date="2022-08-14T10:07:00Z" w:initials="CH">
    <w:p w14:paraId="574BABAD" w14:textId="77777777" w:rsidR="000B3F6F" w:rsidRDefault="00733D1A" w:rsidP="006571F5">
      <w:pPr>
        <w:pStyle w:val="CommentText"/>
        <w:bidi w:val="0"/>
      </w:pPr>
      <w:r>
        <w:rPr>
          <w:rStyle w:val="CommentReference"/>
        </w:rPr>
        <w:annotationRef/>
      </w:r>
      <w:r w:rsidR="000B3F6F">
        <w:t>Should I describe the comparison between the RT at the beginning of the practice day and the RT at the beginning of the test day in the results section? Or will that just be too much information?</w:t>
      </w:r>
    </w:p>
  </w:comment>
  <w:comment w:id="966" w:author="Chen Heller" w:date="2022-08-14T10:34:00Z" w:initials="CH">
    <w:p w14:paraId="0FBAB84A" w14:textId="27156A14" w:rsidR="00305CBB" w:rsidRDefault="00305CBB">
      <w:pPr>
        <w:pStyle w:val="CommentText"/>
        <w:bidi w:val="0"/>
      </w:pPr>
      <w:r>
        <w:rPr>
          <w:rStyle w:val="CommentReference"/>
        </w:rPr>
        <w:annotationRef/>
      </w:r>
      <w:r>
        <w:t>For Khen:</w:t>
      </w:r>
    </w:p>
    <w:p w14:paraId="04DAC006" w14:textId="77777777" w:rsidR="00305CBB" w:rsidRDefault="00305CBB" w:rsidP="007344DB">
      <w:pPr>
        <w:pStyle w:val="CommentText"/>
        <w:bidi w:val="0"/>
      </w:pPr>
      <w:r>
        <w:t>Describe the participants, and which ones were excluded.</w:t>
      </w:r>
    </w:p>
  </w:comment>
  <w:comment w:id="979" w:author="Chen Heller" w:date="2022-08-01T19:31:00Z" w:initials="CH">
    <w:p w14:paraId="5EB7071F" w14:textId="77777777" w:rsidR="000B3F6F" w:rsidRDefault="00D826D9" w:rsidP="0037688D">
      <w:pPr>
        <w:pStyle w:val="CommentText"/>
        <w:bidi w:val="0"/>
      </w:pPr>
      <w:r>
        <w:rPr>
          <w:rStyle w:val="CommentReference"/>
        </w:rPr>
        <w:annotationRef/>
      </w:r>
      <w:r w:rsidR="000B3F6F">
        <w:t>Should I be describing this again? It is mentioned in experiment one.</w:t>
      </w:r>
    </w:p>
  </w:comment>
  <w:comment w:id="990" w:author="Chen Heller" w:date="2022-08-04T13:33:00Z" w:initials="CH">
    <w:p w14:paraId="5AAC2A38" w14:textId="7E21F9A3" w:rsidR="00FF06FA" w:rsidRDefault="00FF06FA" w:rsidP="00FF06FA">
      <w:pPr>
        <w:pStyle w:val="CommentText"/>
        <w:bidi w:val="0"/>
      </w:pPr>
      <w:r>
        <w:rPr>
          <w:rStyle w:val="CommentReference"/>
        </w:rPr>
        <w:annotationRef/>
      </w:r>
      <w:r>
        <w:t>I did not mention adding another practice block, since it is mentioned in exp 2's introduction and doesn't seem relevant for this discussion.</w:t>
      </w:r>
    </w:p>
  </w:comment>
  <w:comment w:id="991" w:author="Chen Heller" w:date="2022-08-04T14:03:00Z" w:initials="CH">
    <w:p w14:paraId="19DC91CB" w14:textId="77777777" w:rsidR="00603BC2" w:rsidRDefault="00FF06FA" w:rsidP="006B6744">
      <w:pPr>
        <w:pStyle w:val="CommentText"/>
        <w:bidi w:val="0"/>
      </w:pPr>
      <w:r>
        <w:rPr>
          <w:rStyle w:val="CommentReference"/>
        </w:rPr>
        <w:annotationRef/>
      </w:r>
      <w:r w:rsidR="00603BC2">
        <w:t>Should I mention the congruency effect that was found in the third experiment before starting to discuss the fourth experiment? Or is that not relevant for the flow of the discussion?</w:t>
      </w:r>
    </w:p>
  </w:comment>
  <w:comment w:id="992" w:author="Chen Heller" w:date="2022-08-04T13:59:00Z" w:initials="CH">
    <w:p w14:paraId="3DD1DE5B" w14:textId="6D49FCA0" w:rsidR="00FF06FA" w:rsidRDefault="00FF06FA" w:rsidP="00FF06FA">
      <w:pPr>
        <w:pStyle w:val="CommentText"/>
        <w:bidi w:val="0"/>
      </w:pPr>
      <w:r>
        <w:rPr>
          <w:rStyle w:val="CommentReference"/>
        </w:rPr>
        <w:annotationRef/>
      </w:r>
      <w:r>
        <w:t>I did not mention that only one training block was used and that the number of trials in each session was decreased in half. This is mentioned in experiment 4's introduction.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DE0F01" w15:done="0"/>
  <w15:commentEx w15:paraId="6A6E959A" w15:paraIdParent="6BDE0F01" w15:done="0"/>
  <w15:commentEx w15:paraId="5E5BC323" w15:paraIdParent="6BDE0F01" w15:done="0"/>
  <w15:commentEx w15:paraId="37EDB3D4" w15:done="1"/>
  <w15:commentEx w15:paraId="53100C7D" w15:done="1"/>
  <w15:commentEx w15:paraId="23426630" w15:done="1"/>
  <w15:commentEx w15:paraId="7A709A96" w15:done="1"/>
  <w15:commentEx w15:paraId="23B4EA9E" w15:done="1"/>
  <w15:commentEx w15:paraId="07B093EB" w15:done="1"/>
  <w15:commentEx w15:paraId="47F53FE6" w15:done="1"/>
  <w15:commentEx w15:paraId="49B9C5BD" w15:done="1"/>
  <w15:commentEx w15:paraId="733B51F1" w15:done="1"/>
  <w15:commentEx w15:paraId="247CCB1E" w15:done="1"/>
  <w15:commentEx w15:paraId="77F08969" w15:done="1"/>
  <w15:commentEx w15:paraId="06E7382B" w15:done="1"/>
  <w15:commentEx w15:paraId="5693B1FD" w15:done="1"/>
  <w15:commentEx w15:paraId="386CD601" w15:done="1"/>
  <w15:commentEx w15:paraId="2F9D6402" w15:paraIdParent="386CD601" w15:done="1"/>
  <w15:commentEx w15:paraId="0BBE2722" w15:done="1"/>
  <w15:commentEx w15:paraId="398F1D32" w15:done="1"/>
  <w15:commentEx w15:paraId="4C2C489E" w15:paraIdParent="398F1D32" w15:done="1"/>
  <w15:commentEx w15:paraId="653101E2" w15:done="1"/>
  <w15:commentEx w15:paraId="6F175206" w15:done="1"/>
  <w15:commentEx w15:paraId="766FDBFB" w15:done="1"/>
  <w15:commentEx w15:paraId="5BF277D9" w15:done="1"/>
  <w15:commentEx w15:paraId="09AC3EF1" w15:done="1"/>
  <w15:commentEx w15:paraId="284EAE0A" w15:done="1"/>
  <w15:commentEx w15:paraId="67BB0022" w15:done="1"/>
  <w15:commentEx w15:paraId="0BC911B3" w15:done="0"/>
  <w15:commentEx w15:paraId="5E0465B0" w15:done="1"/>
  <w15:commentEx w15:paraId="21F2BA4F" w15:done="1"/>
  <w15:commentEx w15:paraId="4AB829EF" w15:done="1"/>
  <w15:commentEx w15:paraId="34E0FCAD" w15:done="1"/>
  <w15:commentEx w15:paraId="4E739148" w15:done="0"/>
  <w15:commentEx w15:paraId="0DFB57FC" w15:done="1"/>
  <w15:commentEx w15:paraId="456F61D6" w15:done="1"/>
  <w15:commentEx w15:paraId="3B02210B" w15:done="1"/>
  <w15:commentEx w15:paraId="0B18C335" w15:done="1"/>
  <w15:commentEx w15:paraId="784A92B8" w15:done="1"/>
  <w15:commentEx w15:paraId="7BD32F90" w15:done="1"/>
  <w15:commentEx w15:paraId="46D87A93" w15:done="1"/>
  <w15:commentEx w15:paraId="7B4F3457" w15:done="1"/>
  <w15:commentEx w15:paraId="1427C7A1" w15:done="1"/>
  <w15:commentEx w15:paraId="54DB4261" w15:done="1"/>
  <w15:commentEx w15:paraId="615B1F90" w15:done="1"/>
  <w15:commentEx w15:paraId="1A8DD659" w15:done="1"/>
  <w15:commentEx w15:paraId="653A5D4D" w15:done="1"/>
  <w15:commentEx w15:paraId="699FC0A3" w15:done="1"/>
  <w15:commentEx w15:paraId="43C474D9" w15:done="1"/>
  <w15:commentEx w15:paraId="1885CD94" w15:done="0"/>
  <w15:commentEx w15:paraId="1CCA2C3E" w15:done="1"/>
  <w15:commentEx w15:paraId="0ACC3F03" w15:done="1"/>
  <w15:commentEx w15:paraId="57FE1628" w15:done="1"/>
  <w15:commentEx w15:paraId="3BF8FA05" w15:done="1"/>
  <w15:commentEx w15:paraId="06989A64" w15:done="1"/>
  <w15:commentEx w15:paraId="4EB89988" w15:done="1"/>
  <w15:commentEx w15:paraId="0ACC988E" w15:done="0"/>
  <w15:commentEx w15:paraId="418FD1B4" w15:done="0"/>
  <w15:commentEx w15:paraId="6154498B" w15:done="1"/>
  <w15:commentEx w15:paraId="688CEFD3" w15:done="0"/>
  <w15:commentEx w15:paraId="4F6F2531" w15:done="0"/>
  <w15:commentEx w15:paraId="25B1621D" w15:done="0"/>
  <w15:commentEx w15:paraId="20210BDF" w15:done="0"/>
  <w15:commentEx w15:paraId="350899B1" w15:done="0"/>
  <w15:commentEx w15:paraId="25FCFA63" w15:done="0"/>
  <w15:commentEx w15:paraId="79D9F312" w15:done="0"/>
  <w15:commentEx w15:paraId="574BABAD" w15:done="0"/>
  <w15:commentEx w15:paraId="04DAC006" w15:done="0"/>
  <w15:commentEx w15:paraId="5EB7071F" w15:done="0"/>
  <w15:commentEx w15:paraId="5AAC2A38" w15:done="0"/>
  <w15:commentEx w15:paraId="19DC91CB" w15:done="0"/>
  <w15:commentEx w15:paraId="3DD1DE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449C2" w16cex:dateUtc="2022-07-09T15:38:00Z"/>
  <w16cex:commentExtensible w16cex:durableId="26744EC8" w16cex:dateUtc="2022-07-09T16:00:00Z"/>
  <w16cex:commentExtensible w16cex:durableId="268CC4C2" w16cex:dateUtc="2022-07-28T05:18:00Z"/>
  <w16cex:commentExtensible w16cex:durableId="265EDF06" w16cex:dateUtc="2022-06-23T09:45:00Z"/>
  <w16cex:commentExtensible w16cex:durableId="265EDF41" w16cex:dateUtc="2022-06-23T09:46:00Z"/>
  <w16cex:commentExtensible w16cex:durableId="265EDFBD" w16cex:dateUtc="2022-06-23T09:49:00Z"/>
  <w16cex:commentExtensible w16cex:durableId="265EE0BC" w16cex:dateUtc="2022-06-23T09:53:00Z"/>
  <w16cex:commentExtensible w16cex:durableId="265EE125" w16cex:dateUtc="2022-06-23T09:55:00Z"/>
  <w16cex:commentExtensible w16cex:durableId="265EE25B" w16cex:dateUtc="2022-06-23T10:00:00Z"/>
  <w16cex:commentExtensible w16cex:durableId="265EE2F5" w16cex:dateUtc="2022-06-23T10:02:00Z"/>
  <w16cex:commentExtensible w16cex:durableId="265EFED9" w16cex:dateUtc="2022-06-23T12:01:00Z"/>
  <w16cex:commentExtensible w16cex:durableId="265EFF2B" w16cex:dateUtc="2022-06-23T12:03:00Z"/>
  <w16cex:commentExtensible w16cex:durableId="265EFF70" w16cex:dateUtc="2022-06-23T12:04:00Z"/>
  <w16cex:commentExtensible w16cex:durableId="26748F51" w16cex:dateUtc="2022-07-09T20:35:00Z"/>
  <w16cex:commentExtensible w16cex:durableId="265EE58F" w16cex:dateUtc="2022-06-23T10:13:00Z"/>
  <w16cex:commentExtensible w16cex:durableId="265EEB60" w16cex:dateUtc="2022-06-23T10:38:00Z"/>
  <w16cex:commentExtensible w16cex:durableId="267492B2" w16cex:dateUtc="2022-06-26T07:56:00Z"/>
  <w16cex:commentExtensible w16cex:durableId="267492E0" w16cex:dateUtc="2022-07-09T20:50:00Z"/>
  <w16cex:commentExtensible w16cex:durableId="2674928D" w16cex:dateUtc="2022-06-26T07:48:00Z"/>
  <w16cex:commentExtensible w16cex:durableId="2674912E" w16cex:dateUtc="2022-07-09T20:43:00Z"/>
  <w16cex:commentExtensible w16cex:durableId="268127B7" w16cex:dateUtc="2022-07-19T09:53:00Z"/>
  <w16cex:commentExtensible w16cex:durableId="2662B94E" w16cex:dateUtc="2022-06-26T07:54:00Z"/>
  <w16cex:commentExtensible w16cex:durableId="2662BA80" w16cex:dateUtc="2022-06-26T07:59:00Z"/>
  <w16cex:commentExtensible w16cex:durableId="2662D2DE" w16cex:dateUtc="2022-06-26T09:43:00Z"/>
  <w16cex:commentExtensible w16cex:durableId="2662D3BB" w16cex:dateUtc="2022-06-26T09:46:00Z"/>
  <w16cex:commentExtensible w16cex:durableId="2662D813" w16cex:dateUtc="2022-06-26T10:05:00Z"/>
  <w16cex:commentExtensible w16cex:durableId="2662DAC8" w16cex:dateUtc="2022-06-26T10:16:00Z"/>
  <w16cex:commentExtensible w16cex:durableId="2662D99F" w16cex:dateUtc="2022-06-26T10:11:00Z"/>
  <w16cex:commentExtensible w16cex:durableId="2674951F" w16cex:dateUtc="2022-07-09T21:00:00Z"/>
  <w16cex:commentExtensible w16cex:durableId="2675017A" w16cex:dateUtc="2022-07-10T04:42:00Z"/>
  <w16cex:commentExtensible w16cex:durableId="266D7509" w16cex:dateUtc="2022-07-04T11:17:00Z"/>
  <w16cex:commentExtensible w16cex:durableId="26750486" w16cex:dateUtc="2022-07-10T04:55:00Z"/>
  <w16cex:commentExtensible w16cex:durableId="26631776" w16cex:dateUtc="2022-06-26T14:35:00Z"/>
  <w16cex:commentExtensible w16cex:durableId="268132E0" w16cex:dateUtc="2022-07-19T10:40:00Z"/>
  <w16cex:commentExtensible w16cex:durableId="26655107" w16cex:dateUtc="2022-06-28T07:05:00Z"/>
  <w16cex:commentExtensible w16cex:durableId="26631C1D" w16cex:dateUtc="2022-06-26T14:55:00Z"/>
  <w16cex:commentExtensible w16cex:durableId="26647DA4" w16cex:dateUtc="2022-06-27T13:58:00Z"/>
  <w16cex:commentExtensible w16cex:durableId="26647DB8" w16cex:dateUtc="2022-06-27T14:01:00Z"/>
  <w16cex:commentExtensible w16cex:durableId="26654CB4" w16cex:dateUtc="2022-06-28T06:47:00Z"/>
  <w16cex:commentExtensible w16cex:durableId="26654EDF" w16cex:dateUtc="2022-06-28T06:56:00Z"/>
  <w16cex:commentExtensible w16cex:durableId="266568FB" w16cex:dateUtc="2022-06-28T08:48:00Z"/>
  <w16cex:commentExtensible w16cex:durableId="266568CF" w16cex:dateUtc="2022-06-28T08:47:00Z"/>
  <w16cex:commentExtensible w16cex:durableId="26656930" w16cex:dateUtc="2022-06-28T08:49:00Z"/>
  <w16cex:commentExtensible w16cex:durableId="26656EF6" w16cex:dateUtc="2022-06-28T09:13:00Z"/>
  <w16cex:commentExtensible w16cex:durableId="26656F9B" w16cex:dateUtc="2022-06-28T09:16:00Z"/>
  <w16cex:commentExtensible w16cex:durableId="26659943" w16cex:dateUtc="2022-06-28T12:14:00Z"/>
  <w16cex:commentExtensible w16cex:durableId="2665C5B5" w16cex:dateUtc="2022-06-28T15:23:00Z"/>
  <w16cex:commentExtensible w16cex:durableId="266698FA" w16cex:dateUtc="2022-06-29T06:25:00Z"/>
  <w16cex:commentExtensible w16cex:durableId="2666A2B7" w16cex:dateUtc="2022-06-29T07:06:00Z"/>
  <w16cex:commentExtensible w16cex:durableId="26751217" w16cex:dateUtc="2022-07-10T05:53:00Z"/>
  <w16cex:commentExtensible w16cex:durableId="2666B3DE" w16cex:dateUtc="2022-06-29T08:19:00Z"/>
  <w16cex:commentExtensible w16cex:durableId="2666B44C" w16cex:dateUtc="2022-06-29T08:21:00Z"/>
  <w16cex:commentExtensible w16cex:durableId="2666B6FD" w16cex:dateUtc="2022-06-29T08:33:00Z"/>
  <w16cex:commentExtensible w16cex:durableId="267512A2" w16cex:dateUtc="2022-06-29T08:42:00Z"/>
  <w16cex:commentExtensible w16cex:durableId="26751296" w16cex:dateUtc="2022-07-10T05:55:00Z"/>
  <w16cex:commentExtensible w16cex:durableId="266710EB" w16cex:dateUtc="2022-06-29T14:56:00Z"/>
  <w16cex:commentExtensible w16cex:durableId="26751563" w16cex:dateUtc="2022-07-10T06:07:00Z"/>
  <w16cex:commentExtensible w16cex:durableId="2675155D" w16cex:dateUtc="2022-07-10T06:07:00Z"/>
  <w16cex:commentExtensible w16cex:durableId="26825350" w16cex:dateUtc="2022-07-20T07:11:00Z"/>
  <w16cex:commentExtensible w16cex:durableId="268258C5" w16cex:dateUtc="2022-07-20T07:34:00Z"/>
  <w16cex:commentExtensible w16cex:durableId="268A7F04" w16cex:dateUtc="2022-07-26T11:56:00Z"/>
  <w16cex:commentExtensible w16cex:durableId="268CF1B8" w16cex:dateUtc="2022-07-28T08:30:00Z"/>
  <w16cex:commentExtensible w16cex:durableId="268CF3C2" w16cex:dateUtc="2022-07-28T08:38:00Z"/>
  <w16cex:commentExtensible w16cex:durableId="2693D8F3" w16cex:dateUtc="2022-08-02T14:10:00Z"/>
  <w16cex:commentExtensible w16cex:durableId="26914819" w16cex:dateUtc="2022-07-31T15:27:00Z"/>
  <w16cex:commentExtensible w16cex:durableId="269CF6AE" w16cex:dateUtc="2022-08-09T12:07:00Z"/>
  <w16cex:commentExtensible w16cex:durableId="26A347F8" w16cex:dateUtc="2022-08-14T07:07:00Z"/>
  <w16cex:commentExtensible w16cex:durableId="26A34E20" w16cex:dateUtc="2022-08-14T07:34:00Z"/>
  <w16cex:commentExtensible w16cex:durableId="2692A8A4" w16cex:dateUtc="2022-08-01T16:31:00Z"/>
  <w16cex:commentExtensible w16cex:durableId="2696492B" w16cex:dateUtc="2022-08-04T10:33:00Z"/>
  <w16cex:commentExtensible w16cex:durableId="26965047" w16cex:dateUtc="2022-08-04T11:03:00Z"/>
  <w16cex:commentExtensible w16cex:durableId="26964F3D" w16cex:dateUtc="2022-08-04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DE0F01" w16cid:durableId="267449C2"/>
  <w16cid:commentId w16cid:paraId="6A6E959A" w16cid:durableId="26744EC8"/>
  <w16cid:commentId w16cid:paraId="5E5BC323" w16cid:durableId="268CC4C2"/>
  <w16cid:commentId w16cid:paraId="37EDB3D4" w16cid:durableId="265EDF06"/>
  <w16cid:commentId w16cid:paraId="53100C7D" w16cid:durableId="265EDF41"/>
  <w16cid:commentId w16cid:paraId="23426630" w16cid:durableId="265EDFBD"/>
  <w16cid:commentId w16cid:paraId="7A709A96" w16cid:durableId="265EE0BC"/>
  <w16cid:commentId w16cid:paraId="23B4EA9E" w16cid:durableId="265EE125"/>
  <w16cid:commentId w16cid:paraId="07B093EB" w16cid:durableId="265EE25B"/>
  <w16cid:commentId w16cid:paraId="47F53FE6" w16cid:durableId="265EE2F5"/>
  <w16cid:commentId w16cid:paraId="49B9C5BD" w16cid:durableId="265EFED9"/>
  <w16cid:commentId w16cid:paraId="733B51F1" w16cid:durableId="265EFF2B"/>
  <w16cid:commentId w16cid:paraId="247CCB1E" w16cid:durableId="265EFF70"/>
  <w16cid:commentId w16cid:paraId="77F08969" w16cid:durableId="26748F51"/>
  <w16cid:commentId w16cid:paraId="06E7382B" w16cid:durableId="265EE58F"/>
  <w16cid:commentId w16cid:paraId="5693B1FD" w16cid:durableId="265EEB60"/>
  <w16cid:commentId w16cid:paraId="386CD601" w16cid:durableId="267492B2"/>
  <w16cid:commentId w16cid:paraId="2F9D6402" w16cid:durableId="267492E0"/>
  <w16cid:commentId w16cid:paraId="0BBE2722" w16cid:durableId="2674928D"/>
  <w16cid:commentId w16cid:paraId="398F1D32" w16cid:durableId="2674912E"/>
  <w16cid:commentId w16cid:paraId="4C2C489E" w16cid:durableId="268127B7"/>
  <w16cid:commentId w16cid:paraId="653101E2" w16cid:durableId="2662B94E"/>
  <w16cid:commentId w16cid:paraId="6F175206" w16cid:durableId="2662BA80"/>
  <w16cid:commentId w16cid:paraId="766FDBFB" w16cid:durableId="2662D2DE"/>
  <w16cid:commentId w16cid:paraId="5BF277D9" w16cid:durableId="2662D3BB"/>
  <w16cid:commentId w16cid:paraId="09AC3EF1" w16cid:durableId="2662D813"/>
  <w16cid:commentId w16cid:paraId="284EAE0A" w16cid:durableId="2662DAC8"/>
  <w16cid:commentId w16cid:paraId="67BB0022" w16cid:durableId="2662D99F"/>
  <w16cid:commentId w16cid:paraId="0BC911B3" w16cid:durableId="2674951F"/>
  <w16cid:commentId w16cid:paraId="5E0465B0" w16cid:durableId="2675017A"/>
  <w16cid:commentId w16cid:paraId="21F2BA4F" w16cid:durableId="266D7509"/>
  <w16cid:commentId w16cid:paraId="4AB829EF" w16cid:durableId="26750486"/>
  <w16cid:commentId w16cid:paraId="34E0FCAD" w16cid:durableId="26631776"/>
  <w16cid:commentId w16cid:paraId="4E739148" w16cid:durableId="268132E0"/>
  <w16cid:commentId w16cid:paraId="0DFB57FC" w16cid:durableId="26655107"/>
  <w16cid:commentId w16cid:paraId="456F61D6" w16cid:durableId="26631C1D"/>
  <w16cid:commentId w16cid:paraId="3B02210B" w16cid:durableId="26647DA4"/>
  <w16cid:commentId w16cid:paraId="0B18C335" w16cid:durableId="26647DB8"/>
  <w16cid:commentId w16cid:paraId="784A92B8" w16cid:durableId="26654CB4"/>
  <w16cid:commentId w16cid:paraId="7BD32F90" w16cid:durableId="26654EDF"/>
  <w16cid:commentId w16cid:paraId="46D87A93" w16cid:durableId="266568FB"/>
  <w16cid:commentId w16cid:paraId="7B4F3457" w16cid:durableId="266568CF"/>
  <w16cid:commentId w16cid:paraId="1427C7A1" w16cid:durableId="26656930"/>
  <w16cid:commentId w16cid:paraId="54DB4261" w16cid:durableId="26656EF6"/>
  <w16cid:commentId w16cid:paraId="615B1F90" w16cid:durableId="26656F9B"/>
  <w16cid:commentId w16cid:paraId="1A8DD659" w16cid:durableId="26659943"/>
  <w16cid:commentId w16cid:paraId="653A5D4D" w16cid:durableId="2665C5B5"/>
  <w16cid:commentId w16cid:paraId="699FC0A3" w16cid:durableId="266698FA"/>
  <w16cid:commentId w16cid:paraId="43C474D9" w16cid:durableId="2666A2B7"/>
  <w16cid:commentId w16cid:paraId="1885CD94" w16cid:durableId="26751217"/>
  <w16cid:commentId w16cid:paraId="1CCA2C3E" w16cid:durableId="2666B3DE"/>
  <w16cid:commentId w16cid:paraId="0ACC3F03" w16cid:durableId="2666B44C"/>
  <w16cid:commentId w16cid:paraId="57FE1628" w16cid:durableId="2666B6FD"/>
  <w16cid:commentId w16cid:paraId="3BF8FA05" w16cid:durableId="267512A2"/>
  <w16cid:commentId w16cid:paraId="06989A64" w16cid:durableId="26751296"/>
  <w16cid:commentId w16cid:paraId="4EB89988" w16cid:durableId="266710EB"/>
  <w16cid:commentId w16cid:paraId="0ACC988E" w16cid:durableId="26751563"/>
  <w16cid:commentId w16cid:paraId="418FD1B4" w16cid:durableId="2675155D"/>
  <w16cid:commentId w16cid:paraId="6154498B" w16cid:durableId="26825350"/>
  <w16cid:commentId w16cid:paraId="688CEFD3" w16cid:durableId="268258C5"/>
  <w16cid:commentId w16cid:paraId="4F6F2531" w16cid:durableId="268A7F04"/>
  <w16cid:commentId w16cid:paraId="25B1621D" w16cid:durableId="268CF1B8"/>
  <w16cid:commentId w16cid:paraId="20210BDF" w16cid:durableId="268CF3C2"/>
  <w16cid:commentId w16cid:paraId="350899B1" w16cid:durableId="2693D8F3"/>
  <w16cid:commentId w16cid:paraId="25FCFA63" w16cid:durableId="26914819"/>
  <w16cid:commentId w16cid:paraId="79D9F312" w16cid:durableId="269CF6AE"/>
  <w16cid:commentId w16cid:paraId="574BABAD" w16cid:durableId="26A347F8"/>
  <w16cid:commentId w16cid:paraId="04DAC006" w16cid:durableId="26A34E20"/>
  <w16cid:commentId w16cid:paraId="5EB7071F" w16cid:durableId="2692A8A4"/>
  <w16cid:commentId w16cid:paraId="5AAC2A38" w16cid:durableId="2696492B"/>
  <w16cid:commentId w16cid:paraId="19DC91CB" w16cid:durableId="26965047"/>
  <w16cid:commentId w16cid:paraId="3DD1DE5B" w16cid:durableId="26964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45795" w14:textId="77777777" w:rsidR="005D27DF" w:rsidRDefault="005D27DF" w:rsidP="00C24F2B">
      <w:r>
        <w:separator/>
      </w:r>
    </w:p>
  </w:endnote>
  <w:endnote w:type="continuationSeparator" w:id="0">
    <w:p w14:paraId="0918466E" w14:textId="77777777" w:rsidR="005D27DF" w:rsidRDefault="005D27DF" w:rsidP="00C24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C2847" w14:textId="77777777" w:rsidR="005D27DF" w:rsidRDefault="005D27DF" w:rsidP="00C24F2B">
      <w:r>
        <w:separator/>
      </w:r>
    </w:p>
  </w:footnote>
  <w:footnote w:type="continuationSeparator" w:id="0">
    <w:p w14:paraId="16EF1F70" w14:textId="77777777" w:rsidR="005D27DF" w:rsidRDefault="005D27DF" w:rsidP="00C24F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14BA4"/>
    <w:multiLevelType w:val="hybridMultilevel"/>
    <w:tmpl w:val="3A285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AA6CA7"/>
    <w:multiLevelType w:val="hybridMultilevel"/>
    <w:tmpl w:val="5818265E"/>
    <w:lvl w:ilvl="0" w:tplc="BB264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99644C"/>
    <w:multiLevelType w:val="hybridMultilevel"/>
    <w:tmpl w:val="1A3A7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1C0C55"/>
    <w:multiLevelType w:val="hybridMultilevel"/>
    <w:tmpl w:val="C4DE3366"/>
    <w:lvl w:ilvl="0" w:tplc="1062EB92">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A55E5B"/>
    <w:multiLevelType w:val="hybridMultilevel"/>
    <w:tmpl w:val="7E66B3FE"/>
    <w:lvl w:ilvl="0" w:tplc="58504AB6">
      <w:start w:val="3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0D1174"/>
    <w:multiLevelType w:val="hybridMultilevel"/>
    <w:tmpl w:val="BECAFCC4"/>
    <w:lvl w:ilvl="0" w:tplc="49E063EC">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66AAB"/>
    <w:multiLevelType w:val="hybridMultilevel"/>
    <w:tmpl w:val="EDA0D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03975"/>
    <w:multiLevelType w:val="hybridMultilevel"/>
    <w:tmpl w:val="B5B8E1C8"/>
    <w:lvl w:ilvl="0" w:tplc="27184432">
      <w:start w:val="1"/>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369469">
    <w:abstractNumId w:val="1"/>
  </w:num>
  <w:num w:numId="2" w16cid:durableId="270089337">
    <w:abstractNumId w:val="0"/>
  </w:num>
  <w:num w:numId="3" w16cid:durableId="909731995">
    <w:abstractNumId w:val="11"/>
  </w:num>
  <w:num w:numId="4" w16cid:durableId="2020572439">
    <w:abstractNumId w:val="6"/>
  </w:num>
  <w:num w:numId="5" w16cid:durableId="2135711790">
    <w:abstractNumId w:val="5"/>
  </w:num>
  <w:num w:numId="6" w16cid:durableId="1901012161">
    <w:abstractNumId w:val="3"/>
  </w:num>
  <w:num w:numId="7" w16cid:durableId="1447654621">
    <w:abstractNumId w:val="8"/>
  </w:num>
  <w:num w:numId="8" w16cid:durableId="745152321">
    <w:abstractNumId w:val="9"/>
  </w:num>
  <w:num w:numId="9" w16cid:durableId="1170019918">
    <w:abstractNumId w:val="7"/>
  </w:num>
  <w:num w:numId="10" w16cid:durableId="1747995171">
    <w:abstractNumId w:val="2"/>
  </w:num>
  <w:num w:numId="11" w16cid:durableId="1328169761">
    <w:abstractNumId w:val="10"/>
  </w:num>
  <w:num w:numId="12" w16cid:durableId="107066399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rson w15:author="Liad Mudrik">
    <w15:presenceInfo w15:providerId="AD" w15:userId="S::mudrikli@tauex.tau.ac.il::75eea215-65b1-47fb-bdfe-0e506126c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B3"/>
    <w:rsid w:val="000007B3"/>
    <w:rsid w:val="0000199A"/>
    <w:rsid w:val="00001B57"/>
    <w:rsid w:val="000047E6"/>
    <w:rsid w:val="00004FB0"/>
    <w:rsid w:val="00005EDB"/>
    <w:rsid w:val="0000776A"/>
    <w:rsid w:val="00007C6C"/>
    <w:rsid w:val="0001046E"/>
    <w:rsid w:val="000113F6"/>
    <w:rsid w:val="00011E44"/>
    <w:rsid w:val="00012647"/>
    <w:rsid w:val="00012F4D"/>
    <w:rsid w:val="000137B2"/>
    <w:rsid w:val="000150E7"/>
    <w:rsid w:val="000152A6"/>
    <w:rsid w:val="000153D3"/>
    <w:rsid w:val="0001586F"/>
    <w:rsid w:val="00016678"/>
    <w:rsid w:val="0001784E"/>
    <w:rsid w:val="00017A5E"/>
    <w:rsid w:val="00017EEB"/>
    <w:rsid w:val="000203F3"/>
    <w:rsid w:val="00021E3D"/>
    <w:rsid w:val="000259CC"/>
    <w:rsid w:val="00031FDA"/>
    <w:rsid w:val="0003204C"/>
    <w:rsid w:val="00032B9F"/>
    <w:rsid w:val="00032C67"/>
    <w:rsid w:val="000351A9"/>
    <w:rsid w:val="00035EB3"/>
    <w:rsid w:val="00037672"/>
    <w:rsid w:val="00037E4F"/>
    <w:rsid w:val="00041109"/>
    <w:rsid w:val="00041D70"/>
    <w:rsid w:val="000426E5"/>
    <w:rsid w:val="000427F1"/>
    <w:rsid w:val="0004324F"/>
    <w:rsid w:val="000438FC"/>
    <w:rsid w:val="00043A33"/>
    <w:rsid w:val="00043EEA"/>
    <w:rsid w:val="000447DE"/>
    <w:rsid w:val="00045865"/>
    <w:rsid w:val="000475DF"/>
    <w:rsid w:val="000517AB"/>
    <w:rsid w:val="00052C82"/>
    <w:rsid w:val="00053279"/>
    <w:rsid w:val="000540D0"/>
    <w:rsid w:val="00056B2C"/>
    <w:rsid w:val="00057206"/>
    <w:rsid w:val="000575A4"/>
    <w:rsid w:val="00060B5C"/>
    <w:rsid w:val="00065032"/>
    <w:rsid w:val="000670D0"/>
    <w:rsid w:val="00067A0C"/>
    <w:rsid w:val="000708C7"/>
    <w:rsid w:val="00070F22"/>
    <w:rsid w:val="000715CA"/>
    <w:rsid w:val="0007249B"/>
    <w:rsid w:val="0007259E"/>
    <w:rsid w:val="0007317A"/>
    <w:rsid w:val="00073924"/>
    <w:rsid w:val="00073BA8"/>
    <w:rsid w:val="00075969"/>
    <w:rsid w:val="000771C7"/>
    <w:rsid w:val="00077925"/>
    <w:rsid w:val="000810A8"/>
    <w:rsid w:val="00081961"/>
    <w:rsid w:val="00081AB5"/>
    <w:rsid w:val="000841CA"/>
    <w:rsid w:val="00085B46"/>
    <w:rsid w:val="0008758E"/>
    <w:rsid w:val="000901C4"/>
    <w:rsid w:val="00090FA8"/>
    <w:rsid w:val="000936FE"/>
    <w:rsid w:val="00093ED3"/>
    <w:rsid w:val="00097ED6"/>
    <w:rsid w:val="000A08DF"/>
    <w:rsid w:val="000A1965"/>
    <w:rsid w:val="000A2938"/>
    <w:rsid w:val="000A2DFD"/>
    <w:rsid w:val="000A35F7"/>
    <w:rsid w:val="000A4322"/>
    <w:rsid w:val="000A46FC"/>
    <w:rsid w:val="000A57D4"/>
    <w:rsid w:val="000A5DD3"/>
    <w:rsid w:val="000A6D7D"/>
    <w:rsid w:val="000A70AF"/>
    <w:rsid w:val="000A79AA"/>
    <w:rsid w:val="000B0F47"/>
    <w:rsid w:val="000B21D6"/>
    <w:rsid w:val="000B335A"/>
    <w:rsid w:val="000B3669"/>
    <w:rsid w:val="000B3F6F"/>
    <w:rsid w:val="000B4D84"/>
    <w:rsid w:val="000B581A"/>
    <w:rsid w:val="000B5F56"/>
    <w:rsid w:val="000B62AF"/>
    <w:rsid w:val="000C2171"/>
    <w:rsid w:val="000C234D"/>
    <w:rsid w:val="000C23B3"/>
    <w:rsid w:val="000C2B5D"/>
    <w:rsid w:val="000C4079"/>
    <w:rsid w:val="000C456B"/>
    <w:rsid w:val="000C45A3"/>
    <w:rsid w:val="000D0EC0"/>
    <w:rsid w:val="000D172B"/>
    <w:rsid w:val="000D1936"/>
    <w:rsid w:val="000D1CC0"/>
    <w:rsid w:val="000D2409"/>
    <w:rsid w:val="000D2A7B"/>
    <w:rsid w:val="000E048C"/>
    <w:rsid w:val="000E1037"/>
    <w:rsid w:val="000E1974"/>
    <w:rsid w:val="000E1C30"/>
    <w:rsid w:val="000E2014"/>
    <w:rsid w:val="000E251B"/>
    <w:rsid w:val="000E2EBF"/>
    <w:rsid w:val="000E4192"/>
    <w:rsid w:val="000E4E41"/>
    <w:rsid w:val="000E4EEC"/>
    <w:rsid w:val="000E6B75"/>
    <w:rsid w:val="000E6BB5"/>
    <w:rsid w:val="000F239A"/>
    <w:rsid w:val="000F24FF"/>
    <w:rsid w:val="000F3CE6"/>
    <w:rsid w:val="000F6069"/>
    <w:rsid w:val="000F7554"/>
    <w:rsid w:val="00100C8A"/>
    <w:rsid w:val="00100CB9"/>
    <w:rsid w:val="00102600"/>
    <w:rsid w:val="00104F28"/>
    <w:rsid w:val="00105A3C"/>
    <w:rsid w:val="0010600A"/>
    <w:rsid w:val="001070A4"/>
    <w:rsid w:val="00110E7A"/>
    <w:rsid w:val="00111697"/>
    <w:rsid w:val="00111A75"/>
    <w:rsid w:val="0011288F"/>
    <w:rsid w:val="00113B16"/>
    <w:rsid w:val="00113B55"/>
    <w:rsid w:val="00113BDC"/>
    <w:rsid w:val="001169C6"/>
    <w:rsid w:val="00116C56"/>
    <w:rsid w:val="00121F45"/>
    <w:rsid w:val="00122755"/>
    <w:rsid w:val="00122FDB"/>
    <w:rsid w:val="00126822"/>
    <w:rsid w:val="00127BFA"/>
    <w:rsid w:val="00127CC6"/>
    <w:rsid w:val="00131334"/>
    <w:rsid w:val="001330A3"/>
    <w:rsid w:val="00134229"/>
    <w:rsid w:val="001349CD"/>
    <w:rsid w:val="001349F3"/>
    <w:rsid w:val="00135091"/>
    <w:rsid w:val="0013520C"/>
    <w:rsid w:val="001353FA"/>
    <w:rsid w:val="00136373"/>
    <w:rsid w:val="00137135"/>
    <w:rsid w:val="00140CE6"/>
    <w:rsid w:val="00140DBB"/>
    <w:rsid w:val="00140F25"/>
    <w:rsid w:val="001413AA"/>
    <w:rsid w:val="00142A1B"/>
    <w:rsid w:val="00142EA6"/>
    <w:rsid w:val="00144437"/>
    <w:rsid w:val="001448F8"/>
    <w:rsid w:val="00145718"/>
    <w:rsid w:val="0014585C"/>
    <w:rsid w:val="0014786A"/>
    <w:rsid w:val="00147F56"/>
    <w:rsid w:val="00151575"/>
    <w:rsid w:val="00151907"/>
    <w:rsid w:val="00151961"/>
    <w:rsid w:val="001537B9"/>
    <w:rsid w:val="001545CD"/>
    <w:rsid w:val="001546D4"/>
    <w:rsid w:val="00154EA4"/>
    <w:rsid w:val="001601EF"/>
    <w:rsid w:val="00160CCB"/>
    <w:rsid w:val="001610B1"/>
    <w:rsid w:val="001623ED"/>
    <w:rsid w:val="001644D5"/>
    <w:rsid w:val="00164C29"/>
    <w:rsid w:val="00167E05"/>
    <w:rsid w:val="00170ED8"/>
    <w:rsid w:val="00171C1B"/>
    <w:rsid w:val="001727BA"/>
    <w:rsid w:val="001739AD"/>
    <w:rsid w:val="00173A5A"/>
    <w:rsid w:val="00174088"/>
    <w:rsid w:val="00175328"/>
    <w:rsid w:val="001754A3"/>
    <w:rsid w:val="001771EB"/>
    <w:rsid w:val="00177876"/>
    <w:rsid w:val="00177DA9"/>
    <w:rsid w:val="00180101"/>
    <w:rsid w:val="0018094C"/>
    <w:rsid w:val="00180C5F"/>
    <w:rsid w:val="00180F21"/>
    <w:rsid w:val="001815E7"/>
    <w:rsid w:val="0018223D"/>
    <w:rsid w:val="0018258F"/>
    <w:rsid w:val="00182B4C"/>
    <w:rsid w:val="0018315F"/>
    <w:rsid w:val="001831E1"/>
    <w:rsid w:val="00183AC8"/>
    <w:rsid w:val="00183F4C"/>
    <w:rsid w:val="001848FB"/>
    <w:rsid w:val="00184A78"/>
    <w:rsid w:val="00185114"/>
    <w:rsid w:val="001870BF"/>
    <w:rsid w:val="00187EC9"/>
    <w:rsid w:val="0019375F"/>
    <w:rsid w:val="00194F90"/>
    <w:rsid w:val="001970E3"/>
    <w:rsid w:val="00197343"/>
    <w:rsid w:val="001973B1"/>
    <w:rsid w:val="001973D0"/>
    <w:rsid w:val="001979C8"/>
    <w:rsid w:val="00197DF8"/>
    <w:rsid w:val="001A054F"/>
    <w:rsid w:val="001A1770"/>
    <w:rsid w:val="001A1E55"/>
    <w:rsid w:val="001A2A7D"/>
    <w:rsid w:val="001A2B81"/>
    <w:rsid w:val="001A5E76"/>
    <w:rsid w:val="001A63B3"/>
    <w:rsid w:val="001A789C"/>
    <w:rsid w:val="001B1247"/>
    <w:rsid w:val="001B15B9"/>
    <w:rsid w:val="001B1644"/>
    <w:rsid w:val="001B16FC"/>
    <w:rsid w:val="001B187C"/>
    <w:rsid w:val="001B1EA8"/>
    <w:rsid w:val="001B37E5"/>
    <w:rsid w:val="001B4029"/>
    <w:rsid w:val="001B4150"/>
    <w:rsid w:val="001B4591"/>
    <w:rsid w:val="001B4828"/>
    <w:rsid w:val="001B4C3F"/>
    <w:rsid w:val="001B4C51"/>
    <w:rsid w:val="001B59D0"/>
    <w:rsid w:val="001B63C7"/>
    <w:rsid w:val="001B6994"/>
    <w:rsid w:val="001C015A"/>
    <w:rsid w:val="001C105D"/>
    <w:rsid w:val="001C68DB"/>
    <w:rsid w:val="001C6E90"/>
    <w:rsid w:val="001C7112"/>
    <w:rsid w:val="001C733A"/>
    <w:rsid w:val="001D013F"/>
    <w:rsid w:val="001D0489"/>
    <w:rsid w:val="001D0C5A"/>
    <w:rsid w:val="001D15C6"/>
    <w:rsid w:val="001D5177"/>
    <w:rsid w:val="001E0823"/>
    <w:rsid w:val="001E0A80"/>
    <w:rsid w:val="001E1DCA"/>
    <w:rsid w:val="001E4D2E"/>
    <w:rsid w:val="001E631C"/>
    <w:rsid w:val="001E64D4"/>
    <w:rsid w:val="001E6C3F"/>
    <w:rsid w:val="001E73BA"/>
    <w:rsid w:val="001E74C0"/>
    <w:rsid w:val="001F1726"/>
    <w:rsid w:val="001F1A45"/>
    <w:rsid w:val="001F266C"/>
    <w:rsid w:val="001F28FD"/>
    <w:rsid w:val="001F3C9B"/>
    <w:rsid w:val="001F3CD4"/>
    <w:rsid w:val="001F4318"/>
    <w:rsid w:val="001F68A9"/>
    <w:rsid w:val="001F76F0"/>
    <w:rsid w:val="00200759"/>
    <w:rsid w:val="00202472"/>
    <w:rsid w:val="002041CD"/>
    <w:rsid w:val="00204617"/>
    <w:rsid w:val="0020511F"/>
    <w:rsid w:val="002057FC"/>
    <w:rsid w:val="00207190"/>
    <w:rsid w:val="0021061A"/>
    <w:rsid w:val="0021076E"/>
    <w:rsid w:val="00211536"/>
    <w:rsid w:val="00211609"/>
    <w:rsid w:val="002124FE"/>
    <w:rsid w:val="00212D8D"/>
    <w:rsid w:val="00213718"/>
    <w:rsid w:val="002142E8"/>
    <w:rsid w:val="0021465D"/>
    <w:rsid w:val="00214847"/>
    <w:rsid w:val="002154F5"/>
    <w:rsid w:val="00215E02"/>
    <w:rsid w:val="00216E1D"/>
    <w:rsid w:val="002171F9"/>
    <w:rsid w:val="00220703"/>
    <w:rsid w:val="0022111D"/>
    <w:rsid w:val="00221760"/>
    <w:rsid w:val="002219BE"/>
    <w:rsid w:val="00222164"/>
    <w:rsid w:val="002244FA"/>
    <w:rsid w:val="002249A5"/>
    <w:rsid w:val="002251BA"/>
    <w:rsid w:val="00226189"/>
    <w:rsid w:val="00226EAF"/>
    <w:rsid w:val="00226FFE"/>
    <w:rsid w:val="00231216"/>
    <w:rsid w:val="00231516"/>
    <w:rsid w:val="00231BF7"/>
    <w:rsid w:val="002326F0"/>
    <w:rsid w:val="00232D15"/>
    <w:rsid w:val="00234B6D"/>
    <w:rsid w:val="00235843"/>
    <w:rsid w:val="002361C2"/>
    <w:rsid w:val="00240180"/>
    <w:rsid w:val="002411D5"/>
    <w:rsid w:val="002435D8"/>
    <w:rsid w:val="002443DB"/>
    <w:rsid w:val="002453A3"/>
    <w:rsid w:val="0024692C"/>
    <w:rsid w:val="002474E6"/>
    <w:rsid w:val="00247A2B"/>
    <w:rsid w:val="00247BE4"/>
    <w:rsid w:val="00250CC1"/>
    <w:rsid w:val="002511B4"/>
    <w:rsid w:val="00252575"/>
    <w:rsid w:val="00253BED"/>
    <w:rsid w:val="002543C4"/>
    <w:rsid w:val="00254B4E"/>
    <w:rsid w:val="0025568C"/>
    <w:rsid w:val="002566CA"/>
    <w:rsid w:val="0025720C"/>
    <w:rsid w:val="00261B3E"/>
    <w:rsid w:val="00264327"/>
    <w:rsid w:val="00264C7A"/>
    <w:rsid w:val="00264E7D"/>
    <w:rsid w:val="0026696C"/>
    <w:rsid w:val="00266A3E"/>
    <w:rsid w:val="00266F20"/>
    <w:rsid w:val="00270BDA"/>
    <w:rsid w:val="002723F7"/>
    <w:rsid w:val="00272960"/>
    <w:rsid w:val="00272E61"/>
    <w:rsid w:val="0027524C"/>
    <w:rsid w:val="0027535D"/>
    <w:rsid w:val="002767E0"/>
    <w:rsid w:val="00276C9D"/>
    <w:rsid w:val="002777EE"/>
    <w:rsid w:val="00282180"/>
    <w:rsid w:val="00282594"/>
    <w:rsid w:val="00286482"/>
    <w:rsid w:val="0029008D"/>
    <w:rsid w:val="00292BAC"/>
    <w:rsid w:val="00293469"/>
    <w:rsid w:val="00293C44"/>
    <w:rsid w:val="002945D9"/>
    <w:rsid w:val="00296BBA"/>
    <w:rsid w:val="002972E7"/>
    <w:rsid w:val="002A2279"/>
    <w:rsid w:val="002A2A03"/>
    <w:rsid w:val="002A2C5B"/>
    <w:rsid w:val="002A3044"/>
    <w:rsid w:val="002A3507"/>
    <w:rsid w:val="002A3816"/>
    <w:rsid w:val="002A4B4D"/>
    <w:rsid w:val="002A5026"/>
    <w:rsid w:val="002A5658"/>
    <w:rsid w:val="002A64E7"/>
    <w:rsid w:val="002A75DD"/>
    <w:rsid w:val="002B2300"/>
    <w:rsid w:val="002B243A"/>
    <w:rsid w:val="002B390A"/>
    <w:rsid w:val="002B39BD"/>
    <w:rsid w:val="002B3DD7"/>
    <w:rsid w:val="002B4328"/>
    <w:rsid w:val="002B69FB"/>
    <w:rsid w:val="002C0DC1"/>
    <w:rsid w:val="002C106B"/>
    <w:rsid w:val="002C1294"/>
    <w:rsid w:val="002C1431"/>
    <w:rsid w:val="002C1CE0"/>
    <w:rsid w:val="002C4159"/>
    <w:rsid w:val="002C4795"/>
    <w:rsid w:val="002C4D56"/>
    <w:rsid w:val="002C64BB"/>
    <w:rsid w:val="002C7614"/>
    <w:rsid w:val="002D16B3"/>
    <w:rsid w:val="002D19AA"/>
    <w:rsid w:val="002D1D26"/>
    <w:rsid w:val="002D3024"/>
    <w:rsid w:val="002D3762"/>
    <w:rsid w:val="002D3986"/>
    <w:rsid w:val="002D3E32"/>
    <w:rsid w:val="002D4085"/>
    <w:rsid w:val="002D4AE1"/>
    <w:rsid w:val="002D4F84"/>
    <w:rsid w:val="002D52B3"/>
    <w:rsid w:val="002D5AD2"/>
    <w:rsid w:val="002D5B02"/>
    <w:rsid w:val="002D6956"/>
    <w:rsid w:val="002D7DC8"/>
    <w:rsid w:val="002E00A5"/>
    <w:rsid w:val="002E1234"/>
    <w:rsid w:val="002E1C88"/>
    <w:rsid w:val="002E260E"/>
    <w:rsid w:val="002E3A43"/>
    <w:rsid w:val="002E44A3"/>
    <w:rsid w:val="002E465F"/>
    <w:rsid w:val="002E6EAB"/>
    <w:rsid w:val="002E78B8"/>
    <w:rsid w:val="002F328C"/>
    <w:rsid w:val="002F350E"/>
    <w:rsid w:val="002F3D86"/>
    <w:rsid w:val="002F494F"/>
    <w:rsid w:val="002F4EF9"/>
    <w:rsid w:val="002F5F3E"/>
    <w:rsid w:val="00300E88"/>
    <w:rsid w:val="00302100"/>
    <w:rsid w:val="00302874"/>
    <w:rsid w:val="00303325"/>
    <w:rsid w:val="0030357B"/>
    <w:rsid w:val="0030479F"/>
    <w:rsid w:val="0030554A"/>
    <w:rsid w:val="00305CBB"/>
    <w:rsid w:val="00306D63"/>
    <w:rsid w:val="00307160"/>
    <w:rsid w:val="00307A39"/>
    <w:rsid w:val="00307E69"/>
    <w:rsid w:val="00310641"/>
    <w:rsid w:val="00311F71"/>
    <w:rsid w:val="0031210F"/>
    <w:rsid w:val="00312F4D"/>
    <w:rsid w:val="00314072"/>
    <w:rsid w:val="00314527"/>
    <w:rsid w:val="00315B3A"/>
    <w:rsid w:val="00315F51"/>
    <w:rsid w:val="003172D7"/>
    <w:rsid w:val="0031754F"/>
    <w:rsid w:val="00320172"/>
    <w:rsid w:val="00321DDE"/>
    <w:rsid w:val="00322E2A"/>
    <w:rsid w:val="003235FE"/>
    <w:rsid w:val="003241D3"/>
    <w:rsid w:val="0032453F"/>
    <w:rsid w:val="00324901"/>
    <w:rsid w:val="00324D6B"/>
    <w:rsid w:val="00326122"/>
    <w:rsid w:val="003279D0"/>
    <w:rsid w:val="00327FC8"/>
    <w:rsid w:val="0033027F"/>
    <w:rsid w:val="00330627"/>
    <w:rsid w:val="0033114B"/>
    <w:rsid w:val="00331E67"/>
    <w:rsid w:val="00331EB1"/>
    <w:rsid w:val="0033432A"/>
    <w:rsid w:val="00335B1A"/>
    <w:rsid w:val="00336D27"/>
    <w:rsid w:val="00337929"/>
    <w:rsid w:val="00337C38"/>
    <w:rsid w:val="003410E4"/>
    <w:rsid w:val="00341933"/>
    <w:rsid w:val="00342ECB"/>
    <w:rsid w:val="00343DE9"/>
    <w:rsid w:val="00344016"/>
    <w:rsid w:val="00345F6E"/>
    <w:rsid w:val="00346A1C"/>
    <w:rsid w:val="00347120"/>
    <w:rsid w:val="00351B74"/>
    <w:rsid w:val="0035360E"/>
    <w:rsid w:val="00354457"/>
    <w:rsid w:val="00356394"/>
    <w:rsid w:val="00357241"/>
    <w:rsid w:val="0035778A"/>
    <w:rsid w:val="00360B9A"/>
    <w:rsid w:val="00360D21"/>
    <w:rsid w:val="00360FF6"/>
    <w:rsid w:val="00362109"/>
    <w:rsid w:val="003642CD"/>
    <w:rsid w:val="003654A5"/>
    <w:rsid w:val="00365CAE"/>
    <w:rsid w:val="003666F9"/>
    <w:rsid w:val="00367F4F"/>
    <w:rsid w:val="003703EE"/>
    <w:rsid w:val="00371BE6"/>
    <w:rsid w:val="00372631"/>
    <w:rsid w:val="00374AED"/>
    <w:rsid w:val="00374BAF"/>
    <w:rsid w:val="003752BA"/>
    <w:rsid w:val="00375367"/>
    <w:rsid w:val="00381020"/>
    <w:rsid w:val="003817F2"/>
    <w:rsid w:val="00381DF1"/>
    <w:rsid w:val="003827AF"/>
    <w:rsid w:val="00383E69"/>
    <w:rsid w:val="003843E0"/>
    <w:rsid w:val="00384887"/>
    <w:rsid w:val="00386D80"/>
    <w:rsid w:val="00386EB9"/>
    <w:rsid w:val="00387645"/>
    <w:rsid w:val="00387E37"/>
    <w:rsid w:val="00393DE0"/>
    <w:rsid w:val="003A0213"/>
    <w:rsid w:val="003A401F"/>
    <w:rsid w:val="003A558E"/>
    <w:rsid w:val="003A61EA"/>
    <w:rsid w:val="003B295C"/>
    <w:rsid w:val="003B6230"/>
    <w:rsid w:val="003B68E7"/>
    <w:rsid w:val="003B76FA"/>
    <w:rsid w:val="003B7F7E"/>
    <w:rsid w:val="003C2EBA"/>
    <w:rsid w:val="003C2F0B"/>
    <w:rsid w:val="003C37F0"/>
    <w:rsid w:val="003C38CB"/>
    <w:rsid w:val="003C4B28"/>
    <w:rsid w:val="003C57F0"/>
    <w:rsid w:val="003C716D"/>
    <w:rsid w:val="003C7461"/>
    <w:rsid w:val="003C7529"/>
    <w:rsid w:val="003C7FCB"/>
    <w:rsid w:val="003D0BBC"/>
    <w:rsid w:val="003D0F3C"/>
    <w:rsid w:val="003D11DB"/>
    <w:rsid w:val="003D3679"/>
    <w:rsid w:val="003D465E"/>
    <w:rsid w:val="003D6174"/>
    <w:rsid w:val="003E0107"/>
    <w:rsid w:val="003E19AC"/>
    <w:rsid w:val="003E334F"/>
    <w:rsid w:val="003E342F"/>
    <w:rsid w:val="003F043B"/>
    <w:rsid w:val="003F1639"/>
    <w:rsid w:val="003F17C8"/>
    <w:rsid w:val="003F1865"/>
    <w:rsid w:val="003F5172"/>
    <w:rsid w:val="003F6F4F"/>
    <w:rsid w:val="003F77CF"/>
    <w:rsid w:val="00400416"/>
    <w:rsid w:val="0040077A"/>
    <w:rsid w:val="00400848"/>
    <w:rsid w:val="00404370"/>
    <w:rsid w:val="00405473"/>
    <w:rsid w:val="004058A7"/>
    <w:rsid w:val="0040665E"/>
    <w:rsid w:val="00407745"/>
    <w:rsid w:val="00407779"/>
    <w:rsid w:val="004102F8"/>
    <w:rsid w:val="0041233D"/>
    <w:rsid w:val="004124F4"/>
    <w:rsid w:val="00412F43"/>
    <w:rsid w:val="00413779"/>
    <w:rsid w:val="00413857"/>
    <w:rsid w:val="00413ECD"/>
    <w:rsid w:val="00414288"/>
    <w:rsid w:val="00414D51"/>
    <w:rsid w:val="00416040"/>
    <w:rsid w:val="004163F8"/>
    <w:rsid w:val="00416F5A"/>
    <w:rsid w:val="004214D7"/>
    <w:rsid w:val="004218E1"/>
    <w:rsid w:val="00421D19"/>
    <w:rsid w:val="004225D2"/>
    <w:rsid w:val="00422E34"/>
    <w:rsid w:val="00426DC6"/>
    <w:rsid w:val="0043034C"/>
    <w:rsid w:val="0043082D"/>
    <w:rsid w:val="004326D4"/>
    <w:rsid w:val="00432BF9"/>
    <w:rsid w:val="00433F9B"/>
    <w:rsid w:val="004348D2"/>
    <w:rsid w:val="00435BFC"/>
    <w:rsid w:val="00440DBF"/>
    <w:rsid w:val="00442A90"/>
    <w:rsid w:val="0044325A"/>
    <w:rsid w:val="00445400"/>
    <w:rsid w:val="00445CB5"/>
    <w:rsid w:val="00447042"/>
    <w:rsid w:val="004474DA"/>
    <w:rsid w:val="004504CF"/>
    <w:rsid w:val="00451F3C"/>
    <w:rsid w:val="00453448"/>
    <w:rsid w:val="00453E2B"/>
    <w:rsid w:val="0045492E"/>
    <w:rsid w:val="00456125"/>
    <w:rsid w:val="00456406"/>
    <w:rsid w:val="00457561"/>
    <w:rsid w:val="00457DEF"/>
    <w:rsid w:val="00463786"/>
    <w:rsid w:val="00463D23"/>
    <w:rsid w:val="00464970"/>
    <w:rsid w:val="00465981"/>
    <w:rsid w:val="00465D87"/>
    <w:rsid w:val="00467905"/>
    <w:rsid w:val="00467E11"/>
    <w:rsid w:val="00470337"/>
    <w:rsid w:val="004707BE"/>
    <w:rsid w:val="00470D96"/>
    <w:rsid w:val="00471A10"/>
    <w:rsid w:val="00472F8F"/>
    <w:rsid w:val="004737F1"/>
    <w:rsid w:val="00473B6D"/>
    <w:rsid w:val="0047602F"/>
    <w:rsid w:val="00476106"/>
    <w:rsid w:val="0047625C"/>
    <w:rsid w:val="0047636D"/>
    <w:rsid w:val="004768D6"/>
    <w:rsid w:val="004809DE"/>
    <w:rsid w:val="00480CA7"/>
    <w:rsid w:val="00481C4D"/>
    <w:rsid w:val="00482690"/>
    <w:rsid w:val="00482E6D"/>
    <w:rsid w:val="004833F9"/>
    <w:rsid w:val="00484277"/>
    <w:rsid w:val="00485576"/>
    <w:rsid w:val="00485A14"/>
    <w:rsid w:val="0048663B"/>
    <w:rsid w:val="00486DCD"/>
    <w:rsid w:val="004904FD"/>
    <w:rsid w:val="00490F76"/>
    <w:rsid w:val="00491BBA"/>
    <w:rsid w:val="00492414"/>
    <w:rsid w:val="00492654"/>
    <w:rsid w:val="00493304"/>
    <w:rsid w:val="004943BB"/>
    <w:rsid w:val="00495453"/>
    <w:rsid w:val="004979D4"/>
    <w:rsid w:val="00497D57"/>
    <w:rsid w:val="004A114B"/>
    <w:rsid w:val="004A345A"/>
    <w:rsid w:val="004A3F95"/>
    <w:rsid w:val="004A4684"/>
    <w:rsid w:val="004A49C8"/>
    <w:rsid w:val="004A582D"/>
    <w:rsid w:val="004A6D9A"/>
    <w:rsid w:val="004A7559"/>
    <w:rsid w:val="004B0CC2"/>
    <w:rsid w:val="004B26B6"/>
    <w:rsid w:val="004B2F30"/>
    <w:rsid w:val="004B44FC"/>
    <w:rsid w:val="004B6630"/>
    <w:rsid w:val="004B6A53"/>
    <w:rsid w:val="004B7C4C"/>
    <w:rsid w:val="004C19CF"/>
    <w:rsid w:val="004C1E66"/>
    <w:rsid w:val="004C3803"/>
    <w:rsid w:val="004C40B5"/>
    <w:rsid w:val="004C4275"/>
    <w:rsid w:val="004C6214"/>
    <w:rsid w:val="004C6684"/>
    <w:rsid w:val="004C7928"/>
    <w:rsid w:val="004D00B9"/>
    <w:rsid w:val="004D25AA"/>
    <w:rsid w:val="004D2D11"/>
    <w:rsid w:val="004D39BB"/>
    <w:rsid w:val="004D40BE"/>
    <w:rsid w:val="004D4528"/>
    <w:rsid w:val="004D558B"/>
    <w:rsid w:val="004D6C22"/>
    <w:rsid w:val="004D7C0F"/>
    <w:rsid w:val="004E0807"/>
    <w:rsid w:val="004E0C6C"/>
    <w:rsid w:val="004E1421"/>
    <w:rsid w:val="004E23B1"/>
    <w:rsid w:val="004E3A92"/>
    <w:rsid w:val="004E56B3"/>
    <w:rsid w:val="004E674D"/>
    <w:rsid w:val="004E6BC3"/>
    <w:rsid w:val="004E7164"/>
    <w:rsid w:val="004E71B9"/>
    <w:rsid w:val="004F0586"/>
    <w:rsid w:val="004F076B"/>
    <w:rsid w:val="004F16BC"/>
    <w:rsid w:val="004F1C7D"/>
    <w:rsid w:val="004F240A"/>
    <w:rsid w:val="004F2ED5"/>
    <w:rsid w:val="004F3156"/>
    <w:rsid w:val="004F38B2"/>
    <w:rsid w:val="004F3C0C"/>
    <w:rsid w:val="004F4999"/>
    <w:rsid w:val="004F4E89"/>
    <w:rsid w:val="004F5838"/>
    <w:rsid w:val="004F5D4B"/>
    <w:rsid w:val="004F63D8"/>
    <w:rsid w:val="00500416"/>
    <w:rsid w:val="00500448"/>
    <w:rsid w:val="00502539"/>
    <w:rsid w:val="0050397F"/>
    <w:rsid w:val="005041FE"/>
    <w:rsid w:val="00504D37"/>
    <w:rsid w:val="005056F4"/>
    <w:rsid w:val="00506163"/>
    <w:rsid w:val="00506659"/>
    <w:rsid w:val="0050725F"/>
    <w:rsid w:val="00510AA9"/>
    <w:rsid w:val="005129FA"/>
    <w:rsid w:val="005144B7"/>
    <w:rsid w:val="00514D48"/>
    <w:rsid w:val="00514F93"/>
    <w:rsid w:val="005241D7"/>
    <w:rsid w:val="00530D53"/>
    <w:rsid w:val="00531AAE"/>
    <w:rsid w:val="00532E1D"/>
    <w:rsid w:val="005333D3"/>
    <w:rsid w:val="00534691"/>
    <w:rsid w:val="00535D8D"/>
    <w:rsid w:val="005362FF"/>
    <w:rsid w:val="0053799F"/>
    <w:rsid w:val="00540E91"/>
    <w:rsid w:val="00541286"/>
    <w:rsid w:val="00541579"/>
    <w:rsid w:val="005417A6"/>
    <w:rsid w:val="00541949"/>
    <w:rsid w:val="00541CC5"/>
    <w:rsid w:val="0054201D"/>
    <w:rsid w:val="005424AB"/>
    <w:rsid w:val="00542777"/>
    <w:rsid w:val="00542950"/>
    <w:rsid w:val="00545C06"/>
    <w:rsid w:val="00546571"/>
    <w:rsid w:val="0054710B"/>
    <w:rsid w:val="00547A8C"/>
    <w:rsid w:val="0055279C"/>
    <w:rsid w:val="00553BDF"/>
    <w:rsid w:val="005550AB"/>
    <w:rsid w:val="00555379"/>
    <w:rsid w:val="005562ED"/>
    <w:rsid w:val="00556570"/>
    <w:rsid w:val="00556BF3"/>
    <w:rsid w:val="00560F66"/>
    <w:rsid w:val="005628A6"/>
    <w:rsid w:val="00562AD9"/>
    <w:rsid w:val="00563E64"/>
    <w:rsid w:val="00564EAC"/>
    <w:rsid w:val="005660FD"/>
    <w:rsid w:val="00566B54"/>
    <w:rsid w:val="00566B9F"/>
    <w:rsid w:val="00567FB3"/>
    <w:rsid w:val="00570DC8"/>
    <w:rsid w:val="00570FF8"/>
    <w:rsid w:val="00570FFD"/>
    <w:rsid w:val="005716D3"/>
    <w:rsid w:val="0057172D"/>
    <w:rsid w:val="00571A19"/>
    <w:rsid w:val="0057216E"/>
    <w:rsid w:val="00575A49"/>
    <w:rsid w:val="00581168"/>
    <w:rsid w:val="005812BB"/>
    <w:rsid w:val="00582EEC"/>
    <w:rsid w:val="005832C0"/>
    <w:rsid w:val="00584360"/>
    <w:rsid w:val="00584E64"/>
    <w:rsid w:val="005859F9"/>
    <w:rsid w:val="00586A32"/>
    <w:rsid w:val="00586B59"/>
    <w:rsid w:val="00586E9E"/>
    <w:rsid w:val="005875E6"/>
    <w:rsid w:val="00587830"/>
    <w:rsid w:val="0058792A"/>
    <w:rsid w:val="00587B56"/>
    <w:rsid w:val="00587C11"/>
    <w:rsid w:val="00591B0D"/>
    <w:rsid w:val="00591CFE"/>
    <w:rsid w:val="005957FE"/>
    <w:rsid w:val="00595BAF"/>
    <w:rsid w:val="00595E26"/>
    <w:rsid w:val="00597E92"/>
    <w:rsid w:val="005A025D"/>
    <w:rsid w:val="005A1684"/>
    <w:rsid w:val="005A1B06"/>
    <w:rsid w:val="005A1B74"/>
    <w:rsid w:val="005A1D56"/>
    <w:rsid w:val="005A1DF1"/>
    <w:rsid w:val="005A22F5"/>
    <w:rsid w:val="005A4B8A"/>
    <w:rsid w:val="005A4CE4"/>
    <w:rsid w:val="005A5E91"/>
    <w:rsid w:val="005A6877"/>
    <w:rsid w:val="005A6878"/>
    <w:rsid w:val="005A6AFA"/>
    <w:rsid w:val="005B038C"/>
    <w:rsid w:val="005B06C2"/>
    <w:rsid w:val="005B1B51"/>
    <w:rsid w:val="005B2A6E"/>
    <w:rsid w:val="005B3FFA"/>
    <w:rsid w:val="005B4DE8"/>
    <w:rsid w:val="005B4E49"/>
    <w:rsid w:val="005B509C"/>
    <w:rsid w:val="005B755E"/>
    <w:rsid w:val="005B7C15"/>
    <w:rsid w:val="005C0148"/>
    <w:rsid w:val="005C3C6A"/>
    <w:rsid w:val="005C673F"/>
    <w:rsid w:val="005C6867"/>
    <w:rsid w:val="005C69C9"/>
    <w:rsid w:val="005C754F"/>
    <w:rsid w:val="005D0A36"/>
    <w:rsid w:val="005D0AD8"/>
    <w:rsid w:val="005D27DF"/>
    <w:rsid w:val="005D3599"/>
    <w:rsid w:val="005D449B"/>
    <w:rsid w:val="005D53E0"/>
    <w:rsid w:val="005D66C8"/>
    <w:rsid w:val="005D70D4"/>
    <w:rsid w:val="005E0F70"/>
    <w:rsid w:val="005E1423"/>
    <w:rsid w:val="005E1514"/>
    <w:rsid w:val="005E2A98"/>
    <w:rsid w:val="005E4F3B"/>
    <w:rsid w:val="005E5944"/>
    <w:rsid w:val="005E658D"/>
    <w:rsid w:val="005F1F53"/>
    <w:rsid w:val="005F4B45"/>
    <w:rsid w:val="005F7169"/>
    <w:rsid w:val="005F7AAA"/>
    <w:rsid w:val="00601429"/>
    <w:rsid w:val="006017E0"/>
    <w:rsid w:val="00601D88"/>
    <w:rsid w:val="00601DB1"/>
    <w:rsid w:val="00601F78"/>
    <w:rsid w:val="00603BC2"/>
    <w:rsid w:val="00603D52"/>
    <w:rsid w:val="0060501C"/>
    <w:rsid w:val="00611E32"/>
    <w:rsid w:val="006120F0"/>
    <w:rsid w:val="0061257B"/>
    <w:rsid w:val="0061280A"/>
    <w:rsid w:val="006157BA"/>
    <w:rsid w:val="0061699E"/>
    <w:rsid w:val="00620379"/>
    <w:rsid w:val="00620A7E"/>
    <w:rsid w:val="00621AE6"/>
    <w:rsid w:val="00623DF1"/>
    <w:rsid w:val="0062787D"/>
    <w:rsid w:val="00630A0A"/>
    <w:rsid w:val="00632545"/>
    <w:rsid w:val="0063460A"/>
    <w:rsid w:val="0063520D"/>
    <w:rsid w:val="00635BDD"/>
    <w:rsid w:val="00636FAD"/>
    <w:rsid w:val="006378BF"/>
    <w:rsid w:val="00637975"/>
    <w:rsid w:val="006400A3"/>
    <w:rsid w:val="00640799"/>
    <w:rsid w:val="00640A55"/>
    <w:rsid w:val="00643010"/>
    <w:rsid w:val="00643FAC"/>
    <w:rsid w:val="00645173"/>
    <w:rsid w:val="0064579B"/>
    <w:rsid w:val="00647384"/>
    <w:rsid w:val="00647F13"/>
    <w:rsid w:val="00650481"/>
    <w:rsid w:val="006507E8"/>
    <w:rsid w:val="00650981"/>
    <w:rsid w:val="006509AD"/>
    <w:rsid w:val="006509FC"/>
    <w:rsid w:val="006511C9"/>
    <w:rsid w:val="00651BB4"/>
    <w:rsid w:val="00652640"/>
    <w:rsid w:val="00653B2C"/>
    <w:rsid w:val="00654E48"/>
    <w:rsid w:val="00655124"/>
    <w:rsid w:val="006568FE"/>
    <w:rsid w:val="006573CF"/>
    <w:rsid w:val="00661C36"/>
    <w:rsid w:val="00661C9D"/>
    <w:rsid w:val="00661E71"/>
    <w:rsid w:val="00662215"/>
    <w:rsid w:val="0066358C"/>
    <w:rsid w:val="00663803"/>
    <w:rsid w:val="00664BFD"/>
    <w:rsid w:val="00666006"/>
    <w:rsid w:val="00666616"/>
    <w:rsid w:val="00666BA6"/>
    <w:rsid w:val="006672CB"/>
    <w:rsid w:val="0066759C"/>
    <w:rsid w:val="00667B71"/>
    <w:rsid w:val="00667D50"/>
    <w:rsid w:val="006707A3"/>
    <w:rsid w:val="006711BF"/>
    <w:rsid w:val="00672C13"/>
    <w:rsid w:val="00673AEA"/>
    <w:rsid w:val="00674491"/>
    <w:rsid w:val="00674E9B"/>
    <w:rsid w:val="006755D0"/>
    <w:rsid w:val="00675AA3"/>
    <w:rsid w:val="006772E6"/>
    <w:rsid w:val="00677FB3"/>
    <w:rsid w:val="00680395"/>
    <w:rsid w:val="00681FA4"/>
    <w:rsid w:val="006820C0"/>
    <w:rsid w:val="00683384"/>
    <w:rsid w:val="00683454"/>
    <w:rsid w:val="006859EB"/>
    <w:rsid w:val="00685F7A"/>
    <w:rsid w:val="0068691D"/>
    <w:rsid w:val="00686CB0"/>
    <w:rsid w:val="00692341"/>
    <w:rsid w:val="00692575"/>
    <w:rsid w:val="00693366"/>
    <w:rsid w:val="006943BC"/>
    <w:rsid w:val="006952B5"/>
    <w:rsid w:val="00697DA6"/>
    <w:rsid w:val="00697FF7"/>
    <w:rsid w:val="006A13F2"/>
    <w:rsid w:val="006A2DB9"/>
    <w:rsid w:val="006A4E72"/>
    <w:rsid w:val="006A7738"/>
    <w:rsid w:val="006A7C15"/>
    <w:rsid w:val="006B0120"/>
    <w:rsid w:val="006B0DA6"/>
    <w:rsid w:val="006B1AD7"/>
    <w:rsid w:val="006B1EDE"/>
    <w:rsid w:val="006B1F6C"/>
    <w:rsid w:val="006B2AFC"/>
    <w:rsid w:val="006B3721"/>
    <w:rsid w:val="006B5F78"/>
    <w:rsid w:val="006B71BC"/>
    <w:rsid w:val="006C00C1"/>
    <w:rsid w:val="006C027B"/>
    <w:rsid w:val="006C111E"/>
    <w:rsid w:val="006C164D"/>
    <w:rsid w:val="006C2FEA"/>
    <w:rsid w:val="006C30C7"/>
    <w:rsid w:val="006C3D2D"/>
    <w:rsid w:val="006C4C61"/>
    <w:rsid w:val="006C5426"/>
    <w:rsid w:val="006C7556"/>
    <w:rsid w:val="006D019D"/>
    <w:rsid w:val="006D0A97"/>
    <w:rsid w:val="006D17AA"/>
    <w:rsid w:val="006D230D"/>
    <w:rsid w:val="006D284F"/>
    <w:rsid w:val="006D3129"/>
    <w:rsid w:val="006D4106"/>
    <w:rsid w:val="006D471B"/>
    <w:rsid w:val="006D52D7"/>
    <w:rsid w:val="006D6438"/>
    <w:rsid w:val="006D707B"/>
    <w:rsid w:val="006D708F"/>
    <w:rsid w:val="006E182A"/>
    <w:rsid w:val="006E1988"/>
    <w:rsid w:val="006E2077"/>
    <w:rsid w:val="006E2C0F"/>
    <w:rsid w:val="006E42B4"/>
    <w:rsid w:val="006E42FF"/>
    <w:rsid w:val="006E4F8B"/>
    <w:rsid w:val="006E5AE5"/>
    <w:rsid w:val="006F00A4"/>
    <w:rsid w:val="006F1664"/>
    <w:rsid w:val="006F5721"/>
    <w:rsid w:val="006F655C"/>
    <w:rsid w:val="006F73D7"/>
    <w:rsid w:val="007006DA"/>
    <w:rsid w:val="007007E9"/>
    <w:rsid w:val="00700B3A"/>
    <w:rsid w:val="00701085"/>
    <w:rsid w:val="0070172D"/>
    <w:rsid w:val="00702983"/>
    <w:rsid w:val="00702B77"/>
    <w:rsid w:val="00702DBE"/>
    <w:rsid w:val="0070391E"/>
    <w:rsid w:val="00703C81"/>
    <w:rsid w:val="00704C66"/>
    <w:rsid w:val="00706755"/>
    <w:rsid w:val="00707E16"/>
    <w:rsid w:val="007116EB"/>
    <w:rsid w:val="007123F8"/>
    <w:rsid w:val="00712E40"/>
    <w:rsid w:val="0071391D"/>
    <w:rsid w:val="00716570"/>
    <w:rsid w:val="00716647"/>
    <w:rsid w:val="0071689D"/>
    <w:rsid w:val="00720BAF"/>
    <w:rsid w:val="007231AE"/>
    <w:rsid w:val="00724744"/>
    <w:rsid w:val="0072556F"/>
    <w:rsid w:val="0072673B"/>
    <w:rsid w:val="00727A39"/>
    <w:rsid w:val="00727CA7"/>
    <w:rsid w:val="007301DD"/>
    <w:rsid w:val="0073383F"/>
    <w:rsid w:val="00733D1A"/>
    <w:rsid w:val="007345ED"/>
    <w:rsid w:val="00735979"/>
    <w:rsid w:val="0073604D"/>
    <w:rsid w:val="00736E8F"/>
    <w:rsid w:val="0073711D"/>
    <w:rsid w:val="007379E3"/>
    <w:rsid w:val="00737C52"/>
    <w:rsid w:val="00740844"/>
    <w:rsid w:val="007429C1"/>
    <w:rsid w:val="0074373F"/>
    <w:rsid w:val="00744735"/>
    <w:rsid w:val="00744990"/>
    <w:rsid w:val="007449E8"/>
    <w:rsid w:val="0074750F"/>
    <w:rsid w:val="00752142"/>
    <w:rsid w:val="00752645"/>
    <w:rsid w:val="00752C4E"/>
    <w:rsid w:val="007531FE"/>
    <w:rsid w:val="00753690"/>
    <w:rsid w:val="0075387D"/>
    <w:rsid w:val="00753F0E"/>
    <w:rsid w:val="007541C8"/>
    <w:rsid w:val="00754D78"/>
    <w:rsid w:val="0075723C"/>
    <w:rsid w:val="0075797D"/>
    <w:rsid w:val="00760254"/>
    <w:rsid w:val="007609F5"/>
    <w:rsid w:val="007629C9"/>
    <w:rsid w:val="00762D69"/>
    <w:rsid w:val="007652E8"/>
    <w:rsid w:val="00766A03"/>
    <w:rsid w:val="00767F54"/>
    <w:rsid w:val="00770BD0"/>
    <w:rsid w:val="00771D2F"/>
    <w:rsid w:val="00773335"/>
    <w:rsid w:val="00774745"/>
    <w:rsid w:val="00775994"/>
    <w:rsid w:val="00776191"/>
    <w:rsid w:val="007768A2"/>
    <w:rsid w:val="0077789A"/>
    <w:rsid w:val="0078001D"/>
    <w:rsid w:val="0078197A"/>
    <w:rsid w:val="007846C7"/>
    <w:rsid w:val="007851B9"/>
    <w:rsid w:val="007868F8"/>
    <w:rsid w:val="00786A9A"/>
    <w:rsid w:val="00790FB0"/>
    <w:rsid w:val="007912BB"/>
    <w:rsid w:val="00793236"/>
    <w:rsid w:val="007939AF"/>
    <w:rsid w:val="00793AAA"/>
    <w:rsid w:val="00793F0B"/>
    <w:rsid w:val="00794090"/>
    <w:rsid w:val="00794365"/>
    <w:rsid w:val="007945F7"/>
    <w:rsid w:val="00795E0F"/>
    <w:rsid w:val="00796416"/>
    <w:rsid w:val="00797EE4"/>
    <w:rsid w:val="007A1FC0"/>
    <w:rsid w:val="007A27D7"/>
    <w:rsid w:val="007A34B6"/>
    <w:rsid w:val="007A3A61"/>
    <w:rsid w:val="007A3EB3"/>
    <w:rsid w:val="007A620B"/>
    <w:rsid w:val="007A6C7D"/>
    <w:rsid w:val="007B0511"/>
    <w:rsid w:val="007B1825"/>
    <w:rsid w:val="007B232B"/>
    <w:rsid w:val="007B3449"/>
    <w:rsid w:val="007B3667"/>
    <w:rsid w:val="007B59BB"/>
    <w:rsid w:val="007C0ED3"/>
    <w:rsid w:val="007C11E2"/>
    <w:rsid w:val="007C135E"/>
    <w:rsid w:val="007C1BC4"/>
    <w:rsid w:val="007C34C4"/>
    <w:rsid w:val="007C36AA"/>
    <w:rsid w:val="007C576F"/>
    <w:rsid w:val="007C64DF"/>
    <w:rsid w:val="007C64F2"/>
    <w:rsid w:val="007C6561"/>
    <w:rsid w:val="007C6AF2"/>
    <w:rsid w:val="007C76BC"/>
    <w:rsid w:val="007C7E06"/>
    <w:rsid w:val="007D0716"/>
    <w:rsid w:val="007D0FC4"/>
    <w:rsid w:val="007D134C"/>
    <w:rsid w:val="007D1608"/>
    <w:rsid w:val="007D164B"/>
    <w:rsid w:val="007D180D"/>
    <w:rsid w:val="007D27D9"/>
    <w:rsid w:val="007D2D12"/>
    <w:rsid w:val="007D4D98"/>
    <w:rsid w:val="007D71AC"/>
    <w:rsid w:val="007E07B9"/>
    <w:rsid w:val="007E0DF8"/>
    <w:rsid w:val="007E171E"/>
    <w:rsid w:val="007E28FF"/>
    <w:rsid w:val="007E343D"/>
    <w:rsid w:val="007E5360"/>
    <w:rsid w:val="007E6A5B"/>
    <w:rsid w:val="007E6B66"/>
    <w:rsid w:val="007E7278"/>
    <w:rsid w:val="007E738E"/>
    <w:rsid w:val="007F2417"/>
    <w:rsid w:val="007F2704"/>
    <w:rsid w:val="007F2C99"/>
    <w:rsid w:val="007F3A22"/>
    <w:rsid w:val="007F4A76"/>
    <w:rsid w:val="007F56FA"/>
    <w:rsid w:val="007F5FC7"/>
    <w:rsid w:val="007F6306"/>
    <w:rsid w:val="007F6CBC"/>
    <w:rsid w:val="007F7B30"/>
    <w:rsid w:val="00800AFC"/>
    <w:rsid w:val="00800B3D"/>
    <w:rsid w:val="00800ED7"/>
    <w:rsid w:val="00802906"/>
    <w:rsid w:val="00802ACC"/>
    <w:rsid w:val="008059A0"/>
    <w:rsid w:val="00807338"/>
    <w:rsid w:val="00807854"/>
    <w:rsid w:val="00810EB7"/>
    <w:rsid w:val="008119A3"/>
    <w:rsid w:val="008125D5"/>
    <w:rsid w:val="00812704"/>
    <w:rsid w:val="00812DA2"/>
    <w:rsid w:val="008135C1"/>
    <w:rsid w:val="008140F6"/>
    <w:rsid w:val="00814493"/>
    <w:rsid w:val="008149FD"/>
    <w:rsid w:val="00817016"/>
    <w:rsid w:val="008175A4"/>
    <w:rsid w:val="00817654"/>
    <w:rsid w:val="00821038"/>
    <w:rsid w:val="00821C89"/>
    <w:rsid w:val="00822C3C"/>
    <w:rsid w:val="00822EF1"/>
    <w:rsid w:val="0082310B"/>
    <w:rsid w:val="00823CFE"/>
    <w:rsid w:val="008240F8"/>
    <w:rsid w:val="008246E6"/>
    <w:rsid w:val="00824A3C"/>
    <w:rsid w:val="00825C5B"/>
    <w:rsid w:val="00826776"/>
    <w:rsid w:val="008318DE"/>
    <w:rsid w:val="00832C42"/>
    <w:rsid w:val="0083353B"/>
    <w:rsid w:val="00835178"/>
    <w:rsid w:val="008359E0"/>
    <w:rsid w:val="00836147"/>
    <w:rsid w:val="0083668D"/>
    <w:rsid w:val="00837774"/>
    <w:rsid w:val="00837DDA"/>
    <w:rsid w:val="008405CF"/>
    <w:rsid w:val="00840F26"/>
    <w:rsid w:val="00841EA5"/>
    <w:rsid w:val="00842DE2"/>
    <w:rsid w:val="00843515"/>
    <w:rsid w:val="00845878"/>
    <w:rsid w:val="008459B0"/>
    <w:rsid w:val="00846864"/>
    <w:rsid w:val="00846D1E"/>
    <w:rsid w:val="00847BD3"/>
    <w:rsid w:val="00851226"/>
    <w:rsid w:val="00851BE3"/>
    <w:rsid w:val="008525EC"/>
    <w:rsid w:val="00853621"/>
    <w:rsid w:val="00853F45"/>
    <w:rsid w:val="0085410A"/>
    <w:rsid w:val="00854C50"/>
    <w:rsid w:val="00854F2F"/>
    <w:rsid w:val="00855B75"/>
    <w:rsid w:val="008561B0"/>
    <w:rsid w:val="0085649F"/>
    <w:rsid w:val="00856683"/>
    <w:rsid w:val="00856B23"/>
    <w:rsid w:val="00860CF5"/>
    <w:rsid w:val="00861428"/>
    <w:rsid w:val="00861B41"/>
    <w:rsid w:val="00861D29"/>
    <w:rsid w:val="0086269B"/>
    <w:rsid w:val="00862E46"/>
    <w:rsid w:val="00863194"/>
    <w:rsid w:val="00864163"/>
    <w:rsid w:val="00864858"/>
    <w:rsid w:val="00865D5A"/>
    <w:rsid w:val="008662C9"/>
    <w:rsid w:val="008673AD"/>
    <w:rsid w:val="008704D6"/>
    <w:rsid w:val="0087060B"/>
    <w:rsid w:val="008738F8"/>
    <w:rsid w:val="00874762"/>
    <w:rsid w:val="00875B00"/>
    <w:rsid w:val="00882FE3"/>
    <w:rsid w:val="008838A7"/>
    <w:rsid w:val="00883958"/>
    <w:rsid w:val="008846F9"/>
    <w:rsid w:val="00886782"/>
    <w:rsid w:val="008872B1"/>
    <w:rsid w:val="008877C7"/>
    <w:rsid w:val="00890A62"/>
    <w:rsid w:val="00891372"/>
    <w:rsid w:val="00891D80"/>
    <w:rsid w:val="0089502C"/>
    <w:rsid w:val="0089537D"/>
    <w:rsid w:val="008966D2"/>
    <w:rsid w:val="008A01E3"/>
    <w:rsid w:val="008A08B4"/>
    <w:rsid w:val="008A34A3"/>
    <w:rsid w:val="008A35B1"/>
    <w:rsid w:val="008A3F06"/>
    <w:rsid w:val="008A7406"/>
    <w:rsid w:val="008A7E8F"/>
    <w:rsid w:val="008A7FBF"/>
    <w:rsid w:val="008B0370"/>
    <w:rsid w:val="008B2159"/>
    <w:rsid w:val="008B293C"/>
    <w:rsid w:val="008B373E"/>
    <w:rsid w:val="008B4344"/>
    <w:rsid w:val="008B6F3C"/>
    <w:rsid w:val="008B77EC"/>
    <w:rsid w:val="008C0CC4"/>
    <w:rsid w:val="008C1953"/>
    <w:rsid w:val="008C2097"/>
    <w:rsid w:val="008C58B4"/>
    <w:rsid w:val="008C6A56"/>
    <w:rsid w:val="008C6CEA"/>
    <w:rsid w:val="008C7759"/>
    <w:rsid w:val="008D07B1"/>
    <w:rsid w:val="008D07BB"/>
    <w:rsid w:val="008D0840"/>
    <w:rsid w:val="008D0C34"/>
    <w:rsid w:val="008D1032"/>
    <w:rsid w:val="008D15AE"/>
    <w:rsid w:val="008D2C73"/>
    <w:rsid w:val="008D2F5D"/>
    <w:rsid w:val="008D52E2"/>
    <w:rsid w:val="008D6E00"/>
    <w:rsid w:val="008E036C"/>
    <w:rsid w:val="008E0CE3"/>
    <w:rsid w:val="008E1421"/>
    <w:rsid w:val="008E20C0"/>
    <w:rsid w:val="008E3C0E"/>
    <w:rsid w:val="008E5F2A"/>
    <w:rsid w:val="008E603A"/>
    <w:rsid w:val="008E64B0"/>
    <w:rsid w:val="008E7A2D"/>
    <w:rsid w:val="008F1AD1"/>
    <w:rsid w:val="008F1EBF"/>
    <w:rsid w:val="008F238B"/>
    <w:rsid w:val="008F276E"/>
    <w:rsid w:val="008F412E"/>
    <w:rsid w:val="008F4511"/>
    <w:rsid w:val="008F6C3F"/>
    <w:rsid w:val="008F6CE0"/>
    <w:rsid w:val="008F6E27"/>
    <w:rsid w:val="008F78FA"/>
    <w:rsid w:val="008F7E64"/>
    <w:rsid w:val="009018C7"/>
    <w:rsid w:val="00902DC4"/>
    <w:rsid w:val="009033FE"/>
    <w:rsid w:val="00903502"/>
    <w:rsid w:val="00904C7B"/>
    <w:rsid w:val="00904EB9"/>
    <w:rsid w:val="00905DE5"/>
    <w:rsid w:val="00907B19"/>
    <w:rsid w:val="00912D51"/>
    <w:rsid w:val="009171F0"/>
    <w:rsid w:val="009172C7"/>
    <w:rsid w:val="00921740"/>
    <w:rsid w:val="00921B64"/>
    <w:rsid w:val="0092202A"/>
    <w:rsid w:val="00923E83"/>
    <w:rsid w:val="00923FA7"/>
    <w:rsid w:val="0092550B"/>
    <w:rsid w:val="00926796"/>
    <w:rsid w:val="009268E9"/>
    <w:rsid w:val="00927E3C"/>
    <w:rsid w:val="00935C80"/>
    <w:rsid w:val="00935EB5"/>
    <w:rsid w:val="00937021"/>
    <w:rsid w:val="00937130"/>
    <w:rsid w:val="00937384"/>
    <w:rsid w:val="00937C70"/>
    <w:rsid w:val="009416D7"/>
    <w:rsid w:val="00942B38"/>
    <w:rsid w:val="00944FAF"/>
    <w:rsid w:val="00945E1B"/>
    <w:rsid w:val="00945E9B"/>
    <w:rsid w:val="009466C3"/>
    <w:rsid w:val="00946F58"/>
    <w:rsid w:val="009526D2"/>
    <w:rsid w:val="0095287E"/>
    <w:rsid w:val="00952AF8"/>
    <w:rsid w:val="00953CB2"/>
    <w:rsid w:val="00953E48"/>
    <w:rsid w:val="00954A46"/>
    <w:rsid w:val="00955DE5"/>
    <w:rsid w:val="0095688E"/>
    <w:rsid w:val="00957F6B"/>
    <w:rsid w:val="00960A07"/>
    <w:rsid w:val="00960DD1"/>
    <w:rsid w:val="009617A9"/>
    <w:rsid w:val="00963730"/>
    <w:rsid w:val="00964C67"/>
    <w:rsid w:val="00964D34"/>
    <w:rsid w:val="00964D4A"/>
    <w:rsid w:val="00964FF9"/>
    <w:rsid w:val="0096653D"/>
    <w:rsid w:val="00967672"/>
    <w:rsid w:val="00971976"/>
    <w:rsid w:val="00973D76"/>
    <w:rsid w:val="00975578"/>
    <w:rsid w:val="00976673"/>
    <w:rsid w:val="00976C14"/>
    <w:rsid w:val="009778E3"/>
    <w:rsid w:val="00977BBF"/>
    <w:rsid w:val="00980886"/>
    <w:rsid w:val="00983715"/>
    <w:rsid w:val="00984883"/>
    <w:rsid w:val="0098526A"/>
    <w:rsid w:val="009902EE"/>
    <w:rsid w:val="009907A6"/>
    <w:rsid w:val="00990A3A"/>
    <w:rsid w:val="0099110F"/>
    <w:rsid w:val="00991168"/>
    <w:rsid w:val="00992077"/>
    <w:rsid w:val="00992426"/>
    <w:rsid w:val="0099451E"/>
    <w:rsid w:val="00996599"/>
    <w:rsid w:val="009A1BF7"/>
    <w:rsid w:val="009A1D38"/>
    <w:rsid w:val="009A2EDE"/>
    <w:rsid w:val="009A3E90"/>
    <w:rsid w:val="009A53FF"/>
    <w:rsid w:val="009A594B"/>
    <w:rsid w:val="009A7976"/>
    <w:rsid w:val="009B2A1E"/>
    <w:rsid w:val="009B30B8"/>
    <w:rsid w:val="009B34BD"/>
    <w:rsid w:val="009B63EB"/>
    <w:rsid w:val="009B6A00"/>
    <w:rsid w:val="009C01DA"/>
    <w:rsid w:val="009C058F"/>
    <w:rsid w:val="009C0FF0"/>
    <w:rsid w:val="009C1D55"/>
    <w:rsid w:val="009C243C"/>
    <w:rsid w:val="009C3535"/>
    <w:rsid w:val="009C4003"/>
    <w:rsid w:val="009C4DD7"/>
    <w:rsid w:val="009C570B"/>
    <w:rsid w:val="009C5F2E"/>
    <w:rsid w:val="009C6738"/>
    <w:rsid w:val="009D0958"/>
    <w:rsid w:val="009D0FA2"/>
    <w:rsid w:val="009D1EF5"/>
    <w:rsid w:val="009D23A2"/>
    <w:rsid w:val="009D2718"/>
    <w:rsid w:val="009D2E7A"/>
    <w:rsid w:val="009E013B"/>
    <w:rsid w:val="009E0157"/>
    <w:rsid w:val="009E0B5B"/>
    <w:rsid w:val="009E1520"/>
    <w:rsid w:val="009E2104"/>
    <w:rsid w:val="009E21B9"/>
    <w:rsid w:val="009E2A8F"/>
    <w:rsid w:val="009E300D"/>
    <w:rsid w:val="009E325E"/>
    <w:rsid w:val="009E43B8"/>
    <w:rsid w:val="009E495C"/>
    <w:rsid w:val="009E7EA9"/>
    <w:rsid w:val="009F1B7B"/>
    <w:rsid w:val="009F3E85"/>
    <w:rsid w:val="009F5FFC"/>
    <w:rsid w:val="009F6C96"/>
    <w:rsid w:val="009F6D8E"/>
    <w:rsid w:val="009F73BA"/>
    <w:rsid w:val="00A00143"/>
    <w:rsid w:val="00A00F2A"/>
    <w:rsid w:val="00A017B5"/>
    <w:rsid w:val="00A01A4C"/>
    <w:rsid w:val="00A01A93"/>
    <w:rsid w:val="00A03F41"/>
    <w:rsid w:val="00A0428F"/>
    <w:rsid w:val="00A04C37"/>
    <w:rsid w:val="00A04DA8"/>
    <w:rsid w:val="00A0618C"/>
    <w:rsid w:val="00A06B26"/>
    <w:rsid w:val="00A07104"/>
    <w:rsid w:val="00A10490"/>
    <w:rsid w:val="00A1358A"/>
    <w:rsid w:val="00A139B6"/>
    <w:rsid w:val="00A13C72"/>
    <w:rsid w:val="00A1504D"/>
    <w:rsid w:val="00A15391"/>
    <w:rsid w:val="00A17310"/>
    <w:rsid w:val="00A17855"/>
    <w:rsid w:val="00A21522"/>
    <w:rsid w:val="00A21C84"/>
    <w:rsid w:val="00A23173"/>
    <w:rsid w:val="00A23CB8"/>
    <w:rsid w:val="00A25EEA"/>
    <w:rsid w:val="00A26E41"/>
    <w:rsid w:val="00A3021D"/>
    <w:rsid w:val="00A30850"/>
    <w:rsid w:val="00A319B7"/>
    <w:rsid w:val="00A321E4"/>
    <w:rsid w:val="00A40609"/>
    <w:rsid w:val="00A4090B"/>
    <w:rsid w:val="00A420EA"/>
    <w:rsid w:val="00A4296D"/>
    <w:rsid w:val="00A42B30"/>
    <w:rsid w:val="00A42CD7"/>
    <w:rsid w:val="00A44BFB"/>
    <w:rsid w:val="00A45B00"/>
    <w:rsid w:val="00A46029"/>
    <w:rsid w:val="00A464E8"/>
    <w:rsid w:val="00A51190"/>
    <w:rsid w:val="00A517CA"/>
    <w:rsid w:val="00A5297C"/>
    <w:rsid w:val="00A5464E"/>
    <w:rsid w:val="00A55E0D"/>
    <w:rsid w:val="00A55F3B"/>
    <w:rsid w:val="00A60E0D"/>
    <w:rsid w:val="00A638CF"/>
    <w:rsid w:val="00A661C8"/>
    <w:rsid w:val="00A71002"/>
    <w:rsid w:val="00A740D0"/>
    <w:rsid w:val="00A75EC8"/>
    <w:rsid w:val="00A7614E"/>
    <w:rsid w:val="00A76268"/>
    <w:rsid w:val="00A76373"/>
    <w:rsid w:val="00A763FD"/>
    <w:rsid w:val="00A77F54"/>
    <w:rsid w:val="00A807AA"/>
    <w:rsid w:val="00A80A24"/>
    <w:rsid w:val="00A81873"/>
    <w:rsid w:val="00A81928"/>
    <w:rsid w:val="00A8235A"/>
    <w:rsid w:val="00A82CDE"/>
    <w:rsid w:val="00A84FA1"/>
    <w:rsid w:val="00A85056"/>
    <w:rsid w:val="00A90EFC"/>
    <w:rsid w:val="00A911B9"/>
    <w:rsid w:val="00A91CEC"/>
    <w:rsid w:val="00A923D1"/>
    <w:rsid w:val="00A92D4E"/>
    <w:rsid w:val="00A93951"/>
    <w:rsid w:val="00A9436D"/>
    <w:rsid w:val="00A94CFA"/>
    <w:rsid w:val="00A9513D"/>
    <w:rsid w:val="00A951A3"/>
    <w:rsid w:val="00A95371"/>
    <w:rsid w:val="00A95B10"/>
    <w:rsid w:val="00A95DF0"/>
    <w:rsid w:val="00A96324"/>
    <w:rsid w:val="00A975D1"/>
    <w:rsid w:val="00A97E80"/>
    <w:rsid w:val="00AA03E9"/>
    <w:rsid w:val="00AA0599"/>
    <w:rsid w:val="00AA1B21"/>
    <w:rsid w:val="00AA2BC2"/>
    <w:rsid w:val="00AA4590"/>
    <w:rsid w:val="00AA4DB2"/>
    <w:rsid w:val="00AA734E"/>
    <w:rsid w:val="00AA7E61"/>
    <w:rsid w:val="00AB245E"/>
    <w:rsid w:val="00AB2671"/>
    <w:rsid w:val="00AB3845"/>
    <w:rsid w:val="00AB41F5"/>
    <w:rsid w:val="00AB4E91"/>
    <w:rsid w:val="00AB64D5"/>
    <w:rsid w:val="00AC0275"/>
    <w:rsid w:val="00AC0289"/>
    <w:rsid w:val="00AC1A47"/>
    <w:rsid w:val="00AC1F98"/>
    <w:rsid w:val="00AC2253"/>
    <w:rsid w:val="00AC348A"/>
    <w:rsid w:val="00AC3529"/>
    <w:rsid w:val="00AC6CB5"/>
    <w:rsid w:val="00AC72E9"/>
    <w:rsid w:val="00AC73D8"/>
    <w:rsid w:val="00AC7A77"/>
    <w:rsid w:val="00AD201A"/>
    <w:rsid w:val="00AD3210"/>
    <w:rsid w:val="00AD6F61"/>
    <w:rsid w:val="00AD6FB1"/>
    <w:rsid w:val="00AE02F9"/>
    <w:rsid w:val="00AE0B16"/>
    <w:rsid w:val="00AE2150"/>
    <w:rsid w:val="00AE30F4"/>
    <w:rsid w:val="00AE4442"/>
    <w:rsid w:val="00AE55AB"/>
    <w:rsid w:val="00AE6117"/>
    <w:rsid w:val="00AE6CA7"/>
    <w:rsid w:val="00AE6DE7"/>
    <w:rsid w:val="00AE6F4E"/>
    <w:rsid w:val="00AF07A0"/>
    <w:rsid w:val="00AF0C32"/>
    <w:rsid w:val="00AF2009"/>
    <w:rsid w:val="00AF3410"/>
    <w:rsid w:val="00AF4549"/>
    <w:rsid w:val="00AF5BB1"/>
    <w:rsid w:val="00AF6349"/>
    <w:rsid w:val="00AF7005"/>
    <w:rsid w:val="00B000DC"/>
    <w:rsid w:val="00B0099D"/>
    <w:rsid w:val="00B0131F"/>
    <w:rsid w:val="00B01DA2"/>
    <w:rsid w:val="00B0297C"/>
    <w:rsid w:val="00B04081"/>
    <w:rsid w:val="00B0476C"/>
    <w:rsid w:val="00B0597F"/>
    <w:rsid w:val="00B060AF"/>
    <w:rsid w:val="00B06116"/>
    <w:rsid w:val="00B075F1"/>
    <w:rsid w:val="00B10E2C"/>
    <w:rsid w:val="00B11F9C"/>
    <w:rsid w:val="00B13B0A"/>
    <w:rsid w:val="00B1470F"/>
    <w:rsid w:val="00B1507B"/>
    <w:rsid w:val="00B21ABD"/>
    <w:rsid w:val="00B21DF2"/>
    <w:rsid w:val="00B21E2C"/>
    <w:rsid w:val="00B227A1"/>
    <w:rsid w:val="00B22BC3"/>
    <w:rsid w:val="00B23DC6"/>
    <w:rsid w:val="00B25107"/>
    <w:rsid w:val="00B25E81"/>
    <w:rsid w:val="00B26DB3"/>
    <w:rsid w:val="00B274FE"/>
    <w:rsid w:val="00B311C2"/>
    <w:rsid w:val="00B313BD"/>
    <w:rsid w:val="00B31CCE"/>
    <w:rsid w:val="00B3254C"/>
    <w:rsid w:val="00B33642"/>
    <w:rsid w:val="00B34343"/>
    <w:rsid w:val="00B35332"/>
    <w:rsid w:val="00B37017"/>
    <w:rsid w:val="00B41456"/>
    <w:rsid w:val="00B4163D"/>
    <w:rsid w:val="00B41E5A"/>
    <w:rsid w:val="00B420F1"/>
    <w:rsid w:val="00B42E84"/>
    <w:rsid w:val="00B4510A"/>
    <w:rsid w:val="00B47382"/>
    <w:rsid w:val="00B479D0"/>
    <w:rsid w:val="00B50007"/>
    <w:rsid w:val="00B501B8"/>
    <w:rsid w:val="00B50234"/>
    <w:rsid w:val="00B50C6A"/>
    <w:rsid w:val="00B50F48"/>
    <w:rsid w:val="00B51C6A"/>
    <w:rsid w:val="00B5203A"/>
    <w:rsid w:val="00B53DED"/>
    <w:rsid w:val="00B54198"/>
    <w:rsid w:val="00B549CC"/>
    <w:rsid w:val="00B55954"/>
    <w:rsid w:val="00B55D74"/>
    <w:rsid w:val="00B56152"/>
    <w:rsid w:val="00B56EE6"/>
    <w:rsid w:val="00B61102"/>
    <w:rsid w:val="00B619AD"/>
    <w:rsid w:val="00B61C47"/>
    <w:rsid w:val="00B626E0"/>
    <w:rsid w:val="00B63DA4"/>
    <w:rsid w:val="00B66392"/>
    <w:rsid w:val="00B66C84"/>
    <w:rsid w:val="00B702B0"/>
    <w:rsid w:val="00B72BAD"/>
    <w:rsid w:val="00B744F1"/>
    <w:rsid w:val="00B7460D"/>
    <w:rsid w:val="00B74E88"/>
    <w:rsid w:val="00B77016"/>
    <w:rsid w:val="00B7749F"/>
    <w:rsid w:val="00B8142F"/>
    <w:rsid w:val="00B8257A"/>
    <w:rsid w:val="00B83018"/>
    <w:rsid w:val="00B83F72"/>
    <w:rsid w:val="00B84C8D"/>
    <w:rsid w:val="00B84CAE"/>
    <w:rsid w:val="00B87495"/>
    <w:rsid w:val="00B93F90"/>
    <w:rsid w:val="00B94F99"/>
    <w:rsid w:val="00B95348"/>
    <w:rsid w:val="00B97BB2"/>
    <w:rsid w:val="00BA0317"/>
    <w:rsid w:val="00BA0C61"/>
    <w:rsid w:val="00BA192B"/>
    <w:rsid w:val="00BA1978"/>
    <w:rsid w:val="00BA1DC1"/>
    <w:rsid w:val="00BA27DB"/>
    <w:rsid w:val="00BA41CF"/>
    <w:rsid w:val="00BA47D7"/>
    <w:rsid w:val="00BA5874"/>
    <w:rsid w:val="00BA6127"/>
    <w:rsid w:val="00BA64D1"/>
    <w:rsid w:val="00BB114D"/>
    <w:rsid w:val="00BB1396"/>
    <w:rsid w:val="00BB2161"/>
    <w:rsid w:val="00BB2F40"/>
    <w:rsid w:val="00BB389B"/>
    <w:rsid w:val="00BB3CC5"/>
    <w:rsid w:val="00BB3D69"/>
    <w:rsid w:val="00BB422E"/>
    <w:rsid w:val="00BB5E42"/>
    <w:rsid w:val="00BB6F51"/>
    <w:rsid w:val="00BB78AE"/>
    <w:rsid w:val="00BC011B"/>
    <w:rsid w:val="00BC11A7"/>
    <w:rsid w:val="00BC5510"/>
    <w:rsid w:val="00BC55D0"/>
    <w:rsid w:val="00BC732A"/>
    <w:rsid w:val="00BD065A"/>
    <w:rsid w:val="00BD0E85"/>
    <w:rsid w:val="00BD444D"/>
    <w:rsid w:val="00BD4BEB"/>
    <w:rsid w:val="00BD62CD"/>
    <w:rsid w:val="00BD64AE"/>
    <w:rsid w:val="00BE0235"/>
    <w:rsid w:val="00BE252D"/>
    <w:rsid w:val="00BE34E7"/>
    <w:rsid w:val="00BE38E8"/>
    <w:rsid w:val="00BE3B54"/>
    <w:rsid w:val="00BE4ADB"/>
    <w:rsid w:val="00BE5B4B"/>
    <w:rsid w:val="00BE7B84"/>
    <w:rsid w:val="00BE7F64"/>
    <w:rsid w:val="00BF05D0"/>
    <w:rsid w:val="00BF0DB0"/>
    <w:rsid w:val="00BF2C93"/>
    <w:rsid w:val="00BF2D47"/>
    <w:rsid w:val="00BF3383"/>
    <w:rsid w:val="00BF348C"/>
    <w:rsid w:val="00BF7AD9"/>
    <w:rsid w:val="00C02C68"/>
    <w:rsid w:val="00C03963"/>
    <w:rsid w:val="00C03B33"/>
    <w:rsid w:val="00C03B72"/>
    <w:rsid w:val="00C03E22"/>
    <w:rsid w:val="00C05794"/>
    <w:rsid w:val="00C10820"/>
    <w:rsid w:val="00C10DAE"/>
    <w:rsid w:val="00C11B4F"/>
    <w:rsid w:val="00C11E89"/>
    <w:rsid w:val="00C12E86"/>
    <w:rsid w:val="00C14A75"/>
    <w:rsid w:val="00C17DE0"/>
    <w:rsid w:val="00C17FCD"/>
    <w:rsid w:val="00C205C1"/>
    <w:rsid w:val="00C20D1C"/>
    <w:rsid w:val="00C215F0"/>
    <w:rsid w:val="00C2473A"/>
    <w:rsid w:val="00C24B34"/>
    <w:rsid w:val="00C24F2B"/>
    <w:rsid w:val="00C25322"/>
    <w:rsid w:val="00C26360"/>
    <w:rsid w:val="00C2650D"/>
    <w:rsid w:val="00C27A48"/>
    <w:rsid w:val="00C27C66"/>
    <w:rsid w:val="00C3013B"/>
    <w:rsid w:val="00C30D60"/>
    <w:rsid w:val="00C31A82"/>
    <w:rsid w:val="00C32066"/>
    <w:rsid w:val="00C323AA"/>
    <w:rsid w:val="00C33203"/>
    <w:rsid w:val="00C33D50"/>
    <w:rsid w:val="00C33E42"/>
    <w:rsid w:val="00C34142"/>
    <w:rsid w:val="00C34308"/>
    <w:rsid w:val="00C3440C"/>
    <w:rsid w:val="00C3467E"/>
    <w:rsid w:val="00C3475E"/>
    <w:rsid w:val="00C36314"/>
    <w:rsid w:val="00C37247"/>
    <w:rsid w:val="00C409E0"/>
    <w:rsid w:val="00C40D47"/>
    <w:rsid w:val="00C428AE"/>
    <w:rsid w:val="00C42EF6"/>
    <w:rsid w:val="00C43318"/>
    <w:rsid w:val="00C447A0"/>
    <w:rsid w:val="00C4591B"/>
    <w:rsid w:val="00C4642A"/>
    <w:rsid w:val="00C464FB"/>
    <w:rsid w:val="00C472BB"/>
    <w:rsid w:val="00C505EC"/>
    <w:rsid w:val="00C510CC"/>
    <w:rsid w:val="00C53586"/>
    <w:rsid w:val="00C539C2"/>
    <w:rsid w:val="00C53B7E"/>
    <w:rsid w:val="00C53C55"/>
    <w:rsid w:val="00C54EDA"/>
    <w:rsid w:val="00C54F0D"/>
    <w:rsid w:val="00C55689"/>
    <w:rsid w:val="00C5611F"/>
    <w:rsid w:val="00C56AF9"/>
    <w:rsid w:val="00C56BE0"/>
    <w:rsid w:val="00C57CEE"/>
    <w:rsid w:val="00C57EC0"/>
    <w:rsid w:val="00C60113"/>
    <w:rsid w:val="00C61CBE"/>
    <w:rsid w:val="00C62147"/>
    <w:rsid w:val="00C626E7"/>
    <w:rsid w:val="00C641FC"/>
    <w:rsid w:val="00C66F16"/>
    <w:rsid w:val="00C67A32"/>
    <w:rsid w:val="00C72721"/>
    <w:rsid w:val="00C72A03"/>
    <w:rsid w:val="00C737B2"/>
    <w:rsid w:val="00C73ED8"/>
    <w:rsid w:val="00C74577"/>
    <w:rsid w:val="00C75F12"/>
    <w:rsid w:val="00C7689F"/>
    <w:rsid w:val="00C77AFC"/>
    <w:rsid w:val="00C82E00"/>
    <w:rsid w:val="00C83E51"/>
    <w:rsid w:val="00C86209"/>
    <w:rsid w:val="00C86C57"/>
    <w:rsid w:val="00C86F8D"/>
    <w:rsid w:val="00C914B5"/>
    <w:rsid w:val="00C92864"/>
    <w:rsid w:val="00C96149"/>
    <w:rsid w:val="00C961E8"/>
    <w:rsid w:val="00C9660A"/>
    <w:rsid w:val="00C973A3"/>
    <w:rsid w:val="00C97F57"/>
    <w:rsid w:val="00CA0B86"/>
    <w:rsid w:val="00CA1298"/>
    <w:rsid w:val="00CA4069"/>
    <w:rsid w:val="00CA4735"/>
    <w:rsid w:val="00CA4820"/>
    <w:rsid w:val="00CA4A59"/>
    <w:rsid w:val="00CA6ADD"/>
    <w:rsid w:val="00CA6D62"/>
    <w:rsid w:val="00CA779D"/>
    <w:rsid w:val="00CA7AF7"/>
    <w:rsid w:val="00CB0F34"/>
    <w:rsid w:val="00CB4918"/>
    <w:rsid w:val="00CB5253"/>
    <w:rsid w:val="00CB74BE"/>
    <w:rsid w:val="00CB7531"/>
    <w:rsid w:val="00CB7856"/>
    <w:rsid w:val="00CC199C"/>
    <w:rsid w:val="00CC38EC"/>
    <w:rsid w:val="00CC4D4A"/>
    <w:rsid w:val="00CC7828"/>
    <w:rsid w:val="00CD009A"/>
    <w:rsid w:val="00CD0862"/>
    <w:rsid w:val="00CD3698"/>
    <w:rsid w:val="00CD41E0"/>
    <w:rsid w:val="00CD4302"/>
    <w:rsid w:val="00CD5910"/>
    <w:rsid w:val="00CD6873"/>
    <w:rsid w:val="00CD75B6"/>
    <w:rsid w:val="00CE0E3C"/>
    <w:rsid w:val="00CE2020"/>
    <w:rsid w:val="00CE2ED4"/>
    <w:rsid w:val="00CE372F"/>
    <w:rsid w:val="00CE3B44"/>
    <w:rsid w:val="00CE3CE8"/>
    <w:rsid w:val="00CE439B"/>
    <w:rsid w:val="00CE7D8D"/>
    <w:rsid w:val="00CF313E"/>
    <w:rsid w:val="00CF6B66"/>
    <w:rsid w:val="00CF6BB6"/>
    <w:rsid w:val="00CF6F7D"/>
    <w:rsid w:val="00CF6F7F"/>
    <w:rsid w:val="00D012CA"/>
    <w:rsid w:val="00D02235"/>
    <w:rsid w:val="00D0268C"/>
    <w:rsid w:val="00D03D49"/>
    <w:rsid w:val="00D044AA"/>
    <w:rsid w:val="00D04AED"/>
    <w:rsid w:val="00D04E10"/>
    <w:rsid w:val="00D05F71"/>
    <w:rsid w:val="00D06152"/>
    <w:rsid w:val="00D06247"/>
    <w:rsid w:val="00D06351"/>
    <w:rsid w:val="00D06AF1"/>
    <w:rsid w:val="00D078A0"/>
    <w:rsid w:val="00D07ECD"/>
    <w:rsid w:val="00D109D5"/>
    <w:rsid w:val="00D10EFE"/>
    <w:rsid w:val="00D10F26"/>
    <w:rsid w:val="00D11292"/>
    <w:rsid w:val="00D12FA1"/>
    <w:rsid w:val="00D1351B"/>
    <w:rsid w:val="00D14270"/>
    <w:rsid w:val="00D147F8"/>
    <w:rsid w:val="00D1564D"/>
    <w:rsid w:val="00D15D0E"/>
    <w:rsid w:val="00D160F9"/>
    <w:rsid w:val="00D1694D"/>
    <w:rsid w:val="00D16D80"/>
    <w:rsid w:val="00D1732C"/>
    <w:rsid w:val="00D17FE5"/>
    <w:rsid w:val="00D21058"/>
    <w:rsid w:val="00D210F4"/>
    <w:rsid w:val="00D2266E"/>
    <w:rsid w:val="00D24D5A"/>
    <w:rsid w:val="00D26857"/>
    <w:rsid w:val="00D26EF4"/>
    <w:rsid w:val="00D27C09"/>
    <w:rsid w:val="00D30D79"/>
    <w:rsid w:val="00D311E1"/>
    <w:rsid w:val="00D31780"/>
    <w:rsid w:val="00D31A54"/>
    <w:rsid w:val="00D31A9B"/>
    <w:rsid w:val="00D31B65"/>
    <w:rsid w:val="00D31C74"/>
    <w:rsid w:val="00D3231C"/>
    <w:rsid w:val="00D3291A"/>
    <w:rsid w:val="00D33BF7"/>
    <w:rsid w:val="00D3454F"/>
    <w:rsid w:val="00D35C3E"/>
    <w:rsid w:val="00D3670B"/>
    <w:rsid w:val="00D37A2D"/>
    <w:rsid w:val="00D41EFF"/>
    <w:rsid w:val="00D4213C"/>
    <w:rsid w:val="00D4274A"/>
    <w:rsid w:val="00D440E9"/>
    <w:rsid w:val="00D4454B"/>
    <w:rsid w:val="00D44AC8"/>
    <w:rsid w:val="00D455AD"/>
    <w:rsid w:val="00D4672F"/>
    <w:rsid w:val="00D47A34"/>
    <w:rsid w:val="00D50A41"/>
    <w:rsid w:val="00D5319F"/>
    <w:rsid w:val="00D542A7"/>
    <w:rsid w:val="00D546B8"/>
    <w:rsid w:val="00D54EFE"/>
    <w:rsid w:val="00D559E4"/>
    <w:rsid w:val="00D57772"/>
    <w:rsid w:val="00D61130"/>
    <w:rsid w:val="00D6155B"/>
    <w:rsid w:val="00D61DDE"/>
    <w:rsid w:val="00D65AAF"/>
    <w:rsid w:val="00D65F2C"/>
    <w:rsid w:val="00D65F7F"/>
    <w:rsid w:val="00D66E49"/>
    <w:rsid w:val="00D670C6"/>
    <w:rsid w:val="00D671CB"/>
    <w:rsid w:val="00D67584"/>
    <w:rsid w:val="00D708AD"/>
    <w:rsid w:val="00D7154A"/>
    <w:rsid w:val="00D73B0E"/>
    <w:rsid w:val="00D75003"/>
    <w:rsid w:val="00D806C2"/>
    <w:rsid w:val="00D80A66"/>
    <w:rsid w:val="00D81236"/>
    <w:rsid w:val="00D81544"/>
    <w:rsid w:val="00D826D9"/>
    <w:rsid w:val="00D8285F"/>
    <w:rsid w:val="00D84823"/>
    <w:rsid w:val="00D84D5F"/>
    <w:rsid w:val="00D85544"/>
    <w:rsid w:val="00D85BD6"/>
    <w:rsid w:val="00D8659A"/>
    <w:rsid w:val="00D86D53"/>
    <w:rsid w:val="00D87160"/>
    <w:rsid w:val="00D908A0"/>
    <w:rsid w:val="00D9186A"/>
    <w:rsid w:val="00D9318E"/>
    <w:rsid w:val="00D942AD"/>
    <w:rsid w:val="00D97DDA"/>
    <w:rsid w:val="00DA32D2"/>
    <w:rsid w:val="00DA350E"/>
    <w:rsid w:val="00DA5694"/>
    <w:rsid w:val="00DA6678"/>
    <w:rsid w:val="00DA7781"/>
    <w:rsid w:val="00DB43B1"/>
    <w:rsid w:val="00DB43BA"/>
    <w:rsid w:val="00DB4E1A"/>
    <w:rsid w:val="00DB6701"/>
    <w:rsid w:val="00DC103F"/>
    <w:rsid w:val="00DC26A2"/>
    <w:rsid w:val="00DC26B3"/>
    <w:rsid w:val="00DC5BE2"/>
    <w:rsid w:val="00DD0450"/>
    <w:rsid w:val="00DD0F93"/>
    <w:rsid w:val="00DD11A6"/>
    <w:rsid w:val="00DD1ECB"/>
    <w:rsid w:val="00DD25DB"/>
    <w:rsid w:val="00DD26A8"/>
    <w:rsid w:val="00DD37AF"/>
    <w:rsid w:val="00DD3BDF"/>
    <w:rsid w:val="00DD44EB"/>
    <w:rsid w:val="00DD51C6"/>
    <w:rsid w:val="00DD64C3"/>
    <w:rsid w:val="00DD6F2C"/>
    <w:rsid w:val="00DE0070"/>
    <w:rsid w:val="00DE0CEF"/>
    <w:rsid w:val="00DE0E1F"/>
    <w:rsid w:val="00DE1065"/>
    <w:rsid w:val="00DE18A0"/>
    <w:rsid w:val="00DE2C27"/>
    <w:rsid w:val="00DE3FB9"/>
    <w:rsid w:val="00DE4422"/>
    <w:rsid w:val="00DE4583"/>
    <w:rsid w:val="00DE4C1D"/>
    <w:rsid w:val="00DE4F36"/>
    <w:rsid w:val="00DE584D"/>
    <w:rsid w:val="00DE5ACB"/>
    <w:rsid w:val="00DF210F"/>
    <w:rsid w:val="00DF2976"/>
    <w:rsid w:val="00DF2B98"/>
    <w:rsid w:val="00DF3E0F"/>
    <w:rsid w:val="00DF5142"/>
    <w:rsid w:val="00DF53EE"/>
    <w:rsid w:val="00DF5864"/>
    <w:rsid w:val="00DF6324"/>
    <w:rsid w:val="00DF649A"/>
    <w:rsid w:val="00DF68D8"/>
    <w:rsid w:val="00DF7242"/>
    <w:rsid w:val="00E0044F"/>
    <w:rsid w:val="00E0382E"/>
    <w:rsid w:val="00E04868"/>
    <w:rsid w:val="00E04EF4"/>
    <w:rsid w:val="00E05797"/>
    <w:rsid w:val="00E065BD"/>
    <w:rsid w:val="00E07041"/>
    <w:rsid w:val="00E07621"/>
    <w:rsid w:val="00E13C85"/>
    <w:rsid w:val="00E17B16"/>
    <w:rsid w:val="00E22203"/>
    <w:rsid w:val="00E22EFB"/>
    <w:rsid w:val="00E2320C"/>
    <w:rsid w:val="00E24A8B"/>
    <w:rsid w:val="00E24D9D"/>
    <w:rsid w:val="00E25267"/>
    <w:rsid w:val="00E254D2"/>
    <w:rsid w:val="00E26045"/>
    <w:rsid w:val="00E276D4"/>
    <w:rsid w:val="00E30DF7"/>
    <w:rsid w:val="00E3108A"/>
    <w:rsid w:val="00E310F0"/>
    <w:rsid w:val="00E31408"/>
    <w:rsid w:val="00E314FB"/>
    <w:rsid w:val="00E321D9"/>
    <w:rsid w:val="00E3275F"/>
    <w:rsid w:val="00E368FC"/>
    <w:rsid w:val="00E403CC"/>
    <w:rsid w:val="00E43264"/>
    <w:rsid w:val="00E439A1"/>
    <w:rsid w:val="00E43D31"/>
    <w:rsid w:val="00E4565F"/>
    <w:rsid w:val="00E47503"/>
    <w:rsid w:val="00E47752"/>
    <w:rsid w:val="00E47FE9"/>
    <w:rsid w:val="00E50916"/>
    <w:rsid w:val="00E510F7"/>
    <w:rsid w:val="00E516C2"/>
    <w:rsid w:val="00E51CBC"/>
    <w:rsid w:val="00E52148"/>
    <w:rsid w:val="00E52FE8"/>
    <w:rsid w:val="00E54CA0"/>
    <w:rsid w:val="00E556CA"/>
    <w:rsid w:val="00E55B8C"/>
    <w:rsid w:val="00E565F9"/>
    <w:rsid w:val="00E61D1C"/>
    <w:rsid w:val="00E62162"/>
    <w:rsid w:val="00E63574"/>
    <w:rsid w:val="00E63B30"/>
    <w:rsid w:val="00E644D7"/>
    <w:rsid w:val="00E6479A"/>
    <w:rsid w:val="00E6522C"/>
    <w:rsid w:val="00E668B7"/>
    <w:rsid w:val="00E6743D"/>
    <w:rsid w:val="00E674BB"/>
    <w:rsid w:val="00E67D8D"/>
    <w:rsid w:val="00E72484"/>
    <w:rsid w:val="00E72DB0"/>
    <w:rsid w:val="00E7320D"/>
    <w:rsid w:val="00E73C04"/>
    <w:rsid w:val="00E740B6"/>
    <w:rsid w:val="00E77597"/>
    <w:rsid w:val="00E8074E"/>
    <w:rsid w:val="00E81170"/>
    <w:rsid w:val="00E819AE"/>
    <w:rsid w:val="00E82C6C"/>
    <w:rsid w:val="00E84249"/>
    <w:rsid w:val="00E86E51"/>
    <w:rsid w:val="00E87F2F"/>
    <w:rsid w:val="00E914F0"/>
    <w:rsid w:val="00E918BC"/>
    <w:rsid w:val="00E91B25"/>
    <w:rsid w:val="00E91C4E"/>
    <w:rsid w:val="00E91D06"/>
    <w:rsid w:val="00E93496"/>
    <w:rsid w:val="00E942CE"/>
    <w:rsid w:val="00E94C2D"/>
    <w:rsid w:val="00E9684E"/>
    <w:rsid w:val="00EA0C0A"/>
    <w:rsid w:val="00EA1A01"/>
    <w:rsid w:val="00EA1EAE"/>
    <w:rsid w:val="00EA201D"/>
    <w:rsid w:val="00EA238F"/>
    <w:rsid w:val="00EA23A8"/>
    <w:rsid w:val="00EA34BA"/>
    <w:rsid w:val="00EA402B"/>
    <w:rsid w:val="00EB1594"/>
    <w:rsid w:val="00EB15ED"/>
    <w:rsid w:val="00EB2064"/>
    <w:rsid w:val="00EB2D18"/>
    <w:rsid w:val="00EB5816"/>
    <w:rsid w:val="00EB6D79"/>
    <w:rsid w:val="00EB7CDD"/>
    <w:rsid w:val="00EC1866"/>
    <w:rsid w:val="00EC18DC"/>
    <w:rsid w:val="00EC1EE6"/>
    <w:rsid w:val="00EC1FE7"/>
    <w:rsid w:val="00EC1FED"/>
    <w:rsid w:val="00EC4888"/>
    <w:rsid w:val="00EC601F"/>
    <w:rsid w:val="00ED0205"/>
    <w:rsid w:val="00ED05EE"/>
    <w:rsid w:val="00ED0D0C"/>
    <w:rsid w:val="00ED3BE7"/>
    <w:rsid w:val="00ED40CC"/>
    <w:rsid w:val="00ED412E"/>
    <w:rsid w:val="00ED48CE"/>
    <w:rsid w:val="00ED60E1"/>
    <w:rsid w:val="00ED62B3"/>
    <w:rsid w:val="00EE0BFD"/>
    <w:rsid w:val="00EE0D1C"/>
    <w:rsid w:val="00EE0E3B"/>
    <w:rsid w:val="00EE1564"/>
    <w:rsid w:val="00EE2E47"/>
    <w:rsid w:val="00EE5959"/>
    <w:rsid w:val="00EE5CFF"/>
    <w:rsid w:val="00EE5D37"/>
    <w:rsid w:val="00EE60E8"/>
    <w:rsid w:val="00EE63AC"/>
    <w:rsid w:val="00EE76D5"/>
    <w:rsid w:val="00EF088A"/>
    <w:rsid w:val="00EF0951"/>
    <w:rsid w:val="00EF160C"/>
    <w:rsid w:val="00EF1C76"/>
    <w:rsid w:val="00EF3B5E"/>
    <w:rsid w:val="00EF3CBB"/>
    <w:rsid w:val="00EF72DE"/>
    <w:rsid w:val="00F00C31"/>
    <w:rsid w:val="00F012DB"/>
    <w:rsid w:val="00F01BF6"/>
    <w:rsid w:val="00F030AF"/>
    <w:rsid w:val="00F05249"/>
    <w:rsid w:val="00F0567A"/>
    <w:rsid w:val="00F06477"/>
    <w:rsid w:val="00F11408"/>
    <w:rsid w:val="00F12932"/>
    <w:rsid w:val="00F158AA"/>
    <w:rsid w:val="00F16423"/>
    <w:rsid w:val="00F17472"/>
    <w:rsid w:val="00F2118E"/>
    <w:rsid w:val="00F21387"/>
    <w:rsid w:val="00F25681"/>
    <w:rsid w:val="00F25E45"/>
    <w:rsid w:val="00F265E8"/>
    <w:rsid w:val="00F27DF3"/>
    <w:rsid w:val="00F30189"/>
    <w:rsid w:val="00F314D3"/>
    <w:rsid w:val="00F31867"/>
    <w:rsid w:val="00F332FE"/>
    <w:rsid w:val="00F33945"/>
    <w:rsid w:val="00F33E25"/>
    <w:rsid w:val="00F351D9"/>
    <w:rsid w:val="00F35A77"/>
    <w:rsid w:val="00F370F2"/>
    <w:rsid w:val="00F37E59"/>
    <w:rsid w:val="00F407D6"/>
    <w:rsid w:val="00F423BA"/>
    <w:rsid w:val="00F42D58"/>
    <w:rsid w:val="00F442AD"/>
    <w:rsid w:val="00F46DD3"/>
    <w:rsid w:val="00F51116"/>
    <w:rsid w:val="00F51AD1"/>
    <w:rsid w:val="00F52653"/>
    <w:rsid w:val="00F52FA1"/>
    <w:rsid w:val="00F539F2"/>
    <w:rsid w:val="00F5487D"/>
    <w:rsid w:val="00F5635B"/>
    <w:rsid w:val="00F61119"/>
    <w:rsid w:val="00F624C6"/>
    <w:rsid w:val="00F6282F"/>
    <w:rsid w:val="00F64F0C"/>
    <w:rsid w:val="00F66FE7"/>
    <w:rsid w:val="00F7066A"/>
    <w:rsid w:val="00F70C75"/>
    <w:rsid w:val="00F72814"/>
    <w:rsid w:val="00F72E27"/>
    <w:rsid w:val="00F74524"/>
    <w:rsid w:val="00F74975"/>
    <w:rsid w:val="00F7544F"/>
    <w:rsid w:val="00F7582E"/>
    <w:rsid w:val="00F75CD5"/>
    <w:rsid w:val="00F76AC2"/>
    <w:rsid w:val="00F76B30"/>
    <w:rsid w:val="00F77119"/>
    <w:rsid w:val="00F77152"/>
    <w:rsid w:val="00F77DA2"/>
    <w:rsid w:val="00F8100A"/>
    <w:rsid w:val="00F8175F"/>
    <w:rsid w:val="00F8254D"/>
    <w:rsid w:val="00F82E1C"/>
    <w:rsid w:val="00F82F91"/>
    <w:rsid w:val="00F84008"/>
    <w:rsid w:val="00F844D4"/>
    <w:rsid w:val="00F87340"/>
    <w:rsid w:val="00F916F0"/>
    <w:rsid w:val="00F922BC"/>
    <w:rsid w:val="00F937CF"/>
    <w:rsid w:val="00F93A2C"/>
    <w:rsid w:val="00F93E58"/>
    <w:rsid w:val="00F95B36"/>
    <w:rsid w:val="00F964EC"/>
    <w:rsid w:val="00F9651C"/>
    <w:rsid w:val="00F96E3D"/>
    <w:rsid w:val="00F97EED"/>
    <w:rsid w:val="00FA18D7"/>
    <w:rsid w:val="00FA3257"/>
    <w:rsid w:val="00FA348C"/>
    <w:rsid w:val="00FA39DA"/>
    <w:rsid w:val="00FA6EE5"/>
    <w:rsid w:val="00FA7190"/>
    <w:rsid w:val="00FB0480"/>
    <w:rsid w:val="00FB37A2"/>
    <w:rsid w:val="00FB3AEE"/>
    <w:rsid w:val="00FB52E1"/>
    <w:rsid w:val="00FB5371"/>
    <w:rsid w:val="00FB7688"/>
    <w:rsid w:val="00FC1674"/>
    <w:rsid w:val="00FC26A9"/>
    <w:rsid w:val="00FC3A89"/>
    <w:rsid w:val="00FC40BD"/>
    <w:rsid w:val="00FC5026"/>
    <w:rsid w:val="00FC637E"/>
    <w:rsid w:val="00FD004A"/>
    <w:rsid w:val="00FD1495"/>
    <w:rsid w:val="00FD37D8"/>
    <w:rsid w:val="00FD39DB"/>
    <w:rsid w:val="00FD50D6"/>
    <w:rsid w:val="00FD54C4"/>
    <w:rsid w:val="00FD55C9"/>
    <w:rsid w:val="00FE0063"/>
    <w:rsid w:val="00FE08F0"/>
    <w:rsid w:val="00FE284B"/>
    <w:rsid w:val="00FE4524"/>
    <w:rsid w:val="00FE49CD"/>
    <w:rsid w:val="00FE5951"/>
    <w:rsid w:val="00FE5AC6"/>
    <w:rsid w:val="00FE629D"/>
    <w:rsid w:val="00FE6875"/>
    <w:rsid w:val="00FE6B88"/>
    <w:rsid w:val="00FE73E4"/>
    <w:rsid w:val="00FE7D2C"/>
    <w:rsid w:val="00FE7FDC"/>
    <w:rsid w:val="00FF06FA"/>
    <w:rsid w:val="00FF090F"/>
    <w:rsid w:val="00FF0D06"/>
    <w:rsid w:val="00FF2207"/>
    <w:rsid w:val="00FF2CE9"/>
    <w:rsid w:val="00FF322C"/>
    <w:rsid w:val="00FF3F69"/>
    <w:rsid w:val="00FF52AF"/>
    <w:rsid w:val="00FF52F3"/>
    <w:rsid w:val="00FF579E"/>
    <w:rsid w:val="00FF752F"/>
    <w:rsid w:val="00FF7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5A12"/>
  <w15:chartTrackingRefBased/>
  <w15:docId w15:val="{08F5AE03-0876-44D7-B8F1-E0F7D3717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C1"/>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C24F2B"/>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C24F2B"/>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C24F2B"/>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C24F2B"/>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C24F2B"/>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C24F2B"/>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C24F2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C24F2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C24F2B"/>
    <w:rPr>
      <w:rFonts w:asciiTheme="majorHAnsi" w:eastAsiaTheme="majorEastAsia" w:hAnsiTheme="majorHAnsi" w:cs="David"/>
      <w:bCs/>
      <w:color w:val="2F5496" w:themeColor="accent1" w:themeShade="BF"/>
      <w:sz w:val="32"/>
      <w:szCs w:val="24"/>
      <w:u w:val="single"/>
    </w:rPr>
  </w:style>
  <w:style w:type="paragraph" w:styleId="NoSpacing">
    <w:name w:val="No Spacing"/>
    <w:aliases w:val="No Indent"/>
    <w:basedOn w:val="Normal"/>
    <w:link w:val="NoSpacingChar"/>
    <w:uiPriority w:val="1"/>
    <w:qFormat/>
    <w:rsid w:val="000A57D4"/>
    <w:pPr>
      <w:spacing w:line="360" w:lineRule="auto"/>
      <w:pPrChange w:id="0" w:author="Chen Heller" w:date="2022-07-28T16:20:00Z">
        <w:pPr>
          <w:bidi/>
        </w:pPr>
      </w:pPrChange>
    </w:pPr>
    <w:rPr>
      <w:rPrChange w:id="0" w:author="Chen Heller" w:date="2022-07-28T16:20:00Z">
        <w:rPr>
          <w:rFonts w:ascii="Calibri" w:eastAsia="David" w:hAnsi="Calibri" w:cs="David"/>
          <w:sz w:val="24"/>
          <w:szCs w:val="24"/>
          <w:lang w:val="en-US" w:eastAsia="en-US" w:bidi="he-IL"/>
        </w:rPr>
      </w:rPrChange>
    </w:rPr>
  </w:style>
  <w:style w:type="character" w:customStyle="1" w:styleId="NoSpacingChar">
    <w:name w:val="No Spacing Char"/>
    <w:aliases w:val="No Indent Char"/>
    <w:basedOn w:val="DefaultParagraphFont"/>
    <w:link w:val="NoSpacing"/>
    <w:uiPriority w:val="1"/>
    <w:rsid w:val="000A57D4"/>
    <w:rPr>
      <w:rFonts w:ascii="Calibri" w:eastAsia="David" w:hAnsi="Calibri" w:cs="David"/>
      <w:sz w:val="24"/>
      <w:szCs w:val="24"/>
    </w:rPr>
  </w:style>
  <w:style w:type="character" w:customStyle="1" w:styleId="Heading2Char">
    <w:name w:val="Heading 2 Char"/>
    <w:basedOn w:val="DefaultParagraphFont"/>
    <w:link w:val="Heading2"/>
    <w:uiPriority w:val="9"/>
    <w:rsid w:val="00C24F2B"/>
    <w:rPr>
      <w:rFonts w:ascii="Calibri" w:eastAsiaTheme="majorEastAsia" w:hAnsi="Calibri" w:cs="David"/>
      <w:b/>
      <w:bCs/>
      <w:color w:val="2F5496" w:themeColor="accent1" w:themeShade="BF"/>
      <w:sz w:val="36"/>
      <w:szCs w:val="52"/>
      <w:u w:val="single"/>
    </w:rPr>
  </w:style>
  <w:style w:type="character" w:customStyle="1" w:styleId="Heading3Char">
    <w:name w:val="Heading 3 Char"/>
    <w:basedOn w:val="DefaultParagraphFont"/>
    <w:link w:val="Heading3"/>
    <w:uiPriority w:val="9"/>
    <w:rsid w:val="00C24F2B"/>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C24F2B"/>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C24F2B"/>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C24F2B"/>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C24F2B"/>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C24F2B"/>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C24F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F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F2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4F2B"/>
    <w:rPr>
      <w:rFonts w:ascii="Calibri" w:eastAsiaTheme="minorEastAsia" w:hAnsi="Calibri" w:cs="David"/>
      <w:color w:val="5A5A5A" w:themeColor="text1" w:themeTint="A5"/>
      <w:spacing w:val="15"/>
      <w:sz w:val="24"/>
      <w:szCs w:val="24"/>
    </w:rPr>
  </w:style>
  <w:style w:type="paragraph" w:styleId="ListParagraph">
    <w:name w:val="List Paragraph"/>
    <w:basedOn w:val="Normal"/>
    <w:uiPriority w:val="34"/>
    <w:qFormat/>
    <w:rsid w:val="00C24F2B"/>
    <w:pPr>
      <w:ind w:left="720"/>
      <w:contextualSpacing/>
    </w:pPr>
  </w:style>
  <w:style w:type="paragraph" w:styleId="Header">
    <w:name w:val="header"/>
    <w:basedOn w:val="Normal"/>
    <w:link w:val="HeaderChar"/>
    <w:uiPriority w:val="99"/>
    <w:unhideWhenUsed/>
    <w:rsid w:val="00C24F2B"/>
    <w:pPr>
      <w:tabs>
        <w:tab w:val="center" w:pos="4680"/>
        <w:tab w:val="right" w:pos="9360"/>
      </w:tabs>
    </w:pPr>
  </w:style>
  <w:style w:type="character" w:customStyle="1" w:styleId="HeaderChar">
    <w:name w:val="Header Char"/>
    <w:basedOn w:val="DefaultParagraphFont"/>
    <w:link w:val="Header"/>
    <w:uiPriority w:val="99"/>
    <w:rsid w:val="00C24F2B"/>
    <w:rPr>
      <w:rFonts w:ascii="Calibri" w:eastAsia="David" w:hAnsi="Calibri" w:cs="David"/>
      <w:sz w:val="24"/>
      <w:szCs w:val="24"/>
    </w:rPr>
  </w:style>
  <w:style w:type="paragraph" w:styleId="Footer">
    <w:name w:val="footer"/>
    <w:basedOn w:val="Normal"/>
    <w:link w:val="FooterChar"/>
    <w:uiPriority w:val="99"/>
    <w:unhideWhenUsed/>
    <w:rsid w:val="00C24F2B"/>
    <w:pPr>
      <w:tabs>
        <w:tab w:val="center" w:pos="4680"/>
        <w:tab w:val="right" w:pos="9360"/>
      </w:tabs>
    </w:pPr>
  </w:style>
  <w:style w:type="character" w:customStyle="1" w:styleId="FooterChar">
    <w:name w:val="Footer Char"/>
    <w:basedOn w:val="DefaultParagraphFont"/>
    <w:link w:val="Footer"/>
    <w:uiPriority w:val="99"/>
    <w:rsid w:val="00C24F2B"/>
    <w:rPr>
      <w:rFonts w:ascii="Calibri" w:eastAsia="David" w:hAnsi="Calibri" w:cs="David"/>
      <w:sz w:val="24"/>
      <w:szCs w:val="24"/>
    </w:rPr>
  </w:style>
  <w:style w:type="character" w:styleId="CommentReference">
    <w:name w:val="annotation reference"/>
    <w:basedOn w:val="DefaultParagraphFont"/>
    <w:uiPriority w:val="99"/>
    <w:semiHidden/>
    <w:unhideWhenUsed/>
    <w:rsid w:val="00DC5BE2"/>
    <w:rPr>
      <w:sz w:val="16"/>
      <w:szCs w:val="16"/>
    </w:rPr>
  </w:style>
  <w:style w:type="paragraph" w:styleId="CommentText">
    <w:name w:val="annotation text"/>
    <w:basedOn w:val="Normal"/>
    <w:link w:val="CommentTextChar"/>
    <w:uiPriority w:val="99"/>
    <w:unhideWhenUsed/>
    <w:rsid w:val="00DC5BE2"/>
    <w:rPr>
      <w:sz w:val="20"/>
      <w:szCs w:val="20"/>
    </w:rPr>
  </w:style>
  <w:style w:type="character" w:customStyle="1" w:styleId="CommentTextChar">
    <w:name w:val="Comment Text Char"/>
    <w:basedOn w:val="DefaultParagraphFont"/>
    <w:link w:val="CommentText"/>
    <w:uiPriority w:val="99"/>
    <w:rsid w:val="00DC5BE2"/>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DC5BE2"/>
    <w:rPr>
      <w:b/>
      <w:bCs/>
    </w:rPr>
  </w:style>
  <w:style w:type="character" w:customStyle="1" w:styleId="CommentSubjectChar">
    <w:name w:val="Comment Subject Char"/>
    <w:basedOn w:val="CommentTextChar"/>
    <w:link w:val="CommentSubject"/>
    <w:uiPriority w:val="99"/>
    <w:semiHidden/>
    <w:rsid w:val="00DC5BE2"/>
    <w:rPr>
      <w:rFonts w:ascii="Calibri" w:eastAsia="David" w:hAnsi="Calibri" w:cs="David"/>
      <w:b/>
      <w:bCs/>
      <w:sz w:val="20"/>
      <w:szCs w:val="20"/>
    </w:rPr>
  </w:style>
  <w:style w:type="paragraph" w:styleId="BalloonText">
    <w:name w:val="Balloon Text"/>
    <w:basedOn w:val="Normal"/>
    <w:link w:val="BalloonTextChar"/>
    <w:uiPriority w:val="99"/>
    <w:semiHidden/>
    <w:unhideWhenUsed/>
    <w:rsid w:val="00DC5BE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5BE2"/>
    <w:rPr>
      <w:rFonts w:ascii="Segoe UI" w:eastAsia="David" w:hAnsi="Segoe UI" w:cs="Segoe UI"/>
      <w:sz w:val="18"/>
      <w:szCs w:val="18"/>
    </w:rPr>
  </w:style>
  <w:style w:type="character" w:styleId="Hyperlink">
    <w:name w:val="Hyperlink"/>
    <w:basedOn w:val="DefaultParagraphFont"/>
    <w:uiPriority w:val="99"/>
    <w:unhideWhenUsed/>
    <w:rsid w:val="00FA39DA"/>
    <w:rPr>
      <w:color w:val="0563C1" w:themeColor="hyperlink"/>
      <w:u w:val="single"/>
    </w:rPr>
  </w:style>
  <w:style w:type="character" w:styleId="UnresolvedMention">
    <w:name w:val="Unresolved Mention"/>
    <w:basedOn w:val="DefaultParagraphFont"/>
    <w:uiPriority w:val="99"/>
    <w:semiHidden/>
    <w:unhideWhenUsed/>
    <w:rsid w:val="00FA39DA"/>
    <w:rPr>
      <w:color w:val="605E5C"/>
      <w:shd w:val="clear" w:color="auto" w:fill="E1DFDD"/>
    </w:rPr>
  </w:style>
  <w:style w:type="paragraph" w:styleId="NormalWeb">
    <w:name w:val="Normal (Web)"/>
    <w:basedOn w:val="Normal"/>
    <w:uiPriority w:val="99"/>
    <w:semiHidden/>
    <w:unhideWhenUsed/>
    <w:rsid w:val="00540E91"/>
    <w:pPr>
      <w:bidi w:val="0"/>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540E91"/>
    <w:pPr>
      <w:spacing w:after="0" w:line="240" w:lineRule="auto"/>
    </w:pPr>
    <w:rPr>
      <w:rFonts w:ascii="Calibri" w:eastAsia="David" w:hAnsi="Calibri" w:cs="David"/>
      <w:sz w:val="24"/>
      <w:szCs w:val="24"/>
    </w:rPr>
  </w:style>
  <w:style w:type="character" w:customStyle="1" w:styleId="title-text">
    <w:name w:val="title-text"/>
    <w:basedOn w:val="DefaultParagraphFont"/>
    <w:rsid w:val="00976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92160">
      <w:bodyDiv w:val="1"/>
      <w:marLeft w:val="0"/>
      <w:marRight w:val="0"/>
      <w:marTop w:val="0"/>
      <w:marBottom w:val="0"/>
      <w:divBdr>
        <w:top w:val="none" w:sz="0" w:space="0" w:color="auto"/>
        <w:left w:val="none" w:sz="0" w:space="0" w:color="auto"/>
        <w:bottom w:val="none" w:sz="0" w:space="0" w:color="auto"/>
        <w:right w:val="none" w:sz="0" w:space="0" w:color="auto"/>
      </w:divBdr>
      <w:divsChild>
        <w:div w:id="375207297">
          <w:marLeft w:val="0"/>
          <w:marRight w:val="0"/>
          <w:marTop w:val="0"/>
          <w:marBottom w:val="0"/>
          <w:divBdr>
            <w:top w:val="none" w:sz="0" w:space="0" w:color="auto"/>
            <w:left w:val="none" w:sz="0" w:space="0" w:color="auto"/>
            <w:bottom w:val="none" w:sz="0" w:space="0" w:color="auto"/>
            <w:right w:val="none" w:sz="0" w:space="0" w:color="auto"/>
          </w:divBdr>
          <w:divsChild>
            <w:div w:id="1533877858">
              <w:marLeft w:val="0"/>
              <w:marRight w:val="0"/>
              <w:marTop w:val="0"/>
              <w:marBottom w:val="0"/>
              <w:divBdr>
                <w:top w:val="none" w:sz="0" w:space="0" w:color="auto"/>
                <w:left w:val="none" w:sz="0" w:space="0" w:color="auto"/>
                <w:bottom w:val="none" w:sz="0" w:space="0" w:color="auto"/>
                <w:right w:val="none" w:sz="0" w:space="0" w:color="auto"/>
              </w:divBdr>
              <w:divsChild>
                <w:div w:id="97976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825545">
      <w:bodyDiv w:val="1"/>
      <w:marLeft w:val="0"/>
      <w:marRight w:val="0"/>
      <w:marTop w:val="0"/>
      <w:marBottom w:val="0"/>
      <w:divBdr>
        <w:top w:val="none" w:sz="0" w:space="0" w:color="auto"/>
        <w:left w:val="none" w:sz="0" w:space="0" w:color="auto"/>
        <w:bottom w:val="none" w:sz="0" w:space="0" w:color="auto"/>
        <w:right w:val="none" w:sz="0" w:space="0" w:color="auto"/>
      </w:divBdr>
    </w:div>
    <w:div w:id="912740428">
      <w:bodyDiv w:val="1"/>
      <w:marLeft w:val="0"/>
      <w:marRight w:val="0"/>
      <w:marTop w:val="0"/>
      <w:marBottom w:val="0"/>
      <w:divBdr>
        <w:top w:val="none" w:sz="0" w:space="0" w:color="auto"/>
        <w:left w:val="none" w:sz="0" w:space="0" w:color="auto"/>
        <w:bottom w:val="none" w:sz="0" w:space="0" w:color="auto"/>
        <w:right w:val="none" w:sz="0" w:space="0" w:color="auto"/>
      </w:divBdr>
    </w:div>
    <w:div w:id="1607036704">
      <w:bodyDiv w:val="1"/>
      <w:marLeft w:val="0"/>
      <w:marRight w:val="0"/>
      <w:marTop w:val="0"/>
      <w:marBottom w:val="0"/>
      <w:divBdr>
        <w:top w:val="none" w:sz="0" w:space="0" w:color="auto"/>
        <w:left w:val="none" w:sz="0" w:space="0" w:color="auto"/>
        <w:bottom w:val="none" w:sz="0" w:space="0" w:color="auto"/>
        <w:right w:val="none" w:sz="0" w:space="0" w:color="auto"/>
      </w:divBdr>
    </w:div>
    <w:div w:id="1904095550">
      <w:bodyDiv w:val="1"/>
      <w:marLeft w:val="0"/>
      <w:marRight w:val="0"/>
      <w:marTop w:val="0"/>
      <w:marBottom w:val="0"/>
      <w:divBdr>
        <w:top w:val="none" w:sz="0" w:space="0" w:color="auto"/>
        <w:left w:val="none" w:sz="0" w:space="0" w:color="auto"/>
        <w:bottom w:val="none" w:sz="0" w:space="0" w:color="auto"/>
        <w:right w:val="none" w:sz="0" w:space="0" w:color="auto"/>
      </w:divBdr>
      <w:divsChild>
        <w:div w:id="173543475">
          <w:marLeft w:val="0"/>
          <w:marRight w:val="0"/>
          <w:marTop w:val="0"/>
          <w:marBottom w:val="0"/>
          <w:divBdr>
            <w:top w:val="none" w:sz="0" w:space="0" w:color="auto"/>
            <w:left w:val="none" w:sz="0" w:space="0" w:color="auto"/>
            <w:bottom w:val="none" w:sz="0" w:space="0" w:color="auto"/>
            <w:right w:val="none" w:sz="0" w:space="0" w:color="auto"/>
          </w:divBdr>
          <w:divsChild>
            <w:div w:id="3743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B841B-04D7-4CC5-AC81-FB2787BEA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15</Pages>
  <Words>8308</Words>
  <Characters>41543</Characters>
  <Application>Microsoft Office Word</Application>
  <DocSecurity>0</DocSecurity>
  <Lines>346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50</cp:revision>
  <dcterms:created xsi:type="dcterms:W3CDTF">2022-08-14T06:13:00Z</dcterms:created>
  <dcterms:modified xsi:type="dcterms:W3CDTF">2022-08-14T13:57:00Z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id="bwtDT8qJ"/&gt;&lt;style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