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D40E" w14:textId="24BB0E6F" w:rsidR="00655C79" w:rsidRDefault="00655C79" w:rsidP="00655C79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thesis </w:t>
      </w:r>
      <w:del w:id="0" w:author="Liad Mudrik" w:date="2022-08-04T06:06:00Z">
        <w:r w:rsidDel="00CD37BB">
          <w:rPr>
            <w:rFonts w:asciiTheme="majorBidi" w:hAnsiTheme="majorBidi" w:cstheme="majorBidi"/>
          </w:rPr>
          <w:delText>suggests</w:delText>
        </w:r>
        <w:r w:rsidR="004229A6" w:rsidDel="00CD37BB">
          <w:rPr>
            <w:rFonts w:asciiTheme="majorBidi" w:hAnsiTheme="majorBidi" w:cstheme="majorBidi"/>
          </w:rPr>
          <w:delText xml:space="preserve"> </w:delText>
        </w:r>
      </w:del>
      <w:ins w:id="1" w:author="Liad Mudrik" w:date="2022-08-04T06:06:00Z">
        <w:r w:rsidR="00CD37BB">
          <w:rPr>
            <w:rFonts w:asciiTheme="majorBidi" w:hAnsiTheme="majorBidi" w:cstheme="majorBidi"/>
          </w:rPr>
          <w:t>examines if</w:t>
        </w:r>
      </w:ins>
      <w:del w:id="2" w:author="Liad Mudrik" w:date="2022-08-04T06:06:00Z">
        <w:r w:rsidR="004229A6" w:rsidDel="00CD37BB">
          <w:rPr>
            <w:rFonts w:asciiTheme="majorBidi" w:hAnsiTheme="majorBidi" w:cstheme="majorBidi"/>
          </w:rPr>
          <w:delText>that</w:delText>
        </w:r>
      </w:del>
      <w:r>
        <w:rPr>
          <w:rFonts w:asciiTheme="majorBidi" w:hAnsiTheme="majorBidi" w:cstheme="majorBidi"/>
        </w:rPr>
        <w:t xml:space="preserve"> motion tracking </w:t>
      </w:r>
      <w:r w:rsidR="004229A6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a superior measure for probing unconscious processes</w:t>
      </w:r>
      <w:ins w:id="3" w:author="Liad Mudrik" w:date="2022-08-04T06:06:00Z">
        <w:r w:rsidR="00CD37BB">
          <w:rPr>
            <w:rFonts w:asciiTheme="majorBidi" w:hAnsiTheme="majorBidi" w:cstheme="majorBidi"/>
          </w:rPr>
          <w:t xml:space="preserve"> compared with keyboard pres</w:t>
        </w:r>
      </w:ins>
      <w:ins w:id="4" w:author="Liad Mudrik" w:date="2022-08-04T06:07:00Z">
        <w:r w:rsidR="00CD37BB">
          <w:rPr>
            <w:rFonts w:asciiTheme="majorBidi" w:hAnsiTheme="majorBidi" w:cstheme="majorBidi"/>
          </w:rPr>
          <w:t>ses</w:t>
        </w:r>
      </w:ins>
      <w:r>
        <w:rPr>
          <w:rFonts w:asciiTheme="majorBidi" w:hAnsiTheme="majorBidi" w:cstheme="majorBidi"/>
        </w:rPr>
        <w:t xml:space="preserve">. Dr. </w:t>
      </w:r>
      <w:proofErr w:type="spellStart"/>
      <w:r>
        <w:rPr>
          <w:rFonts w:asciiTheme="majorBidi" w:hAnsiTheme="majorBidi" w:cstheme="majorBidi"/>
        </w:rPr>
        <w:t>Dotan</w:t>
      </w:r>
      <w:proofErr w:type="spellEnd"/>
      <w:r>
        <w:rPr>
          <w:rFonts w:asciiTheme="majorBidi" w:hAnsiTheme="majorBidi" w:cstheme="majorBidi"/>
        </w:rPr>
        <w:t xml:space="preserve"> </w:t>
      </w:r>
      <w:ins w:id="5" w:author="Liad Mudrik" w:date="2022-08-04T06:07:00Z">
        <w:r w:rsidR="00CD37BB">
          <w:rPr>
            <w:rFonts w:asciiTheme="majorBidi" w:hAnsiTheme="majorBidi" w:cstheme="majorBidi"/>
          </w:rPr>
          <w:t xml:space="preserve">is an expert on </w:t>
        </w:r>
      </w:ins>
      <w:del w:id="6" w:author="Liad Mudrik" w:date="2022-08-04T06:07:00Z">
        <w:r w:rsidDel="00CD37BB">
          <w:rPr>
            <w:rFonts w:asciiTheme="majorBidi" w:hAnsiTheme="majorBidi" w:cstheme="majorBidi"/>
          </w:rPr>
          <w:delText xml:space="preserve">utilizes the </w:delText>
        </w:r>
      </w:del>
      <w:r>
        <w:rPr>
          <w:rFonts w:asciiTheme="majorBidi" w:hAnsiTheme="majorBidi" w:cstheme="majorBidi"/>
        </w:rPr>
        <w:t>motion tracking</w:t>
      </w:r>
      <w:ins w:id="7" w:author="Liad Mudrik" w:date="2022-08-04T06:07:00Z">
        <w:r w:rsidR="00CD37BB">
          <w:rPr>
            <w:rFonts w:asciiTheme="majorBidi" w:hAnsiTheme="majorBidi" w:cstheme="majorBidi"/>
          </w:rPr>
          <w:t xml:space="preserve">, which he uses </w:t>
        </w:r>
      </w:ins>
      <w:del w:id="8" w:author="Liad Mudrik" w:date="2022-08-04T06:07:00Z">
        <w:r w:rsidDel="00CD37BB">
          <w:rPr>
            <w:rFonts w:asciiTheme="majorBidi" w:hAnsiTheme="majorBidi" w:cstheme="majorBidi"/>
          </w:rPr>
          <w:delText xml:space="preserve"> measure </w:delText>
        </w:r>
      </w:del>
      <w:r>
        <w:rPr>
          <w:rFonts w:asciiTheme="majorBidi" w:hAnsiTheme="majorBidi" w:cstheme="majorBidi"/>
        </w:rPr>
        <w:t>to probe mathematical processes</w:t>
      </w:r>
      <w:ins w:id="9" w:author="Liad Mudrik" w:date="2022-08-04T06:07:00Z">
        <w:r w:rsidR="00EC1130">
          <w:rPr>
            <w:rFonts w:asciiTheme="majorBidi" w:hAnsiTheme="majorBidi" w:cstheme="majorBidi"/>
          </w:rPr>
          <w:t xml:space="preserve">. </w:t>
        </w:r>
      </w:ins>
      <w:del w:id="10" w:author="Liad Mudrik" w:date="2022-08-04T06:07:00Z">
        <w:r w:rsidDel="00EC1130">
          <w:rPr>
            <w:rFonts w:asciiTheme="majorBidi" w:hAnsiTheme="majorBidi" w:cstheme="majorBidi"/>
          </w:rPr>
          <w:delText xml:space="preserve"> and h</w:delText>
        </w:r>
      </w:del>
      <w:ins w:id="11" w:author="Liad Mudrik" w:date="2022-08-04T06:07:00Z">
        <w:r w:rsidR="00EC1130">
          <w:rPr>
            <w:rFonts w:asciiTheme="majorBidi" w:hAnsiTheme="majorBidi" w:cstheme="majorBidi"/>
          </w:rPr>
          <w:t>H</w:t>
        </w:r>
      </w:ins>
      <w:r>
        <w:rPr>
          <w:rFonts w:asciiTheme="majorBidi" w:hAnsiTheme="majorBidi" w:cstheme="majorBidi"/>
        </w:rPr>
        <w:t xml:space="preserve">is previous works and manuals in the field of numerical cognition and cognitive psychology served as a guide for designing my project. </w:t>
      </w:r>
    </w:p>
    <w:p w14:paraId="7D1468FE" w14:textId="77777777" w:rsidR="001817EB" w:rsidRDefault="001817EB" w:rsidP="00374C57">
      <w:pPr>
        <w:bidi w:val="0"/>
        <w:rPr>
          <w:ins w:id="12" w:author="Liad Mudrik" w:date="2022-08-04T06:07:00Z"/>
          <w:rFonts w:asciiTheme="majorBidi" w:hAnsiTheme="majorBidi" w:cstheme="majorBidi"/>
        </w:rPr>
      </w:pPr>
    </w:p>
    <w:p w14:paraId="5F819155" w14:textId="53263D8F" w:rsidR="002F350E" w:rsidRDefault="00655C79" w:rsidP="001817EB">
      <w:pPr>
        <w:bidi w:val="0"/>
      </w:pPr>
      <w:r>
        <w:rPr>
          <w:rFonts w:asciiTheme="majorBidi" w:hAnsiTheme="majorBidi" w:cstheme="majorBidi"/>
        </w:rPr>
        <w:t xml:space="preserve">The combination of a semantic priming paradigm with a motion tracking response measure as was </w:t>
      </w:r>
      <w:r w:rsidR="00376494">
        <w:rPr>
          <w:rFonts w:asciiTheme="majorBidi" w:hAnsiTheme="majorBidi" w:cstheme="majorBidi"/>
        </w:rPr>
        <w:t xml:space="preserve">used </w:t>
      </w:r>
      <w:r>
        <w:rPr>
          <w:rFonts w:asciiTheme="majorBidi" w:hAnsiTheme="majorBidi" w:cstheme="majorBidi"/>
        </w:rPr>
        <w:t xml:space="preserve">in my thesis, was </w:t>
      </w:r>
      <w:r w:rsidR="004229A6">
        <w:rPr>
          <w:rFonts w:asciiTheme="majorBidi" w:hAnsiTheme="majorBidi" w:cstheme="majorBidi"/>
        </w:rPr>
        <w:t xml:space="preserve">previously </w:t>
      </w:r>
      <w:r>
        <w:rPr>
          <w:rFonts w:asciiTheme="majorBidi" w:hAnsiTheme="majorBidi" w:cstheme="majorBidi"/>
        </w:rPr>
        <w:t>used by Dr. Friedman as part of his work in the field of motor control and decision making</w:t>
      </w:r>
      <w:r w:rsidR="00374C57">
        <w:rPr>
          <w:rFonts w:asciiTheme="majorBidi" w:hAnsiTheme="majorBidi" w:cstheme="majorBidi"/>
        </w:rPr>
        <w:t xml:space="preserve">. This work was </w:t>
      </w:r>
      <w:r w:rsidR="00376494">
        <w:rPr>
          <w:rFonts w:asciiTheme="majorBidi" w:hAnsiTheme="majorBidi" w:cstheme="majorBidi"/>
        </w:rPr>
        <w:t xml:space="preserve">integral to </w:t>
      </w:r>
      <w:r w:rsidR="00374C57">
        <w:rPr>
          <w:rFonts w:asciiTheme="majorBidi" w:hAnsiTheme="majorBidi" w:cstheme="majorBidi"/>
        </w:rPr>
        <w:t xml:space="preserve">my literature </w:t>
      </w:r>
      <w:r w:rsidR="00376494">
        <w:rPr>
          <w:rFonts w:asciiTheme="majorBidi" w:hAnsiTheme="majorBidi" w:cstheme="majorBidi"/>
        </w:rPr>
        <w:t xml:space="preserve">review </w:t>
      </w:r>
      <w:r w:rsidR="00374C57">
        <w:rPr>
          <w:rFonts w:asciiTheme="majorBidi" w:hAnsiTheme="majorBidi" w:cstheme="majorBidi"/>
        </w:rPr>
        <w:t>and is highly relevant for my project.</w:t>
      </w:r>
    </w:p>
    <w:sectPr w:rsidR="002F350E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d Mudrik">
    <w15:presenceInfo w15:providerId="AD" w15:userId="S::mudrikli@tauex.tau.ac.il::75eea215-65b1-47fb-bdfe-0e506126cd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45"/>
    <w:rsid w:val="00065BEA"/>
    <w:rsid w:val="001817EB"/>
    <w:rsid w:val="002F350E"/>
    <w:rsid w:val="003636F0"/>
    <w:rsid w:val="00374C57"/>
    <w:rsid w:val="00376494"/>
    <w:rsid w:val="004229A6"/>
    <w:rsid w:val="00655C79"/>
    <w:rsid w:val="00AD3354"/>
    <w:rsid w:val="00B11745"/>
    <w:rsid w:val="00B34999"/>
    <w:rsid w:val="00B63DA4"/>
    <w:rsid w:val="00BD1936"/>
    <w:rsid w:val="00C14A5E"/>
    <w:rsid w:val="00CD37BB"/>
    <w:rsid w:val="00E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C79F"/>
  <w15:chartTrackingRefBased/>
  <w15:docId w15:val="{2C2B881C-00F3-4F98-8529-A55FE49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C79"/>
    <w:rPr>
      <w:rFonts w:ascii="Calibri" w:eastAsia="David" w:hAnsi="Calibri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D37BB"/>
    <w:pPr>
      <w:bidi w:val="0"/>
    </w:pPr>
    <w:rPr>
      <w:rFonts w:ascii="Calibri" w:eastAsia="David" w:hAnsi="Calibri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Liad Mudrik</cp:lastModifiedBy>
  <cp:revision>7</cp:revision>
  <dcterms:created xsi:type="dcterms:W3CDTF">2022-08-03T06:01:00Z</dcterms:created>
  <dcterms:modified xsi:type="dcterms:W3CDTF">2022-08-04T13:07:00Z</dcterms:modified>
</cp:coreProperties>
</file>