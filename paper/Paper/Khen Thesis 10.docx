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0C49" w14:textId="478B43B8" w:rsidR="00DC4DA6" w:rsidRDefault="00DC4DA6" w:rsidP="006238E0">
      <w:pPr>
        <w:pStyle w:val="Openingheader"/>
      </w:pPr>
      <w:r w:rsidRPr="00702586">
        <w:drawing>
          <wp:anchor distT="0" distB="0" distL="114300" distR="114300" simplePos="0" relativeHeight="251659264" behindDoc="0" locked="0" layoutInCell="1" allowOverlap="1" wp14:anchorId="41AD745E" wp14:editId="365612CA">
            <wp:simplePos x="0" y="0"/>
            <wp:positionH relativeFrom="margin">
              <wp:posOffset>260985</wp:posOffset>
            </wp:positionH>
            <wp:positionV relativeFrom="margin">
              <wp:posOffset>-409575</wp:posOffset>
            </wp:positionV>
            <wp:extent cx="5334000" cy="1141730"/>
            <wp:effectExtent l="0" t="0" r="0" b="1270"/>
            <wp:wrapSquare wrapText="bothSides"/>
            <wp:docPr id="8" name="תמונה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2586">
        <w:t>Sagol School of Neuroscience</w:t>
      </w:r>
    </w:p>
    <w:p w14:paraId="44B1D37E" w14:textId="77777777" w:rsidR="00A240A5" w:rsidRPr="00702586" w:rsidRDefault="00A240A5" w:rsidP="006238E0">
      <w:pPr>
        <w:pStyle w:val="Openingheader"/>
        <w:rPr>
          <w:rtl/>
        </w:rPr>
      </w:pPr>
    </w:p>
    <w:p w14:paraId="11E31188" w14:textId="0F50FA5F" w:rsidR="00DC4DA6" w:rsidRPr="00702586" w:rsidRDefault="00DC4DA6" w:rsidP="006238E0">
      <w:pPr>
        <w:pStyle w:val="Openingheader"/>
        <w:rPr>
          <w:rtl/>
        </w:rPr>
      </w:pPr>
      <w:r w:rsidRPr="00702586">
        <w:t>Faculty of Brain Sciences</w:t>
      </w:r>
    </w:p>
    <w:p w14:paraId="4F244D0C" w14:textId="77777777" w:rsidR="00DC4DA6" w:rsidRPr="00DC4DA6" w:rsidRDefault="00DC4DA6" w:rsidP="006238E0">
      <w:pPr>
        <w:pStyle w:val="Openingheader"/>
      </w:pPr>
    </w:p>
    <w:p w14:paraId="0C4D6044" w14:textId="5BD322B6" w:rsidR="00DC4DA6" w:rsidRPr="004C0E90" w:rsidRDefault="006C08C3" w:rsidP="006238E0">
      <w:pPr>
        <w:pStyle w:val="Openingheader"/>
        <w:rPr>
          <w:sz w:val="72"/>
          <w:szCs w:val="72"/>
          <w:rtl/>
        </w:rPr>
      </w:pPr>
      <w:r w:rsidRPr="004C0E90">
        <w:rPr>
          <w:sz w:val="72"/>
          <w:szCs w:val="72"/>
        </w:rPr>
        <w:t xml:space="preserve">Show some sensitivity! Using motion tracking to explore unconscious </w:t>
      </w:r>
      <w:r w:rsidR="005348CC" w:rsidRPr="004C0E90">
        <w:rPr>
          <w:sz w:val="72"/>
          <w:szCs w:val="72"/>
        </w:rPr>
        <w:t>processes</w:t>
      </w:r>
    </w:p>
    <w:p w14:paraId="5EAA48B0" w14:textId="614E929E" w:rsidR="00DC4DA6" w:rsidRDefault="00DC4DA6" w:rsidP="006238E0">
      <w:pPr>
        <w:pStyle w:val="Openingheader"/>
      </w:pPr>
    </w:p>
    <w:p w14:paraId="1E5BB402" w14:textId="39FDD7CD" w:rsidR="00702586" w:rsidRDefault="00702586" w:rsidP="006238E0">
      <w:pPr>
        <w:pStyle w:val="Openingheader"/>
      </w:pPr>
    </w:p>
    <w:p w14:paraId="5A4CB6C0" w14:textId="77777777" w:rsidR="00702586" w:rsidRPr="00DC4DA6" w:rsidRDefault="00702586" w:rsidP="006238E0">
      <w:pPr>
        <w:pStyle w:val="Openingheader"/>
        <w:rPr>
          <w:rtl/>
        </w:rPr>
      </w:pPr>
    </w:p>
    <w:p w14:paraId="45B37ACD" w14:textId="77777777" w:rsidR="00DC4DA6" w:rsidRPr="00702586" w:rsidRDefault="00DC4DA6" w:rsidP="006238E0">
      <w:pPr>
        <w:pStyle w:val="Openingheader"/>
      </w:pPr>
      <w:r w:rsidRPr="00702586">
        <w:t>By</w:t>
      </w:r>
    </w:p>
    <w:p w14:paraId="117AF5C6" w14:textId="79E11A55" w:rsidR="00DC4DA6" w:rsidRPr="004C0E90" w:rsidRDefault="006C08C3" w:rsidP="006238E0">
      <w:pPr>
        <w:pStyle w:val="Openingheader"/>
        <w:rPr>
          <w:b/>
          <w:bCs/>
          <w:sz w:val="56"/>
          <w:szCs w:val="56"/>
        </w:rPr>
      </w:pPr>
      <w:r w:rsidRPr="004C0E90">
        <w:rPr>
          <w:b/>
          <w:bCs/>
          <w:sz w:val="56"/>
          <w:szCs w:val="56"/>
        </w:rPr>
        <w:t>Khen Heller</w:t>
      </w:r>
    </w:p>
    <w:p w14:paraId="3533649A" w14:textId="77777777" w:rsidR="00DC4DA6" w:rsidRPr="00DC4DA6" w:rsidRDefault="00DC4DA6" w:rsidP="006238E0">
      <w:pPr>
        <w:pStyle w:val="Openingheader"/>
        <w:rPr>
          <w:rtl/>
        </w:rPr>
      </w:pPr>
    </w:p>
    <w:p w14:paraId="0FA74037" w14:textId="77777777" w:rsidR="00DC4DA6" w:rsidRPr="00DC4DA6" w:rsidRDefault="00DC4DA6" w:rsidP="006238E0">
      <w:pPr>
        <w:pStyle w:val="Openingheader"/>
        <w:rPr>
          <w:rtl/>
        </w:rPr>
      </w:pPr>
    </w:p>
    <w:p w14:paraId="1E573069" w14:textId="77777777" w:rsidR="00DC4DA6" w:rsidRPr="00702586" w:rsidRDefault="00DC4DA6" w:rsidP="006238E0">
      <w:pPr>
        <w:pStyle w:val="Openingheader"/>
        <w:rPr>
          <w:rtl/>
        </w:rPr>
      </w:pPr>
      <w:r w:rsidRPr="00702586">
        <w:t>The thesis was carried out under the supervision of</w:t>
      </w:r>
    </w:p>
    <w:p w14:paraId="6A28D5F3" w14:textId="77777777" w:rsidR="00AF7220" w:rsidRDefault="006C08C3" w:rsidP="00085675">
      <w:pPr>
        <w:pStyle w:val="Openingheader"/>
        <w:rPr>
          <w:ins w:id="0" w:author="Chen Heller" w:date="2022-09-13T12:22:00Z"/>
          <w:b/>
          <w:bCs/>
          <w:sz w:val="48"/>
          <w:szCs w:val="48"/>
        </w:rPr>
      </w:pPr>
      <w:r w:rsidRPr="0045410E">
        <w:rPr>
          <w:b/>
          <w:bCs/>
          <w:sz w:val="48"/>
          <w:szCs w:val="48"/>
        </w:rPr>
        <w:t>Prof.</w:t>
      </w:r>
      <w:r w:rsidR="00DC4DA6" w:rsidRPr="0045410E">
        <w:rPr>
          <w:b/>
          <w:bCs/>
          <w:sz w:val="48"/>
          <w:szCs w:val="48"/>
        </w:rPr>
        <w:t xml:space="preserve"> </w:t>
      </w:r>
      <w:r w:rsidRPr="0045410E">
        <w:rPr>
          <w:b/>
          <w:bCs/>
          <w:sz w:val="48"/>
          <w:szCs w:val="48"/>
        </w:rPr>
        <w:t>Liad</w:t>
      </w:r>
      <w:r w:rsidR="00DC4DA6" w:rsidRPr="0045410E">
        <w:rPr>
          <w:b/>
          <w:bCs/>
          <w:sz w:val="48"/>
          <w:szCs w:val="48"/>
        </w:rPr>
        <w:t xml:space="preserve"> </w:t>
      </w:r>
      <w:r w:rsidRPr="0045410E">
        <w:rPr>
          <w:b/>
          <w:bCs/>
          <w:sz w:val="48"/>
          <w:szCs w:val="48"/>
        </w:rPr>
        <w:t>Mudrik</w:t>
      </w:r>
    </w:p>
    <w:p w14:paraId="2DAC51AF" w14:textId="02A354DF" w:rsidR="00AF7220" w:rsidRPr="00AF7220" w:rsidRDefault="00AF7220" w:rsidP="00085675">
      <w:pPr>
        <w:pStyle w:val="Openingheader"/>
        <w:rPr>
          <w:ins w:id="1" w:author="Chen Heller" w:date="2022-09-13T12:23:00Z"/>
          <w:rPrChange w:id="2" w:author="Chen Heller" w:date="2022-09-13T12:23:00Z">
            <w:rPr>
              <w:ins w:id="3" w:author="Chen Heller" w:date="2022-09-13T12:23:00Z"/>
              <w:sz w:val="46"/>
              <w:szCs w:val="46"/>
            </w:rPr>
          </w:rPrChange>
        </w:rPr>
      </w:pPr>
      <w:ins w:id="4" w:author="Chen Heller" w:date="2022-09-13T12:22:00Z">
        <w:r w:rsidRPr="00AF7220">
          <w:rPr>
            <w:rPrChange w:id="5" w:author="Chen Heller" w:date="2022-09-13T12:23:00Z">
              <w:rPr>
                <w:b/>
                <w:bCs/>
                <w:sz w:val="48"/>
                <w:szCs w:val="48"/>
              </w:rPr>
            </w:rPrChange>
          </w:rPr>
          <w:t>And in collaboration wit</w:t>
        </w:r>
      </w:ins>
      <w:ins w:id="6" w:author="Chen Heller" w:date="2022-09-13T12:23:00Z">
        <w:r w:rsidRPr="00AF7220">
          <w:rPr>
            <w:rPrChange w:id="7" w:author="Chen Heller" w:date="2022-09-13T12:23:00Z">
              <w:rPr>
                <w:b/>
                <w:bCs/>
                <w:sz w:val="48"/>
                <w:szCs w:val="48"/>
              </w:rPr>
            </w:rPrChange>
          </w:rPr>
          <w:t>h</w:t>
        </w:r>
      </w:ins>
    </w:p>
    <w:p w14:paraId="4EFBAB8E" w14:textId="108FD866" w:rsidR="00AF7220" w:rsidRPr="00AF7220" w:rsidRDefault="00AF7220" w:rsidP="00085675">
      <w:pPr>
        <w:pStyle w:val="Openingheader"/>
        <w:rPr>
          <w:ins w:id="8" w:author="Chen Heller" w:date="2022-09-13T12:23:00Z"/>
          <w:b/>
          <w:bCs/>
          <w:sz w:val="40"/>
          <w:szCs w:val="40"/>
          <w:rPrChange w:id="9" w:author="Chen Heller" w:date="2022-09-13T12:23:00Z">
            <w:rPr>
              <w:ins w:id="10" w:author="Chen Heller" w:date="2022-09-13T12:23:00Z"/>
              <w:b/>
              <w:bCs/>
              <w:sz w:val="48"/>
              <w:szCs w:val="48"/>
            </w:rPr>
          </w:rPrChange>
        </w:rPr>
      </w:pPr>
      <w:ins w:id="11" w:author="Chen Heller" w:date="2022-09-13T12:23:00Z">
        <w:r w:rsidRPr="00AF7220">
          <w:rPr>
            <w:b/>
            <w:bCs/>
            <w:sz w:val="48"/>
            <w:szCs w:val="48"/>
            <w:rPrChange w:id="12" w:author="Chen Heller" w:date="2022-09-13T12:23:00Z">
              <w:rPr>
                <w:b/>
                <w:bCs/>
                <w:sz w:val="56"/>
                <w:szCs w:val="56"/>
              </w:rPr>
            </w:rPrChange>
          </w:rPr>
          <w:t>Dr. Craig Chapman</w:t>
        </w:r>
      </w:ins>
    </w:p>
    <w:p w14:paraId="11E8E8FD" w14:textId="13AEA2E8" w:rsidR="00DC4DA6" w:rsidRPr="004C0E90" w:rsidRDefault="006C08C3" w:rsidP="00085675">
      <w:pPr>
        <w:pStyle w:val="Openingheader"/>
        <w:rPr>
          <w:b/>
          <w:bCs/>
          <w:sz w:val="56"/>
          <w:szCs w:val="56"/>
        </w:rPr>
      </w:pPr>
      <w:del w:id="13" w:author="Chen Heller" w:date="2022-09-13T12:22:00Z">
        <w:r w:rsidRPr="0045410E" w:rsidDel="00AF7220">
          <w:rPr>
            <w:b/>
            <w:bCs/>
            <w:sz w:val="48"/>
            <w:szCs w:val="48"/>
          </w:rPr>
          <w:delText xml:space="preserve"> </w:delText>
        </w:r>
      </w:del>
    </w:p>
    <w:p w14:paraId="1C3405D7" w14:textId="61B39037" w:rsidR="00642DBC" w:rsidRPr="00607438" w:rsidRDefault="00702586" w:rsidP="006238E0">
      <w:pPr>
        <w:pStyle w:val="Openingheader"/>
        <w:rPr>
          <w:rtl/>
        </w:rPr>
      </w:pPr>
      <w:r w:rsidRPr="00702586">
        <w:t>September</w:t>
      </w:r>
      <w:r w:rsidR="00DC4DA6" w:rsidRPr="00702586">
        <w:t xml:space="preserve"> </w:t>
      </w:r>
      <w:r w:rsidR="0073091D" w:rsidRPr="00702586">
        <w:t>2022</w:t>
      </w:r>
    </w:p>
    <w:p w14:paraId="48B9EAF3" w14:textId="1A468D26" w:rsidR="000D1C59" w:rsidRDefault="00DC4DA6" w:rsidP="006238E0">
      <w:pPr>
        <w:pStyle w:val="Openingheader"/>
      </w:pPr>
      <w:r w:rsidRPr="00DC4DA6">
        <w:lastRenderedPageBreak/>
        <w:drawing>
          <wp:inline distT="0" distB="0" distL="0" distR="0" wp14:anchorId="1F1BA4A7" wp14:editId="17875087">
            <wp:extent cx="5334000" cy="1141730"/>
            <wp:effectExtent l="0" t="0" r="0" b="1270"/>
            <wp:docPr id="12" name="תמונה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3"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inline>
        </w:drawing>
      </w:r>
    </w:p>
    <w:p w14:paraId="7F7FF723" w14:textId="32282255" w:rsidR="00DC4DA6" w:rsidRPr="00B5549D" w:rsidRDefault="00DC4DA6" w:rsidP="006238E0">
      <w:pPr>
        <w:pStyle w:val="Openingheader"/>
        <w:rPr>
          <w:rtl/>
        </w:rPr>
      </w:pPr>
      <w:r w:rsidRPr="00B5549D">
        <w:rPr>
          <w:rtl/>
        </w:rPr>
        <w:t>בית הספר סגול למדעי המוח</w:t>
      </w:r>
    </w:p>
    <w:p w14:paraId="6B38EF5A" w14:textId="77777777" w:rsidR="00DC4DA6" w:rsidRPr="00B5549D" w:rsidRDefault="00DC4DA6" w:rsidP="006238E0">
      <w:pPr>
        <w:pStyle w:val="Openingheader"/>
        <w:rPr>
          <w:rtl/>
        </w:rPr>
      </w:pPr>
    </w:p>
    <w:p w14:paraId="0243306F" w14:textId="7E965582" w:rsidR="00DC4DA6" w:rsidRPr="00B5549D" w:rsidRDefault="00DC4DA6" w:rsidP="006238E0">
      <w:pPr>
        <w:pStyle w:val="Openingheader"/>
        <w:rPr>
          <w:rtl/>
        </w:rPr>
      </w:pPr>
      <w:r w:rsidRPr="00B5549D">
        <w:rPr>
          <w:rtl/>
        </w:rPr>
        <w:t>הפקולטה ל</w:t>
      </w:r>
      <w:r w:rsidR="0073091D" w:rsidRPr="00B5549D">
        <w:rPr>
          <w:rtl/>
        </w:rPr>
        <w:t>מדעי המוח</w:t>
      </w:r>
    </w:p>
    <w:p w14:paraId="66A5B29E" w14:textId="06A439A8" w:rsidR="00DC4DA6" w:rsidRPr="00B5549D" w:rsidRDefault="00DC4DA6" w:rsidP="006238E0">
      <w:pPr>
        <w:pStyle w:val="Openingheader"/>
        <w:rPr>
          <w:rtl/>
        </w:rPr>
      </w:pPr>
    </w:p>
    <w:p w14:paraId="1F8E66D4" w14:textId="1E4315A2" w:rsidR="00DC4DA6" w:rsidRPr="004C0E90" w:rsidRDefault="0073091D" w:rsidP="006238E0">
      <w:pPr>
        <w:pStyle w:val="Openingheader"/>
        <w:rPr>
          <w:sz w:val="72"/>
          <w:szCs w:val="72"/>
          <w:rtl/>
        </w:rPr>
      </w:pPr>
      <w:r w:rsidRPr="004C0E90">
        <w:rPr>
          <w:sz w:val="72"/>
          <w:szCs w:val="72"/>
          <w:rtl/>
        </w:rPr>
        <w:t>שימוש במעקב אחר תנועה על מנת לחקו</w:t>
      </w:r>
      <w:r w:rsidR="005348CC" w:rsidRPr="004C0E90">
        <w:rPr>
          <w:sz w:val="72"/>
          <w:szCs w:val="72"/>
          <w:rtl/>
        </w:rPr>
        <w:t xml:space="preserve">ר </w:t>
      </w:r>
      <w:r w:rsidR="00897733" w:rsidRPr="004C0E90">
        <w:rPr>
          <w:sz w:val="72"/>
          <w:szCs w:val="72"/>
          <w:rtl/>
        </w:rPr>
        <w:t>את ה</w:t>
      </w:r>
      <w:r w:rsidR="005348CC" w:rsidRPr="004C0E90">
        <w:rPr>
          <w:sz w:val="72"/>
          <w:szCs w:val="72"/>
          <w:rtl/>
        </w:rPr>
        <w:t xml:space="preserve">עיבוד </w:t>
      </w:r>
      <w:r w:rsidR="00897733" w:rsidRPr="004C0E90">
        <w:rPr>
          <w:sz w:val="72"/>
          <w:szCs w:val="72"/>
          <w:rtl/>
        </w:rPr>
        <w:t>ה</w:t>
      </w:r>
      <w:r w:rsidR="005348CC" w:rsidRPr="004C0E90">
        <w:rPr>
          <w:sz w:val="72"/>
          <w:szCs w:val="72"/>
          <w:rtl/>
        </w:rPr>
        <w:t>לא מודע</w:t>
      </w:r>
    </w:p>
    <w:p w14:paraId="78E7D9EC" w14:textId="1FD0B963" w:rsidR="00B5549D" w:rsidRDefault="00B5549D" w:rsidP="006238E0">
      <w:pPr>
        <w:pStyle w:val="Openingheader"/>
        <w:rPr>
          <w:rtl/>
        </w:rPr>
      </w:pPr>
    </w:p>
    <w:p w14:paraId="2564BDFE" w14:textId="77777777" w:rsidR="006B6975" w:rsidRDefault="006B6975" w:rsidP="006238E0">
      <w:pPr>
        <w:pStyle w:val="Openingheader"/>
        <w:rPr>
          <w:rtl/>
        </w:rPr>
      </w:pPr>
    </w:p>
    <w:p w14:paraId="13403BAF" w14:textId="77777777" w:rsidR="006B6975" w:rsidRDefault="006B6975" w:rsidP="006238E0">
      <w:pPr>
        <w:pStyle w:val="Openingheader"/>
      </w:pPr>
    </w:p>
    <w:p w14:paraId="6C08FA2F" w14:textId="1C3AA400" w:rsidR="00DC4DA6" w:rsidRPr="00B5549D" w:rsidRDefault="00DC4DA6" w:rsidP="006238E0">
      <w:pPr>
        <w:pStyle w:val="Openingheader"/>
        <w:rPr>
          <w:rtl/>
        </w:rPr>
      </w:pPr>
      <w:r w:rsidRPr="00B5549D">
        <w:rPr>
          <w:rtl/>
        </w:rPr>
        <w:t>מאת</w:t>
      </w:r>
    </w:p>
    <w:p w14:paraId="2F72C587" w14:textId="5EA1A29E" w:rsidR="00DC4DA6" w:rsidRPr="004C0E90" w:rsidRDefault="00897733" w:rsidP="006238E0">
      <w:pPr>
        <w:pStyle w:val="Openingheader"/>
        <w:rPr>
          <w:b/>
          <w:bCs/>
          <w:sz w:val="56"/>
          <w:szCs w:val="56"/>
          <w:rtl/>
        </w:rPr>
      </w:pPr>
      <w:r w:rsidRPr="004C0E90">
        <w:rPr>
          <w:b/>
          <w:bCs/>
          <w:sz w:val="56"/>
          <w:szCs w:val="56"/>
          <w:rtl/>
        </w:rPr>
        <w:t>חן הלר</w:t>
      </w:r>
    </w:p>
    <w:p w14:paraId="44F1D35A" w14:textId="77777777" w:rsidR="006B6975" w:rsidRDefault="006B6975" w:rsidP="006238E0">
      <w:pPr>
        <w:pStyle w:val="Openingheader"/>
        <w:rPr>
          <w:rtl/>
        </w:rPr>
      </w:pPr>
    </w:p>
    <w:p w14:paraId="65198886" w14:textId="77777777" w:rsidR="006B6975" w:rsidRDefault="006B6975" w:rsidP="006238E0">
      <w:pPr>
        <w:pStyle w:val="Openingheader"/>
        <w:rPr>
          <w:rtl/>
        </w:rPr>
      </w:pPr>
    </w:p>
    <w:p w14:paraId="7CDD897D" w14:textId="1265C3E9" w:rsidR="00DC4DA6" w:rsidRPr="00B5549D" w:rsidRDefault="00DC4DA6" w:rsidP="006238E0">
      <w:pPr>
        <w:pStyle w:val="Openingheader"/>
        <w:rPr>
          <w:rtl/>
        </w:rPr>
      </w:pPr>
      <w:r w:rsidRPr="00B5549D">
        <w:rPr>
          <w:rtl/>
        </w:rPr>
        <w:t xml:space="preserve">החיבור בוצע </w:t>
      </w:r>
      <w:r w:rsidR="00085675" w:rsidRPr="00B5549D">
        <w:rPr>
          <w:rtl/>
        </w:rPr>
        <w:t>בהנחיית</w:t>
      </w:r>
      <w:r w:rsidR="00085675">
        <w:rPr>
          <w:rFonts w:hint="cs"/>
          <w:rtl/>
        </w:rPr>
        <w:t>ה</w:t>
      </w:r>
      <w:r w:rsidR="00085675" w:rsidRPr="00B5549D">
        <w:rPr>
          <w:rtl/>
        </w:rPr>
        <w:t xml:space="preserve"> </w:t>
      </w:r>
      <w:r w:rsidRPr="00B5549D">
        <w:rPr>
          <w:rtl/>
        </w:rPr>
        <w:t>של</w:t>
      </w:r>
    </w:p>
    <w:p w14:paraId="59F07718" w14:textId="29CFC7B1" w:rsidR="00DC4DA6" w:rsidRDefault="00897733" w:rsidP="006238E0">
      <w:pPr>
        <w:pStyle w:val="Openingheader"/>
        <w:rPr>
          <w:ins w:id="14" w:author="Chen Heller" w:date="2022-09-13T12:24:00Z"/>
          <w:b/>
          <w:bCs/>
          <w:sz w:val="48"/>
          <w:szCs w:val="48"/>
          <w:rtl/>
        </w:rPr>
      </w:pPr>
      <w:r w:rsidRPr="00AF7220">
        <w:rPr>
          <w:b/>
          <w:bCs/>
          <w:sz w:val="48"/>
          <w:szCs w:val="48"/>
          <w:rtl/>
        </w:rPr>
        <w:t>פרופ</w:t>
      </w:r>
      <w:r w:rsidR="00EA53C4" w:rsidRPr="00AF7220">
        <w:rPr>
          <w:b/>
          <w:bCs/>
          <w:sz w:val="48"/>
          <w:szCs w:val="48"/>
          <w:rtl/>
        </w:rPr>
        <w:t>'</w:t>
      </w:r>
      <w:r w:rsidRPr="00AF7220">
        <w:rPr>
          <w:b/>
          <w:bCs/>
          <w:sz w:val="48"/>
          <w:szCs w:val="48"/>
          <w:rtl/>
        </w:rPr>
        <w:t xml:space="preserve"> ליעד מודריק </w:t>
      </w:r>
    </w:p>
    <w:p w14:paraId="232CA1B3" w14:textId="6DDA20F0" w:rsidR="00AF7220" w:rsidRPr="00AF7220" w:rsidRDefault="00AF7220" w:rsidP="006238E0">
      <w:pPr>
        <w:pStyle w:val="Openingheader"/>
        <w:rPr>
          <w:ins w:id="15" w:author="Chen Heller" w:date="2022-09-13T12:24:00Z"/>
          <w:rtl/>
          <w:rPrChange w:id="16" w:author="Chen Heller" w:date="2022-09-13T12:24:00Z">
            <w:rPr>
              <w:ins w:id="17" w:author="Chen Heller" w:date="2022-09-13T12:24:00Z"/>
              <w:b/>
              <w:bCs/>
              <w:sz w:val="48"/>
              <w:szCs w:val="48"/>
              <w:rtl/>
            </w:rPr>
          </w:rPrChange>
        </w:rPr>
      </w:pPr>
      <w:ins w:id="18" w:author="Chen Heller" w:date="2022-09-13T12:24:00Z">
        <w:r w:rsidRPr="00AF7220">
          <w:rPr>
            <w:rFonts w:hint="cs"/>
            <w:rtl/>
            <w:rPrChange w:id="19" w:author="Chen Heller" w:date="2022-09-13T12:24:00Z">
              <w:rPr>
                <w:rFonts w:hint="cs"/>
                <w:b/>
                <w:bCs/>
                <w:sz w:val="48"/>
                <w:szCs w:val="48"/>
                <w:rtl/>
              </w:rPr>
            </w:rPrChange>
          </w:rPr>
          <w:t>ובשיתוף פעולה עם</w:t>
        </w:r>
      </w:ins>
    </w:p>
    <w:p w14:paraId="642E839B" w14:textId="0DF6AE7C" w:rsidR="00AF7220" w:rsidRPr="004C0E90" w:rsidRDefault="00AF7220" w:rsidP="006238E0">
      <w:pPr>
        <w:pStyle w:val="Openingheader"/>
        <w:rPr>
          <w:rFonts w:hint="cs"/>
          <w:b/>
          <w:bCs/>
          <w:sz w:val="56"/>
          <w:szCs w:val="56"/>
          <w:rtl/>
        </w:rPr>
      </w:pPr>
      <w:ins w:id="20" w:author="Chen Heller" w:date="2022-09-13T12:24:00Z">
        <w:r>
          <w:rPr>
            <w:rFonts w:hint="cs"/>
            <w:b/>
            <w:bCs/>
            <w:sz w:val="48"/>
            <w:szCs w:val="48"/>
            <w:rtl/>
          </w:rPr>
          <w:t>ד"ר קרייג צ'אפמן</w:t>
        </w:r>
      </w:ins>
    </w:p>
    <w:p w14:paraId="21C761C1" w14:textId="77777777" w:rsidR="00DC4DA6" w:rsidRPr="00B5549D" w:rsidRDefault="00DC4DA6" w:rsidP="006238E0">
      <w:pPr>
        <w:pStyle w:val="Openingheader"/>
      </w:pPr>
    </w:p>
    <w:p w14:paraId="78FDF503" w14:textId="5CAC0260" w:rsidR="00DC4DA6" w:rsidRPr="00A240A5" w:rsidRDefault="00EA53C4" w:rsidP="006238E0">
      <w:pPr>
        <w:pStyle w:val="Openingheader"/>
        <w:rPr>
          <w:rFonts w:ascii="Arial" w:hAnsi="Arial" w:cs="Arial"/>
          <w:sz w:val="42"/>
          <w:szCs w:val="42"/>
          <w:rtl/>
          <w:lang w:val="en-GB"/>
        </w:rPr>
      </w:pPr>
      <w:r w:rsidRPr="00B5549D">
        <w:rPr>
          <w:rtl/>
        </w:rPr>
        <w:t>ספטמבר 2022</w:t>
      </w:r>
    </w:p>
    <w:p w14:paraId="53594009" w14:textId="466AA2B7" w:rsidR="00362E0D" w:rsidRPr="00362E0D" w:rsidRDefault="00362E0D" w:rsidP="007B4859">
      <w:pPr>
        <w:pStyle w:val="Heading2"/>
      </w:pPr>
      <w:bookmarkStart w:id="21" w:name="_Hlk106572155"/>
      <w:bookmarkStart w:id="22" w:name="_Toc114053515"/>
      <w:r>
        <w:rPr>
          <w:rFonts w:hint="cs"/>
          <w:lang w:bidi="he-IL"/>
        </w:rPr>
        <w:lastRenderedPageBreak/>
        <w:t>T</w:t>
      </w:r>
      <w:r>
        <w:rPr>
          <w:lang w:bidi="he-IL"/>
        </w:rPr>
        <w:t>able of Contents</w:t>
      </w:r>
      <w:bookmarkEnd w:id="22"/>
    </w:p>
    <w:sdt>
      <w:sdtPr>
        <w:rPr>
          <w:rFonts w:asciiTheme="majorHAnsi" w:eastAsiaTheme="majorEastAsia" w:hAnsiTheme="majorHAnsi" w:cstheme="majorBidi"/>
          <w:b/>
          <w:smallCaps w:val="0"/>
          <w:sz w:val="24"/>
          <w:szCs w:val="32"/>
        </w:rPr>
        <w:id w:val="1405106384"/>
        <w:docPartObj>
          <w:docPartGallery w:val="Table of Contents"/>
          <w:docPartUnique/>
        </w:docPartObj>
      </w:sdtPr>
      <w:sdtEndPr>
        <w:rPr>
          <w:bCs/>
          <w:noProof/>
        </w:rPr>
      </w:sdtEndPr>
      <w:sdtContent>
        <w:p w14:paraId="530EED63" w14:textId="0AF8807A" w:rsidR="00215318" w:rsidRDefault="006238E0" w:rsidP="00215318">
          <w:pPr>
            <w:pStyle w:val="TOC2"/>
            <w:rPr>
              <w:rFonts w:cstheme="minorBidi"/>
              <w:smallCaps w:val="0"/>
              <w:noProof/>
              <w:sz w:val="22"/>
              <w:szCs w:val="22"/>
              <w:rtl/>
            </w:rPr>
          </w:pPr>
          <w:r>
            <w:fldChar w:fldCharType="begin"/>
          </w:r>
          <w:r>
            <w:instrText xml:space="preserve"> TOC \o "1-4" \h \z \u </w:instrText>
          </w:r>
          <w:r>
            <w:fldChar w:fldCharType="separate"/>
          </w:r>
          <w:hyperlink w:anchor="_Toc114053515" w:history="1">
            <w:r w:rsidR="00215318" w:rsidRPr="00331D55">
              <w:rPr>
                <w:rStyle w:val="Hyperlink"/>
                <w:noProof/>
              </w:rPr>
              <w:t>Table of Contents</w:t>
            </w:r>
            <w:r w:rsidR="00215318">
              <w:rPr>
                <w:noProof/>
                <w:webHidden/>
                <w:rtl/>
              </w:rPr>
              <w:tab/>
            </w:r>
            <w:r w:rsidR="00215318">
              <w:rPr>
                <w:noProof/>
                <w:webHidden/>
                <w:rtl/>
              </w:rPr>
              <w:fldChar w:fldCharType="begin"/>
            </w:r>
            <w:r w:rsidR="00215318">
              <w:rPr>
                <w:noProof/>
                <w:webHidden/>
                <w:rtl/>
              </w:rPr>
              <w:instrText xml:space="preserve"> </w:instrText>
            </w:r>
            <w:r w:rsidR="00215318">
              <w:rPr>
                <w:noProof/>
                <w:webHidden/>
              </w:rPr>
              <w:instrText>PAGEREF</w:instrText>
            </w:r>
            <w:r w:rsidR="00215318">
              <w:rPr>
                <w:noProof/>
                <w:webHidden/>
                <w:rtl/>
              </w:rPr>
              <w:instrText xml:space="preserve"> _</w:instrText>
            </w:r>
            <w:r w:rsidR="00215318">
              <w:rPr>
                <w:noProof/>
                <w:webHidden/>
              </w:rPr>
              <w:instrText>Toc114053515 \h</w:instrText>
            </w:r>
            <w:r w:rsidR="00215318">
              <w:rPr>
                <w:noProof/>
                <w:webHidden/>
                <w:rtl/>
              </w:rPr>
              <w:instrText xml:space="preserve"> </w:instrText>
            </w:r>
            <w:r w:rsidR="00215318">
              <w:rPr>
                <w:noProof/>
                <w:webHidden/>
                <w:rtl/>
              </w:rPr>
            </w:r>
            <w:r w:rsidR="00215318">
              <w:rPr>
                <w:noProof/>
                <w:webHidden/>
                <w:rtl/>
              </w:rPr>
              <w:fldChar w:fldCharType="separate"/>
            </w:r>
            <w:r w:rsidR="00215318">
              <w:rPr>
                <w:noProof/>
                <w:webHidden/>
                <w:rtl/>
              </w:rPr>
              <w:t>3</w:t>
            </w:r>
            <w:r w:rsidR="00215318">
              <w:rPr>
                <w:noProof/>
                <w:webHidden/>
                <w:rtl/>
              </w:rPr>
              <w:fldChar w:fldCharType="end"/>
            </w:r>
          </w:hyperlink>
        </w:p>
        <w:p w14:paraId="7EB5CA00" w14:textId="78836D29" w:rsidR="00215318" w:rsidRDefault="00215318" w:rsidP="00215318">
          <w:pPr>
            <w:pStyle w:val="TOC2"/>
            <w:rPr>
              <w:rFonts w:cstheme="minorBidi"/>
              <w:smallCaps w:val="0"/>
              <w:noProof/>
              <w:sz w:val="22"/>
              <w:szCs w:val="22"/>
              <w:rtl/>
            </w:rPr>
          </w:pPr>
          <w:hyperlink w:anchor="_Toc114053516" w:history="1">
            <w:r w:rsidRPr="00331D55">
              <w:rPr>
                <w:rStyle w:val="Hyperlink"/>
                <w:noProof/>
                <w:lang w:bidi="ar-SA"/>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Toc114053516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F135671" w14:textId="15A06D3D" w:rsidR="00215318" w:rsidRDefault="00215318" w:rsidP="00215318">
          <w:pPr>
            <w:pStyle w:val="TOC2"/>
            <w:rPr>
              <w:rFonts w:cstheme="minorBidi"/>
              <w:smallCaps w:val="0"/>
              <w:noProof/>
              <w:sz w:val="22"/>
              <w:szCs w:val="22"/>
              <w:rtl/>
            </w:rPr>
          </w:pPr>
          <w:hyperlink w:anchor="_Toc114053517" w:history="1">
            <w:r w:rsidRPr="00331D55">
              <w:rPr>
                <w:rStyle w:val="Hyperlink"/>
                <w:noProof/>
                <w:lang w:bidi="ar-SA"/>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Toc114053517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43E7EB04" w14:textId="00F19946" w:rsidR="00215318" w:rsidRDefault="00215318" w:rsidP="00215318">
          <w:pPr>
            <w:pStyle w:val="TOC3"/>
            <w:tabs>
              <w:tab w:val="right" w:leader="dot" w:pos="9350"/>
            </w:tabs>
            <w:bidi w:val="0"/>
            <w:rPr>
              <w:rFonts w:cstheme="minorBidi"/>
              <w:i w:val="0"/>
              <w:iCs w:val="0"/>
              <w:noProof/>
              <w:sz w:val="22"/>
              <w:szCs w:val="22"/>
              <w:rtl/>
            </w:rPr>
          </w:pPr>
          <w:hyperlink w:anchor="_Toc114053518" w:history="1">
            <w:r w:rsidRPr="00331D55">
              <w:rPr>
                <w:rStyle w:val="Hyperlink"/>
                <w:noProof/>
                <w:lang w:bidi="ar-SA"/>
              </w:rPr>
              <w:t>Contradicting findings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Toc114053518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332FDA9C" w14:textId="1FEBCAEC" w:rsidR="00215318" w:rsidRDefault="00215318" w:rsidP="00215318">
          <w:pPr>
            <w:pStyle w:val="TOC3"/>
            <w:tabs>
              <w:tab w:val="right" w:leader="dot" w:pos="9350"/>
            </w:tabs>
            <w:bidi w:val="0"/>
            <w:rPr>
              <w:rFonts w:cstheme="minorBidi"/>
              <w:i w:val="0"/>
              <w:iCs w:val="0"/>
              <w:noProof/>
              <w:sz w:val="22"/>
              <w:szCs w:val="22"/>
              <w:rtl/>
            </w:rPr>
          </w:pPr>
          <w:hyperlink w:anchor="_Toc114053519" w:history="1">
            <w:r w:rsidRPr="00331D55">
              <w:rPr>
                <w:rStyle w:val="Hyperlink"/>
                <w:noProof/>
                <w:lang w:bidi="ar-SA"/>
              </w:rPr>
              <w:t>Explaining The Discrepancy between Findings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Toc114053519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DE26A90" w14:textId="1AC6DB75" w:rsidR="00215318" w:rsidRDefault="00215318" w:rsidP="00215318">
          <w:pPr>
            <w:pStyle w:val="TOC3"/>
            <w:tabs>
              <w:tab w:val="right" w:leader="dot" w:pos="9350"/>
            </w:tabs>
            <w:bidi w:val="0"/>
            <w:rPr>
              <w:rFonts w:cstheme="minorBidi"/>
              <w:i w:val="0"/>
              <w:iCs w:val="0"/>
              <w:noProof/>
              <w:sz w:val="22"/>
              <w:szCs w:val="22"/>
              <w:rtl/>
            </w:rPr>
          </w:pPr>
          <w:hyperlink w:anchor="_Toc114053520" w:history="1">
            <w:r w:rsidRPr="00331D55">
              <w:rPr>
                <w:rStyle w:val="Hyperlink"/>
                <w:noProof/>
                <w:lang w:bidi="ar-SA"/>
              </w:rPr>
              <w:t>Comparing Motion Tracking with Keyboard Response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21EF2A1" w14:textId="4898A5A2" w:rsidR="00215318" w:rsidRDefault="00215318" w:rsidP="00215318">
          <w:pPr>
            <w:pStyle w:val="TOC3"/>
            <w:tabs>
              <w:tab w:val="right" w:leader="dot" w:pos="9350"/>
            </w:tabs>
            <w:bidi w:val="0"/>
            <w:rPr>
              <w:rFonts w:cstheme="minorBidi"/>
              <w:i w:val="0"/>
              <w:iCs w:val="0"/>
              <w:noProof/>
              <w:sz w:val="22"/>
              <w:szCs w:val="22"/>
              <w:rtl/>
            </w:rPr>
          </w:pPr>
          <w:hyperlink w:anchor="_Toc114053521" w:history="1">
            <w:r w:rsidRPr="00331D55">
              <w:rPr>
                <w:rStyle w:val="Hyperlink"/>
                <w:noProof/>
                <w:lang w:bidi="ar-SA"/>
              </w:rPr>
              <w:t>Previous Priming Findings Made with Motion Tracking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84EB592" w14:textId="2753DA42" w:rsidR="00215318" w:rsidRDefault="00215318" w:rsidP="00215318">
          <w:pPr>
            <w:pStyle w:val="TOC3"/>
            <w:tabs>
              <w:tab w:val="right" w:leader="dot" w:pos="9350"/>
            </w:tabs>
            <w:bidi w:val="0"/>
            <w:rPr>
              <w:rFonts w:cstheme="minorBidi"/>
              <w:i w:val="0"/>
              <w:iCs w:val="0"/>
              <w:noProof/>
              <w:sz w:val="22"/>
              <w:szCs w:val="22"/>
              <w:rtl/>
            </w:rPr>
          </w:pPr>
          <w:hyperlink w:anchor="_Toc114053522" w:history="1">
            <w:r w:rsidRPr="00331D55">
              <w:rPr>
                <w:rStyle w:val="Hyperlink"/>
                <w:noProof/>
                <w:lang w:bidi="ar-SA"/>
              </w:rPr>
              <w:t>Current Research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7E988CE3" w14:textId="7EB3EE44" w:rsidR="00215318" w:rsidRDefault="00215318" w:rsidP="00215318">
          <w:pPr>
            <w:pStyle w:val="TOC2"/>
            <w:rPr>
              <w:rFonts w:cstheme="minorBidi"/>
              <w:smallCaps w:val="0"/>
              <w:noProof/>
              <w:sz w:val="22"/>
              <w:szCs w:val="22"/>
              <w:rtl/>
            </w:rPr>
          </w:pPr>
          <w:hyperlink w:anchor="_Toc114053523" w:history="1">
            <w:r w:rsidRPr="00331D55">
              <w:rPr>
                <w:rStyle w:val="Hyperlink"/>
                <w:noProof/>
                <w:lang w:bidi="ar-SA"/>
              </w:rPr>
              <w:t>Pilot Experiment 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3D61D222" w14:textId="18D50CB4" w:rsidR="00215318" w:rsidRDefault="00215318" w:rsidP="00215318">
          <w:pPr>
            <w:pStyle w:val="TOC3"/>
            <w:tabs>
              <w:tab w:val="right" w:leader="dot" w:pos="9350"/>
            </w:tabs>
            <w:bidi w:val="0"/>
            <w:rPr>
              <w:rFonts w:cstheme="minorBidi"/>
              <w:i w:val="0"/>
              <w:iCs w:val="0"/>
              <w:noProof/>
              <w:sz w:val="22"/>
              <w:szCs w:val="22"/>
              <w:rtl/>
            </w:rPr>
          </w:pPr>
          <w:hyperlink w:anchor="_Toc114053524" w:history="1">
            <w:r w:rsidRPr="00331D55">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6CC72AF4" w14:textId="49552B76" w:rsidR="00215318" w:rsidRDefault="00215318" w:rsidP="00215318">
          <w:pPr>
            <w:pStyle w:val="TOC4"/>
            <w:tabs>
              <w:tab w:val="right" w:leader="dot" w:pos="9350"/>
            </w:tabs>
            <w:bidi w:val="0"/>
            <w:rPr>
              <w:rFonts w:cstheme="minorBidi"/>
              <w:noProof/>
              <w:sz w:val="22"/>
              <w:szCs w:val="22"/>
              <w:rtl/>
            </w:rPr>
          </w:pPr>
          <w:hyperlink w:anchor="_Toc114053525" w:history="1">
            <w:r w:rsidRPr="00331D55">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2FC7D338" w14:textId="3FA15F1C" w:rsidR="00215318" w:rsidRDefault="00215318" w:rsidP="00215318">
          <w:pPr>
            <w:pStyle w:val="TOC4"/>
            <w:tabs>
              <w:tab w:val="right" w:leader="dot" w:pos="9350"/>
            </w:tabs>
            <w:bidi w:val="0"/>
            <w:rPr>
              <w:rFonts w:cstheme="minorBidi"/>
              <w:noProof/>
              <w:sz w:val="22"/>
              <w:szCs w:val="22"/>
              <w:rtl/>
            </w:rPr>
          </w:pPr>
          <w:hyperlink w:anchor="_Toc114053526" w:history="1">
            <w:r w:rsidRPr="00331D55">
              <w:rPr>
                <w:rStyle w:val="Hyperlink"/>
                <w:noProof/>
              </w:rPr>
              <w:t>Stimuli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Toc114053526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FFED97F" w14:textId="09621396" w:rsidR="00215318" w:rsidRDefault="00215318" w:rsidP="00215318">
          <w:pPr>
            <w:pStyle w:val="TOC4"/>
            <w:tabs>
              <w:tab w:val="right" w:leader="dot" w:pos="9350"/>
            </w:tabs>
            <w:bidi w:val="0"/>
            <w:rPr>
              <w:rFonts w:cstheme="minorBidi"/>
              <w:noProof/>
              <w:sz w:val="22"/>
              <w:szCs w:val="22"/>
              <w:rtl/>
            </w:rPr>
          </w:pPr>
          <w:hyperlink w:anchor="_Toc114053527" w:history="1">
            <w:r w:rsidRPr="00331D55">
              <w:rPr>
                <w:rStyle w:val="Hyperlink"/>
                <w:noProof/>
              </w:rPr>
              <w:t>Apparatus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Toc114053527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EEAA1ED" w14:textId="121A79E0" w:rsidR="00215318" w:rsidRDefault="00215318" w:rsidP="00215318">
          <w:pPr>
            <w:pStyle w:val="TOC3"/>
            <w:tabs>
              <w:tab w:val="right" w:leader="dot" w:pos="9350"/>
            </w:tabs>
            <w:bidi w:val="0"/>
            <w:rPr>
              <w:rFonts w:cstheme="minorBidi"/>
              <w:i w:val="0"/>
              <w:iCs w:val="0"/>
              <w:noProof/>
              <w:sz w:val="22"/>
              <w:szCs w:val="22"/>
              <w:rtl/>
            </w:rPr>
          </w:pPr>
          <w:hyperlink w:anchor="_Toc114053528" w:history="1">
            <w:r w:rsidRPr="00331D55">
              <w:rPr>
                <w:rStyle w:val="Hyperlink"/>
                <w:noProof/>
                <w:lang w:bidi="ar-SA"/>
              </w:rPr>
              <w:t>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Toc114053528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A52AAD5" w14:textId="02414FE2" w:rsidR="00215318" w:rsidRDefault="00215318" w:rsidP="00215318">
          <w:pPr>
            <w:pStyle w:val="TOC3"/>
            <w:tabs>
              <w:tab w:val="right" w:leader="dot" w:pos="9350"/>
            </w:tabs>
            <w:bidi w:val="0"/>
            <w:rPr>
              <w:rFonts w:cstheme="minorBidi"/>
              <w:i w:val="0"/>
              <w:iCs w:val="0"/>
              <w:noProof/>
              <w:sz w:val="22"/>
              <w:szCs w:val="22"/>
              <w:rtl/>
            </w:rPr>
          </w:pPr>
          <w:hyperlink w:anchor="_Toc114053529" w:history="1">
            <w:r w:rsidRPr="00331D55">
              <w:rPr>
                <w:rStyle w:val="Hyperlink"/>
                <w:noProof/>
                <w:lang w:bidi="ar-SA"/>
              </w:rPr>
              <w:t>Trajectory preprocessing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Toc114053529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30708DE3" w14:textId="61739E5F" w:rsidR="00215318" w:rsidRDefault="00215318" w:rsidP="00215318">
          <w:pPr>
            <w:pStyle w:val="TOC3"/>
            <w:tabs>
              <w:tab w:val="right" w:leader="dot" w:pos="9350"/>
            </w:tabs>
            <w:bidi w:val="0"/>
            <w:rPr>
              <w:rFonts w:cstheme="minorBidi"/>
              <w:i w:val="0"/>
              <w:iCs w:val="0"/>
              <w:noProof/>
              <w:sz w:val="22"/>
              <w:szCs w:val="22"/>
              <w:rtl/>
            </w:rPr>
          </w:pPr>
          <w:hyperlink w:anchor="_Toc114053530" w:history="1">
            <w:r w:rsidRPr="00331D55">
              <w:rPr>
                <w:rStyle w:val="Hyperlink"/>
                <w:noProof/>
                <w:lang w:bidi="ar-SA"/>
              </w:rPr>
              <w:t>Variables extraction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69001581" w14:textId="28A91C1B" w:rsidR="00215318" w:rsidRDefault="00215318" w:rsidP="00215318">
          <w:pPr>
            <w:pStyle w:val="TOC3"/>
            <w:tabs>
              <w:tab w:val="right" w:leader="dot" w:pos="9350"/>
            </w:tabs>
            <w:bidi w:val="0"/>
            <w:rPr>
              <w:rFonts w:cstheme="minorBidi"/>
              <w:i w:val="0"/>
              <w:iCs w:val="0"/>
              <w:noProof/>
              <w:sz w:val="22"/>
              <w:szCs w:val="22"/>
              <w:rtl/>
            </w:rPr>
          </w:pPr>
          <w:hyperlink w:anchor="_Toc114053531" w:history="1">
            <w:r w:rsidRPr="00331D55">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345E01D" w14:textId="325F8659" w:rsidR="00215318" w:rsidRDefault="00215318" w:rsidP="00215318">
          <w:pPr>
            <w:pStyle w:val="TOC3"/>
            <w:tabs>
              <w:tab w:val="right" w:leader="dot" w:pos="9350"/>
            </w:tabs>
            <w:bidi w:val="0"/>
            <w:rPr>
              <w:rFonts w:cstheme="minorBidi"/>
              <w:i w:val="0"/>
              <w:iCs w:val="0"/>
              <w:noProof/>
              <w:sz w:val="22"/>
              <w:szCs w:val="22"/>
              <w:rtl/>
            </w:rPr>
          </w:pPr>
          <w:hyperlink w:anchor="_Toc114053532" w:history="1">
            <w:r w:rsidRPr="00331D55">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Toc114053532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6AB381BD" w14:textId="0D01169C" w:rsidR="00215318" w:rsidRDefault="00215318" w:rsidP="00215318">
          <w:pPr>
            <w:pStyle w:val="TOC3"/>
            <w:tabs>
              <w:tab w:val="right" w:leader="dot" w:pos="9350"/>
            </w:tabs>
            <w:bidi w:val="0"/>
            <w:rPr>
              <w:rFonts w:cstheme="minorBidi"/>
              <w:i w:val="0"/>
              <w:iCs w:val="0"/>
              <w:noProof/>
              <w:sz w:val="22"/>
              <w:szCs w:val="22"/>
              <w:rtl/>
            </w:rPr>
          </w:pPr>
          <w:hyperlink w:anchor="_Toc114053533" w:history="1">
            <w:r w:rsidRPr="00331D55">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Toc114053533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03851B43" w14:textId="6E2DD01D" w:rsidR="00215318" w:rsidRDefault="00215318" w:rsidP="00215318">
          <w:pPr>
            <w:pStyle w:val="TOC2"/>
            <w:rPr>
              <w:rFonts w:cstheme="minorBidi"/>
              <w:smallCaps w:val="0"/>
              <w:noProof/>
              <w:sz w:val="22"/>
              <w:szCs w:val="22"/>
              <w:rtl/>
            </w:rPr>
          </w:pPr>
          <w:hyperlink w:anchor="_Toc114053534" w:history="1">
            <w:r w:rsidRPr="00331D55">
              <w:rPr>
                <w:rStyle w:val="Hyperlink"/>
                <w:noProof/>
                <w:lang w:bidi="ar-SA"/>
              </w:rPr>
              <w:t>Pilot Experiment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4738686" w14:textId="40FDA8FB" w:rsidR="00215318" w:rsidRDefault="00215318" w:rsidP="00215318">
          <w:pPr>
            <w:pStyle w:val="TOC3"/>
            <w:tabs>
              <w:tab w:val="right" w:leader="dot" w:pos="9350"/>
            </w:tabs>
            <w:bidi w:val="0"/>
            <w:rPr>
              <w:rFonts w:cstheme="minorBidi"/>
              <w:i w:val="0"/>
              <w:iCs w:val="0"/>
              <w:noProof/>
              <w:sz w:val="22"/>
              <w:szCs w:val="22"/>
              <w:rtl/>
            </w:rPr>
          </w:pPr>
          <w:hyperlink w:anchor="_Toc114053535" w:history="1">
            <w:r w:rsidRPr="00331D55">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EFC8A75" w14:textId="7243D14F" w:rsidR="00215318" w:rsidRDefault="00215318" w:rsidP="00215318">
          <w:pPr>
            <w:pStyle w:val="TOC4"/>
            <w:tabs>
              <w:tab w:val="right" w:leader="dot" w:pos="9350"/>
            </w:tabs>
            <w:bidi w:val="0"/>
            <w:rPr>
              <w:rFonts w:cstheme="minorBidi"/>
              <w:noProof/>
              <w:sz w:val="22"/>
              <w:szCs w:val="22"/>
              <w:rtl/>
            </w:rPr>
          </w:pPr>
          <w:hyperlink w:anchor="_Toc114053536" w:history="1">
            <w:r w:rsidRPr="00331D55">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Toc114053536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3958AB28" w14:textId="19871CCB" w:rsidR="00215318" w:rsidRDefault="00215318" w:rsidP="00215318">
          <w:pPr>
            <w:pStyle w:val="TOC3"/>
            <w:tabs>
              <w:tab w:val="right" w:leader="dot" w:pos="9350"/>
            </w:tabs>
            <w:bidi w:val="0"/>
            <w:rPr>
              <w:rFonts w:cstheme="minorBidi"/>
              <w:i w:val="0"/>
              <w:iCs w:val="0"/>
              <w:noProof/>
              <w:sz w:val="22"/>
              <w:szCs w:val="22"/>
              <w:rtl/>
            </w:rPr>
          </w:pPr>
          <w:hyperlink w:anchor="_Toc114053537" w:history="1">
            <w:r w:rsidRPr="00331D55">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Toc114053537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19AAF2BA" w14:textId="458F3F93" w:rsidR="00215318" w:rsidRDefault="00215318" w:rsidP="00215318">
          <w:pPr>
            <w:pStyle w:val="TOC3"/>
            <w:tabs>
              <w:tab w:val="right" w:leader="dot" w:pos="9350"/>
            </w:tabs>
            <w:bidi w:val="0"/>
            <w:rPr>
              <w:rFonts w:cstheme="minorBidi"/>
              <w:i w:val="0"/>
              <w:iCs w:val="0"/>
              <w:noProof/>
              <w:sz w:val="22"/>
              <w:szCs w:val="22"/>
              <w:rtl/>
            </w:rPr>
          </w:pPr>
          <w:hyperlink w:anchor="_Toc114053538" w:history="1">
            <w:r w:rsidRPr="00331D55">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Toc114053538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4E2E9134" w14:textId="3D9DBC9C" w:rsidR="00215318" w:rsidRDefault="00215318" w:rsidP="00215318">
          <w:pPr>
            <w:pStyle w:val="TOC3"/>
            <w:tabs>
              <w:tab w:val="right" w:leader="dot" w:pos="9350"/>
            </w:tabs>
            <w:bidi w:val="0"/>
            <w:rPr>
              <w:rFonts w:cstheme="minorBidi"/>
              <w:i w:val="0"/>
              <w:iCs w:val="0"/>
              <w:noProof/>
              <w:sz w:val="22"/>
              <w:szCs w:val="22"/>
              <w:rtl/>
            </w:rPr>
          </w:pPr>
          <w:hyperlink w:anchor="_Toc114053539" w:history="1">
            <w:r w:rsidRPr="00331D55">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Toc114053539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6B85443D" w14:textId="2AD6C4F8" w:rsidR="00215318" w:rsidRDefault="00215318" w:rsidP="00215318">
          <w:pPr>
            <w:pStyle w:val="TOC3"/>
            <w:tabs>
              <w:tab w:val="right" w:leader="dot" w:pos="9350"/>
            </w:tabs>
            <w:bidi w:val="0"/>
            <w:rPr>
              <w:rFonts w:cstheme="minorBidi"/>
              <w:i w:val="0"/>
              <w:iCs w:val="0"/>
              <w:noProof/>
              <w:sz w:val="22"/>
              <w:szCs w:val="22"/>
              <w:rtl/>
            </w:rPr>
          </w:pPr>
          <w:hyperlink w:anchor="_Toc114053540" w:history="1">
            <w:r w:rsidRPr="00331D55">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Toc114053540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7297DBE2" w14:textId="2AD8294E" w:rsidR="00215318" w:rsidRDefault="00215318" w:rsidP="00215318">
          <w:pPr>
            <w:pStyle w:val="TOC2"/>
            <w:rPr>
              <w:rFonts w:cstheme="minorBidi"/>
              <w:smallCaps w:val="0"/>
              <w:noProof/>
              <w:sz w:val="22"/>
              <w:szCs w:val="22"/>
              <w:rtl/>
            </w:rPr>
          </w:pPr>
          <w:hyperlink w:anchor="_Toc114053541" w:history="1">
            <w:r w:rsidRPr="00331D55">
              <w:rPr>
                <w:rStyle w:val="Hyperlink"/>
                <w:noProof/>
                <w:lang w:bidi="ar-SA"/>
              </w:rPr>
              <w:t>Pilot Experiment 3</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Toc114053541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46DB5387" w14:textId="52B88E7B" w:rsidR="00215318" w:rsidRDefault="00215318" w:rsidP="00215318">
          <w:pPr>
            <w:pStyle w:val="TOC3"/>
            <w:tabs>
              <w:tab w:val="right" w:leader="dot" w:pos="9350"/>
            </w:tabs>
            <w:bidi w:val="0"/>
            <w:rPr>
              <w:rFonts w:cstheme="minorBidi"/>
              <w:i w:val="0"/>
              <w:iCs w:val="0"/>
              <w:noProof/>
              <w:sz w:val="22"/>
              <w:szCs w:val="22"/>
              <w:rtl/>
            </w:rPr>
          </w:pPr>
          <w:hyperlink w:anchor="_Toc114053542" w:history="1">
            <w:r w:rsidRPr="00331D55">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Toc114053542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67204792" w14:textId="33BDF986" w:rsidR="00215318" w:rsidRDefault="00215318" w:rsidP="00215318">
          <w:pPr>
            <w:pStyle w:val="TOC4"/>
            <w:tabs>
              <w:tab w:val="right" w:leader="dot" w:pos="9350"/>
            </w:tabs>
            <w:bidi w:val="0"/>
            <w:rPr>
              <w:rFonts w:cstheme="minorBidi"/>
              <w:noProof/>
              <w:sz w:val="22"/>
              <w:szCs w:val="22"/>
              <w:rtl/>
            </w:rPr>
          </w:pPr>
          <w:hyperlink w:anchor="_Toc114053543" w:history="1">
            <w:r w:rsidRPr="00331D55">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Toc114053543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5C668A99" w14:textId="68307684" w:rsidR="00215318" w:rsidRDefault="00215318" w:rsidP="00215318">
          <w:pPr>
            <w:pStyle w:val="TOC3"/>
            <w:tabs>
              <w:tab w:val="right" w:leader="dot" w:pos="9350"/>
            </w:tabs>
            <w:bidi w:val="0"/>
            <w:rPr>
              <w:rFonts w:cstheme="minorBidi"/>
              <w:i w:val="0"/>
              <w:iCs w:val="0"/>
              <w:noProof/>
              <w:sz w:val="22"/>
              <w:szCs w:val="22"/>
              <w:rtl/>
            </w:rPr>
          </w:pPr>
          <w:hyperlink w:anchor="_Toc114053544" w:history="1">
            <w:r w:rsidRPr="00331D55">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Toc114053544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64DFF243" w14:textId="0CF3F438" w:rsidR="00215318" w:rsidRDefault="00215318" w:rsidP="00215318">
          <w:pPr>
            <w:pStyle w:val="TOC3"/>
            <w:tabs>
              <w:tab w:val="right" w:leader="dot" w:pos="9350"/>
            </w:tabs>
            <w:bidi w:val="0"/>
            <w:rPr>
              <w:rFonts w:cstheme="minorBidi"/>
              <w:i w:val="0"/>
              <w:iCs w:val="0"/>
              <w:noProof/>
              <w:sz w:val="22"/>
              <w:szCs w:val="22"/>
              <w:rtl/>
            </w:rPr>
          </w:pPr>
          <w:hyperlink w:anchor="_Toc114053545" w:history="1">
            <w:r w:rsidRPr="00331D55">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Toc114053545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7E5DD6A4" w14:textId="2BA9547E" w:rsidR="00215318" w:rsidRDefault="00215318" w:rsidP="00215318">
          <w:pPr>
            <w:pStyle w:val="TOC3"/>
            <w:tabs>
              <w:tab w:val="right" w:leader="dot" w:pos="9350"/>
            </w:tabs>
            <w:bidi w:val="0"/>
            <w:rPr>
              <w:rFonts w:cstheme="minorBidi"/>
              <w:i w:val="0"/>
              <w:iCs w:val="0"/>
              <w:noProof/>
              <w:sz w:val="22"/>
              <w:szCs w:val="22"/>
              <w:rtl/>
            </w:rPr>
          </w:pPr>
          <w:hyperlink w:anchor="_Toc114053546" w:history="1">
            <w:r w:rsidRPr="00331D55">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Toc114053546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71005DC4" w14:textId="5D2B60E5" w:rsidR="00215318" w:rsidRDefault="00215318" w:rsidP="00215318">
          <w:pPr>
            <w:pStyle w:val="TOC2"/>
            <w:rPr>
              <w:rFonts w:cstheme="minorBidi"/>
              <w:smallCaps w:val="0"/>
              <w:noProof/>
              <w:sz w:val="22"/>
              <w:szCs w:val="22"/>
              <w:rtl/>
            </w:rPr>
          </w:pPr>
          <w:hyperlink w:anchor="_Toc114053547" w:history="1">
            <w:r w:rsidRPr="00331D55">
              <w:rPr>
                <w:rStyle w:val="Hyperlink"/>
                <w:noProof/>
                <w:lang w:bidi="ar-SA"/>
              </w:rPr>
              <w:t>Experiment 4</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Toc114053547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361A22B6" w14:textId="5450F67A" w:rsidR="00215318" w:rsidRDefault="00215318" w:rsidP="00215318">
          <w:pPr>
            <w:pStyle w:val="TOC3"/>
            <w:tabs>
              <w:tab w:val="right" w:leader="dot" w:pos="9350"/>
            </w:tabs>
            <w:bidi w:val="0"/>
            <w:rPr>
              <w:rFonts w:cstheme="minorBidi"/>
              <w:i w:val="0"/>
              <w:iCs w:val="0"/>
              <w:noProof/>
              <w:sz w:val="22"/>
              <w:szCs w:val="22"/>
              <w:rtl/>
            </w:rPr>
          </w:pPr>
          <w:hyperlink w:anchor="_Toc114053548" w:history="1">
            <w:r w:rsidRPr="00331D55">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Toc114053548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23B2795C" w14:textId="6BD02E1C" w:rsidR="00215318" w:rsidRDefault="00215318" w:rsidP="00215318">
          <w:pPr>
            <w:pStyle w:val="TOC4"/>
            <w:tabs>
              <w:tab w:val="right" w:leader="dot" w:pos="9350"/>
            </w:tabs>
            <w:bidi w:val="0"/>
            <w:rPr>
              <w:rFonts w:cstheme="minorBidi"/>
              <w:noProof/>
              <w:sz w:val="22"/>
              <w:szCs w:val="22"/>
              <w:rtl/>
            </w:rPr>
          </w:pPr>
          <w:hyperlink w:anchor="_Toc114053549" w:history="1">
            <w:r w:rsidRPr="00331D55">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Toc114053549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10E67EB7" w14:textId="17AEC7BF" w:rsidR="00215318" w:rsidRDefault="00215318" w:rsidP="00215318">
          <w:pPr>
            <w:pStyle w:val="TOC3"/>
            <w:tabs>
              <w:tab w:val="right" w:leader="dot" w:pos="9350"/>
            </w:tabs>
            <w:bidi w:val="0"/>
            <w:rPr>
              <w:rFonts w:cstheme="minorBidi"/>
              <w:i w:val="0"/>
              <w:iCs w:val="0"/>
              <w:noProof/>
              <w:sz w:val="22"/>
              <w:szCs w:val="22"/>
              <w:rtl/>
            </w:rPr>
          </w:pPr>
          <w:hyperlink w:anchor="_Toc114053550" w:history="1">
            <w:r w:rsidRPr="00331D55">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Toc114053550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7597E01C" w14:textId="732BA5F5" w:rsidR="00215318" w:rsidRDefault="00215318" w:rsidP="00215318">
          <w:pPr>
            <w:pStyle w:val="TOC3"/>
            <w:tabs>
              <w:tab w:val="right" w:leader="dot" w:pos="9350"/>
            </w:tabs>
            <w:bidi w:val="0"/>
            <w:rPr>
              <w:rFonts w:cstheme="minorBidi"/>
              <w:i w:val="0"/>
              <w:iCs w:val="0"/>
              <w:noProof/>
              <w:sz w:val="22"/>
              <w:szCs w:val="22"/>
              <w:rtl/>
            </w:rPr>
          </w:pPr>
          <w:hyperlink w:anchor="_Toc114053551" w:history="1">
            <w:r w:rsidRPr="00331D55">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Toc114053551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5E7D83C3" w14:textId="576E8A13" w:rsidR="00215318" w:rsidRDefault="00215318" w:rsidP="00215318">
          <w:pPr>
            <w:pStyle w:val="TOC3"/>
            <w:tabs>
              <w:tab w:val="right" w:leader="dot" w:pos="9350"/>
            </w:tabs>
            <w:bidi w:val="0"/>
            <w:rPr>
              <w:rFonts w:cstheme="minorBidi"/>
              <w:i w:val="0"/>
              <w:iCs w:val="0"/>
              <w:noProof/>
              <w:sz w:val="22"/>
              <w:szCs w:val="22"/>
              <w:rtl/>
            </w:rPr>
          </w:pPr>
          <w:hyperlink w:anchor="_Toc114053552" w:history="1">
            <w:r w:rsidRPr="00331D55">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Toc114053552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1034B7C5" w14:textId="7FF2B9DE" w:rsidR="00215318" w:rsidRDefault="00215318" w:rsidP="00215318">
          <w:pPr>
            <w:pStyle w:val="TOC3"/>
            <w:tabs>
              <w:tab w:val="right" w:leader="dot" w:pos="9350"/>
            </w:tabs>
            <w:bidi w:val="0"/>
            <w:rPr>
              <w:rFonts w:cstheme="minorBidi"/>
              <w:i w:val="0"/>
              <w:iCs w:val="0"/>
              <w:noProof/>
              <w:sz w:val="22"/>
              <w:szCs w:val="22"/>
              <w:rtl/>
            </w:rPr>
          </w:pPr>
          <w:hyperlink w:anchor="_Toc114053553" w:history="1">
            <w:r w:rsidRPr="00331D55">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Toc114053553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517AB192" w14:textId="060DB677" w:rsidR="00215318" w:rsidRDefault="00215318" w:rsidP="00215318">
          <w:pPr>
            <w:pStyle w:val="TOC2"/>
            <w:rPr>
              <w:rFonts w:cstheme="minorBidi"/>
              <w:smallCaps w:val="0"/>
              <w:noProof/>
              <w:sz w:val="22"/>
              <w:szCs w:val="22"/>
              <w:rtl/>
            </w:rPr>
          </w:pPr>
          <w:hyperlink w:anchor="_Toc114053554" w:history="1">
            <w:r w:rsidRPr="00331D55">
              <w:rPr>
                <w:rStyle w:val="Hyperlink"/>
                <w:noProof/>
                <w:lang w:bidi="ar-SA"/>
              </w:rPr>
              <w:t>General 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Toc114053554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6AFAFFEF" w14:textId="65504C69" w:rsidR="00215318" w:rsidRDefault="00215318" w:rsidP="00215318">
          <w:pPr>
            <w:pStyle w:val="TOC2"/>
            <w:rPr>
              <w:rFonts w:cstheme="minorBidi"/>
              <w:smallCaps w:val="0"/>
              <w:noProof/>
              <w:sz w:val="22"/>
              <w:szCs w:val="22"/>
              <w:rtl/>
            </w:rPr>
          </w:pPr>
          <w:hyperlink w:anchor="_Toc114053555" w:history="1">
            <w:r w:rsidRPr="00331D55">
              <w:rPr>
                <w:rStyle w:val="Hyperlink"/>
                <w:noProof/>
                <w:lang w:bidi="ar-SA"/>
              </w:rPr>
              <w:t>Supplementary materials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Toc114053555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3A39621F" w14:textId="7837C6B9" w:rsidR="00215318" w:rsidRDefault="00215318" w:rsidP="00215318">
          <w:pPr>
            <w:pStyle w:val="TOC2"/>
            <w:rPr>
              <w:rFonts w:cstheme="minorBidi"/>
              <w:smallCaps w:val="0"/>
              <w:noProof/>
              <w:sz w:val="22"/>
              <w:szCs w:val="22"/>
              <w:rtl/>
            </w:rPr>
          </w:pPr>
          <w:hyperlink w:anchor="_Toc114053556" w:history="1">
            <w:r w:rsidRPr="00331D55">
              <w:rPr>
                <w:rStyle w:val="Hyperlink"/>
                <w:noProof/>
                <w:lang w:bidi="ar-SA"/>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Toc114053556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4587C80F" w14:textId="46760120" w:rsidR="006238E0" w:rsidRDefault="006238E0" w:rsidP="00215318">
          <w:pPr>
            <w:pStyle w:val="TOCHeading"/>
            <w:ind w:firstLine="0"/>
          </w:pPr>
          <w:r>
            <w:fldChar w:fldCharType="end"/>
          </w:r>
        </w:p>
      </w:sdtContent>
    </w:sdt>
    <w:p w14:paraId="17A4C2D6" w14:textId="1C8FCA86" w:rsidR="00A85F15" w:rsidRPr="00A85F15" w:rsidRDefault="004C0E90" w:rsidP="006238E0">
      <w:pPr>
        <w:pStyle w:val="Heading2"/>
      </w:pPr>
      <w:r>
        <w:rPr>
          <w:rFonts w:eastAsia="SimSun"/>
          <w:kern w:val="24"/>
        </w:rPr>
        <w:br w:type="page"/>
      </w:r>
    </w:p>
    <w:p w14:paraId="56434494" w14:textId="140B4304" w:rsidR="00337559" w:rsidRDefault="00337559" w:rsidP="006238E0">
      <w:pPr>
        <w:pStyle w:val="Heading2"/>
      </w:pPr>
      <w:bookmarkStart w:id="23" w:name="_Toc114053516"/>
      <w:r>
        <w:lastRenderedPageBreak/>
        <w:t>Abstract</w:t>
      </w:r>
      <w:bookmarkEnd w:id="23"/>
    </w:p>
    <w:p w14:paraId="7C352F4A" w14:textId="536BFFB3" w:rsidR="003D683E" w:rsidRDefault="000904B3" w:rsidP="00AA7E94">
      <w:pPr>
        <w:ind w:firstLine="0"/>
      </w:pPr>
      <w:r w:rsidRPr="00CA4C70">
        <w:t>Although invisible to us, unconscious stimul</w:t>
      </w:r>
      <w:r>
        <w:t>i</w:t>
      </w:r>
      <w:r w:rsidRPr="00CA4C70">
        <w:t xml:space="preserve"> </w:t>
      </w:r>
      <w:r>
        <w:t xml:space="preserve">were shown to </w:t>
      </w:r>
      <w:r w:rsidRPr="00CA4C70">
        <w:t>still affect our behavior</w:t>
      </w:r>
      <w:r>
        <w:t xml:space="preserve">. However, </w:t>
      </w:r>
      <w:r w:rsidRPr="00CA4C70">
        <w:t xml:space="preserve">the field </w:t>
      </w:r>
      <w:r w:rsidR="00A21343">
        <w:t xml:space="preserve">of unconscious processing </w:t>
      </w:r>
      <w:r w:rsidRPr="00CA4C70">
        <w:t>abounds with contradicting findings</w:t>
      </w:r>
      <w:r>
        <w:t>,</w:t>
      </w:r>
      <w:r w:rsidRPr="00CA4C70">
        <w:t xml:space="preserve"> which in turn evoke an ongoing controversy about the</w:t>
      </w:r>
      <w:r w:rsidR="00733EA1">
        <w:t xml:space="preserve"> </w:t>
      </w:r>
      <w:r w:rsidRPr="00CA4C70">
        <w:t xml:space="preserve">scope of </w:t>
      </w:r>
      <w:r w:rsidR="00AA7E94">
        <w:t>such</w:t>
      </w:r>
      <w:r w:rsidR="00AA7E94" w:rsidRPr="00CA4C70">
        <w:t xml:space="preserve"> </w:t>
      </w:r>
      <w:r w:rsidRPr="00CA4C70">
        <w:t>processing</w:t>
      </w:r>
      <w:r>
        <w:t xml:space="preserve">, and specifically for </w:t>
      </w:r>
      <w:r w:rsidRPr="00CA4C70">
        <w:t xml:space="preserve">semantic </w:t>
      </w:r>
      <w:r w:rsidR="00AA7E94">
        <w:t>effects</w:t>
      </w:r>
      <w:r w:rsidRPr="00CA4C70">
        <w:t xml:space="preserve">. </w:t>
      </w:r>
      <w:r>
        <w:t xml:space="preserve">Such </w:t>
      </w:r>
      <w:r w:rsidRPr="00CA4C70">
        <w:t xml:space="preserve">contradicting results can be explained by methodological limitations of some of these studies. One </w:t>
      </w:r>
      <w:r w:rsidR="0050028A">
        <w:t xml:space="preserve">possible </w:t>
      </w:r>
      <w:r w:rsidRPr="00CA4C70">
        <w:t xml:space="preserve">limitation, that is studied in this thesis, </w:t>
      </w:r>
      <w:r>
        <w:t>might be an</w:t>
      </w:r>
      <w:r w:rsidRPr="00CA4C70">
        <w:t xml:space="preserve"> underestimation of unconscious processing due to the use of insensitive measures of the unconscious effect. The most prominent measure for probing unconscious effects is reaction time (RT), as measured using keyboard presses</w:t>
      </w:r>
      <w:r>
        <w:t>. H</w:t>
      </w:r>
      <w:r w:rsidRPr="00CA4C70">
        <w:t>owever, this effect is usually very small</w:t>
      </w:r>
      <w:r>
        <w:t xml:space="preserve"> </w:t>
      </w:r>
      <w:r w:rsidRPr="00CA4C70">
        <w:t xml:space="preserve">and indexes the final decision </w:t>
      </w:r>
      <w:r>
        <w:t xml:space="preserve">but not </w:t>
      </w:r>
      <w:r w:rsidRPr="00CA4C70">
        <w:t>the process of formulating it</w:t>
      </w:r>
      <w:r>
        <w:t>.</w:t>
      </w:r>
      <w:r w:rsidRPr="00CA4C70">
        <w:t xml:space="preserve"> </w:t>
      </w:r>
      <w:r w:rsidRPr="00BF6400">
        <w:t>Both</w:t>
      </w:r>
      <w:r w:rsidRPr="00CA4C70">
        <w:t xml:space="preserve"> problems might be solved </w:t>
      </w:r>
      <w:r>
        <w:t xml:space="preserve">by </w:t>
      </w:r>
      <w:r w:rsidRPr="00CA4C70">
        <w:t xml:space="preserve">using motion tracking, which has become a popular tool for unraveling cognitive processes. </w:t>
      </w:r>
    </w:p>
    <w:p w14:paraId="41246F4A" w14:textId="77777777" w:rsidR="003D683E" w:rsidRDefault="000904B3" w:rsidP="009B200E">
      <w:r w:rsidRPr="00CA4C70">
        <w:t xml:space="preserve">But is motion tracking indeed more sensitive to unconscious effects than a keyboard? To date, only one study directly made this comparison and found that the </w:t>
      </w:r>
      <w:r>
        <w:t xml:space="preserve">unconscious </w:t>
      </w:r>
      <w:r w:rsidRPr="00CA4C70">
        <w:t>effect was marginally significant when probed with a keyboard, but robust when measured via mouse tracking</w:t>
      </w:r>
      <w:r>
        <w:t>.</w:t>
      </w:r>
      <w:r w:rsidRPr="00CA4C70">
        <w:t xml:space="preserve"> However</w:t>
      </w:r>
      <w:r>
        <w:t>,</w:t>
      </w:r>
      <w:r w:rsidRPr="00CA4C70">
        <w:t xml:space="preserve"> this study suffers from several limitations, both </w:t>
      </w:r>
      <w:r w:rsidR="0050028A">
        <w:t xml:space="preserve">with regards </w:t>
      </w:r>
      <w:r w:rsidRPr="00CA4C70">
        <w:t xml:space="preserve">to its awareness measurement and to its motion tracking measure. </w:t>
      </w:r>
      <w:r>
        <w:t>The current thesis is</w:t>
      </w:r>
      <w:r w:rsidRPr="00CA4C70">
        <w:t xml:space="preserve"> aimed at testing the hypothesis that motion tracking might be superior to keyboard responses in detecting </w:t>
      </w:r>
      <w:r>
        <w:t xml:space="preserve">the </w:t>
      </w:r>
      <w:r w:rsidRPr="00CA4C70">
        <w:t xml:space="preserve">effects of unconscious processing, while overcoming the </w:t>
      </w:r>
      <w:proofErr w:type="gramStart"/>
      <w:r w:rsidRPr="00CA4C70">
        <w:t>aforementioned limitations</w:t>
      </w:r>
      <w:proofErr w:type="gramEnd"/>
      <w:r w:rsidRPr="00CA4C70">
        <w:t xml:space="preserve">. </w:t>
      </w:r>
    </w:p>
    <w:p w14:paraId="0F169FD0" w14:textId="038AF246" w:rsidR="00337559" w:rsidRPr="007E22AF" w:rsidRDefault="000904B3" w:rsidP="009B200E">
      <w:pPr>
        <w:rPr>
          <w:rtl/>
        </w:rPr>
      </w:pPr>
      <w:r>
        <w:t>To do so</w:t>
      </w:r>
      <w:r w:rsidR="003D683E">
        <w:t>,</w:t>
      </w:r>
      <w:r>
        <w:t xml:space="preserve"> </w:t>
      </w:r>
      <w:r w:rsidRPr="00CA4C70">
        <w:t>rigorous awareness measures and an intuitive reaching response</w:t>
      </w:r>
      <w:r>
        <w:t xml:space="preserve"> were used </w:t>
      </w:r>
      <w:r w:rsidRPr="00CA4C70">
        <w:t>in a series of four studies. Three exploratory studies were aimed at finding the optimal conditions for discovering an unconscious effect when using reaching responses</w:t>
      </w:r>
      <w:r w:rsidR="003D683E">
        <w:t>. A</w:t>
      </w:r>
      <w:r w:rsidR="00362826" w:rsidRPr="00CA4C70">
        <w:t xml:space="preserve"> </w:t>
      </w:r>
      <w:r w:rsidRPr="00CA4C70">
        <w:t xml:space="preserve">fourth confirmatory study directly compared between motion tracking and keyboard responses. All four studies used a priming paradigm </w:t>
      </w:r>
      <w:r w:rsidR="00ED0D5A">
        <w:t>that followed</w:t>
      </w:r>
      <w:r w:rsidR="00ED0D5A" w:rsidRPr="00CA4C70">
        <w:t xml:space="preserve"> </w:t>
      </w:r>
      <w:r w:rsidRPr="00CA4C70">
        <w:t xml:space="preserve">a classical study by </w:t>
      </w:r>
      <w:proofErr w:type="spellStart"/>
      <w:r w:rsidRPr="00CA4C70">
        <w:t>Deha</w:t>
      </w:r>
      <w:r>
        <w:t>e</w:t>
      </w:r>
      <w:r w:rsidRPr="00CA4C70">
        <w:t>ne</w:t>
      </w:r>
      <w:proofErr w:type="spellEnd"/>
      <w:r w:rsidRPr="00CA4C70">
        <w:t xml:space="preserve"> and colleagues</w:t>
      </w:r>
      <w:r>
        <w:t xml:space="preserve"> </w:t>
      </w:r>
      <w:r>
        <w:fldChar w:fldCharType="begin"/>
      </w:r>
      <w:r w:rsidR="008D13A3">
        <w:instrText xml:space="preserve"> ADDIN ZOTERO_ITEM CSL_CITATION {"citationID":"GmygH9W8","properties":{"formattedCitation":"(Dehaene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fldChar w:fldCharType="separate"/>
      </w:r>
      <w:r w:rsidRPr="002F57D5">
        <w:rPr>
          <w:rFonts w:ascii="Times New Roman" w:hAnsi="Times New Roman" w:cs="Times New Roman"/>
        </w:rPr>
        <w:t>(2001)</w:t>
      </w:r>
      <w:r>
        <w:fldChar w:fldCharType="end"/>
      </w:r>
      <w:r w:rsidRPr="00CA4C70">
        <w:t xml:space="preserve">, in which subjects performed a semantic judgment on a target word that was preceded by an identical/different invisible prime. The first experiment produced only marginally significant results, </w:t>
      </w:r>
      <w:r>
        <w:t>presumably</w:t>
      </w:r>
      <w:r w:rsidRPr="00CA4C70">
        <w:t xml:space="preserve"> because it </w:t>
      </w:r>
      <w:r w:rsidR="009D3D84">
        <w:t>allowed for slow responses</w:t>
      </w:r>
      <w:r w:rsidRPr="00CA4C70">
        <w:t xml:space="preserve">. The second experiment reduced this limit and divided it to onset time and movement duration as well as introduced another training block to improve response speed. </w:t>
      </w:r>
      <w:r>
        <w:t xml:space="preserve">Unfortunately, a high proportion of trials were excluded due to problematic response timing. Therefore, </w:t>
      </w:r>
      <w:r w:rsidRPr="00CA4C70">
        <w:t xml:space="preserve">the third experiment incorporated a separate training day to </w:t>
      </w:r>
      <w:r>
        <w:t>improve the response speed</w:t>
      </w:r>
      <w:r w:rsidRPr="00CA4C70">
        <w:t xml:space="preserve">. </w:t>
      </w:r>
      <w:r>
        <w:t>Although the proportion of excluded trials did not diminish, a congruency effect was found.</w:t>
      </w:r>
      <w:r w:rsidRPr="00CA4C70">
        <w:t xml:space="preserve"> </w:t>
      </w:r>
      <w:r>
        <w:t>In th</w:t>
      </w:r>
      <w:r w:rsidRPr="00CA4C70">
        <w:t xml:space="preserve">e fourth experiment </w:t>
      </w:r>
      <w:r>
        <w:t xml:space="preserve">I </w:t>
      </w:r>
      <w:r w:rsidRPr="00CA4C70">
        <w:t>discarded the</w:t>
      </w:r>
      <w:r>
        <w:t xml:space="preserve"> </w:t>
      </w:r>
      <w:r w:rsidRPr="00CA4C70">
        <w:t>training day</w:t>
      </w:r>
      <w:r>
        <w:t xml:space="preserve"> and included </w:t>
      </w:r>
      <w:r>
        <w:lastRenderedPageBreak/>
        <w:t xml:space="preserve">both a reaching task and a keyboard task. </w:t>
      </w:r>
      <w:r w:rsidR="00AC02CC">
        <w:t>Both measures produced a congruency effect which, combined with the rigorous awareness testing, provide</w:t>
      </w:r>
      <w:r w:rsidR="007B0FE4">
        <w:t>d</w:t>
      </w:r>
      <w:r w:rsidR="00AC02CC">
        <w:t xml:space="preserve"> substantial evidence for the existence of unconscious </w:t>
      </w:r>
      <w:r w:rsidR="003D683E">
        <w:t xml:space="preserve">word </w:t>
      </w:r>
      <w:r w:rsidR="00AC02CC">
        <w:t>processing that cannot be easily refuted. Contrary to previous findings, the unconscious effect in the motion tracking task was not larger than in the keyboard task</w:t>
      </w:r>
      <w:r w:rsidR="00AC02CC" w:rsidRPr="00CA4C70">
        <w:t>.</w:t>
      </w:r>
      <w:r w:rsidR="00AC02CC">
        <w:t xml:space="preserve"> Suggested augmentations to the paradigm are discussed which could improve the motion tracking's sensitivity even further.</w:t>
      </w:r>
    </w:p>
    <w:p w14:paraId="321F295D" w14:textId="77777777" w:rsidR="003D683E" w:rsidRDefault="003D683E">
      <w:pPr>
        <w:spacing w:line="480" w:lineRule="auto"/>
        <w:jc w:val="left"/>
        <w:rPr>
          <w:rFonts w:ascii="Times New Roman" w:eastAsia="SimHei" w:hAnsi="Times New Roman" w:cs="Times New Roman"/>
          <w:b/>
          <w:bCs/>
          <w:lang w:eastAsia="ja-JP" w:bidi="ar-SA"/>
        </w:rPr>
      </w:pPr>
      <w:r>
        <w:br w:type="page"/>
      </w:r>
    </w:p>
    <w:p w14:paraId="097B8BFD" w14:textId="346F6FC2" w:rsidR="00BF08EE" w:rsidRPr="00BF08EE" w:rsidRDefault="00BF08EE" w:rsidP="006238E0">
      <w:pPr>
        <w:pStyle w:val="Heading2"/>
      </w:pPr>
      <w:bookmarkStart w:id="24" w:name="_Toc114053517"/>
      <w:r w:rsidRPr="00BF08EE">
        <w:lastRenderedPageBreak/>
        <w:t>Introduction</w:t>
      </w:r>
      <w:bookmarkEnd w:id="24"/>
    </w:p>
    <w:bookmarkEnd w:id="21"/>
    <w:p w14:paraId="6E8365D4" w14:textId="77777777" w:rsidR="008932E9" w:rsidRDefault="004F240A">
      <w:pPr>
        <w:ind w:firstLine="0"/>
      </w:pPr>
      <w:r w:rsidRPr="00E44B96">
        <w:t>Our brain continuously processes information. It receives inputs via our senses and processes it in various ways, for a variety of stimuli and using different modalities</w:t>
      </w:r>
      <w:r w:rsidR="00616793">
        <w:t xml:space="preserve"> </w:t>
      </w:r>
      <w:r w:rsidR="00616793">
        <w:fldChar w:fldCharType="begin"/>
      </w:r>
      <w:r w:rsidR="004457F5">
        <w:instrText xml:space="preserve"> ADDIN ZOTERO_ITEM CSL_CITATION {"citationID":"3YMtcbL8","properties":{"formattedCitation":"(Kanwisher et al., 1997; Kappers &amp; Bergmann Tiest, 2013; Poirier et al., 2005; Willander &amp; Larsson, 2006)","plainCitation":"(Kanwisher et al., 1997; Kappers &amp; Bergmann Tiest, 2013; Poirier et al., 2005; Willander &amp; Larsson, 2006)","noteIndex":0},"citationItems":[{"id":672,"uris":["http://zotero.org/users/8275165/items/6ITK83LN"],"itemData":{"id":672,"type":"article-journal","abstract":"Using functional magnetic resonance imaging (fMRI), we found an area in the fusiform gyrus in 12 of the 15 subjects tested that was significantly more active when the subjects viewed faces than when they viewed assorted common objects. This face activation was used to define a specific region of interest individually for each subject, within which several new tests of face specificity were run. In each of five subjects tested, the predefined candidate “face area” also responded significantly more strongly to passive viewing of (1) intact than scrambled two-tone faces, (2) full front-view face photos than front-view photos of houses, and (in a different set of five subjects) (3) three-quarter-view face photos (with hair concealed) than photos of human hands; it also responded more strongly during (4) a consecutive matching task performed on three-quarter-view faces versus hands. Our technique of running multiple tests applied to the same region defined functionally within individual subjects provides a solution to two common problems in functional imaging: (1) the requirement to correct for multiple statistical comparisons and (2) the inevitable ambiguity in the interpretation of any study in which only two or three conditions are compared. Our data allow us to reject alternative accounts of the function of the fusiform face area (area “FF”) that appeal to visual attention, subordinate-level classification, or general processing of any animate or human forms, demonstrating that this region is selectively involved in the perception of faces.","container-title":"Journal of Neuroscience","DOI":"10.1523/JNEUROSCI.17-11-04302.1997","ISSN":"0270-6474, 1529-2401","issue":"11","journalAbbreviation":"J. Neurosci.","language":"en","license":"Copyright © 1997 Society for Neuroscience","note":"publisher: Society for Neuroscience\nsection: Articles\nPMID: 9151747","page":"4302-4311","source":"www.jneurosci.org","title":"The Fusiform Face Area: A Module in Human Extrastriate Cortex Specialized for Face Perception","title-short":"The Fusiform Face Area","volume":"17","author":[{"family":"Kanwisher","given":"Nancy"},{"family":"McDermott","given":"Josh"},{"family":"Chun","given":"Marvin M."}],"issued":{"date-parts":[["1997",6,1]]}}},{"id":399,"uris":["http://zotero.org/users/8275165/items/8RFRXT2P"],"itemData":{"id":399,"type":"article-journal","container-title":"Wiley Interdisciplinary Reviews: Cognitive Science","DOI":"10.1002/wcs.1238","ISSN":"19395078","issue":"4","journalAbbreviation":"WIREs Cogn Sci","language":"en","page":"357-374","source":"DOI.org (Crossref)","title":"Haptic perception","volume":"4","author":[{"family":"Kappers","given":"Astrid M.L."},{"family":"Bergmann Tiest","given":"Wouter M."}],"issued":{"date-parts":[["2013",7]]}}},{"id":393,"uris":["http://zotero.org/users/8275165/items/CUQZYUSK"],"itemData":{"id":393,"type":"article-journal","abstract":"Previous neuroimaging studies devoted to auditory motion processing have shown the involvement of a cerebral network encompassing the temporoparietal and premotor areas. Most of these studies were based on a comparison between moving stimuli and static stimuli placed at a single location. However, moving stimuli vary in spatial location, and therefore motion detection can include both spatial localisation and motion processing. In this study, we used fMRI to compare neural processing of moving sounds and static sounds in various spatial locations in blindfolded sighted subjects. The task consisted of simultaneously determining both the nature of a sound stimulus (pure tone or complex sound) and the presence or absence of its movement. When movement was present, subjects had to identify its direction. This comparison of how moving and static stimuli are processed showed the involvement of the parietal lobules, the dorsal and ventral premotor cortex and the planum temporale during auditory motion processing. It also showed the specific recruitment of V5, the visual motion area. These results suggest that the previously proposed network of auditory motion processing is distinct from the network of auditory localisation. In addition, they suggest that the occipital cortex can process non-visual stimuli and that V5 is not restricted to visual processing.","container-title":"Cognitive Brain Research","DOI":"10.1016/j.cogbrainres.2005.08.015","ISSN":"09266410","issue":"3","journalAbbreviation":"Cognitive Brain Research","language":"en","page":"650-658","source":"DOI.org (Crossref)","title":"Specific activation of the V5 brain area by auditory motion processing: An fMRI study","title-short":"Specific activation of the V5 brain area by auditory motion processing","volume":"25","author":[{"family":"Poirier","given":"Colline"},{"family":"Collignon","given":"Olivier"},{"family":"DeVolder","given":"Anne G."},{"family":"Renier","given":"Laurent"},{"family":"Vanlierde","given":"Annick"},{"family":"Tranduy","given":"Dai"},{"family":"Scheiber","given":"Christian"}],"issued":{"date-parts":[["2005",12]]}}},{"id":429,"uris":["http://zotero.org/users/8275165/items/XKXUYLAK"],"itemData":{"id":429,"type":"article-journal","container-title":"Psychonomic Bulletin &amp; Review","DOI":"10.3758/BF03193837","ISSN":"1069-9384, 1531-5320","issue":"2","journalAbbreviation":"Psychonomic Bulletin &amp; Review","language":"en","page":"240-244","source":"DOI.org (Crossref)","title":"Smell your way back to childhood: Autobiographical odor memory","title-short":"Smell your way back to childhood","volume":"13","author":[{"family":"Willander","given":"Johan"},{"family":"Larsson","given":"Maria"}],"issued":{"date-parts":[["2006",4]]}}}],"schema":"https://github.com/citation-style-language/schema/raw/master/csl-citation.json"} </w:instrText>
      </w:r>
      <w:r w:rsidR="00616793">
        <w:fldChar w:fldCharType="separate"/>
      </w:r>
      <w:r w:rsidR="004457F5" w:rsidRPr="004457F5">
        <w:rPr>
          <w:rFonts w:ascii="Times New Roman" w:hAnsi="Times New Roman" w:cs="Times New Roman"/>
        </w:rPr>
        <w:t xml:space="preserve">(Kanwisher et al., 1997; </w:t>
      </w:r>
      <w:proofErr w:type="spellStart"/>
      <w:r w:rsidR="004457F5" w:rsidRPr="004457F5">
        <w:rPr>
          <w:rFonts w:ascii="Times New Roman" w:hAnsi="Times New Roman" w:cs="Times New Roman"/>
        </w:rPr>
        <w:t>Kappers</w:t>
      </w:r>
      <w:proofErr w:type="spellEnd"/>
      <w:r w:rsidR="004457F5" w:rsidRPr="004457F5">
        <w:rPr>
          <w:rFonts w:ascii="Times New Roman" w:hAnsi="Times New Roman" w:cs="Times New Roman"/>
        </w:rPr>
        <w:t xml:space="preserve"> &amp; Bergmann </w:t>
      </w:r>
      <w:proofErr w:type="spellStart"/>
      <w:r w:rsidR="004457F5" w:rsidRPr="004457F5">
        <w:rPr>
          <w:rFonts w:ascii="Times New Roman" w:hAnsi="Times New Roman" w:cs="Times New Roman"/>
        </w:rPr>
        <w:t>Tiest</w:t>
      </w:r>
      <w:proofErr w:type="spellEnd"/>
      <w:r w:rsidR="004457F5" w:rsidRPr="004457F5">
        <w:rPr>
          <w:rFonts w:ascii="Times New Roman" w:hAnsi="Times New Roman" w:cs="Times New Roman"/>
        </w:rPr>
        <w:t xml:space="preserve">, 2013; Poirier et al., 2005; </w:t>
      </w:r>
      <w:proofErr w:type="spellStart"/>
      <w:r w:rsidR="004457F5" w:rsidRPr="004457F5">
        <w:rPr>
          <w:rFonts w:ascii="Times New Roman" w:hAnsi="Times New Roman" w:cs="Times New Roman"/>
        </w:rPr>
        <w:t>Willander</w:t>
      </w:r>
      <w:proofErr w:type="spellEnd"/>
      <w:r w:rsidR="004457F5" w:rsidRPr="004457F5">
        <w:rPr>
          <w:rFonts w:ascii="Times New Roman" w:hAnsi="Times New Roman" w:cs="Times New Roman"/>
        </w:rPr>
        <w:t xml:space="preserve"> &amp; Larsson, 2006)</w:t>
      </w:r>
      <w:r w:rsidR="00616793">
        <w:fldChar w:fldCharType="end"/>
      </w:r>
      <w:r w:rsidRPr="00E44B96">
        <w:t xml:space="preserve">. For example, upon seeing a ball flying our direction, we </w:t>
      </w:r>
      <w:r w:rsidRPr="00E96D8E">
        <w:t>process</w:t>
      </w:r>
      <w:r w:rsidRPr="00E44B96">
        <w:t xml:space="preserve"> its trajectory and the likelihood of it hitting us. The produced results can lead to a change in behavior – like ducking the ball in this case</w:t>
      </w:r>
      <w:r w:rsidR="00370CA0">
        <w:t xml:space="preserve"> </w:t>
      </w:r>
      <w:r w:rsidR="00370CA0">
        <w:fldChar w:fldCharType="begin"/>
      </w:r>
      <w:r w:rsidR="00370CA0">
        <w:instrText xml:space="preserve"> ADDIN ZOTERO_ITEM CSL_CITATION {"citationID":"QKrfhdAW","properties":{"formattedCitation":"(Aivar et al., 2008; von Hofsten &amp; Lindhagen, 1979)","plainCitation":"(Aivar et al., 2008; von Hofsten &amp; Lindhagen, 1979)","noteIndex":0},"citationItems":[{"id":431,"uris":["http://zotero.org/users/8275165/items/F3J6YRB8"],"itemData":{"id":431,"type":"article-journal","container-title":"Experimental Brain Research","DOI":"10.1007/s00221-008-1475-9","ISSN":"0014-4819, 1432-1106","issue":"3","journalAbbreviation":"Exp Brain Res","language":"en","page":"251-264","source":"DOI.org (Crossref)","title":"Avoiding moving obstacles","volume":"190","author":[{"family":"Aivar","given":"M. Pilar"},{"family":"Brenner","given":"Eli"},{"family":"Smeets","given":"Jeroen B. J."}],"issued":{"date-parts":[["2008",9]]}}},{"id":433,"uris":["http://zotero.org/users/8275165/items/BF2VZDET"],"itemData":{"id":433,"type":"article-journal","container-title":"Journal of Experimental Child Psychology","DOI":"10.1016/0022-0965(79)90109-7","ISSN":"00220965","issue":"1","journalAbbreviation":"Journal of Experimental Child Psychology","language":"en","page":"158-173","source":"DOI.org (Crossref)","title":"Observations on the development of reaching for moving objects","volume":"28","author":[{"family":"Hofsten","given":"Claes","non-dropping-particle":"von"},{"family":"Lindhagen","given":"Karin"}],"issued":{"date-parts":[["1979",8]]}}}],"schema":"https://github.com/citation-style-language/schema/raw/master/csl-citation.json"} </w:instrText>
      </w:r>
      <w:r w:rsidR="00370CA0">
        <w:fldChar w:fldCharType="separate"/>
      </w:r>
      <w:r w:rsidR="00370CA0" w:rsidRPr="00370CA0">
        <w:rPr>
          <w:rFonts w:ascii="Times New Roman" w:hAnsi="Times New Roman" w:cs="Times New Roman"/>
        </w:rPr>
        <w:t>(</w:t>
      </w:r>
      <w:proofErr w:type="spellStart"/>
      <w:r w:rsidR="00370CA0" w:rsidRPr="00370CA0">
        <w:rPr>
          <w:rFonts w:ascii="Times New Roman" w:hAnsi="Times New Roman" w:cs="Times New Roman"/>
        </w:rPr>
        <w:t>Aivar</w:t>
      </w:r>
      <w:proofErr w:type="spellEnd"/>
      <w:r w:rsidR="00370CA0" w:rsidRPr="00370CA0">
        <w:rPr>
          <w:rFonts w:ascii="Times New Roman" w:hAnsi="Times New Roman" w:cs="Times New Roman"/>
        </w:rPr>
        <w:t xml:space="preserve"> et al., 2008; von </w:t>
      </w:r>
      <w:proofErr w:type="spellStart"/>
      <w:r w:rsidR="00370CA0" w:rsidRPr="00370CA0">
        <w:rPr>
          <w:rFonts w:ascii="Times New Roman" w:hAnsi="Times New Roman" w:cs="Times New Roman"/>
        </w:rPr>
        <w:t>Hofsten</w:t>
      </w:r>
      <w:proofErr w:type="spellEnd"/>
      <w:r w:rsidR="00370CA0" w:rsidRPr="00370CA0">
        <w:rPr>
          <w:rFonts w:ascii="Times New Roman" w:hAnsi="Times New Roman" w:cs="Times New Roman"/>
        </w:rPr>
        <w:t xml:space="preserve"> &amp; </w:t>
      </w:r>
      <w:proofErr w:type="spellStart"/>
      <w:r w:rsidR="00370CA0" w:rsidRPr="00370CA0">
        <w:rPr>
          <w:rFonts w:ascii="Times New Roman" w:hAnsi="Times New Roman" w:cs="Times New Roman"/>
        </w:rPr>
        <w:t>Lindhagen</w:t>
      </w:r>
      <w:proofErr w:type="spellEnd"/>
      <w:r w:rsidR="00370CA0" w:rsidRPr="00370CA0">
        <w:rPr>
          <w:rFonts w:ascii="Times New Roman" w:hAnsi="Times New Roman" w:cs="Times New Roman"/>
        </w:rPr>
        <w:t>, 1979)</w:t>
      </w:r>
      <w:r w:rsidR="00370CA0">
        <w:fldChar w:fldCharType="end"/>
      </w:r>
      <w:r w:rsidRPr="00E44B96">
        <w:t xml:space="preserve"> – and/or to internal changes, like the induction of fear</w:t>
      </w:r>
      <w:r w:rsidR="00175865">
        <w:t xml:space="preserve"> </w:t>
      </w:r>
      <w:r w:rsidR="00175865">
        <w:fldChar w:fldCharType="begin"/>
      </w:r>
      <w:r w:rsidR="008B3911">
        <w:instrText xml:space="preserve"> ADDIN ZOTERO_ITEM CSL_CITATION {"citationID":"XZi2Oa32","properties":{"formattedCitation":"(Sawchuk et al., 2002; Siedlecka &amp; Denson, 2019)","plainCitation":"(Sawchuk et al., 2002; Siedlecka &amp; Denson, 2019)","noteIndex":0},"citationItems":[{"id":401,"uris":["http://zotero.org/users/8275165/items/V3L6Q66K"],"itemData":{"id":401,"type":"article-journal","abstract":"Individuals with small animal and blood-injection-injury (BII) phobias respond to phobia-relevant stimuli with both fear and disgust. However, recent studies suggest that fear is the dominant emotional response in animal phobics whereas disgust is the primary emotional response in BII phobics. The present study examined emotional responding toward pictures of spiders, surgical procedures, and two categories of general disgust elicitors (rotting food and body products) among analogue spider phobics, BII phobics, and nonphobics. Dominant emotional responses to phobia-relevant stimuli clearly differentiated the groups, as spider phobics were more likely to be classiﬁed as primarily fearful when rating pictures of spiders (74%), whereas BII phobics were more likely to be classiﬁed as primarily disgusted when rating pictures of surgical procedures (78%). Discriminant function analyses revealed that disgust ratings, but not fear ratings, of the phobic pictures were signiﬁcant predictors of phobic group membership. Both phobic groups were characterized by elevated disgust sensitivity toward video and pictorial general disgust elicitors. Implications and suggestions for continued research examining fearful and disgusting stimuli in speciﬁc phobia are outlined.  2002 Elsevier Science Ltd. All rights reserved.","container-title":"Behaviour Research and Therapy","DOI":"10.1016/S0005-7967(01)00093-6","ISSN":"00057967","issue":"9","journalAbbreviation":"Behaviour Research and Therapy","language":"en","page":"1031-1046","source":"DOI.org (Crossref)","title":"Emotional responding to fearful and disgusting stimuli in specific phobics","volume":"40","author":[{"family":"Sawchuk","given":"Craig N"},{"family":"Lohr","given":"Jeffrey M"},{"family":"Westendorf","given":"David H"},{"family":"Meunier","given":"Suzanne A"},{"family":"Tolin","given":"David F"}],"issued":{"date-parts":[["2002",9]]}}},{"id":437,"uris":["http://zotero.org/users/8275165/items/EXHTWP2I"],"itemData":{"id":437,"type":"article-journal","abstract":"Experimental emotion inductions provide the strongest causal evidence of the effects of emotions on psychological and physiological outcomes. In the present qualitative review, we evaluated five common experimental emotion induction techniques: visual stimuli, music, autobiographical recall, situational procedures, and imagery. For each technique, we discuss the extent to which they induce six basic emotions: anger, disgust, surprise, happiness, fear, and sadness. For each emotion, we discuss the relative influences of the induction methods on subjective emotional experience and physiological responses (e.g., heart rate, blood pressure). Based on the literature reviewed, we make emotion-specific recommendations for induction methods to use in experiments.","container-title":"Emotion Review","DOI":"10.1177/1754073917749016","ISSN":"1754-0739, 1754-0747","issue":"1","journalAbbreviation":"Emotion Review","language":"en","page":"87-97","source":"DOI.org (Crossref)","title":"Experimental Methods for Inducing Basic Emotions: A Qualitative Review","title-short":"Experimental Methods for Inducing Basic Emotions","volume":"11","author":[{"family":"Siedlecka","given":"Ewa"},{"family":"Denson","given":"Thomas F."}],"issued":{"date-parts":[["2019",1]]}}}],"schema":"https://github.com/citation-style-language/schema/raw/master/csl-citation.json"} </w:instrText>
      </w:r>
      <w:r w:rsidR="00175865">
        <w:fldChar w:fldCharType="separate"/>
      </w:r>
      <w:r w:rsidR="008B3911" w:rsidRPr="008B3911">
        <w:rPr>
          <w:rFonts w:ascii="Times New Roman" w:hAnsi="Times New Roman" w:cs="Times New Roman"/>
        </w:rPr>
        <w:t xml:space="preserve">(Sawchuk et al., 2002; </w:t>
      </w:r>
      <w:proofErr w:type="spellStart"/>
      <w:r w:rsidR="008B3911" w:rsidRPr="008B3911">
        <w:rPr>
          <w:rFonts w:ascii="Times New Roman" w:hAnsi="Times New Roman" w:cs="Times New Roman"/>
        </w:rPr>
        <w:t>Siedlecka</w:t>
      </w:r>
      <w:proofErr w:type="spellEnd"/>
      <w:r w:rsidR="008B3911" w:rsidRPr="008B3911">
        <w:rPr>
          <w:rFonts w:ascii="Times New Roman" w:hAnsi="Times New Roman" w:cs="Times New Roman"/>
        </w:rPr>
        <w:t xml:space="preserve"> &amp; Denson, 2019)</w:t>
      </w:r>
      <w:r w:rsidR="00175865">
        <w:fldChar w:fldCharType="end"/>
      </w:r>
      <w:r w:rsidRPr="00E44B96">
        <w:t>. Some of these processes are also accompanied by conscious experiences</w:t>
      </w:r>
      <w:r w:rsidR="00A96A13">
        <w:t xml:space="preserve"> </w:t>
      </w:r>
      <w:r w:rsidR="00A96A13">
        <w:fldChar w:fldCharType="begin"/>
      </w:r>
      <w:r w:rsidR="00244B03">
        <w:instrText xml:space="preserve"> ADDIN ZOTERO_ITEM CSL_CITATION {"citationID":"QdgJ5uQZ","properties":{"formattedCitation":"(Brown et al., 2019; Lamme &amp; Roelfsema, 2000; Mashour et al., 2020; Tononi et al., 2016)","plainCitation":"(Brown et al., 2019; Lamme &amp; Roelfsema, 2000; Mashour et al., 2020; Tononi et al., 2016)","noteIndex":0},"citationItems":[{"id":415,"uris":["http://zotero.org/users/8275165/items/WPBZDA4H"],"itemData":{"id":415,"type":"article-journal","container-title":"Trends in Cognitive Sciences","DOI":"10.1016/j.tics.2019.06.009","ISSN":"13646613","issue":"9","journalAbbreviation":"Trends in Cognitive Sciences","language":"en","page":"754-768","source":"DOI.org (Crossref)","title":"Understanding the Higher-Order Approach to Consciousness","volume":"23","author":[{"family":"Brown","given":"Richard"},{"family":"Lau","given":"Hakwan"},{"family":"LeDoux","given":"Joseph E."}],"issued":{"date-parts":[["2019",9]]}}},{"id":439,"uris":["http://zotero.org/users/8275165/items/8DPMKR6H"],"itemData":{"id":439,"type":"article-journal","container-title":"Trends in Neurosciences","DOI":"10.1016/S0166-2236(00)01657-X","ISSN":"01662236","issue":"11","journalAbbreviation":"Trends in Neurosciences","language":"en","page":"571-579","source":"DOI.org (Crossref)","title":"The distinct modes of vision offered by feedforward and recurrent processing","volume":"23","author":[{"family":"Lamme","given":"Victor A.F."},{"family":"Roelfsema","given":"Pieter R."}],"issued":{"date-parts":[["2000",11]]}}},{"id":409,"uris":["http://zotero.org/users/8275165/items/Z5K7IE8A"],"itemData":{"id":409,"type":"article-journal","container-title":"Neuron","DOI":"10.1016/j.neuron.2020.01.026","ISSN":"08966273","issue":"5","journalAbbreviation":"Neuron","language":"en","page":"776-798","source":"DOI.org (Crossref)","title":"Conscious Processing and the Global Neuronal Workspace Hypothesis","volume":"105","author":[{"family":"Mashour","given":"George A."},{"family":"Roelfsema","given":"Pieter"},{"family":"Changeux","given":"Jean-Pierre"},{"family":"Dehaene","given":"Stanislas"}],"issued":{"date-parts":[["2020",3]]}}},{"id":413,"uris":["http://zotero.org/users/8275165/items/RD5QEWTT"],"itemData":{"id":413,"type":"article-journal","abstract":"In this Opinion article, we discuss how integrated information theory accounts for several aspects of the relationship between consciousness and the brain. Integrated information theory starts from the essential properties of phenomenal experience, from which it derives the requirements for the physical substrate of consciousness. It argues that the physical substrate of consciousness must be a maximum of intrinsic cause–effect power and provides a means to determine, in principle, the quality and quantity of experience. The theory leads to some counterintuitive predictions and can be used to develop new tools for assessing consciousness in non-communicative patients.","container-title":"Nature Reviews Neuroscience","DOI":"10.1038/nrn.2016.44","ISSN":"1471-003X, 1471-0048","issue":"7","journalAbbreviation":"Nat Rev Neurosci","language":"en","page":"450-461","source":"DOI.org (Crossref)","title":"Integrated information theory: from consciousness to its physical substrate","title-short":"Integrated information theory","volume":"17","author":[{"family":"Tononi","given":"Giulio"},{"family":"Boly","given":"Melanie"},{"family":"Massimini","given":"Marcello"},{"family":"Koch","given":"Christof"}],"issued":{"date-parts":[["2016",7]]}}}],"schema":"https://github.com/citation-style-language/schema/raw/master/csl-citation.json"} </w:instrText>
      </w:r>
      <w:r w:rsidR="00A96A13">
        <w:fldChar w:fldCharType="separate"/>
      </w:r>
      <w:r w:rsidR="00244B03" w:rsidRPr="00244B03">
        <w:rPr>
          <w:rFonts w:ascii="Times New Roman" w:hAnsi="Times New Roman" w:cs="Times New Roman"/>
        </w:rPr>
        <w:t xml:space="preserve">(Brown et al., 2019; </w:t>
      </w:r>
      <w:proofErr w:type="spellStart"/>
      <w:r w:rsidR="00244B03" w:rsidRPr="00244B03">
        <w:rPr>
          <w:rFonts w:ascii="Times New Roman" w:hAnsi="Times New Roman" w:cs="Times New Roman"/>
        </w:rPr>
        <w:t>Lamme</w:t>
      </w:r>
      <w:proofErr w:type="spellEnd"/>
      <w:r w:rsidR="00244B03" w:rsidRPr="00244B03">
        <w:rPr>
          <w:rFonts w:ascii="Times New Roman" w:hAnsi="Times New Roman" w:cs="Times New Roman"/>
        </w:rPr>
        <w:t xml:space="preserve"> &amp; </w:t>
      </w:r>
      <w:proofErr w:type="spellStart"/>
      <w:r w:rsidR="00244B03" w:rsidRPr="00244B03">
        <w:rPr>
          <w:rFonts w:ascii="Times New Roman" w:hAnsi="Times New Roman" w:cs="Times New Roman"/>
        </w:rPr>
        <w:t>Roelfsema</w:t>
      </w:r>
      <w:proofErr w:type="spellEnd"/>
      <w:r w:rsidR="00244B03" w:rsidRPr="00244B03">
        <w:rPr>
          <w:rFonts w:ascii="Times New Roman" w:hAnsi="Times New Roman" w:cs="Times New Roman"/>
        </w:rPr>
        <w:t xml:space="preserve">, 2000; </w:t>
      </w:r>
      <w:proofErr w:type="spellStart"/>
      <w:r w:rsidR="00244B03" w:rsidRPr="00244B03">
        <w:rPr>
          <w:rFonts w:ascii="Times New Roman" w:hAnsi="Times New Roman" w:cs="Times New Roman"/>
        </w:rPr>
        <w:t>Mashour</w:t>
      </w:r>
      <w:proofErr w:type="spellEnd"/>
      <w:r w:rsidR="00244B03" w:rsidRPr="00244B03">
        <w:rPr>
          <w:rFonts w:ascii="Times New Roman" w:hAnsi="Times New Roman" w:cs="Times New Roman"/>
        </w:rPr>
        <w:t xml:space="preserve"> et al., 2020; </w:t>
      </w:r>
      <w:proofErr w:type="spellStart"/>
      <w:r w:rsidR="00244B03" w:rsidRPr="00244B03">
        <w:rPr>
          <w:rFonts w:ascii="Times New Roman" w:hAnsi="Times New Roman" w:cs="Times New Roman"/>
        </w:rPr>
        <w:t>Tononi</w:t>
      </w:r>
      <w:proofErr w:type="spellEnd"/>
      <w:r w:rsidR="00244B03" w:rsidRPr="00244B03">
        <w:rPr>
          <w:rFonts w:ascii="Times New Roman" w:hAnsi="Times New Roman" w:cs="Times New Roman"/>
        </w:rPr>
        <w:t xml:space="preserve"> et al., 2016)</w:t>
      </w:r>
      <w:r w:rsidR="00A96A13">
        <w:fldChar w:fldCharType="end"/>
      </w:r>
      <w:r w:rsidRPr="00E44B96">
        <w:t xml:space="preserve">: I perceive the flying ball, and I experience the sense of fear. But </w:t>
      </w:r>
      <w:r w:rsidR="0033114B" w:rsidRPr="00E44B96">
        <w:t>this is not always the case:</w:t>
      </w:r>
      <w:r w:rsidRPr="00E44B96">
        <w:t xml:space="preserve"> I might miss the ball altogether</w:t>
      </w:r>
      <w:r w:rsidR="0033114B" w:rsidRPr="00E44B96">
        <w:t>, for example</w:t>
      </w:r>
      <w:r w:rsidRPr="00E44B96">
        <w:t xml:space="preserve"> if I am extremely occupied by a </w:t>
      </w:r>
      <w:r w:rsidR="0099451E" w:rsidRPr="00E44B96">
        <w:t xml:space="preserve">different </w:t>
      </w:r>
      <w:r w:rsidRPr="00E44B96">
        <w:t xml:space="preserve">engaging </w:t>
      </w:r>
      <w:r w:rsidR="0099451E" w:rsidRPr="00E44B96">
        <w:t xml:space="preserve">task </w:t>
      </w:r>
      <w:r w:rsidR="009D2E02">
        <w:fldChar w:fldCharType="begin"/>
      </w:r>
      <w:r w:rsidR="009D2E02">
        <w:instrText xml:space="preserve"> ADDIN ZOTERO_ITEM CSL_CITATION {"citationID":"TJAhv8Ih","properties":{"formattedCitation":"(Hyman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9D2E02">
        <w:fldChar w:fldCharType="separate"/>
      </w:r>
      <w:r w:rsidR="009D2E02" w:rsidRPr="009D2E02">
        <w:rPr>
          <w:rFonts w:ascii="Times New Roman" w:hAnsi="Times New Roman" w:cs="Times New Roman"/>
        </w:rPr>
        <w:t>(Hyman et al., 2009; Mack &amp; Rock, 1998)</w:t>
      </w:r>
      <w:r w:rsidR="009D2E02">
        <w:fldChar w:fldCharType="end"/>
      </w:r>
      <w:r w:rsidR="002A5026" w:rsidRPr="00E44B96">
        <w:t>. Importantly however</w:t>
      </w:r>
      <w:r w:rsidRPr="00E44B96">
        <w:t>, I might still duck the ball following some automated response triggered by unconscious processing</w:t>
      </w:r>
      <w:r w:rsidR="004275F5">
        <w:t xml:space="preserve"> </w:t>
      </w:r>
      <w:r w:rsidR="004275F5">
        <w:fldChar w:fldCharType="begin"/>
      </w:r>
      <w:r w:rsidR="008C5027">
        <w:instrText xml:space="preserve"> ADDIN ZOTERO_ITEM CSL_CITATION {"citationID":"KNbcOUwJ","properties":{"formattedCitation":"(Holland et al., 2005; Kihlstrom, 1987; Kouider &amp; Dehaene, 2007)","plainCitation":"(Holland et al., 2005; Kihlstrom, 1987; Kouider &amp; Dehaene, 2007)","noteIndex":0},"citationItems":[{"id":445,"uris":["http://zotero.org/users/8275165/items/Z6FXKTTP"],"itemData":{"id":445,"type":"article-journal","abstract":"Three studies explored whether odor can inﬂuence people’s cognition and behavior without their being consciously aware of the inﬂuence. In two studies, we tested and conﬁrmed that when participants were unobtrusively exposed to citrus-scented all-purpose cleaner, the mental accessibility of the behavior concept of cleaning was enhanced, as was indicated by faster identiﬁcation of cleaning-related words in a lexical decision task and higher frequency of listing cleaning-related activities when describing expected behavior during the day. Finally, a third study established that the mere exposure to the scent of all-purpose cleaner caused participants to keep their direct environment more clean during an eating task. Awareness checks showed that participants were unaware of this inﬂuence. The present studies reveal the nonconscious inﬂuence that olfactory cues can have on thinking and doing.","container-title":"Psychological Science","DOI":"10.1111/j.1467-9280.2005.01597.x","ISSN":"0956-7976","issue":"9","journalAbbreviation":"Psychological Science","language":"en","page":"689-693","source":"DOI.org (Crossref)","title":"Smells Like Clean Spirit: Nonconscious Effects of Scent on Cognition and Behavior","title-short":"Smells Like Clean Spirit","volume":"16","author":[{"family":"Holland","given":"R. W."},{"family":"Hendriks","given":"M."},{"family":"Aarts","given":"H."}],"issued":{"date-parts":[["2005",9,1]]}}},{"id":682,"uris":["http://zotero.org/users/8275165/items/A5GRGWWZ"],"itemData":{"id":682,"type":"article-journal","abstract":"Contemporary research in cognitive psychology reveals the impact of nonconscious mental structures and processes on the individual's conscious experience, thought, and action. Research on perceptual-cognitive and motoric skills indicates that they are automatized through experience, and thus rendered unconscious. In addition, research on subliminal perception, implicit memory, and hypnosis indicates that events can affect mental functions even though they cannot be consciously perceived or remembered. These findings suggest a tripartite division of the cognitive unconscious into truly unconscious mental processes operating on knowledge structures that may themselves be preconscious or subconscious.","container-title":"Science","ISSN":"0036-8075","issue":"4821","note":"publisher: American Association for the Advancement of Science","page":"1445-1452","source":"JSTOR","title":"The Cognitive Unconscious","volume":"237","author":[{"family":"Kihlstrom","given":"John F."}],"issued":{"date-parts":[["1987"]]}}},{"id":277,"uris":["http://zotero.org/users/8275165/items/CPHT6W9I"],"itemData":{"id":277,"type":"article-journal","abstract":"Understanding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275F5">
        <w:fldChar w:fldCharType="separate"/>
      </w:r>
      <w:r w:rsidR="008C5027" w:rsidRPr="008C5027">
        <w:rPr>
          <w:rFonts w:ascii="Times New Roman" w:hAnsi="Times New Roman" w:cs="Times New Roman"/>
        </w:rPr>
        <w:t xml:space="preserve">(Holland et al., 2005; </w:t>
      </w:r>
      <w:proofErr w:type="spellStart"/>
      <w:r w:rsidR="008C5027" w:rsidRPr="008C5027">
        <w:rPr>
          <w:rFonts w:ascii="Times New Roman" w:hAnsi="Times New Roman" w:cs="Times New Roman"/>
        </w:rPr>
        <w:t>Kihlstrom</w:t>
      </w:r>
      <w:proofErr w:type="spellEnd"/>
      <w:r w:rsidR="008C5027" w:rsidRPr="008C5027">
        <w:rPr>
          <w:rFonts w:ascii="Times New Roman" w:hAnsi="Times New Roman" w:cs="Times New Roman"/>
        </w:rPr>
        <w:t xml:space="preserve">, 1987; </w:t>
      </w:r>
      <w:proofErr w:type="spellStart"/>
      <w:r w:rsidR="008C5027" w:rsidRPr="008C5027">
        <w:rPr>
          <w:rFonts w:ascii="Times New Roman" w:hAnsi="Times New Roman" w:cs="Times New Roman"/>
        </w:rPr>
        <w:t>Kouider</w:t>
      </w:r>
      <w:proofErr w:type="spellEnd"/>
      <w:r w:rsidR="008C5027" w:rsidRPr="008C5027">
        <w:rPr>
          <w:rFonts w:ascii="Times New Roman" w:hAnsi="Times New Roman" w:cs="Times New Roman"/>
        </w:rPr>
        <w:t xml:space="preserve"> &amp; </w:t>
      </w:r>
      <w:proofErr w:type="spellStart"/>
      <w:r w:rsidR="008C5027" w:rsidRPr="008C5027">
        <w:rPr>
          <w:rFonts w:ascii="Times New Roman" w:hAnsi="Times New Roman" w:cs="Times New Roman"/>
        </w:rPr>
        <w:t>Dehaene</w:t>
      </w:r>
      <w:proofErr w:type="spellEnd"/>
      <w:r w:rsidR="008C5027" w:rsidRPr="008C5027">
        <w:rPr>
          <w:rFonts w:ascii="Times New Roman" w:hAnsi="Times New Roman" w:cs="Times New Roman"/>
        </w:rPr>
        <w:t>, 2007)</w:t>
      </w:r>
      <w:r w:rsidR="004275F5">
        <w:fldChar w:fldCharType="end"/>
      </w:r>
      <w:r w:rsidRPr="00E44B96">
        <w:t xml:space="preserve">. </w:t>
      </w:r>
    </w:p>
    <w:p w14:paraId="13B45041" w14:textId="08A0CD4C" w:rsidR="00835178" w:rsidRDefault="004F240A" w:rsidP="00964D17">
      <w:r w:rsidRPr="00E44B96">
        <w:t>What differentiates between such conscious and unconscious processing?</w:t>
      </w:r>
      <w:r w:rsidR="008932E9">
        <w:t xml:space="preserve"> </w:t>
      </w:r>
      <w:r>
        <w:t xml:space="preserve">In the lab, studies try to answer this question </w:t>
      </w:r>
      <w:r w:rsidR="00DF32CC">
        <w:t>by using</w:t>
      </w:r>
      <w:r>
        <w:t xml:space="preserve"> different methods to render </w:t>
      </w:r>
      <w:r w:rsidR="00950873">
        <w:t xml:space="preserve">a </w:t>
      </w:r>
      <w:r>
        <w:t xml:space="preserve">stimulus invisible (for </w:t>
      </w:r>
      <w:r w:rsidR="008414CB">
        <w:t xml:space="preserve">a </w:t>
      </w:r>
      <w:r>
        <w:t>review, see</w:t>
      </w:r>
      <w:r w:rsidR="00ED3BE7">
        <w:t xml:space="preserve"> </w:t>
      </w:r>
      <w:r w:rsidR="0071096F">
        <w:fldChar w:fldCharType="begin"/>
      </w:r>
      <w:r w:rsidR="008D13A3">
        <w:instrText xml:space="preserve"> ADDIN ZOTERO_ITEM CSL_CITATION {"citationID":"bFgPjxu4","properties":{"formattedCitation":"(Breitmeyer, 2015; Kim &amp; Blake, 2005)","plainCitation":"(Breitmeyer, 2015; Kim &amp; Blake, 2005)","dontUpdate":true,"noteIndex":0},"citationItems":[{"id":453,"uris":["http://zotero.org/users/8275165/items/GNJVBIM2"],"itemData":{"id":453,"type":"article-journal","abstract":"Numerous non-invasive experimental ‘‘blinding’’ methods exist for suppressing the phenomenal awareness of visual stimuli. Not all of these suppressive methods occur at, and thus index, the same level of unconscious visual processing. This suggests that a functional hierarchy of unconscious visual processing can in principle be established. The empirical results of extant studies that have used a number of different methods and additional reasonable theoretical considerations suggest the following tentative hierarchy. At the highest levels in this hierarchy is unconscious processing indexed by object-substitution masking. The functional levels indexed by crowding, the attentional blink (and other attentional blinding methods), backward pattern masking, metacontrast masking, continuous ﬂash suppression, sandwich masking, and single-ﬂash interocular suppression, fall at progressively lower levels, while unconscious processing at the lowest levels is indexed by eyebased binocular-rivalry suppression. Although unconscious processing levels indexed by additional blinding methods is yet to be determined, a tentative placement at lower levels in the hierarchy is also given for unconscious processing indexed by Troxler fading and adaptation-induced blindness, and at higher levels in the hierarchy indexed by attentional blinding effects in addition to the level indexed by the attentional blink. The full mapping of levels in the functional hierarchy onto cortical activation sites and levels is yet to be determined. The existence of such a hierarchy bears importantly on the search for, and the distinctions between, neural correlates of conscious and unconscious vision.","container-title":"Consciousness and Cognition","DOI":"10.1016/j.concog.2015.01.012","ISSN":"10538100","journalAbbreviation":"Consciousness and Cognition","language":"en","page":"234-250","source":"DOI.org (Crossref)","title":"Psychophysical “blinding” methods reveal a functional hierarchy of unconscious visual processing","volume":"35","author":[{"family":"Breitmeyer","given":"Bruno G."}],"issued":{"date-parts":[["2015",9]]}}},{"id":455,"uris":["http://zotero.org/users/8275165/items/PE64N46M"],"itemData":{"id":455,"type":"article-journal","container-title":"Trends in Cognitive Sciences","DOI":"10.1016/j.tics.2005.06.012","ISSN":"13646613","issue":"8","journalAbbreviation":"Trends in Cognitive Sciences","language":"en","page":"381-388","source":"DOI.org (Crossref)","title":"Psychophysical magic: rendering the visible ‘invisible’","title-short":"Psychophysical magic","volume":"9","author":[{"family":"Kim","given":"Chai-Youn"},{"family":"Blake","given":"Randolph"}],"issued":{"date-parts":[["2005",8]]}}}],"schema":"https://github.com/citation-style-language/schema/raw/master/csl-citation.json"} </w:instrText>
      </w:r>
      <w:r w:rsidR="0071096F">
        <w:fldChar w:fldCharType="separate"/>
      </w:r>
      <w:proofErr w:type="spellStart"/>
      <w:r w:rsidR="0071096F" w:rsidRPr="0071096F">
        <w:rPr>
          <w:rFonts w:ascii="Times New Roman" w:hAnsi="Times New Roman" w:cs="Times New Roman"/>
        </w:rPr>
        <w:t>Breitmeyer</w:t>
      </w:r>
      <w:proofErr w:type="spellEnd"/>
      <w:r w:rsidR="0071096F" w:rsidRPr="0071096F">
        <w:rPr>
          <w:rFonts w:ascii="Times New Roman" w:hAnsi="Times New Roman" w:cs="Times New Roman"/>
        </w:rPr>
        <w:t>, 2015; Kim &amp; Blake, 2005</w:t>
      </w:r>
      <w:r w:rsidR="0071096F">
        <w:fldChar w:fldCharType="end"/>
      </w:r>
      <w:r>
        <w:t xml:space="preserve">). </w:t>
      </w:r>
      <w:r w:rsidR="004737F1">
        <w:t xml:space="preserve">One </w:t>
      </w:r>
      <w:r w:rsidR="00DF32CC">
        <w:t xml:space="preserve">such method </w:t>
      </w:r>
      <w:r w:rsidR="004737F1">
        <w:t>degrade</w:t>
      </w:r>
      <w:r w:rsidR="00DF32CC">
        <w:t>s</w:t>
      </w:r>
      <w:r w:rsidR="004737F1">
        <w:t xml:space="preserve"> </w:t>
      </w:r>
      <w:r>
        <w:t xml:space="preserve">the physical properties of the stimulus </w:t>
      </w:r>
      <w:r w:rsidR="002219BE">
        <w:t>(e.g., contrast, resolution, volume, duration</w:t>
      </w:r>
      <w:r w:rsidR="003D7A0F">
        <w:t xml:space="preserve">; </w:t>
      </w:r>
      <w:r w:rsidR="00680C2E">
        <w:fldChar w:fldCharType="begin"/>
      </w:r>
      <w:r w:rsidR="008D13A3">
        <w:instrText xml:space="preserve"> ADDIN ZOTERO_ITEM CSL_CITATION {"citationID":"aSfm84Kr","properties":{"formattedCitation":"(Daltrozzo et al., 2011; Li et al., 2007)","plainCitation":"(Daltrozzo et al., 2011; Li et al., 2007)","dontUpdate":true,"noteIndex":0},"citationItems":[{"id":421,"uris":["http://zotero.org/users/8275165/items/ZRZA4HNA"],"itemData":{"id":421,"type":"article-journal","abstract":"Numerous studies have reported subliminal repetition and semantic priming in the visual modality. We transferred this paradigm to the auditory modality. Prime awareness was manipulated by a reduction of sound intensity level. Uncategorized prime words (according to a post-test) were followed by semantically related, unrelated, or repeated target words (presented without intensity reduction) and participants performed a lexical decision task (LDT). Participants with slower reaction times in the LDT showed semantic priming (faster reaction times for semantically related compared to unrelated targets) and negative repetition priming (slower reaction times for repeated compared to semantically related targets). This is the first report of semantic priming in the auditory modality without conscious categorization of the prime.","container-title":"PLoS ONE","DOI":"10.1371/journal.pone.0020273","ISSN":"1932-6203","issue":"5","journalAbbreviation":"PLoS ONE","language":"en","page":"e20273","source":"DOI.org (Crossref)","title":"Subliminal Semantic Priming in Speech","volume":"6","author":[{"family":"Daltrozzo","given":"Jérôme"},{"family":"Signoret","given":"Carine"},{"family":"Tillmann","given":"Barbara"},{"family":"Perrin","given":"Fabien"}],"editor":[{"family":"Moreno","given":"Yamir"}],"issued":{"date-parts":[["2011",5,31]]}}},{"id":423,"uris":["http://zotero.org/users/8275165/items/4MS8B6PH"],"itemData":{"id":423,"type":"article-journal","abstract":"It is widely accepted that unconscious processes can modulate judgments and behavior, but do such inﬂuences affect one’s daily interactions with other people? Given that olfactory information has relatively direct access to cortical and subcortical emotional circuits, we tested whether the affective content of subliminal odors alters social preferences. Participants rated the likeability of neutral faces after smelling pleasant, neutral, or unpleasant odors delivered below detection thresholds. Odor affect signiﬁcantly shifted likeability ratings only for those participants lacking conscious awareness of the smells, as veriﬁed by chance-level trial-by-trial performance on an odor-detection task. Across participants, the magnitude of this priming effect decreased as sensitivity for odor detection increased. In contrast, heart rate responses tracked odor valence independently of odor awareness. These results indicate that social preferences are subject to inﬂuences from odors that escape awareness, whereas the availability of conscious odor information may disrupt such effects.","container-title":"Psychological Science","DOI":"10.1111/j.1467-9280.2007.02023.x","ISSN":"0956-7976, 1467-9280","issue":"12","journalAbbreviation":"Psychol Sci","language":"en","page":"1044-1049","source":"DOI.org (Crossref)","title":"Subliminal Smells can Guide Social Preferences","volume":"18","author":[{"family":"Li","given":"Wen"},{"family":"Moallem","given":"Isabel"},{"family":"Paller","given":"Ken A."},{"family":"Gottfried","given":"Jay A."}],"issued":{"date-parts":[["2007",12]]}}}],"schema":"https://github.com/citation-style-language/schema/raw/master/csl-citation.json"} </w:instrText>
      </w:r>
      <w:r w:rsidR="00680C2E">
        <w:fldChar w:fldCharType="separate"/>
      </w:r>
      <w:proofErr w:type="spellStart"/>
      <w:r w:rsidR="00680C2E" w:rsidRPr="00680C2E">
        <w:rPr>
          <w:rFonts w:ascii="Times New Roman" w:hAnsi="Times New Roman" w:cs="Times New Roman"/>
        </w:rPr>
        <w:t>Daltrozzo</w:t>
      </w:r>
      <w:proofErr w:type="spellEnd"/>
      <w:r w:rsidR="00680C2E" w:rsidRPr="00680C2E">
        <w:rPr>
          <w:rFonts w:ascii="Times New Roman" w:hAnsi="Times New Roman" w:cs="Times New Roman"/>
        </w:rPr>
        <w:t xml:space="preserve"> et al., 2011; Li et al., 2007)</w:t>
      </w:r>
      <w:r w:rsidR="00680C2E">
        <w:fldChar w:fldCharType="end"/>
      </w:r>
      <w:r w:rsidR="00D33BF7">
        <w:t xml:space="preserve">. Another </w:t>
      </w:r>
      <w:r>
        <w:t>suppress</w:t>
      </w:r>
      <w:r w:rsidR="00DF32CC">
        <w:t>es</w:t>
      </w:r>
      <w:r>
        <w:t xml:space="preserve">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2F325F">
        <w:t xml:space="preserve"> </w:t>
      </w:r>
      <w:r w:rsidR="005B4A5B">
        <w:fldChar w:fldCharType="begin"/>
      </w:r>
      <w:r w:rsidR="006B6B4D">
        <w:instrText xml:space="preserve"> ADDIN ZOTERO_ITEM CSL_CITATION {"citationID":"qvRpgQDu","properties":{"formattedCitation":"(Almeida et al., 2013; Dehaene et al., 1998)","plainCitation":"(Almeida et al., 2013; Dehaene et al., 1998)","noteIndex":0},"citationItems":[{"id":425,"uris":["http://zotero.org/users/8275165/items/JAV5PJEU"],"itemData":{"id":425,"type":"article-journal","container-title":"Cognitive, Affective, &amp; Behavioral Neuroscience","DOI":"10.3758/s13415-012-0133-7","ISSN":"1530-7026, 1531-135X","issue":"1","journalAbbreviation":"Cogn Affect Behav Neurosci","language":"en","page":"94-101","source":"DOI.org (Crossref)","title":"Affect of the unconscious: Visually suppressed angry faces modulate our decisions","title-short":"Affect of the unconscious","volume":"13","author":[{"family":"Almeida","given":"Jorge"},{"family":"Pajtas","given":"Petra E."},{"family":"Mahon","given":"Bradford Z."},{"family":"Nakayama","given":"Ken"},{"family":"Caramazza","given":"Alfonso"}],"issued":{"date-parts":[["2013",3]]}}},{"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Le"},{"family":"Koechlin","given":"Etienne"},{"family":"Mueller","given":"Michael"},{"family":"Dehaene-Lambertz","given":"Ghislaine"}],"issued":{"date-parts":[["1998"]]}}}],"schema":"https://github.com/citation-style-language/schema/raw/master/csl-citation.json"} </w:instrText>
      </w:r>
      <w:r w:rsidR="005B4A5B">
        <w:fldChar w:fldCharType="separate"/>
      </w:r>
      <w:r w:rsidR="006B6B4D" w:rsidRPr="006B6B4D">
        <w:rPr>
          <w:rFonts w:ascii="Times New Roman" w:hAnsi="Times New Roman" w:cs="Times New Roman"/>
        </w:rPr>
        <w:t xml:space="preserve">(Almeida et al., 2013; </w:t>
      </w:r>
      <w:proofErr w:type="spellStart"/>
      <w:r w:rsidR="006B6B4D" w:rsidRPr="006B6B4D">
        <w:rPr>
          <w:rFonts w:ascii="Times New Roman" w:hAnsi="Times New Roman" w:cs="Times New Roman"/>
        </w:rPr>
        <w:t>Dehaene</w:t>
      </w:r>
      <w:proofErr w:type="spellEnd"/>
      <w:r w:rsidR="006B6B4D" w:rsidRPr="006B6B4D">
        <w:rPr>
          <w:rFonts w:ascii="Times New Roman" w:hAnsi="Times New Roman" w:cs="Times New Roman"/>
        </w:rPr>
        <w:t xml:space="preserve"> et al., 1998)</w:t>
      </w:r>
      <w:r w:rsidR="005B4A5B">
        <w:fldChar w:fldCharType="end"/>
      </w:r>
      <w:r w:rsidR="000E6BB5">
        <w:t>.</w:t>
      </w:r>
      <w:r w:rsidR="00043EEA">
        <w:t xml:space="preserve"> Invisibility can also be achieved by diverting attention away from the stimulus</w:t>
      </w:r>
      <w:r w:rsidR="00B61B7C">
        <w:t xml:space="preserve"> </w:t>
      </w:r>
      <w:r w:rsidR="00B61B7C">
        <w:fldChar w:fldCharType="begin"/>
      </w:r>
      <w:r w:rsidR="00FF65B8">
        <w:instrText xml:space="preserve"> ADDIN ZOTERO_ITEM CSL_CITATION {"citationID":"Imc4jhJZ","properties":{"formattedCitation":"(Hyman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B61B7C">
        <w:fldChar w:fldCharType="separate"/>
      </w:r>
      <w:r w:rsidR="00FF65B8" w:rsidRPr="00FF65B8">
        <w:rPr>
          <w:rFonts w:ascii="Times New Roman" w:hAnsi="Times New Roman" w:cs="Times New Roman"/>
        </w:rPr>
        <w:t>(Hyman et al., 2009; Mack &amp; Rock, 1998)</w:t>
      </w:r>
      <w:r w:rsidR="00B61B7C">
        <w:fldChar w:fldCharType="end"/>
      </w:r>
      <w:r w:rsidR="00043EEA">
        <w:t>.</w:t>
      </w:r>
    </w:p>
    <w:p w14:paraId="5156871E" w14:textId="508CCEB4" w:rsidR="004F240A" w:rsidRDefault="004F240A" w:rsidP="00394A04">
      <w:r>
        <w:t xml:space="preserve">All three </w:t>
      </w:r>
      <w:r w:rsidR="00A44BFB">
        <w:t>methods</w:t>
      </w:r>
      <w:r w:rsidR="001C015A">
        <w:t xml:space="preserve">, and others </w:t>
      </w:r>
      <w:r>
        <w:t xml:space="preserve"> </w:t>
      </w:r>
      <w:r w:rsidR="0021076E">
        <w:t>typically decrease the visibility of the stimulus, but also evoke weaker neural</w:t>
      </w:r>
      <w:r>
        <w:t xml:space="preserve"> response</w:t>
      </w:r>
      <w:r w:rsidR="0021076E">
        <w:t>s</w:t>
      </w:r>
      <w:r>
        <w:t xml:space="preserve"> to the stimul</w:t>
      </w:r>
      <w:r w:rsidR="001D0C5A">
        <w:t>us</w:t>
      </w:r>
      <w:r w:rsidR="00F010B3">
        <w:t xml:space="preserve"> </w:t>
      </w:r>
      <w:r w:rsidR="00F010B3">
        <w:fldChar w:fldCharType="begin"/>
      </w:r>
      <w:r w:rsidR="003C49D4">
        <w:instrText xml:space="preserve"> ADDIN ZOTERO_ITEM CSL_CITATION {"citationID":"eygw4LbU","properties":{"formattedCitation":"(Dehaene et al., 1998; Yuval-Greenberg &amp; Heeger, 2013)","plainCitation":"(Dehaene et al., 1998; Yuval-Greenberg &amp; Heeger, 2013)","noteIndex":0},"citationItems":[{"id":427,"uris":["http://zotero.org/users/8275165/items/VBZWWCFN"],"itemData":{"id":427,"type":"article-journal","language":"en","page":"4","source":"Zotero","title":"Imaging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686,"uris":["http://zotero.org/users/8275165/items/VY67UAT7"],"itemData":{"id":686,"type":"article-journal","container-title":"Journal of Neuroscience","DOI":"10.1523/JNEUROSCI.4612-12.2013","ISSN":"0270-6474, 1529-2401","issue":"23","journalAbbreviation":"Journal of Neuroscience","language":"en","page":"9635-9643","source":"DOI.org (Crossref)","title":"Continuous Flash Suppression Modulates Cortical Activity in Early Visual Cortex","volume":"33","author":[{"family":"Yuval-Greenberg","given":"S."},{"family":"Heeger","given":"D. J."}],"issued":{"date-parts":[["2013",6,5]]}}}],"schema":"https://github.com/citation-style-language/schema/raw/master/csl-citation.json"} </w:instrText>
      </w:r>
      <w:r w:rsidR="00F010B3">
        <w:fldChar w:fldCharType="separate"/>
      </w:r>
      <w:r w:rsidR="003C49D4" w:rsidRPr="003C49D4">
        <w:rPr>
          <w:rFonts w:ascii="Times New Roman" w:hAnsi="Times New Roman" w:cs="Times New Roman"/>
        </w:rPr>
        <w:t>(</w:t>
      </w:r>
      <w:proofErr w:type="spellStart"/>
      <w:r w:rsidR="003C49D4" w:rsidRPr="003C49D4">
        <w:rPr>
          <w:rFonts w:ascii="Times New Roman" w:hAnsi="Times New Roman" w:cs="Times New Roman"/>
        </w:rPr>
        <w:t>Dehaene</w:t>
      </w:r>
      <w:proofErr w:type="spellEnd"/>
      <w:r w:rsidR="003C49D4" w:rsidRPr="003C49D4">
        <w:rPr>
          <w:rFonts w:ascii="Times New Roman" w:hAnsi="Times New Roman" w:cs="Times New Roman"/>
        </w:rPr>
        <w:t xml:space="preserve"> et al., 1998; Yuval-Greenberg &amp; </w:t>
      </w:r>
      <w:proofErr w:type="spellStart"/>
      <w:r w:rsidR="003C49D4" w:rsidRPr="003C49D4">
        <w:rPr>
          <w:rFonts w:ascii="Times New Roman" w:hAnsi="Times New Roman" w:cs="Times New Roman"/>
        </w:rPr>
        <w:t>Heeger</w:t>
      </w:r>
      <w:proofErr w:type="spellEnd"/>
      <w:r w:rsidR="003C49D4" w:rsidRPr="003C49D4">
        <w:rPr>
          <w:rFonts w:ascii="Times New Roman" w:hAnsi="Times New Roman" w:cs="Times New Roman"/>
        </w:rPr>
        <w:t>, 2013)</w:t>
      </w:r>
      <w:r w:rsidR="00F010B3">
        <w:fldChar w:fldCharType="end"/>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62193E">
        <w:t xml:space="preserve"> </w:t>
      </w:r>
      <w:r w:rsidR="0062193E">
        <w:fldChar w:fldCharType="begin"/>
      </w:r>
      <w:r w:rsidR="0062193E">
        <w:instrText xml:space="preserve"> ADDIN ZOTERO_ITEM CSL_CITATION {"citationID":"yVRI4jwh","properties":{"formattedCitation":"(Greenwald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62193E">
        <w:fldChar w:fldCharType="separate"/>
      </w:r>
      <w:r w:rsidR="0062193E" w:rsidRPr="0062193E">
        <w:rPr>
          <w:rFonts w:ascii="Times New Roman" w:hAnsi="Times New Roman" w:cs="Times New Roman"/>
        </w:rPr>
        <w:t>(Greenwald et al., 1996)</w:t>
      </w:r>
      <w:r w:rsidR="0062193E">
        <w:fldChar w:fldCharType="end"/>
      </w:r>
      <w:r w:rsidR="0062193E">
        <w:t>.</w:t>
      </w:r>
      <w:r>
        <w:t xml:space="preserve"> </w:t>
      </w:r>
      <w:r w:rsidR="00E55B8C">
        <w:t xml:space="preserve">As a result, </w:t>
      </w:r>
      <w:r w:rsidR="00927E3C">
        <w:t xml:space="preserve">the </w:t>
      </w:r>
      <w:r w:rsidR="00AB3845">
        <w:t xml:space="preserve">field abounds with </w:t>
      </w:r>
      <w:r w:rsidR="00927E3C">
        <w:t xml:space="preserve">contradicting findings </w:t>
      </w:r>
      <w:r w:rsidR="00011C0B">
        <w:fldChar w:fldCharType="begin"/>
      </w:r>
      <w:r w:rsidR="00011C0B">
        <w:instrText xml:space="preserve"> ADDIN ZOTERO_ITEM CSL_CITATION {"citationID":"1B6NuGon","properties":{"formattedCitation":"(Avneon, 2018; Kouider &amp; Dehaene, 2007)","plainCitation":"(Avneon, 2018; Kouider &amp; Dehaene, 2007)","noteIndex":0},"citationItems":[{"id":485,"uris":["http://zotero.org/users/8275165/items/3YFQHRKE"],"itemData":{"id":485,"type":"article-journal","abstract":"Research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011C0B">
        <w:fldChar w:fldCharType="separate"/>
      </w:r>
      <w:r w:rsidR="00011C0B" w:rsidRPr="00011C0B">
        <w:rPr>
          <w:rFonts w:ascii="Times New Roman" w:hAnsi="Times New Roman" w:cs="Times New Roman"/>
        </w:rPr>
        <w:t>(</w:t>
      </w:r>
      <w:proofErr w:type="spellStart"/>
      <w:r w:rsidR="00011C0B" w:rsidRPr="00011C0B">
        <w:rPr>
          <w:rFonts w:ascii="Times New Roman" w:hAnsi="Times New Roman" w:cs="Times New Roman"/>
        </w:rPr>
        <w:t>Avneon</w:t>
      </w:r>
      <w:proofErr w:type="spellEnd"/>
      <w:r w:rsidR="00011C0B" w:rsidRPr="00011C0B">
        <w:rPr>
          <w:rFonts w:ascii="Times New Roman" w:hAnsi="Times New Roman" w:cs="Times New Roman"/>
        </w:rPr>
        <w:t xml:space="preserve">, 2018; </w:t>
      </w:r>
      <w:proofErr w:type="spellStart"/>
      <w:r w:rsidR="00011C0B" w:rsidRPr="00011C0B">
        <w:rPr>
          <w:rFonts w:ascii="Times New Roman" w:hAnsi="Times New Roman" w:cs="Times New Roman"/>
        </w:rPr>
        <w:t>Kouider</w:t>
      </w:r>
      <w:proofErr w:type="spellEnd"/>
      <w:r w:rsidR="00011C0B" w:rsidRPr="00011C0B">
        <w:rPr>
          <w:rFonts w:ascii="Times New Roman" w:hAnsi="Times New Roman" w:cs="Times New Roman"/>
        </w:rPr>
        <w:t xml:space="preserve"> &amp; </w:t>
      </w:r>
      <w:proofErr w:type="spellStart"/>
      <w:r w:rsidR="00011C0B" w:rsidRPr="00011C0B">
        <w:rPr>
          <w:rFonts w:ascii="Times New Roman" w:hAnsi="Times New Roman" w:cs="Times New Roman"/>
        </w:rPr>
        <w:t>Dehaene</w:t>
      </w:r>
      <w:proofErr w:type="spellEnd"/>
      <w:r w:rsidR="00011C0B" w:rsidRPr="00011C0B">
        <w:rPr>
          <w:rFonts w:ascii="Times New Roman" w:hAnsi="Times New Roman" w:cs="Times New Roman"/>
        </w:rPr>
        <w:t>, 2007)</w:t>
      </w:r>
      <w:r w:rsidR="00011C0B">
        <w:fldChar w:fldCharType="end"/>
      </w:r>
      <w:r w:rsidR="00AB3845">
        <w:t>, which in turn evoke an ongoing controversy about the scope of unconscious processing</w:t>
      </w:r>
      <w:r w:rsidR="00791E36">
        <w:t xml:space="preserve"> </w:t>
      </w:r>
      <w:r w:rsidR="00791E36">
        <w:fldChar w:fldCharType="begin"/>
      </w:r>
      <w:r w:rsidR="00394A04">
        <w:instrText xml:space="preserve"> ADDIN ZOTERO_ITEM CSL_CITATION {"citationID":"eKY7lyZA","properties":{"formattedCitation":"(Hassin,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791E36">
        <w:fldChar w:fldCharType="separate"/>
      </w:r>
      <w:r w:rsidR="00394A04" w:rsidRPr="00394A04">
        <w:rPr>
          <w:rFonts w:ascii="Times New Roman" w:hAnsi="Times New Roman" w:cs="Times New Roman"/>
        </w:rPr>
        <w:t>(</w:t>
      </w:r>
      <w:proofErr w:type="spellStart"/>
      <w:r w:rsidR="00394A04" w:rsidRPr="00394A04">
        <w:rPr>
          <w:rFonts w:ascii="Times New Roman" w:hAnsi="Times New Roman" w:cs="Times New Roman"/>
        </w:rPr>
        <w:t>Hassin</w:t>
      </w:r>
      <w:proofErr w:type="spellEnd"/>
      <w:r w:rsidR="00394A04" w:rsidRPr="00394A04">
        <w:rPr>
          <w:rFonts w:ascii="Times New Roman" w:hAnsi="Times New Roman" w:cs="Times New Roman"/>
        </w:rPr>
        <w:t xml:space="preserve">, 2013; </w:t>
      </w:r>
      <w:proofErr w:type="spellStart"/>
      <w:r w:rsidR="00394A04" w:rsidRPr="00394A04">
        <w:rPr>
          <w:rFonts w:ascii="Times New Roman" w:hAnsi="Times New Roman" w:cs="Times New Roman"/>
        </w:rPr>
        <w:t>Hesselmann</w:t>
      </w:r>
      <w:proofErr w:type="spellEnd"/>
      <w:r w:rsidR="00394A04" w:rsidRPr="00394A04">
        <w:rPr>
          <w:rFonts w:ascii="Times New Roman" w:hAnsi="Times New Roman" w:cs="Times New Roman"/>
        </w:rPr>
        <w:t xml:space="preserve"> &amp; Moors, 2015; Peters et al., 2017)</w:t>
      </w:r>
      <w:r w:rsidR="00791E36">
        <w:fldChar w:fldCharType="end"/>
      </w:r>
      <w:r w:rsidR="00017EEB">
        <w:t>.</w:t>
      </w:r>
    </w:p>
    <w:p w14:paraId="3D51D018" w14:textId="18D3E91C" w:rsidR="00976673" w:rsidRDefault="00976673" w:rsidP="006238E0">
      <w:pPr>
        <w:pStyle w:val="Heading3"/>
      </w:pPr>
      <w:bookmarkStart w:id="25" w:name="_Toc114053518"/>
      <w:r>
        <w:t>Contradicting findings</w:t>
      </w:r>
      <w:bookmarkEnd w:id="25"/>
    </w:p>
    <w:p w14:paraId="38C885BB" w14:textId="1D1120FF" w:rsidR="00992077" w:rsidRDefault="00992077" w:rsidP="00F378E9">
      <w:pPr>
        <w:ind w:firstLine="0"/>
      </w:pPr>
      <w:r>
        <w:lastRenderedPageBreak/>
        <w:t>One point of disagreement concerns the extent of semantic processing without awareness</w:t>
      </w:r>
      <w:r w:rsidR="00C85A74">
        <w:t xml:space="preserve"> </w:t>
      </w:r>
      <w:r w:rsidR="00C85A74">
        <w:fldChar w:fldCharType="begin"/>
      </w:r>
      <w:r w:rsidR="00EC6C9A">
        <w:instrText xml:space="preserve"> ADDIN ZOTERO_ITEM CSL_CITATION {"citationID":"I16ce3Oi","properties":{"formattedCitation":"(Abrams et al., 2002; Damian, 2001)","plainCitation":"(Abrams et al., 2002; Damian, 2001)","noteIndex":0},"citationItems":[{"id":546,"uris":["http://zotero.org/users/8275165/items/MDQ4N6KW"],"itemData":{"id":546,"type":"article-journal","container-title":"Psychonomic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F."}],"issued":{"date-parts":[["2001"]]}}}],"schema":"https://github.com/citation-style-language/schema/raw/master/csl-citation.json"} </w:instrText>
      </w:r>
      <w:r w:rsidR="00C85A74">
        <w:fldChar w:fldCharType="separate"/>
      </w:r>
      <w:r w:rsidR="00EC6C9A" w:rsidRPr="00EC6C9A">
        <w:rPr>
          <w:rFonts w:ascii="Times New Roman" w:hAnsi="Times New Roman" w:cs="Times New Roman"/>
        </w:rPr>
        <w:t>(Abrams et al., 2002; Damian, 2001)</w:t>
      </w:r>
      <w:r w:rsidR="00C85A74">
        <w:fldChar w:fldCharType="end"/>
      </w:r>
      <w:r>
        <w:t xml:space="preserve">. Among other paradigms, </w:t>
      </w:r>
      <w:r w:rsidR="00F945FA">
        <w:t xml:space="preserve">it </w:t>
      </w:r>
      <w:r>
        <w:t xml:space="preserve">has often been studied </w:t>
      </w:r>
      <w:r w:rsidR="004F5838">
        <w:t xml:space="preserve">using </w:t>
      </w:r>
      <w:r w:rsidR="00440DBF">
        <w:t>priming</w:t>
      </w:r>
      <w:r w:rsidR="004D6A76">
        <w:t xml:space="preserve"> </w:t>
      </w:r>
      <w:r w:rsidR="004D6A76">
        <w:fldChar w:fldCharType="begin"/>
      </w:r>
      <w:r w:rsidR="004D6A76">
        <w:instrText xml:space="preserve"> ADDIN ZOTERO_ITEM CSL_CITATION {"citationID":"GGOnnIGG","properties":{"formattedCitation":"(Kouider &amp; Dehaene, 2007)","plainCitation":"(Kouider &amp; Dehaene, 2007)","noteIndex":0},"citationItems":[{"id":277,"uris":["http://zotero.org/users/8275165/items/CPHT6W9I"],"itemData":{"id":277,"type":"article-journal","abstract":"Understanding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D6A76">
        <w:fldChar w:fldCharType="separate"/>
      </w:r>
      <w:r w:rsidR="004D6A76" w:rsidRPr="004D6A76">
        <w:rPr>
          <w:rFonts w:ascii="Times New Roman" w:hAnsi="Times New Roman" w:cs="Times New Roman"/>
        </w:rPr>
        <w:t>(</w:t>
      </w:r>
      <w:proofErr w:type="spellStart"/>
      <w:r w:rsidR="004D6A76" w:rsidRPr="004D6A76">
        <w:rPr>
          <w:rFonts w:ascii="Times New Roman" w:hAnsi="Times New Roman" w:cs="Times New Roman"/>
        </w:rPr>
        <w:t>Kouider</w:t>
      </w:r>
      <w:proofErr w:type="spellEnd"/>
      <w:r w:rsidR="004D6A76" w:rsidRPr="004D6A76">
        <w:rPr>
          <w:rFonts w:ascii="Times New Roman" w:hAnsi="Times New Roman" w:cs="Times New Roman"/>
        </w:rPr>
        <w:t xml:space="preserve"> &amp; </w:t>
      </w:r>
      <w:proofErr w:type="spellStart"/>
      <w:r w:rsidR="004D6A76" w:rsidRPr="004D6A76">
        <w:rPr>
          <w:rFonts w:ascii="Times New Roman" w:hAnsi="Times New Roman" w:cs="Times New Roman"/>
        </w:rPr>
        <w:t>Dehaene</w:t>
      </w:r>
      <w:proofErr w:type="spellEnd"/>
      <w:r w:rsidR="004D6A76" w:rsidRPr="004D6A76">
        <w:rPr>
          <w:rFonts w:ascii="Times New Roman" w:hAnsi="Times New Roman" w:cs="Times New Roman"/>
        </w:rPr>
        <w:t>, 2007)</w:t>
      </w:r>
      <w:r w:rsidR="004D6A76">
        <w:fldChar w:fldCharType="end"/>
      </w:r>
      <w:r w:rsidR="0025214C">
        <w:t>.</w:t>
      </w:r>
      <w:r w:rsidR="004F5838">
        <w:t xml:space="preserve"> </w:t>
      </w:r>
      <w:r w:rsidR="0025214C">
        <w:t>In a priming paradigm</w:t>
      </w:r>
      <w:r w:rsidR="00A11DD2">
        <w:t>,</w:t>
      </w:r>
      <w:r w:rsidR="0025214C">
        <w:t xml:space="preserve"> the </w:t>
      </w:r>
      <w:r w:rsidR="00C05794">
        <w:t xml:space="preserve">participant is </w:t>
      </w:r>
      <w:r w:rsidR="00EE5CFF">
        <w:t xml:space="preserve">asked </w:t>
      </w:r>
      <w:r w:rsidR="00C05794">
        <w:t>to perform a certain task on a target stimulus</w:t>
      </w:r>
      <w:r w:rsidR="00303325">
        <w:t xml:space="preserve"> (e.g., classify as word/non-word)</w:t>
      </w:r>
      <w:r w:rsidR="00595EB5">
        <w:t xml:space="preserve"> that is preceded by a</w:t>
      </w:r>
      <w:r w:rsidR="001E631C">
        <w:t xml:space="preserve"> related</w:t>
      </w:r>
      <w:r w:rsidR="00EE5CFF">
        <w:t>/unrelated invisible</w:t>
      </w:r>
      <w:r w:rsidR="001E631C">
        <w:t xml:space="preserve"> prime stimulus. </w:t>
      </w:r>
      <w:r w:rsidR="001B4150">
        <w:t>T</w:t>
      </w:r>
      <w:r w:rsidR="00EE5CFF">
        <w:t>ypically, t</w:t>
      </w:r>
      <w:r w:rsidR="001B4150">
        <w:t xml:space="preserve">he </w:t>
      </w:r>
      <w:r w:rsidR="00283CE4">
        <w:t>participant</w:t>
      </w:r>
      <w:r w:rsidR="001B4150">
        <w:t xml:space="preserve">'s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r w:rsidR="005B29C8">
        <w:fldChar w:fldCharType="begin"/>
      </w:r>
      <w:r w:rsidR="008D13A3">
        <w:instrText xml:space="preserve"> ADDIN ZOTERO_ITEM CSL_CITATION {"citationID":"Ao3q2ROG","properties":{"formattedCitation":"(Abrams et al., 2002; Finkbeiner et al., 2004)","plainCitation":"(Abrams et al., 2002; Finkbeiner et al., 2004)","dontUpdate":true,"noteIndex":0},"citationItems":[{"id":546,"uris":["http://zotero.org/users/8275165/items/MDQ4N6KW"],"itemData":{"id":546,"type":"article-journal","container-title":"Psychonomic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G."}],"issued":{"date-parts":[["2002",3]]}}},{"id":697,"uris":["http://zotero.org/users/8275165/items/IRXMF9RT"],"itemData":{"id":697,"type":"article-journal","abstract":"A well-known asymmetry exists in the bilingual masked priming literature in which lexical decision is used: namely, masked primes in the dominant language (L1) facilitate decision times on targets in the less dominant language (L2), but not vice versa. In semantic categorization, on the other hand, priming is symmetrical. In Experiments 1–3 we conﬁrm this task diﬀerence, ﬁnding robust masked L2–L1 translation priming in semantic categorization but not lexical decision. In formulating an account for these ﬁndings, we begin with the assumption of a representational asymmetry between L1 and L2 lexical semantic representations, such that L1 representations are richly populated and L2 representations are not. According to this representational account, L2–L1 priming does not occur in lexical decision because an insuﬃcient proportion of the L1 lexical semantic representation is activated by the L2 prime. In semantic categorization, we argue that the semantic information recruited to generate a decision is restricted by the task category, and that this restriction enhances the eﬀectiveness of the L2 prime. In Experiments 4–6, these assumptions were tested in a within-language setting by pairing many-sense words (e.g., ‘‘head’’) with few-sense words (e.g., ‘‘skull’’). In lexical decision, robust priming was obtained in the many-to-few direction (analogous to L1–L2), but, no priming was obtained in the fewto-many direction (analogous to L2–L1) using the same word pairs. Priming in semantic categorization, on the other hand, was obtained in both directions. We propose the Sense Model as a possible account of these ﬁndings.","container-title":"Journal of Memory and Language","DOI":"10.1016/j.jml.2004.01.004","ISSN":"0749596X","issue":"1","journalAbbreviation":"Journal of Memory and Language","language":"en","page":"1-22","source":"DOI.org (Crossref)","title":"The role of polysemy in masked semantic and translation priming","volume":"51","author":[{"family":"Finkbeiner","given":"Matthew"},{"family":"Forster","given":"Kenneth"},{"family":"Nicol","given":"Janet"},{"family":"Nakamura","given":"Kumiko"}],"issued":{"date-parts":[["2004",7]]}}}],"schema":"https://github.com/citation-style-language/schema/raw/master/csl-citation.json"} </w:instrText>
      </w:r>
      <w:r w:rsidR="005B29C8">
        <w:fldChar w:fldCharType="separate"/>
      </w:r>
      <w:r w:rsidR="00545E65" w:rsidRPr="00545E65">
        <w:rPr>
          <w:rFonts w:ascii="Times New Roman" w:hAnsi="Times New Roman" w:cs="Times New Roman"/>
        </w:rPr>
        <w:t xml:space="preserve">Abrams et al., 2002; </w:t>
      </w:r>
      <w:proofErr w:type="spellStart"/>
      <w:r w:rsidR="00545E65" w:rsidRPr="00545E65">
        <w:rPr>
          <w:rFonts w:ascii="Times New Roman" w:hAnsi="Times New Roman" w:cs="Times New Roman"/>
        </w:rPr>
        <w:t>Finkbeiner</w:t>
      </w:r>
      <w:proofErr w:type="spellEnd"/>
      <w:r w:rsidR="00545E65" w:rsidRPr="00545E65">
        <w:rPr>
          <w:rFonts w:ascii="Times New Roman" w:hAnsi="Times New Roman" w:cs="Times New Roman"/>
        </w:rPr>
        <w:t xml:space="preserve"> et al., 2004</w:t>
      </w:r>
      <w:r w:rsidR="005B29C8">
        <w:fldChar w:fldCharType="end"/>
      </w:r>
      <w:r w:rsidR="00EE5CFF">
        <w:t>)</w:t>
      </w:r>
      <w:r w:rsidR="00692575">
        <w:t xml:space="preserve">. To </w:t>
      </w:r>
      <w:r w:rsidR="00AE02F9">
        <w:t>ensure</w:t>
      </w:r>
      <w:r w:rsidR="00692575">
        <w:t xml:space="preserve"> that </w:t>
      </w:r>
      <w:r w:rsidR="007E738E">
        <w:t xml:space="preserve">the prime was indeed invisible, </w:t>
      </w:r>
      <w:r w:rsidR="00692575">
        <w:t xml:space="preserve">a </w:t>
      </w:r>
      <w:r w:rsidR="00303325">
        <w:t xml:space="preserve">subjective </w:t>
      </w:r>
      <w:r w:rsidR="00692575">
        <w:t xml:space="preserve">and/or </w:t>
      </w:r>
      <w:r w:rsidR="00303325">
        <w:t xml:space="preserve">objective </w:t>
      </w:r>
      <w:r w:rsidR="00692575">
        <w:t>measure of prime awareness is</w:t>
      </w:r>
      <w:r w:rsidR="00CE3CE8">
        <w:t xml:space="preserve"> typically administered</w:t>
      </w:r>
      <w:r w:rsidR="00097AB5">
        <w:t xml:space="preserve"> </w:t>
      </w:r>
      <w:r w:rsidR="00097AB5">
        <w:fldChar w:fldCharType="begin"/>
      </w:r>
      <w:r w:rsidR="00097AB5">
        <w:instrText xml:space="preserve"> ADDIN ZOTERO_ITEM CSL_CITATION {"citationID":"d3RTKd5m","properties":{"formattedCitation":"(Reingold &amp; Merikle, 1988; Sandberg et al., 2010)","plainCitation":"(Reingold &amp; Merikle, 1988; Sandberg et al., 2010)","noteIndex":0},"citationItems":[{"id":299,"uris":["http://zotero.org/users/8275165/items/YG3P9UKJ"],"itemData":{"id":299,"type":"article-journal","container-title":"Perception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M."}],"issued":{"date-parts":[["1988",11]]}}},{"id":301,"uris":["http://zotero.org/users/8275165/items/T3P5DDWN"],"itemData":{"id":301,"type":"article-journal","abstract":"What is the best way of assessing the extent to which people are aware of a stimulus? Here, using a masked visual identiﬁcation task, we compared three measures of subjective awareness: The Perceptual Awareness Scale (PAS), through which participants are asked to rate the clarity of their visual experience; conﬁdence ratings (CR), through which participants express their conﬁdence in their identiﬁcation decisions, and Post-decision wagering (PDW), in which participants place a monetary wager on their decisions. We conducted detailed explorations of the relationships between awareness and identiﬁcation performance, looking to determine (1) which scale best correlates with performance, and (2) whether we can detect performance in the absence of awareness and how the scales differ from each other in terms of revealing such unconscious processing. Based on these ﬁndings we discuss whether perceptual awareness should be considered graded or dichotomous. Results showed that PAS showed a much stronger performance-awareness correlation than either CR or PDW, particularly for low stimulus intensities. In general, all scales indicated above-chance performance when participants claimed not to have seen anything. However, such above-chance performance only showed when we also observed a correlation between awareness and performance. Thus (1) PAS seems to be the most exhaustive measure of awareness, and (2) we ﬁnd support for above-chance performance in the absence of subjective awareness, but such unconscious knowledge only contributes to performance when we observe conscious knowledge as well. Similarities and differences between scales are discussed in the light of consciousness theories and response strategies. Ó 2010 Published by Elsevier Inc.","container-title":"Consciousness and Cognition","DOI":"10.1016/j.concog.2009.12.013","ISSN":"10538100","issue":"4","journalAbbreviation":"Consciousness and Cognition","language":"en","page":"1069-1078","source":"DOI.org (Crossref)","title":"Measuring consciousness: Is one measure better than the other?","title-short":"Measuring consciousness","volume":"19","author":[{"family":"Sandberg","given":"Kristian"},{"family":"Timmermans","given":"Bert"},{"family":"Overgaard","given":"Morten"},{"family":"Cleeremans","given":"Axel"}],"issued":{"date-parts":[["2010",12]]}}}],"schema":"https://github.com/citation-style-language/schema/raw/master/csl-citation.json"} </w:instrText>
      </w:r>
      <w:r w:rsidR="00097AB5">
        <w:fldChar w:fldCharType="separate"/>
      </w:r>
      <w:r w:rsidR="00097AB5" w:rsidRPr="00097AB5">
        <w:rPr>
          <w:rFonts w:ascii="Times New Roman" w:hAnsi="Times New Roman" w:cs="Times New Roman"/>
        </w:rPr>
        <w:t>(</w:t>
      </w:r>
      <w:proofErr w:type="spellStart"/>
      <w:r w:rsidR="00097AB5" w:rsidRPr="00097AB5">
        <w:rPr>
          <w:rFonts w:ascii="Times New Roman" w:hAnsi="Times New Roman" w:cs="Times New Roman"/>
        </w:rPr>
        <w:t>Reingold</w:t>
      </w:r>
      <w:proofErr w:type="spellEnd"/>
      <w:r w:rsidR="00097AB5" w:rsidRPr="00097AB5">
        <w:rPr>
          <w:rFonts w:ascii="Times New Roman" w:hAnsi="Times New Roman" w:cs="Times New Roman"/>
        </w:rPr>
        <w:t xml:space="preserve"> &amp; </w:t>
      </w:r>
      <w:proofErr w:type="spellStart"/>
      <w:r w:rsidR="00097AB5" w:rsidRPr="00097AB5">
        <w:rPr>
          <w:rFonts w:ascii="Times New Roman" w:hAnsi="Times New Roman" w:cs="Times New Roman"/>
        </w:rPr>
        <w:t>Merikle</w:t>
      </w:r>
      <w:proofErr w:type="spellEnd"/>
      <w:r w:rsidR="00097AB5" w:rsidRPr="00097AB5">
        <w:rPr>
          <w:rFonts w:ascii="Times New Roman" w:hAnsi="Times New Roman" w:cs="Times New Roman"/>
        </w:rPr>
        <w:t>, 1988; Sandberg et al., 2010)</w:t>
      </w:r>
      <w:r w:rsidR="00097AB5">
        <w:fldChar w:fldCharType="end"/>
      </w:r>
      <w:r w:rsidR="00BD64AE">
        <w:t xml:space="preserve">. </w:t>
      </w:r>
      <w:r w:rsidR="00411A03">
        <w:t>For the</w:t>
      </w:r>
      <w:r w:rsidR="00BD64AE">
        <w:t xml:space="preserve"> subjective measure</w:t>
      </w:r>
      <w:r w:rsidR="00411A03">
        <w:t>,</w:t>
      </w:r>
      <w:r w:rsidR="00BD64AE">
        <w:t xml:space="preserve"> the participant </w:t>
      </w:r>
      <w:r w:rsidR="00411A03">
        <w:t xml:space="preserve">is asked to report </w:t>
      </w:r>
      <w:r w:rsidR="00BD64AE">
        <w:t xml:space="preserve">about her </w:t>
      </w:r>
      <w:r w:rsidR="00411A03">
        <w:t xml:space="preserve">perception </w:t>
      </w:r>
      <w:r w:rsidR="00BD64AE">
        <w:t>of the prime by rat</w:t>
      </w:r>
      <w:r w:rsidR="00411A03">
        <w:t>ing</w:t>
      </w:r>
      <w:r w:rsidR="00BD64AE">
        <w:t xml:space="preserve"> how well she </w:t>
      </w:r>
      <w:r w:rsidR="00411A03">
        <w:t xml:space="preserve">saw </w:t>
      </w:r>
      <w:r w:rsidR="00BD64AE">
        <w:t xml:space="preserve">it on a </w:t>
      </w:r>
      <w:r w:rsidR="00411A03">
        <w:t xml:space="preserve">categorical </w:t>
      </w:r>
      <w:r w:rsidR="00BD64AE">
        <w:t xml:space="preserve">scale that </w:t>
      </w:r>
      <w:r w:rsidR="00411A03">
        <w:t>ranges between</w:t>
      </w:r>
      <w:r w:rsidR="00BD64AE">
        <w:t xml:space="preserve"> "did not see anything at all" to "saw the prime clearly" on the other</w:t>
      </w:r>
      <w:r w:rsidR="00411A03">
        <w:t xml:space="preserve"> (the Perceptual Awareness Scale; PAS;</w:t>
      </w:r>
      <w:r w:rsidR="00AC4809">
        <w:fldChar w:fldCharType="begin"/>
      </w:r>
      <w:r w:rsidR="008D13A3">
        <w:instrText xml:space="preserve"> ADDIN ZOTERO_ITEM CSL_CITATION {"citationID":"nFnFeWE9","properties":{"formattedCitation":"(Sandberg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C4809">
        <w:fldChar w:fldCharType="separate"/>
      </w:r>
      <w:r w:rsidR="00AC4809">
        <w:rPr>
          <w:rFonts w:ascii="Times New Roman" w:hAnsi="Times New Roman" w:cs="Times New Roman"/>
        </w:rPr>
        <w:t xml:space="preserve"> </w:t>
      </w:r>
      <w:r w:rsidR="00AC4809" w:rsidRPr="00AC4809">
        <w:rPr>
          <w:rFonts w:ascii="Times New Roman" w:hAnsi="Times New Roman" w:cs="Times New Roman"/>
        </w:rPr>
        <w:t>Sandberg &amp; Overgaard, 2015</w:t>
      </w:r>
      <w:r w:rsidR="00AC4809">
        <w:fldChar w:fldCharType="end"/>
      </w:r>
      <w:r w:rsidR="00411A03">
        <w:t>)</w:t>
      </w:r>
      <w:r w:rsidR="00BD64AE">
        <w:t>. Using a subjective measure allows to detect awareness on a trial-by-trial basis</w:t>
      </w:r>
      <w:r w:rsidR="00411A03">
        <w:t xml:space="preserve">, yet it is subjected to the criterion problem, where </w:t>
      </w:r>
      <w:r w:rsidR="0076578A">
        <w:t xml:space="preserve">participants' </w:t>
      </w:r>
      <w:r w:rsidR="00411A03">
        <w:t xml:space="preserve">ratings might be highly affected by their response criterion </w:t>
      </w:r>
      <w:r w:rsidR="00B40047">
        <w:fldChar w:fldCharType="begin"/>
      </w:r>
      <w:r w:rsidR="000C73C2">
        <w:instrText xml:space="preserve"> ADDIN ZOTERO_ITEM CSL_CITATION {"citationID":"c5REWY35","properties":{"formattedCitation":"(Eriksen, 1960; Hannula et al., 2005)","plainCitation":"(Eriksen, 1960; Hannula et al., 2005)","noteIndex":0},"citationItems":[{"id":576,"uris":["http://zotero.org/users/8275165/items/E7IA3H5N"],"itemData":{"id":576,"type":"article-journal","abstract":"Experimental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J."}],"issued":{"date-parts":[["2005",3]]}}}],"schema":"https://github.com/citation-style-language/schema/raw/master/csl-citation.json"} </w:instrText>
      </w:r>
      <w:r w:rsidR="00B40047">
        <w:fldChar w:fldCharType="separate"/>
      </w:r>
      <w:r w:rsidR="000C73C2" w:rsidRPr="000C73C2">
        <w:rPr>
          <w:rFonts w:ascii="Times New Roman" w:hAnsi="Times New Roman" w:cs="Times New Roman"/>
        </w:rPr>
        <w:t>(Eriksen, 1960; Hannula et al., 2005)</w:t>
      </w:r>
      <w:r w:rsidR="00B40047">
        <w:fldChar w:fldCharType="end"/>
      </w:r>
      <w:r w:rsidR="00BD64AE">
        <w:t xml:space="preserve">. </w:t>
      </w:r>
      <w:r w:rsidR="00411A03">
        <w:t>For the</w:t>
      </w:r>
      <w:r w:rsidR="00BD64AE">
        <w:t xml:space="preserve"> objective measure</w:t>
      </w:r>
      <w:r w:rsidR="00411A03">
        <w:t>,</w:t>
      </w:r>
      <w:r w:rsidR="00BD64AE">
        <w:t xml:space="preserve"> the participant</w:t>
      </w:r>
      <w:r w:rsidR="00411A03">
        <w:t xml:space="preserve"> is asked to make an objective judgement about</w:t>
      </w:r>
      <w:r w:rsidR="00BD64AE">
        <w:t xml:space="preserve"> the prime</w:t>
      </w:r>
      <w:r w:rsidR="00411A03">
        <w:t>, typically choosing</w:t>
      </w:r>
      <w:r w:rsidR="00BD64AE">
        <w:t xml:space="preserve"> </w:t>
      </w:r>
      <w:r w:rsidR="00411A03">
        <w:t>an answer among several options (i.e., a forced choice question). If t</w:t>
      </w:r>
      <w:r w:rsidR="00BD64AE">
        <w:t xml:space="preserve">he proportion of correct responses across trials </w:t>
      </w:r>
      <w:r w:rsidR="00411A03">
        <w:t xml:space="preserve">(or the overall sensitivity, measured using d’; </w:t>
      </w:r>
      <w:r w:rsidR="006958B5">
        <w:fldChar w:fldCharType="begin"/>
      </w:r>
      <w:r w:rsidR="008D13A3">
        <w:instrText xml:space="preserve"> ADDIN ZOTERO_ITEM CSL_CITATION {"citationID":"fYZiRyOC","properties":{"formattedCitation":"(Macmillan &amp; Creelman, 2004)","plainCitation":"(Macmillan &amp; Creelman, 2004)","dontUpdate":true,"noteIndex":0},"citationItems":[{"id":699,"uris":["http://zotero.org/users/8275165/items/VBRJXEHL"],"itemData":{"id":699,"type":"book","abstract":"Detection Theory is an introduction to one of the most important tools for analysis of data where choices must be made and performance is not perfect. Originally developed for evaluation of electronic detection, detection theory was adopted by psychologists as a way to understand sensory decision making, then embraced by students of human memory. It has since been utilized in areas as diverse as animal behavior and X-ray diagnosis.This book covers the basic principles of detection theory, with separate initial chapters on measuring detection and evaluating decision criteria. Some other features include:*complete tools for application, including flowcharts, tables, pointers, and software;*student-friendly language;*complete coverage of content area, including both one-dimensional and multidimensional models;*separate, systematic coverage of sensitivity and response bias measurement;*integrated treatment of threshold and nonparametric approaches;*an organized, tutorial level introduction to multidimensional detection theory;*popular discrimination paradigms presented as applications of multidimensional detection theory; and*a new chapter on ideal observers and an updated chapter on adaptive threshold measurement.This up-to-date summary of signal detection theory is both a self-contained reference work for users and a readable text for graduate students and other researchers learning the material either in courses or on their own.","edition":"2","event-place":"New York","ISBN":"978-1-4106-1114-7","note":"DOI: 10.4324/9781410611147","number-of-pages":"512","publisher":"Psychology Press","publisher-place":"New York","title":"Detection Theory: A User's Guide","title-short":"Detection Theory","author":[{"family":"Macmillan","given":"Neil A."},{"family":"Creelman","given":"C. Douglas"}],"issued":{"date-parts":[["2004",8,23]]}}}],"schema":"https://github.com/citation-style-language/schema/raw/master/csl-citation.json"} </w:instrText>
      </w:r>
      <w:r w:rsidR="006958B5">
        <w:fldChar w:fldCharType="separate"/>
      </w:r>
      <w:r w:rsidR="009924F0" w:rsidRPr="009924F0">
        <w:rPr>
          <w:rFonts w:ascii="Times New Roman" w:hAnsi="Times New Roman" w:cs="Times New Roman"/>
        </w:rPr>
        <w:t>Macmillan &amp; Creelman, 2004</w:t>
      </w:r>
      <w:r w:rsidR="006958B5">
        <w:fldChar w:fldCharType="end"/>
      </w:r>
      <w:r w:rsidR="00411A03">
        <w:t xml:space="preserve">) is higher than chance, </w:t>
      </w:r>
      <w:r w:rsidR="00BD64AE">
        <w:t>the</w:t>
      </w:r>
      <w:r w:rsidR="003B6AF2">
        <w:t xml:space="preserve"> </w:t>
      </w:r>
      <w:r w:rsidR="00411A03">
        <w:t>s</w:t>
      </w:r>
      <w:r w:rsidR="003B6AF2">
        <w:t>timuli will be considered as consciously perceived</w:t>
      </w:r>
      <w:r w:rsidR="00BD64AE">
        <w:t xml:space="preserve">. This </w:t>
      </w:r>
      <w:r w:rsidR="003B6AF2">
        <w:t>measure is less affected by the criterion problem, yet it is held to overestimate conscious perception</w:t>
      </w:r>
      <w:r w:rsidR="00B022E4">
        <w:t xml:space="preserve"> </w:t>
      </w:r>
      <w:r w:rsidR="00F82BCA">
        <w:fldChar w:fldCharType="begin"/>
      </w:r>
      <w:r w:rsidR="00B022E4">
        <w:instrText xml:space="preserve"> ADDIN ZOTERO_ITEM CSL_CITATION {"citationID":"BivJ9YXW","properties":{"formattedCitation":"(Bowers, 1982; Merikle &amp; Reingold, 1998)","plainCitation":"(Bowers, 1982; Merikle &amp; Reingold, 1998)","noteIndex":0},"citationItems":[{"id":700,"uris":["http://zotero.org/users/8275165/items/59AAIII3"],"itemData":{"id":700,"type":"webpage","title":"On being unconsciously influenced and informed.","URL":"https://philpapers.org/rec/BOWOBU","author":[{"family":"Bowers","given":"K.S."}],"accessed":{"date-parts":[["2022",9,11]]},"issued":{"date-parts":[["1982"]]}}},{"id":701,"uris":["http://zotero.org/users/8275165/items/7QZKWR5Q"],"itemData":{"id":701,"type":"article-journal","abstract":"S. C. Draine and A. G. Greenwald (see record 1999-10824-004) have described a methodology based on regression analysis for demonstrating unconscious perception. They have suggested that their methodology represents a major improvement over existing methodologies. An analysis of their methodology reveals that it is closely related to the classic dissociation paradigm. As such, interpretation of their results is compromised by the same issues concerning the measurement of awareness that have plagued all previous attempts to use the dissociation paradigm to demonstrate unconscious perception in the complete absence of conscious perception. (PsycINFO Database Record (c) 2016 APA, all rights reserved)","container-title":"Journal of Experimental Psychology: General","DOI":"10.1037/0096-3445.127.3.304","ISSN":"1939-2222","note":"publisher-place: US\npublisher: American Psychological Association","page":"304-310","source":"APA PsycNet","title":"On demonstrating unconscious perception: Comment on Draine and Greenwald (1998)","title-short":"On demonstrating unconscious perception","volume":"127","author":[{"family":"Merikle","given":"Philip M."},{"family":"Reingold","given":"Eyal M."}],"issued":{"date-parts":[["1998"]]}}}],"schema":"https://github.com/citation-style-language/schema/raw/master/csl-citation.json"} </w:instrText>
      </w:r>
      <w:r w:rsidR="00F82BCA">
        <w:fldChar w:fldCharType="separate"/>
      </w:r>
      <w:r w:rsidR="00B022E4" w:rsidRPr="00B022E4">
        <w:rPr>
          <w:rFonts w:ascii="Times New Roman" w:hAnsi="Times New Roman" w:cs="Times New Roman"/>
        </w:rPr>
        <w:t xml:space="preserve">(Bowers, 1982; </w:t>
      </w:r>
      <w:proofErr w:type="spellStart"/>
      <w:r w:rsidR="00B022E4" w:rsidRPr="00B022E4">
        <w:rPr>
          <w:rFonts w:ascii="Times New Roman" w:hAnsi="Times New Roman" w:cs="Times New Roman"/>
        </w:rPr>
        <w:t>Merikle</w:t>
      </w:r>
      <w:proofErr w:type="spellEnd"/>
      <w:r w:rsidR="00B022E4" w:rsidRPr="00B022E4">
        <w:rPr>
          <w:rFonts w:ascii="Times New Roman" w:hAnsi="Times New Roman" w:cs="Times New Roman"/>
        </w:rPr>
        <w:t xml:space="preserve"> &amp; </w:t>
      </w:r>
      <w:proofErr w:type="spellStart"/>
      <w:r w:rsidR="00B022E4" w:rsidRPr="00B022E4">
        <w:rPr>
          <w:rFonts w:ascii="Times New Roman" w:hAnsi="Times New Roman" w:cs="Times New Roman"/>
        </w:rPr>
        <w:t>Reingold</w:t>
      </w:r>
      <w:proofErr w:type="spellEnd"/>
      <w:r w:rsidR="00B022E4" w:rsidRPr="00B022E4">
        <w:rPr>
          <w:rFonts w:ascii="Times New Roman" w:hAnsi="Times New Roman" w:cs="Times New Roman"/>
        </w:rPr>
        <w:t>, 1998)</w:t>
      </w:r>
      <w:r w:rsidR="00F82BCA">
        <w:fldChar w:fldCharType="end"/>
      </w:r>
      <w:r w:rsidR="00692575">
        <w:t>.</w:t>
      </w:r>
    </w:p>
    <w:p w14:paraId="15C05C5C" w14:textId="41F1FB1A" w:rsidR="00DF3E0F" w:rsidRDefault="00211536" w:rsidP="00756E3F">
      <w:r>
        <w:t xml:space="preserve">While some semantic priming </w:t>
      </w:r>
      <w:r w:rsidR="0030440D">
        <w:t>studies</w:t>
      </w:r>
      <w:r w:rsidR="00BD1665">
        <w:t xml:space="preserve"> </w:t>
      </w:r>
      <w:r>
        <w:t xml:space="preserve">found </w:t>
      </w:r>
      <w:r w:rsidR="00692575">
        <w:t xml:space="preserve">that </w:t>
      </w:r>
      <w:r>
        <w:t xml:space="preserve">invisible </w:t>
      </w:r>
      <w:r w:rsidR="005A1B06">
        <w:t xml:space="preserve">words can be processed up to the semantic </w:t>
      </w:r>
      <w:r w:rsidR="00B41E5A">
        <w:t>level</w:t>
      </w:r>
      <w:r w:rsidR="00267106">
        <w:t xml:space="preserve"> </w:t>
      </w:r>
      <w:r w:rsidR="00267106">
        <w:fldChar w:fldCharType="begin"/>
      </w:r>
      <w:r w:rsidR="00267106">
        <w:instrText xml:space="preserve"> ADDIN ZOTERO_ITEM CSL_CITATION {"citationID":"Gin8b57X","properties":{"formattedCitation":"(Dell\\uc0\\u8217{}Acqua &amp; Grainger, 1999; Naccache &amp; Dehaene, 2001)","plainCitation":"(Dell’Acqua &amp; Grainger, 1999; Naccache &amp; Dehaene, 2001)","noteIndex":0},"citationItems":[{"id":285,"uris":["http://zotero.org/users/8275165/items/BQV28N3A"],"itemData":{"id":285,"type":"article-journal","abstract":"Three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267106">
        <w:fldChar w:fldCharType="separate"/>
      </w:r>
      <w:r w:rsidR="00267106" w:rsidRPr="00267106">
        <w:rPr>
          <w:rFonts w:ascii="Times New Roman" w:hAnsi="Times New Roman" w:cs="Times New Roman"/>
        </w:rPr>
        <w:t>(</w:t>
      </w:r>
      <w:proofErr w:type="spellStart"/>
      <w:r w:rsidR="00267106" w:rsidRPr="00267106">
        <w:rPr>
          <w:rFonts w:ascii="Times New Roman" w:hAnsi="Times New Roman" w:cs="Times New Roman"/>
        </w:rPr>
        <w:t>Dell’Acqua</w:t>
      </w:r>
      <w:proofErr w:type="spellEnd"/>
      <w:r w:rsidR="00267106" w:rsidRPr="00267106">
        <w:rPr>
          <w:rFonts w:ascii="Times New Roman" w:hAnsi="Times New Roman" w:cs="Times New Roman"/>
        </w:rPr>
        <w:t xml:space="preserve"> &amp; Grainger, 1999; </w:t>
      </w:r>
      <w:proofErr w:type="spellStart"/>
      <w:r w:rsidR="00267106" w:rsidRPr="00267106">
        <w:rPr>
          <w:rFonts w:ascii="Times New Roman" w:hAnsi="Times New Roman" w:cs="Times New Roman"/>
        </w:rPr>
        <w:t>Naccache</w:t>
      </w:r>
      <w:proofErr w:type="spellEnd"/>
      <w:r w:rsidR="00267106" w:rsidRPr="00267106">
        <w:rPr>
          <w:rFonts w:ascii="Times New Roman" w:hAnsi="Times New Roman" w:cs="Times New Roman"/>
        </w:rPr>
        <w:t xml:space="preserve"> &amp; </w:t>
      </w:r>
      <w:proofErr w:type="spellStart"/>
      <w:r w:rsidR="00267106" w:rsidRPr="00267106">
        <w:rPr>
          <w:rFonts w:ascii="Times New Roman" w:hAnsi="Times New Roman" w:cs="Times New Roman"/>
        </w:rPr>
        <w:t>Dehaene</w:t>
      </w:r>
      <w:proofErr w:type="spellEnd"/>
      <w:r w:rsidR="00267106" w:rsidRPr="00267106">
        <w:rPr>
          <w:rFonts w:ascii="Times New Roman" w:hAnsi="Times New Roman" w:cs="Times New Roman"/>
        </w:rPr>
        <w:t>, 2001)</w:t>
      </w:r>
      <w:r w:rsidR="00267106">
        <w:fldChar w:fldCharType="end"/>
      </w:r>
      <w:r w:rsidR="00B41E5A">
        <w:t>,</w:t>
      </w:r>
      <w:r w:rsidR="005A1B06">
        <w:t xml:space="preserve"> </w:t>
      </w:r>
      <w:r w:rsidR="0030440D">
        <w:t xml:space="preserve">opposing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267106">
        <w:fldChar w:fldCharType="begin"/>
      </w:r>
      <w:r w:rsidR="00237BE6">
        <w:instrText xml:space="preserve"> ADDIN ZOTERO_ITEM CSL_CITATION {"citationID":"MH7N298l","properties":{"formattedCitation":"(Shelton &amp; Martin, 1992)","plainCitation":"(Shelton &amp; Martin, 1992)","noteIndex":0},"citationItems":[{"id":703,"uris":["http://zotero.org/users/8275165/items/XIZTG485"],"itemData":{"id":703,"type":"article-journal","abstract":"Priming for semantically related concepts was investigated using a lexical decision task designed to reveal automatic semantic priming. Two experiments provided further evidence that priming in a single presentation lexical decision task (T. P. McNamara and J. Altarriba, 1988) derives from automatic processes. Mediated priming, but not inhibition or backward priming, was found in this type of lexical decision task. Exps 3 and 4 demonstrate that automatic priming was found only for associated word pairs, as determined by word association norms, and not for word pairs that are semantically related but not associated. It is argued that automatic priming in the lexical decision task occurs at a lexical level but not at a semantic level. (PsycINFO Database Record (c) 2016 APA, all rights reserved)","container-title":"Journal of Experimental Psychology: Learning, Memory, and Cognition","DOI":"10.1037/0278-7393.18.6.1191","ISSN":"1939-1285","note":"publisher-place: US\npublisher: American Psychological Association","page":"1191-1210","source":"APA PsycNet","title":"How semantic is automatic semantic priming?","volume":"18","author":[{"family":"Shelton","given":"Jennifer R."},{"family":"Martin","given":"Randi C."}],"issued":{"date-parts":[["1992"]]}}}],"schema":"https://github.com/citation-style-language/schema/raw/master/csl-citation.json"} </w:instrText>
      </w:r>
      <w:r w:rsidR="00267106">
        <w:fldChar w:fldCharType="separate"/>
      </w:r>
      <w:r w:rsidR="00237BE6" w:rsidRPr="00237BE6">
        <w:rPr>
          <w:rFonts w:ascii="Times New Roman" w:hAnsi="Times New Roman" w:cs="Times New Roman"/>
        </w:rPr>
        <w:t>(Shelton &amp; Martin, 1992)</w:t>
      </w:r>
      <w:r w:rsidR="00267106">
        <w:fldChar w:fldCharType="end"/>
      </w:r>
      <w:r w:rsidR="005362FF">
        <w:t xml:space="preserve">. </w:t>
      </w:r>
      <w:r w:rsidR="0030440D">
        <w:t>O</w:t>
      </w:r>
      <w:r w:rsidR="000D1936">
        <w:t xml:space="preserve">ther </w:t>
      </w:r>
      <w:r w:rsidR="005362FF">
        <w:t>studies have</w:t>
      </w:r>
      <w:r w:rsidR="006C111E">
        <w:t xml:space="preserve"> </w:t>
      </w:r>
      <w:r w:rsidR="005362FF">
        <w:t>n</w:t>
      </w:r>
      <w:r w:rsidR="006C111E">
        <w:t>o</w:t>
      </w:r>
      <w:r w:rsidR="005362FF">
        <w:t>t found any congruency effect</w:t>
      </w:r>
      <w:r w:rsidR="006C111E">
        <w:t>s</w:t>
      </w:r>
      <w:r w:rsidR="009D2E33">
        <w:t xml:space="preserve"> </w:t>
      </w:r>
      <w:r w:rsidR="009D2E33">
        <w:fldChar w:fldCharType="begin"/>
      </w:r>
      <w:r w:rsidR="0033425C">
        <w:instrText xml:space="preserve"> ADDIN ZOTERO_ITEM CSL_CITATION {"citationID":"4kCQniT4","properties":{"formattedCitation":"(Heyman &amp; Moors, 2014; Pratte &amp; Rouder, 2009)","plainCitation":"(Heyman &amp; Moors, 2014; Pratte &amp; Rouder, 2009)","noteIndex":0},"citationItems":[{"id":705,"uris":["http://zotero.org/users/8275165/items/UCSCQX5H"],"itemData":{"id":705,"type":"article-journal","abstract":"Continuous flash suppression (CFS) has been used as a paradigm to probe the extent to which word stimuli are processed in the absence of awareness. In the two experiments reported here, no evidence is obtained that word stimuli are processed up to the semantic level when suppressed through CFS. In Experiment 1, word stimuli did not break suppression faster than their pseudo-word variants nor was suppression time modulated by word frequency. Experiment 2 replicated these findings, but more critically showed that differential effects can be obtained with this paradigm using a simpler stimulus. In addition, pixel density of the stimuli did prove to be related to suppression time in both experiments, indicating that the paradigm is sensitive to differences in detectability. A third and final experiment replicated the well-known face inversion effect using the same set-up as Experiments 1 and 2, thereby demonstrating that the employed methodology can capture more high-level effects as well. These results are discussed in the context of previous evidence on unconscious semantic processing and two potential explanations are advanced. Specifically, it is argued that CFS might act at a level too low in the visual system for high-level effects to be observed or that the widely used breaking CFS paradigm is merely ill-suited to capture effects in the context of words.","container-title":"PLOS ONE","DOI":"10.1371/journal.pone.0104719","ISSN":"1932-6203","issue":"8","journalAbbreviation":"PLOS ONE","language":"en","note":"publisher: Public Library of Science","page":"e104719","source":"PLoS Journals","title":"Frequent Words Do Not Break Continuous Flash Suppression Differently from Infrequent or Nonexistent Words: Implications for Semantic Processing of Words in the Absence of Awareness","title-short":"Frequent Words Do Not Break Continuous Flash Suppression Differently from Infrequent or Nonexistent Words","volume":"9","author":[{"family":"Heyman","given":"Tom"},{"family":"Moors","given":"Pieter"}],"issued":{"date-parts":[["2014",8,12]]}}},{"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D2E33">
        <w:fldChar w:fldCharType="separate"/>
      </w:r>
      <w:r w:rsidR="0033425C" w:rsidRPr="0033425C">
        <w:rPr>
          <w:rFonts w:ascii="Times New Roman" w:hAnsi="Times New Roman" w:cs="Times New Roman"/>
        </w:rPr>
        <w:t xml:space="preserve">(Heyman &amp; Moors, 2014; Pratte &amp; </w:t>
      </w:r>
      <w:proofErr w:type="spellStart"/>
      <w:r w:rsidR="0033425C" w:rsidRPr="0033425C">
        <w:rPr>
          <w:rFonts w:ascii="Times New Roman" w:hAnsi="Times New Roman" w:cs="Times New Roman"/>
        </w:rPr>
        <w:t>Rouder</w:t>
      </w:r>
      <w:proofErr w:type="spellEnd"/>
      <w:r w:rsidR="0033425C" w:rsidRPr="0033425C">
        <w:rPr>
          <w:rFonts w:ascii="Times New Roman" w:hAnsi="Times New Roman" w:cs="Times New Roman"/>
        </w:rPr>
        <w:t>, 2009)</w:t>
      </w:r>
      <w:r w:rsidR="009D2E33">
        <w:fldChar w:fldCharType="end"/>
      </w:r>
      <w:r w:rsidR="005362FF">
        <w:t xml:space="preserve">. </w:t>
      </w:r>
      <w:r w:rsidR="00EB1594">
        <w:t xml:space="preserve">Similar controversies </w:t>
      </w:r>
      <w:r w:rsidR="00F06CC7">
        <w:t xml:space="preserve">revolve around </w:t>
      </w:r>
      <w:r w:rsidR="00EB1594">
        <w:t>other types of processing: claims for</w:t>
      </w:r>
      <w:r w:rsidR="007768A2">
        <w:t xml:space="preserve"> arithmetic computations </w:t>
      </w:r>
      <w:r w:rsidR="00EB1594">
        <w:t>being performed without awareness</w:t>
      </w:r>
      <w:r w:rsidR="00BC252D">
        <w:t xml:space="preserve"> </w:t>
      </w:r>
      <w:r w:rsidR="008C1025">
        <w:fldChar w:fldCharType="begin"/>
      </w:r>
      <w:r w:rsidR="002A45A9">
        <w:instrText xml:space="preserve"> ADDIN ZOTERO_ITEM CSL_CITATION {"citationID":"rD2CJ7MY","properties":{"formattedCitation":"(Karpinski et al., 2019; Sklar et al., 2012)","plainCitation":"(Karpinski et al., 2019; Sklar et al., 2012)","noteIndex":0},"citationItems":[{"id":712,"uris":["http://zotero.org/users/8275165/items/992L4XWX"],"itemData":{"id":712,"type":"article-journal","abstract":"Across two experiments involving four presentation times in total, Sklar et al. (Proceedings of the National Academy of Sciences of the United States of America, 109, 2012, 19614) found that complex subtraction equations can be solved without awareness of the equations. These findings challenge the current position that consciousness is necessary for performing abstract, rule‐following tasks. Given the important implications of their work, we aimed to directly replicate Sklar's findings using a larger sample (n = 94) from a different population. Using continuous flash suppression, we investigated if people were able to solve an equation after subliminal (1,300 ms) exposure to it. We found evidence of unconscious subtraction consistent with Sklar et al., albeit the effect is weak. Critical review of our results and implications for further research are discussed. (PsycINFO Database Record (c) 2019 APA, all rights reserved)","container-title":"European Journal of Social Psychology","DOI":"10.1002/ejsp.2390","ISSN":"1099-0992","note":"publisher-place: US\npublisher: John Wiley &amp; Sons","page":"637-644","source":"APA PsycNet","title":"A direct replication: Unconscious arithmetic processing","title-short":"A direct replication","volume":"49","author":[{"family":"Karpinski","given":"Andrew"},{"family":"Briggs","given":"Jessie C."},{"family":"Yale","given":"Miriam"}],"issued":{"date-parts":[["2019"]]}}},{"id":708,"uris":["http://zotero.org/users/8275165/items/FE3KUK9U"],"itemData":{"id":708,"type":"article-journal","container-title":"Proceedings of the National Academy of Sciences","DOI":"10.1073/pnas.1211645109","issue":"48","note":"publisher: Proceedings of the National Academy of Sciences","page":"19614-19619","source":"pnas.org (Atypon)","title":"Reading and doing arithmetic nonconsciously","volume":"109","author":[{"family":"Sklar","given":"Asael Y."},{"family":"Levy","given":"Nir"},{"family":"Goldstein","given":"Ariel"},{"family":"Mandel","given":"Roi"},{"family":"Maril","given":"Anat"},{"family":"Hassin","given":"Ran R."}],"issued":{"date-parts":[["2012",11,27]]}}}],"schema":"https://github.com/citation-style-language/schema/raw/master/csl-citation.json"} </w:instrText>
      </w:r>
      <w:r w:rsidR="008C1025">
        <w:fldChar w:fldCharType="separate"/>
      </w:r>
      <w:r w:rsidR="002A45A9" w:rsidRPr="002A45A9">
        <w:rPr>
          <w:rFonts w:ascii="Times New Roman" w:hAnsi="Times New Roman" w:cs="Times New Roman"/>
        </w:rPr>
        <w:t xml:space="preserve">(Karpinski et al., 2019; </w:t>
      </w:r>
      <w:proofErr w:type="spellStart"/>
      <w:r w:rsidR="002A45A9" w:rsidRPr="002A45A9">
        <w:rPr>
          <w:rFonts w:ascii="Times New Roman" w:hAnsi="Times New Roman" w:cs="Times New Roman"/>
        </w:rPr>
        <w:t>Sklar</w:t>
      </w:r>
      <w:proofErr w:type="spellEnd"/>
      <w:r w:rsidR="002A45A9" w:rsidRPr="002A45A9">
        <w:rPr>
          <w:rFonts w:ascii="Times New Roman" w:hAnsi="Times New Roman" w:cs="Times New Roman"/>
        </w:rPr>
        <w:t xml:space="preserve"> et al., 2012)</w:t>
      </w:r>
      <w:r w:rsidR="008C1025">
        <w:fldChar w:fldCharType="end"/>
      </w:r>
      <w:r w:rsidR="00EB1594">
        <w:t xml:space="preserve"> were challenged by failures to replicate</w:t>
      </w:r>
      <w:r w:rsidR="00E15773">
        <w:t xml:space="preserve"> </w:t>
      </w:r>
      <w:r w:rsidR="00303E44">
        <w:fldChar w:fldCharType="begin"/>
      </w:r>
      <w:r w:rsidR="00303E44">
        <w:instrText xml:space="preserve"> ADDIN ZOTERO_ITEM CSL_CITATION {"citationID":"cZXXXrx9","properties":{"formattedCitation":"(Moors &amp; Hesselmann, 2018, 2019)","plainCitation":"(Moors &amp; Hesselmann, 2018, 2019)","noteIndex":0},"citationItems":[{"id":718,"uris":["http://zotero.org/users/8275165/items/WZ6DJ8C5"],"itemData":{"id":718,"type":"article-journal","abstract":"A recent study claimed to have obtained evidence that participants can solve invisible multistep arithmetic equations (Sklar et al., 2012). The authors used a priming paradigm in which reaction times to targets congruent with the equation’s solution were responded to faster compared with incongruent ones. We critically reanalyzed the data set of Sklar et al. and show that the claims being made in the article are not fully supported by the alternative analyses that we applied. A Bayesian reanalysis of the data accounting for the random variability of the target stimuli in addition to the subjects shows that the evidence for priming effects is less strong than initially claimed. That is, although Bayes factors revealed evidence for the presence of a priming effect, it was generally weak. Second, the claim that unconscious arithmetic occurs for subtraction but not for addition is not supported when the critical interaction is tested. Third, the data do not show well-established features of numerosity priming as derived from V-shaped response time curves for prime-target distances. Fourth, we show that it is impossible to classify reaction times as resulting from congruent or incongruent prime-target relationships, which should be expected if their results imply that participants genuinely solve the equations on each trial. We conclude that the claims being made in the original article are not fully supported by the analyses that we apply. Together with a recent failure to replicate the original results and a critique of the analysis based on regression to the mean, we argue that the current evidence for unconscious arithmetic is inconclusive. We argue that strong claims require strong evidence and stress that cumulative research strategies are needed to provide such evidence.","container-title":"Psychonomic Bulletin &amp; Review","DOI":"10.3758/s13423-017-1292-x","ISSN":"1531-5320","issue":"1","journalAbbreviation":"Psychon Bull Rev","language":"en","page":"472-481","source":"Springer Link","title":"A critical reexamination of doing arithmetic nonconsciously","volume":"25","author":[{"family":"Moors","given":"Pieter"},{"family":"Hesselmann","given":"Guido"}],"issued":{"date-parts":[["2018",2,1]]}}},{"id":716,"uris":["http://zotero.org/users/8275165/items/MMHLVGF8"],"itemData":{"id":716,"type":"article-journal","abstract":"In 2012, a study by Sklar et al. reported that participants could solve invisible subtractions. This notion of unconscious arithmetic has been influential because it challenges current theories of consciousness. In 2016, Karpinski et al. published a direct replication reporting evidence for unconscious addition rather than subtraction. About a year later, the study was retracted due to a computation error in the analysis pipeline. After this error was corrected, no evidence for unconscious addition nor subtraction was obtained. Recently, Karpinski et al. republished the study by applying the exclusion criteria used in Sklar et al. The reanalysis found weak evidence for unconscious subtraction. To assess the robustness of these results, we examine how sensitive the results are to data analytic decisions. We outline a set of 250 analyses that we consider justified to perform. We show that none of the analyses indicates evidence for unconscious subtraction.","container-title":"Consciousness and Cognition","DOI":"10.1016/j.concog.2019.01.003","ISSN":"1053-8100","journalAbbreviation":"Consciousness and Cognition","language":"en","page":"97-106","source":"ScienceDirect","title":"Unconscious arithmetic: Assessing the robustness of the results reported by Karpinski, Briggs, and Yale (2018)","title-short":"Unconscious arithmetic","volume":"68","author":[{"family":"Moors","given":"Pieter"},{"family":"Hesselmann","given":"Guido"}],"issued":{"date-parts":[["2019",2,1]]}}}],"schema":"https://github.com/citation-style-language/schema/raw/master/csl-citation.json"} </w:instrText>
      </w:r>
      <w:r w:rsidR="00303E44">
        <w:fldChar w:fldCharType="separate"/>
      </w:r>
      <w:r w:rsidR="00303E44" w:rsidRPr="00303E44">
        <w:rPr>
          <w:rFonts w:ascii="Times New Roman" w:hAnsi="Times New Roman" w:cs="Times New Roman"/>
        </w:rPr>
        <w:t xml:space="preserve">(Moors &amp; </w:t>
      </w:r>
      <w:proofErr w:type="spellStart"/>
      <w:r w:rsidR="00303E44" w:rsidRPr="00303E44">
        <w:rPr>
          <w:rFonts w:ascii="Times New Roman" w:hAnsi="Times New Roman" w:cs="Times New Roman"/>
        </w:rPr>
        <w:t>Hesselmann</w:t>
      </w:r>
      <w:proofErr w:type="spellEnd"/>
      <w:r w:rsidR="00303E44" w:rsidRPr="00303E44">
        <w:rPr>
          <w:rFonts w:ascii="Times New Roman" w:hAnsi="Times New Roman" w:cs="Times New Roman"/>
        </w:rPr>
        <w:t>, 2018, 2019)</w:t>
      </w:r>
      <w:r w:rsidR="00303E44">
        <w:fldChar w:fldCharType="end"/>
      </w:r>
      <w:r w:rsidR="00EB1594">
        <w:t>, and a similar mixed picture emerged also for studies of processes like</w:t>
      </w:r>
      <w:r w:rsidR="000F6069">
        <w:t xml:space="preserve"> integration </w:t>
      </w:r>
      <w:r w:rsidR="00756E3F">
        <w:fldChar w:fldCharType="begin"/>
      </w:r>
      <w:r w:rsidR="00756E3F">
        <w:instrText xml:space="preserve"> ADDIN ZOTERO_ITEM CSL_CITATION {"citationID":"2hC0NrhK","properties":{"formattedCitation":"(Mudrik et al., 2014; Mudrik &amp; Biderman, 2017)","plainCitation":"(Mudrik et al., 2014; Mudrik &amp; Biderman, 2017)","noteIndex":0},"citationItems":[{"id":720,"uris":["http://zotero.org/users/8275165/items/F9TBZBP6"],"itemData":{"id":720,"type":"article-journal","abstract":"Information integration and consciousness are closely related, if not interdependent. But, what exactly is the nature of their relation? Which forms of integration require consciousness? Here, we examine the recent experimental literature with respect to perceptual and cognitive integration of spatiotemporal, multisensory, semantic, and novel information. We suggest that, whereas some integrative processes can occur without awareness, their scope is limited to smaller integration windows, to simpler associations, or to ones that were previously acquired consciously. This challenges previous claims that consciousness of some content is necessary for its integration; yet it also suggests that consciousness holds an enabling role in establishing integrative mechanisms that can later operate unconsciously, and in allowing wider-range integration, over bigger semantic, spatiotemporal, and sensory integration windows.","container-title":"Trends in Cognitive Sciences","DOI":"10.1016/j.tics.2014.04.009","ISSN":"1364-6613","issue":"9","journalAbbreviation":"Trends in Cognitive Sciences","language":"en","page":"488-496","source":"ScienceDirect","title":"Information integration without awareness","volume":"18","author":[{"family":"Mudrik","given":"Liad"},{"family":"Faivre","given":"Nathan"},{"family":"Koch","given":"Christof"}],"issued":{"date-parts":[["2014",9,1]]}}},{"id":723,"uris":["http://zotero.org/users/8275165/items/MTY3GPYU"],"itemData":{"id":723,"type":"article-journal","abstract":"Is consciousness necessary for integration? Findings of seemingly high-level object-scene integration in the absence of awareness have challenged major theories in the field and attracted considerable scientific interest. Lately, one of these findings has been questioned because of a failure to replicate, yet the other finding was still uncontested. Here, we show that this latter finding—slowed-down performance on a visible target following a masked prime scene that includes an incongruent object—is also not reproducible. Using Bayesian statistics, we found evidence against unconscious integration of objects and scenes. Put differently, at the moment, there is no compelling evidence for object-scene congruency processing in the absence of awareness. Intriguingly, however, our results do suggest that consciously experienced yet briefly presented incongruent scenes take longer to process, even when subjects do not explicitly detect their incongruency.","container-title":"Psychological Science","DOI":"10.1177/0956797617735745","journalAbbreviation":"Psychological Science","source":"ResearchGate","title":"Evidence for Implicit—But Not Unconscious—Processing of Object-Scene Relations","volume":"29","author":[{"family":"Mudrik","given":"Liad"},{"family":"Biderman","given":"Natalie"}],"issued":{"date-parts":[["2017",12,28]]}}}],"schema":"https://github.com/citation-style-language/schema/raw/master/csl-citation.json"} </w:instrText>
      </w:r>
      <w:r w:rsidR="00756E3F">
        <w:fldChar w:fldCharType="separate"/>
      </w:r>
      <w:r w:rsidR="00756E3F" w:rsidRPr="00756E3F">
        <w:rPr>
          <w:rFonts w:ascii="Times New Roman" w:hAnsi="Times New Roman" w:cs="Times New Roman"/>
        </w:rPr>
        <w:t>(</w:t>
      </w:r>
      <w:proofErr w:type="spellStart"/>
      <w:r w:rsidR="00756E3F" w:rsidRPr="00756E3F">
        <w:rPr>
          <w:rFonts w:ascii="Times New Roman" w:hAnsi="Times New Roman" w:cs="Times New Roman"/>
        </w:rPr>
        <w:t>Mudrik</w:t>
      </w:r>
      <w:proofErr w:type="spellEnd"/>
      <w:r w:rsidR="00756E3F" w:rsidRPr="00756E3F">
        <w:rPr>
          <w:rFonts w:ascii="Times New Roman" w:hAnsi="Times New Roman" w:cs="Times New Roman"/>
        </w:rPr>
        <w:t xml:space="preserve"> et al., 2014; </w:t>
      </w:r>
      <w:proofErr w:type="spellStart"/>
      <w:r w:rsidR="00756E3F" w:rsidRPr="00756E3F">
        <w:rPr>
          <w:rFonts w:ascii="Times New Roman" w:hAnsi="Times New Roman" w:cs="Times New Roman"/>
        </w:rPr>
        <w:t>Mudrik</w:t>
      </w:r>
      <w:proofErr w:type="spellEnd"/>
      <w:r w:rsidR="00756E3F" w:rsidRPr="00756E3F">
        <w:rPr>
          <w:rFonts w:ascii="Times New Roman" w:hAnsi="Times New Roman" w:cs="Times New Roman"/>
        </w:rPr>
        <w:t xml:space="preserve"> &amp; </w:t>
      </w:r>
      <w:proofErr w:type="spellStart"/>
      <w:r w:rsidR="00756E3F" w:rsidRPr="00756E3F">
        <w:rPr>
          <w:rFonts w:ascii="Times New Roman" w:hAnsi="Times New Roman" w:cs="Times New Roman"/>
        </w:rPr>
        <w:t>Biderman</w:t>
      </w:r>
      <w:proofErr w:type="spellEnd"/>
      <w:r w:rsidR="00756E3F" w:rsidRPr="00756E3F">
        <w:rPr>
          <w:rFonts w:ascii="Times New Roman" w:hAnsi="Times New Roman" w:cs="Times New Roman"/>
        </w:rPr>
        <w:t>, 2017)</w:t>
      </w:r>
      <w:r w:rsidR="00756E3F">
        <w:fldChar w:fldCharType="end"/>
      </w:r>
      <w:r w:rsidR="001F3C9B">
        <w:t>.</w:t>
      </w:r>
    </w:p>
    <w:p w14:paraId="4FD66016" w14:textId="2F986422" w:rsidR="00976673" w:rsidRDefault="00976673" w:rsidP="006238E0">
      <w:pPr>
        <w:pStyle w:val="Heading3"/>
      </w:pPr>
      <w:bookmarkStart w:id="26" w:name="_Toc114053519"/>
      <w:r>
        <w:t xml:space="preserve">Explaining The </w:t>
      </w:r>
      <w:r w:rsidR="00FC0D0A">
        <w:t>D</w:t>
      </w:r>
      <w:r>
        <w:t xml:space="preserve">iscrepancy between </w:t>
      </w:r>
      <w:r w:rsidR="00FC0D0A">
        <w:t>F</w:t>
      </w:r>
      <w:r>
        <w:t>indings</w:t>
      </w:r>
      <w:bookmarkEnd w:id="26"/>
    </w:p>
    <w:p w14:paraId="0CB98709" w14:textId="50E049F6" w:rsidR="006F73D7" w:rsidRDefault="002411D5" w:rsidP="00D25473">
      <w:pPr>
        <w:ind w:firstLine="0"/>
      </w:pPr>
      <w:r>
        <w:lastRenderedPageBreak/>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w:t>
      </w:r>
      <w:r w:rsidR="00B11DFE">
        <w:t xml:space="preserve">attribute </w:t>
      </w:r>
      <w:r w:rsidR="003D2C1C">
        <w:t>un</w:t>
      </w:r>
      <w:r w:rsidR="00E4565F">
        <w:t xml:space="preserve">conscious processes to conscious processing </w:t>
      </w:r>
      <w:r w:rsidR="005E4162">
        <w:fldChar w:fldCharType="begin"/>
      </w:r>
      <w:r w:rsidR="005E4162">
        <w:instrText xml:space="preserve"> ADDIN ZOTERO_ITEM CSL_CITATION {"citationID":"Dc3lo193","properties":{"formattedCitation":"(Sand &amp; Nilsson, 2016)","plainCitation":"(Sand &amp; Nilsson, 2016)","noteIndex":0},"citationItems":[{"id":646,"uris":["http://zotero.org/users/8275165/items/DZ45IZVL"],"itemData":{"id":646,"type":"article-journal","abstract":"A difﬁculty for reports of subliminal priming is demonstrating that participants who actually perceived the prime are not driving the priming effects. There are two conventional methods for testing this. One is to test whether a direct measure of stimulus perception is not signiﬁcantly above chance on a group level. The other is to use regression to test if an indirect measure of stimulus processing is signiﬁcantly above zero when the direct measure is at chance. Here we simulated samples in which we assumed that only participants who perceived the primes were primed by it. Conventional analyses applied to these samples had a very large error rate of falsely supporting subliminal priming. Calculating a Bayes factor for the samples very seldom falsely supported subliminal priming. We conclude that conventional tests are not reliable diagnostics of subliminal priming. Instead, we recommend that experimenters calculate a Bayes factor when investigating subliminal priming.","container-title":"Consciousness and Cognition","DOI":"10.1016/j.concog.2016.06.012","ISSN":"10538100","journalAbbreviation":"Consciousness and Cognition","language":"en","page":"29-40","source":"DOI.org (Crossref)","title":"Subliminal or not? Comparing null-hypothesis and Bayesian methods for testing subliminal priming","title-short":"Subliminal or not?","volume":"44","author":[{"family":"Sand","given":"Anders"},{"family":"Nilsson","given":"Mats E."}],"issued":{"date-parts":[["2016",8]]}}}],"schema":"https://github.com/citation-style-language/schema/raw/master/csl-citation.json"} </w:instrText>
      </w:r>
      <w:r w:rsidR="005E4162">
        <w:fldChar w:fldCharType="separate"/>
      </w:r>
      <w:r w:rsidR="005E4162" w:rsidRPr="005E4162">
        <w:rPr>
          <w:rFonts w:ascii="Times New Roman" w:hAnsi="Times New Roman" w:cs="Times New Roman"/>
        </w:rPr>
        <w:t>(Sand &amp; Nilsson, 2016)</w:t>
      </w:r>
      <w:r w:rsidR="005E4162">
        <w:fldChar w:fldCharType="end"/>
      </w:r>
      <w:r w:rsidR="001D15C6">
        <w:t>.</w:t>
      </w:r>
      <w:r w:rsidR="00E4565F">
        <w:t xml:space="preserve"> Such insensitivity can </w:t>
      </w:r>
      <w:r w:rsidR="00C23184">
        <w:t>occur if</w:t>
      </w:r>
      <w:r w:rsidR="002919AB">
        <w:t xml:space="preserve"> </w:t>
      </w:r>
      <w:r w:rsidR="00E4565F">
        <w:t>the objective task probe</w:t>
      </w:r>
      <w:r w:rsidR="00C23184">
        <w:t>s</w:t>
      </w:r>
      <w:r w:rsidR="00E4565F">
        <w:t xml:space="preserve"> features of the stimulus that are irrelevant </w:t>
      </w:r>
      <w:r w:rsidR="00B3331D">
        <w:t>for the performance in the main task</w:t>
      </w:r>
      <w:r w:rsidR="007449E8">
        <w:t xml:space="preserve"> (</w:t>
      </w:r>
      <w:proofErr w:type="spellStart"/>
      <w:r w:rsidR="00FF6578">
        <w:fldChar w:fldCharType="begin"/>
      </w:r>
      <w:r w:rsidR="008D13A3">
        <w:instrText xml:space="preserve"> ADDIN ZOTERO_ITEM CSL_CITATION {"citationID":"ciRzkvIP","properties":{"formattedCitation":"(Merikle, 1992; Newell &amp; Shanks, 2014)","plainCitation":"(Merikle, 1992; Newell &amp; Shanks, 2014)","dontUpdate":true,"noteIndex":0},"citationItems":[{"id":725,"uris":["http://zotero.org/users/8275165/items/D25ESJHX"],"itemData":{"id":725,"type":"article-journal","abstract":"Discusses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R."}],"issued":{"date-parts":[["2014"]]}}}],"schema":"https://github.com/citation-style-language/schema/raw/master/csl-citation.json"} </w:instrText>
      </w:r>
      <w:r w:rsidR="00FF6578">
        <w:fldChar w:fldCharType="separate"/>
      </w:r>
      <w:r w:rsidR="00BD6F39" w:rsidRPr="00BD6F39">
        <w:rPr>
          <w:rFonts w:ascii="Times New Roman" w:hAnsi="Times New Roman" w:cs="Times New Roman"/>
        </w:rPr>
        <w:t>Merikle</w:t>
      </w:r>
      <w:proofErr w:type="spellEnd"/>
      <w:r w:rsidR="00BD6F39" w:rsidRPr="00BD6F39">
        <w:rPr>
          <w:rFonts w:ascii="Times New Roman" w:hAnsi="Times New Roman" w:cs="Times New Roman"/>
        </w:rPr>
        <w:t>, 1992; Newell &amp; Shanks, 2014</w:t>
      </w:r>
      <w:r w:rsidR="00FF6578">
        <w:fldChar w:fldCharType="end"/>
      </w:r>
      <w:r w:rsidR="00BD6F39">
        <w:t>;</w:t>
      </w:r>
      <w:r w:rsidR="008B3DFE">
        <w:t xml:space="preserve"> however, </w:t>
      </w:r>
      <w:r w:rsidR="007449E8">
        <w:t xml:space="preserve">note that this could also lead to overestimation of awareness; </w:t>
      </w:r>
      <w:r w:rsidR="00425B72">
        <w:fldChar w:fldCharType="begin"/>
      </w:r>
      <w:r w:rsidR="008D13A3">
        <w:instrText xml:space="preserve"> ADDIN ZOTERO_ITEM CSL_CITATION {"citationID":"Ivz9FvbM","properties":{"formattedCitation":"(Michel, 2022)","plainCitation":"(Michel, 2022)","dontUpdate":true,"noteIndex":0},"citationItems":[{"id":581,"uris":["http://zotero.org/users/8275165/items/XN4XRTF5"],"itemData":{"id":581,"type":"article-journal","abstract":"Recent work questions whether previously reported unconscious perceptual effects are genuinely unconscious, or due to weak conscious perception. Some philosophers and psychologists react by rejecting unconscious perception or by holding that it has been overestimated. I argue that the most significant attack on unconscious perception commits the criterion content fallacy: the fallacy of interpreting evidence that observers were conscious of something as evidence that they were conscious of task-relevant features. This fallacy is prevalent in consciousness research: if unconscious perception exists, scientists could routinely underestimate it. I conclude with methodological recommendations for moving the debate forward.","container-title":"Mind &amp; Language","DOI":"10.1111/mila.12406","ISSN":"1468-0017","issue":"n/a","language":"en","note":"_eprint: https://onlinelibrary.wiley.com/doi/pdf/10.1111/mila.12406","source":"Wiley Online Library","title":"How (not) to underestimate unconscious perception","URL":"https://onlinelibrary.wiley.com/doi/abs/10.1111/mila.12406","volume":"n/a","author":[{"family":"Michel","given":"Matthias"}],"accessed":{"date-parts":[["2022",8,26]]},"issued":{"date-parts":[["2022"]]}}}],"schema":"https://github.com/citation-style-language/schema/raw/master/csl-citation.json"} </w:instrText>
      </w:r>
      <w:r w:rsidR="00425B72">
        <w:fldChar w:fldCharType="separate"/>
      </w:r>
      <w:r w:rsidR="00425B72" w:rsidRPr="00425B72">
        <w:rPr>
          <w:rFonts w:ascii="Times New Roman" w:hAnsi="Times New Roman" w:cs="Times New Roman"/>
        </w:rPr>
        <w:t>Michel, 2022</w:t>
      </w:r>
      <w:r w:rsidR="00425B72">
        <w:fldChar w:fldCharType="end"/>
      </w:r>
      <w:r w:rsidR="007449E8">
        <w:t>)</w:t>
      </w:r>
      <w:r w:rsidR="004F2ED5">
        <w:t xml:space="preserve">. </w:t>
      </w:r>
      <w:r w:rsidR="005333D3">
        <w:t xml:space="preserve">In addition, </w:t>
      </w:r>
      <w:r w:rsidR="00E4565F">
        <w:t xml:space="preserve">introducing </w:t>
      </w:r>
      <w:r w:rsidR="00081961">
        <w:t xml:space="preserve">a long delay </w:t>
      </w:r>
      <w:r w:rsidR="003D53EE">
        <w:t xml:space="preserve">after </w:t>
      </w:r>
      <w:r w:rsidR="00081961">
        <w:t xml:space="preserve">the </w:t>
      </w:r>
      <w:r w:rsidR="00E82C6C">
        <w:t xml:space="preserve">presentation </w:t>
      </w:r>
      <w:r w:rsidR="002D4AE1">
        <w:t xml:space="preserve">of </w:t>
      </w:r>
      <w:r w:rsidR="00081961">
        <w:t xml:space="preserve">the </w:t>
      </w:r>
      <w:r w:rsidR="00445238">
        <w:t xml:space="preserve">subliminal </w:t>
      </w:r>
      <w:r w:rsidR="00081961">
        <w:t xml:space="preserve">stimulus </w:t>
      </w:r>
      <w:r w:rsidR="003D53EE">
        <w:t xml:space="preserve">might </w:t>
      </w:r>
      <w:r w:rsidR="009D12A3">
        <w:t xml:space="preserve">cause </w:t>
      </w:r>
      <w:r w:rsidR="003D53EE">
        <w:t xml:space="preserve">the </w:t>
      </w:r>
      <w:r w:rsidR="00352773">
        <w:t>memory</w:t>
      </w:r>
      <w:r w:rsidR="003D53EE">
        <w:t xml:space="preserve"> of it </w:t>
      </w:r>
      <w:r w:rsidR="009D12A3">
        <w:t xml:space="preserve">to fade </w:t>
      </w:r>
      <w:r w:rsidR="003D53EE">
        <w:t xml:space="preserve">before it is queried by </w:t>
      </w:r>
      <w:r w:rsidR="00E4565F">
        <w:t xml:space="preserve">the </w:t>
      </w:r>
      <w:r w:rsidR="007449E8">
        <w:t>awareness measure</w:t>
      </w:r>
      <w:r w:rsidR="00F33E25">
        <w:t xml:space="preserve"> </w:t>
      </w:r>
      <w:r w:rsidR="0038451B">
        <w:fldChar w:fldCharType="begin"/>
      </w:r>
      <w:r w:rsidR="00215D10">
        <w:instrText xml:space="preserve"> ADDIN ZOTERO_ITEM CSL_CITATION {"citationID":"lPJjpo1J","properties":{"formattedCitation":"(Lagnado et al., 2006; Newell &amp; Shanks, 2014; Ogilvie &amp; Carruthers, 2014)","plainCitation":"(Lagnado et al., 2006; Newell &amp; Shanks, 2014; Ogilvie &amp; Carruthers, 2014)","noteIndex":0},"citationItems":[{"id":635,"uris":["http://zotero.org/users/8275165/items/RSJGRX5M"],"itemData":{"id":635,"type":"article-journal","abstract":"In multiple-cue learning (also known as probabilistic category learning) people acquire information about cue-outcome relations and combine these into predictions or judgments. Previous researchers claimed that people can achieve high levels of performance without explicit knowledge of the task structure or insight into their own judgment policies. It has also been argued that people use a variety of suboptimal strategies to solve such tasks. In three experiments the authors reexamined these conclusions by introducing novel measures of task knowledge and self-insight and using \"rolling regression\" methods to analyze individual learning. Participants successfully learned a four-cue probabilistic environment and showed accurate knowledge of both the task structure and their own judgment processes. Learning analyses suggested that the apparent use of suboptimal strategies emerges from the incremental tracking of statistical contingencies in the environment. (PsycINFO Database Record (c) 2016 APA, all rights reserved)","container-title":"Journal of Experimental Psychology: General","DOI":"10.1037/0096-3445.135.2.162","ISSN":"1939-2222","issue":"2","note":"publisher-place: US\npublisher: American Psychological Association","page":"162-183","source":"APA PsycNet","title":"Insight and strategy in multiple-cue learning","volume":"135","author":[{"family":"Lagnado","given":"David A."},{"family":"Newell","given":"Ben R."},{"family":"Kahan","given":"Steven"},{"family":"Shanks","given":"David R."}],"issued":{"date-parts":[["2006"]]}}},{"id":727,"uris":["http://zotero.org/users/8275165/items/EKZ6RWXL"],"itemData":{"id":727,"type":"article-journal","abstract":"To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R."}],"issued":{"date-parts":[["2014"]]}}},{"id":736,"uris":["http://zotero.org/users/8275165/items/K823J4RZ"],"itemData":{"id":736,"type":"article-journal","abstract":"What people report is, at times, the best evidence we have for what they experience. Newell &amp; Shanks (N&amp;S) do a service for debates regarding the role of unconscious influences on decision making by offering some sound methodological recommendations. We doubt, however, that those recommendations go far enough. For even if people have knowledge of the factors that influence their decisions, it does not follow that such knowledge is conscious, and plays a causal role, at the time the decision is made. Moreover, N&amp;S fail to demonstrate that unconscious thought plays no role at all in decision making. Indeed, such a claim is quite implausible. In making these points we comment on their discussion of the literature on expertise acquisition and the Iowa Gambling Task.","container-title":"Behavioral and Brain Sciences","DOI":"10.1017/S0140525X13000800","ISSN":"0140-525X, 1469-1825","issue":"1","language":"en","note":"publisher: Cambridge University Press","page":"36-37","source":"Cambridge University Press","title":"Better tests of consciousness are needed, but skepticism about unconscious processes is unwarranted","volume":"37","author":[{"family":"Ogilvie","given":"Ryan"},{"family":"Carruthers","given":"Peter"}],"issued":{"date-parts":[["2014",2]]}}}],"schema":"https://github.com/citation-style-language/schema/raw/master/csl-citation.json"} </w:instrText>
      </w:r>
      <w:r w:rsidR="0038451B">
        <w:fldChar w:fldCharType="separate"/>
      </w:r>
      <w:r w:rsidR="00215D10" w:rsidRPr="00215D10">
        <w:rPr>
          <w:rFonts w:ascii="Times New Roman" w:hAnsi="Times New Roman" w:cs="Times New Roman"/>
        </w:rPr>
        <w:t>(</w:t>
      </w:r>
      <w:proofErr w:type="spellStart"/>
      <w:r w:rsidR="00215D10" w:rsidRPr="00215D10">
        <w:rPr>
          <w:rFonts w:ascii="Times New Roman" w:hAnsi="Times New Roman" w:cs="Times New Roman"/>
        </w:rPr>
        <w:t>Lagnado</w:t>
      </w:r>
      <w:proofErr w:type="spellEnd"/>
      <w:r w:rsidR="00215D10" w:rsidRPr="00215D10">
        <w:rPr>
          <w:rFonts w:ascii="Times New Roman" w:hAnsi="Times New Roman" w:cs="Times New Roman"/>
        </w:rPr>
        <w:t xml:space="preserve"> et al., 2006; Newell &amp; Shanks, 2014; Ogilvie &amp; Carruthers, 2014)</w:t>
      </w:r>
      <w:r w:rsidR="0038451B">
        <w:fldChar w:fldCharType="end"/>
      </w:r>
      <w:r w:rsidR="00F33E25">
        <w:t xml:space="preserve">. </w:t>
      </w:r>
      <w:r w:rsidR="002D6956">
        <w:t xml:space="preserve">Underestimation </w:t>
      </w:r>
      <w:r w:rsidR="007449E8">
        <w:t xml:space="preserve">of awareness </w:t>
      </w:r>
      <w:r w:rsidR="002D6956">
        <w:t xml:space="preserve">can also occur if the </w:t>
      </w:r>
      <w:r w:rsidR="00283CE4">
        <w:t>participant</w:t>
      </w:r>
      <w:r w:rsidR="002D6956">
        <w:t xml:space="preserve"> uses a </w:t>
      </w:r>
      <w:r w:rsidR="002D4AE1">
        <w:t xml:space="preserve">very </w:t>
      </w:r>
      <w:r w:rsidR="002D6956">
        <w:t>strict criterion when judging whether she saw the prime</w:t>
      </w:r>
      <w:r w:rsidR="00D27C09">
        <w:t xml:space="preserve"> </w:t>
      </w:r>
      <w:r w:rsidR="00A034F5">
        <w:fldChar w:fldCharType="begin"/>
      </w:r>
      <w:r w:rsidR="00A034F5">
        <w:instrText xml:space="preserve"> ADDIN ZOTERO_ITEM CSL_CITATION {"citationID":"nqJP2RGd","properties":{"formattedCitation":"(Eriksen, 1960; Hannula et al., 2005; Peters &amp; Lau, 2015)","plainCitation":"(Eriksen, 1960; Hannula et al., 2005; Peters &amp; Lau, 2015)","noteIndex":0},"citationItems":[{"id":576,"uris":["http://zotero.org/users/8275165/items/E7IA3H5N"],"itemData":{"id":576,"type":"article-journal","abstract":"Experimental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A034F5">
        <w:fldChar w:fldCharType="separate"/>
      </w:r>
      <w:r w:rsidR="00A034F5" w:rsidRPr="00A034F5">
        <w:rPr>
          <w:rFonts w:ascii="Times New Roman" w:hAnsi="Times New Roman" w:cs="Times New Roman"/>
        </w:rPr>
        <w:t>(Eriksen, 1960; Hannula et al., 2005; Peters &amp; Lau, 2015)</w:t>
      </w:r>
      <w:r w:rsidR="00A034F5">
        <w:fldChar w:fldCharType="end"/>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r w:rsidR="004177D1">
        <w:t xml:space="preserve">participants </w:t>
      </w:r>
      <w:r w:rsidR="007449E8">
        <w:t>can be at chance even if they do see the stimulus, or parts of it, and their</w:t>
      </w:r>
      <w:r w:rsidR="00C53B7E">
        <w:t xml:space="preserve"> </w:t>
      </w:r>
      <w:r w:rsidR="002D6956">
        <w:t xml:space="preserve">motivation to perform </w:t>
      </w:r>
      <w:r w:rsidR="007449E8">
        <w:t xml:space="preserve">the task on invisible stimuli can also be </w:t>
      </w:r>
      <w:r w:rsidR="00352773">
        <w:t>reduced</w:t>
      </w:r>
      <w:r w:rsidR="007449E8">
        <w:t xml:space="preserve">, leading to worse performance </w:t>
      </w:r>
      <w:r w:rsidR="009818AF">
        <w:fldChar w:fldCharType="begin"/>
      </w:r>
      <w:r w:rsidR="009818AF">
        <w:instrText xml:space="preserve"> ADDIN ZOTERO_ITEM CSL_CITATION {"citationID":"Bfbd9D5A","properties":{"formattedCitation":"(Pratte &amp; Rouder, 2009)","plainCitation":"(Pratte &amp; Rouder, 2009)","noteIndex":0},"citationItems":[{"id":483,"uris":["http://zotero.org/users/8275165/items/ADL8LKZC"],"itemData":{"id":483,"type":"article-journal","container-title":"Attention,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818AF">
        <w:fldChar w:fldCharType="separate"/>
      </w:r>
      <w:r w:rsidR="009818AF" w:rsidRPr="009818AF">
        <w:rPr>
          <w:rFonts w:ascii="Times New Roman" w:hAnsi="Times New Roman" w:cs="Times New Roman"/>
        </w:rPr>
        <w:t xml:space="preserve">(Pratte &amp; </w:t>
      </w:r>
      <w:proofErr w:type="spellStart"/>
      <w:r w:rsidR="009818AF" w:rsidRPr="009818AF">
        <w:rPr>
          <w:rFonts w:ascii="Times New Roman" w:hAnsi="Times New Roman" w:cs="Times New Roman"/>
        </w:rPr>
        <w:t>Rouder</w:t>
      </w:r>
      <w:proofErr w:type="spellEnd"/>
      <w:r w:rsidR="009818AF" w:rsidRPr="009818AF">
        <w:rPr>
          <w:rFonts w:ascii="Times New Roman" w:hAnsi="Times New Roman" w:cs="Times New Roman"/>
        </w:rPr>
        <w:t>, 2009)</w:t>
      </w:r>
      <w:r w:rsidR="009818AF">
        <w:fldChar w:fldCharType="end"/>
      </w:r>
      <w:r w:rsidR="00D27C09">
        <w:t>.</w:t>
      </w:r>
    </w:p>
    <w:p w14:paraId="6BE3AD11" w14:textId="1CCD6769" w:rsidR="00531AAE" w:rsidRDefault="00D03D49" w:rsidP="00F42EF6">
      <w:r>
        <w:t>The above issues might lead to overestimating unconscious processing, due to contamination by conscious effects</w:t>
      </w:r>
      <w:r w:rsidR="00952FF2">
        <w:t>,</w:t>
      </w:r>
      <w:r>
        <w:t xml:space="preserve"> </w:t>
      </w:r>
      <w:r w:rsidR="00952FF2">
        <w:t>but</w:t>
      </w:r>
      <w:r>
        <w:t xml:space="preserve"> one might </w:t>
      </w:r>
      <w:r w:rsidR="00952FF2">
        <w:t xml:space="preserve">also </w:t>
      </w:r>
      <w:r>
        <w:t>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407A58">
        <w:t xml:space="preserve">is </w:t>
      </w:r>
      <w:r w:rsidR="00EC1FED">
        <w:t>reaction time (RT), as measured using</w:t>
      </w:r>
      <w:r w:rsidR="00AE2150">
        <w:t xml:space="preserve"> keyboard </w:t>
      </w:r>
      <w:r w:rsidR="00EC1FED">
        <w:t>presses</w:t>
      </w:r>
      <w:r w:rsidR="008D0840">
        <w:t xml:space="preserve"> (e.g., comparing RTs in the congruent vs. incongruent condition</w:t>
      </w:r>
      <w:r w:rsidR="00E67E0B">
        <w:t xml:space="preserve">; </w:t>
      </w:r>
      <w:r w:rsidR="00C40509">
        <w:fldChar w:fldCharType="begin"/>
      </w:r>
      <w:r w:rsidR="008D13A3">
        <w:instrText xml:space="preserve"> ADDIN ZOTERO_ITEM CSL_CITATION {"citationID":"jL2qFlgF","properties":{"formattedCitation":"(Naccache et al., 2002; Naccache &amp; Dehaene, 2001)","plainCitation":"(Naccache et al., 2002; Naccache &amp; Dehaene, 2001)","dontUpdate":true,"noteIndex":0},"citationItems":[{"id":643,"uris":["http://zotero.org/users/8275165/items/HIVXJNWL"],"itemData":{"id":643,"type":"article-journal","abstract":"The cognitive processes at work in masked priming experiments are usually considered automatic and independent of attention. We provide evidence against this view. Three behavioral experiments demonstrate that the occurrence of unconscious priming in a number-comparison task is determined by the allocation of temporal attention to the time window during which the prime-target pair is presented. Both response-congruity priming and physical repetition priming vanish when temporal attention is focused away from this time window. These findings are inconsistent with the concept of a purely automatic spreading of activation during masked priming.","container-title":"Psychological Science","DOI":"10.1111/1467-9280.00474","ISSN":"0956-7976","issue":"5","journalAbbreviation":"Psychol Sci","note":"publisher: SAGE Publications Inc","page":"416-424","source":"SAGE Journals","title":"Unconscious Masked Priming Depends on Temporal Attention","volume":"13","author":[{"family":"Naccache","given":"Lionel"},{"family":"Blandin","given":"Elise"},{"family":"Dehaene","given":"Stanislas"}],"issued":{"date-parts":[["2002",9,1]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C40509">
        <w:fldChar w:fldCharType="separate"/>
      </w:r>
      <w:proofErr w:type="spellStart"/>
      <w:r w:rsidR="00C40509" w:rsidRPr="00C40509">
        <w:rPr>
          <w:rFonts w:ascii="Times New Roman" w:hAnsi="Times New Roman" w:cs="Times New Roman"/>
        </w:rPr>
        <w:t>Naccache</w:t>
      </w:r>
      <w:proofErr w:type="spellEnd"/>
      <w:r w:rsidR="00C40509" w:rsidRPr="00C40509">
        <w:rPr>
          <w:rFonts w:ascii="Times New Roman" w:hAnsi="Times New Roman" w:cs="Times New Roman"/>
        </w:rPr>
        <w:t xml:space="preserve"> et al., 2002; </w:t>
      </w:r>
      <w:proofErr w:type="spellStart"/>
      <w:r w:rsidR="00C40509" w:rsidRPr="00C40509">
        <w:rPr>
          <w:rFonts w:ascii="Times New Roman" w:hAnsi="Times New Roman" w:cs="Times New Roman"/>
        </w:rPr>
        <w:t>Naccache</w:t>
      </w:r>
      <w:proofErr w:type="spellEnd"/>
      <w:r w:rsidR="00C40509" w:rsidRPr="00C40509">
        <w:rPr>
          <w:rFonts w:ascii="Times New Roman" w:hAnsi="Times New Roman" w:cs="Times New Roman"/>
        </w:rPr>
        <w:t xml:space="preserve"> &amp; </w:t>
      </w:r>
      <w:proofErr w:type="spellStart"/>
      <w:r w:rsidR="00C40509" w:rsidRPr="00C40509">
        <w:rPr>
          <w:rFonts w:ascii="Times New Roman" w:hAnsi="Times New Roman" w:cs="Times New Roman"/>
        </w:rPr>
        <w:t>Dehaene</w:t>
      </w:r>
      <w:proofErr w:type="spellEnd"/>
      <w:r w:rsidR="00C40509" w:rsidRPr="00C40509">
        <w:rPr>
          <w:rFonts w:ascii="Times New Roman" w:hAnsi="Times New Roman" w:cs="Times New Roman"/>
        </w:rPr>
        <w:t>, 2001)</w:t>
      </w:r>
      <w:r w:rsidR="00C40509">
        <w:fldChar w:fldCharType="end"/>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 xml:space="preserve">effect is usually very small </w:t>
      </w:r>
      <w:r w:rsidR="001A7B76">
        <w:fldChar w:fldCharType="begin"/>
      </w:r>
      <w:r w:rsidR="001A7B76">
        <w:instrText xml:space="preserve"> ADDIN ZOTERO_ITEM CSL_CITATION {"citationID":"6hIPQMCV","properties":{"formattedCitation":"(Greenwald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1A7B76">
        <w:fldChar w:fldCharType="separate"/>
      </w:r>
      <w:r w:rsidR="001A7B76" w:rsidRPr="001A7B76">
        <w:rPr>
          <w:rFonts w:ascii="Times New Roman" w:hAnsi="Times New Roman" w:cs="Times New Roman"/>
        </w:rPr>
        <w:t>(Greenwald et al., 1996)</w:t>
      </w:r>
      <w:r w:rsidR="001A7B76">
        <w:fldChar w:fldCharType="end"/>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xml:space="preserve"> as it unfolds over time</w:t>
      </w:r>
      <w:r w:rsidR="00F42EF6">
        <w:t xml:space="preserve"> </w:t>
      </w:r>
      <w:r w:rsidR="00F42EF6">
        <w:fldChar w:fldCharType="begin"/>
      </w:r>
      <w:r w:rsidR="00F42EF6">
        <w:instrText xml:space="preserve"> ADDIN ZOTERO_ITEM CSL_CITATION {"citationID":"JYXWAiBa","properties":{"formattedCitation":"(Scherbaum et al., 2010)","plainCitation":"(Scherbaum et al., 2010)","noteIndex":0},"citationItems":[{"id":607,"uris":["http://zotero.org/users/8275165/items/4B2LQCDG"],"itemData":{"id":607,"type":"article-journal","abstract":"To study the process of decision-making under conflict, researchers typically analyze response latency and accuracy. However, these tools provide little evidence regarding how the resolution of conflict unfolds over time. Here, we analyzed the trajectories of mouse movements while participants performed a continuous version of a spatial conflict task (the Simon task). We applied a novel combination of multiple regression analysis and distribution analysis to determine how conflict on the present trial and carry-over from the previous trial affect responding. Response on the previous trial and the degree of conflict on the previous and the current trial all influenced performance, but they did so differently: The previous response influenced the early part of the mouse trajectory, but the degree of previous and current conflict influenced later parts. This suggests that in this task experiencing conflict may not proactively ready the system to handle conflict on the next trial; rather, when conflict is experienced on the subsequent trial the previous compensatory processing may be re-activated more efficiently.","container-title":"Cognition","DOI":"10.1016/j.cognition.2010.02.004","ISSN":"0010-0277","issue":"3","journalAbbreviation":"Cognition","language":"en","page":"407-416","source":"ScienceDirect","title":"How decisions evolve: The temporal dynamics of action selection","title-short":"How decisions evolve","volume":"115","author":[{"family":"Scherbaum","given":"Stefan"},{"family":"Dshemuchadse","given":"Maja"},{"family":"Fischer","given":"Rico"},{"family":"Goschke","given":"Thomas"}],"issued":{"date-parts":[["2010",6,1]]}}}],"schema":"https://github.com/citation-style-language/schema/raw/master/csl-citation.json"} </w:instrText>
      </w:r>
      <w:r w:rsidR="00F42EF6">
        <w:fldChar w:fldCharType="separate"/>
      </w:r>
      <w:r w:rsidR="00F42EF6" w:rsidRPr="00F42EF6">
        <w:rPr>
          <w:rFonts w:ascii="Times New Roman" w:hAnsi="Times New Roman" w:cs="Times New Roman"/>
        </w:rPr>
        <w:t>(</w:t>
      </w:r>
      <w:proofErr w:type="spellStart"/>
      <w:r w:rsidR="00F42EF6" w:rsidRPr="00F42EF6">
        <w:rPr>
          <w:rFonts w:ascii="Times New Roman" w:hAnsi="Times New Roman" w:cs="Times New Roman"/>
        </w:rPr>
        <w:t>Scherbaum</w:t>
      </w:r>
      <w:proofErr w:type="spellEnd"/>
      <w:r w:rsidR="00F42EF6" w:rsidRPr="00F42EF6">
        <w:rPr>
          <w:rFonts w:ascii="Times New Roman" w:hAnsi="Times New Roman" w:cs="Times New Roman"/>
        </w:rPr>
        <w:t xml:space="preserve"> et al., 2010)</w:t>
      </w:r>
      <w:r w:rsidR="00F42EF6">
        <w:fldChar w:fldCharType="end"/>
      </w:r>
      <w:r w:rsidR="002A2A03">
        <w:t>.</w:t>
      </w:r>
    </w:p>
    <w:p w14:paraId="2601E82D" w14:textId="4C4A1937" w:rsidR="002C1CE0" w:rsidRDefault="001C113F" w:rsidP="006238E0">
      <w:pPr>
        <w:pStyle w:val="Heading3"/>
      </w:pPr>
      <w:bookmarkStart w:id="27" w:name="_Toc114053520"/>
      <w:r>
        <w:t xml:space="preserve">Comparing </w:t>
      </w:r>
      <w:r w:rsidR="006E4F8B">
        <w:t xml:space="preserve">Motion </w:t>
      </w:r>
      <w:r>
        <w:t>T</w:t>
      </w:r>
      <w:r w:rsidR="006E4F8B">
        <w:t xml:space="preserve">racking </w:t>
      </w:r>
      <w:r>
        <w:t>with K</w:t>
      </w:r>
      <w:r w:rsidR="006E4F8B">
        <w:t>eyboard</w:t>
      </w:r>
      <w:r>
        <w:t xml:space="preserve"> Response</w:t>
      </w:r>
      <w:bookmarkEnd w:id="27"/>
    </w:p>
    <w:p w14:paraId="36583870" w14:textId="30A93B9E" w:rsidR="002C1CE0" w:rsidRDefault="00B66392" w:rsidP="00D25473">
      <w:pPr>
        <w:ind w:firstLine="0"/>
        <w:rPr>
          <w:rtl/>
        </w:rPr>
      </w:pPr>
      <w:r>
        <w:t xml:space="preserve">Both these problems can be solved using </w:t>
      </w:r>
      <w:r w:rsidR="00B000DC">
        <w:t xml:space="preserve">motion </w:t>
      </w:r>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r w:rsidR="008C6829">
        <w:fldChar w:fldCharType="begin"/>
      </w:r>
      <w:r w:rsidR="008C6829">
        <w:instrText xml:space="preserve"> ADDIN ZOTERO_ITEM CSL_CITATION {"citationID":"o91Voq1u","properties":{"formattedCitation":"(Freeman et al., 2011)","plainCitation":"(Freeman et al., 2011)","noteIndex":0},"citationItems":[{"id":314,"uris":["http://zotero.org/users/8275165/items/M4ZKWTUY"],"itemData":{"id":314,"type":"article-journal","abstract":"Recently,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A."}],"accessed":{"date-parts":[["2021",12,6]]},"issued":{"date-parts":[["2011"]]}}}],"schema":"https://github.com/citation-style-language/schema/raw/master/csl-citation.json"} </w:instrText>
      </w:r>
      <w:r w:rsidR="008C6829">
        <w:fldChar w:fldCharType="separate"/>
      </w:r>
      <w:r w:rsidR="008C6829" w:rsidRPr="008C6829">
        <w:rPr>
          <w:rFonts w:ascii="Times New Roman" w:hAnsi="Times New Roman" w:cs="Times New Roman"/>
        </w:rPr>
        <w:t>(Freeman et al., 2011)</w:t>
      </w:r>
      <w:r w:rsidR="008C6829">
        <w:fldChar w:fldCharType="end"/>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 xml:space="preserve">words are </w:t>
      </w:r>
      <w:r w:rsidR="00861D29">
        <w:lastRenderedPageBreak/>
        <w:t>processed in an incremental manner</w:t>
      </w:r>
      <w:r w:rsidR="00385146">
        <w:t>;</w:t>
      </w:r>
      <w:r w:rsidR="00B85D87">
        <w:t xml:space="preserve"> </w:t>
      </w:r>
      <w:r w:rsidR="00B85D87">
        <w:fldChar w:fldCharType="begin"/>
      </w:r>
      <w:r w:rsidR="008D13A3">
        <w:instrText xml:space="preserve"> ADDIN ZOTERO_ITEM CSL_CITATION {"citationID":"VHp5upjp","properties":{"formattedCitation":"(Spivey et al., 2005)","plainCitation":"(Spivey et al., 2005)","dontUpdate":true,"noteIndex":0},"citationItems":[{"id":740,"uris":["http://zotero.org/users/8275165/items/WXR7F4SZ"],"itemData":{"id":740,"type":"article-journal","abstract":"Certain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A","language":"eng","note":"PMID: 15985550\nPMCID: PMC1177386","page":"10393-10398","source":"PubMed","title":"Continuous attraction toward phonological competitors","volume":"102","author":[{"family":"Spivey","given":"Michael J."},{"family":"Grosjean","given":"Marc"},{"family":"Knoblich","given":"Günther"}],"issued":{"date-parts":[["2005",7,19]]}}}],"schema":"https://github.com/citation-style-language/schema/raw/master/csl-citation.json"} </w:instrText>
      </w:r>
      <w:r w:rsidR="00B85D87">
        <w:fldChar w:fldCharType="separate"/>
      </w:r>
      <w:r w:rsidR="00B85D87" w:rsidRPr="00B85D87">
        <w:rPr>
          <w:rFonts w:ascii="Times New Roman" w:hAnsi="Times New Roman" w:cs="Times New Roman"/>
        </w:rPr>
        <w:t>Spivey et al., 2005</w:t>
      </w:r>
      <w:r w:rsidR="00B85D87">
        <w:fldChar w:fldCharType="end"/>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r w:rsidR="00E13B48">
        <w:fldChar w:fldCharType="begin"/>
      </w:r>
      <w:r w:rsidR="00493627">
        <w:instrText xml:space="preserve"> ADDIN ZOTERO_ITEM CSL_CITATION {"citationID":"pwmrVOIQ","properties":{"formattedCitation":"(Farmer, Cargill, Hindy, et al., 2007)","plainCitation":"(Farmer, Cargill, Hindy, et al., 2007)","noteIndex":0},"citationItems":[{"id":538,"uris":["http://zotero.org/users/8275165/items/WA2F3URH"],"itemData":{"id":538,"type":"article-journal","abstract":"Although several theories of online syntactic processing assume the parallel activation of multiple syntactic representations, evidence supporting simultaneous activation has been inconclusive. Here, the continuous and non-ballistic properties of computer mouse movements are exploited, by recording their streaming x, y coordinates to procure evidence regarding parallel versus serial processing. Participants heard structurally ambiguous sentences while viewing scenes with properties either supporting or not supporting the difﬁcult modiﬁer interpretation. The curvatures of the elicited trajectories revealed both an effect of visual context and graded competition between simultaneously active syntactic representations. The results are discussed in the context of 3 major groups of theories within the domain of sentence processing.","container-title":"Cognitive Science","DOI":"10.1080/03640210701530797","ISSN":"03640213","issue":"5","language":"en","page":"889-909","source":"DOI.org (Crossref)","title":"Tracking the Continuity of Language Comprehension: Computer Mouse Trajectories Suggest Parallel Syntactic Processing","title-short":"Tracking the Continuity of Language Comprehension","volume":"31","author":[{"family":"Farmer","given":"Thomas A."},{"family":"Cargill","given":"Sarah A."},{"family":"Hindy","given":"Nicholas C."},{"family":"Dale","given":"Rick"},{"family":"Spivey","given":"Michael J."}],"issued":{"date-parts":[["2007",9,10]]}}}],"schema":"https://github.com/citation-style-language/schema/raw/master/csl-citation.json"} </w:instrText>
      </w:r>
      <w:r w:rsidR="00E13B48">
        <w:fldChar w:fldCharType="separate"/>
      </w:r>
      <w:r w:rsidR="00493627" w:rsidRPr="00493627">
        <w:rPr>
          <w:rFonts w:ascii="Times New Roman" w:hAnsi="Times New Roman" w:cs="Times New Roman"/>
        </w:rPr>
        <w:t>(Farmer, Cargill, Hindy, et al., 2007)</w:t>
      </w:r>
      <w:r w:rsidR="00E13B48">
        <w:fldChar w:fldCharType="end"/>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w:t>
      </w:r>
      <w:r w:rsidR="009F1F90">
        <w:t xml:space="preserve"> </w:t>
      </w:r>
      <w:r w:rsidR="00EB56BD">
        <w:fldChar w:fldCharType="begin"/>
      </w:r>
      <w:r w:rsidR="00493627">
        <w:instrText xml:space="preserve"> ADDIN ZOTERO_ITEM CSL_CITATION {"citationID":"03YHIXZ8","properties":{"formattedCitation":"(Farmer, Cargill, &amp; Spivey, 2007; Freeman et al., 2008)","plainCitation":"(Farmer, Cargill, &amp; Spivey, 2007; Freeman et al., 2008)","noteIndex":0},"citationItems":[{"id":749,"uris":["http://zotero.org/users/8275165/items/SCHAH6DG"],"itemData":{"id":749,"type":"article-journal","abstract":"Through recording the streaming x, y coordinates of computer-mouse movements, we report evidence that visual context provides an immediate constraint on the resolution of syntactic ambiguity in the visual-world paradigm. This finding converges with previous eye-tracking results that support a constraint-based account of sentence processing, in which multiple partially-active syntactic alternatives compete against one another with the help of not only syntactic, semantic, and statistical factors, but also nonlinguistic factors such as visual context. Eye-tracking results in the visual-world paradigm are consistent with theories that posit limited interaction between context and syntax, but they are still consistent with related theories that allow immediate interaction but require serial pursuit of syntactic structures, such as the unrestricted race model. To tease apart the constraint-based and unrestricted-race accounts of sentence processing, the distribution of computer-mouse trajectories was analyzed for evidence of two populations of trials: those where only the correct parse was pursued and those where only the incorrect parse was pursued. We found no evidence of bimodality in the distribution of trajectory curvatures. Simulations with a constraint-based model produced trajectories that matched the human data. A nonlinguistic control study demonstrated the mouse-tracking paradigm’s ability to elicit bimodal distributions of trajectory curvatures in certain experimental conditions. With effects of context posing a challenge for syntax-first models, and the absence of bimodality in the distribution of garden-path magnitude posing a challenge for unrestricted-race models, these converging methods support the constraint-based theory’s account that the reason diverse contextual factors are able to bias one or another parse at the point of ambiguity is because those syntactic alternatives are continually partially-active in parallel, not discretely winnowed.","container-title":"Journal of memory and language","DOI":"10.1016/j.jml.2007.04.003","ISSN":"0749-596X","issue":"4","journalAbbreviation":"J Mem Lang","note":"PMID: 18037980\nPMCID: PMC2084067","page":"570-595","source":"PubMed Central","title":"Gradiency and Visual Context in Syntactic Garden-Paths","volume":"57","author":[{"family":"Farmer","given":"Thomas A."},{"family":"Cargill","given":"Sarah A."},{"family":"Spivey","given":"Michael J."}],"issued":{"date-parts":[["2007",11]]}}},{"id":746,"uris":["http://zotero.org/users/8275165/items/G85RI4SC"],"itemData":{"id":746,"type":"article-journal","abstract":"People use social categories to perceive others, extracting category cues to glean membership. Growing evidence for continuous dynamics in real-time cognition suggests, contrary to prevailing social psychological accounts, that person construal may involve dynamic competition between simultaneously active representations. To test this, the authors examined social categorization in real-time by streaming the x, y coordinates of hand movements as participants categorized typical and atypical faces by sex. Though judgments of atypical targets were largely accurate, online motor output exhibited a continuous spatial attraction toward the opposite sex category, indicating dynamic competition between multiple social category alternatives. The authors offer a dynamic continuity account of social categorization and provide converging evidence across categorizations of real male and female faces (containing a typical or an atypical sex-specifying cue) and categorizations of computer-generated male and female faces (with subtly morphed sex-typical or sex-atypical features). In 3 studies, online motor output revealed continuous dynamics underlying person construal, in which multiple simultaneously and partially active category representations gradually cascade into social categorical judgments. Such evidence is challenging for discrete stage-based accounts. (PsycINFO Database Record (c) 2016 APA, all rights reserved)","container-title":"Journal of Experimental Psychology: General","DOI":"10.1037/a0013875","ISSN":"1939-2222","note":"publisher-place: US\npublisher: American Psychological Association","page":"673-690","source":"APA PsycNet","title":"Will a category cue attract you? Motor output reveals dynamic competition across person construal","title-short":"Will a category cue attract you?","volume":"137","author":[{"family":"Freeman","given":"Jonathan B."},{"family":"Ambady","given":"Nalini"},{"family":"Rule","given":"Nicholas O."},{"family":"Johnson","given":"Kerri L."}],"issued":{"date-parts":[["2008"]]}}}],"schema":"https://github.com/citation-style-language/schema/raw/master/csl-citation.json"} </w:instrText>
      </w:r>
      <w:r w:rsidR="00EB56BD">
        <w:fldChar w:fldCharType="separate"/>
      </w:r>
      <w:r w:rsidR="00493627" w:rsidRPr="00493627">
        <w:rPr>
          <w:rFonts w:ascii="Times New Roman" w:hAnsi="Times New Roman" w:cs="Times New Roman"/>
        </w:rPr>
        <w:t>(Farmer, Cargill, &amp; Spivey, 2007; Freeman et al., 2008)</w:t>
      </w:r>
      <w:r w:rsidR="00EB56BD">
        <w:fldChar w:fldCharType="end"/>
      </w:r>
      <w:r w:rsidR="00BE252D">
        <w:t>.</w:t>
      </w:r>
      <w:r w:rsidR="00493304">
        <w:t xml:space="preserve"> Finally, 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 xml:space="preserve">that are not available when using non-continuous </w:t>
      </w:r>
      <w:proofErr w:type="gramStart"/>
      <w:r w:rsidR="00817016">
        <w:t>measures</w:t>
      </w:r>
      <w:r w:rsidR="00621AE6">
        <w:t>, and</w:t>
      </w:r>
      <w:proofErr w:type="gramEnd"/>
      <w:r w:rsidR="00621AE6">
        <w:t xml:space="preserve">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r w:rsidR="00224A4F">
        <w:t xml:space="preserve">participants' </w:t>
      </w:r>
      <w:r w:rsidR="00435BFC">
        <w:t xml:space="preserve">confidence in </w:t>
      </w:r>
      <w:r w:rsidR="00D5319F">
        <w:t xml:space="preserve">their </w:t>
      </w:r>
      <w:r w:rsidR="00435BFC">
        <w:t>answer</w:t>
      </w:r>
      <w:r w:rsidR="00D5319F">
        <w:t>s</w:t>
      </w:r>
      <w:r w:rsidR="003E15C1">
        <w:t xml:space="preserve"> </w:t>
      </w:r>
      <w:r w:rsidR="00BC60C1">
        <w:fldChar w:fldCharType="begin"/>
      </w:r>
      <w:r w:rsidR="00BC60C1">
        <w:instrText xml:space="preserve"> ADDIN ZOTERO_ITEM CSL_CITATION {"citationID":"9YvSWs7p","properties":{"formattedCitation":"(Dotan et al., 2018)","plainCitation":"(Dotan et al., 2018)","noteIndex":0},"citationItems":[{"id":272,"uris":["http://zotero.org/users/8275165/items/DMFCFG7D"],"itemData":{"id":272,"type":"article-journal","abstract":"Humans can readily assess their degree of conﬁdence in their decisions. Two models of conﬁdence computation have been proposed: post hoc computation using post-decision variables and heuristics, versus online computation using continuous assessment of evidence throughout the decision-making process. Here, we arbitrate between these theories by continuously monitoring ﬁnger movements during a manual sequential decisionmaking task. Analysis of ﬁnger kinematics indicated that subjects kept separate online records of evidence and conﬁdence: ﬁnger deviation continuously reﬂected the ongoing accumulation of evidence, whereas ﬁnger speed continuously reﬂected the momentary degree of conﬁdence. Furthermore, end-of-trial ﬁnger speed predicted the post-decisional subjective conﬁdence rating. These data indicate that conﬁdence is computed on-line, throughout the decision process. Speed-conﬁdence correlations were previously interpreted as a post-decision heuristics, whereby slow decisions decrease subjective conﬁdence, but our results suggest an adaptive mechanism that involves the opposite causality: by slowing down when unconﬁdent, participants gain time to improve their decisions.","container-title":"Cognition","DOI":"10.1016/j.cognition.2017.11.001","ISSN":"00100277","journalAbbreviation":"Cognition","language":"en","page":"112-121","source":"DOI.org (Crossref)","title":"On-line confidence monitoring during decision making","volume":"171","author":[{"family":"Dotan","given":"Dror"},{"family":"Meyniel","given":"Florent"},{"family":"Dehaene","given":"Stanislas"}],"issued":{"date-parts":[["2018",2]]}}}],"schema":"https://github.com/citation-style-language/schema/raw/master/csl-citation.json"} </w:instrText>
      </w:r>
      <w:r w:rsidR="00BC60C1">
        <w:fldChar w:fldCharType="separate"/>
      </w:r>
      <w:r w:rsidR="00BC60C1" w:rsidRPr="00BC60C1">
        <w:rPr>
          <w:rFonts w:ascii="Times New Roman" w:hAnsi="Times New Roman" w:cs="Times New Roman"/>
        </w:rPr>
        <w:t>(</w:t>
      </w:r>
      <w:proofErr w:type="spellStart"/>
      <w:r w:rsidR="00BC60C1" w:rsidRPr="00BC60C1">
        <w:rPr>
          <w:rFonts w:ascii="Times New Roman" w:hAnsi="Times New Roman" w:cs="Times New Roman"/>
        </w:rPr>
        <w:t>Dotan</w:t>
      </w:r>
      <w:proofErr w:type="spellEnd"/>
      <w:r w:rsidR="00BC60C1" w:rsidRPr="00BC60C1">
        <w:rPr>
          <w:rFonts w:ascii="Times New Roman" w:hAnsi="Times New Roman" w:cs="Times New Roman"/>
        </w:rPr>
        <w:t xml:space="preserve"> et al., 2018)</w:t>
      </w:r>
      <w:r w:rsidR="00BC60C1">
        <w:fldChar w:fldCharType="end"/>
      </w:r>
      <w:r w:rsidR="00E9684E">
        <w:t xml:space="preserve">. Another </w:t>
      </w:r>
      <w:r w:rsidR="005A4B8A">
        <w:t xml:space="preserve">parameter </w:t>
      </w:r>
      <w:r w:rsidR="00485A14">
        <w:t xml:space="preserve">is </w:t>
      </w:r>
      <w:r w:rsidR="001E0A80">
        <w:t>C</w:t>
      </w:r>
      <w:r w:rsidR="00CD75B6">
        <w:t xml:space="preserve">hanges </w:t>
      </w:r>
      <w:r w:rsidR="00C46CA1">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w:t>
      </w:r>
      <w:r w:rsidR="00032C67">
        <w:t xml:space="preserve">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r w:rsidR="00B65CB3">
        <w:fldChar w:fldCharType="begin"/>
      </w:r>
      <w:r w:rsidR="00FB35E9">
        <w:instrText xml:space="preserve"> ADDIN ZOTERO_ITEM CSL_CITATION {"citationID":"nYGuuzao","properties":{"formattedCitation":"(Resulaj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65CB3">
        <w:fldChar w:fldCharType="separate"/>
      </w:r>
      <w:r w:rsidR="00FB35E9" w:rsidRPr="00FB35E9">
        <w:rPr>
          <w:rFonts w:ascii="Times New Roman" w:hAnsi="Times New Roman" w:cs="Times New Roman"/>
        </w:rPr>
        <w:t>(</w:t>
      </w:r>
      <w:proofErr w:type="spellStart"/>
      <w:r w:rsidR="00FB35E9" w:rsidRPr="00FB35E9">
        <w:rPr>
          <w:rFonts w:ascii="Times New Roman" w:hAnsi="Times New Roman" w:cs="Times New Roman"/>
        </w:rPr>
        <w:t>Resulaj</w:t>
      </w:r>
      <w:proofErr w:type="spellEnd"/>
      <w:r w:rsidR="00FB35E9" w:rsidRPr="00FB35E9">
        <w:rPr>
          <w:rFonts w:ascii="Times New Roman" w:hAnsi="Times New Roman" w:cs="Times New Roman"/>
        </w:rPr>
        <w:t xml:space="preserve"> et al., 2009; Song &amp; Nakayama, 2009)</w:t>
      </w:r>
      <w:r w:rsidR="00B65CB3">
        <w:fldChar w:fldCharType="end"/>
      </w:r>
      <w:r w:rsidR="00485A14">
        <w:t>.</w:t>
      </w:r>
    </w:p>
    <w:p w14:paraId="4ADE2CAC" w14:textId="73B0CD79" w:rsidR="00976673" w:rsidRDefault="00976673" w:rsidP="006238E0">
      <w:pPr>
        <w:pStyle w:val="Heading3"/>
      </w:pPr>
      <w:bookmarkStart w:id="28" w:name="_Toc114053521"/>
      <w:r>
        <w:t>Prev</w:t>
      </w:r>
      <w:r w:rsidR="00C71547">
        <w:t>ious</w:t>
      </w:r>
      <w:r>
        <w:t xml:space="preserve"> </w:t>
      </w:r>
      <w:r w:rsidR="000438C2">
        <w:t>Priming Findings Made with Motion Tracking</w:t>
      </w:r>
      <w:bookmarkEnd w:id="28"/>
    </w:p>
    <w:p w14:paraId="74FFDFA6" w14:textId="6FC43AD1" w:rsidR="00252575" w:rsidRDefault="00FD1495" w:rsidP="000F625F">
      <w:pPr>
        <w:ind w:firstLine="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r w:rsidR="00224A4F">
        <w:t xml:space="preserve">participants </w:t>
      </w:r>
      <w:r w:rsidR="004E0C6C">
        <w:t xml:space="preserve">to classify a target image </w:t>
      </w:r>
      <w:r w:rsidR="00C02C68">
        <w:t xml:space="preserve">preceded by an invisible prime </w:t>
      </w:r>
      <w:r w:rsidR="004E0C6C">
        <w:t xml:space="preserve">as a person / animal </w:t>
      </w:r>
      <w:r w:rsidR="004879A6">
        <w:t xml:space="preserve">using </w:t>
      </w:r>
      <w:r w:rsidR="00C02C68">
        <w:t xml:space="preserve">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r w:rsidR="00C25B06">
        <w:fldChar w:fldCharType="begin"/>
      </w:r>
      <w:r w:rsidR="008D13A3">
        <w:instrText xml:space="preserve"> ADDIN ZOTERO_ITEM CSL_CITATION {"citationID":"K89lGHp7","properties":{"formattedCitation":"(Finkbeiner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C25B06">
        <w:fldChar w:fldCharType="separate"/>
      </w:r>
      <w:r w:rsidR="00C25B06" w:rsidRPr="00C25B06">
        <w:rPr>
          <w:rFonts w:ascii="Times New Roman" w:hAnsi="Times New Roman" w:cs="Times New Roman"/>
        </w:rPr>
        <w:t>(</w:t>
      </w:r>
      <w:r w:rsidR="00E75527">
        <w:rPr>
          <w:rFonts w:ascii="Times New Roman" w:hAnsi="Times New Roman" w:cs="Times New Roman"/>
        </w:rPr>
        <w:t xml:space="preserve">Experiment 1 in </w:t>
      </w:r>
      <w:proofErr w:type="spellStart"/>
      <w:r w:rsidR="00C25B06" w:rsidRPr="00C25B06">
        <w:rPr>
          <w:rFonts w:ascii="Times New Roman" w:hAnsi="Times New Roman" w:cs="Times New Roman"/>
        </w:rPr>
        <w:t>Finkbeiner</w:t>
      </w:r>
      <w:proofErr w:type="spellEnd"/>
      <w:r w:rsidR="00C25B06" w:rsidRPr="00C25B06">
        <w:rPr>
          <w:rFonts w:ascii="Times New Roman" w:hAnsi="Times New Roman" w:cs="Times New Roman"/>
        </w:rPr>
        <w:t xml:space="preserve"> &amp; Friedman, 2011)</w:t>
      </w:r>
      <w:r w:rsidR="00C25B06">
        <w:fldChar w:fldCharType="end"/>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r w:rsidR="00420C79">
        <w:fldChar w:fldCharType="begin"/>
      </w:r>
      <w:r w:rsidR="00420C79">
        <w:instrText xml:space="preserve"> ADDIN ZOTERO_ITEM CSL_CITATION {"citationID":"bEUPUP8e","properties":{"formattedCitation":"(Finkbeiner et al., 2008; Friedman &amp; Finkbeiner, 2010)","plainCitation":"(Finkbeiner et al., 2008; Friedman &amp; Finkbeiner, 2010)","noteIndex":0},"citationItems":[{"id":327,"uris":["http://zotero.org/users/8275165/items/FBZVCS3P"],"itemData":{"id":327,"type":"article-journal","container-title":"Visual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Science","DOI":"10.5096/ASCS200916","event-place":"Macquary University, Sydney, Australia","event-title":"9th Conference of the Australasian Society for Cognitive Science","ISBN":"978-0-646-52918-9","language":"en","page":"98-105","publisher":"Macquarie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schema":"https://github.com/citation-style-language/schema/raw/master/csl-citation.json"} </w:instrText>
      </w:r>
      <w:r w:rsidR="00420C79">
        <w:fldChar w:fldCharType="separate"/>
      </w:r>
      <w:r w:rsidR="00420C79" w:rsidRPr="00420C79">
        <w:rPr>
          <w:rFonts w:ascii="Times New Roman" w:hAnsi="Times New Roman" w:cs="Times New Roman"/>
        </w:rPr>
        <w:t>(</w:t>
      </w:r>
      <w:proofErr w:type="spellStart"/>
      <w:r w:rsidR="00420C79" w:rsidRPr="00420C79">
        <w:rPr>
          <w:rFonts w:ascii="Times New Roman" w:hAnsi="Times New Roman" w:cs="Times New Roman"/>
        </w:rPr>
        <w:t>Finkbeiner</w:t>
      </w:r>
      <w:proofErr w:type="spellEnd"/>
      <w:r w:rsidR="00420C79" w:rsidRPr="00420C79">
        <w:rPr>
          <w:rFonts w:ascii="Times New Roman" w:hAnsi="Times New Roman" w:cs="Times New Roman"/>
        </w:rPr>
        <w:t xml:space="preserve"> et al., 2008; Friedman &amp; </w:t>
      </w:r>
      <w:proofErr w:type="spellStart"/>
      <w:r w:rsidR="00420C79" w:rsidRPr="00420C79">
        <w:rPr>
          <w:rFonts w:ascii="Times New Roman" w:hAnsi="Times New Roman" w:cs="Times New Roman"/>
        </w:rPr>
        <w:t>Finkbeiner</w:t>
      </w:r>
      <w:proofErr w:type="spellEnd"/>
      <w:r w:rsidR="00420C79" w:rsidRPr="00420C79">
        <w:rPr>
          <w:rFonts w:ascii="Times New Roman" w:hAnsi="Times New Roman" w:cs="Times New Roman"/>
        </w:rPr>
        <w:t>, 2010)</w:t>
      </w:r>
      <w:r w:rsidR="00420C79">
        <w:fldChar w:fldCharType="end"/>
      </w:r>
      <w:r w:rsidR="003C57F0">
        <w:t>.</w:t>
      </w:r>
      <w:r w:rsidR="00471A10">
        <w:t xml:space="preserve"> In a similar experiment </w:t>
      </w:r>
      <w:r w:rsidR="00861428">
        <w:t xml:space="preserve">digits or letters </w:t>
      </w:r>
      <w:r w:rsidR="00D7154A">
        <w:t>were primed</w:t>
      </w:r>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r w:rsidR="00660F7A">
        <w:fldChar w:fldCharType="begin"/>
      </w:r>
      <w:r w:rsidR="008D13A3">
        <w:instrText xml:space="preserve"> ADDIN ZOTERO_ITEM CSL_CITATION {"citationID":"2P6dUXCN","properties":{"formattedCitation":"(Finkbeiner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660F7A">
        <w:fldChar w:fldCharType="separate"/>
      </w:r>
      <w:r w:rsidR="00660F7A" w:rsidRPr="00660F7A">
        <w:rPr>
          <w:rFonts w:ascii="Times New Roman" w:hAnsi="Times New Roman" w:cs="Times New Roman"/>
        </w:rPr>
        <w:t>(</w:t>
      </w:r>
      <w:r w:rsidR="00E75527">
        <w:rPr>
          <w:rFonts w:ascii="Times New Roman" w:hAnsi="Times New Roman" w:cs="Times New Roman"/>
        </w:rPr>
        <w:t xml:space="preserve">Experiment 2 in </w:t>
      </w:r>
      <w:proofErr w:type="spellStart"/>
      <w:r w:rsidR="00660F7A" w:rsidRPr="00660F7A">
        <w:rPr>
          <w:rFonts w:ascii="Times New Roman" w:hAnsi="Times New Roman" w:cs="Times New Roman"/>
        </w:rPr>
        <w:t>Finkbeiner</w:t>
      </w:r>
      <w:proofErr w:type="spellEnd"/>
      <w:r w:rsidR="00660F7A" w:rsidRPr="00660F7A">
        <w:rPr>
          <w:rFonts w:ascii="Times New Roman" w:hAnsi="Times New Roman" w:cs="Times New Roman"/>
        </w:rPr>
        <w:t xml:space="preserve"> &amp; Friedman, 2011)</w:t>
      </w:r>
      <w:r w:rsidR="00660F7A">
        <w:fldChar w:fldCharType="end"/>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D30D79">
        <w:t>:</w:t>
      </w:r>
      <w:r w:rsidR="003F043B">
        <w:t xml:space="preserve"> </w:t>
      </w:r>
      <w:r w:rsidR="00D14270">
        <w:t>when participants judged</w:t>
      </w:r>
      <w:r w:rsidR="00796416">
        <w:t xml:space="preserve"> </w:t>
      </w:r>
      <w:r w:rsidR="00226FFE">
        <w:t xml:space="preserve">a </w:t>
      </w:r>
      <w:r w:rsidR="003C7461">
        <w:t xml:space="preserve">target </w:t>
      </w:r>
      <w:r w:rsidR="00226FFE">
        <w:t>digit as larger or smaller than 5</w:t>
      </w:r>
      <w:r w:rsidR="003C7461">
        <w:t xml:space="preserve">, </w:t>
      </w:r>
      <w:r w:rsidR="00226FFE">
        <w:t>longer reach trajectories</w:t>
      </w:r>
      <w:r w:rsidR="00D14270">
        <w:t xml:space="preserve"> were observed</w:t>
      </w:r>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w:t>
      </w:r>
      <w:r w:rsidR="00224A4F">
        <w:t xml:space="preserve">participants </w:t>
      </w:r>
      <w:r w:rsidR="00247A2B">
        <w:t xml:space="preserve">attended to the </w:t>
      </w:r>
      <w:r w:rsidR="002B2300">
        <w:t>prime</w:t>
      </w:r>
      <w:r w:rsidR="00DB43B1">
        <w:t xml:space="preserve"> </w:t>
      </w:r>
      <w:r w:rsidR="00BC4D66">
        <w:fldChar w:fldCharType="begin"/>
      </w:r>
      <w:r w:rsidR="00BC4D66">
        <w:instrText xml:space="preserve"> ADDIN ZOTERO_ITEM CSL_CITATION {"citationID":"vO0YxtmF","properties":{"formattedCitation":"(Xiao &amp; Yamauchi, 2015)","plainCitation":"(Xiao &amp; Yamauchi, 2015)","noteIndex":0},"citationItems":[{"id":335,"uris":["http://zotero.org/users/8275165/items/2WWQUZF4"],"itemData":{"id":335,"type":"article-journal","abstract":"The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attention","volume":"38","author":[{"family":"Xiao","given":"Kunchen"},{"family":"Yamauchi","given":"Takashi"}],"issued":{"date-parts":[["2015",12]]}}}],"schema":"https://github.com/citation-style-language/schema/raw/master/csl-citation.json"} </w:instrText>
      </w:r>
      <w:r w:rsidR="00BC4D66">
        <w:fldChar w:fldCharType="separate"/>
      </w:r>
      <w:r w:rsidR="00BC4D66" w:rsidRPr="00BC4D66">
        <w:rPr>
          <w:rFonts w:ascii="Times New Roman" w:hAnsi="Times New Roman" w:cs="Times New Roman"/>
        </w:rPr>
        <w:t>(Xiao &amp; Yamauchi, 2015)</w:t>
      </w:r>
      <w:r w:rsidR="00BC4D66">
        <w:fldChar w:fldCharType="end"/>
      </w:r>
      <w:r w:rsidR="00226FFE">
        <w:t>.</w:t>
      </w:r>
      <w:r w:rsidR="00351B74">
        <w:t xml:space="preserve"> </w:t>
      </w:r>
    </w:p>
    <w:p w14:paraId="507A6536" w14:textId="587E25A9" w:rsidR="0007249B" w:rsidRDefault="00794090" w:rsidP="000F3303">
      <w:pPr>
        <w:rPr>
          <w:rtl/>
        </w:rPr>
      </w:pPr>
      <w:r>
        <w:lastRenderedPageBreak/>
        <w:t>Thus, motion tracking can be used to unravel unconscious processing as it unfolds</w:t>
      </w:r>
      <w:r w:rsidR="002F1DD5">
        <w:t xml:space="preserve"> b</w:t>
      </w:r>
      <w:r>
        <w:t xml:space="preserve">ut are these effects indeed stronger than keyboard-RT </w:t>
      </w:r>
      <w:proofErr w:type="gramStart"/>
      <w:r>
        <w:t>ones?</w:t>
      </w:r>
      <w:proofErr w:type="gramEnd"/>
      <w:r>
        <w:t xml:space="preserve"> This question has hardly been studied. Two </w:t>
      </w:r>
      <w:r w:rsidR="00E761A9">
        <w:t xml:space="preserve">experiments </w:t>
      </w:r>
      <w:r>
        <w:t xml:space="preserve">combined </w:t>
      </w:r>
      <w:r w:rsidR="0060501C">
        <w:t>motion tracking</w:t>
      </w:r>
      <w:r>
        <w:t xml:space="preserve"> and keyboards RTs, yet without directly comparing between them. In the first</w:t>
      </w:r>
      <w:r w:rsidR="00903502">
        <w:t>,</w:t>
      </w:r>
      <w:r w:rsidR="006B0DA6">
        <w:t xml:space="preserve"> </w:t>
      </w:r>
      <w:r w:rsidR="006C164D">
        <w:t xml:space="preserve">a prime arrow pointing to the left/right/neutral direction was rendered invisible with meta-contrast masking, and participants were asked to choose </w:t>
      </w:r>
      <w:r w:rsidR="00E761A9">
        <w:t xml:space="preserve">to </w:t>
      </w:r>
      <w:r w:rsidR="006C164D">
        <w:t xml:space="preserve">which side was the mask pointing. The task was first performed with a keyboard, revealing that prime-target congruency affects the response speed, and </w:t>
      </w:r>
      <w:r w:rsidR="00E761A9">
        <w:t>then</w:t>
      </w:r>
      <w:r w:rsidR="006C164D">
        <w:t xml:space="preserve"> with stylus tracking. In the stylus session</w:t>
      </w:r>
      <w:r w:rsidR="00E761A9">
        <w:t>,</w:t>
      </w:r>
      <w:r w:rsidR="006C164D">
        <w:t xml:space="preserve"> the stimulus was presented only after the participants initiated a movement towards the center, forcing </w:t>
      </w:r>
      <w:r w:rsidR="00045011">
        <w:t xml:space="preserve">them </w:t>
      </w:r>
      <w:r w:rsidR="006C164D">
        <w:t>to correct their movement mid-</w:t>
      </w:r>
      <w:r w:rsidR="00B6032F">
        <w:t>way</w:t>
      </w:r>
      <w:r w:rsidR="006C164D">
        <w:t>. The correcting movement's onset, length and velocity were influenced by the prime-target congruency which gave rise to the conclusion that subliminal stimuli can influence the ongoing execution of an already-prepared target-directed movement</w:t>
      </w:r>
      <w:r w:rsidR="000F3303">
        <w:t xml:space="preserve"> </w:t>
      </w:r>
      <w:r w:rsidR="00E7318D">
        <w:fldChar w:fldCharType="begin"/>
      </w:r>
      <w:r w:rsidR="00E7318D">
        <w:instrText xml:space="preserve"> ADDIN ZOTERO_ITEM CSL_CITATION {"citationID":"yvMIwgfW","properties":{"formattedCitation":"(Cressman et al., 2007)","plainCitation":"(Cressman et al., 2007)","noteIndex":0},"citationItems":[{"id":282,"uris":["http://zotero.org/users/8275165/items/FI9W7A8P"],"itemData":{"id":282,"type":"article-journal","abstract":"Shapes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T"},{"family":"Chua","given":"Romeo"}],"issued":{"date-parts":[["2007"]]}}}],"schema":"https://github.com/citation-style-language/schema/raw/master/csl-citation.json"} </w:instrText>
      </w:r>
      <w:r w:rsidR="00E7318D">
        <w:fldChar w:fldCharType="separate"/>
      </w:r>
      <w:r w:rsidR="00E7318D" w:rsidRPr="00E7318D">
        <w:rPr>
          <w:rFonts w:ascii="Times New Roman" w:hAnsi="Times New Roman" w:cs="Times New Roman"/>
        </w:rPr>
        <w:t>(</w:t>
      </w:r>
      <w:proofErr w:type="spellStart"/>
      <w:r w:rsidR="00E7318D" w:rsidRPr="00E7318D">
        <w:rPr>
          <w:rFonts w:ascii="Times New Roman" w:hAnsi="Times New Roman" w:cs="Times New Roman"/>
        </w:rPr>
        <w:t>Cressman</w:t>
      </w:r>
      <w:proofErr w:type="spellEnd"/>
      <w:r w:rsidR="00E7318D" w:rsidRPr="00E7318D">
        <w:rPr>
          <w:rFonts w:ascii="Times New Roman" w:hAnsi="Times New Roman" w:cs="Times New Roman"/>
        </w:rPr>
        <w:t xml:space="preserve"> et al., 2007)</w:t>
      </w:r>
      <w:r w:rsidR="00E7318D">
        <w:fldChar w:fldCharType="end"/>
      </w:r>
      <w:r w:rsidR="001D5177">
        <w:t>.</w:t>
      </w:r>
      <w:r w:rsidR="0021465D">
        <w:t xml:space="preserve"> </w:t>
      </w:r>
      <w:r w:rsidR="007D1608">
        <w:t xml:space="preserve">In </w:t>
      </w:r>
      <w:r w:rsidR="00FC1674">
        <w:t xml:space="preserve">the second study, </w:t>
      </w:r>
      <w:r w:rsidR="006C164D">
        <w:t>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w:t>
      </w:r>
      <w:r w:rsidR="00B1089A">
        <w:t>,</w:t>
      </w:r>
      <w:r w:rsidR="006C164D">
        <w:t xml:space="preserve"> and therefor similar/different affordances. </w:t>
      </w:r>
      <w:bookmarkStart w:id="29" w:name="_Hlk110934244"/>
      <w:r w:rsidR="006C164D">
        <w:t xml:space="preserve">When responses were given via a keyboard, </w:t>
      </w:r>
      <w:bookmarkEnd w:id="29"/>
      <w:r w:rsidR="006C164D">
        <w:t>semantically congruent primes improved the response speed to the</w:t>
      </w:r>
      <w:r w:rsidR="00B1089A">
        <w:t xml:space="preserve"> subsequent</w:t>
      </w:r>
      <w:r w:rsidR="006C164D">
        <w:t xml:space="preserve"> targets. While keyboard responses reflected a semantic priming effect, reaching movements, which were assumed to depend more heavily on dorsal processing, were used to examine if the dorsal stream elicits subliminal shape</w:t>
      </w:r>
      <w:r w:rsidR="00B1089A">
        <w:t>-</w:t>
      </w:r>
      <w:r w:rsidR="006C164D">
        <w:t xml:space="preserve">related effects. Indeed, blob-like animal primes caused a larger deviation from the elongated tool target </w:t>
      </w:r>
      <w:r w:rsidR="00B1089A">
        <w:t>compared with</w:t>
      </w:r>
      <w:r w:rsidR="006C164D">
        <w:t xml:space="preserve"> elongated animals. </w:t>
      </w:r>
      <w:r w:rsidR="00B1089A">
        <w:t>T</w:t>
      </w:r>
      <w:r w:rsidR="006C164D">
        <w:t xml:space="preserve">he researchers </w:t>
      </w:r>
      <w:r w:rsidR="00B1089A">
        <w:t xml:space="preserve">accordingly </w:t>
      </w:r>
      <w:r w:rsidR="006C164D">
        <w:t>concluded that dorsal-stream processing contributes grasp related information to decision making processes</w:t>
      </w:r>
      <w:r w:rsidR="00AA5871">
        <w:t xml:space="preserve"> </w:t>
      </w:r>
      <w:r w:rsidR="000F3303">
        <w:fldChar w:fldCharType="begin"/>
      </w:r>
      <w:r w:rsidR="000F3303">
        <w:instrText xml:space="preserve"> ADDIN ZOTERO_ITEM CSL_CITATION {"citationID":"dliduYvP","properties":{"formattedCitation":"(Almeida et al., 2014)","plainCitation":"(Almeida et al., 2014)","noteIndex":0},"citationItems":[{"id":331,"uris":["http://zotero.org/users/8275165/items/DXBQJLPT"],"itemData":{"id":331,"type":"article-journal","container-title":"Cognitive,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Frederico"},{"family":"Caramazza","given":"Alfonso"}],"issued":{"date-parts":[["2014",3]]}}}],"schema":"https://github.com/citation-style-language/schema/raw/master/csl-citation.json"} </w:instrText>
      </w:r>
      <w:r w:rsidR="000F3303">
        <w:fldChar w:fldCharType="separate"/>
      </w:r>
      <w:r w:rsidR="000F3303" w:rsidRPr="000F3303">
        <w:rPr>
          <w:rFonts w:ascii="Times New Roman" w:hAnsi="Times New Roman" w:cs="Times New Roman"/>
        </w:rPr>
        <w:t>(Almeida et al., 2014)</w:t>
      </w:r>
      <w:r w:rsidR="000F3303">
        <w:fldChar w:fldCharType="end"/>
      </w:r>
      <w:r w:rsidR="00B61C47">
        <w:t>.</w:t>
      </w:r>
    </w:p>
    <w:p w14:paraId="6EF1AF94" w14:textId="00E4014B" w:rsidR="00DF649A" w:rsidRDefault="00347120" w:rsidP="008E682F">
      <w:r>
        <w:t xml:space="preserve">To date, </w:t>
      </w:r>
      <w:r w:rsidR="005B7C15">
        <w:t xml:space="preserve">only one study </w:t>
      </w:r>
      <w:r>
        <w:t xml:space="preserve">directly compared the strength of the effects revealed by keyboard presses and motion tracking </w:t>
      </w:r>
      <w:r w:rsidR="00F65E08">
        <w:fldChar w:fldCharType="begin"/>
      </w:r>
      <w:r w:rsidR="00F65E08">
        <w:instrText xml:space="preserve"> ADDIN ZOTERO_ITEM CSL_CITATION {"citationID":"x6NFeG1Y","properties":{"formattedCitation":"(Xiao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65E08">
        <w:fldChar w:fldCharType="separate"/>
      </w:r>
      <w:r w:rsidR="00F65E08" w:rsidRPr="00F65E08">
        <w:rPr>
          <w:rFonts w:ascii="Times New Roman" w:hAnsi="Times New Roman" w:cs="Times New Roman"/>
        </w:rPr>
        <w:t>(Xiao et al., 2015)</w:t>
      </w:r>
      <w:r w:rsidR="00F65E08">
        <w:fldChar w:fldCharType="end"/>
      </w:r>
      <w:r>
        <w:t xml:space="preserve">. </w:t>
      </w:r>
      <w:r w:rsidR="00147F56">
        <w:t>In this study, participants classified two digits as identical/different by either pointing to the correct answer with the mouse or choosing it with the keyboard. The target digits were preceded by a positive/negative subliminal image which facilitated same/different responses</w:t>
      </w:r>
      <w:r w:rsidR="005D2BB7">
        <w:t>,</w:t>
      </w:r>
      <w:r w:rsidR="00147F56">
        <w:t xml:space="preserve"> respectively</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w:t>
      </w:r>
      <w:r w:rsidR="002244FA">
        <w:lastRenderedPageBreak/>
        <w:t xml:space="preserve">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w:t>
      </w:r>
      <w:r w:rsidR="00FA315C">
        <w:t xml:space="preserve">was </w:t>
      </w:r>
      <w:r w:rsidR="00C42EF6">
        <w:t xml:space="preserve">instead shown not to correlate with the congruency effect – a method that has been widely criticized </w:t>
      </w:r>
      <w:r w:rsidR="009B4E4E">
        <w:fldChar w:fldCharType="begin"/>
      </w:r>
      <w:r w:rsidR="008E682F">
        <w:instrText xml:space="preserve"> ADDIN ZOTERO_ITEM CSL_CITATION {"citationID":"bUJB5pPn","properties":{"formattedCitation":"(Malejka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9B4E4E">
        <w:fldChar w:fldCharType="separate"/>
      </w:r>
      <w:r w:rsidR="008E682F" w:rsidRPr="008E682F">
        <w:rPr>
          <w:rFonts w:ascii="Times New Roman" w:hAnsi="Times New Roman" w:cs="Times New Roman"/>
        </w:rPr>
        <w:t>(</w:t>
      </w:r>
      <w:proofErr w:type="spellStart"/>
      <w:r w:rsidR="008E682F" w:rsidRPr="008E682F">
        <w:rPr>
          <w:rFonts w:ascii="Times New Roman" w:hAnsi="Times New Roman" w:cs="Times New Roman"/>
        </w:rPr>
        <w:t>Malejka</w:t>
      </w:r>
      <w:proofErr w:type="spellEnd"/>
      <w:r w:rsidR="008E682F" w:rsidRPr="008E682F">
        <w:rPr>
          <w:rFonts w:ascii="Times New Roman" w:hAnsi="Times New Roman" w:cs="Times New Roman"/>
        </w:rPr>
        <w:t xml:space="preserve"> et al., 2021)</w:t>
      </w:r>
      <w:r w:rsidR="009B4E4E">
        <w:fldChar w:fldCharType="end"/>
      </w:r>
      <w:r w:rsidR="000D172B">
        <w:t xml:space="preserve">. </w:t>
      </w:r>
      <w:r w:rsidR="00744990">
        <w:t>Finally,</w:t>
      </w:r>
      <w:r w:rsidR="000B62AF">
        <w:t xml:space="preserve"> </w:t>
      </w:r>
      <w:r w:rsidR="00C74577">
        <w:t xml:space="preserve">the number of trials in the awareness task was </w:t>
      </w:r>
      <w:r w:rsidR="007C576F">
        <w:t>96</w:t>
      </w:r>
      <w:r w:rsidR="00C74577">
        <w:t xml:space="preserve">, which might be underpowered for detecting awareness </w:t>
      </w:r>
      <w:r w:rsidR="00D15D83">
        <w:t xml:space="preserve">according to unpublished work </w:t>
      </w:r>
      <w:r w:rsidR="000F625F">
        <w:t>our</w:t>
      </w:r>
      <w:r w:rsidR="00D15D83">
        <w:t xml:space="preserve"> lab</w:t>
      </w:r>
      <w:r w:rsidR="00F42D58">
        <w:t>.</w:t>
      </w:r>
    </w:p>
    <w:p w14:paraId="017CF663" w14:textId="7B336970" w:rsidR="008673AD" w:rsidRDefault="00D06351" w:rsidP="00F602A6">
      <w:r>
        <w:t>Notably, this study used mouse tracking, which might be less sensitive</w:t>
      </w:r>
      <w:r w:rsidR="007C576F">
        <w:t xml:space="preserve"> than reaching movements</w:t>
      </w:r>
      <w:r w:rsidR="00F72E27">
        <w:t>.</w:t>
      </w:r>
      <w:r w:rsidR="00007C6C">
        <w:t xml:space="preserve"> Using a mouse requires </w:t>
      </w:r>
      <w:r w:rsidR="00224A4F">
        <w:t xml:space="preserve">participants </w:t>
      </w:r>
      <w:r w:rsidR="00007C6C">
        <w:t>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1C2970">
        <w:fldChar w:fldCharType="begin"/>
      </w:r>
      <w:r w:rsidR="00F602A6">
        <w:instrText xml:space="preserve"> ADDIN ZOTERO_ITEM CSL_CITATION {"citationID":"RYbybFRu","properties":{"formattedCitation":"(Desmurget et al., 1997)","plainCitation":"(Desmurget et al., 1997)","noteIndex":0},"citationItems":[{"id":499,"uris":["http://zotero.org/users/8275165/items/VBSALU6U"],"itemData":{"id":499,"type":"article-journal","abstract":"Desmurget,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schema":"https://github.com/citation-style-language/schema/raw/master/csl-citation.json"} </w:instrText>
      </w:r>
      <w:r w:rsidR="001C2970">
        <w:fldChar w:fldCharType="separate"/>
      </w:r>
      <w:r w:rsidR="00F602A6" w:rsidRPr="00F602A6">
        <w:rPr>
          <w:rFonts w:ascii="Times New Roman" w:hAnsi="Times New Roman" w:cs="Times New Roman"/>
        </w:rPr>
        <w:t>(</w:t>
      </w:r>
      <w:proofErr w:type="spellStart"/>
      <w:r w:rsidR="00F602A6" w:rsidRPr="00F602A6">
        <w:rPr>
          <w:rFonts w:ascii="Times New Roman" w:hAnsi="Times New Roman" w:cs="Times New Roman"/>
        </w:rPr>
        <w:t>Desmurget</w:t>
      </w:r>
      <w:proofErr w:type="spellEnd"/>
      <w:r w:rsidR="00F602A6" w:rsidRPr="00F602A6">
        <w:rPr>
          <w:rFonts w:ascii="Times New Roman" w:hAnsi="Times New Roman" w:cs="Times New Roman"/>
        </w:rPr>
        <w:t xml:space="preserve"> et al., 1997)</w:t>
      </w:r>
      <w:r w:rsidR="001C2970">
        <w:fldChar w:fldCharType="end"/>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F602A6">
        <w:fldChar w:fldCharType="begin"/>
      </w:r>
      <w:r w:rsidR="00F602A6">
        <w:instrText xml:space="preserve"> ADDIN ZOTERO_ITEM CSL_CITATION {"citationID":"5ovsoiwh","properties":{"formattedCitation":"(Palluel-Germain et al., 2004)","plainCitation":"(Palluel-Germain et al., 2004)","noteIndex":0},"citationItems":[{"id":773,"uris":["http://zotero.org/users/8275165/items/UICCVVVM"],"itemData":{"id":773,"type":"article-journal","abstract":"The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F602A6">
        <w:fldChar w:fldCharType="separate"/>
      </w:r>
      <w:r w:rsidR="00F602A6" w:rsidRPr="00F602A6">
        <w:rPr>
          <w:rFonts w:ascii="Times New Roman" w:hAnsi="Times New Roman" w:cs="Times New Roman"/>
        </w:rPr>
        <w:t>(</w:t>
      </w:r>
      <w:proofErr w:type="spellStart"/>
      <w:r w:rsidR="00F602A6" w:rsidRPr="00F602A6">
        <w:rPr>
          <w:rFonts w:ascii="Times New Roman" w:hAnsi="Times New Roman" w:cs="Times New Roman"/>
        </w:rPr>
        <w:t>Palluel</w:t>
      </w:r>
      <w:proofErr w:type="spellEnd"/>
      <w:r w:rsidR="00F602A6" w:rsidRPr="00F602A6">
        <w:rPr>
          <w:rFonts w:ascii="Times New Roman" w:hAnsi="Times New Roman" w:cs="Times New Roman"/>
        </w:rPr>
        <w:t>-Germain et al., 2004)</w:t>
      </w:r>
      <w:r w:rsidR="00F602A6">
        <w:fldChar w:fldCharType="end"/>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r w:rsidR="0067304F">
        <w:fldChar w:fldCharType="begin"/>
      </w:r>
      <w:r w:rsidR="0067304F">
        <w:instrText xml:space="preserve"> ADDIN ZOTERO_ITEM CSL_CITATION {"citationID":"CHKhnCP3","properties":{"formattedCitation":"(Moher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67304F">
        <w:fldChar w:fldCharType="separate"/>
      </w:r>
      <w:r w:rsidR="0067304F" w:rsidRPr="0067304F">
        <w:rPr>
          <w:rFonts w:ascii="Times New Roman" w:hAnsi="Times New Roman" w:cs="Times New Roman"/>
        </w:rPr>
        <w:t>(Moher &amp; Song, 2019)</w:t>
      </w:r>
      <w:r w:rsidR="0067304F">
        <w:fldChar w:fldCharType="end"/>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r w:rsidR="00901B3D">
        <w:fldChar w:fldCharType="begin"/>
      </w:r>
      <w:r w:rsidR="00901B3D">
        <w:instrText xml:space="preserve"> ADDIN ZOTERO_ITEM CSL_CITATION {"citationID":"0umL5cif","properties":{"formattedCitation":"(Burk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901B3D">
        <w:fldChar w:fldCharType="separate"/>
      </w:r>
      <w:r w:rsidR="00901B3D" w:rsidRPr="00901B3D">
        <w:rPr>
          <w:rFonts w:ascii="Times New Roman" w:hAnsi="Times New Roman" w:cs="Times New Roman"/>
        </w:rPr>
        <w:t>(Burk et al., 2014; Moher &amp; Song, 2014)</w:t>
      </w:r>
      <w:r w:rsidR="00901B3D">
        <w:fldChar w:fldCharType="end"/>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r w:rsidR="004563AC">
        <w:fldChar w:fldCharType="begin"/>
      </w:r>
      <w:r w:rsidR="004563AC">
        <w:instrText xml:space="preserve"> ADDIN ZOTERO_ITEM CSL_CITATION {"citationID":"C1NoH8xw","properties":{"formattedCitation":"(Greenwald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4563AC">
        <w:fldChar w:fldCharType="separate"/>
      </w:r>
      <w:r w:rsidR="004563AC" w:rsidRPr="004563AC">
        <w:rPr>
          <w:rFonts w:ascii="Times New Roman" w:hAnsi="Times New Roman" w:cs="Times New Roman"/>
        </w:rPr>
        <w:t>(Greenwald et al., 1996)</w:t>
      </w:r>
      <w:r w:rsidR="004563AC">
        <w:fldChar w:fldCharType="end"/>
      </w:r>
      <w:r w:rsidR="002C1CE0">
        <w:t xml:space="preserve">. </w:t>
      </w:r>
    </w:p>
    <w:p w14:paraId="21EFF64F" w14:textId="170B981A" w:rsidR="00976673" w:rsidRDefault="00976673" w:rsidP="006238E0">
      <w:pPr>
        <w:pStyle w:val="Heading3"/>
      </w:pPr>
      <w:bookmarkStart w:id="30" w:name="_Toc114053522"/>
      <w:r>
        <w:t>Current Research</w:t>
      </w:r>
      <w:bookmarkEnd w:id="30"/>
    </w:p>
    <w:p w14:paraId="1B63E398" w14:textId="22B13CBF" w:rsidR="00586A32" w:rsidRDefault="00B0131F" w:rsidP="008F398C">
      <w:pPr>
        <w:ind w:firstLine="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This was tested</w:t>
      </w:r>
      <w:r w:rsidR="00E228EB">
        <w:t xml:space="preserve"> here</w:t>
      </w:r>
      <w:r w:rsidR="00CC199C">
        <w:t xml:space="preserve"> in </w:t>
      </w:r>
      <w:r w:rsidR="00E228EB">
        <w:t xml:space="preserve">using </w:t>
      </w:r>
      <w:r w:rsidR="00CC199C">
        <w:t xml:space="preserve">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w:t>
      </w:r>
      <w:r w:rsidR="00E228EB">
        <w:t>pilot experiments</w:t>
      </w:r>
      <w:r w:rsidR="00586A32">
        <w:t xml:space="preserve">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w:t>
      </w:r>
      <w:r w:rsidR="009B608A">
        <w:t xml:space="preserve">experiment </w:t>
      </w:r>
      <w:r w:rsidR="00E61D1C">
        <w:t xml:space="preserve">directly </w:t>
      </w:r>
      <w:r w:rsidR="00EC1EE6">
        <w:t xml:space="preserve">compared between </w:t>
      </w:r>
      <w:r w:rsidR="00D455AD">
        <w:t>motion tracking and keyboard response</w:t>
      </w:r>
      <w:r w:rsidR="00E61D1C">
        <w:t>s</w:t>
      </w:r>
      <w:r w:rsidR="00D455AD">
        <w:t xml:space="preserve"> </w:t>
      </w:r>
      <w:proofErr w:type="gramStart"/>
      <w:r w:rsidR="00C77AFC">
        <w:t>as a means to</w:t>
      </w:r>
      <w:proofErr w:type="gramEnd"/>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proofErr w:type="spellStart"/>
      <w:r w:rsidR="00AA2BC2">
        <w:t>Deha</w:t>
      </w:r>
      <w:r w:rsidR="001F29A9">
        <w:t>e</w:t>
      </w:r>
      <w:r w:rsidR="00AA2BC2">
        <w:t>ne</w:t>
      </w:r>
      <w:proofErr w:type="spellEnd"/>
      <w:r w:rsidR="00D21058">
        <w:t xml:space="preserve"> and colleagues</w:t>
      </w:r>
      <w:r w:rsidR="00AA2BC2">
        <w:t xml:space="preserve"> </w:t>
      </w:r>
      <w:r w:rsidR="000D1105">
        <w:fldChar w:fldCharType="begin"/>
      </w:r>
      <w:r w:rsidR="000D1105">
        <w:instrText xml:space="preserve"> ADDIN ZOTERO_ITEM CSL_CITATION {"citationID":"Z29IGkoq","properties":{"formattedCitation":"(Dehaene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0D1105">
        <w:fldChar w:fldCharType="separate"/>
      </w:r>
      <w:r w:rsidR="000D1105" w:rsidRPr="000D1105">
        <w:rPr>
          <w:rFonts w:ascii="Times New Roman" w:hAnsi="Times New Roman" w:cs="Times New Roman"/>
        </w:rPr>
        <w:t>(</w:t>
      </w:r>
      <w:proofErr w:type="spellStart"/>
      <w:r w:rsidR="000D1105" w:rsidRPr="000D1105">
        <w:rPr>
          <w:rFonts w:ascii="Times New Roman" w:hAnsi="Times New Roman" w:cs="Times New Roman"/>
        </w:rPr>
        <w:t>Dehaene</w:t>
      </w:r>
      <w:proofErr w:type="spellEnd"/>
      <w:r w:rsidR="000D1105" w:rsidRPr="000D1105">
        <w:rPr>
          <w:rFonts w:ascii="Times New Roman" w:hAnsi="Times New Roman" w:cs="Times New Roman"/>
        </w:rPr>
        <w:t xml:space="preserve"> et al., 2001)</w:t>
      </w:r>
      <w:r w:rsidR="000D1105">
        <w:fldChar w:fldCharType="end"/>
      </w:r>
      <w:r w:rsidR="00D21058">
        <w:t>,</w:t>
      </w:r>
      <w:r w:rsidR="002D16B3">
        <w:t xml:space="preserve"> in which </w:t>
      </w:r>
      <w:r w:rsidR="002C4D56">
        <w:t xml:space="preserve">participants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r w:rsidR="002C4D56">
        <w:t xml:space="preserve">The participants </w:t>
      </w:r>
      <w:r w:rsidR="004F4E89">
        <w:t xml:space="preserve">were asked to </w:t>
      </w:r>
      <w:r w:rsidR="0007317A">
        <w:t>perform a semantic judgment</w:t>
      </w:r>
      <w:r w:rsidR="004F4E89">
        <w:t xml:space="preserve"> on the target word</w:t>
      </w:r>
      <w:r w:rsidR="00682511">
        <w:t xml:space="preserve"> to</w:t>
      </w:r>
      <w:r w:rsidR="004F4E89">
        <w:t xml:space="preserve"> determine if </w:t>
      </w:r>
      <w:r w:rsidR="0007317A">
        <w:t>it describe</w:t>
      </w:r>
      <w:r w:rsidR="004F4E89">
        <w:t>s</w:t>
      </w:r>
      <w:r w:rsidR="0007317A">
        <w:t xml:space="preserve"> a natural or artificial item. </w:t>
      </w:r>
      <w:r w:rsidR="00620379">
        <w:t xml:space="preserve">In the first three </w:t>
      </w:r>
      <w:r w:rsidR="00620379">
        <w:lastRenderedPageBreak/>
        <w:t>experiments, I expected to find evidence for a congruency effect with motion tracking, so that</w:t>
      </w:r>
      <w:r w:rsidR="00E3108A">
        <w:t xml:space="preserve"> the average</w:t>
      </w:r>
      <w:r w:rsidR="00620379">
        <w:t xml:space="preserve"> reaching trajectories</w:t>
      </w:r>
      <w:r w:rsidR="00E3108A" w:rsidRPr="00E3108A">
        <w:t xml:space="preserve"> </w:t>
      </w:r>
      <w:r w:rsidR="00E3108A">
        <w:t>of the incongruent trials would deviate towards the incorrect answer further than would the trajectories of the congruent trials</w:t>
      </w:r>
      <w:r w:rsidR="00620379">
        <w:t xml:space="preserve">. In </w:t>
      </w:r>
      <w:r w:rsidR="00495453">
        <w:t>the fourth experiment</w:t>
      </w:r>
      <w:r w:rsidR="00620379">
        <w:t xml:space="preserve">, I expected </w:t>
      </w:r>
      <w:r w:rsidR="00E3108A">
        <w:t xml:space="preserve">this congruency effect to be larger </w:t>
      </w:r>
      <w:r w:rsidR="000E4192">
        <w:t>than</w:t>
      </w:r>
      <w:r w:rsidR="00E3108A" w:rsidRPr="00E3108A">
        <w:t xml:space="preserve"> </w:t>
      </w:r>
      <w:r w:rsidR="00E3108A">
        <w:t xml:space="preserve">the one extracted from </w:t>
      </w:r>
      <w:r w:rsidR="000E4192">
        <w:t>the keyboard</w:t>
      </w:r>
      <w:r w:rsidR="00A03F41">
        <w:t>-RT</w:t>
      </w:r>
      <w:r w:rsidR="00495453">
        <w:t>.</w:t>
      </w:r>
    </w:p>
    <w:p w14:paraId="45564E9E" w14:textId="415AA445" w:rsidR="00BA41CF" w:rsidRDefault="008E682E" w:rsidP="006238E0">
      <w:pPr>
        <w:pStyle w:val="Heading2"/>
      </w:pPr>
      <w:bookmarkStart w:id="31" w:name="_Toc114053523"/>
      <w:r>
        <w:t>Pilot Experiment</w:t>
      </w:r>
      <w:r w:rsidR="00ED60E1">
        <w:t xml:space="preserve"> 1</w:t>
      </w:r>
      <w:bookmarkEnd w:id="31"/>
    </w:p>
    <w:p w14:paraId="4F322CBE" w14:textId="7103592D" w:rsidR="00C3013B" w:rsidRPr="00C32066" w:rsidRDefault="003F5172" w:rsidP="008F398C">
      <w:pPr>
        <w:ind w:firstLine="0"/>
      </w:pPr>
      <w:r>
        <w:t>The</w:t>
      </w:r>
      <w:r w:rsidR="005D2BB7">
        <w:t xml:space="preserve"> aim of the</w:t>
      </w:r>
      <w:r>
        <w:t xml:space="preserve"> first experiment</w:t>
      </w:r>
      <w:r w:rsidR="00D078A0">
        <w:t xml:space="preserve"> </w:t>
      </w:r>
      <w:r w:rsidR="00DC26A2">
        <w:t xml:space="preserve">was to </w:t>
      </w:r>
      <w:r w:rsidR="00F863A5">
        <w:t>test the effect of unconscious processing on motion trajectory</w:t>
      </w:r>
      <w:r w:rsidR="005875E6">
        <w:t xml:space="preserve">. </w:t>
      </w:r>
      <w:r w:rsidR="00794365">
        <w:t>Th</w:t>
      </w:r>
      <w:r w:rsidR="00F863A5">
        <w:t xml:space="preserve">is was a pilot experiment where I developed and </w:t>
      </w:r>
      <w:r w:rsidR="00794365">
        <w:t>troubleshoot</w:t>
      </w:r>
      <w:r w:rsidR="00F863A5">
        <w:t xml:space="preserve">ed the apparatus, as well as explored </w:t>
      </w:r>
      <w:r w:rsidR="000C2171">
        <w:t xml:space="preserve">meaningful parameters </w:t>
      </w:r>
      <w:r w:rsidR="005F7169">
        <w:t xml:space="preserve">from </w:t>
      </w:r>
      <w:r w:rsidR="000C2171">
        <w:t xml:space="preserve">the recorded </w:t>
      </w:r>
      <w:r w:rsidR="00EF3CBB">
        <w:t>trajectories</w:t>
      </w:r>
      <w:r w:rsidR="000C2171">
        <w:t>.</w:t>
      </w:r>
      <w:r w:rsidR="005F7169">
        <w:t xml:space="preserve"> </w:t>
      </w:r>
    </w:p>
    <w:p w14:paraId="4253545E" w14:textId="30E813DF" w:rsidR="00BA41CF" w:rsidRPr="00BA41CF" w:rsidRDefault="00BA41CF" w:rsidP="006238E0">
      <w:pPr>
        <w:pStyle w:val="Heading3"/>
      </w:pPr>
      <w:bookmarkStart w:id="32" w:name="_Toc114053524"/>
      <w:r>
        <w:t>Methods</w:t>
      </w:r>
      <w:bookmarkEnd w:id="32"/>
    </w:p>
    <w:p w14:paraId="0D1ADB73" w14:textId="0498850D" w:rsidR="002057FC" w:rsidRPr="00C0305E" w:rsidRDefault="002057FC" w:rsidP="006238E0">
      <w:pPr>
        <w:pStyle w:val="Heading4"/>
      </w:pPr>
      <w:bookmarkStart w:id="33" w:name="_Toc114053525"/>
      <w:r w:rsidRPr="00C0305E">
        <w:t>Participants</w:t>
      </w:r>
      <w:bookmarkEnd w:id="33"/>
    </w:p>
    <w:p w14:paraId="6A35019C" w14:textId="2D52762E" w:rsidR="00422E34" w:rsidRPr="00422E34" w:rsidRDefault="00853F45" w:rsidP="008F398C">
      <w:pPr>
        <w:ind w:firstLine="0"/>
      </w:pPr>
      <w:r>
        <w:t>Ten</w:t>
      </w:r>
      <w:r w:rsidR="00A95371">
        <w:t xml:space="preserve"> participants</w:t>
      </w:r>
      <w:r w:rsidR="002154F5">
        <w:t xml:space="preserve"> (</w:t>
      </w:r>
      <w:r w:rsidR="00B54198">
        <w:t>eight</w:t>
      </w:r>
      <w:r w:rsidR="00514F93">
        <w:t xml:space="preserve">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w:t>
      </w:r>
      <w:r w:rsidR="00903CA4">
        <w:t xml:space="preserve">age: </w:t>
      </w:r>
      <w:r w:rsidR="002154F5">
        <w:t>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articipants</w:t>
      </w:r>
      <w:r w:rsidR="00CE04ED">
        <w:t xml:space="preserve"> in this and subsequent experiments</w:t>
      </w:r>
      <w:r w:rsidR="00A975D1" w:rsidRPr="00422E34">
        <w:t xml:space="preserve"> </w:t>
      </w:r>
      <w:r w:rsidR="00A975D1">
        <w:t xml:space="preserve">signed a consent form and were explained that they </w:t>
      </w:r>
      <w:r w:rsidR="00A1462D">
        <w:t>could</w:t>
      </w:r>
      <w:r w:rsidR="00A975D1">
        <w:t xml:space="preserve"> stop the experiment at </w:t>
      </w:r>
      <w:r w:rsidR="00A1462D">
        <w:t xml:space="preserve">any </w:t>
      </w:r>
      <w:r w:rsidR="00A975D1">
        <w:t xml:space="preserve">point if they wished to do so. They </w:t>
      </w:r>
      <w:r w:rsidR="00B1507B">
        <w:t xml:space="preserve">were </w:t>
      </w:r>
      <w:r w:rsidR="00422E34" w:rsidRPr="00422E34">
        <w:t>reimbursed with course credit or cash payment.</w:t>
      </w:r>
      <w:r w:rsidR="00A975D1">
        <w:t xml:space="preserve"> Th</w:t>
      </w:r>
      <w:r w:rsidR="00CE04ED">
        <w:t>is</w:t>
      </w:r>
      <w:r w:rsidR="00A975D1">
        <w:t xml:space="preserve"> experiment </w:t>
      </w:r>
      <w:r w:rsidR="00CE04ED">
        <w:t xml:space="preserve">– and all others reported here – </w:t>
      </w:r>
      <w:r w:rsidR="00A975D1">
        <w:t>was approved by the Tel Aviv University ethics committee.</w:t>
      </w:r>
    </w:p>
    <w:p w14:paraId="2BD90709" w14:textId="527C4B70" w:rsidR="002057FC" w:rsidRDefault="002057FC" w:rsidP="006238E0">
      <w:pPr>
        <w:pStyle w:val="Heading4"/>
      </w:pPr>
      <w:bookmarkStart w:id="34" w:name="_Toc114053526"/>
      <w:r>
        <w:t>Stimuli</w:t>
      </w:r>
      <w:bookmarkEnd w:id="34"/>
    </w:p>
    <w:p w14:paraId="3CEDC9CA" w14:textId="26957CCE" w:rsidR="00647384" w:rsidRDefault="00C3440C" w:rsidP="00D94A6E">
      <w:pPr>
        <w:ind w:firstLine="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35"/>
      <w:commentRangeStart w:id="36"/>
      <w:r>
        <w:t>ref</w:t>
      </w:r>
      <w:commentRangeEnd w:id="35"/>
      <w:r w:rsidR="0071391D">
        <w:rPr>
          <w:rStyle w:val="CommentReference"/>
        </w:rPr>
        <w:commentReference w:id="35"/>
      </w:r>
      <w:commentRangeEnd w:id="36"/>
      <w:r w:rsidR="00D94A6E">
        <w:rPr>
          <w:rStyle w:val="CommentReference"/>
        </w:rPr>
        <w:commentReference w:id="36"/>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Pr="00C3440C">
        <w:fldChar w:fldCharType="separate"/>
      </w:r>
      <w:r w:rsidR="00616793" w:rsidRPr="00616793">
        <w:rPr>
          <w:rFonts w:ascii="Times New Roman" w:hAnsi="Times New Roman" w:cs="Times New Roman"/>
        </w:rPr>
        <w:t xml:space="preserve">(Frost &amp; </w:t>
      </w:r>
      <w:proofErr w:type="spellStart"/>
      <w:r w:rsidR="00616793" w:rsidRPr="00616793">
        <w:rPr>
          <w:rFonts w:ascii="Times New Roman" w:hAnsi="Times New Roman" w:cs="Times New Roman"/>
        </w:rPr>
        <w:t>Plaut</w:t>
      </w:r>
      <w:proofErr w:type="spellEnd"/>
      <w:r w:rsidR="00616793" w:rsidRPr="00616793">
        <w:rPr>
          <w:rFonts w:ascii="Times New Roman" w:hAnsi="Times New Roman" w:cs="Times New Roman"/>
        </w:rPr>
        <w:t>, 2005)</w:t>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6238E0">
      <w:pPr>
        <w:pStyle w:val="Heading4"/>
      </w:pPr>
      <w:bookmarkStart w:id="37" w:name="_Toc114053527"/>
      <w:r>
        <w:lastRenderedPageBreak/>
        <w:t>Apparatus</w:t>
      </w:r>
      <w:bookmarkEnd w:id="37"/>
    </w:p>
    <w:p w14:paraId="7405EC60" w14:textId="0BDD5C97" w:rsidR="007846C7" w:rsidRPr="007846C7" w:rsidRDefault="007846C7" w:rsidP="003B5D17">
      <w:pPr>
        <w:ind w:firstLine="0"/>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and </w:t>
      </w:r>
      <w:commentRangeStart w:id="38"/>
      <w:commentRangeStart w:id="39"/>
      <w:proofErr w:type="spellStart"/>
      <w:r w:rsidRPr="007846C7">
        <w:t>Psychtoolbox</w:t>
      </w:r>
      <w:proofErr w:type="spellEnd"/>
      <w:r w:rsidRPr="007846C7">
        <w:t xml:space="preserve"> 3.0.18</w:t>
      </w:r>
      <w:commentRangeEnd w:id="38"/>
      <w:r w:rsidR="00D44B6C">
        <w:rPr>
          <w:rStyle w:val="CommentReference"/>
        </w:rPr>
        <w:commentReference w:id="38"/>
      </w:r>
      <w:commentRangeEnd w:id="39"/>
      <w:r w:rsidR="003B5D17">
        <w:rPr>
          <w:rStyle w:val="CommentReference"/>
        </w:rPr>
        <w:commentReference w:id="39"/>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00D93812">
        <w:fldChar w:fldCharType="begin"/>
      </w:r>
      <w:r w:rsidR="00D93812">
        <w:instrText xml:space="preserve"> REF _Ref113902132 \h </w:instrText>
      </w:r>
      <w:r w:rsidR="00D93812">
        <w:fldChar w:fldCharType="separate"/>
      </w:r>
      <w:r w:rsidR="00D93812">
        <w:t xml:space="preserve">Figure </w:t>
      </w:r>
      <w:r w:rsidR="00D93812">
        <w:rPr>
          <w:noProof/>
        </w:rPr>
        <w:t>1</w:t>
      </w:r>
      <w:r w:rsidR="00D93812">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and recorded with </w:t>
      </w:r>
      <w:proofErr w:type="spellStart"/>
      <w:r w:rsidRPr="007846C7">
        <w:t>Matlab</w:t>
      </w:r>
      <w:proofErr w:type="spellEnd"/>
      <w:r w:rsidRPr="007846C7">
        <w:t>.</w:t>
      </w:r>
    </w:p>
    <w:p w14:paraId="6A1EF066" w14:textId="77777777" w:rsidR="0052293C" w:rsidRDefault="00127BFA" w:rsidP="00723227">
      <w:pPr>
        <w:pStyle w:val="NoSpacing"/>
        <w:keepNext/>
        <w:bidi w:val="0"/>
        <w:jc w:val="center"/>
      </w:pPr>
      <w:r w:rsidRPr="00127BFA">
        <w:rPr>
          <w:noProof/>
        </w:rPr>
        <w:drawing>
          <wp:inline distT="0" distB="0" distL="0" distR="0" wp14:anchorId="1A7674D3" wp14:editId="2740741B">
            <wp:extent cx="2984459" cy="2520724"/>
            <wp:effectExtent l="0" t="0" r="6985"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3"/>
                    <a:stretch>
                      <a:fillRect/>
                    </a:stretch>
                  </pic:blipFill>
                  <pic:spPr>
                    <a:xfrm>
                      <a:off x="0" y="0"/>
                      <a:ext cx="3025885" cy="2555713"/>
                    </a:xfrm>
                    <a:prstGeom prst="rect">
                      <a:avLst/>
                    </a:prstGeom>
                  </pic:spPr>
                </pic:pic>
              </a:graphicData>
            </a:graphic>
          </wp:inline>
        </w:drawing>
      </w:r>
    </w:p>
    <w:p w14:paraId="4E401CC1" w14:textId="36578171" w:rsidR="007846C7" w:rsidRPr="00F630C9" w:rsidRDefault="0052293C" w:rsidP="0052293C">
      <w:pPr>
        <w:pStyle w:val="Caption"/>
        <w:jc w:val="left"/>
      </w:pPr>
      <w:bookmarkStart w:id="40" w:name="_Ref113902132"/>
      <w:r>
        <w:t xml:space="preserve">Figure </w:t>
      </w:r>
      <w:r w:rsidR="00000000">
        <w:fldChar w:fldCharType="begin"/>
      </w:r>
      <w:r w:rsidR="00000000">
        <w:instrText xml:space="preserve"> SEQ Figure \* ARABIC </w:instrText>
      </w:r>
      <w:r w:rsidR="00000000">
        <w:fldChar w:fldCharType="separate"/>
      </w:r>
      <w:r w:rsidR="007E2512">
        <w:rPr>
          <w:noProof/>
        </w:rPr>
        <w:t>1</w:t>
      </w:r>
      <w:r w:rsidR="00000000">
        <w:rPr>
          <w:noProof/>
        </w:rPr>
        <w:fldChar w:fldCharType="end"/>
      </w:r>
      <w:bookmarkEnd w:id="40"/>
      <w:r>
        <w:t xml:space="preserve">. </w:t>
      </w:r>
      <w:r w:rsidR="007846C7" w:rsidRPr="00F630C9">
        <w:t xml:space="preserve">Setup. A participant placing his finger on the starting point which is located </w:t>
      </w:r>
      <w:r w:rsidR="00127BFA" w:rsidRPr="00F630C9">
        <w:t>40</w:t>
      </w:r>
      <w:r w:rsidR="007846C7" w:rsidRPr="00F630C9">
        <w:t xml:space="preserve">cm away from the screen. The target is positioned 24cm above the starting point and the answers are placed on each of its sides, 20cm apart. Z axis maps the path to and from the screen. X axis maps the left and right directions. Y axis maps the up </w:t>
      </w:r>
      <w:r w:rsidR="007846C7" w:rsidRPr="001F2731">
        <w:t>and</w:t>
      </w:r>
      <w:r w:rsidR="007846C7" w:rsidRPr="00F630C9">
        <w:t xml:space="preserve"> down directions.</w:t>
      </w:r>
    </w:p>
    <w:p w14:paraId="108D0C20" w14:textId="165BF197" w:rsidR="00566B9F" w:rsidRDefault="00566B9F" w:rsidP="006238E0">
      <w:pPr>
        <w:pStyle w:val="Heading3"/>
      </w:pPr>
      <w:bookmarkStart w:id="41" w:name="_Toc114053528"/>
      <w:r>
        <w:t>Procedure</w:t>
      </w:r>
      <w:bookmarkEnd w:id="41"/>
    </w:p>
    <w:p w14:paraId="006ADC8A" w14:textId="79FFA58E" w:rsidR="00400416" w:rsidRPr="00400416" w:rsidRDefault="00400416" w:rsidP="00723227">
      <w:pPr>
        <w:ind w:firstLine="0"/>
      </w:pPr>
      <w:r w:rsidRPr="00400416">
        <w:lastRenderedPageBreak/>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097F67">
        <w:t xml:space="preserve">would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18C2B552" w:rsidR="00400416" w:rsidRDefault="00400416" w:rsidP="008D13A3">
      <w:r w:rsidRPr="00400416">
        <w:t>The procedure closely follow</w:t>
      </w:r>
      <w:r w:rsidR="00D1564D">
        <w:t>ed</w:t>
      </w:r>
      <w:r w:rsidRPr="00400416">
        <w:t xml:space="preserve"> the one used in</w:t>
      </w:r>
      <w:r w:rsidR="00CA3673">
        <w:t xml:space="preserve"> </w:t>
      </w:r>
      <w:r w:rsidR="00CA3673">
        <w:fldChar w:fldCharType="begin"/>
      </w:r>
      <w:r w:rsidR="00364024">
        <w:instrText xml:space="preserve"> ADDIN ZOTERO_ITEM CSL_CITATION {"citationID":"sTxPZBiV","properties":{"formattedCitation":"(Dehaene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CA3673">
        <w:fldChar w:fldCharType="separate"/>
      </w:r>
      <w:proofErr w:type="spellStart"/>
      <w:r w:rsidR="008D13A3" w:rsidRPr="008D13A3">
        <w:rPr>
          <w:rFonts w:ascii="Times New Roman" w:hAnsi="Times New Roman" w:cs="Times New Roman"/>
        </w:rPr>
        <w:t>Dehaene</w:t>
      </w:r>
      <w:proofErr w:type="spellEnd"/>
      <w:r w:rsidR="008D13A3" w:rsidRPr="008D13A3">
        <w:rPr>
          <w:rFonts w:ascii="Times New Roman" w:hAnsi="Times New Roman" w:cs="Times New Roman"/>
        </w:rPr>
        <w:t xml:space="preserve"> et al. </w:t>
      </w:r>
      <w:r w:rsidR="008D13A3">
        <w:rPr>
          <w:rFonts w:ascii="Times New Roman" w:hAnsi="Times New Roman" w:cs="Times New Roman"/>
        </w:rPr>
        <w:t>(</w:t>
      </w:r>
      <w:r w:rsidR="008D13A3" w:rsidRPr="008D13A3">
        <w:rPr>
          <w:rFonts w:ascii="Times New Roman" w:hAnsi="Times New Roman" w:cs="Times New Roman"/>
        </w:rPr>
        <w:t>2001)</w:t>
      </w:r>
      <w:r w:rsidR="00CA3673">
        <w:fldChar w:fldCharType="end"/>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002E2682">
        <w:fldChar w:fldCharType="begin"/>
      </w:r>
      <w:r w:rsidR="002E2682">
        <w:instrText xml:space="preserve"> REF _Ref113902081 \h </w:instrText>
      </w:r>
      <w:r w:rsidR="002E2682">
        <w:fldChar w:fldCharType="separate"/>
      </w:r>
      <w:r w:rsidR="002E2682">
        <w:t xml:space="preserve">Figure </w:t>
      </w:r>
      <w:r w:rsidR="002E2682">
        <w:rPr>
          <w:noProof/>
        </w:rPr>
        <w:t>2</w:t>
      </w:r>
      <w:r w:rsidR="002E2682">
        <w:fldChar w:fldCharType="end"/>
      </w:r>
      <w:r w:rsidRPr="00400416">
        <w:fldChar w:fldCharType="begin"/>
      </w:r>
      <w:r w:rsidRPr="00400416">
        <w:instrText xml:space="preserve"> REF _Ref106198697 \h </w:instrText>
      </w:r>
      <w:r w:rsidR="006238E0">
        <w:instrText xml:space="preserve"> \* MERGEFORMAT </w:instrText>
      </w:r>
      <w:r w:rsidR="00000000">
        <w:fldChar w:fldCharType="separate"/>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Responses slower than 1500ms were followed by "Move faster" feedback.</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proofErr w:type="gramStart"/>
      <w:r w:rsidRPr="00400416">
        <w:t>seconds</w:t>
      </w:r>
      <w:proofErr w:type="gramEnd"/>
      <w:r w:rsidRPr="00400416">
        <w:t xml:space="preserve"> response window. </w:t>
      </w:r>
      <w:r w:rsidR="00086E17">
        <w:t>Then</w:t>
      </w:r>
      <w:r w:rsidRPr="00400416">
        <w:t xml:space="preserve">, a subjective measure of prime awareness </w:t>
      </w:r>
      <w:r w:rsidR="00E31408">
        <w:t xml:space="preserve">was </w:t>
      </w:r>
      <w:r w:rsidRPr="00400416">
        <w:t>taken, using the Perceptual Awareness Scale (PAS</w:t>
      </w:r>
      <w:r w:rsidR="00941B2F">
        <w:t>;</w:t>
      </w:r>
      <w:r w:rsidR="00BB389B">
        <w:t xml:space="preserve"> </w:t>
      </w:r>
      <w:r w:rsidR="00941B2F">
        <w:fldChar w:fldCharType="begin"/>
      </w:r>
      <w:r w:rsidR="008D13A3">
        <w:instrText xml:space="preserve"> ADDIN ZOTERO_ITEM CSL_CITATION {"citationID":"99KDmncN","properties":{"formattedCitation":"(Sandberg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941B2F">
        <w:fldChar w:fldCharType="separate"/>
      </w:r>
      <w:r w:rsidR="00941B2F" w:rsidRPr="00941B2F">
        <w:rPr>
          <w:rFonts w:ascii="Times New Roman" w:hAnsi="Times New Roman" w:cs="Times New Roman"/>
        </w:rPr>
        <w:t>Sandberg &amp; Overgaard, 2015)</w:t>
      </w:r>
      <w:r w:rsidR="00941B2F">
        <w:fldChar w:fldCharType="end"/>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w:t>
      </w:r>
      <w:r w:rsidRPr="00400416">
        <w:lastRenderedPageBreak/>
        <w:t xml:space="preserve">clearly", 4 – "Saw the whole prime clearly"). Finally, participants </w:t>
      </w:r>
      <w:r w:rsidR="009C3535">
        <w:t xml:space="preserve">were asked </w:t>
      </w:r>
      <w:r w:rsidRPr="00400416">
        <w:t>to return their finger to the starting point.</w:t>
      </w:r>
    </w:p>
    <w:p w14:paraId="77752D02" w14:textId="77777777" w:rsidR="00652983" w:rsidRDefault="004058A7" w:rsidP="00652983">
      <w:pPr>
        <w:pStyle w:val="NoSpacing"/>
        <w:keepNext/>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566026" cy="3934143"/>
                    </a:xfrm>
                    <a:prstGeom prst="rect">
                      <a:avLst/>
                    </a:prstGeom>
                  </pic:spPr>
                </pic:pic>
              </a:graphicData>
            </a:graphic>
          </wp:inline>
        </w:drawing>
      </w:r>
    </w:p>
    <w:p w14:paraId="527194B6" w14:textId="7FFB707F" w:rsidR="00400416" w:rsidRPr="00400416" w:rsidRDefault="00652983" w:rsidP="00652983">
      <w:pPr>
        <w:pStyle w:val="Caption"/>
        <w:jc w:val="left"/>
      </w:pPr>
      <w:bookmarkStart w:id="42" w:name="_Ref113902081"/>
      <w:r>
        <w:t xml:space="preserve">Figure </w:t>
      </w:r>
      <w:r w:rsidR="00000000">
        <w:fldChar w:fldCharType="begin"/>
      </w:r>
      <w:r w:rsidR="00000000">
        <w:instrText xml:space="preserve"> SEQ Figure \* ARABIC </w:instrText>
      </w:r>
      <w:r w:rsidR="00000000">
        <w:fldChar w:fldCharType="separate"/>
      </w:r>
      <w:r w:rsidR="007E2512">
        <w:rPr>
          <w:noProof/>
        </w:rPr>
        <w:t>2</w:t>
      </w:r>
      <w:r w:rsidR="00000000">
        <w:rPr>
          <w:noProof/>
        </w:rPr>
        <w:fldChar w:fldCharType="end"/>
      </w:r>
      <w:bookmarkEnd w:id="42"/>
      <w:r>
        <w:t xml:space="preserve">. </w:t>
      </w:r>
      <w:r w:rsidR="00400416" w:rsidRPr="00400416">
        <w:t>Stimuli presentation order</w:t>
      </w:r>
      <w:r w:rsidR="00AA03E9">
        <w:t xml:space="preserve"> </w:t>
      </w:r>
      <w:r w:rsidR="008C0FF6">
        <w:t xml:space="preserve">in </w:t>
      </w:r>
      <w:r w:rsidR="00AA03E9">
        <w:t xml:space="preserve">experiment </w:t>
      </w:r>
      <w:r w:rsidR="008C0FF6">
        <w:t>1</w:t>
      </w:r>
      <w:r w:rsidR="00400416" w:rsidRPr="00400416">
        <w:t xml:space="preserve">. Each trial </w:t>
      </w:r>
      <w:r w:rsidR="001A2B81">
        <w:t>was</w:t>
      </w:r>
      <w:r w:rsidR="00400416" w:rsidRPr="00400416">
        <w:t xml:space="preserve"> composed of a fixation cross (1000ms), a first mask (270ms), a second mask (30ms), a prime word (30ms), a third mask (30ms), a classification task (</w:t>
      </w:r>
      <w:r w:rsidR="006E2077">
        <w:t>0-1500</w:t>
      </w:r>
      <w:r w:rsidR="00400416" w:rsidRPr="00400416">
        <w:t xml:space="preserve">ms, out of which the target </w:t>
      </w:r>
      <w:r w:rsidR="0068691D">
        <w:t xml:space="preserve">was </w:t>
      </w:r>
      <w:r w:rsidR="00400416" w:rsidRPr="00400416">
        <w:t>displayed for 500ms), a recognition task (</w:t>
      </w:r>
      <w:r w:rsidR="001E1DCA">
        <w:t>0</w:t>
      </w:r>
      <w:r w:rsidR="00400416" w:rsidRPr="00400416">
        <w:t>-</w:t>
      </w:r>
      <w:r w:rsidR="001E1DCA">
        <w:t>5</w:t>
      </w:r>
      <w:r w:rsidR="006E2077">
        <w:t>,</w:t>
      </w:r>
      <w:r w:rsidR="00400416" w:rsidRPr="00400416">
        <w:t xml:space="preserve">000ms) and a PAS task (no time limit). The blue circles appearing on the screen are presented as markers for the </w:t>
      </w:r>
      <w:r w:rsidR="00224A4F">
        <w:t>participants</w:t>
      </w:r>
      <w:r w:rsidR="00224A4F" w:rsidRPr="00400416">
        <w:t xml:space="preserve"> </w:t>
      </w:r>
      <w:r w:rsidR="00400416" w:rsidRPr="00400416">
        <w:t xml:space="preserve">to know where they should touch </w:t>
      </w:r>
      <w:proofErr w:type="gramStart"/>
      <w:r w:rsidR="00400416" w:rsidRPr="00400416">
        <w:t>in order to</w:t>
      </w:r>
      <w:proofErr w:type="gramEnd"/>
      <w:r w:rsidR="00400416" w:rsidRPr="00400416">
        <w:t xml:space="preserve"> make their response.</w:t>
      </w:r>
    </w:p>
    <w:p w14:paraId="22934D29" w14:textId="662CC5DB" w:rsidR="00B33642" w:rsidRDefault="00A17855" w:rsidP="006238E0">
      <w:pPr>
        <w:pStyle w:val="Heading3"/>
      </w:pPr>
      <w:bookmarkStart w:id="43" w:name="_Toc114053529"/>
      <w:r>
        <w:t>Trajectory p</w:t>
      </w:r>
      <w:r w:rsidR="00B33642">
        <w:t>reprocessing</w:t>
      </w:r>
      <w:bookmarkEnd w:id="43"/>
    </w:p>
    <w:p w14:paraId="597DB305" w14:textId="148D8DF5" w:rsidR="00B33642" w:rsidRPr="00B33642" w:rsidRDefault="001E0823" w:rsidP="00723227">
      <w:pPr>
        <w:ind w:firstLine="0"/>
      </w:pPr>
      <w:r>
        <w:t>The p</w:t>
      </w:r>
      <w:r w:rsidRPr="002B6CA5">
        <w:t xml:space="preserve">reprocessing </w:t>
      </w:r>
      <w:r>
        <w:t xml:space="preserve">procedures </w:t>
      </w:r>
      <w:r w:rsidR="00492414">
        <w:t xml:space="preserve">followed </w:t>
      </w:r>
      <w:r>
        <w:t xml:space="preserve">those described in </w:t>
      </w:r>
      <w:r w:rsidRPr="00C65950">
        <w:t xml:space="preserve">Gallivan &amp; Chapman </w:t>
      </w:r>
      <w:r w:rsidR="00E46E50">
        <w:fldChar w:fldCharType="begin"/>
      </w:r>
      <w:r w:rsidR="00E46E50">
        <w:instrText xml:space="preserve"> ADDIN ZOTERO_ITEM CSL_CITATION {"citationID":"r1y5a6m5","properties":{"formattedCitation":"(Gallivan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E46E50">
        <w:fldChar w:fldCharType="separate"/>
      </w:r>
      <w:r w:rsidR="00E46E50" w:rsidRPr="00E46E50">
        <w:rPr>
          <w:rFonts w:ascii="Times New Roman" w:hAnsi="Times New Roman" w:cs="Times New Roman"/>
        </w:rPr>
        <w:t>(Gallivan &amp; Chapman, 2014)</w:t>
      </w:r>
      <w:r w:rsidR="00E46E50">
        <w:fldChar w:fldCharType="end"/>
      </w:r>
      <w:r w:rsidRPr="00C65950">
        <w:t xml:space="preserve">. </w:t>
      </w:r>
      <w:r>
        <w:t xml:space="preserve">Missing values </w:t>
      </w:r>
      <w:r w:rsidR="00492414">
        <w:t xml:space="preserve">were </w:t>
      </w:r>
      <w:r>
        <w:t xml:space="preserve">interpolated with the </w:t>
      </w:r>
      <w:proofErr w:type="spellStart"/>
      <w:r>
        <w:t>inpaint_nans</w:t>
      </w:r>
      <w:proofErr w:type="spellEnd"/>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w:t>
      </w:r>
      <w:proofErr w:type="spellStart"/>
      <w:r w:rsidRPr="0086789F">
        <w:rPr>
          <w:rFonts w:ascii="Times New Roman" w:hAnsi="Times New Roman" w:cs="Times New Roman"/>
        </w:rPr>
        <w:t>D’Errico</w:t>
      </w:r>
      <w:proofErr w:type="spellEnd"/>
      <w:r w:rsidRPr="0086789F">
        <w:rPr>
          <w:rFonts w:ascii="Times New Roman" w:hAnsi="Times New Roman" w:cs="Times New Roman"/>
        </w:rPr>
        <w:t>, 2022)</w:t>
      </w:r>
      <w:r>
        <w:fldChar w:fldCharType="end"/>
      </w:r>
      <w:r>
        <w:t xml:space="preserve"> to fill gaps in the trajectory, which </w:t>
      </w:r>
      <w:r w:rsidR="00492414">
        <w:t xml:space="preserve">was </w:t>
      </w:r>
      <w:r>
        <w:t xml:space="preserve">then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xml:space="preserve">, a low pass </w:t>
      </w:r>
      <w:proofErr w:type="spellStart"/>
      <w:r>
        <w:t>butterworth</w:t>
      </w:r>
      <w:proofErr w:type="spellEnd"/>
      <w:r>
        <w:t xml:space="preserve"> filter (2</w:t>
      </w:r>
      <w:r w:rsidRPr="00BD4213">
        <w:rPr>
          <w:vertAlign w:val="superscript"/>
        </w:rPr>
        <w:t>nd</w:t>
      </w:r>
      <w:r>
        <w:t xml:space="preserve"> order with a 10Hz cutoff) </w:t>
      </w:r>
      <w:r w:rsidR="00492414" w:rsidRPr="00C95261">
        <w:t>was</w:t>
      </w:r>
      <w:r w:rsidR="00492414">
        <w:rPr>
          <w:u w:val="words"/>
        </w:rPr>
        <w:t xml:space="preserve"> </w:t>
      </w:r>
      <w:r>
        <w:t xml:space="preserve">applied to the 3D velocity. </w:t>
      </w:r>
      <w:r w:rsidR="00E7320D">
        <w:rPr>
          <w:i/>
          <w:iCs/>
        </w:rPr>
        <w:t>Reaching</w:t>
      </w:r>
      <w:r w:rsidR="009A594B" w:rsidRPr="008C0FF6">
        <w:rPr>
          <w:i/>
          <w:iCs/>
        </w:rPr>
        <w:t xml:space="preserve"> o</w:t>
      </w:r>
      <w:r w:rsidRPr="008C0FF6">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8C0FF6">
        <w:rPr>
          <w:i/>
          <w:iCs/>
        </w:rPr>
        <w:t>Reaching o</w:t>
      </w:r>
      <w:r w:rsidRPr="008C0FF6">
        <w:rPr>
          <w:i/>
          <w:iCs/>
        </w:rPr>
        <w:t>ffset</w:t>
      </w:r>
      <w:r>
        <w:t xml:space="preserve"> </w:t>
      </w:r>
      <w:r w:rsidR="00D57772">
        <w:t xml:space="preserve">was </w:t>
      </w:r>
      <w:r>
        <w:t>determined 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the </w:t>
      </w:r>
      <w:r w:rsidR="003B7F7E">
        <w:t xml:space="preserve">distance </w:t>
      </w:r>
      <w:r>
        <w:t xml:space="preserve">traveled along the axis perpendicular to the screen (Z axis). To do so, a B-spline of </w:t>
      </w:r>
      <w:r>
        <w:lastRenderedPageBreak/>
        <w:t>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t>
      </w:r>
      <w:r w:rsidR="00D57772">
        <w:t xml:space="preserve">was </w:t>
      </w:r>
      <w:r>
        <w:t xml:space="preserve">fitted to each axis with a spline at every data point. The fitted function </w:t>
      </w:r>
      <w:r w:rsidR="00D57772">
        <w:t xml:space="preserve">was </w:t>
      </w:r>
      <w:r>
        <w:t xml:space="preserve">used to produce a high-resolution representation of the trajectory (1000 samples) from which 200 points equally spaced along the </w:t>
      </w:r>
      <w:r w:rsidR="00556BF3">
        <w:t xml:space="preserve">traveled </w:t>
      </w:r>
      <w:r>
        <w:t xml:space="preserve">distance on the Z axis </w:t>
      </w:r>
      <w:r w:rsidR="00F00C31">
        <w:t>were</w:t>
      </w:r>
      <w:r>
        <w:t xml:space="preserve"> extracted (e.g., if the participant moved 2cm forward and 1cm backward, the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6238E0">
      <w:pPr>
        <w:pStyle w:val="Heading3"/>
      </w:pPr>
      <w:bookmarkStart w:id="44" w:name="_Toc114053530"/>
      <w:r>
        <w:t>Variables extraction</w:t>
      </w:r>
      <w:bookmarkEnd w:id="44"/>
    </w:p>
    <w:p w14:paraId="3FD2B015" w14:textId="31CBADC9" w:rsidR="001E0823" w:rsidRDefault="00AA1B21" w:rsidP="00723227">
      <w:pPr>
        <w:ind w:firstLine="0"/>
      </w:pPr>
      <w:r>
        <w:t xml:space="preserve">The congruency effect was estimated </w:t>
      </w:r>
      <w:r w:rsidR="00D542A7">
        <w:t>with</w:t>
      </w:r>
      <w:r>
        <w:t xml:space="preserve"> eight </w:t>
      </w:r>
      <w:r w:rsidR="00145718">
        <w:t>reaching</w:t>
      </w:r>
      <w:r w:rsidR="00FB5371">
        <w:t xml:space="preserve"> </w:t>
      </w:r>
      <w:r w:rsidR="00F46DD3">
        <w:t>parameters: (a)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r w:rsidR="00A03F41">
        <w:t>were</w:t>
      </w:r>
      <w:r w:rsidR="00685F7A">
        <w:t xml:space="preserve"> </w:t>
      </w:r>
      <w:r w:rsidR="009E0B5B">
        <w:t>distinguished from reaching onset and offset.</w:t>
      </w:r>
      <w:r w:rsidR="00145718">
        <w:t xml:space="preserve"> </w:t>
      </w:r>
      <w:r w:rsidR="009E0B5B" w:rsidRPr="008C0FF6">
        <w:rPr>
          <w:i/>
          <w:iCs/>
        </w:rPr>
        <w:t>Movement onset</w:t>
      </w:r>
      <w:r w:rsidR="009E0B5B">
        <w:t xml:space="preserve"> </w:t>
      </w:r>
      <w:r w:rsidR="00E321D9">
        <w:t>was</w:t>
      </w:r>
      <w:r w:rsidR="009E0B5B">
        <w:t xml:space="preserve"> </w:t>
      </w:r>
      <w:r w:rsidR="005144B7">
        <w:t xml:space="preserve">detected once the </w:t>
      </w:r>
      <w:r w:rsidR="004225D2">
        <w:t xml:space="preserve">Euclidean distance from the starting point </w:t>
      </w:r>
      <w:r w:rsidR="00E321D9">
        <w:t>was</w:t>
      </w:r>
      <w:r w:rsidR="004225D2">
        <w:t xml:space="preserve"> greater than </w:t>
      </w:r>
      <w:r w:rsidR="00847BD3">
        <w:t>2</w:t>
      </w:r>
      <w:r w:rsidR="006400A3">
        <w:t xml:space="preserve">cm. Movement offset </w:t>
      </w:r>
      <w:r w:rsidR="00E321D9">
        <w:t>was</w:t>
      </w:r>
      <w:r w:rsidR="004225D2">
        <w:t xml:space="preserve"> </w:t>
      </w:r>
      <w:r w:rsidR="00BF7AD9">
        <w:t xml:space="preserve">recognized once the </w:t>
      </w:r>
      <w:r w:rsidR="00971976">
        <w:t xml:space="preserve">distance from the screen on the Z axis </w:t>
      </w:r>
      <w:r w:rsidR="00E321D9">
        <w:t>was</w:t>
      </w:r>
      <w:r w:rsidR="00971976">
        <w:t xml:space="preserve"> 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8C0FF6">
        <w:t>movement onset</w:t>
      </w:r>
      <w:r w:rsidR="004C3803">
        <w:t xml:space="preserve"> until the screen </w:t>
      </w:r>
      <w:r w:rsidR="00E321D9">
        <w:t>was</w:t>
      </w:r>
      <w:r w:rsidR="004C3803">
        <w:t xml:space="preserve"> reached</w:t>
      </w:r>
      <w:r w:rsidR="008704D6">
        <w:t xml:space="preserve">; </w:t>
      </w:r>
      <w:r w:rsidR="00DA350E">
        <w:t>(</w:t>
      </w:r>
      <w:r w:rsidR="009F71F7">
        <w:t>d</w:t>
      </w:r>
      <w:r w:rsidR="00DA350E">
        <w:t>) changes of mind</w:t>
      </w:r>
      <w:r w:rsidR="001F4C86">
        <w:t xml:space="preserve"> (COM)</w:t>
      </w:r>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met the screen</w:t>
      </w:r>
      <w:r w:rsidR="003B295C">
        <w:t>; (</w:t>
      </w:r>
      <w:r w:rsidR="009F71F7">
        <w:t>e</w:t>
      </w:r>
      <w:r w:rsidR="003B295C">
        <w:t>)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p>
    <w:p w14:paraId="2833F9BE" w14:textId="46180B2A" w:rsidR="003F77CF" w:rsidRDefault="003F77CF" w:rsidP="006238E0">
      <w:pPr>
        <w:pStyle w:val="Heading3"/>
      </w:pPr>
      <w:bookmarkStart w:id="45" w:name="_Toc114053531"/>
      <w:r>
        <w:t>Exclusion criteria</w:t>
      </w:r>
      <w:bookmarkEnd w:id="45"/>
    </w:p>
    <w:p w14:paraId="278BD072" w14:textId="67D1C8AB" w:rsidR="00823CFE" w:rsidRDefault="00F70C75" w:rsidP="00723227">
      <w:pPr>
        <w:ind w:firstLine="0"/>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FF0D06">
        <w:t>alludes to</w:t>
      </w:r>
      <w:r w:rsidR="009E495C">
        <w:t xml:space="preserve">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roblematic 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w:t>
      </w:r>
      <w:r w:rsidR="0041233D">
        <w:lastRenderedPageBreak/>
        <w:t xml:space="preserve">more than 3 </w:t>
      </w:r>
      <w:r w:rsidR="00A8680A">
        <w:t xml:space="preserve">standard deviations (SD) </w:t>
      </w:r>
      <w:r w:rsidR="0041233D">
        <w:t xml:space="preserve">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3C2FA502" w:rsidR="000E1974" w:rsidRDefault="002057FC" w:rsidP="006238E0">
      <w:pPr>
        <w:pStyle w:val="Heading3"/>
      </w:pPr>
      <w:bookmarkStart w:id="46" w:name="_Toc114053532"/>
      <w:r>
        <w:t>Results</w:t>
      </w:r>
      <w:bookmarkEnd w:id="46"/>
    </w:p>
    <w:p w14:paraId="7ECA8D04" w14:textId="12A580FB" w:rsidR="00587CF1" w:rsidRDefault="00F50E45" w:rsidP="00723227">
      <w:pPr>
        <w:ind w:firstLine="0"/>
        <w:rPr>
          <w:rtl/>
        </w:rPr>
      </w:pPr>
      <w:r>
        <w:t xml:space="preserve">Prime visibility: </w:t>
      </w:r>
      <w:r w:rsidR="00587CF1">
        <w:t xml:space="preserve">overall, </w:t>
      </w:r>
      <w:r w:rsidR="00AE68FF">
        <w:t>71.</w:t>
      </w:r>
      <w:r w:rsidR="000418CC">
        <w:t>94</w:t>
      </w:r>
      <w:r w:rsidR="00587CF1">
        <w:t xml:space="preserve">% of the trials were rated as visibility 1, </w:t>
      </w:r>
      <w:r w:rsidR="00CB5E6E">
        <w:t>2</w:t>
      </w:r>
      <w:r w:rsidR="00AE68FF">
        <w:t>3</w:t>
      </w:r>
      <w:r w:rsidR="00CB5E6E">
        <w:t>.</w:t>
      </w:r>
      <w:r w:rsidR="000418CC">
        <w:t>41</w:t>
      </w:r>
      <w:r w:rsidR="00587CF1">
        <w:t xml:space="preserve">% as visibility 2, </w:t>
      </w:r>
      <w:r w:rsidR="00CB5E6E">
        <w:t>3.</w:t>
      </w:r>
      <w:r w:rsidR="00AE68FF">
        <w:t>6</w:t>
      </w:r>
      <w:r w:rsidR="000418CC">
        <w:t>9</w:t>
      </w:r>
      <w:r w:rsidR="00587CF1">
        <w:t xml:space="preserve">% as visibility 3 and </w:t>
      </w:r>
      <w:r w:rsidR="00CB5E6E">
        <w:t>0.</w:t>
      </w:r>
      <w:r w:rsidR="000418CC">
        <w:t>95</w:t>
      </w:r>
      <w:r w:rsidR="00587CF1">
        <w:t xml:space="preserve">% as visibility 4. </w:t>
      </w:r>
      <w:r w:rsidR="00723227">
        <w:t xml:space="preserve">Because using </w:t>
      </w:r>
      <w:r w:rsidR="00981BF0">
        <w:t xml:space="preserve">identical primes and target words </w:t>
      </w:r>
      <w:r>
        <w:t xml:space="preserve">in the congruent condition </w:t>
      </w:r>
      <w:r w:rsidR="00981BF0">
        <w:t xml:space="preserve">biases the </w:t>
      </w:r>
      <w:r>
        <w:t xml:space="preserve">responses towards the </w:t>
      </w:r>
      <w:r w:rsidR="00AD1964">
        <w:t>target,</w:t>
      </w:r>
      <w:r w:rsidR="00723227">
        <w:t xml:space="preserve"> </w:t>
      </w:r>
      <w:r>
        <w:t xml:space="preserve">I </w:t>
      </w:r>
      <w:r w:rsidR="00F77DA2">
        <w:t xml:space="preserve">only </w:t>
      </w:r>
      <w:r>
        <w:t xml:space="preserve">analyzed </w:t>
      </w:r>
      <w:r w:rsidR="00F77DA2">
        <w:t xml:space="preserve">the responses in the incongruent condition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r w:rsidR="00BB59C8">
        <w:t>4</w:t>
      </w:r>
      <w:r w:rsidR="00F77DA2">
        <w:t>%,</w:t>
      </w:r>
      <w:r w:rsidR="006C3D2D">
        <w:t xml:space="preserve"> </w:t>
      </w:r>
      <w:r w:rsidR="00AC73D8">
        <w:t>SD</w:t>
      </w:r>
      <w:r w:rsidR="006C3D2D">
        <w:t xml:space="preserve"> = </w:t>
      </w:r>
      <w:r w:rsidR="00F21387">
        <w:t>3.</w:t>
      </w:r>
      <w:r w:rsidR="00BB59C8">
        <w:t>41</w:t>
      </w:r>
      <w:r w:rsidR="006C3D2D">
        <w:t>,</w:t>
      </w:r>
      <w:r w:rsidR="00F77DA2">
        <w:t xml:space="preserve"> </w:t>
      </w:r>
      <w:proofErr w:type="gramStart"/>
      <w:r w:rsidR="00F77DA2">
        <w:t>t</w:t>
      </w:r>
      <w:r w:rsidR="00FE0063" w:rsidRPr="00E516F7">
        <w:t>(</w:t>
      </w:r>
      <w:proofErr w:type="gramEnd"/>
      <w:r w:rsidR="00FE0063" w:rsidRPr="00E516F7">
        <w:t>9)</w:t>
      </w:r>
      <w:r w:rsidR="00F77DA2">
        <w:t xml:space="preserve"> = 0.59, </w:t>
      </w:r>
      <w:r w:rsidR="00FE0063">
        <w:t>p = 0.56</w:t>
      </w:r>
      <w:r w:rsidR="00BB59C8">
        <w:t>0</w:t>
      </w:r>
      <w:r w:rsidR="00FE0063">
        <w:t>,</w:t>
      </w:r>
      <w:r w:rsidR="006C3D2D">
        <w:t xml:space="preserve"> 95%</w:t>
      </w:r>
      <w:r w:rsidR="00FE0063">
        <w:t xml:space="preserve"> </w:t>
      </w:r>
      <w:r w:rsidR="00F77DA2">
        <w:t>CI = [</w:t>
      </w:r>
      <w:r w:rsidR="00F21387">
        <w:t>48.2</w:t>
      </w:r>
      <w:r w:rsidR="00485394">
        <w:t>0</w:t>
      </w:r>
      <w:r w:rsidR="00F77DA2">
        <w:t xml:space="preserve">, </w:t>
      </w:r>
      <w:r w:rsidR="00F21387">
        <w:t>53</w:t>
      </w:r>
      <w:r w:rsidR="00485394">
        <w:t>.09</w:t>
      </w:r>
      <w:r w:rsidR="00F77DA2">
        <w:t xml:space="preserve">]. </w:t>
      </w:r>
      <w:r w:rsidR="00587CF1">
        <w:t>Th</w:t>
      </w:r>
      <w:r w:rsidR="000153C5">
        <w:t>u</w:t>
      </w:r>
      <w:r w:rsidR="00587CF1">
        <w:t>s</w:t>
      </w:r>
      <w:r w:rsidR="000153C5">
        <w:t>,</w:t>
      </w:r>
      <w:r w:rsidR="00587CF1">
        <w:t xml:space="preserve"> </w:t>
      </w:r>
      <w:r w:rsidR="000153C5">
        <w:t xml:space="preserve">both the subjective and the objective measures </w:t>
      </w:r>
      <w:r w:rsidR="00587CF1">
        <w:t>confirm</w:t>
      </w:r>
      <w:r w:rsidR="000153C5">
        <w:t xml:space="preserve"> that masking was effective in rendering the stimuli invisible.</w:t>
      </w:r>
    </w:p>
    <w:p w14:paraId="217D71AD" w14:textId="23508084" w:rsidR="004D5003" w:rsidRDefault="00EE27A0" w:rsidP="00F64333">
      <w:r>
        <w:t>Congruency effect</w:t>
      </w:r>
      <w:r w:rsidR="00AF0D06">
        <w:t>:</w:t>
      </w:r>
      <w:r>
        <w:t xml:space="preserve"> </w:t>
      </w:r>
      <w:ins w:id="47" w:author="Chen Heller" w:date="2022-09-14T12:03:00Z">
        <w:r w:rsidR="001A3124">
          <w:t xml:space="preserve">All the comparisons between the congruent and incongruent conditions in </w:t>
        </w:r>
      </w:ins>
      <w:ins w:id="48" w:author="Chen Heller" w:date="2022-09-14T12:04:00Z">
        <w:r w:rsidR="001A3124">
          <w:t xml:space="preserve">all four experiments were corrected for multiple comparisons </w:t>
        </w:r>
        <w:r w:rsidR="001A3124">
          <w:t xml:space="preserve">using the Tree-BH </w:t>
        </w:r>
      </w:ins>
      <w:ins w:id="49" w:author="Chen Heller" w:date="2022-09-14T12:05:00Z">
        <w:r w:rsidR="00BB4D09">
          <w:t>(</w:t>
        </w:r>
      </w:ins>
      <w:ins w:id="50" w:author="Chen Heller" w:date="2022-09-14T12:16:00Z">
        <w:r w:rsidR="00D27F4B">
          <w:fldChar w:fldCharType="begin"/>
        </w:r>
        <w:r w:rsidR="00D27F4B">
          <w:instrText xml:space="preserve"> REF _Ref114050197 \h </w:instrText>
        </w:r>
      </w:ins>
      <w:r w:rsidR="00D27F4B">
        <w:fldChar w:fldCharType="separate"/>
      </w:r>
      <w:ins w:id="51" w:author="Chen Heller" w:date="2022-09-14T12:16:00Z">
        <w:r w:rsidR="00D27F4B">
          <w:t xml:space="preserve">Supplementary Figure </w:t>
        </w:r>
        <w:r w:rsidR="00D27F4B">
          <w:rPr>
            <w:noProof/>
          </w:rPr>
          <w:t>1</w:t>
        </w:r>
        <w:r w:rsidR="00D27F4B">
          <w:fldChar w:fldCharType="end"/>
        </w:r>
      </w:ins>
      <w:ins w:id="52" w:author="Chen Heller" w:date="2022-09-14T12:15:00Z">
        <w:r w:rsidR="00D27F4B">
          <w:t xml:space="preserve">) </w:t>
        </w:r>
      </w:ins>
      <w:ins w:id="53" w:author="Chen Heller" w:date="2022-09-14T12:04:00Z">
        <w:r w:rsidR="001A3124">
          <w:t xml:space="preserve">method suggested in </w:t>
        </w:r>
        <w:r w:rsidR="001A3124">
          <w:fldChar w:fldCharType="begin"/>
        </w:r>
        <w:r w:rsidR="001A3124">
          <w:instrText xml:space="preserve"> ADDIN ZOTERO_ITEM CSL_CITATION {"citationID":"mxqAPUdk","properties":{"formattedCitation":"(Bogomolov et al., 2021)","plainCitation":"(Bogomolov et al., 2021)","dontUpdate":true,"noteIndex":0},"citationItems":[{"id":471,"uris":["http://zotero.org/users/8275165/items/KDIMS5Z8"],"itemData":{"id":471,"type":"article-journal","abstract":"We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1A3124">
          <w:fldChar w:fldCharType="separate"/>
        </w:r>
        <w:proofErr w:type="spellStart"/>
        <w:r w:rsidR="001A3124" w:rsidRPr="00283780">
          <w:rPr>
            <w:rFonts w:ascii="Times New Roman" w:hAnsi="Times New Roman" w:cs="Times New Roman"/>
          </w:rPr>
          <w:t>Bogomolov</w:t>
        </w:r>
        <w:proofErr w:type="spellEnd"/>
        <w:r w:rsidR="001A3124" w:rsidRPr="00283780">
          <w:rPr>
            <w:rFonts w:ascii="Times New Roman" w:hAnsi="Times New Roman" w:cs="Times New Roman"/>
          </w:rPr>
          <w:t xml:space="preserve"> et al. </w:t>
        </w:r>
        <w:r w:rsidR="001A3124">
          <w:rPr>
            <w:rFonts w:ascii="Times New Roman" w:hAnsi="Times New Roman" w:cs="Times New Roman"/>
          </w:rPr>
          <w:t>(</w:t>
        </w:r>
        <w:r w:rsidR="001A3124" w:rsidRPr="00283780">
          <w:rPr>
            <w:rFonts w:ascii="Times New Roman" w:hAnsi="Times New Roman" w:cs="Times New Roman"/>
          </w:rPr>
          <w:t>2021</w:t>
        </w:r>
        <w:r w:rsidR="001A3124">
          <w:fldChar w:fldCharType="end"/>
        </w:r>
        <w:r w:rsidR="001A3124">
          <w:t>)</w:t>
        </w:r>
      </w:ins>
      <w:ins w:id="54" w:author="Chen Heller" w:date="2022-09-14T12:16:00Z">
        <w:r w:rsidR="00754A46">
          <w:t xml:space="preserve">. </w:t>
        </w:r>
      </w:ins>
      <w:ins w:id="55" w:author="Chen Heller" w:date="2022-09-14T12:17:00Z">
        <w:r w:rsidR="00754A46">
          <w:t xml:space="preserve">In addition, normality of the residuals was tested with a QQ-plot and </w:t>
        </w:r>
        <w:r w:rsidR="00145C16">
          <w:t>variables</w:t>
        </w:r>
      </w:ins>
      <w:ins w:id="56" w:author="Chen Heller" w:date="2022-09-14T12:18:00Z">
        <w:r w:rsidR="00145C16">
          <w:t xml:space="preserve"> that did not pass it were </w:t>
        </w:r>
      </w:ins>
      <w:del w:id="57" w:author="Chen Heller" w:date="2022-09-14T12:18:00Z">
        <w:r w:rsidR="008043D7" w:rsidDel="00145C16">
          <w:delText xml:space="preserve">The traveled distance variable as well as the movement duration </w:delText>
        </w:r>
      </w:del>
      <w:del w:id="58" w:author="Chen Heller" w:date="2022-09-14T10:45:00Z">
        <w:r w:rsidR="008043D7" w:rsidDel="00C85A7F">
          <w:delText xml:space="preserve">and frequency of COM </w:delText>
        </w:r>
      </w:del>
      <w:del w:id="59" w:author="Chen Heller" w:date="2022-09-14T12:18:00Z">
        <w:r w:rsidR="008043D7" w:rsidDel="00145C16">
          <w:delText xml:space="preserve">variables </w:delText>
        </w:r>
        <w:r w:rsidR="00723227" w:rsidDel="00145C16">
          <w:delText xml:space="preserve">were </w:delText>
        </w:r>
      </w:del>
      <w:r w:rsidR="008043D7">
        <w:t>tested with a permutation test</w:t>
      </w:r>
      <w:ins w:id="60" w:author="Chen Heller" w:date="2022-09-14T12:23:00Z">
        <w:r w:rsidR="00006F56">
          <w:t xml:space="preserve"> (For a </w:t>
        </w:r>
        <w:proofErr w:type="spellStart"/>
        <w:r w:rsidR="00006F56">
          <w:t>listof</w:t>
        </w:r>
        <w:proofErr w:type="spellEnd"/>
        <w:r w:rsidR="00006F56">
          <w:t xml:space="preserve"> violating variables see </w:t>
        </w:r>
        <w:commentRangeStart w:id="61"/>
        <w:r w:rsidR="0019704E">
          <w:t>ref</w:t>
        </w:r>
        <w:commentRangeEnd w:id="61"/>
        <w:r w:rsidR="0019704E">
          <w:rPr>
            <w:rStyle w:val="CommentReference"/>
          </w:rPr>
          <w:commentReference w:id="61"/>
        </w:r>
        <w:r w:rsidR="0019704E">
          <w:t>)</w:t>
        </w:r>
      </w:ins>
      <w:r w:rsidR="008043D7">
        <w:t xml:space="preserve"> [</w:t>
      </w:r>
      <w:commentRangeStart w:id="62"/>
      <w:r w:rsidR="008043D7">
        <w:t xml:space="preserve">ref to </w:t>
      </w:r>
      <w:proofErr w:type="spellStart"/>
      <w:r w:rsidR="008043D7">
        <w:t>Mattan's</w:t>
      </w:r>
      <w:proofErr w:type="spellEnd"/>
      <w:r w:rsidR="008043D7">
        <w:t xml:space="preserve"> package</w:t>
      </w:r>
      <w:commentRangeEnd w:id="62"/>
      <w:r w:rsidR="00CB58A8">
        <w:rPr>
          <w:rStyle w:val="CommentReference"/>
        </w:rPr>
        <w:commentReference w:id="62"/>
      </w:r>
      <w:r w:rsidR="008043D7">
        <w:t>]</w:t>
      </w:r>
      <w:del w:id="63" w:author="Chen Heller" w:date="2022-09-14T12:18:00Z">
        <w:r w:rsidR="008043D7" w:rsidDel="00145C16">
          <w:delText xml:space="preserve"> since they violated the normality assumption</w:delText>
        </w:r>
      </w:del>
      <w:commentRangeStart w:id="64"/>
      <w:commentRangeStart w:id="65"/>
      <w:commentRangeStart w:id="66"/>
      <w:commentRangeStart w:id="67"/>
      <w:r w:rsidR="008043D7">
        <w:t>.</w:t>
      </w:r>
      <w:commentRangeEnd w:id="64"/>
      <w:r w:rsidR="00723227">
        <w:rPr>
          <w:rStyle w:val="CommentReference"/>
        </w:rPr>
        <w:commentReference w:id="64"/>
      </w:r>
      <w:commentRangeEnd w:id="65"/>
      <w:r w:rsidR="000A6A44">
        <w:rPr>
          <w:rStyle w:val="CommentReference"/>
        </w:rPr>
        <w:commentReference w:id="65"/>
      </w:r>
      <w:commentRangeEnd w:id="66"/>
      <w:r w:rsidR="00965216">
        <w:rPr>
          <w:rStyle w:val="CommentReference"/>
        </w:rPr>
        <w:commentReference w:id="66"/>
      </w:r>
      <w:commentRangeEnd w:id="67"/>
      <w:r w:rsidR="00783C99">
        <w:rPr>
          <w:rStyle w:val="CommentReference"/>
        </w:rPr>
        <w:commentReference w:id="67"/>
      </w:r>
      <w:r w:rsidR="008043D7">
        <w:t xml:space="preserve"> </w:t>
      </w:r>
      <w:del w:id="68" w:author="Chen Heller" w:date="2022-09-14T12:19:00Z">
        <w:r w:rsidR="006F08A1" w:rsidDel="00783C99">
          <w:delText>After correcting a</w:delText>
        </w:r>
        <w:r w:rsidR="008043D7" w:rsidDel="00783C99">
          <w:delText xml:space="preserve">ll the </w:delText>
        </w:r>
        <w:r w:rsidR="00B507EA" w:rsidDel="00783C99">
          <w:delText>p-values</w:delText>
        </w:r>
        <w:r w:rsidR="0044794B" w:rsidDel="00783C99">
          <w:delText xml:space="preserve"> </w:delText>
        </w:r>
        <w:r w:rsidR="00B507EA" w:rsidDel="00783C99">
          <w:delText>for multiple comparisons</w:delText>
        </w:r>
      </w:del>
      <w:del w:id="69" w:author="Chen Heller" w:date="2022-09-14T12:04:00Z">
        <w:r w:rsidR="00B507EA" w:rsidDel="001A3124">
          <w:delText xml:space="preserve"> using the </w:delText>
        </w:r>
        <w:r w:rsidR="00256119" w:rsidDel="001A3124">
          <w:delText xml:space="preserve">Tree-BH method </w:delText>
        </w:r>
        <w:r w:rsidR="008A048D" w:rsidDel="001A3124">
          <w:delText xml:space="preserve">suggested in </w:delText>
        </w:r>
        <w:r w:rsidR="00283780" w:rsidDel="001A3124">
          <w:fldChar w:fldCharType="begin"/>
        </w:r>
        <w:r w:rsidR="008D13A3" w:rsidDel="001A3124">
          <w:delInstrText xml:space="preserve"> ADDIN ZOTERO_ITEM CSL_CITATION {"citationID":"mxqAPUdk","properties":{"formattedCitation":"(Bogomolov et al., 2021)","plainCitation":"(Bogomolov et al., 2021)","dontUpdate":true,"noteIndex":0},"citationItems":[{"id":471,"uris":["http://zotero.org/users/8275165/items/KDIMS5Z8"],"itemData":{"id":471,"type":"article-journal","abstract":"We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delInstrText>
        </w:r>
        <w:r w:rsidR="00283780" w:rsidDel="001A3124">
          <w:fldChar w:fldCharType="separate"/>
        </w:r>
        <w:r w:rsidR="00283780" w:rsidRPr="00283780" w:rsidDel="001A3124">
          <w:rPr>
            <w:rFonts w:ascii="Times New Roman" w:hAnsi="Times New Roman" w:cs="Times New Roman"/>
          </w:rPr>
          <w:delText xml:space="preserve">Bogomolov et al. </w:delText>
        </w:r>
        <w:r w:rsidR="00283780" w:rsidDel="001A3124">
          <w:rPr>
            <w:rFonts w:ascii="Times New Roman" w:hAnsi="Times New Roman" w:cs="Times New Roman"/>
          </w:rPr>
          <w:delText>(</w:delText>
        </w:r>
        <w:r w:rsidR="00283780" w:rsidRPr="00283780" w:rsidDel="001A3124">
          <w:rPr>
            <w:rFonts w:ascii="Times New Roman" w:hAnsi="Times New Roman" w:cs="Times New Roman"/>
          </w:rPr>
          <w:delText>2021</w:delText>
        </w:r>
        <w:r w:rsidR="00283780" w:rsidDel="001A3124">
          <w:fldChar w:fldCharType="end"/>
        </w:r>
        <w:r w:rsidR="00283780" w:rsidDel="001A3124">
          <w:delText>)</w:delText>
        </w:r>
      </w:del>
      <w:del w:id="70" w:author="Chen Heller" w:date="2022-09-14T12:19:00Z">
        <w:r w:rsidR="00723227" w:rsidDel="00783C99">
          <w:delText>,</w:delText>
        </w:r>
        <w:r w:rsidR="006F08A1" w:rsidDel="00783C99">
          <w:delText xml:space="preserve"> </w:delText>
        </w:r>
        <w:r w:rsidR="00355822" w:rsidDel="00783C99">
          <w:delText>n</w:delText>
        </w:r>
      </w:del>
      <w:ins w:id="71" w:author="Chen Heller" w:date="2022-09-14T12:19:00Z">
        <w:r w:rsidR="00783C99">
          <w:t>N</w:t>
        </w:r>
      </w:ins>
      <w:r w:rsidR="00355822">
        <w:t xml:space="preserve">o significant difference was found between the congruent and incongruent conditions </w:t>
      </w:r>
      <w:r w:rsidR="007C11A2">
        <w:t>i</w:t>
      </w:r>
      <w:r w:rsidR="00355822">
        <w:t>n any of the dependent variables</w:t>
      </w:r>
      <w:r w:rsidR="00814D48">
        <w:t xml:space="preserve"> (</w:t>
      </w:r>
      <w:r w:rsidR="00814D48">
        <w:fldChar w:fldCharType="begin"/>
      </w:r>
      <w:r w:rsidR="00814D48">
        <w:instrText xml:space="preserve"> REF _Ref113876063 \h </w:instrText>
      </w:r>
      <w:r w:rsidR="00814D48">
        <w:fldChar w:fldCharType="separate"/>
      </w:r>
      <w:r w:rsidR="00814D48">
        <w:t xml:space="preserve">Figure </w:t>
      </w:r>
      <w:r w:rsidR="00814D48">
        <w:rPr>
          <w:noProof/>
        </w:rPr>
        <w:t>3</w:t>
      </w:r>
      <w:r w:rsidR="00814D48">
        <w:fldChar w:fldCharType="end"/>
      </w:r>
      <w:r w:rsidR="00814D48">
        <w:t>)</w:t>
      </w:r>
      <w:r w:rsidR="00355822">
        <w:t>. H</w:t>
      </w:r>
      <w:r w:rsidR="001B79B5">
        <w:t>owever</w:t>
      </w:r>
      <w:r w:rsidR="00355822">
        <w:t>,</w:t>
      </w:r>
      <w:r w:rsidR="001B79B5">
        <w:t xml:space="preserve"> </w:t>
      </w:r>
      <w:r w:rsidR="00245008">
        <w:t xml:space="preserve">small trends were </w:t>
      </w:r>
      <w:r w:rsidR="000F51E1">
        <w:t>observed</w:t>
      </w:r>
      <w:r w:rsidR="0049323C">
        <w:t xml:space="preserve">, specifically </w:t>
      </w:r>
      <w:r w:rsidR="00245008">
        <w:t xml:space="preserve">in the reach area which was </w:t>
      </w:r>
      <w:r w:rsidR="00C60609">
        <w:t xml:space="preserve">numerically </w:t>
      </w:r>
      <w:r w:rsidR="000F51E1">
        <w:t>smaller in the incongruent condition</w:t>
      </w:r>
      <w:del w:id="72" w:author="Chen Heller" w:date="2022-09-14T15:40:00Z">
        <w:r w:rsidR="000F51E1" w:rsidDel="007D4EDB">
          <w:delText xml:space="preserve"> </w:delText>
        </w:r>
        <w:r w:rsidR="00245008" w:rsidDel="007D4EDB">
          <w:delText>(M</w:delText>
        </w:r>
        <w:r w:rsidR="00245008" w:rsidDel="007D4EDB">
          <w:rPr>
            <w:vertAlign w:val="subscript"/>
          </w:rPr>
          <w:delText>con</w:delText>
        </w:r>
        <w:r w:rsidR="00245008" w:rsidDel="007D4EDB">
          <w:delText xml:space="preserve"> = 2.80, SD</w:delText>
        </w:r>
        <w:r w:rsidR="00245008" w:rsidDel="007D4EDB">
          <w:rPr>
            <w:vertAlign w:val="subscript"/>
          </w:rPr>
          <w:delText>con</w:delText>
        </w:r>
        <w:r w:rsidR="00245008" w:rsidDel="007D4EDB">
          <w:delText xml:space="preserve"> = 0. 47, M</w:delText>
        </w:r>
        <w:r w:rsidR="00245008" w:rsidDel="007D4EDB">
          <w:rPr>
            <w:vertAlign w:val="subscript"/>
          </w:rPr>
          <w:delText>incon</w:delText>
        </w:r>
        <w:r w:rsidR="00245008" w:rsidDel="007D4EDB">
          <w:delText xml:space="preserve"> = 2.70, SD</w:delText>
        </w:r>
        <w:r w:rsidR="00245008" w:rsidDel="007D4EDB">
          <w:rPr>
            <w:vertAlign w:val="subscript"/>
          </w:rPr>
          <w:delText>incon</w:delText>
        </w:r>
        <w:r w:rsidR="00245008" w:rsidDel="007D4EDB">
          <w:delText xml:space="preserve"> = 0. 50, t</w:delText>
        </w:r>
        <w:r w:rsidR="00245008" w:rsidRPr="00E516F7" w:rsidDel="007D4EDB">
          <w:delText>(9)</w:delText>
        </w:r>
        <w:r w:rsidR="00245008" w:rsidDel="007D4EDB">
          <w:delText xml:space="preserve"> = 2.16, p = 0.169, 95% CI [0, 0.20])</w:delText>
        </w:r>
      </w:del>
      <w:r w:rsidR="00245008">
        <w:t xml:space="preserve"> </w:t>
      </w:r>
      <w:r w:rsidR="000F51E1">
        <w:t xml:space="preserve">and reaction time which was </w:t>
      </w:r>
      <w:r w:rsidR="00C60609">
        <w:t xml:space="preserve">numerically </w:t>
      </w:r>
      <w:r w:rsidR="000F51E1">
        <w:t>longer</w:t>
      </w:r>
      <w:r w:rsidR="00C60609">
        <w:t xml:space="preserve"> in the incongruent condition</w:t>
      </w:r>
      <w:r w:rsidR="00935BF6">
        <w:t xml:space="preserve"> (</w:t>
      </w:r>
      <w:r w:rsidR="00935BF6">
        <w:fldChar w:fldCharType="begin"/>
      </w:r>
      <w:r w:rsidR="00935BF6">
        <w:instrText xml:space="preserve"> REF _Ref114067851 \h </w:instrText>
      </w:r>
      <w:r w:rsidR="00935BF6">
        <w:fldChar w:fldCharType="separate"/>
      </w:r>
      <w:ins w:id="73" w:author="Chen Heller" w:date="2022-09-14T17:04:00Z">
        <w:r w:rsidR="00935BF6">
          <w:t xml:space="preserve">Table </w:t>
        </w:r>
      </w:ins>
      <w:ins w:id="74" w:author="Chen Heller" w:date="2022-09-14T17:06:00Z">
        <w:r w:rsidR="00935BF6">
          <w:rPr>
            <w:noProof/>
          </w:rPr>
          <w:t>1</w:t>
        </w:r>
      </w:ins>
      <w:r w:rsidR="00935BF6">
        <w:fldChar w:fldCharType="end"/>
      </w:r>
      <w:r w:rsidR="00935BF6">
        <w:t>).</w:t>
      </w:r>
      <w:del w:id="75" w:author="Chen Heller" w:date="2022-09-14T15:40:00Z">
        <w:r w:rsidR="00C60609" w:rsidDel="007D4EDB">
          <w:delText xml:space="preserve"> (M</w:delText>
        </w:r>
        <w:r w:rsidR="00C60609" w:rsidDel="007D4EDB">
          <w:rPr>
            <w:vertAlign w:val="subscript"/>
          </w:rPr>
          <w:delText>con</w:delText>
        </w:r>
        <w:r w:rsidR="00C60609" w:rsidDel="007D4EDB">
          <w:delText xml:space="preserve"> = 433.96ms, SD</w:delText>
        </w:r>
        <w:r w:rsidR="00C60609" w:rsidDel="007D4EDB">
          <w:rPr>
            <w:vertAlign w:val="subscript"/>
          </w:rPr>
          <w:delText>con</w:delText>
        </w:r>
        <w:r w:rsidR="00C60609" w:rsidDel="007D4EDB">
          <w:delText xml:space="preserve"> = 125.26, M</w:delText>
        </w:r>
        <w:r w:rsidR="00C60609" w:rsidDel="007D4EDB">
          <w:rPr>
            <w:vertAlign w:val="subscript"/>
          </w:rPr>
          <w:delText>incon</w:delText>
        </w:r>
        <w:r w:rsidR="00C60609" w:rsidDel="007D4EDB">
          <w:delText xml:space="preserve"> = 441.88ms, SD</w:delText>
        </w:r>
        <w:r w:rsidR="00C60609" w:rsidDel="007D4EDB">
          <w:rPr>
            <w:vertAlign w:val="subscript"/>
          </w:rPr>
          <w:delText>incon</w:delText>
        </w:r>
        <w:r w:rsidR="00C60609" w:rsidDel="007D4EDB">
          <w:delText xml:space="preserve"> = 125.81, t</w:delText>
        </w:r>
        <w:r w:rsidR="00C60609" w:rsidRPr="00E516F7" w:rsidDel="007D4EDB">
          <w:delText>(9)</w:delText>
        </w:r>
        <w:r w:rsidR="00C60609" w:rsidDel="007D4EDB">
          <w:delText xml:space="preserve"> = -2.07, p = 0.169, 95% CI [-16.55, 0.71</w:delText>
        </w:r>
        <w:r w:rsidR="00117697" w:rsidDel="007D4EDB">
          <w:delText>]</w:delText>
        </w:r>
        <w:r w:rsidR="00C60609" w:rsidDel="007D4EDB">
          <w:delText xml:space="preserve">). </w:delText>
        </w:r>
        <w:r w:rsidR="00800ED7" w:rsidDel="007D4EDB">
          <w:delText>T</w:delText>
        </w:r>
        <w:r w:rsidR="00037672" w:rsidDel="007D4EDB">
          <w:delText xml:space="preserve">he </w:delText>
        </w:r>
        <w:r w:rsidR="00666006" w:rsidDel="007D4EDB">
          <w:delText xml:space="preserve">distance traveled </w:delText>
        </w:r>
        <w:r w:rsidR="00640A55" w:rsidDel="007D4EDB">
          <w:delText>o</w:delText>
        </w:r>
        <w:r w:rsidR="00666006" w:rsidDel="007D4EDB">
          <w:delText xml:space="preserve">n the congruent </w:delText>
        </w:r>
        <w:r w:rsidR="001601EF" w:rsidDel="007D4EDB">
          <w:delText xml:space="preserve"> </w:delText>
        </w:r>
        <w:r w:rsidR="00666006" w:rsidDel="007D4EDB">
          <w:delText xml:space="preserve">and incongruent </w:delText>
        </w:r>
        <w:r w:rsidR="00B0099D" w:rsidDel="007D4EDB">
          <w:delText xml:space="preserve"> </w:delText>
        </w:r>
        <w:r w:rsidR="00640A55" w:rsidDel="007D4EDB">
          <w:delText xml:space="preserve">conditions </w:delText>
        </w:r>
        <w:r w:rsidR="00666006" w:rsidDel="007D4EDB">
          <w:delText>did not differ</w:delText>
        </w:r>
        <w:r w:rsidR="00562AD9" w:rsidDel="007D4EDB">
          <w:delText xml:space="preserve"> (</w:delText>
        </w:r>
        <w:r w:rsidR="000C25E6" w:rsidDel="007D4EDB">
          <w:delText>M</w:delText>
        </w:r>
        <w:r w:rsidR="000C25E6" w:rsidDel="007D4EDB">
          <w:rPr>
            <w:vertAlign w:val="subscript"/>
          </w:rPr>
          <w:delText>con</w:delText>
        </w:r>
        <w:r w:rsidR="000C25E6" w:rsidDel="007D4EDB">
          <w:delText xml:space="preserve"> = 40.88, SD</w:delText>
        </w:r>
        <w:r w:rsidR="000C25E6" w:rsidDel="007D4EDB">
          <w:rPr>
            <w:vertAlign w:val="subscript"/>
          </w:rPr>
          <w:delText>con</w:delText>
        </w:r>
        <w:r w:rsidR="000C25E6" w:rsidDel="007D4EDB">
          <w:delText xml:space="preserve"> = 1.49, M</w:delText>
        </w:r>
        <w:r w:rsidR="000C25E6" w:rsidDel="007D4EDB">
          <w:rPr>
            <w:vertAlign w:val="subscript"/>
          </w:rPr>
          <w:delText>incon</w:delText>
        </w:r>
        <w:r w:rsidR="000C25E6" w:rsidDel="007D4EDB">
          <w:delText xml:space="preserve"> = 41.06, SD</w:delText>
        </w:r>
        <w:r w:rsidR="000C25E6" w:rsidDel="007D4EDB">
          <w:rPr>
            <w:vertAlign w:val="subscript"/>
          </w:rPr>
          <w:delText>incon</w:delText>
        </w:r>
        <w:r w:rsidR="000C25E6" w:rsidDel="007D4EDB">
          <w:delText xml:space="preserve"> = 1.59</w:delText>
        </w:r>
        <w:r w:rsidR="00B0099D" w:rsidDel="007D4EDB">
          <w:delText>, p = 0.</w:delText>
        </w:r>
        <w:r w:rsidR="00BF6918" w:rsidDel="007D4EDB">
          <w:delText>694</w:delText>
        </w:r>
        <w:r w:rsidR="00B0099D" w:rsidDel="007D4EDB">
          <w:delText>, 95% CI [-</w:delText>
        </w:r>
        <w:r w:rsidR="00F52F72" w:rsidDel="007D4EDB">
          <w:delText>0.51</w:delText>
        </w:r>
        <w:r w:rsidR="00234B6D" w:rsidDel="007D4EDB">
          <w:delText>,</w:delText>
        </w:r>
        <w:r w:rsidR="00B0099D" w:rsidDel="007D4EDB">
          <w:delText xml:space="preserve"> 0.</w:delText>
        </w:r>
        <w:r w:rsidR="00C37DDB" w:rsidDel="007D4EDB">
          <w:delText xml:space="preserve"> </w:delText>
        </w:r>
        <w:r w:rsidR="00B0099D" w:rsidDel="007D4EDB">
          <w:delText>1</w:delText>
        </w:r>
        <w:r w:rsidR="00C37DDB" w:rsidDel="007D4EDB">
          <w:delText>7</w:delText>
        </w:r>
        <w:r w:rsidR="00B0099D" w:rsidDel="007D4EDB">
          <w:delText>]</w:delText>
        </w:r>
        <w:r w:rsidR="00562AD9" w:rsidDel="007D4EDB">
          <w:delText>)</w:delText>
        </w:r>
        <w:r w:rsidR="005D66C8" w:rsidDel="007D4EDB">
          <w:delText xml:space="preserve"> </w:delText>
        </w:r>
        <w:r w:rsidR="000575A4" w:rsidDel="007D4EDB">
          <w:delText>and neither did the</w:delText>
        </w:r>
        <w:r w:rsidR="009B63EB" w:rsidDel="007D4EDB">
          <w:delText xml:space="preserve"> COM</w:delText>
        </w:r>
        <w:r w:rsidR="000575A4" w:rsidDel="007D4EDB">
          <w:delText xml:space="preserve"> frequency </w:delText>
        </w:r>
        <w:r w:rsidR="00EC601F" w:rsidDel="007D4EDB">
          <w:delText>(M</w:delText>
        </w:r>
        <w:r w:rsidR="000575A4" w:rsidDel="007D4EDB">
          <w:rPr>
            <w:vertAlign w:val="subscript"/>
          </w:rPr>
          <w:delText>con</w:delText>
        </w:r>
        <w:r w:rsidR="00EC601F" w:rsidDel="007D4EDB">
          <w:delText xml:space="preserve"> = </w:delText>
        </w:r>
        <w:r w:rsidR="004E0807" w:rsidDel="007D4EDB">
          <w:delText>0.21</w:delText>
        </w:r>
        <w:r w:rsidR="00EC601F" w:rsidDel="007D4EDB">
          <w:delText xml:space="preserve">, </w:delText>
        </w:r>
        <w:r w:rsidR="00AC73D8" w:rsidDel="007D4EDB">
          <w:delText>SD</w:delText>
        </w:r>
        <w:r w:rsidR="000575A4" w:rsidDel="007D4EDB">
          <w:rPr>
            <w:vertAlign w:val="subscript"/>
          </w:rPr>
          <w:delText>con</w:delText>
        </w:r>
        <w:r w:rsidR="00EC601F" w:rsidDel="007D4EDB">
          <w:delText xml:space="preserve"> = </w:delText>
        </w:r>
        <w:r w:rsidR="004E0807" w:rsidDel="007D4EDB">
          <w:delText>0.06</w:delText>
        </w:r>
        <w:r w:rsidR="009B63EB" w:rsidDel="007D4EDB">
          <w:delText xml:space="preserve">, </w:delText>
        </w:r>
        <w:r w:rsidR="00EC601F" w:rsidDel="007D4EDB">
          <w:delText>M</w:delText>
        </w:r>
        <w:r w:rsidR="009B63EB" w:rsidDel="007D4EDB">
          <w:rPr>
            <w:vertAlign w:val="subscript"/>
          </w:rPr>
          <w:delText>incon</w:delText>
        </w:r>
        <w:r w:rsidR="00EC601F" w:rsidDel="007D4EDB">
          <w:delText xml:space="preserve"> = </w:delText>
        </w:r>
        <w:r w:rsidR="004E0807" w:rsidDel="007D4EDB">
          <w:delText>0.2</w:delText>
        </w:r>
        <w:r w:rsidR="00306903" w:rsidDel="007D4EDB">
          <w:delText>0</w:delText>
        </w:r>
        <w:r w:rsidR="00EC601F" w:rsidDel="007D4EDB">
          <w:delText xml:space="preserve">, </w:delText>
        </w:r>
        <w:r w:rsidR="00AC73D8" w:rsidDel="007D4EDB">
          <w:delText>SD</w:delText>
        </w:r>
        <w:r w:rsidR="009B63EB" w:rsidDel="007D4EDB">
          <w:rPr>
            <w:vertAlign w:val="subscript"/>
          </w:rPr>
          <w:delText>icon</w:delText>
        </w:r>
        <w:r w:rsidR="00EC601F" w:rsidDel="007D4EDB">
          <w:delText xml:space="preserve"> = </w:delText>
        </w:r>
        <w:r w:rsidR="004E0807" w:rsidDel="007D4EDB">
          <w:delText>0.08</w:delText>
        </w:r>
        <w:r w:rsidR="00EC601F" w:rsidDel="007D4EDB">
          <w:delText>, p = 0.</w:delText>
        </w:r>
        <w:r w:rsidR="00BF6918" w:rsidDel="007D4EDB">
          <w:delText>89</w:delText>
        </w:r>
        <w:r w:rsidR="00C37DDB" w:rsidDel="007D4EDB">
          <w:delText>6</w:delText>
        </w:r>
        <w:r w:rsidR="00EC601F" w:rsidDel="007D4EDB">
          <w:delText>, 95% CI [-</w:delText>
        </w:r>
      </w:del>
      <w:del w:id="76" w:author="Chen Heller" w:date="2022-09-14T10:50:00Z">
        <w:r w:rsidR="00EC601F" w:rsidDel="00EF531A">
          <w:delText>0.</w:delText>
        </w:r>
        <w:r w:rsidR="008776A8" w:rsidDel="00EF531A">
          <w:delText>02</w:delText>
        </w:r>
      </w:del>
      <w:del w:id="77" w:author="Chen Heller" w:date="2022-09-14T15:40:00Z">
        <w:r w:rsidR="00EC601F" w:rsidDel="007D4EDB">
          <w:delText>, 0.</w:delText>
        </w:r>
      </w:del>
      <w:del w:id="78" w:author="Chen Heller" w:date="2022-09-14T10:50:00Z">
        <w:r w:rsidR="008776A8" w:rsidDel="00EF531A">
          <w:delText>03</w:delText>
        </w:r>
      </w:del>
      <w:del w:id="79" w:author="Chen Heller" w:date="2022-09-14T15:40:00Z">
        <w:r w:rsidR="00EC601F" w:rsidDel="007D4EDB">
          <w:delText>]</w:delText>
        </w:r>
        <w:r w:rsidR="009B63EB" w:rsidDel="007D4EDB">
          <w:delText>)</w:delText>
        </w:r>
        <w:r w:rsidR="00727E11" w:rsidDel="007D4EDB">
          <w:delText xml:space="preserve"> or the movement duration (M</w:delText>
        </w:r>
        <w:r w:rsidR="00727E11" w:rsidDel="007D4EDB">
          <w:rPr>
            <w:vertAlign w:val="subscript"/>
          </w:rPr>
          <w:delText>con</w:delText>
        </w:r>
        <w:r w:rsidR="00727E11" w:rsidDel="007D4EDB">
          <w:delText xml:space="preserve"> = 558.15ms, SD</w:delText>
        </w:r>
        <w:r w:rsidR="00727E11" w:rsidDel="007D4EDB">
          <w:rPr>
            <w:vertAlign w:val="subscript"/>
          </w:rPr>
          <w:delText>con</w:delText>
        </w:r>
        <w:r w:rsidR="00727E11" w:rsidDel="007D4EDB">
          <w:delText xml:space="preserve"> = 80.72, M</w:delText>
        </w:r>
        <w:r w:rsidR="00727E11" w:rsidDel="007D4EDB">
          <w:rPr>
            <w:vertAlign w:val="subscript"/>
          </w:rPr>
          <w:delText>incon</w:delText>
        </w:r>
        <w:r w:rsidR="00727E11" w:rsidDel="007D4EDB">
          <w:delText xml:space="preserve"> = 557.91ms, SD</w:delText>
        </w:r>
        <w:r w:rsidR="00727E11" w:rsidDel="007D4EDB">
          <w:rPr>
            <w:vertAlign w:val="subscript"/>
          </w:rPr>
          <w:delText>incon</w:delText>
        </w:r>
        <w:r w:rsidR="00727E11" w:rsidDel="007D4EDB">
          <w:delText xml:space="preserve"> = 81.61, p = 0.896, 95% CI [-5.96, 5.60])</w:delText>
        </w:r>
        <w:r w:rsidR="008B6F3C" w:rsidDel="007D4EDB">
          <w:delText>.</w:delText>
        </w:r>
      </w:del>
    </w:p>
    <w:p w14:paraId="0A8511A4" w14:textId="77777777" w:rsidR="004545CA" w:rsidRDefault="004545CA" w:rsidP="004545CA">
      <w:pPr>
        <w:ind w:firstLine="0"/>
      </w:pPr>
    </w:p>
    <w:p w14:paraId="77E035F3" w14:textId="3012CD4B" w:rsidR="004545CA" w:rsidRDefault="004545CA" w:rsidP="004545CA">
      <w:pPr>
        <w:pStyle w:val="Caption"/>
        <w:keepNext/>
        <w:rPr>
          <w:ins w:id="80" w:author="Chen Heller" w:date="2022-09-14T17:04:00Z"/>
        </w:rPr>
        <w:pPrChange w:id="81" w:author="Chen Heller" w:date="2022-09-14T17:04:00Z">
          <w:pPr/>
        </w:pPrChange>
      </w:pPr>
      <w:bookmarkStart w:id="82" w:name="_Ref114067851"/>
      <w:ins w:id="83" w:author="Chen Heller" w:date="2022-09-14T17:04:00Z">
        <w:r>
          <w:lastRenderedPageBreak/>
          <w:t xml:space="preserve">Table </w:t>
        </w:r>
        <w:r>
          <w:fldChar w:fldCharType="begin"/>
        </w:r>
        <w:r>
          <w:instrText xml:space="preserve"> SEQ Table \* ARABIC </w:instrText>
        </w:r>
      </w:ins>
      <w:r>
        <w:fldChar w:fldCharType="separate"/>
      </w:r>
      <w:ins w:id="84" w:author="Chen Heller" w:date="2022-09-14T17:06:00Z">
        <w:r w:rsidR="002436A8">
          <w:rPr>
            <w:noProof/>
          </w:rPr>
          <w:t>1</w:t>
        </w:r>
      </w:ins>
      <w:ins w:id="85" w:author="Chen Heller" w:date="2022-09-14T17:04:00Z">
        <w:r>
          <w:fldChar w:fldCharType="end"/>
        </w:r>
        <w:bookmarkEnd w:id="82"/>
        <w:r>
          <w:t>.</w:t>
        </w:r>
        <w:r w:rsidR="00401F39">
          <w:t xml:space="preserve"> Results of Experiment 1</w:t>
        </w:r>
      </w:ins>
    </w:p>
    <w:tbl>
      <w:tblPr>
        <w:tblStyle w:val="TableGrid"/>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126"/>
        <w:gridCol w:w="1843"/>
        <w:gridCol w:w="1843"/>
        <w:gridCol w:w="709"/>
        <w:gridCol w:w="992"/>
        <w:gridCol w:w="1417"/>
        <w:gridCol w:w="709"/>
        <w:tblGridChange w:id="86">
          <w:tblGrid>
            <w:gridCol w:w="284"/>
            <w:gridCol w:w="2126"/>
            <w:gridCol w:w="1843"/>
            <w:gridCol w:w="1843"/>
            <w:gridCol w:w="709"/>
            <w:gridCol w:w="992"/>
            <w:gridCol w:w="1417"/>
            <w:gridCol w:w="709"/>
          </w:tblGrid>
        </w:tblGridChange>
      </w:tblGrid>
      <w:tr w:rsidR="00FC7077" w14:paraId="03D51347" w14:textId="77777777" w:rsidTr="00F64333">
        <w:trPr>
          <w:trHeight w:val="510"/>
        </w:trPr>
        <w:tc>
          <w:tcPr>
            <w:tcW w:w="284" w:type="dxa"/>
          </w:tcPr>
          <w:p w14:paraId="7FE8218C" w14:textId="77777777" w:rsidR="00961F77" w:rsidRDefault="00961F77" w:rsidP="00EA2CED">
            <w:pPr>
              <w:ind w:firstLine="0"/>
            </w:pPr>
            <w:commentRangeStart w:id="87"/>
          </w:p>
        </w:tc>
        <w:tc>
          <w:tcPr>
            <w:tcW w:w="2126" w:type="dxa"/>
          </w:tcPr>
          <w:p w14:paraId="075BF6DE" w14:textId="77777777" w:rsidR="00961F77" w:rsidRDefault="00961F77" w:rsidP="00EA2CED">
            <w:pPr>
              <w:ind w:firstLine="0"/>
            </w:pPr>
          </w:p>
        </w:tc>
        <w:tc>
          <w:tcPr>
            <w:tcW w:w="1843" w:type="dxa"/>
            <w:tcBorders>
              <w:bottom w:val="single" w:sz="12" w:space="0" w:color="auto"/>
            </w:tcBorders>
          </w:tcPr>
          <w:p w14:paraId="6E1A51A0" w14:textId="77777777" w:rsidR="00961F77" w:rsidRPr="00EA2CED" w:rsidRDefault="00961F77" w:rsidP="00EA2CED">
            <w:pPr>
              <w:ind w:firstLine="0"/>
              <w:jc w:val="center"/>
              <w:rPr>
                <w:b/>
                <w:bCs/>
              </w:rPr>
            </w:pPr>
            <w:r w:rsidRPr="00EA2CED">
              <w:rPr>
                <w:b/>
                <w:bCs/>
              </w:rPr>
              <w:t>Congruent</w:t>
            </w:r>
          </w:p>
        </w:tc>
        <w:tc>
          <w:tcPr>
            <w:tcW w:w="1843" w:type="dxa"/>
            <w:tcBorders>
              <w:bottom w:val="single" w:sz="12" w:space="0" w:color="auto"/>
            </w:tcBorders>
          </w:tcPr>
          <w:p w14:paraId="02BA630F" w14:textId="77777777" w:rsidR="00961F77" w:rsidRPr="00EA2CED" w:rsidRDefault="00961F77" w:rsidP="00EA2CED">
            <w:pPr>
              <w:ind w:firstLine="0"/>
              <w:rPr>
                <w:b/>
                <w:bCs/>
              </w:rPr>
            </w:pPr>
            <w:r w:rsidRPr="00EA2CED">
              <w:rPr>
                <w:b/>
                <w:bCs/>
              </w:rPr>
              <w:t>Incongruent</w:t>
            </w:r>
          </w:p>
        </w:tc>
        <w:tc>
          <w:tcPr>
            <w:tcW w:w="709" w:type="dxa"/>
          </w:tcPr>
          <w:p w14:paraId="4376FAB6" w14:textId="77777777" w:rsidR="00961F77" w:rsidRPr="00EA2CED" w:rsidRDefault="00961F77" w:rsidP="00EA2CED">
            <w:pPr>
              <w:ind w:firstLine="0"/>
              <w:jc w:val="center"/>
              <w:rPr>
                <w:b/>
                <w:bCs/>
              </w:rPr>
            </w:pPr>
          </w:p>
        </w:tc>
        <w:tc>
          <w:tcPr>
            <w:tcW w:w="992" w:type="dxa"/>
          </w:tcPr>
          <w:p w14:paraId="467CDDCE" w14:textId="77777777" w:rsidR="00961F77" w:rsidRPr="00EA2CED" w:rsidRDefault="00961F77" w:rsidP="00EA2CED">
            <w:pPr>
              <w:ind w:firstLine="0"/>
              <w:jc w:val="center"/>
              <w:rPr>
                <w:b/>
                <w:bCs/>
              </w:rPr>
            </w:pPr>
          </w:p>
        </w:tc>
        <w:tc>
          <w:tcPr>
            <w:tcW w:w="1417" w:type="dxa"/>
          </w:tcPr>
          <w:p w14:paraId="3F55EF78" w14:textId="77777777" w:rsidR="00961F77" w:rsidRDefault="00961F77" w:rsidP="00EA2CED">
            <w:pPr>
              <w:ind w:firstLine="0"/>
            </w:pPr>
          </w:p>
        </w:tc>
        <w:tc>
          <w:tcPr>
            <w:tcW w:w="709" w:type="dxa"/>
          </w:tcPr>
          <w:p w14:paraId="5ED09AF2" w14:textId="77777777" w:rsidR="00961F77" w:rsidRDefault="00961F77" w:rsidP="00EA2CED">
            <w:pPr>
              <w:ind w:firstLine="0"/>
            </w:pPr>
          </w:p>
        </w:tc>
      </w:tr>
      <w:tr w:rsidR="00FC7077" w14:paraId="1E060A84" w14:textId="77777777" w:rsidTr="00F64333">
        <w:trPr>
          <w:trHeight w:val="254"/>
        </w:trPr>
        <w:tc>
          <w:tcPr>
            <w:tcW w:w="284" w:type="dxa"/>
            <w:tcBorders>
              <w:bottom w:val="single" w:sz="12" w:space="0" w:color="auto"/>
            </w:tcBorders>
          </w:tcPr>
          <w:p w14:paraId="20514AB6" w14:textId="77777777" w:rsidR="00961F77" w:rsidRPr="00EA2CED" w:rsidRDefault="00961F77" w:rsidP="00EA2CED">
            <w:pPr>
              <w:ind w:firstLine="0"/>
              <w:rPr>
                <w:b/>
                <w:bCs/>
              </w:rPr>
            </w:pPr>
          </w:p>
        </w:tc>
        <w:tc>
          <w:tcPr>
            <w:tcW w:w="2126" w:type="dxa"/>
            <w:tcBorders>
              <w:bottom w:val="single" w:sz="12" w:space="0" w:color="auto"/>
            </w:tcBorders>
          </w:tcPr>
          <w:p w14:paraId="69ABD945" w14:textId="77777777" w:rsidR="00961F77" w:rsidRPr="00EA2CED" w:rsidRDefault="00961F77" w:rsidP="00EA2CED">
            <w:pPr>
              <w:ind w:firstLine="0"/>
              <w:rPr>
                <w:b/>
                <w:bCs/>
              </w:rPr>
            </w:pPr>
          </w:p>
        </w:tc>
        <w:tc>
          <w:tcPr>
            <w:tcW w:w="1843" w:type="dxa"/>
            <w:tcBorders>
              <w:top w:val="single" w:sz="12" w:space="0" w:color="auto"/>
              <w:bottom w:val="single" w:sz="12" w:space="0" w:color="auto"/>
            </w:tcBorders>
          </w:tcPr>
          <w:p w14:paraId="00BB0BE7" w14:textId="26DD682A" w:rsidR="00961F77" w:rsidRPr="00EA2CED" w:rsidRDefault="00961F77" w:rsidP="00EA2CED">
            <w:pPr>
              <w:ind w:firstLine="0"/>
              <w:rPr>
                <w:b/>
                <w:bCs/>
              </w:rPr>
            </w:pPr>
            <w:r>
              <w:rPr>
                <w:b/>
                <w:bCs/>
              </w:rPr>
              <w:t>M</w:t>
            </w:r>
            <w:ins w:id="88" w:author="Chen Heller" w:date="2022-09-14T17:04:00Z">
              <w:r w:rsidR="00381DDB">
                <w:rPr>
                  <w:b/>
                  <w:bCs/>
                </w:rPr>
                <w:t xml:space="preserve"> </w:t>
              </w:r>
            </w:ins>
            <w:r>
              <w:rPr>
                <w:b/>
                <w:bCs/>
              </w:rPr>
              <w:t>(SD)</w:t>
            </w:r>
          </w:p>
        </w:tc>
        <w:tc>
          <w:tcPr>
            <w:tcW w:w="1843" w:type="dxa"/>
            <w:tcBorders>
              <w:top w:val="single" w:sz="12" w:space="0" w:color="auto"/>
              <w:bottom w:val="single" w:sz="12" w:space="0" w:color="auto"/>
            </w:tcBorders>
          </w:tcPr>
          <w:p w14:paraId="22C45C9C" w14:textId="3F4443BD" w:rsidR="00961F77" w:rsidRPr="00EA2CED" w:rsidRDefault="00961F77" w:rsidP="00EA2CED">
            <w:pPr>
              <w:ind w:firstLine="0"/>
              <w:rPr>
                <w:b/>
                <w:bCs/>
              </w:rPr>
            </w:pPr>
            <w:r>
              <w:rPr>
                <w:b/>
                <w:bCs/>
              </w:rPr>
              <w:t>M</w:t>
            </w:r>
            <w:ins w:id="89" w:author="Chen Heller" w:date="2022-09-14T17:04:00Z">
              <w:r w:rsidR="00381DDB">
                <w:rPr>
                  <w:b/>
                  <w:bCs/>
                </w:rPr>
                <w:t xml:space="preserve"> </w:t>
              </w:r>
            </w:ins>
            <w:r>
              <w:rPr>
                <w:b/>
                <w:bCs/>
              </w:rPr>
              <w:t>(SD)</w:t>
            </w:r>
          </w:p>
        </w:tc>
        <w:tc>
          <w:tcPr>
            <w:tcW w:w="709" w:type="dxa"/>
            <w:tcBorders>
              <w:bottom w:val="single" w:sz="12" w:space="0" w:color="auto"/>
            </w:tcBorders>
          </w:tcPr>
          <w:p w14:paraId="62218F48" w14:textId="2617FB10" w:rsidR="00961F77" w:rsidRPr="00EA2CED" w:rsidRDefault="00961F77" w:rsidP="00EA2CED">
            <w:pPr>
              <w:ind w:firstLine="0"/>
              <w:rPr>
                <w:b/>
                <w:bCs/>
              </w:rPr>
            </w:pPr>
            <w:proofErr w:type="gramStart"/>
            <w:r>
              <w:rPr>
                <w:b/>
                <w:bCs/>
              </w:rPr>
              <w:t>t(</w:t>
            </w:r>
            <w:proofErr w:type="gramEnd"/>
            <w:r>
              <w:rPr>
                <w:b/>
                <w:bCs/>
              </w:rPr>
              <w:t>9)</w:t>
            </w:r>
          </w:p>
        </w:tc>
        <w:tc>
          <w:tcPr>
            <w:tcW w:w="992" w:type="dxa"/>
            <w:tcBorders>
              <w:bottom w:val="single" w:sz="12" w:space="0" w:color="auto"/>
            </w:tcBorders>
          </w:tcPr>
          <w:p w14:paraId="3C82B4DB" w14:textId="77777777" w:rsidR="00961F77" w:rsidRPr="00EA2CED" w:rsidRDefault="00961F77" w:rsidP="00EA2CED">
            <w:pPr>
              <w:ind w:firstLine="0"/>
              <w:rPr>
                <w:b/>
                <w:bCs/>
              </w:rPr>
            </w:pPr>
            <w:r>
              <w:rPr>
                <w:b/>
                <w:bCs/>
              </w:rPr>
              <w:t>p</w:t>
            </w:r>
          </w:p>
        </w:tc>
        <w:tc>
          <w:tcPr>
            <w:tcW w:w="1417" w:type="dxa"/>
            <w:tcBorders>
              <w:bottom w:val="single" w:sz="12" w:space="0" w:color="auto"/>
            </w:tcBorders>
          </w:tcPr>
          <w:p w14:paraId="7D6102BB" w14:textId="77777777" w:rsidR="00961F77" w:rsidRPr="00EA2CED" w:rsidRDefault="00961F77" w:rsidP="00EA2CED">
            <w:pPr>
              <w:ind w:firstLine="0"/>
              <w:rPr>
                <w:b/>
                <w:bCs/>
              </w:rPr>
            </w:pPr>
            <w:r>
              <w:rPr>
                <w:b/>
                <w:bCs/>
              </w:rPr>
              <w:t>CI</w:t>
            </w:r>
          </w:p>
        </w:tc>
        <w:tc>
          <w:tcPr>
            <w:tcW w:w="709" w:type="dxa"/>
            <w:tcBorders>
              <w:bottom w:val="single" w:sz="12" w:space="0" w:color="auto"/>
            </w:tcBorders>
          </w:tcPr>
          <w:p w14:paraId="0DB2C396" w14:textId="77777777" w:rsidR="00961F77" w:rsidRPr="00EA2CED" w:rsidRDefault="00961F77" w:rsidP="00EA2CED">
            <w:pPr>
              <w:ind w:firstLine="0"/>
              <w:rPr>
                <w:b/>
                <w:bCs/>
              </w:rPr>
            </w:pPr>
            <w:r>
              <w:rPr>
                <w:b/>
                <w:bCs/>
              </w:rPr>
              <w:t>d</w:t>
            </w:r>
          </w:p>
        </w:tc>
      </w:tr>
      <w:tr w:rsidR="00961F77" w14:paraId="479C2780" w14:textId="77777777" w:rsidTr="00EA2CED">
        <w:trPr>
          <w:trHeight w:val="313"/>
        </w:trPr>
        <w:tc>
          <w:tcPr>
            <w:tcW w:w="9923" w:type="dxa"/>
            <w:gridSpan w:val="8"/>
            <w:tcBorders>
              <w:top w:val="single" w:sz="12" w:space="0" w:color="auto"/>
            </w:tcBorders>
          </w:tcPr>
          <w:p w14:paraId="68CE2631" w14:textId="77777777" w:rsidR="00961F77" w:rsidRDefault="00961F77" w:rsidP="00EA2CED">
            <w:pPr>
              <w:ind w:firstLine="0"/>
            </w:pPr>
            <w:r>
              <w:rPr>
                <w:b/>
                <w:bCs/>
              </w:rPr>
              <w:t>Reaching</w:t>
            </w:r>
          </w:p>
        </w:tc>
      </w:tr>
      <w:tr w:rsidR="00FC7077" w14:paraId="04E474C0" w14:textId="77777777" w:rsidTr="00F64333">
        <w:trPr>
          <w:trHeight w:val="490"/>
        </w:trPr>
        <w:tc>
          <w:tcPr>
            <w:tcW w:w="284" w:type="dxa"/>
            <w:vMerge w:val="restart"/>
            <w:tcBorders>
              <w:bottom w:val="single" w:sz="12" w:space="0" w:color="auto"/>
            </w:tcBorders>
          </w:tcPr>
          <w:p w14:paraId="4CA44373" w14:textId="77777777" w:rsidR="00961F77" w:rsidRPr="00EA2CED" w:rsidRDefault="00961F77" w:rsidP="00EA2CED">
            <w:pPr>
              <w:ind w:firstLine="0"/>
              <w:rPr>
                <w:b/>
                <w:bCs/>
              </w:rPr>
            </w:pPr>
          </w:p>
        </w:tc>
        <w:tc>
          <w:tcPr>
            <w:tcW w:w="2126" w:type="dxa"/>
          </w:tcPr>
          <w:p w14:paraId="54BC6679" w14:textId="77777777" w:rsidR="00961F77" w:rsidRPr="00EA2CED" w:rsidRDefault="00961F77" w:rsidP="00EA2CED">
            <w:pPr>
              <w:ind w:firstLine="0"/>
              <w:rPr>
                <w:b/>
                <w:bCs/>
              </w:rPr>
            </w:pPr>
            <w:r w:rsidRPr="00EA2CED">
              <w:rPr>
                <w:b/>
                <w:bCs/>
              </w:rPr>
              <w:t>Reach area</w:t>
            </w:r>
          </w:p>
        </w:tc>
        <w:tc>
          <w:tcPr>
            <w:tcW w:w="1843" w:type="dxa"/>
          </w:tcPr>
          <w:p w14:paraId="5AB405AC" w14:textId="49BD634D" w:rsidR="00961F77" w:rsidRDefault="00961F77" w:rsidP="00EA2CED">
            <w:pPr>
              <w:ind w:firstLine="0"/>
            </w:pPr>
            <w:r>
              <w:t xml:space="preserve">2.80 </w:t>
            </w:r>
            <w:r w:rsidR="009A705F">
              <w:t>(</w:t>
            </w:r>
            <w:r>
              <w:t>0.47</w:t>
            </w:r>
            <w:r w:rsidR="009A705F">
              <w:t>)</w:t>
            </w:r>
          </w:p>
        </w:tc>
        <w:tc>
          <w:tcPr>
            <w:tcW w:w="1843" w:type="dxa"/>
          </w:tcPr>
          <w:p w14:paraId="474A8FE5" w14:textId="28A320DD" w:rsidR="00961F77" w:rsidRDefault="00961F77" w:rsidP="00EA2CED">
            <w:pPr>
              <w:ind w:firstLine="0"/>
            </w:pPr>
            <w:r>
              <w:t xml:space="preserve">2.70 </w:t>
            </w:r>
            <w:r w:rsidR="00F64333">
              <w:t>(</w:t>
            </w:r>
            <w:r>
              <w:t>0.50</w:t>
            </w:r>
            <w:r w:rsidR="00F64333">
              <w:t>)</w:t>
            </w:r>
          </w:p>
        </w:tc>
        <w:tc>
          <w:tcPr>
            <w:tcW w:w="709" w:type="dxa"/>
          </w:tcPr>
          <w:p w14:paraId="127F1A10" w14:textId="4ADBE110" w:rsidR="00961F77" w:rsidRDefault="00961F77" w:rsidP="00EA2CED">
            <w:pPr>
              <w:ind w:firstLine="0"/>
            </w:pPr>
            <w:r>
              <w:t>2.16</w:t>
            </w:r>
          </w:p>
        </w:tc>
        <w:tc>
          <w:tcPr>
            <w:tcW w:w="992" w:type="dxa"/>
          </w:tcPr>
          <w:p w14:paraId="3117916F" w14:textId="6E67B42D" w:rsidR="00961F77" w:rsidRDefault="00961F77" w:rsidP="00EA2CED">
            <w:pPr>
              <w:ind w:firstLine="0"/>
            </w:pPr>
            <w:r>
              <w:t>0.169</w:t>
            </w:r>
          </w:p>
        </w:tc>
        <w:tc>
          <w:tcPr>
            <w:tcW w:w="1417" w:type="dxa"/>
          </w:tcPr>
          <w:p w14:paraId="70331CF3" w14:textId="2155A85B" w:rsidR="00961F77" w:rsidRDefault="00961F77" w:rsidP="00EA2CED">
            <w:pPr>
              <w:ind w:firstLine="0"/>
            </w:pPr>
            <w:r>
              <w:t>0, 0.20</w:t>
            </w:r>
          </w:p>
        </w:tc>
        <w:tc>
          <w:tcPr>
            <w:tcW w:w="709" w:type="dxa"/>
          </w:tcPr>
          <w:p w14:paraId="73EA7702" w14:textId="5892EA49" w:rsidR="00961F77" w:rsidRDefault="00637CDC" w:rsidP="00EA2CED">
            <w:pPr>
              <w:ind w:firstLine="0"/>
            </w:pPr>
            <w:r>
              <w:t>0.69</w:t>
            </w:r>
          </w:p>
        </w:tc>
      </w:tr>
      <w:tr w:rsidR="00FC7077" w14:paraId="46B46FFB" w14:textId="77777777" w:rsidTr="00F64333">
        <w:trPr>
          <w:trHeight w:val="490"/>
        </w:trPr>
        <w:tc>
          <w:tcPr>
            <w:tcW w:w="284" w:type="dxa"/>
            <w:vMerge/>
            <w:tcBorders>
              <w:top w:val="single" w:sz="12" w:space="0" w:color="auto"/>
              <w:bottom w:val="single" w:sz="12" w:space="0" w:color="auto"/>
            </w:tcBorders>
          </w:tcPr>
          <w:p w14:paraId="4B5FA851" w14:textId="77777777" w:rsidR="00961F77" w:rsidRPr="00EA2CED" w:rsidRDefault="00961F77" w:rsidP="00EA2CED">
            <w:pPr>
              <w:ind w:firstLine="0"/>
              <w:rPr>
                <w:b/>
                <w:bCs/>
              </w:rPr>
            </w:pPr>
          </w:p>
        </w:tc>
        <w:tc>
          <w:tcPr>
            <w:tcW w:w="2126" w:type="dxa"/>
          </w:tcPr>
          <w:p w14:paraId="2FC8F89A" w14:textId="77777777" w:rsidR="00961F77" w:rsidRPr="00EA2CED" w:rsidRDefault="00961F77" w:rsidP="00EA2CED">
            <w:pPr>
              <w:ind w:firstLine="0"/>
              <w:rPr>
                <w:b/>
                <w:bCs/>
              </w:rPr>
            </w:pPr>
            <w:r w:rsidRPr="00EA2CED">
              <w:rPr>
                <w:b/>
                <w:bCs/>
              </w:rPr>
              <w:t>Traveled distance</w:t>
            </w:r>
          </w:p>
        </w:tc>
        <w:tc>
          <w:tcPr>
            <w:tcW w:w="1843" w:type="dxa"/>
          </w:tcPr>
          <w:p w14:paraId="4BF6093B" w14:textId="58B6BAB4" w:rsidR="00961F77" w:rsidRDefault="00961F77" w:rsidP="00EA2CED">
            <w:pPr>
              <w:ind w:firstLine="0"/>
            </w:pPr>
            <w:r>
              <w:t xml:space="preserve">40.88 </w:t>
            </w:r>
            <w:r w:rsidR="009A705F">
              <w:t>(</w:t>
            </w:r>
            <w:r>
              <w:t>1.49</w:t>
            </w:r>
            <w:r w:rsidR="009A705F">
              <w:t>)</w:t>
            </w:r>
          </w:p>
        </w:tc>
        <w:tc>
          <w:tcPr>
            <w:tcW w:w="1843" w:type="dxa"/>
          </w:tcPr>
          <w:p w14:paraId="38CCFBBE" w14:textId="7BF75BCD" w:rsidR="00961F77" w:rsidRDefault="00961F77" w:rsidP="00EA2CED">
            <w:pPr>
              <w:ind w:firstLine="0"/>
            </w:pPr>
            <w:r>
              <w:t xml:space="preserve">41.06 </w:t>
            </w:r>
            <w:r w:rsidR="00F64333">
              <w:t>(</w:t>
            </w:r>
            <w:r>
              <w:t>1.59</w:t>
            </w:r>
            <w:r w:rsidR="00F64333">
              <w:t>)</w:t>
            </w:r>
          </w:p>
        </w:tc>
        <w:tc>
          <w:tcPr>
            <w:tcW w:w="709" w:type="dxa"/>
          </w:tcPr>
          <w:p w14:paraId="2AE283AA" w14:textId="5694654A" w:rsidR="00961F77" w:rsidRDefault="00961F77" w:rsidP="00EA2CED">
            <w:pPr>
              <w:ind w:firstLine="0"/>
            </w:pPr>
          </w:p>
        </w:tc>
        <w:tc>
          <w:tcPr>
            <w:tcW w:w="992" w:type="dxa"/>
          </w:tcPr>
          <w:p w14:paraId="4EE1C9DA" w14:textId="3218D4BB" w:rsidR="00961F77" w:rsidRDefault="00961F77" w:rsidP="00EA2CED">
            <w:pPr>
              <w:ind w:firstLine="0"/>
            </w:pPr>
            <w:r>
              <w:t>0.694</w:t>
            </w:r>
          </w:p>
        </w:tc>
        <w:tc>
          <w:tcPr>
            <w:tcW w:w="1417" w:type="dxa"/>
          </w:tcPr>
          <w:p w14:paraId="470999C5" w14:textId="4EA348B7" w:rsidR="00961F77" w:rsidRDefault="00961F77" w:rsidP="00EA2CED">
            <w:pPr>
              <w:ind w:firstLine="0"/>
            </w:pPr>
            <w:r>
              <w:t>-0.51, 0.17</w:t>
            </w:r>
          </w:p>
        </w:tc>
        <w:tc>
          <w:tcPr>
            <w:tcW w:w="709" w:type="dxa"/>
          </w:tcPr>
          <w:p w14:paraId="565CF1C8" w14:textId="4A07F794" w:rsidR="00961F77" w:rsidRDefault="00637CDC" w:rsidP="00EA2CED">
            <w:pPr>
              <w:ind w:firstLine="0"/>
            </w:pPr>
            <w:r>
              <w:t>0.30</w:t>
            </w:r>
          </w:p>
        </w:tc>
      </w:tr>
      <w:tr w:rsidR="00FC7077" w14:paraId="115F5C90" w14:textId="77777777" w:rsidTr="00F64333">
        <w:trPr>
          <w:trHeight w:val="490"/>
        </w:trPr>
        <w:tc>
          <w:tcPr>
            <w:tcW w:w="284" w:type="dxa"/>
            <w:vMerge/>
            <w:tcBorders>
              <w:top w:val="single" w:sz="12" w:space="0" w:color="auto"/>
              <w:bottom w:val="single" w:sz="12" w:space="0" w:color="auto"/>
            </w:tcBorders>
          </w:tcPr>
          <w:p w14:paraId="1338C05C" w14:textId="77777777" w:rsidR="00961F77" w:rsidRPr="00EA2CED" w:rsidRDefault="00961F77" w:rsidP="00EA2CED">
            <w:pPr>
              <w:ind w:firstLine="0"/>
              <w:rPr>
                <w:b/>
                <w:bCs/>
              </w:rPr>
            </w:pPr>
          </w:p>
        </w:tc>
        <w:tc>
          <w:tcPr>
            <w:tcW w:w="2126" w:type="dxa"/>
          </w:tcPr>
          <w:p w14:paraId="03384A8A" w14:textId="77777777" w:rsidR="00961F77" w:rsidRPr="00EA2CED" w:rsidRDefault="00961F77" w:rsidP="00EA2CED">
            <w:pPr>
              <w:ind w:firstLine="0"/>
              <w:rPr>
                <w:b/>
                <w:bCs/>
              </w:rPr>
            </w:pPr>
            <w:r w:rsidRPr="00EA2CED">
              <w:rPr>
                <w:b/>
                <w:bCs/>
              </w:rPr>
              <w:t>Reaction time</w:t>
            </w:r>
          </w:p>
        </w:tc>
        <w:tc>
          <w:tcPr>
            <w:tcW w:w="1843" w:type="dxa"/>
          </w:tcPr>
          <w:p w14:paraId="21903DB1" w14:textId="18FF16A5" w:rsidR="00961F77" w:rsidRDefault="00961F77" w:rsidP="00EA2CED">
            <w:pPr>
              <w:ind w:firstLine="0"/>
            </w:pPr>
            <w:r>
              <w:t xml:space="preserve">433.96 </w:t>
            </w:r>
            <w:r w:rsidR="009A705F">
              <w:t>(</w:t>
            </w:r>
            <w:r>
              <w:t>125.26</w:t>
            </w:r>
            <w:r w:rsidR="009A705F">
              <w:t>)</w:t>
            </w:r>
          </w:p>
        </w:tc>
        <w:tc>
          <w:tcPr>
            <w:tcW w:w="1843" w:type="dxa"/>
          </w:tcPr>
          <w:p w14:paraId="359B7390" w14:textId="3499C913" w:rsidR="00961F77" w:rsidRDefault="00961F77" w:rsidP="00EA2CED">
            <w:pPr>
              <w:ind w:firstLine="0"/>
            </w:pPr>
            <w:r>
              <w:t xml:space="preserve">441.88 </w:t>
            </w:r>
            <w:r w:rsidR="00F64333">
              <w:t>(</w:t>
            </w:r>
            <w:r>
              <w:t>125.81</w:t>
            </w:r>
            <w:r w:rsidR="00F64333">
              <w:t>)</w:t>
            </w:r>
          </w:p>
        </w:tc>
        <w:tc>
          <w:tcPr>
            <w:tcW w:w="709" w:type="dxa"/>
          </w:tcPr>
          <w:p w14:paraId="27AD3800" w14:textId="0F92486A" w:rsidR="00961F77" w:rsidRDefault="00961F77" w:rsidP="00EA2CED">
            <w:pPr>
              <w:ind w:firstLine="0"/>
            </w:pPr>
            <w:r>
              <w:t>2.07</w:t>
            </w:r>
          </w:p>
        </w:tc>
        <w:tc>
          <w:tcPr>
            <w:tcW w:w="992" w:type="dxa"/>
          </w:tcPr>
          <w:p w14:paraId="3B4A25ED" w14:textId="286D8946" w:rsidR="00961F77" w:rsidRDefault="00961F77" w:rsidP="00EA2CED">
            <w:pPr>
              <w:ind w:firstLine="0"/>
            </w:pPr>
            <w:r>
              <w:t>0.169</w:t>
            </w:r>
          </w:p>
        </w:tc>
        <w:tc>
          <w:tcPr>
            <w:tcW w:w="1417" w:type="dxa"/>
          </w:tcPr>
          <w:p w14:paraId="269DCB58" w14:textId="767CF07C" w:rsidR="00961F77" w:rsidRDefault="00961F77" w:rsidP="00EA2CED">
            <w:pPr>
              <w:ind w:firstLine="0"/>
            </w:pPr>
            <w:r>
              <w:t>-16.55, 0.71</w:t>
            </w:r>
          </w:p>
        </w:tc>
        <w:tc>
          <w:tcPr>
            <w:tcW w:w="709" w:type="dxa"/>
          </w:tcPr>
          <w:p w14:paraId="0E8EA512" w14:textId="0B04F656" w:rsidR="00961F77" w:rsidRDefault="00637CDC" w:rsidP="00EA2CED">
            <w:pPr>
              <w:ind w:firstLine="0"/>
            </w:pPr>
            <w:r>
              <w:t>0.66</w:t>
            </w:r>
          </w:p>
        </w:tc>
      </w:tr>
      <w:tr w:rsidR="00961F77" w14:paraId="070B4CD0" w14:textId="77777777" w:rsidTr="00C035AC">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90" w:author="Chen Heller" w:date="2022-09-14T17:03:00Z">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490"/>
          <w:trPrChange w:id="91" w:author="Chen Heller" w:date="2022-09-14T17:03:00Z">
            <w:trPr>
              <w:trHeight w:val="490"/>
            </w:trPr>
          </w:trPrChange>
        </w:trPr>
        <w:tc>
          <w:tcPr>
            <w:tcW w:w="284" w:type="dxa"/>
            <w:vMerge/>
            <w:tcBorders>
              <w:top w:val="single" w:sz="12" w:space="0" w:color="auto"/>
              <w:bottom w:val="single" w:sz="12" w:space="0" w:color="auto"/>
            </w:tcBorders>
            <w:tcPrChange w:id="92" w:author="Chen Heller" w:date="2022-09-14T17:03:00Z">
              <w:tcPr>
                <w:tcW w:w="284" w:type="dxa"/>
                <w:vMerge/>
                <w:tcBorders>
                  <w:top w:val="single" w:sz="12" w:space="0" w:color="auto"/>
                  <w:bottom w:val="single" w:sz="12" w:space="0" w:color="auto"/>
                </w:tcBorders>
              </w:tcPr>
            </w:tcPrChange>
          </w:tcPr>
          <w:p w14:paraId="126EBC8F" w14:textId="77777777" w:rsidR="00961F77" w:rsidRPr="00EA2CED" w:rsidRDefault="00961F77" w:rsidP="00EA2CED">
            <w:pPr>
              <w:ind w:firstLine="0"/>
              <w:rPr>
                <w:b/>
                <w:bCs/>
              </w:rPr>
            </w:pPr>
          </w:p>
        </w:tc>
        <w:tc>
          <w:tcPr>
            <w:tcW w:w="2126" w:type="dxa"/>
            <w:tcPrChange w:id="93" w:author="Chen Heller" w:date="2022-09-14T17:03:00Z">
              <w:tcPr>
                <w:tcW w:w="2126" w:type="dxa"/>
              </w:tcPr>
            </w:tcPrChange>
          </w:tcPr>
          <w:p w14:paraId="3D446EED" w14:textId="77777777" w:rsidR="00961F77" w:rsidRPr="00EA2CED" w:rsidRDefault="00961F77" w:rsidP="00EA2CED">
            <w:pPr>
              <w:ind w:firstLine="0"/>
              <w:rPr>
                <w:b/>
                <w:bCs/>
              </w:rPr>
            </w:pPr>
            <w:r w:rsidRPr="00EA2CED">
              <w:rPr>
                <w:b/>
                <w:bCs/>
              </w:rPr>
              <w:t>Movement time</w:t>
            </w:r>
          </w:p>
        </w:tc>
        <w:tc>
          <w:tcPr>
            <w:tcW w:w="1843" w:type="dxa"/>
            <w:tcPrChange w:id="94" w:author="Chen Heller" w:date="2022-09-14T17:03:00Z">
              <w:tcPr>
                <w:tcW w:w="1843" w:type="dxa"/>
              </w:tcPr>
            </w:tcPrChange>
          </w:tcPr>
          <w:p w14:paraId="05603DB0" w14:textId="5A97AB95" w:rsidR="00961F77" w:rsidRDefault="00961F77" w:rsidP="00EA2CED">
            <w:pPr>
              <w:ind w:firstLine="0"/>
            </w:pPr>
            <w:r>
              <w:t xml:space="preserve">558.15 </w:t>
            </w:r>
            <w:r w:rsidR="009A705F">
              <w:t>(</w:t>
            </w:r>
            <w:r>
              <w:t>80.72</w:t>
            </w:r>
            <w:r w:rsidR="009A705F">
              <w:t>)</w:t>
            </w:r>
          </w:p>
        </w:tc>
        <w:tc>
          <w:tcPr>
            <w:tcW w:w="1843" w:type="dxa"/>
            <w:tcPrChange w:id="95" w:author="Chen Heller" w:date="2022-09-14T17:03:00Z">
              <w:tcPr>
                <w:tcW w:w="1843" w:type="dxa"/>
              </w:tcPr>
            </w:tcPrChange>
          </w:tcPr>
          <w:p w14:paraId="582B3645" w14:textId="70334C65" w:rsidR="00961F77" w:rsidRDefault="00961F77" w:rsidP="00EA2CED">
            <w:pPr>
              <w:ind w:firstLine="0"/>
            </w:pPr>
            <w:r>
              <w:t xml:space="preserve">557.91 </w:t>
            </w:r>
            <w:r w:rsidR="00F64333">
              <w:t>(</w:t>
            </w:r>
            <w:r>
              <w:t>81.61</w:t>
            </w:r>
            <w:r w:rsidR="00F64333">
              <w:t>)</w:t>
            </w:r>
          </w:p>
        </w:tc>
        <w:tc>
          <w:tcPr>
            <w:tcW w:w="709" w:type="dxa"/>
            <w:tcPrChange w:id="96" w:author="Chen Heller" w:date="2022-09-14T17:03:00Z">
              <w:tcPr>
                <w:tcW w:w="709" w:type="dxa"/>
              </w:tcPr>
            </w:tcPrChange>
          </w:tcPr>
          <w:p w14:paraId="0CCDCACA" w14:textId="2DCF7FA4" w:rsidR="00961F77" w:rsidRDefault="00961F77" w:rsidP="00EA2CED">
            <w:pPr>
              <w:ind w:firstLine="0"/>
            </w:pPr>
          </w:p>
        </w:tc>
        <w:tc>
          <w:tcPr>
            <w:tcW w:w="992" w:type="dxa"/>
            <w:tcPrChange w:id="97" w:author="Chen Heller" w:date="2022-09-14T17:03:00Z">
              <w:tcPr>
                <w:tcW w:w="992" w:type="dxa"/>
              </w:tcPr>
            </w:tcPrChange>
          </w:tcPr>
          <w:p w14:paraId="4DE95311" w14:textId="51965D8A" w:rsidR="00961F77" w:rsidRDefault="00961F77" w:rsidP="00EA2CED">
            <w:pPr>
              <w:ind w:firstLine="0"/>
            </w:pPr>
            <w:r>
              <w:t>0.89</w:t>
            </w:r>
            <w:r w:rsidR="00F64333">
              <w:t>6</w:t>
            </w:r>
          </w:p>
        </w:tc>
        <w:tc>
          <w:tcPr>
            <w:tcW w:w="1417" w:type="dxa"/>
            <w:tcPrChange w:id="98" w:author="Chen Heller" w:date="2022-09-14T17:03:00Z">
              <w:tcPr>
                <w:tcW w:w="1417" w:type="dxa"/>
              </w:tcPr>
            </w:tcPrChange>
          </w:tcPr>
          <w:p w14:paraId="0B24890C" w14:textId="09048ED4" w:rsidR="00961F77" w:rsidRDefault="00961F77" w:rsidP="00EA2CED">
            <w:pPr>
              <w:ind w:firstLine="0"/>
            </w:pPr>
            <w:r>
              <w:t>-5.96, 5.60</w:t>
            </w:r>
          </w:p>
        </w:tc>
        <w:tc>
          <w:tcPr>
            <w:tcW w:w="709" w:type="dxa"/>
            <w:tcPrChange w:id="99" w:author="Chen Heller" w:date="2022-09-14T17:03:00Z">
              <w:tcPr>
                <w:tcW w:w="709" w:type="dxa"/>
              </w:tcPr>
            </w:tcPrChange>
          </w:tcPr>
          <w:p w14:paraId="13AA4AFB" w14:textId="1DC2B275" w:rsidR="00961F77" w:rsidRDefault="00637CDC" w:rsidP="00EA2CED">
            <w:pPr>
              <w:ind w:firstLine="0"/>
            </w:pPr>
            <w:r>
              <w:t>0.02</w:t>
            </w:r>
          </w:p>
        </w:tc>
      </w:tr>
      <w:tr w:rsidR="00C035AC" w14:paraId="779F7B50" w14:textId="77777777" w:rsidTr="00C035AC">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100" w:author="Chen Heller" w:date="2022-09-14T17:03:00Z">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490"/>
          <w:trPrChange w:id="101" w:author="Chen Heller" w:date="2022-09-14T17:03:00Z">
            <w:trPr>
              <w:trHeight w:val="490"/>
            </w:trPr>
          </w:trPrChange>
        </w:trPr>
        <w:tc>
          <w:tcPr>
            <w:tcW w:w="284" w:type="dxa"/>
            <w:vMerge/>
            <w:tcBorders>
              <w:top w:val="single" w:sz="12" w:space="0" w:color="auto"/>
              <w:bottom w:val="single" w:sz="12" w:space="0" w:color="auto"/>
            </w:tcBorders>
            <w:tcPrChange w:id="102" w:author="Chen Heller" w:date="2022-09-14T17:03:00Z">
              <w:tcPr>
                <w:tcW w:w="284" w:type="dxa"/>
                <w:vMerge/>
                <w:tcBorders>
                  <w:top w:val="single" w:sz="12" w:space="0" w:color="auto"/>
                  <w:bottom w:val="single" w:sz="12" w:space="0" w:color="auto"/>
                </w:tcBorders>
              </w:tcPr>
            </w:tcPrChange>
          </w:tcPr>
          <w:p w14:paraId="578E81EE" w14:textId="77777777" w:rsidR="00961F77" w:rsidRPr="00EA2CED" w:rsidRDefault="00961F77" w:rsidP="00EA2CED">
            <w:pPr>
              <w:ind w:firstLine="0"/>
              <w:rPr>
                <w:b/>
                <w:bCs/>
              </w:rPr>
            </w:pPr>
          </w:p>
        </w:tc>
        <w:tc>
          <w:tcPr>
            <w:tcW w:w="2126" w:type="dxa"/>
            <w:tcBorders>
              <w:bottom w:val="single" w:sz="12" w:space="0" w:color="auto"/>
            </w:tcBorders>
            <w:tcPrChange w:id="103" w:author="Chen Heller" w:date="2022-09-14T17:03:00Z">
              <w:tcPr>
                <w:tcW w:w="2126" w:type="dxa"/>
              </w:tcPr>
            </w:tcPrChange>
          </w:tcPr>
          <w:p w14:paraId="111B7469" w14:textId="77777777" w:rsidR="00961F77" w:rsidRPr="00EA2CED" w:rsidRDefault="00961F77" w:rsidP="00EA2CED">
            <w:pPr>
              <w:ind w:firstLine="0"/>
              <w:rPr>
                <w:b/>
                <w:bCs/>
              </w:rPr>
            </w:pPr>
            <w:r w:rsidRPr="00EA2CED">
              <w:rPr>
                <w:b/>
                <w:bCs/>
              </w:rPr>
              <w:t>COM</w:t>
            </w:r>
          </w:p>
        </w:tc>
        <w:tc>
          <w:tcPr>
            <w:tcW w:w="1843" w:type="dxa"/>
            <w:tcBorders>
              <w:bottom w:val="single" w:sz="12" w:space="0" w:color="auto"/>
            </w:tcBorders>
            <w:tcPrChange w:id="104" w:author="Chen Heller" w:date="2022-09-14T17:03:00Z">
              <w:tcPr>
                <w:tcW w:w="1843" w:type="dxa"/>
              </w:tcPr>
            </w:tcPrChange>
          </w:tcPr>
          <w:p w14:paraId="654D97AA" w14:textId="3ACED3CC" w:rsidR="00961F77" w:rsidRDefault="00961F77" w:rsidP="00EA2CED">
            <w:pPr>
              <w:ind w:firstLine="0"/>
            </w:pPr>
            <w:r>
              <w:t xml:space="preserve">0.21 </w:t>
            </w:r>
            <w:r w:rsidR="009A705F">
              <w:t>(</w:t>
            </w:r>
            <w:r>
              <w:t>0.06</w:t>
            </w:r>
            <w:r w:rsidR="009A705F">
              <w:t>)</w:t>
            </w:r>
          </w:p>
        </w:tc>
        <w:tc>
          <w:tcPr>
            <w:tcW w:w="1843" w:type="dxa"/>
            <w:tcBorders>
              <w:bottom w:val="single" w:sz="12" w:space="0" w:color="auto"/>
            </w:tcBorders>
            <w:tcPrChange w:id="105" w:author="Chen Heller" w:date="2022-09-14T17:03:00Z">
              <w:tcPr>
                <w:tcW w:w="1843" w:type="dxa"/>
              </w:tcPr>
            </w:tcPrChange>
          </w:tcPr>
          <w:p w14:paraId="6CC04573" w14:textId="233A1FB3" w:rsidR="00961F77" w:rsidRDefault="00961F77" w:rsidP="00EA2CED">
            <w:pPr>
              <w:ind w:firstLine="0"/>
            </w:pPr>
            <w:r>
              <w:t xml:space="preserve">0.20 </w:t>
            </w:r>
            <w:r w:rsidR="00F64333">
              <w:t>(</w:t>
            </w:r>
            <w:r>
              <w:t>0.08</w:t>
            </w:r>
            <w:r w:rsidR="00F64333">
              <w:t>)</w:t>
            </w:r>
          </w:p>
        </w:tc>
        <w:tc>
          <w:tcPr>
            <w:tcW w:w="709" w:type="dxa"/>
            <w:tcBorders>
              <w:bottom w:val="single" w:sz="12" w:space="0" w:color="auto"/>
            </w:tcBorders>
            <w:tcPrChange w:id="106" w:author="Chen Heller" w:date="2022-09-14T17:03:00Z">
              <w:tcPr>
                <w:tcW w:w="709" w:type="dxa"/>
              </w:tcPr>
            </w:tcPrChange>
          </w:tcPr>
          <w:p w14:paraId="27352DD0" w14:textId="2D87A2E7" w:rsidR="00961F77" w:rsidRDefault="00961F77" w:rsidP="00EA2CED">
            <w:pPr>
              <w:ind w:firstLine="0"/>
            </w:pPr>
            <w:r>
              <w:t>0.30</w:t>
            </w:r>
          </w:p>
        </w:tc>
        <w:tc>
          <w:tcPr>
            <w:tcW w:w="992" w:type="dxa"/>
            <w:tcBorders>
              <w:bottom w:val="single" w:sz="12" w:space="0" w:color="auto"/>
            </w:tcBorders>
            <w:tcPrChange w:id="107" w:author="Chen Heller" w:date="2022-09-14T17:03:00Z">
              <w:tcPr>
                <w:tcW w:w="992" w:type="dxa"/>
              </w:tcPr>
            </w:tcPrChange>
          </w:tcPr>
          <w:p w14:paraId="3E2B40BB" w14:textId="235B2ABB" w:rsidR="00961F77" w:rsidRDefault="00961F77" w:rsidP="00EA2CED">
            <w:pPr>
              <w:ind w:firstLine="0"/>
            </w:pPr>
            <w:r>
              <w:t>0.896</w:t>
            </w:r>
          </w:p>
        </w:tc>
        <w:tc>
          <w:tcPr>
            <w:tcW w:w="1417" w:type="dxa"/>
            <w:tcBorders>
              <w:bottom w:val="single" w:sz="12" w:space="0" w:color="auto"/>
            </w:tcBorders>
            <w:tcPrChange w:id="108" w:author="Chen Heller" w:date="2022-09-14T17:03:00Z">
              <w:tcPr>
                <w:tcW w:w="1417" w:type="dxa"/>
              </w:tcPr>
            </w:tcPrChange>
          </w:tcPr>
          <w:p w14:paraId="1C5F1A4E" w14:textId="1807A59B" w:rsidR="00961F77" w:rsidRDefault="00961F77" w:rsidP="00EA2CED">
            <w:pPr>
              <w:ind w:firstLine="0"/>
            </w:pPr>
            <w:r>
              <w:t>-0.03, 0.04</w:t>
            </w:r>
          </w:p>
        </w:tc>
        <w:tc>
          <w:tcPr>
            <w:tcW w:w="709" w:type="dxa"/>
            <w:tcBorders>
              <w:bottom w:val="single" w:sz="12" w:space="0" w:color="auto"/>
            </w:tcBorders>
            <w:tcPrChange w:id="109" w:author="Chen Heller" w:date="2022-09-14T17:03:00Z">
              <w:tcPr>
                <w:tcW w:w="709" w:type="dxa"/>
              </w:tcPr>
            </w:tcPrChange>
          </w:tcPr>
          <w:p w14:paraId="0780EA0C" w14:textId="2CEF99C4" w:rsidR="00961F77" w:rsidRDefault="00637CDC" w:rsidP="00EA2CED">
            <w:pPr>
              <w:ind w:firstLine="0"/>
            </w:pPr>
            <w:r>
              <w:t>0.10</w:t>
            </w:r>
          </w:p>
        </w:tc>
      </w:tr>
      <w:tr w:rsidR="00C035AC" w14:paraId="4BE0715A" w14:textId="77777777" w:rsidTr="00A9599D">
        <w:trPr>
          <w:trHeight w:val="490"/>
          <w:ins w:id="110" w:author="Chen Heller" w:date="2022-09-14T17:03:00Z"/>
        </w:trPr>
        <w:tc>
          <w:tcPr>
            <w:tcW w:w="9923" w:type="dxa"/>
            <w:gridSpan w:val="8"/>
            <w:tcBorders>
              <w:top w:val="single" w:sz="12" w:space="0" w:color="auto"/>
            </w:tcBorders>
          </w:tcPr>
          <w:p w14:paraId="56711932" w14:textId="43820542" w:rsidR="00C035AC" w:rsidRDefault="00C035AC" w:rsidP="002F4185">
            <w:pPr>
              <w:spacing w:line="240" w:lineRule="auto"/>
              <w:ind w:firstLine="0"/>
              <w:rPr>
                <w:ins w:id="111" w:author="Chen Heller" w:date="2022-09-14T17:03:00Z"/>
              </w:rPr>
            </w:pPr>
            <w:ins w:id="112" w:author="Chen Heller" w:date="2022-09-14T17:03:00Z">
              <w:r w:rsidRPr="00EA2CED">
                <w:rPr>
                  <w:i/>
                  <w:iCs/>
                  <w:sz w:val="22"/>
                  <w:szCs w:val="22"/>
                </w:rPr>
                <w:t xml:space="preserve">Note. </w:t>
              </w:r>
              <w:r w:rsidRPr="00EA2CED">
                <w:rPr>
                  <w:sz w:val="22"/>
                  <w:szCs w:val="22"/>
                </w:rPr>
                <w:t>t</w:t>
              </w:r>
              <w:r>
                <w:rPr>
                  <w:sz w:val="22"/>
                  <w:szCs w:val="22"/>
                </w:rPr>
                <w:t>(</w:t>
              </w:r>
              <w:proofErr w:type="spellStart"/>
              <w:r>
                <w:rPr>
                  <w:sz w:val="22"/>
                  <w:szCs w:val="22"/>
                </w:rPr>
                <w:t>df</w:t>
              </w:r>
              <w:proofErr w:type="spellEnd"/>
              <w:r>
                <w:rPr>
                  <w:sz w:val="22"/>
                  <w:szCs w:val="22"/>
                </w:rPr>
                <w:t>)</w:t>
              </w:r>
              <w:r w:rsidRPr="00EA2CED">
                <w:rPr>
                  <w:sz w:val="22"/>
                  <w:szCs w:val="22"/>
                </w:rPr>
                <w:t xml:space="preserve"> = t-test score, degrees of freedom are in parenthesis; p = </w:t>
              </w:r>
              <w:r>
                <w:rPr>
                  <w:sz w:val="22"/>
                  <w:szCs w:val="22"/>
                </w:rPr>
                <w:t xml:space="preserve">Tree-BH corrected p-value for multiple comparisons; </w:t>
              </w:r>
              <w:r w:rsidRPr="00EA2CED">
                <w:rPr>
                  <w:sz w:val="22"/>
                  <w:szCs w:val="22"/>
                </w:rPr>
                <w:t>CI = 95% confidence interval</w:t>
              </w:r>
              <w:r>
                <w:rPr>
                  <w:sz w:val="22"/>
                  <w:szCs w:val="22"/>
                </w:rPr>
                <w:t>s</w:t>
              </w:r>
              <w:r w:rsidRPr="00EA2CED">
                <w:rPr>
                  <w:sz w:val="22"/>
                  <w:szCs w:val="22"/>
                </w:rPr>
                <w:t>; d = Cohen's d.</w:t>
              </w:r>
            </w:ins>
            <w:commentRangeEnd w:id="87"/>
            <w:r w:rsidR="00FF2F95">
              <w:rPr>
                <w:rStyle w:val="CommentReference"/>
              </w:rPr>
              <w:commentReference w:id="87"/>
            </w:r>
          </w:p>
        </w:tc>
      </w:tr>
    </w:tbl>
    <w:p w14:paraId="604FF448" w14:textId="77777777" w:rsidR="00961F77" w:rsidRDefault="00961F77" w:rsidP="004D5003">
      <w:pPr>
        <w:ind w:firstLine="0"/>
      </w:pPr>
    </w:p>
    <w:p w14:paraId="79292204" w14:textId="77777777" w:rsidR="00961F77" w:rsidRDefault="00961F77" w:rsidP="004D5003">
      <w:pPr>
        <w:ind w:firstLine="0"/>
      </w:pPr>
    </w:p>
    <w:p w14:paraId="44BAA179" w14:textId="77777777" w:rsidR="00A63387" w:rsidRDefault="00A63387" w:rsidP="00723227">
      <w:pPr>
        <w:pStyle w:val="Caption"/>
        <w:keepNext/>
      </w:pPr>
      <w:r w:rsidRPr="00A63387">
        <w:rPr>
          <w:noProof/>
        </w:rPr>
        <w:drawing>
          <wp:inline distT="0" distB="0" distL="0" distR="0" wp14:anchorId="7E0B7032" wp14:editId="6B47513C">
            <wp:extent cx="5925312" cy="4009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047" t="2437" r="25096" b="9345"/>
                    <a:stretch/>
                  </pic:blipFill>
                  <pic:spPr bwMode="auto">
                    <a:xfrm>
                      <a:off x="0" y="0"/>
                      <a:ext cx="5931906" cy="4013738"/>
                    </a:xfrm>
                    <a:prstGeom prst="rect">
                      <a:avLst/>
                    </a:prstGeom>
                    <a:noFill/>
                    <a:ln>
                      <a:noFill/>
                    </a:ln>
                    <a:extLst>
                      <a:ext uri="{53640926-AAD7-44D8-BBD7-CCE9431645EC}">
                        <a14:shadowObscured xmlns:a14="http://schemas.microsoft.com/office/drawing/2010/main"/>
                      </a:ext>
                    </a:extLst>
                  </pic:spPr>
                </pic:pic>
              </a:graphicData>
            </a:graphic>
          </wp:inline>
        </w:drawing>
      </w:r>
    </w:p>
    <w:p w14:paraId="5E4481CF" w14:textId="07C8BDD5" w:rsidR="00106015" w:rsidRDefault="00A63387" w:rsidP="008D35B7">
      <w:pPr>
        <w:pStyle w:val="Caption"/>
      </w:pPr>
      <w:bookmarkStart w:id="113" w:name="_Ref113876063"/>
      <w:r>
        <w:t xml:space="preserve">Figure </w:t>
      </w:r>
      <w:r w:rsidR="00000000">
        <w:fldChar w:fldCharType="begin"/>
      </w:r>
      <w:r w:rsidR="00000000">
        <w:instrText xml:space="preserve"> SEQ Figure \* ARABIC </w:instrText>
      </w:r>
      <w:r w:rsidR="00000000">
        <w:fldChar w:fldCharType="separate"/>
      </w:r>
      <w:r w:rsidR="007E2512">
        <w:rPr>
          <w:noProof/>
        </w:rPr>
        <w:t>3</w:t>
      </w:r>
      <w:r w:rsidR="00000000">
        <w:rPr>
          <w:noProof/>
        </w:rPr>
        <w:fldChar w:fldCharType="end"/>
      </w:r>
      <w:bookmarkEnd w:id="113"/>
      <w:r>
        <w:t xml:space="preserve">. </w:t>
      </w:r>
      <w:bookmarkStart w:id="114" w:name="_Hlk113876516"/>
      <w:r>
        <w:t xml:space="preserve">Results of Experiment 1. </w:t>
      </w:r>
      <w:r w:rsidR="008958F6">
        <w:t>(a)</w:t>
      </w:r>
      <w:r w:rsidR="002A611B">
        <w:t xml:space="preserve"> Reaching trajectories </w:t>
      </w:r>
      <w:r w:rsidR="008D35B7">
        <w:t xml:space="preserve">in trials where a </w:t>
      </w:r>
      <w:r w:rsidR="008076A6">
        <w:t>correct</w:t>
      </w:r>
      <w:r w:rsidR="00122F84">
        <w:t xml:space="preserve"> answer </w:t>
      </w:r>
      <w:r w:rsidR="0042632C">
        <w:t xml:space="preserve">was </w:t>
      </w:r>
      <w:r w:rsidR="008D35B7">
        <w:t>given by choosing the</w:t>
      </w:r>
      <w:r w:rsidR="002A611B">
        <w:t xml:space="preserve"> left and right targets, averaged across all participants. </w:t>
      </w:r>
      <w:r w:rsidR="00A664C3">
        <w:t xml:space="preserve">(b-f) </w:t>
      </w:r>
      <w:r w:rsidR="00045F12">
        <w:t xml:space="preserve">Dots </w:t>
      </w:r>
      <w:r w:rsidR="00353BE6">
        <w:t xml:space="preserve">are </w:t>
      </w:r>
      <w:r w:rsidR="00045F12">
        <w:t xml:space="preserve">single participant </w:t>
      </w:r>
      <w:r w:rsidR="00353BE6">
        <w:lastRenderedPageBreak/>
        <w:t xml:space="preserve">averages </w:t>
      </w:r>
      <w:r w:rsidR="00045F12">
        <w:t xml:space="preserve">while the red/blue horizontal lines </w:t>
      </w:r>
      <w:r w:rsidR="00353BE6">
        <w:t xml:space="preserve">are </w:t>
      </w:r>
      <w:r w:rsidR="00045F12">
        <w:t xml:space="preserve">the </w:t>
      </w:r>
      <w:r w:rsidR="00353BE6">
        <w:t xml:space="preserve">average of all </w:t>
      </w:r>
      <w:r w:rsidR="00045F12">
        <w:t>participants.</w:t>
      </w:r>
      <w:r w:rsidR="009A4D8B">
        <w:t xml:space="preserve"> Black error bars symbol the standard error (SE).</w:t>
      </w:r>
      <w:r w:rsidR="00296FEE">
        <w:t xml:space="preserve"> Full/dashed grey line</w:t>
      </w:r>
      <w:r w:rsidR="005F2BBE">
        <w:t>s</w:t>
      </w:r>
      <w:r w:rsidR="00296FEE">
        <w:t xml:space="preserve"> represent a numerical incline/decline</w:t>
      </w:r>
      <w:r w:rsidR="00B17727">
        <w:t xml:space="preserve"> (respectively)</w:t>
      </w:r>
      <w:r w:rsidR="00281898">
        <w:t xml:space="preserve"> between the congruent and incongruent conditions.</w:t>
      </w:r>
      <w:bookmarkEnd w:id="114"/>
    </w:p>
    <w:p w14:paraId="203F08D3" w14:textId="77777777" w:rsidR="00EF2201" w:rsidRPr="00EF2201" w:rsidRDefault="00EF2201" w:rsidP="00B83C9B">
      <w:pPr>
        <w:ind w:firstLine="0"/>
      </w:pPr>
    </w:p>
    <w:p w14:paraId="5C9A9952" w14:textId="2AEC4F86" w:rsidR="002057FC" w:rsidRDefault="002057FC" w:rsidP="006238E0">
      <w:pPr>
        <w:pStyle w:val="Heading3"/>
      </w:pPr>
      <w:bookmarkStart w:id="115" w:name="_Toc114053533"/>
      <w:commentRangeStart w:id="116"/>
      <w:r>
        <w:t>Discussion</w:t>
      </w:r>
      <w:commentRangeEnd w:id="116"/>
      <w:r w:rsidR="004130C2">
        <w:rPr>
          <w:rStyle w:val="CommentReference"/>
          <w:rFonts w:asciiTheme="majorBidi" w:eastAsiaTheme="minorEastAsia" w:hAnsiTheme="majorBidi" w:cstheme="majorBidi"/>
          <w:b w:val="0"/>
          <w:bCs w:val="0"/>
          <w:kern w:val="0"/>
          <w:lang w:eastAsia="en-US" w:bidi="he-IL"/>
        </w:rPr>
        <w:commentReference w:id="116"/>
      </w:r>
      <w:bookmarkEnd w:id="115"/>
    </w:p>
    <w:p w14:paraId="4AEE0D15" w14:textId="12F2C4BA" w:rsidR="002E6192" w:rsidRDefault="00D908A0" w:rsidP="00B83C9B">
      <w:pPr>
        <w:ind w:firstLine="0"/>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w:t>
      </w:r>
      <w:r w:rsidR="00333DEB">
        <w:t>my</w:t>
      </w:r>
      <w:r w:rsidR="008F6CE0">
        <w:t xml:space="preserve"> expectations, </w:t>
      </w:r>
      <w:r w:rsidR="00D22079">
        <w:t xml:space="preserve">a </w:t>
      </w:r>
      <w:r w:rsidR="00CE2020">
        <w:t xml:space="preserve">robust </w:t>
      </w:r>
      <w:r w:rsidR="00673AEA">
        <w:t xml:space="preserve">unconscious </w:t>
      </w:r>
      <w:r w:rsidR="008F6CE0">
        <w:t xml:space="preserve">effect </w:t>
      </w:r>
      <w:r w:rsidR="00CE2020">
        <w:t xml:space="preserve">was </w:t>
      </w:r>
      <w:r w:rsidR="00D22079">
        <w:t xml:space="preserve">not </w:t>
      </w:r>
      <w:r w:rsidR="008F6CE0">
        <w:t>found in any of the motion tracking measures</w:t>
      </w:r>
      <w:r w:rsidR="00CE2020">
        <w:t>, although trend</w:t>
      </w:r>
      <w:r w:rsidR="007D6CBE">
        <w:t>s</w:t>
      </w:r>
      <w:r w:rsidR="00CE2020">
        <w:t xml:space="preserve"> </w:t>
      </w:r>
      <w:r w:rsidR="007D6CBE">
        <w:t xml:space="preserve">were </w:t>
      </w:r>
      <w:r w:rsidR="00CE2020">
        <w:t xml:space="preserve">found </w:t>
      </w:r>
      <w:r w:rsidR="007D6CBE">
        <w:t xml:space="preserve">for </w:t>
      </w:r>
      <w:r w:rsidR="00CE2020">
        <w:t xml:space="preserve">some of them. </w:t>
      </w:r>
      <w:r w:rsidR="007D6CBE">
        <w:t>As</w:t>
      </w:r>
      <w:r w:rsidR="000D2A7B">
        <w:t xml:space="preserve"> </w:t>
      </w:r>
      <w:r w:rsidR="00E828D4">
        <w:t xml:space="preserve">the </w:t>
      </w:r>
      <w:r w:rsidR="00CA4735">
        <w:t xml:space="preserve">trend was most prominent in the reach area </w:t>
      </w:r>
      <w:r w:rsidR="00292BAC">
        <w:t>variable</w:t>
      </w:r>
      <w:r w:rsidR="006157BA">
        <w:t xml:space="preserve">, </w:t>
      </w:r>
      <w:r w:rsidR="00CA5D3E">
        <w:t>I</w:t>
      </w:r>
      <w:r w:rsidR="007D6CBE">
        <w:t xml:space="preserve"> reasoned that </w:t>
      </w:r>
      <w:r w:rsidR="00C92864">
        <w:t xml:space="preserve">it might be </w:t>
      </w:r>
      <w:r w:rsidR="008D07B1">
        <w:t xml:space="preserve">the optimal variable for probing unconscious </w:t>
      </w:r>
      <w:r w:rsidR="003B25EF">
        <w:t>processing</w:t>
      </w:r>
      <w:r w:rsidR="008F6040">
        <w:t>, and accordingly decided to focus on it in subsequent experiments</w:t>
      </w:r>
      <w:r w:rsidR="008D07B1">
        <w:t xml:space="preserve">.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w:t>
      </w:r>
    </w:p>
    <w:p w14:paraId="1A5CB4EB" w14:textId="005AB56C" w:rsidR="007C40F4" w:rsidRDefault="007C40F4" w:rsidP="006238E0">
      <w:pPr>
        <w:pStyle w:val="NoSpacing"/>
        <w:bidi w:val="0"/>
      </w:pPr>
    </w:p>
    <w:p w14:paraId="05C06A55" w14:textId="1609DBC3" w:rsidR="00A95B10" w:rsidRDefault="008E682E" w:rsidP="006238E0">
      <w:pPr>
        <w:pStyle w:val="Heading2"/>
      </w:pPr>
      <w:bookmarkStart w:id="117" w:name="_Toc114053534"/>
      <w:r>
        <w:t xml:space="preserve">Pilot </w:t>
      </w:r>
      <w:r w:rsidR="00ED60E1">
        <w:t>Exp</w:t>
      </w:r>
      <w:r>
        <w:t>eriment</w:t>
      </w:r>
      <w:r w:rsidR="00ED60E1">
        <w:t xml:space="preserve"> 2</w:t>
      </w:r>
      <w:bookmarkEnd w:id="117"/>
    </w:p>
    <w:p w14:paraId="43984158" w14:textId="52B2EE9C" w:rsidR="00B01E98" w:rsidRDefault="00B01E98" w:rsidP="00CA1FE8">
      <w:pPr>
        <w:ind w:firstLine="0"/>
      </w:pPr>
      <w:r>
        <w:t xml:space="preserve">A possible </w:t>
      </w:r>
      <w:r w:rsidR="001D6512">
        <w:t xml:space="preserve">explanation </w:t>
      </w:r>
      <w:r>
        <w:t>for the null result</w:t>
      </w:r>
      <w:r w:rsidR="00CA1FE8">
        <w:t>s found in Experiment 1</w:t>
      </w:r>
      <w:r w:rsidR="000610E4">
        <w:t xml:space="preserve"> might pertain to the relatively </w:t>
      </w:r>
      <w:proofErr w:type="gramStart"/>
      <w:r w:rsidR="000610E4">
        <w:t>long time</w:t>
      </w:r>
      <w:proofErr w:type="gramEnd"/>
      <w:r w:rsidR="000610E4">
        <w:t xml:space="preserve"> window given for </w:t>
      </w:r>
      <w:del w:id="118" w:author="Chen Heller" w:date="2022-09-13T12:47:00Z">
        <w:r w:rsidR="000610E4" w:rsidDel="001D1446">
          <w:delText>a</w:delText>
        </w:r>
      </w:del>
      <w:r w:rsidR="000610E4">
        <w:t xml:space="preserve"> response. Under </w:t>
      </w:r>
      <w:del w:id="119" w:author="Chen Heller" w:date="2022-09-13T12:47:00Z">
        <w:r w:rsidR="000610E4" w:rsidDel="001D1446">
          <w:delText xml:space="preserve">these </w:delText>
        </w:r>
      </w:del>
      <w:ins w:id="120" w:author="Chen Heller" w:date="2022-09-13T12:47:00Z">
        <w:r w:rsidR="001D1446">
          <w:t>that</w:t>
        </w:r>
        <w:r w:rsidR="001D1446">
          <w:t xml:space="preserve"> </w:t>
        </w:r>
      </w:ins>
      <w:r w:rsidR="000610E4">
        <w:t>condition</w:t>
      </w:r>
      <w:del w:id="121" w:author="Chen Heller" w:date="2022-09-13T12:47:00Z">
        <w:r w:rsidR="000610E4" w:rsidDel="001D1446">
          <w:delText>s</w:delText>
        </w:r>
      </w:del>
      <w:r w:rsidR="00EA32EB">
        <w:t>,</w:t>
      </w:r>
      <w:r w:rsidR="000610E4">
        <w:t xml:space="preserve"> participants could have reached a decision even before initiating their movements. To illustrate, let us assume that decision was made using some form of </w:t>
      </w:r>
      <w:r w:rsidR="001D6512">
        <w:t xml:space="preserve">evidence accumulation </w:t>
      </w:r>
      <w:r w:rsidR="00EA32EB">
        <w:t>(</w:t>
      </w:r>
      <w:proofErr w:type="spellStart"/>
      <w:r w:rsidR="00EA32EB">
        <w:fldChar w:fldCharType="begin"/>
      </w:r>
      <w:r w:rsidR="00EA32EB">
        <w:instrText xml:space="preserve"> ADDIN ZOTERO_ITEM CSL_CITATION {"citationID":"3et3USG6","properties":{"formattedCitation":"(Mattler &amp; Palmer, 2012)","plainCitation":"(Mattler &amp; Palmer, 2012)","dontUpdate":true,"noteIndex":0},"citationItems":[{"id":604,"uris":["http://zotero.org/users/8275165/items/G3KB3LBY"],"itemData":{"id":604,"type":"article-journal","abstract":"Unconscious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EA32EB">
        <w:fldChar w:fldCharType="separate"/>
      </w:r>
      <w:r w:rsidR="00EA32EB" w:rsidRPr="00DF420B">
        <w:rPr>
          <w:rFonts w:ascii="Times New Roman" w:hAnsi="Times New Roman" w:cs="Times New Roman"/>
        </w:rPr>
        <w:t>Mattler</w:t>
      </w:r>
      <w:proofErr w:type="spellEnd"/>
      <w:r w:rsidR="00EA32EB" w:rsidRPr="00DF420B">
        <w:rPr>
          <w:rFonts w:ascii="Times New Roman" w:hAnsi="Times New Roman" w:cs="Times New Roman"/>
        </w:rPr>
        <w:t xml:space="preserve"> &amp; Palmer</w:t>
      </w:r>
      <w:r w:rsidR="00EA32EB">
        <w:rPr>
          <w:rFonts w:ascii="Times New Roman" w:hAnsi="Times New Roman" w:cs="Times New Roman"/>
        </w:rPr>
        <w:t xml:space="preserve">, </w:t>
      </w:r>
      <w:r w:rsidR="00EA32EB" w:rsidRPr="00DF420B">
        <w:rPr>
          <w:rFonts w:ascii="Times New Roman" w:hAnsi="Times New Roman" w:cs="Times New Roman"/>
        </w:rPr>
        <w:t>2012)</w:t>
      </w:r>
      <w:r w:rsidR="00EA32EB">
        <w:fldChar w:fldCharType="end"/>
      </w:r>
      <w:r w:rsidR="00EA32EB">
        <w:t xml:space="preserve">. </w:t>
      </w:r>
      <w:r w:rsidR="00DC5E6B">
        <w:t>In evidence accumulation models</w:t>
      </w:r>
      <w:r w:rsidR="0047776D">
        <w:t>, the presentation of a stimul</w:t>
      </w:r>
      <w:r w:rsidR="002D19AE">
        <w:t>us</w:t>
      </w:r>
      <w:r w:rsidR="0047776D">
        <w:t xml:space="preserve"> </w:t>
      </w:r>
      <w:r w:rsidR="00184E5C">
        <w:t xml:space="preserve">is held to </w:t>
      </w:r>
      <w:r w:rsidR="00CA1FE8">
        <w:t xml:space="preserve">prompt </w:t>
      </w:r>
      <w:r w:rsidR="00C90608">
        <w:t xml:space="preserve">an </w:t>
      </w:r>
      <w:r w:rsidR="001D6512">
        <w:t>evidence accumulat</w:t>
      </w:r>
      <w:r w:rsidR="00F34BA1">
        <w:t>ion process</w:t>
      </w:r>
      <w:r w:rsidR="001D6512">
        <w:t xml:space="preserve"> </w:t>
      </w:r>
      <w:r w:rsidR="00CA1FE8">
        <w:t xml:space="preserve">until a </w:t>
      </w:r>
      <w:r w:rsidR="001D6512">
        <w:t xml:space="preserve">response </w:t>
      </w:r>
      <w:r w:rsidR="00F34BA1">
        <w:t xml:space="preserve">that </w:t>
      </w:r>
      <w:r w:rsidR="002D19AE">
        <w:t>correspond</w:t>
      </w:r>
      <w:r w:rsidR="00F34BA1">
        <w:t>s</w:t>
      </w:r>
      <w:r w:rsidR="002D19AE">
        <w:t xml:space="preserve"> to the </w:t>
      </w:r>
      <w:r w:rsidR="001D6512">
        <w:t>stimulus</w:t>
      </w:r>
      <w:r w:rsidR="00CA1FE8">
        <w:t xml:space="preserve"> is chosen</w:t>
      </w:r>
      <w:r w:rsidR="001D6512">
        <w:t xml:space="preserve">. </w:t>
      </w:r>
      <w:r w:rsidR="00956CA8">
        <w:t>E</w:t>
      </w:r>
      <w:r w:rsidR="001D6512">
        <w:t xml:space="preserve">vidence </w:t>
      </w:r>
      <w:r w:rsidR="00956CA8">
        <w:t xml:space="preserve">builds up </w:t>
      </w:r>
      <w:r w:rsidR="007F0E1E">
        <w:t>to</w:t>
      </w:r>
      <w:r w:rsidR="00956CA8">
        <w:t xml:space="preserve"> a</w:t>
      </w:r>
      <w:r w:rsidR="001D6512">
        <w:t xml:space="preserve"> threshold</w:t>
      </w:r>
      <w:r w:rsidR="00956CA8">
        <w:t xml:space="preserve">, </w:t>
      </w:r>
      <w:r w:rsidR="00EF0DD5">
        <w:t>and once it is reached</w:t>
      </w:r>
      <w:r w:rsidR="008F2801">
        <w:t>,</w:t>
      </w:r>
      <w:r w:rsidR="00EF0DD5">
        <w:t xml:space="preserve"> </w:t>
      </w:r>
      <w:r w:rsidR="00C43686">
        <w:t xml:space="preserve">a </w:t>
      </w:r>
      <w:r w:rsidR="001D6512">
        <w:t xml:space="preserve">decision is made. </w:t>
      </w:r>
      <w:r w:rsidR="00941782">
        <w:t xml:space="preserve">If an opposing stimulus is presented </w:t>
      </w:r>
      <w:r w:rsidR="00A51F1D">
        <w:t xml:space="preserve">before the threshold is reached, </w:t>
      </w:r>
      <w:r w:rsidR="001D6512">
        <w:t xml:space="preserve">evidence </w:t>
      </w:r>
      <w:r w:rsidR="00A51F1D">
        <w:t>starts to accumulate in the opposite direction</w:t>
      </w:r>
      <w:r w:rsidR="00927717">
        <w:t>, and the decision is delayed</w:t>
      </w:r>
      <w:r w:rsidR="001D6512">
        <w:t xml:space="preserve">. </w:t>
      </w:r>
      <w:r w:rsidR="001B542B">
        <w:t xml:space="preserve">Applied to Experiment 1, and to </w:t>
      </w:r>
      <w:r w:rsidR="00941782">
        <w:t>priming paradigm</w:t>
      </w:r>
      <w:r w:rsidR="00572C24">
        <w:t>s</w:t>
      </w:r>
      <w:r w:rsidR="001B542B">
        <w:t xml:space="preserve"> in general</w:t>
      </w:r>
      <w:r w:rsidR="00941782">
        <w:t xml:space="preserve">, </w:t>
      </w:r>
      <w:r w:rsidR="001B542B">
        <w:t xml:space="preserve">in incongruent trials </w:t>
      </w:r>
      <w:r w:rsidR="00941782">
        <w:t xml:space="preserve">the prime </w:t>
      </w:r>
      <w:r w:rsidR="00927717">
        <w:t xml:space="preserve">and </w:t>
      </w:r>
      <w:r w:rsidR="004B004B">
        <w:t xml:space="preserve">the </w:t>
      </w:r>
      <w:r w:rsidR="00927717">
        <w:t xml:space="preserve">target </w:t>
      </w:r>
      <w:r w:rsidR="00572C24">
        <w:t xml:space="preserve">provide </w:t>
      </w:r>
      <w:r w:rsidR="00941782">
        <w:t xml:space="preserve">contradictory </w:t>
      </w:r>
      <w:r w:rsidR="00927717">
        <w:t>evidence</w:t>
      </w:r>
      <w:r w:rsidR="00D93BCE">
        <w:t>, which delays the</w:t>
      </w:r>
      <w:r w:rsidR="004B004B">
        <w:t xml:space="preserve"> crossing of the threshold</w:t>
      </w:r>
      <w:r w:rsidR="00D93BCE">
        <w:t xml:space="preserve">, and gives rise to longer </w:t>
      </w:r>
      <w:r w:rsidR="00283362">
        <w:t>response</w:t>
      </w:r>
      <w:r w:rsidR="00D93BCE">
        <w:t xml:space="preserve"> times in</w:t>
      </w:r>
      <w:r w:rsidR="001D6512">
        <w:t xml:space="preserve"> incongruent trials </w:t>
      </w:r>
      <w:r w:rsidR="006F7C4F">
        <w:fldChar w:fldCharType="begin"/>
      </w:r>
      <w:r w:rsidR="002761FE">
        <w:instrText xml:space="preserve"> ADDIN ZOTERO_ITEM CSL_CITATION {"citationID":"nIPoXtbn","properties":{"formattedCitation":"(Dehaene et al., 1998, 2001; Dell\\uc0\\u8217{}Acqua &amp; Grainger, 1999)","plainCitation":"(Dehaene et al., 1998, 2001; Dell’Acqua &amp; Grainger, 1999)","noteIndex":0},"citationItems":[{"id":427,"uris":["http://zotero.org/users/8275165/items/VBZWWCFN"],"itemData":{"id":427,"type":"article-journal","language":"en","page":"4","source":"Zotero","title":"Imaging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pictures","volume":"73","author":[{"family":"Dell'Acqua","given":"Roberto"},{"family":"Grainger","given":"Jonathan"}],"issued":{"date-parts":[["1999",11]]}}}],"schema":"https://github.com/citation-style-language/schema/raw/master/csl-citation.json"} </w:instrText>
      </w:r>
      <w:r w:rsidR="006F7C4F">
        <w:fldChar w:fldCharType="separate"/>
      </w:r>
      <w:r w:rsidR="002761FE" w:rsidRPr="002761FE">
        <w:rPr>
          <w:rFonts w:ascii="Times New Roman" w:hAnsi="Times New Roman" w:cs="Times New Roman"/>
        </w:rPr>
        <w:t>(</w:t>
      </w:r>
      <w:proofErr w:type="spellStart"/>
      <w:r w:rsidR="002761FE" w:rsidRPr="002761FE">
        <w:rPr>
          <w:rFonts w:ascii="Times New Roman" w:hAnsi="Times New Roman" w:cs="Times New Roman"/>
        </w:rPr>
        <w:t>Dehaene</w:t>
      </w:r>
      <w:proofErr w:type="spellEnd"/>
      <w:r w:rsidR="002761FE" w:rsidRPr="002761FE">
        <w:rPr>
          <w:rFonts w:ascii="Times New Roman" w:hAnsi="Times New Roman" w:cs="Times New Roman"/>
        </w:rPr>
        <w:t xml:space="preserve"> et al., 1998, 2001; </w:t>
      </w:r>
      <w:proofErr w:type="spellStart"/>
      <w:r w:rsidR="002761FE" w:rsidRPr="002761FE">
        <w:rPr>
          <w:rFonts w:ascii="Times New Roman" w:hAnsi="Times New Roman" w:cs="Times New Roman"/>
        </w:rPr>
        <w:t>Dell’Acqua</w:t>
      </w:r>
      <w:proofErr w:type="spellEnd"/>
      <w:r w:rsidR="002761FE" w:rsidRPr="002761FE">
        <w:rPr>
          <w:rFonts w:ascii="Times New Roman" w:hAnsi="Times New Roman" w:cs="Times New Roman"/>
        </w:rPr>
        <w:t xml:space="preserve"> &amp; Grainger, 1999)</w:t>
      </w:r>
      <w:r w:rsidR="006F7C4F">
        <w:fldChar w:fldCharType="end"/>
      </w:r>
      <w:r w:rsidR="001D6512">
        <w:t xml:space="preserve">. </w:t>
      </w:r>
      <w:r w:rsidR="002D23B9">
        <w:t>However</w:t>
      </w:r>
      <w:r w:rsidR="00DD4ECB">
        <w:t>,</w:t>
      </w:r>
      <w:r w:rsidR="002D23B9">
        <w:t xml:space="preserve"> </w:t>
      </w:r>
      <w:r w:rsidR="002B3D75">
        <w:t xml:space="preserve">in my experiment </w:t>
      </w:r>
      <w:r w:rsidR="00C07B4A">
        <w:t xml:space="preserve">the </w:t>
      </w:r>
      <w:r w:rsidR="001D6512">
        <w:t xml:space="preserve">movement duration </w:t>
      </w:r>
      <w:r w:rsidR="002B3D75">
        <w:t xml:space="preserve">was identical for both conditions. </w:t>
      </w:r>
      <w:r w:rsidR="00374F2B">
        <w:t xml:space="preserve">On the other hand, </w:t>
      </w:r>
      <w:r w:rsidR="0079471B">
        <w:t>reaction</w:t>
      </w:r>
      <w:r w:rsidR="00374F2B">
        <w:t xml:space="preserve"> times (i.e., time it takes to initiate the movement to begin with)</w:t>
      </w:r>
      <w:r w:rsidR="00F96A55">
        <w:t xml:space="preserve"> showed a trend towards longer responses in incongruent trials. This raises the possibility </w:t>
      </w:r>
      <w:r w:rsidR="00C07B4A">
        <w:t xml:space="preserve">that </w:t>
      </w:r>
      <w:r w:rsidR="001D6512">
        <w:t xml:space="preserve">the </w:t>
      </w:r>
      <w:r w:rsidR="006F51CB">
        <w:t xml:space="preserve">decision </w:t>
      </w:r>
      <w:r w:rsidR="00E06273">
        <w:t xml:space="preserve">was </w:t>
      </w:r>
      <w:proofErr w:type="gramStart"/>
      <w:r w:rsidR="00E06273">
        <w:t xml:space="preserve">actually </w:t>
      </w:r>
      <w:r w:rsidR="006F51CB">
        <w:t>made</w:t>
      </w:r>
      <w:proofErr w:type="gramEnd"/>
      <w:r w:rsidR="006F51CB">
        <w:t xml:space="preserve"> </w:t>
      </w:r>
      <w:r w:rsidR="001D6512">
        <w:t xml:space="preserve">before the movement </w:t>
      </w:r>
      <w:r w:rsidR="006F51CB">
        <w:t xml:space="preserve">has </w:t>
      </w:r>
      <w:r w:rsidR="001D6512">
        <w:t xml:space="preserve">started. </w:t>
      </w:r>
      <w:proofErr w:type="gramStart"/>
      <w:ins w:id="122" w:author="Chen Heller" w:date="2022-09-13T12:50:00Z">
        <w:r w:rsidR="00202F84">
          <w:t>Thus</w:t>
        </w:r>
        <w:proofErr w:type="gramEnd"/>
        <w:r w:rsidR="00202F84">
          <w:t xml:space="preserve"> participants </w:t>
        </w:r>
        <w:r w:rsidR="00202F84">
          <w:lastRenderedPageBreak/>
          <w:t xml:space="preserve">reached directly to their final answer without </w:t>
        </w:r>
      </w:ins>
      <w:ins w:id="123" w:author="Chen Heller" w:date="2022-09-13T12:51:00Z">
        <w:r w:rsidR="006F2914">
          <w:t xml:space="preserve">revealing any of the processes that lead to choosing it. </w:t>
        </w:r>
      </w:ins>
      <w:r w:rsidR="000402D6">
        <w:t>As a result</w:t>
      </w:r>
      <w:r w:rsidR="00EF0DD5">
        <w:t>,</w:t>
      </w:r>
      <w:r w:rsidR="000402D6">
        <w:t xml:space="preserve"> </w:t>
      </w:r>
      <w:r w:rsidR="001D6512">
        <w:t xml:space="preserve">the congruency effect </w:t>
      </w:r>
      <w:r w:rsidR="000402D6">
        <w:t xml:space="preserve">was not </w:t>
      </w:r>
      <w:r w:rsidR="001D6512">
        <w:t>expressed in the movement itself.</w:t>
      </w:r>
    </w:p>
    <w:p w14:paraId="45EC229A" w14:textId="1946F80C" w:rsidR="002B4328" w:rsidRDefault="002945D9" w:rsidP="00137C62">
      <w:r>
        <w:t>Therefor</w:t>
      </w:r>
      <w:r w:rsidR="00A86475">
        <w:t>e,</w:t>
      </w:r>
      <w:r w:rsidR="0066358C">
        <w:t xml:space="preserve"> in experiment </w:t>
      </w:r>
      <w:r w:rsidR="001406C6">
        <w:t>2</w:t>
      </w:r>
      <w:r w:rsidR="004D25AA">
        <w:t>,</w:t>
      </w:r>
      <w:r w:rsidR="0066358C">
        <w:t xml:space="preserve"> </w:t>
      </w:r>
      <w:r w:rsidR="003050A1">
        <w:t xml:space="preserve">the </w:t>
      </w:r>
      <w:r w:rsidR="00C02897">
        <w:t>time</w:t>
      </w:r>
      <w:r w:rsidR="00FA3257">
        <w:t xml:space="preserve"> </w:t>
      </w:r>
      <w:r w:rsidR="003050A1">
        <w:t xml:space="preserve">window for response </w:t>
      </w:r>
      <w:r w:rsidR="00FA3257">
        <w:t>was restricted</w:t>
      </w:r>
      <w:r w:rsidR="00D0268C">
        <w:t>,</w:t>
      </w:r>
      <w:r w:rsidR="000150E7">
        <w:rPr>
          <w:rFonts w:hint="cs"/>
          <w:rtl/>
        </w:rPr>
        <w:t xml:space="preserve"> </w:t>
      </w:r>
      <w:r w:rsidR="00FA3257">
        <w:t xml:space="preserve">and </w:t>
      </w:r>
      <w:r w:rsidR="004D25AA">
        <w:t xml:space="preserve">movement duration was </w:t>
      </w:r>
      <w:r w:rsidR="00336D27">
        <w:t>decreased.</w:t>
      </w:r>
      <w:r w:rsidR="00137C62">
        <w:t xml:space="preserve"> </w:t>
      </w:r>
      <w:r w:rsidR="002B4328">
        <w:t xml:space="preserve">Since </w:t>
      </w:r>
      <w:r w:rsidR="000150E7">
        <w:t>quicker responses were required</w:t>
      </w:r>
      <w:r w:rsidR="00D0268C">
        <w:t>,</w:t>
      </w:r>
      <w:r w:rsidR="000150E7">
        <w:t xml:space="preserve"> </w:t>
      </w:r>
      <w:r w:rsidR="002B4328">
        <w:t>a second training block</w:t>
      </w:r>
      <w:r w:rsidR="000150E7">
        <w:t xml:space="preserve"> was added</w:t>
      </w:r>
      <w:r w:rsidR="00B01E98">
        <w:t xml:space="preserve"> to make sure </w:t>
      </w:r>
      <w:r w:rsidR="001C003C">
        <w:t xml:space="preserve">participants </w:t>
      </w:r>
      <w:r w:rsidR="00B01E98">
        <w:t>learn to respond within the required time window</w:t>
      </w:r>
      <w:r w:rsidR="000150E7">
        <w:t xml:space="preserve">. </w:t>
      </w:r>
      <w:r w:rsidR="00B1489D">
        <w:t xml:space="preserve">I expected the </w:t>
      </w:r>
      <w:r w:rsidR="0036328E">
        <w:t xml:space="preserve">movements </w:t>
      </w:r>
      <w:r w:rsidR="004B6630">
        <w:t xml:space="preserve">to reflect a greater unconscious effect </w:t>
      </w:r>
      <w:r w:rsidR="0018258F">
        <w:t xml:space="preserve">than </w:t>
      </w:r>
      <w:r w:rsidR="00A86475">
        <w:t xml:space="preserve">in Experiment </w:t>
      </w:r>
      <w:r w:rsidR="005A45EF">
        <w:t xml:space="preserve">1 </w:t>
      </w:r>
      <w:r w:rsidR="0036328E">
        <w:t xml:space="preserve">considering that participants will not </w:t>
      </w:r>
      <w:r w:rsidR="002745C1">
        <w:t xml:space="preserve">have enough time </w:t>
      </w:r>
      <w:r w:rsidR="0036328E">
        <w:t xml:space="preserve">to </w:t>
      </w:r>
      <w:proofErr w:type="gramStart"/>
      <w:r w:rsidR="0036328E">
        <w:t xml:space="preserve">make </w:t>
      </w:r>
      <w:r w:rsidR="002745C1">
        <w:t xml:space="preserve">a </w:t>
      </w:r>
      <w:r w:rsidR="0036328E">
        <w:t>decision</w:t>
      </w:r>
      <w:proofErr w:type="gramEnd"/>
      <w:r w:rsidR="0036328E">
        <w:t xml:space="preserve"> before starting their movement.</w:t>
      </w:r>
    </w:p>
    <w:p w14:paraId="19BBC9B1" w14:textId="38FFCBE9" w:rsidR="007429C1" w:rsidRPr="00BA41CF" w:rsidRDefault="007429C1" w:rsidP="006238E0">
      <w:pPr>
        <w:pStyle w:val="Heading3"/>
      </w:pPr>
      <w:bookmarkStart w:id="124" w:name="_Toc114053535"/>
      <w:r>
        <w:t>Methods</w:t>
      </w:r>
      <w:bookmarkEnd w:id="124"/>
    </w:p>
    <w:p w14:paraId="54353DE0" w14:textId="77777777" w:rsidR="007429C1" w:rsidRDefault="007429C1" w:rsidP="006238E0">
      <w:pPr>
        <w:pStyle w:val="Heading4"/>
      </w:pPr>
      <w:bookmarkStart w:id="125" w:name="_Toc114053536"/>
      <w:r>
        <w:t>Participants</w:t>
      </w:r>
      <w:bookmarkEnd w:id="125"/>
    </w:p>
    <w:p w14:paraId="1993AB85" w14:textId="5219E5D7" w:rsidR="007429C1" w:rsidRPr="00422E34" w:rsidRDefault="00974448" w:rsidP="00974448">
      <w:pPr>
        <w:ind w:firstLine="0"/>
      </w:pPr>
      <w:r>
        <w:t>Nine</w:t>
      </w:r>
      <w:r w:rsidR="00566B31">
        <w:t xml:space="preserve"> </w:t>
      </w:r>
      <w:r w:rsidR="007429C1">
        <w:t>participants (</w:t>
      </w:r>
      <w:r w:rsidR="00425C33">
        <w:t xml:space="preserve">7 </w:t>
      </w:r>
      <w:r w:rsidR="007429C1">
        <w:t>females) were recruited for the stud</w:t>
      </w:r>
      <w:r w:rsidR="006378BF">
        <w:t>y</w:t>
      </w:r>
      <w:r w:rsidR="007429C1">
        <w:t xml:space="preserve"> (</w:t>
      </w:r>
      <w:r w:rsidR="00690952">
        <w:t xml:space="preserve">age: </w:t>
      </w:r>
      <w:r w:rsidR="007429C1">
        <w:t>M=</w:t>
      </w:r>
      <w:r w:rsidR="00D46145">
        <w:t>23.66</w:t>
      </w:r>
      <w:r w:rsidR="007429C1">
        <w:t>, SD=</w:t>
      </w:r>
      <w:r w:rsidR="008476D5">
        <w:t>2.44</w:t>
      </w:r>
      <w:r w:rsidR="007429C1">
        <w:t>)</w:t>
      </w:r>
      <w:r w:rsidR="006378BF">
        <w:t xml:space="preserve"> </w:t>
      </w:r>
      <w:r w:rsidR="00690952">
        <w:t xml:space="preserve">using the same </w:t>
      </w:r>
      <w:r w:rsidR="006378BF">
        <w:t xml:space="preserve">recruitment procedure </w:t>
      </w:r>
      <w:r w:rsidR="00690952">
        <w:t>as in</w:t>
      </w:r>
      <w:r w:rsidR="0092550B">
        <w:t xml:space="preserve"> experiment 1. </w:t>
      </w:r>
      <w:r w:rsidR="00690952">
        <w:t>Five</w:t>
      </w:r>
      <w:r w:rsidR="0092550B">
        <w:t xml:space="preserve"> </w:t>
      </w:r>
      <w:r w:rsidR="008476D5">
        <w:t xml:space="preserve">additional </w:t>
      </w:r>
      <w:r w:rsidR="00E674BB">
        <w:t>participants</w:t>
      </w:r>
      <w:r w:rsidR="0092550B">
        <w:t xml:space="preserve"> were disqualified from</w:t>
      </w:r>
      <w:r w:rsidR="00097ED6">
        <w:t xml:space="preserve"> the</w:t>
      </w:r>
      <w:r w:rsidR="0092550B">
        <w:t xml:space="preserve"> analysis</w:t>
      </w:r>
      <w:r w:rsidR="00690952">
        <w:t>, as they met two of the following predefined excluded criteria: (a) having</w:t>
      </w:r>
      <w:r w:rsidR="0092550B">
        <w:t xml:space="preserve"> less than 25 valid </w:t>
      </w:r>
      <w:r w:rsidR="006E5AE5">
        <w:t xml:space="preserve">trials </w:t>
      </w:r>
      <w:r w:rsidR="0092550B">
        <w:t xml:space="preserve">in each condition </w:t>
      </w:r>
      <w:r w:rsidR="00690952">
        <w:t xml:space="preserve">(N=3); </w:t>
      </w:r>
      <w:r w:rsidR="0092550B">
        <w:t>and</w:t>
      </w:r>
      <w:r w:rsidR="00690952">
        <w:t xml:space="preserve"> (b)</w:t>
      </w:r>
      <w:r w:rsidR="0092550B">
        <w:t xml:space="preserve"> </w:t>
      </w:r>
      <w:r w:rsidR="00690952">
        <w:t>showing performance lower</w:t>
      </w:r>
      <w:r w:rsidR="007F2704">
        <w:t xml:space="preserve"> than 70% in </w:t>
      </w:r>
      <w:r w:rsidR="0092550B">
        <w:t xml:space="preserve">the </w:t>
      </w:r>
      <w:r w:rsidR="00690952">
        <w:t xml:space="preserve">main </w:t>
      </w:r>
      <w:r w:rsidR="0092550B">
        <w:t>classification task</w:t>
      </w:r>
      <w:r w:rsidR="00070F22">
        <w:t xml:space="preserve"> </w:t>
      </w:r>
      <w:r w:rsidR="00690952">
        <w:t>(</w:t>
      </w:r>
      <w:r w:rsidR="00820475">
        <w:t xml:space="preserve">N=2; </w:t>
      </w:r>
      <w:r w:rsidR="00690952">
        <w:t>determined using a</w:t>
      </w:r>
      <w:r w:rsidR="00070F22">
        <w:t xml:space="preserve"> binomial test</w:t>
      </w:r>
      <w:r w:rsidR="00690952">
        <w:t>)</w:t>
      </w:r>
      <w:r w:rsidR="0092550B">
        <w:t>.</w:t>
      </w:r>
      <w:r w:rsidR="00341933">
        <w:t xml:space="preserve"> </w:t>
      </w:r>
      <w:r w:rsidR="00690952">
        <w:t>An</w:t>
      </w:r>
      <w:r w:rsidR="00026CD9">
        <w:t>other</w:t>
      </w:r>
      <w:r w:rsidR="00341933">
        <w:t xml:space="preserve"> participant was excluded because the experiment crashed during her session.</w:t>
      </w:r>
    </w:p>
    <w:p w14:paraId="1B9FB235" w14:textId="0D1FC686" w:rsidR="007429C1" w:rsidRDefault="007429C1" w:rsidP="006238E0">
      <w:pPr>
        <w:pStyle w:val="Heading3"/>
      </w:pPr>
      <w:bookmarkStart w:id="126" w:name="_Toc114053537"/>
      <w:r>
        <w:t>Stimuli</w:t>
      </w:r>
      <w:r w:rsidR="00CA2666">
        <w:t xml:space="preserve">, </w:t>
      </w:r>
      <w:r>
        <w:t>Apparatus</w:t>
      </w:r>
      <w:r w:rsidR="00CA2666">
        <w:t xml:space="preserve"> and </w:t>
      </w:r>
      <w:r>
        <w:t>Procedure</w:t>
      </w:r>
      <w:bookmarkEnd w:id="126"/>
    </w:p>
    <w:p w14:paraId="48EF074D" w14:textId="2CA241B0" w:rsidR="001A054F" w:rsidRDefault="00CA2666" w:rsidP="00212789">
      <w:pPr>
        <w:ind w:firstLine="0"/>
      </w:pPr>
      <w:r>
        <w:t xml:space="preserve">The methods were identical to those used in Experiment 1, besides the following differences: first, the starting point was </w:t>
      </w:r>
      <w:r w:rsidR="00820475">
        <w:t xml:space="preserve">now </w:t>
      </w:r>
      <w:r>
        <w:t>35cm away from the screen and the size of the blue circle beneath each target was slightly increased so that hitting it will be easier.</w:t>
      </w:r>
      <w:r w:rsidR="00820475">
        <w:t xml:space="preserve"> Second, here </w:t>
      </w:r>
      <w:r w:rsidR="00374BAF">
        <w:t>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list of trial condition and stimulus</w:t>
      </w:r>
      <w:r w:rsidR="00F97EED">
        <w:t>.</w:t>
      </w:r>
      <w:r w:rsidR="001623ED">
        <w:t xml:space="preserve"> </w:t>
      </w:r>
      <w:r w:rsidR="00DD6F2C">
        <w:t>T</w:t>
      </w:r>
      <w:r w:rsidR="00D44019">
        <w:t>hird, t</w:t>
      </w:r>
      <w:r w:rsidR="00DD6F2C">
        <w:t>iming was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s</w:t>
      </w:r>
      <w:r w:rsidR="00D44019">
        <w:t>,</w:t>
      </w:r>
      <w:r w:rsidR="00FF579E">
        <w:t xml:space="preserve">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p>
    <w:p w14:paraId="676EA161" w14:textId="334032C8" w:rsidR="00D826D9" w:rsidRDefault="00D826D9" w:rsidP="006238E0">
      <w:pPr>
        <w:pStyle w:val="Heading3"/>
      </w:pPr>
      <w:bookmarkStart w:id="127" w:name="_Toc114053538"/>
      <w:r>
        <w:t>Exclusion criteria</w:t>
      </w:r>
      <w:bookmarkEnd w:id="127"/>
    </w:p>
    <w:p w14:paraId="1A31F715" w14:textId="7A916C08" w:rsidR="006B13AE" w:rsidRDefault="00D826D9" w:rsidP="00974448">
      <w:pPr>
        <w:ind w:firstLine="0"/>
      </w:pPr>
      <w:r>
        <w:lastRenderedPageBreak/>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if they were located more than 3 SD from the participant's average movement duration among correct trials that were not too short, had no missing data and were completed in time (i.e., started between 100ms and 320ms after target display and lasted no longer than 420ms). </w:t>
      </w:r>
      <w:r>
        <w:rPr>
          <w:i/>
          <w:iCs/>
        </w:rPr>
        <w:t>Valid trials</w:t>
      </w:r>
      <w:r>
        <w:t xml:space="preserve"> were those that were not excluded due to any exclusion criteria.</w:t>
      </w:r>
    </w:p>
    <w:p w14:paraId="37EA6538" w14:textId="77777777" w:rsidR="006B13AE" w:rsidRDefault="006B13AE">
      <w:pPr>
        <w:spacing w:line="480" w:lineRule="auto"/>
        <w:jc w:val="left"/>
      </w:pPr>
      <w:r>
        <w:br w:type="page"/>
      </w:r>
    </w:p>
    <w:p w14:paraId="09E0A93D" w14:textId="11EFE9F6" w:rsidR="00D826D9" w:rsidRDefault="00D826D9" w:rsidP="006238E0">
      <w:pPr>
        <w:pStyle w:val="Heading3"/>
      </w:pPr>
      <w:bookmarkStart w:id="128" w:name="_Toc114053539"/>
      <w:r>
        <w:lastRenderedPageBreak/>
        <w:t>Results</w:t>
      </w:r>
      <w:bookmarkEnd w:id="128"/>
    </w:p>
    <w:p w14:paraId="437897F0" w14:textId="56285217" w:rsidR="000E54E1" w:rsidRDefault="00BA4221" w:rsidP="00974448">
      <w:pPr>
        <w:ind w:firstLine="0"/>
      </w:pPr>
      <w:r>
        <w:t xml:space="preserve">Prime visibility: </w:t>
      </w:r>
      <w:del w:id="129" w:author="Chen Heller" w:date="2022-09-14T13:39:00Z">
        <w:r w:rsidDel="0053128B">
          <w:delText>overall</w:delText>
        </w:r>
      </w:del>
      <w:ins w:id="130" w:author="Chen Heller" w:date="2022-09-14T13:44:00Z">
        <w:r w:rsidR="001F7E99">
          <w:t>i</w:t>
        </w:r>
      </w:ins>
      <w:ins w:id="131" w:author="Chen Heller" w:date="2022-09-14T13:39:00Z">
        <w:r w:rsidR="0053128B">
          <w:t>n total</w:t>
        </w:r>
      </w:ins>
      <w:r>
        <w:t xml:space="preserve">, </w:t>
      </w:r>
      <w:ins w:id="132" w:author="Chen Heller" w:date="2022-09-14T13:42:00Z">
        <w:r w:rsidR="00402BB2">
          <w:t xml:space="preserve">visibility </w:t>
        </w:r>
        <w:r w:rsidR="00402BB2">
          <w:t xml:space="preserve">rating of </w:t>
        </w:r>
        <w:r w:rsidR="00402BB2">
          <w:t>1</w:t>
        </w:r>
        <w:r w:rsidR="00402BB2">
          <w:t xml:space="preserve"> was given in </w:t>
        </w:r>
      </w:ins>
      <w:r w:rsidR="003F2C2D">
        <w:t>81.63</w:t>
      </w:r>
      <w:r>
        <w:t>% of the trials</w:t>
      </w:r>
      <w:del w:id="133" w:author="Chen Heller" w:date="2022-09-14T13:42:00Z">
        <w:r w:rsidDel="002E11F6">
          <w:delText xml:space="preserve"> were rated as</w:delText>
        </w:r>
        <w:r w:rsidDel="00402BB2">
          <w:delText xml:space="preserve"> visibility 1</w:delText>
        </w:r>
      </w:del>
      <w:r>
        <w:t>,</w:t>
      </w:r>
      <w:ins w:id="134" w:author="Chen Heller" w:date="2022-09-14T13:42:00Z">
        <w:r w:rsidR="002E11F6">
          <w:t xml:space="preserve"> visibility rating of 2 in</w:t>
        </w:r>
      </w:ins>
      <w:r>
        <w:t xml:space="preserve"> </w:t>
      </w:r>
      <w:r w:rsidR="003F2C2D">
        <w:t>16.07</w:t>
      </w:r>
      <w:r>
        <w:t xml:space="preserve">% </w:t>
      </w:r>
      <w:del w:id="135" w:author="Chen Heller" w:date="2022-09-14T13:42:00Z">
        <w:r w:rsidDel="002E11F6">
          <w:delText>as visibility 2</w:delText>
        </w:r>
      </w:del>
      <w:ins w:id="136" w:author="Chen Heller" w:date="2022-09-14T13:42:00Z">
        <w:r w:rsidR="002E11F6">
          <w:t>of the trials</w:t>
        </w:r>
      </w:ins>
      <w:r>
        <w:t>,</w:t>
      </w:r>
      <w:ins w:id="137" w:author="Chen Heller" w:date="2022-09-14T13:42:00Z">
        <w:r w:rsidR="002E11F6">
          <w:t xml:space="preserve"> visibility rating of 3 in</w:t>
        </w:r>
      </w:ins>
      <w:r>
        <w:t xml:space="preserve"> </w:t>
      </w:r>
      <w:r w:rsidR="003F2C2D">
        <w:t>1.83</w:t>
      </w:r>
      <w:r>
        <w:t xml:space="preserve">% </w:t>
      </w:r>
      <w:del w:id="138" w:author="Chen Heller" w:date="2022-09-14T13:43:00Z">
        <w:r w:rsidDel="002E11F6">
          <w:delText>as visibility 3</w:delText>
        </w:r>
      </w:del>
      <w:ins w:id="139" w:author="Chen Heller" w:date="2022-09-14T13:43:00Z">
        <w:r w:rsidR="002E11F6">
          <w:t>of the trials</w:t>
        </w:r>
      </w:ins>
      <w:r>
        <w:t xml:space="preserve"> and</w:t>
      </w:r>
      <w:ins w:id="140" w:author="Chen Heller" w:date="2022-09-14T13:43:00Z">
        <w:r w:rsidR="002E11F6">
          <w:t xml:space="preserve"> visibility rating of 4 in</w:t>
        </w:r>
      </w:ins>
      <w:r>
        <w:t xml:space="preserve"> </w:t>
      </w:r>
      <w:r w:rsidR="00E65DB2">
        <w:t>0.</w:t>
      </w:r>
      <w:r w:rsidR="003F2C2D">
        <w:t>46</w:t>
      </w:r>
      <w:r>
        <w:t xml:space="preserve">% </w:t>
      </w:r>
      <w:del w:id="141" w:author="Chen Heller" w:date="2022-09-14T13:43:00Z">
        <w:r w:rsidDel="002E11F6">
          <w:delText>as visibility 4</w:delText>
        </w:r>
      </w:del>
      <w:ins w:id="142" w:author="Chen Heller" w:date="2022-09-14T13:43:00Z">
        <w:r w:rsidR="002E11F6">
          <w:t>of the trials</w:t>
        </w:r>
      </w:ins>
      <w:r>
        <w:t xml:space="preserve">. </w:t>
      </w:r>
      <w:ins w:id="143" w:author="Chen Heller" w:date="2022-09-14T13:31:00Z">
        <w:r w:rsidR="000561B8">
          <w:t xml:space="preserve">Subjectively invisible stimulus was recognized </w:t>
        </w:r>
        <w:r w:rsidR="000561B8">
          <w:t>at chance level</w:t>
        </w:r>
        <w:r w:rsidR="000561B8">
          <w:t>,</w:t>
        </w:r>
        <w:r w:rsidR="000561B8">
          <w:t xml:space="preserve"> </w:t>
        </w:r>
      </w:ins>
      <w:r w:rsidR="00D826D9">
        <w:t>M = 50.2</w:t>
      </w:r>
      <w:r w:rsidR="00D23156">
        <w:t>6</w:t>
      </w:r>
      <w:r w:rsidR="00D826D9">
        <w:t xml:space="preserve">%, SD = 2.57, </w:t>
      </w:r>
      <w:proofErr w:type="gramStart"/>
      <w:r w:rsidR="00D826D9">
        <w:t>t</w:t>
      </w:r>
      <w:r w:rsidR="00D826D9" w:rsidRPr="00974448">
        <w:t>(</w:t>
      </w:r>
      <w:proofErr w:type="gramEnd"/>
      <w:r w:rsidR="00D826D9" w:rsidRPr="00974448">
        <w:t>8)</w:t>
      </w:r>
      <w:r w:rsidR="00D826D9">
        <w:t xml:space="preserve"> = 0.30, p = 0.77</w:t>
      </w:r>
      <w:r w:rsidR="00D23156">
        <w:t>0</w:t>
      </w:r>
      <w:r w:rsidR="00D826D9">
        <w:t>, 95% CI = [48.27, 52.24].</w:t>
      </w:r>
      <w:r w:rsidR="008116EA" w:rsidRPr="008116EA">
        <w:t xml:space="preserve"> </w:t>
      </w:r>
      <w:del w:id="144" w:author="Chen Heller" w:date="2022-09-14T13:31:00Z">
        <w:r w:rsidR="008116EA" w:rsidDel="000561B8">
          <w:delText>Thus</w:delText>
        </w:r>
      </w:del>
      <w:ins w:id="145" w:author="Chen Heller" w:date="2022-09-14T13:31:00Z">
        <w:r w:rsidR="005534BA">
          <w:t xml:space="preserve">To conclude, </w:t>
        </w:r>
      </w:ins>
      <w:ins w:id="146" w:author="Chen Heller" w:date="2022-09-14T13:33:00Z">
        <w:r w:rsidR="0077608B">
          <w:t xml:space="preserve">it appears that </w:t>
        </w:r>
      </w:ins>
      <w:ins w:id="147" w:author="Chen Heller" w:date="2022-09-14T13:31:00Z">
        <w:r w:rsidR="005534BA">
          <w:t xml:space="preserve">the </w:t>
        </w:r>
      </w:ins>
      <w:ins w:id="148" w:author="Chen Heller" w:date="2022-09-14T13:32:00Z">
        <w:r w:rsidR="005534BA">
          <w:t xml:space="preserve">masking </w:t>
        </w:r>
      </w:ins>
      <w:ins w:id="149" w:author="Chen Heller" w:date="2022-09-14T13:33:00Z">
        <w:r w:rsidR="00D11242">
          <w:t>successfully</w:t>
        </w:r>
      </w:ins>
      <w:ins w:id="150" w:author="Chen Heller" w:date="2022-09-14T13:32:00Z">
        <w:r w:rsidR="005534BA">
          <w:t xml:space="preserve"> rendered the stimuli </w:t>
        </w:r>
      </w:ins>
      <w:ins w:id="151" w:author="Chen Heller" w:date="2022-09-14T13:33:00Z">
        <w:r w:rsidR="005534BA">
          <w:t>invisible.</w:t>
        </w:r>
      </w:ins>
      <w:del w:id="152" w:author="Chen Heller" w:date="2022-09-14T13:32:00Z">
        <w:r w:rsidR="008116EA" w:rsidDel="005534BA">
          <w:delText xml:space="preserve">, both the subjective and the objective measures </w:delText>
        </w:r>
        <w:r w:rsidR="008979D8" w:rsidDel="005534BA">
          <w:delText>suggest</w:delText>
        </w:r>
        <w:r w:rsidR="008116EA" w:rsidDel="005534BA">
          <w:delText xml:space="preserve"> that masking was effective in rendering the stimuli invisible.</w:delText>
        </w:r>
      </w:del>
    </w:p>
    <w:p w14:paraId="35416620" w14:textId="7C6B6B54" w:rsidR="00F71D0B" w:rsidRDefault="000E54E1" w:rsidP="00063B24">
      <w:r>
        <w:t xml:space="preserve">Congruency effect: </w:t>
      </w:r>
      <w:del w:id="153" w:author="Chen Heller" w:date="2022-09-14T12:22:00Z">
        <w:r w:rsidR="008979D8" w:rsidDel="00006F56">
          <w:delText xml:space="preserve">Multiple comparisons correction was </w:delText>
        </w:r>
        <w:r w:rsidR="00F97E82" w:rsidDel="00006F56">
          <w:delText>similar to Exp 1.</w:delText>
        </w:r>
        <w:r w:rsidR="00F63B44" w:rsidDel="00006F56">
          <w:delText>,</w:delText>
        </w:r>
        <w:r w:rsidR="00F97E82" w:rsidDel="00006F56">
          <w:delText xml:space="preserve"> except for the tree </w:delText>
        </w:r>
        <w:r w:rsidR="005E3BE0" w:rsidDel="00006F56">
          <w:delText>hierarchy</w:delText>
        </w:r>
        <w:r w:rsidR="009352B8" w:rsidDel="00006F56">
          <w:delText xml:space="preserve">, which in </w:delText>
        </w:r>
        <w:r w:rsidR="00BB6FB1" w:rsidDel="00006F56">
          <w:delText>the current experiment</w:delText>
        </w:r>
        <w:r w:rsidR="009352B8" w:rsidDel="00006F56">
          <w:delText xml:space="preserve"> </w:delText>
        </w:r>
        <w:r w:rsidR="00F97E82" w:rsidDel="00006F56">
          <w:delText>separated the confirmatory reach area analysis from the rest of the exploratory variables</w:delText>
        </w:r>
        <w:r w:rsidR="008979D8" w:rsidDel="00006F56">
          <w:delText>.</w:delText>
        </w:r>
        <w:r w:rsidDel="00006F56">
          <w:delText xml:space="preserve"> </w:delText>
        </w:r>
      </w:del>
      <w:del w:id="154" w:author="Chen Heller" w:date="2022-09-14T12:24:00Z">
        <w:r w:rsidR="0038592D" w:rsidDel="0019704E">
          <w:delText>A permutation test was used t</w:delText>
        </w:r>
        <w:r w:rsidR="006F18CB" w:rsidDel="0019704E">
          <w:delText xml:space="preserve">o correct for a violation of normality in </w:delText>
        </w:r>
      </w:del>
      <w:del w:id="155" w:author="Chen Heller" w:date="2022-09-14T10:56:00Z">
        <w:r w:rsidR="006F18CB" w:rsidDel="002426A6">
          <w:delText xml:space="preserve">traveled distance, </w:delText>
        </w:r>
      </w:del>
      <w:del w:id="156" w:author="Chen Heller" w:date="2022-09-14T12:24:00Z">
        <w:r w:rsidR="006F18CB" w:rsidDel="0019704E">
          <w:delText>frequency of COM, reaction time, movement duration and reach area</w:delText>
        </w:r>
        <w:r w:rsidR="0038592D" w:rsidDel="0019704E">
          <w:delText>.</w:delText>
        </w:r>
      </w:del>
      <w:r w:rsidR="006F18CB">
        <w:t xml:space="preserve"> </w:t>
      </w:r>
      <w:r w:rsidR="00D826D9">
        <w:t xml:space="preserve">Similarly to </w:t>
      </w:r>
      <w:del w:id="157" w:author="Chen Heller" w:date="2022-09-14T13:08:00Z">
        <w:r w:rsidR="00520C6C" w:rsidDel="00035FA8">
          <w:delText>Exp 1</w:delText>
        </w:r>
      </w:del>
      <w:ins w:id="158" w:author="Chen Heller" w:date="2022-09-14T13:08:00Z">
        <w:r w:rsidR="00035FA8">
          <w:t>Experiment 1</w:t>
        </w:r>
      </w:ins>
      <w:r w:rsidR="00C7418C">
        <w:t>,</w:t>
      </w:r>
      <w:r w:rsidR="00520C6C">
        <w:t xml:space="preserve"> </w:t>
      </w:r>
      <w:r w:rsidR="00D826D9">
        <w:t>a congruency effect was not reflected in</w:t>
      </w:r>
      <w:r w:rsidR="00AE66BB">
        <w:t xml:space="preserve"> any of the dependent variables</w:t>
      </w:r>
      <w:r w:rsidR="00681778">
        <w:t xml:space="preserve"> </w:t>
      </w:r>
      <w:r w:rsidR="00520C6C">
        <w:t>(</w:t>
      </w:r>
      <w:r w:rsidR="00520C6C">
        <w:fldChar w:fldCharType="begin"/>
      </w:r>
      <w:r w:rsidR="00520C6C">
        <w:instrText xml:space="preserve"> REF _Ref113877160 \h </w:instrText>
      </w:r>
      <w:r w:rsidR="00520C6C">
        <w:fldChar w:fldCharType="separate"/>
      </w:r>
      <w:r w:rsidR="00520C6C">
        <w:t xml:space="preserve">Figure </w:t>
      </w:r>
      <w:r w:rsidR="00520C6C">
        <w:rPr>
          <w:noProof/>
        </w:rPr>
        <w:t>4</w:t>
      </w:r>
      <w:r w:rsidR="00520C6C">
        <w:fldChar w:fldCharType="end"/>
      </w:r>
      <w:ins w:id="159" w:author="Chen Heller" w:date="2022-09-14T17:11:00Z">
        <w:r w:rsidR="00F55B59">
          <w:t xml:space="preserve">; </w:t>
        </w:r>
        <w:r w:rsidR="00F55B59">
          <w:fldChar w:fldCharType="begin"/>
        </w:r>
        <w:r w:rsidR="00F55B59">
          <w:instrText xml:space="preserve"> REF _Ref114067886 \h </w:instrText>
        </w:r>
      </w:ins>
      <w:r w:rsidR="00F55B59">
        <w:fldChar w:fldCharType="separate"/>
      </w:r>
      <w:ins w:id="160" w:author="Chen Heller" w:date="2022-09-14T17:11:00Z">
        <w:r w:rsidR="00F55B59">
          <w:t xml:space="preserve">Table </w:t>
        </w:r>
        <w:r w:rsidR="00F55B59">
          <w:rPr>
            <w:noProof/>
          </w:rPr>
          <w:t>2</w:t>
        </w:r>
        <w:r w:rsidR="00F55B59">
          <w:fldChar w:fldCharType="end"/>
        </w:r>
      </w:ins>
      <w:r w:rsidR="00520C6C">
        <w:t>)</w:t>
      </w:r>
      <w:del w:id="161" w:author="Chen Heller" w:date="2022-09-14T15:50:00Z">
        <w:r w:rsidR="00C7418C" w:rsidDel="00650AE3">
          <w:delText xml:space="preserve">: </w:delText>
        </w:r>
        <w:r w:rsidR="00D826D9" w:rsidDel="00650AE3">
          <w:delText>traveled distance (</w:delText>
        </w:r>
        <w:r w:rsidR="00A92D4E" w:rsidDel="00650AE3">
          <w:delText>M</w:delText>
        </w:r>
        <w:r w:rsidR="00A92D4E" w:rsidDel="00650AE3">
          <w:rPr>
            <w:vertAlign w:val="subscript"/>
          </w:rPr>
          <w:delText>con</w:delText>
        </w:r>
        <w:r w:rsidR="00A92D4E" w:rsidDel="00650AE3">
          <w:delText xml:space="preserve"> = </w:delText>
        </w:r>
        <w:r w:rsidR="00461724" w:rsidDel="00650AE3">
          <w:delText>37.20</w:delText>
        </w:r>
        <w:r w:rsidR="00A92D4E" w:rsidDel="00650AE3">
          <w:delText>, SD</w:delText>
        </w:r>
        <w:r w:rsidR="00A92D4E" w:rsidDel="00650AE3">
          <w:rPr>
            <w:vertAlign w:val="subscript"/>
          </w:rPr>
          <w:delText>con</w:delText>
        </w:r>
        <w:r w:rsidR="00A92D4E" w:rsidDel="00650AE3">
          <w:delText xml:space="preserve"> = </w:delText>
        </w:r>
        <w:r w:rsidR="00461724" w:rsidDel="00650AE3">
          <w:delText>1.09</w:delText>
        </w:r>
        <w:r w:rsidR="00A92D4E" w:rsidDel="00650AE3">
          <w:delText>, M</w:delText>
        </w:r>
        <w:r w:rsidR="00A92D4E" w:rsidDel="00650AE3">
          <w:softHyphen/>
        </w:r>
        <w:r w:rsidR="00A92D4E" w:rsidDel="00650AE3">
          <w:softHyphen/>
        </w:r>
        <w:r w:rsidR="00A92D4E" w:rsidDel="00650AE3">
          <w:rPr>
            <w:vertAlign w:val="subscript"/>
          </w:rPr>
          <w:delText>incon</w:delText>
        </w:r>
        <w:r w:rsidR="00A92D4E" w:rsidDel="00650AE3">
          <w:delText xml:space="preserve"> = </w:delText>
        </w:r>
        <w:r w:rsidR="00461724" w:rsidDel="00650AE3">
          <w:delText>37.67</w:delText>
        </w:r>
        <w:r w:rsidR="00A92D4E" w:rsidDel="00650AE3">
          <w:delText>, SD</w:delText>
        </w:r>
        <w:r w:rsidR="00A92D4E" w:rsidDel="00650AE3">
          <w:rPr>
            <w:vertAlign w:val="subscript"/>
          </w:rPr>
          <w:delText>incon</w:delText>
        </w:r>
        <w:r w:rsidR="00A92D4E" w:rsidDel="00650AE3">
          <w:delText xml:space="preserve"> = </w:delText>
        </w:r>
        <w:r w:rsidR="00461724" w:rsidDel="00650AE3">
          <w:delText>1.17</w:delText>
        </w:r>
        <w:r w:rsidR="00A92D4E" w:rsidDel="00650AE3">
          <w:delText xml:space="preserve">, </w:delText>
        </w:r>
        <w:r w:rsidR="00D826D9" w:rsidDel="00650AE3">
          <w:delText xml:space="preserve">p = </w:delText>
        </w:r>
      </w:del>
      <w:del w:id="162" w:author="Chen Heller" w:date="2022-09-14T11:29:00Z">
        <w:r w:rsidR="00D826D9" w:rsidDel="00010729">
          <w:delText>0.</w:delText>
        </w:r>
        <w:r w:rsidR="009120F3" w:rsidDel="00010729">
          <w:delText>536</w:delText>
        </w:r>
      </w:del>
      <w:del w:id="163" w:author="Chen Heller" w:date="2022-09-14T15:50:00Z">
        <w:r w:rsidR="00D826D9" w:rsidDel="00650AE3">
          <w:delText>, 95% CI [</w:delText>
        </w:r>
      </w:del>
      <w:del w:id="164" w:author="Chen Heller" w:date="2022-09-14T10:58:00Z">
        <w:r w:rsidR="00D826D9" w:rsidDel="00236E07">
          <w:delText>-</w:delText>
        </w:r>
        <w:r w:rsidR="00EA3A38" w:rsidDel="00236E07">
          <w:delText>1.17</w:delText>
        </w:r>
        <w:r w:rsidR="00D826D9" w:rsidDel="00236E07">
          <w:delText>, 0.</w:delText>
        </w:r>
        <w:r w:rsidR="00EA3A38" w:rsidDel="00236E07">
          <w:delText>23</w:delText>
        </w:r>
      </w:del>
      <w:del w:id="165" w:author="Chen Heller" w:date="2022-09-14T15:50:00Z">
        <w:r w:rsidR="00D826D9" w:rsidDel="00650AE3">
          <w:delText>]), frequency of COM (</w:delText>
        </w:r>
        <w:r w:rsidR="006E42FF" w:rsidDel="00650AE3">
          <w:delText>M</w:delText>
        </w:r>
        <w:r w:rsidR="006E42FF" w:rsidDel="00650AE3">
          <w:rPr>
            <w:vertAlign w:val="subscript"/>
          </w:rPr>
          <w:delText>con</w:delText>
        </w:r>
        <w:r w:rsidR="006E42FF" w:rsidDel="00650AE3">
          <w:delText xml:space="preserve"> = 0.26, SD</w:delText>
        </w:r>
        <w:r w:rsidR="006E42FF" w:rsidDel="00650AE3">
          <w:rPr>
            <w:vertAlign w:val="subscript"/>
          </w:rPr>
          <w:delText>con</w:delText>
        </w:r>
        <w:r w:rsidR="006E42FF" w:rsidDel="00650AE3">
          <w:delText xml:space="preserve"> = 0.08, M</w:delText>
        </w:r>
        <w:r w:rsidR="006E42FF" w:rsidDel="00650AE3">
          <w:softHyphen/>
        </w:r>
        <w:r w:rsidR="006E42FF" w:rsidDel="00650AE3">
          <w:softHyphen/>
        </w:r>
        <w:r w:rsidR="006E42FF" w:rsidDel="00650AE3">
          <w:rPr>
            <w:vertAlign w:val="subscript"/>
          </w:rPr>
          <w:delText>incon</w:delText>
        </w:r>
        <w:r w:rsidR="006E42FF" w:rsidDel="00650AE3">
          <w:delText xml:space="preserve"> = 0.27, SD</w:delText>
        </w:r>
        <w:r w:rsidR="006E42FF" w:rsidDel="00650AE3">
          <w:rPr>
            <w:vertAlign w:val="subscript"/>
          </w:rPr>
          <w:delText>incon</w:delText>
        </w:r>
        <w:r w:rsidR="006E42FF" w:rsidDel="00650AE3">
          <w:delText xml:space="preserve"> = 0.12</w:delText>
        </w:r>
        <w:r w:rsidR="00D826D9" w:rsidDel="00650AE3">
          <w:delText>, p = 0.</w:delText>
        </w:r>
        <w:r w:rsidR="00EF6FDF" w:rsidDel="00650AE3">
          <w:delText>781</w:delText>
        </w:r>
        <w:r w:rsidR="00D826D9" w:rsidDel="00650AE3">
          <w:delText>, 95% CI [-0.</w:delText>
        </w:r>
        <w:r w:rsidR="007810DC" w:rsidDel="00650AE3">
          <w:delText>08</w:delText>
        </w:r>
        <w:r w:rsidR="00D826D9" w:rsidDel="00650AE3">
          <w:delText>, 0.</w:delText>
        </w:r>
        <w:r w:rsidR="007810DC" w:rsidDel="00650AE3">
          <w:delText>05</w:delText>
        </w:r>
        <w:r w:rsidR="00D826D9" w:rsidDel="00650AE3">
          <w:delText>]), reaction time (</w:delText>
        </w:r>
        <w:r w:rsidR="006E42FF" w:rsidDel="00650AE3">
          <w:delText>M</w:delText>
        </w:r>
        <w:r w:rsidR="006E42FF" w:rsidDel="00650AE3">
          <w:rPr>
            <w:vertAlign w:val="subscript"/>
          </w:rPr>
          <w:delText>con</w:delText>
        </w:r>
        <w:r w:rsidR="006E42FF" w:rsidDel="00650AE3">
          <w:delText xml:space="preserve"> = 140.4</w:delText>
        </w:r>
        <w:r w:rsidR="00A330B5" w:rsidDel="00650AE3">
          <w:delText>4</w:delText>
        </w:r>
        <w:r w:rsidR="006E42FF" w:rsidDel="00650AE3">
          <w:delText>ms, SD</w:delText>
        </w:r>
        <w:r w:rsidR="006E42FF" w:rsidDel="00650AE3">
          <w:rPr>
            <w:vertAlign w:val="subscript"/>
          </w:rPr>
          <w:delText>con</w:delText>
        </w:r>
        <w:r w:rsidR="006E42FF" w:rsidDel="00650AE3">
          <w:delText xml:space="preserve"> = 34.2</w:delText>
        </w:r>
        <w:r w:rsidR="00A330B5" w:rsidDel="00650AE3">
          <w:delText>3</w:delText>
        </w:r>
        <w:r w:rsidR="006E42FF" w:rsidDel="00650AE3">
          <w:delText>, M</w:delText>
        </w:r>
        <w:r w:rsidR="006E42FF" w:rsidDel="00650AE3">
          <w:softHyphen/>
        </w:r>
        <w:r w:rsidR="006E42FF" w:rsidDel="00650AE3">
          <w:softHyphen/>
        </w:r>
        <w:r w:rsidR="006E42FF" w:rsidDel="00650AE3">
          <w:rPr>
            <w:vertAlign w:val="subscript"/>
          </w:rPr>
          <w:delText>incon</w:delText>
        </w:r>
        <w:r w:rsidR="006E42FF" w:rsidDel="00650AE3">
          <w:delText xml:space="preserve"> = </w:delText>
        </w:r>
        <w:r w:rsidR="002443DB" w:rsidDel="00650AE3">
          <w:delText>144.2</w:delText>
        </w:r>
        <w:r w:rsidR="00A330B5" w:rsidDel="00650AE3">
          <w:delText>7</w:delText>
        </w:r>
        <w:r w:rsidR="002443DB" w:rsidDel="00650AE3">
          <w:delText>ms</w:delText>
        </w:r>
        <w:r w:rsidR="006E42FF" w:rsidDel="00650AE3">
          <w:delText>, SD</w:delText>
        </w:r>
        <w:r w:rsidR="006E42FF" w:rsidDel="00650AE3">
          <w:rPr>
            <w:vertAlign w:val="subscript"/>
          </w:rPr>
          <w:delText>incon</w:delText>
        </w:r>
        <w:r w:rsidR="006E42FF" w:rsidDel="00650AE3">
          <w:delText xml:space="preserve"> = </w:delText>
        </w:r>
        <w:r w:rsidR="002443DB" w:rsidDel="00650AE3">
          <w:delText>33.2</w:delText>
        </w:r>
        <w:r w:rsidR="00A330B5" w:rsidDel="00650AE3">
          <w:delText>1</w:delText>
        </w:r>
        <w:r w:rsidR="006E42FF" w:rsidDel="00650AE3">
          <w:delText>,</w:delText>
        </w:r>
        <w:r w:rsidR="00D826D9" w:rsidDel="00650AE3">
          <w:delText xml:space="preserve"> p = </w:delText>
        </w:r>
      </w:del>
      <w:del w:id="166" w:author="Chen Heller" w:date="2022-09-14T11:30:00Z">
        <w:r w:rsidR="00D826D9" w:rsidDel="00010729">
          <w:delText>0.</w:delText>
        </w:r>
        <w:r w:rsidR="00F51554" w:rsidDel="00010729">
          <w:delText>536</w:delText>
        </w:r>
      </w:del>
      <w:del w:id="167" w:author="Chen Heller" w:date="2022-09-14T15:50:00Z">
        <w:r w:rsidR="00D826D9" w:rsidDel="00650AE3">
          <w:delText>, 95% CI [-</w:delText>
        </w:r>
        <w:r w:rsidR="007810DC" w:rsidDel="00650AE3">
          <w:delText>9.62</w:delText>
        </w:r>
        <w:r w:rsidR="00D826D9" w:rsidDel="00650AE3">
          <w:delText xml:space="preserve">, </w:delText>
        </w:r>
        <w:r w:rsidR="007810DC" w:rsidDel="00650AE3">
          <w:delText>1.93</w:delText>
        </w:r>
        <w:r w:rsidR="00D826D9" w:rsidDel="00650AE3">
          <w:delText>])</w:delText>
        </w:r>
        <w:r w:rsidR="004C6B61" w:rsidDel="00650AE3">
          <w:delText>,</w:delText>
        </w:r>
        <w:r w:rsidR="00D826D9" w:rsidDel="00650AE3">
          <w:delText xml:space="preserve"> movement duration (</w:delText>
        </w:r>
        <w:r w:rsidR="00B274FE" w:rsidDel="00650AE3">
          <w:delText>M</w:delText>
        </w:r>
        <w:r w:rsidR="00B274FE" w:rsidDel="00650AE3">
          <w:rPr>
            <w:vertAlign w:val="subscript"/>
          </w:rPr>
          <w:delText>con</w:delText>
        </w:r>
        <w:r w:rsidR="00B274FE" w:rsidDel="00650AE3">
          <w:delText xml:space="preserve"> = 416.5</w:delText>
        </w:r>
        <w:r w:rsidR="001428B9" w:rsidDel="00650AE3">
          <w:delText>6</w:delText>
        </w:r>
        <w:r w:rsidR="00B274FE" w:rsidDel="00650AE3">
          <w:delText>ms, SD</w:delText>
        </w:r>
        <w:r w:rsidR="00B274FE" w:rsidDel="00650AE3">
          <w:rPr>
            <w:vertAlign w:val="subscript"/>
          </w:rPr>
          <w:delText>con</w:delText>
        </w:r>
        <w:r w:rsidR="00B274FE" w:rsidDel="00650AE3">
          <w:delText xml:space="preserve"> = 60.5</w:delText>
        </w:r>
        <w:r w:rsidR="001428B9" w:rsidDel="00650AE3">
          <w:delText>7</w:delText>
        </w:r>
        <w:r w:rsidR="00B274FE" w:rsidDel="00650AE3">
          <w:delText>, M</w:delText>
        </w:r>
        <w:r w:rsidR="00B274FE" w:rsidDel="00650AE3">
          <w:softHyphen/>
        </w:r>
        <w:r w:rsidR="00B274FE" w:rsidDel="00650AE3">
          <w:softHyphen/>
        </w:r>
        <w:r w:rsidR="00B274FE" w:rsidDel="00650AE3">
          <w:rPr>
            <w:vertAlign w:val="subscript"/>
          </w:rPr>
          <w:delText>incon</w:delText>
        </w:r>
        <w:r w:rsidR="00B274FE" w:rsidDel="00650AE3">
          <w:delText xml:space="preserve"> = 423.9</w:delText>
        </w:r>
        <w:r w:rsidR="001428B9" w:rsidDel="00650AE3">
          <w:delText>6</w:delText>
        </w:r>
        <w:r w:rsidR="00B274FE" w:rsidDel="00650AE3">
          <w:delText>, SD</w:delText>
        </w:r>
        <w:r w:rsidR="00B274FE" w:rsidDel="00650AE3">
          <w:rPr>
            <w:vertAlign w:val="subscript"/>
          </w:rPr>
          <w:delText>incon</w:delText>
        </w:r>
        <w:r w:rsidR="00B274FE" w:rsidDel="00650AE3">
          <w:delText xml:space="preserve"> = </w:delText>
        </w:r>
        <w:r w:rsidR="005E0F70" w:rsidDel="00650AE3">
          <w:delText>45.4</w:delText>
        </w:r>
        <w:r w:rsidR="003850CA" w:rsidDel="00650AE3">
          <w:delText>0</w:delText>
        </w:r>
        <w:r w:rsidR="00B274FE" w:rsidDel="00650AE3">
          <w:delText>,</w:delText>
        </w:r>
        <w:r w:rsidR="00D826D9" w:rsidDel="00650AE3">
          <w:delText xml:space="preserve"> p = </w:delText>
        </w:r>
      </w:del>
      <w:del w:id="168" w:author="Chen Heller" w:date="2022-09-14T11:30:00Z">
        <w:r w:rsidR="00D826D9" w:rsidDel="00010729">
          <w:delText>0.</w:delText>
        </w:r>
        <w:r w:rsidR="00F51554" w:rsidDel="00010729">
          <w:delText>536</w:delText>
        </w:r>
      </w:del>
      <w:del w:id="169" w:author="Chen Heller" w:date="2022-09-14T15:50:00Z">
        <w:r w:rsidR="00D826D9" w:rsidDel="00650AE3">
          <w:delText>, 95% CI [-</w:delText>
        </w:r>
        <w:r w:rsidR="009759B7" w:rsidDel="00650AE3">
          <w:delText>17.63</w:delText>
        </w:r>
        <w:r w:rsidR="00D826D9" w:rsidDel="00650AE3">
          <w:delText xml:space="preserve">, </w:delText>
        </w:r>
        <w:r w:rsidR="009759B7" w:rsidDel="00650AE3">
          <w:delText>2.74</w:delText>
        </w:r>
        <w:r w:rsidR="00D826D9" w:rsidDel="00650AE3">
          <w:delText>])</w:delText>
        </w:r>
        <w:r w:rsidR="005D712D" w:rsidDel="00650AE3">
          <w:delText xml:space="preserve"> </w:delText>
        </w:r>
        <w:r w:rsidR="004C6B61" w:rsidDel="00650AE3">
          <w:delText>and</w:delText>
        </w:r>
        <w:r w:rsidR="00D826D9" w:rsidDel="00650AE3">
          <w:delText xml:space="preserve"> reach area </w:delText>
        </w:r>
        <w:r w:rsidR="004C6B61" w:rsidDel="00650AE3">
          <w:delText>(</w:delText>
        </w:r>
        <w:r w:rsidR="00266304" w:rsidDel="00650AE3">
          <w:delText>M</w:delText>
        </w:r>
        <w:r w:rsidR="00266304" w:rsidDel="00650AE3">
          <w:rPr>
            <w:vertAlign w:val="subscript"/>
          </w:rPr>
          <w:delText>con</w:delText>
        </w:r>
        <w:r w:rsidR="00266304" w:rsidDel="00650AE3">
          <w:delText xml:space="preserve"> = </w:delText>
        </w:r>
        <w:r w:rsidR="000B4BF7" w:rsidDel="00650AE3">
          <w:delText>1.50</w:delText>
        </w:r>
        <w:r w:rsidR="00266304" w:rsidDel="00650AE3">
          <w:delText>, SD</w:delText>
        </w:r>
        <w:r w:rsidR="00266304" w:rsidDel="00650AE3">
          <w:rPr>
            <w:vertAlign w:val="subscript"/>
          </w:rPr>
          <w:delText>con</w:delText>
        </w:r>
        <w:r w:rsidR="00266304" w:rsidDel="00650AE3">
          <w:delText xml:space="preserve"> = 0. 28, M</w:delText>
        </w:r>
        <w:r w:rsidR="00266304" w:rsidDel="00650AE3">
          <w:rPr>
            <w:vertAlign w:val="subscript"/>
          </w:rPr>
          <w:delText>incon</w:delText>
        </w:r>
        <w:r w:rsidR="00266304" w:rsidDel="00650AE3">
          <w:delText xml:space="preserve"> = </w:delText>
        </w:r>
        <w:r w:rsidR="00937753" w:rsidDel="00650AE3">
          <w:delText>1.39</w:delText>
        </w:r>
        <w:r w:rsidR="00266304" w:rsidDel="00650AE3">
          <w:delText>, SD</w:delText>
        </w:r>
        <w:r w:rsidR="00266304" w:rsidDel="00650AE3">
          <w:rPr>
            <w:vertAlign w:val="subscript"/>
          </w:rPr>
          <w:delText>incon</w:delText>
        </w:r>
        <w:r w:rsidR="00266304" w:rsidDel="00650AE3">
          <w:delText xml:space="preserve"> = 0. 64,</w:delText>
        </w:r>
        <w:r w:rsidR="00D826D9" w:rsidDel="00650AE3">
          <w:delText xml:space="preserve"> p = 0.</w:delText>
        </w:r>
        <w:r w:rsidR="00045AE5" w:rsidDel="00650AE3">
          <w:delText>69</w:delText>
        </w:r>
        <w:r w:rsidR="00937753" w:rsidDel="00650AE3">
          <w:delText>9</w:delText>
        </w:r>
        <w:r w:rsidR="00D826D9" w:rsidDel="00650AE3">
          <w:delText>, 95% CI [-</w:delText>
        </w:r>
        <w:r w:rsidR="00D33A97" w:rsidDel="00650AE3">
          <w:delText>0.1</w:delText>
        </w:r>
        <w:r w:rsidR="00C87267" w:rsidDel="00650AE3">
          <w:delText>4</w:delText>
        </w:r>
        <w:r w:rsidR="00D826D9" w:rsidDel="00650AE3">
          <w:delText xml:space="preserve">, </w:delText>
        </w:r>
        <w:r w:rsidR="00D33A97" w:rsidDel="00650AE3">
          <w:delText>0.3</w:delText>
        </w:r>
        <w:r w:rsidR="00C87267" w:rsidDel="00650AE3">
          <w:delText>6</w:delText>
        </w:r>
        <w:r w:rsidR="00D826D9" w:rsidDel="00650AE3">
          <w:delText>]</w:delText>
        </w:r>
        <w:r w:rsidR="004C6B61" w:rsidDel="00650AE3">
          <w:delText>)</w:delText>
        </w:r>
        <w:r w:rsidR="00C7418C" w:rsidDel="00650AE3">
          <w:delText>.</w:delText>
        </w:r>
      </w:del>
      <w:ins w:id="170" w:author="Chen Heller" w:date="2022-09-14T15:50:00Z">
        <w:r w:rsidR="00650AE3">
          <w:t>.</w:t>
        </w:r>
      </w:ins>
    </w:p>
    <w:p w14:paraId="1BB611DA" w14:textId="77777777" w:rsidR="003B10E1" w:rsidRDefault="003B10E1" w:rsidP="003B10E1">
      <w:pPr>
        <w:ind w:firstLine="0"/>
      </w:pPr>
    </w:p>
    <w:p w14:paraId="4043F815" w14:textId="5CFCD788" w:rsidR="003B10E1" w:rsidRDefault="003B10E1" w:rsidP="003B10E1">
      <w:pPr>
        <w:pStyle w:val="Caption"/>
        <w:keepNext/>
        <w:rPr>
          <w:ins w:id="171" w:author="Chen Heller" w:date="2022-09-14T17:02:00Z"/>
        </w:rPr>
        <w:pPrChange w:id="172" w:author="Chen Heller" w:date="2022-09-14T17:02:00Z">
          <w:pPr/>
        </w:pPrChange>
      </w:pPr>
      <w:bookmarkStart w:id="173" w:name="_Ref114067886"/>
      <w:ins w:id="174" w:author="Chen Heller" w:date="2022-09-14T17:02:00Z">
        <w:r>
          <w:t xml:space="preserve">Table </w:t>
        </w:r>
        <w:r>
          <w:fldChar w:fldCharType="begin"/>
        </w:r>
        <w:r>
          <w:instrText xml:space="preserve"> SEQ Table \* ARABIC </w:instrText>
        </w:r>
      </w:ins>
      <w:r>
        <w:fldChar w:fldCharType="separate"/>
      </w:r>
      <w:ins w:id="175" w:author="Chen Heller" w:date="2022-09-14T17:06:00Z">
        <w:r w:rsidR="002436A8">
          <w:rPr>
            <w:noProof/>
          </w:rPr>
          <w:t>2</w:t>
        </w:r>
      </w:ins>
      <w:ins w:id="176" w:author="Chen Heller" w:date="2022-09-14T17:02:00Z">
        <w:r>
          <w:fldChar w:fldCharType="end"/>
        </w:r>
        <w:bookmarkEnd w:id="173"/>
        <w:r>
          <w:t>.</w:t>
        </w:r>
        <w:r>
          <w:t xml:space="preserve"> Results of Experiment 2</w:t>
        </w:r>
      </w:ins>
    </w:p>
    <w:tbl>
      <w:tblPr>
        <w:tblStyle w:val="TableGrid"/>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126"/>
        <w:gridCol w:w="1701"/>
        <w:gridCol w:w="1701"/>
        <w:gridCol w:w="709"/>
        <w:gridCol w:w="992"/>
        <w:gridCol w:w="1701"/>
        <w:gridCol w:w="709"/>
        <w:tblGridChange w:id="177">
          <w:tblGrid>
            <w:gridCol w:w="284"/>
            <w:gridCol w:w="2126"/>
            <w:gridCol w:w="1701"/>
            <w:gridCol w:w="1701"/>
            <w:gridCol w:w="709"/>
            <w:gridCol w:w="992"/>
            <w:gridCol w:w="1701"/>
            <w:gridCol w:w="709"/>
          </w:tblGrid>
        </w:tblGridChange>
      </w:tblGrid>
      <w:tr w:rsidR="006B61DC" w14:paraId="7D74FD90" w14:textId="77777777" w:rsidTr="00EA2CED">
        <w:trPr>
          <w:trHeight w:val="510"/>
        </w:trPr>
        <w:tc>
          <w:tcPr>
            <w:tcW w:w="284" w:type="dxa"/>
          </w:tcPr>
          <w:p w14:paraId="1A79FFCC" w14:textId="77777777" w:rsidR="006B61DC" w:rsidRDefault="006B61DC" w:rsidP="00EA2CED">
            <w:pPr>
              <w:ind w:firstLine="0"/>
            </w:pPr>
            <w:commentRangeStart w:id="178"/>
          </w:p>
        </w:tc>
        <w:tc>
          <w:tcPr>
            <w:tcW w:w="2126" w:type="dxa"/>
          </w:tcPr>
          <w:p w14:paraId="55570309" w14:textId="77777777" w:rsidR="006B61DC" w:rsidRDefault="006B61DC" w:rsidP="00EA2CED">
            <w:pPr>
              <w:ind w:firstLine="0"/>
            </w:pPr>
          </w:p>
        </w:tc>
        <w:tc>
          <w:tcPr>
            <w:tcW w:w="1701" w:type="dxa"/>
            <w:tcBorders>
              <w:bottom w:val="single" w:sz="12" w:space="0" w:color="auto"/>
            </w:tcBorders>
          </w:tcPr>
          <w:p w14:paraId="061C4684" w14:textId="77777777" w:rsidR="006B61DC" w:rsidRPr="00EA2CED" w:rsidRDefault="006B61DC" w:rsidP="00EA2CED">
            <w:pPr>
              <w:ind w:firstLine="0"/>
              <w:jc w:val="center"/>
              <w:rPr>
                <w:b/>
                <w:bCs/>
              </w:rPr>
            </w:pPr>
            <w:r w:rsidRPr="00EA2CED">
              <w:rPr>
                <w:b/>
                <w:bCs/>
              </w:rPr>
              <w:t>Congruent</w:t>
            </w:r>
          </w:p>
        </w:tc>
        <w:tc>
          <w:tcPr>
            <w:tcW w:w="1701" w:type="dxa"/>
            <w:tcBorders>
              <w:bottom w:val="single" w:sz="12" w:space="0" w:color="auto"/>
            </w:tcBorders>
          </w:tcPr>
          <w:p w14:paraId="05C9EC0E" w14:textId="77777777" w:rsidR="006B61DC" w:rsidRPr="00EA2CED" w:rsidRDefault="006B61DC" w:rsidP="00EA2CED">
            <w:pPr>
              <w:ind w:firstLine="0"/>
              <w:rPr>
                <w:b/>
                <w:bCs/>
              </w:rPr>
            </w:pPr>
            <w:r w:rsidRPr="00EA2CED">
              <w:rPr>
                <w:b/>
                <w:bCs/>
              </w:rPr>
              <w:t>Incongruent</w:t>
            </w:r>
          </w:p>
        </w:tc>
        <w:tc>
          <w:tcPr>
            <w:tcW w:w="709" w:type="dxa"/>
          </w:tcPr>
          <w:p w14:paraId="2E718E1C" w14:textId="77777777" w:rsidR="006B61DC" w:rsidRPr="00EA2CED" w:rsidRDefault="006B61DC" w:rsidP="00EA2CED">
            <w:pPr>
              <w:ind w:firstLine="0"/>
              <w:jc w:val="center"/>
              <w:rPr>
                <w:b/>
                <w:bCs/>
              </w:rPr>
            </w:pPr>
          </w:p>
        </w:tc>
        <w:tc>
          <w:tcPr>
            <w:tcW w:w="992" w:type="dxa"/>
          </w:tcPr>
          <w:p w14:paraId="5565846A" w14:textId="77777777" w:rsidR="006B61DC" w:rsidRPr="00EA2CED" w:rsidRDefault="006B61DC" w:rsidP="00EA2CED">
            <w:pPr>
              <w:ind w:firstLine="0"/>
              <w:jc w:val="center"/>
              <w:rPr>
                <w:b/>
                <w:bCs/>
              </w:rPr>
            </w:pPr>
          </w:p>
        </w:tc>
        <w:tc>
          <w:tcPr>
            <w:tcW w:w="1701" w:type="dxa"/>
          </w:tcPr>
          <w:p w14:paraId="3295B1D9" w14:textId="77777777" w:rsidR="006B61DC" w:rsidRDefault="006B61DC" w:rsidP="00EA2CED">
            <w:pPr>
              <w:ind w:firstLine="0"/>
            </w:pPr>
          </w:p>
        </w:tc>
        <w:tc>
          <w:tcPr>
            <w:tcW w:w="709" w:type="dxa"/>
          </w:tcPr>
          <w:p w14:paraId="33D4956B" w14:textId="77777777" w:rsidR="006B61DC" w:rsidRDefault="006B61DC" w:rsidP="00EA2CED">
            <w:pPr>
              <w:ind w:firstLine="0"/>
            </w:pPr>
          </w:p>
        </w:tc>
      </w:tr>
      <w:tr w:rsidR="006B61DC" w14:paraId="53A61F73" w14:textId="77777777" w:rsidTr="00EA2CED">
        <w:trPr>
          <w:trHeight w:val="254"/>
        </w:trPr>
        <w:tc>
          <w:tcPr>
            <w:tcW w:w="284" w:type="dxa"/>
            <w:tcBorders>
              <w:bottom w:val="single" w:sz="12" w:space="0" w:color="auto"/>
            </w:tcBorders>
          </w:tcPr>
          <w:p w14:paraId="0C307966" w14:textId="77777777" w:rsidR="006B61DC" w:rsidRPr="00EA2CED" w:rsidRDefault="006B61DC" w:rsidP="00EA2CED">
            <w:pPr>
              <w:ind w:firstLine="0"/>
              <w:rPr>
                <w:b/>
                <w:bCs/>
              </w:rPr>
            </w:pPr>
          </w:p>
        </w:tc>
        <w:tc>
          <w:tcPr>
            <w:tcW w:w="2126" w:type="dxa"/>
            <w:tcBorders>
              <w:bottom w:val="single" w:sz="12" w:space="0" w:color="auto"/>
            </w:tcBorders>
          </w:tcPr>
          <w:p w14:paraId="3AADE9BD" w14:textId="77777777" w:rsidR="006B61DC" w:rsidRPr="00EA2CED" w:rsidRDefault="006B61DC" w:rsidP="00EA2CED">
            <w:pPr>
              <w:ind w:firstLine="0"/>
              <w:rPr>
                <w:b/>
                <w:bCs/>
              </w:rPr>
            </w:pPr>
          </w:p>
        </w:tc>
        <w:tc>
          <w:tcPr>
            <w:tcW w:w="1701" w:type="dxa"/>
            <w:tcBorders>
              <w:top w:val="single" w:sz="12" w:space="0" w:color="auto"/>
              <w:bottom w:val="single" w:sz="12" w:space="0" w:color="auto"/>
            </w:tcBorders>
          </w:tcPr>
          <w:p w14:paraId="3CECCD87" w14:textId="3F149A51" w:rsidR="006B61DC" w:rsidRPr="00EA2CED" w:rsidRDefault="006B61DC" w:rsidP="00EA2CED">
            <w:pPr>
              <w:ind w:firstLine="0"/>
              <w:rPr>
                <w:b/>
                <w:bCs/>
              </w:rPr>
            </w:pPr>
            <w:r>
              <w:rPr>
                <w:b/>
                <w:bCs/>
              </w:rPr>
              <w:t>M</w:t>
            </w:r>
            <w:ins w:id="179" w:author="Chen Heller" w:date="2022-09-14T17:04:00Z">
              <w:r w:rsidR="00D91221">
                <w:rPr>
                  <w:b/>
                  <w:bCs/>
                </w:rPr>
                <w:t xml:space="preserve"> </w:t>
              </w:r>
            </w:ins>
            <w:r>
              <w:rPr>
                <w:b/>
                <w:bCs/>
              </w:rPr>
              <w:t>(SD)</w:t>
            </w:r>
          </w:p>
        </w:tc>
        <w:tc>
          <w:tcPr>
            <w:tcW w:w="1701" w:type="dxa"/>
            <w:tcBorders>
              <w:top w:val="single" w:sz="12" w:space="0" w:color="auto"/>
              <w:bottom w:val="single" w:sz="12" w:space="0" w:color="auto"/>
            </w:tcBorders>
          </w:tcPr>
          <w:p w14:paraId="63959406" w14:textId="323E79C7" w:rsidR="006B61DC" w:rsidRPr="00EA2CED" w:rsidRDefault="006B61DC" w:rsidP="00EA2CED">
            <w:pPr>
              <w:ind w:firstLine="0"/>
              <w:rPr>
                <w:b/>
                <w:bCs/>
              </w:rPr>
            </w:pPr>
            <w:r>
              <w:rPr>
                <w:b/>
                <w:bCs/>
              </w:rPr>
              <w:t>M</w:t>
            </w:r>
            <w:ins w:id="180" w:author="Chen Heller" w:date="2022-09-14T17:04:00Z">
              <w:r w:rsidR="00D91221">
                <w:rPr>
                  <w:b/>
                  <w:bCs/>
                </w:rPr>
                <w:t xml:space="preserve"> </w:t>
              </w:r>
            </w:ins>
            <w:r>
              <w:rPr>
                <w:b/>
                <w:bCs/>
              </w:rPr>
              <w:t>(SD)</w:t>
            </w:r>
          </w:p>
        </w:tc>
        <w:tc>
          <w:tcPr>
            <w:tcW w:w="709" w:type="dxa"/>
            <w:tcBorders>
              <w:bottom w:val="single" w:sz="12" w:space="0" w:color="auto"/>
            </w:tcBorders>
          </w:tcPr>
          <w:p w14:paraId="7C5C9E2A" w14:textId="615EEE1A" w:rsidR="006B61DC" w:rsidRPr="00EA2CED" w:rsidRDefault="006B61DC" w:rsidP="00EA2CED">
            <w:pPr>
              <w:ind w:firstLine="0"/>
              <w:rPr>
                <w:b/>
                <w:bCs/>
              </w:rPr>
            </w:pPr>
            <w:proofErr w:type="gramStart"/>
            <w:r>
              <w:rPr>
                <w:b/>
                <w:bCs/>
              </w:rPr>
              <w:t>t(</w:t>
            </w:r>
            <w:proofErr w:type="gramEnd"/>
            <w:r w:rsidR="00826438">
              <w:rPr>
                <w:b/>
                <w:bCs/>
              </w:rPr>
              <w:t>8</w:t>
            </w:r>
            <w:r>
              <w:rPr>
                <w:b/>
                <w:bCs/>
              </w:rPr>
              <w:t>)</w:t>
            </w:r>
          </w:p>
        </w:tc>
        <w:tc>
          <w:tcPr>
            <w:tcW w:w="992" w:type="dxa"/>
            <w:tcBorders>
              <w:bottom w:val="single" w:sz="12" w:space="0" w:color="auto"/>
            </w:tcBorders>
          </w:tcPr>
          <w:p w14:paraId="082CB85B" w14:textId="77777777" w:rsidR="006B61DC" w:rsidRPr="00EA2CED" w:rsidRDefault="006B61DC" w:rsidP="00EA2CED">
            <w:pPr>
              <w:ind w:firstLine="0"/>
              <w:rPr>
                <w:b/>
                <w:bCs/>
              </w:rPr>
            </w:pPr>
            <w:r>
              <w:rPr>
                <w:b/>
                <w:bCs/>
              </w:rPr>
              <w:t>p</w:t>
            </w:r>
          </w:p>
        </w:tc>
        <w:tc>
          <w:tcPr>
            <w:tcW w:w="1701" w:type="dxa"/>
            <w:tcBorders>
              <w:bottom w:val="single" w:sz="12" w:space="0" w:color="auto"/>
            </w:tcBorders>
          </w:tcPr>
          <w:p w14:paraId="36A941B8" w14:textId="77777777" w:rsidR="006B61DC" w:rsidRPr="00EA2CED" w:rsidRDefault="006B61DC" w:rsidP="00EA2CED">
            <w:pPr>
              <w:ind w:firstLine="0"/>
              <w:rPr>
                <w:b/>
                <w:bCs/>
              </w:rPr>
            </w:pPr>
            <w:r>
              <w:rPr>
                <w:b/>
                <w:bCs/>
              </w:rPr>
              <w:t>CI</w:t>
            </w:r>
          </w:p>
        </w:tc>
        <w:tc>
          <w:tcPr>
            <w:tcW w:w="709" w:type="dxa"/>
            <w:tcBorders>
              <w:bottom w:val="single" w:sz="12" w:space="0" w:color="auto"/>
            </w:tcBorders>
          </w:tcPr>
          <w:p w14:paraId="164AEE56" w14:textId="77777777" w:rsidR="006B61DC" w:rsidRPr="00EA2CED" w:rsidRDefault="006B61DC" w:rsidP="00EA2CED">
            <w:pPr>
              <w:ind w:firstLine="0"/>
              <w:rPr>
                <w:b/>
                <w:bCs/>
              </w:rPr>
            </w:pPr>
            <w:r>
              <w:rPr>
                <w:b/>
                <w:bCs/>
              </w:rPr>
              <w:t>d</w:t>
            </w:r>
          </w:p>
        </w:tc>
      </w:tr>
      <w:tr w:rsidR="006B61DC" w14:paraId="60A3CA02" w14:textId="77777777" w:rsidTr="00EA2CED">
        <w:trPr>
          <w:trHeight w:val="313"/>
        </w:trPr>
        <w:tc>
          <w:tcPr>
            <w:tcW w:w="9923" w:type="dxa"/>
            <w:gridSpan w:val="8"/>
            <w:tcBorders>
              <w:top w:val="single" w:sz="12" w:space="0" w:color="auto"/>
            </w:tcBorders>
          </w:tcPr>
          <w:p w14:paraId="27116030" w14:textId="77777777" w:rsidR="006B61DC" w:rsidRDefault="006B61DC" w:rsidP="00EA2CED">
            <w:pPr>
              <w:ind w:firstLine="0"/>
            </w:pPr>
            <w:r>
              <w:rPr>
                <w:b/>
                <w:bCs/>
              </w:rPr>
              <w:t>Reaching</w:t>
            </w:r>
          </w:p>
        </w:tc>
      </w:tr>
      <w:tr w:rsidR="006B61DC" w14:paraId="60F0BB43" w14:textId="77777777" w:rsidTr="00EA2CED">
        <w:trPr>
          <w:trHeight w:val="490"/>
        </w:trPr>
        <w:tc>
          <w:tcPr>
            <w:tcW w:w="284" w:type="dxa"/>
            <w:vMerge w:val="restart"/>
            <w:tcBorders>
              <w:bottom w:val="single" w:sz="12" w:space="0" w:color="auto"/>
            </w:tcBorders>
          </w:tcPr>
          <w:p w14:paraId="06898DE4" w14:textId="77777777" w:rsidR="006B61DC" w:rsidRPr="00EA2CED" w:rsidRDefault="006B61DC" w:rsidP="00EA2CED">
            <w:pPr>
              <w:ind w:firstLine="0"/>
              <w:rPr>
                <w:b/>
                <w:bCs/>
              </w:rPr>
            </w:pPr>
          </w:p>
        </w:tc>
        <w:tc>
          <w:tcPr>
            <w:tcW w:w="2126" w:type="dxa"/>
          </w:tcPr>
          <w:p w14:paraId="66150B2A" w14:textId="77777777" w:rsidR="006B61DC" w:rsidRPr="00EA2CED" w:rsidRDefault="006B61DC" w:rsidP="00EA2CED">
            <w:pPr>
              <w:ind w:firstLine="0"/>
              <w:rPr>
                <w:b/>
                <w:bCs/>
              </w:rPr>
            </w:pPr>
            <w:r w:rsidRPr="00EA2CED">
              <w:rPr>
                <w:b/>
                <w:bCs/>
              </w:rPr>
              <w:t>Reach area</w:t>
            </w:r>
          </w:p>
        </w:tc>
        <w:tc>
          <w:tcPr>
            <w:tcW w:w="1701" w:type="dxa"/>
          </w:tcPr>
          <w:p w14:paraId="505A31F5" w14:textId="1E5E939C" w:rsidR="006B61DC" w:rsidRDefault="006B61DC" w:rsidP="00EA2CED">
            <w:pPr>
              <w:ind w:firstLine="0"/>
            </w:pPr>
            <w:r>
              <w:t>1.5</w:t>
            </w:r>
            <w:r w:rsidR="00163F52">
              <w:t>0</w:t>
            </w:r>
            <w:r>
              <w:t xml:space="preserve"> </w:t>
            </w:r>
            <w:r w:rsidR="00353725">
              <w:t>(</w:t>
            </w:r>
            <w:r>
              <w:t>0.28</w:t>
            </w:r>
            <w:r w:rsidR="00353725">
              <w:t>)</w:t>
            </w:r>
          </w:p>
        </w:tc>
        <w:tc>
          <w:tcPr>
            <w:tcW w:w="1701" w:type="dxa"/>
          </w:tcPr>
          <w:p w14:paraId="2F3B6CD4" w14:textId="7FC17077" w:rsidR="006B61DC" w:rsidRDefault="006B61DC" w:rsidP="00EA2CED">
            <w:pPr>
              <w:ind w:firstLine="0"/>
            </w:pPr>
            <w:r>
              <w:t xml:space="preserve">1.39 </w:t>
            </w:r>
            <w:r w:rsidR="00353725">
              <w:t>(</w:t>
            </w:r>
            <w:r>
              <w:t>0.64</w:t>
            </w:r>
            <w:r w:rsidR="00353725">
              <w:t>)</w:t>
            </w:r>
          </w:p>
        </w:tc>
        <w:tc>
          <w:tcPr>
            <w:tcW w:w="709" w:type="dxa"/>
          </w:tcPr>
          <w:p w14:paraId="15CADF47" w14:textId="4C573F92" w:rsidR="006B61DC" w:rsidRDefault="006B61DC" w:rsidP="00EA2CED">
            <w:pPr>
              <w:ind w:firstLine="0"/>
            </w:pPr>
          </w:p>
        </w:tc>
        <w:tc>
          <w:tcPr>
            <w:tcW w:w="992" w:type="dxa"/>
          </w:tcPr>
          <w:p w14:paraId="22E46D9A" w14:textId="61A03FCE" w:rsidR="006B61DC" w:rsidRDefault="006B61DC" w:rsidP="00EA2CED">
            <w:pPr>
              <w:ind w:firstLine="0"/>
            </w:pPr>
            <w:r>
              <w:t>0.699</w:t>
            </w:r>
          </w:p>
        </w:tc>
        <w:tc>
          <w:tcPr>
            <w:tcW w:w="1701" w:type="dxa"/>
          </w:tcPr>
          <w:p w14:paraId="304D7960" w14:textId="432C859E" w:rsidR="006B61DC" w:rsidRDefault="006B61DC" w:rsidP="00EA2CED">
            <w:pPr>
              <w:ind w:firstLine="0"/>
            </w:pPr>
            <w:r>
              <w:t>-0.14, 0.36</w:t>
            </w:r>
          </w:p>
        </w:tc>
        <w:tc>
          <w:tcPr>
            <w:tcW w:w="709" w:type="dxa"/>
          </w:tcPr>
          <w:p w14:paraId="273615D8" w14:textId="23C4AEE3" w:rsidR="006B61DC" w:rsidRDefault="00D67693" w:rsidP="00EA2CED">
            <w:pPr>
              <w:ind w:firstLine="0"/>
            </w:pPr>
            <w:r>
              <w:t>0.23</w:t>
            </w:r>
          </w:p>
        </w:tc>
      </w:tr>
      <w:tr w:rsidR="006B61DC" w14:paraId="42190D9C" w14:textId="77777777" w:rsidTr="00EA2CED">
        <w:trPr>
          <w:trHeight w:val="490"/>
        </w:trPr>
        <w:tc>
          <w:tcPr>
            <w:tcW w:w="284" w:type="dxa"/>
            <w:vMerge/>
            <w:tcBorders>
              <w:top w:val="single" w:sz="12" w:space="0" w:color="auto"/>
              <w:bottom w:val="single" w:sz="12" w:space="0" w:color="auto"/>
            </w:tcBorders>
          </w:tcPr>
          <w:p w14:paraId="0E4CD13C" w14:textId="77777777" w:rsidR="006B61DC" w:rsidRPr="00EA2CED" w:rsidRDefault="006B61DC" w:rsidP="00EA2CED">
            <w:pPr>
              <w:ind w:firstLine="0"/>
              <w:rPr>
                <w:b/>
                <w:bCs/>
              </w:rPr>
            </w:pPr>
          </w:p>
        </w:tc>
        <w:tc>
          <w:tcPr>
            <w:tcW w:w="2126" w:type="dxa"/>
          </w:tcPr>
          <w:p w14:paraId="3403A0BF" w14:textId="77777777" w:rsidR="006B61DC" w:rsidRPr="00EA2CED" w:rsidRDefault="006B61DC" w:rsidP="00EA2CED">
            <w:pPr>
              <w:ind w:firstLine="0"/>
              <w:rPr>
                <w:b/>
                <w:bCs/>
              </w:rPr>
            </w:pPr>
            <w:r w:rsidRPr="00EA2CED">
              <w:rPr>
                <w:b/>
                <w:bCs/>
              </w:rPr>
              <w:t>Traveled distance</w:t>
            </w:r>
          </w:p>
        </w:tc>
        <w:tc>
          <w:tcPr>
            <w:tcW w:w="1701" w:type="dxa"/>
          </w:tcPr>
          <w:p w14:paraId="0A3A90D6" w14:textId="72A4C76C" w:rsidR="006B61DC" w:rsidRDefault="006B61DC" w:rsidP="00EA2CED">
            <w:pPr>
              <w:ind w:firstLine="0"/>
            </w:pPr>
            <w:r>
              <w:t xml:space="preserve">37.20 </w:t>
            </w:r>
            <w:r w:rsidR="00353725">
              <w:t>(</w:t>
            </w:r>
            <w:r>
              <w:t>1.</w:t>
            </w:r>
            <w:r w:rsidR="00163F52">
              <w:t>0</w:t>
            </w:r>
            <w:r>
              <w:t>9</w:t>
            </w:r>
            <w:r w:rsidR="00353725">
              <w:t>)</w:t>
            </w:r>
          </w:p>
        </w:tc>
        <w:tc>
          <w:tcPr>
            <w:tcW w:w="1701" w:type="dxa"/>
          </w:tcPr>
          <w:p w14:paraId="03D3263B" w14:textId="55A4BF2A" w:rsidR="006B61DC" w:rsidRDefault="006B61DC" w:rsidP="00EA2CED">
            <w:pPr>
              <w:ind w:firstLine="0"/>
            </w:pPr>
            <w:r>
              <w:t xml:space="preserve">37.67 </w:t>
            </w:r>
            <w:r w:rsidR="00353725">
              <w:t>(</w:t>
            </w:r>
            <w:r>
              <w:t>1.17</w:t>
            </w:r>
            <w:r w:rsidR="00353725">
              <w:t>)</w:t>
            </w:r>
          </w:p>
        </w:tc>
        <w:tc>
          <w:tcPr>
            <w:tcW w:w="709" w:type="dxa"/>
          </w:tcPr>
          <w:p w14:paraId="566E59A8" w14:textId="603C319C" w:rsidR="006B61DC" w:rsidRDefault="006B61DC" w:rsidP="00EA2CED">
            <w:pPr>
              <w:ind w:firstLine="0"/>
            </w:pPr>
            <w:r>
              <w:t>1</w:t>
            </w:r>
          </w:p>
        </w:tc>
        <w:tc>
          <w:tcPr>
            <w:tcW w:w="992" w:type="dxa"/>
          </w:tcPr>
          <w:p w14:paraId="62727305" w14:textId="5E318B82" w:rsidR="006B61DC" w:rsidRDefault="006B61DC" w:rsidP="00EA2CED">
            <w:pPr>
              <w:ind w:firstLine="0"/>
            </w:pPr>
            <w:r>
              <w:t>0.342</w:t>
            </w:r>
          </w:p>
        </w:tc>
        <w:tc>
          <w:tcPr>
            <w:tcW w:w="1701" w:type="dxa"/>
          </w:tcPr>
          <w:p w14:paraId="5BB383B8" w14:textId="69D3FEBC" w:rsidR="006B61DC" w:rsidRDefault="006B61DC" w:rsidP="00EA2CED">
            <w:pPr>
              <w:ind w:firstLine="0"/>
            </w:pPr>
            <w:r>
              <w:t>-1.54, 0.60</w:t>
            </w:r>
          </w:p>
        </w:tc>
        <w:tc>
          <w:tcPr>
            <w:tcW w:w="709" w:type="dxa"/>
          </w:tcPr>
          <w:p w14:paraId="10D1222F" w14:textId="1EF074CE" w:rsidR="006B61DC" w:rsidRDefault="00D67693" w:rsidP="00EA2CED">
            <w:pPr>
              <w:ind w:firstLine="0"/>
            </w:pPr>
            <w:r>
              <w:t>0.34</w:t>
            </w:r>
          </w:p>
        </w:tc>
      </w:tr>
      <w:tr w:rsidR="006B61DC" w14:paraId="5BCC9255" w14:textId="77777777" w:rsidTr="00EA2CED">
        <w:trPr>
          <w:trHeight w:val="490"/>
        </w:trPr>
        <w:tc>
          <w:tcPr>
            <w:tcW w:w="284" w:type="dxa"/>
            <w:vMerge/>
            <w:tcBorders>
              <w:top w:val="single" w:sz="12" w:space="0" w:color="auto"/>
              <w:bottom w:val="single" w:sz="12" w:space="0" w:color="auto"/>
            </w:tcBorders>
          </w:tcPr>
          <w:p w14:paraId="562BFDC6" w14:textId="77777777" w:rsidR="006B61DC" w:rsidRPr="00EA2CED" w:rsidRDefault="006B61DC" w:rsidP="00EA2CED">
            <w:pPr>
              <w:ind w:firstLine="0"/>
              <w:rPr>
                <w:b/>
                <w:bCs/>
              </w:rPr>
            </w:pPr>
          </w:p>
        </w:tc>
        <w:tc>
          <w:tcPr>
            <w:tcW w:w="2126" w:type="dxa"/>
          </w:tcPr>
          <w:p w14:paraId="70B3888B" w14:textId="77777777" w:rsidR="006B61DC" w:rsidRPr="00EA2CED" w:rsidRDefault="006B61DC" w:rsidP="00EA2CED">
            <w:pPr>
              <w:ind w:firstLine="0"/>
              <w:rPr>
                <w:b/>
                <w:bCs/>
              </w:rPr>
            </w:pPr>
            <w:r w:rsidRPr="00EA2CED">
              <w:rPr>
                <w:b/>
                <w:bCs/>
              </w:rPr>
              <w:t>Reaction time</w:t>
            </w:r>
          </w:p>
        </w:tc>
        <w:tc>
          <w:tcPr>
            <w:tcW w:w="1701" w:type="dxa"/>
          </w:tcPr>
          <w:p w14:paraId="328A20C0" w14:textId="1103294B" w:rsidR="006B61DC" w:rsidRDefault="006B61DC" w:rsidP="00EA2CED">
            <w:pPr>
              <w:ind w:firstLine="0"/>
            </w:pPr>
            <w:r>
              <w:t xml:space="preserve">140.44 </w:t>
            </w:r>
            <w:r w:rsidR="00353725">
              <w:t>(</w:t>
            </w:r>
            <w:r>
              <w:t>34.23</w:t>
            </w:r>
            <w:r w:rsidR="00353725">
              <w:t>)</w:t>
            </w:r>
          </w:p>
        </w:tc>
        <w:tc>
          <w:tcPr>
            <w:tcW w:w="1701" w:type="dxa"/>
          </w:tcPr>
          <w:p w14:paraId="78174116" w14:textId="2E6210A3" w:rsidR="006B61DC" w:rsidRDefault="006B61DC" w:rsidP="00EA2CED">
            <w:pPr>
              <w:ind w:firstLine="0"/>
            </w:pPr>
            <w:r>
              <w:t xml:space="preserve">144.27 </w:t>
            </w:r>
            <w:r w:rsidR="00353725">
              <w:t>(</w:t>
            </w:r>
            <w:r>
              <w:t>33.21</w:t>
            </w:r>
            <w:r w:rsidR="00353725">
              <w:t>)</w:t>
            </w:r>
          </w:p>
        </w:tc>
        <w:tc>
          <w:tcPr>
            <w:tcW w:w="709" w:type="dxa"/>
          </w:tcPr>
          <w:p w14:paraId="2F28D2F1" w14:textId="3964805A" w:rsidR="006B61DC" w:rsidRDefault="006B61DC" w:rsidP="00EA2CED">
            <w:pPr>
              <w:ind w:firstLine="0"/>
            </w:pPr>
          </w:p>
        </w:tc>
        <w:tc>
          <w:tcPr>
            <w:tcW w:w="992" w:type="dxa"/>
          </w:tcPr>
          <w:p w14:paraId="4C313B65" w14:textId="02F6143B" w:rsidR="006B61DC" w:rsidRDefault="006B61DC" w:rsidP="00EA2CED">
            <w:pPr>
              <w:ind w:firstLine="0"/>
            </w:pPr>
            <w:r>
              <w:t>0.273</w:t>
            </w:r>
          </w:p>
        </w:tc>
        <w:tc>
          <w:tcPr>
            <w:tcW w:w="1701" w:type="dxa"/>
          </w:tcPr>
          <w:p w14:paraId="17C07559" w14:textId="1DAE1580" w:rsidR="006B61DC" w:rsidRDefault="006B61DC" w:rsidP="00EA2CED">
            <w:pPr>
              <w:ind w:firstLine="0"/>
            </w:pPr>
            <w:r>
              <w:t>-9.62, 1.93</w:t>
            </w:r>
          </w:p>
        </w:tc>
        <w:tc>
          <w:tcPr>
            <w:tcW w:w="709" w:type="dxa"/>
          </w:tcPr>
          <w:p w14:paraId="4D62A123" w14:textId="46E94B50" w:rsidR="006B61DC" w:rsidRDefault="00D67693" w:rsidP="00EA2CED">
            <w:pPr>
              <w:ind w:firstLine="0"/>
            </w:pPr>
            <w:r>
              <w:t>0.40</w:t>
            </w:r>
          </w:p>
        </w:tc>
      </w:tr>
      <w:tr w:rsidR="006B61DC" w14:paraId="297E5292" w14:textId="77777777" w:rsidTr="003B10E1">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181" w:author="Chen Heller" w:date="2022-09-14T17:01:00Z">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490"/>
          <w:trPrChange w:id="182" w:author="Chen Heller" w:date="2022-09-14T17:01:00Z">
            <w:trPr>
              <w:trHeight w:val="490"/>
            </w:trPr>
          </w:trPrChange>
        </w:trPr>
        <w:tc>
          <w:tcPr>
            <w:tcW w:w="284" w:type="dxa"/>
            <w:vMerge/>
            <w:tcBorders>
              <w:top w:val="single" w:sz="12" w:space="0" w:color="auto"/>
              <w:bottom w:val="single" w:sz="12" w:space="0" w:color="auto"/>
            </w:tcBorders>
            <w:tcPrChange w:id="183" w:author="Chen Heller" w:date="2022-09-14T17:01:00Z">
              <w:tcPr>
                <w:tcW w:w="284" w:type="dxa"/>
                <w:vMerge/>
                <w:tcBorders>
                  <w:top w:val="single" w:sz="12" w:space="0" w:color="auto"/>
                  <w:bottom w:val="single" w:sz="12" w:space="0" w:color="auto"/>
                </w:tcBorders>
              </w:tcPr>
            </w:tcPrChange>
          </w:tcPr>
          <w:p w14:paraId="52169FD1" w14:textId="77777777" w:rsidR="006B61DC" w:rsidRPr="00EA2CED" w:rsidRDefault="006B61DC" w:rsidP="00EA2CED">
            <w:pPr>
              <w:ind w:firstLine="0"/>
              <w:rPr>
                <w:b/>
                <w:bCs/>
              </w:rPr>
            </w:pPr>
          </w:p>
        </w:tc>
        <w:tc>
          <w:tcPr>
            <w:tcW w:w="2126" w:type="dxa"/>
            <w:tcPrChange w:id="184" w:author="Chen Heller" w:date="2022-09-14T17:01:00Z">
              <w:tcPr>
                <w:tcW w:w="2126" w:type="dxa"/>
              </w:tcPr>
            </w:tcPrChange>
          </w:tcPr>
          <w:p w14:paraId="48FE0611" w14:textId="77777777" w:rsidR="006B61DC" w:rsidRPr="00EA2CED" w:rsidRDefault="006B61DC" w:rsidP="00EA2CED">
            <w:pPr>
              <w:ind w:firstLine="0"/>
              <w:rPr>
                <w:b/>
                <w:bCs/>
              </w:rPr>
            </w:pPr>
            <w:r w:rsidRPr="00EA2CED">
              <w:rPr>
                <w:b/>
                <w:bCs/>
              </w:rPr>
              <w:t>Movement time</w:t>
            </w:r>
          </w:p>
        </w:tc>
        <w:tc>
          <w:tcPr>
            <w:tcW w:w="1701" w:type="dxa"/>
            <w:tcPrChange w:id="185" w:author="Chen Heller" w:date="2022-09-14T17:01:00Z">
              <w:tcPr>
                <w:tcW w:w="1701" w:type="dxa"/>
              </w:tcPr>
            </w:tcPrChange>
          </w:tcPr>
          <w:p w14:paraId="543B9EA7" w14:textId="2155E3A3" w:rsidR="006B61DC" w:rsidRDefault="00353725" w:rsidP="00EA2CED">
            <w:pPr>
              <w:ind w:firstLine="0"/>
            </w:pPr>
            <w:r>
              <w:t>416.56 (60.57)</w:t>
            </w:r>
          </w:p>
        </w:tc>
        <w:tc>
          <w:tcPr>
            <w:tcW w:w="1701" w:type="dxa"/>
            <w:tcPrChange w:id="186" w:author="Chen Heller" w:date="2022-09-14T17:01:00Z">
              <w:tcPr>
                <w:tcW w:w="1701" w:type="dxa"/>
              </w:tcPr>
            </w:tcPrChange>
          </w:tcPr>
          <w:p w14:paraId="0E425CC4" w14:textId="06F11BD0" w:rsidR="006B61DC" w:rsidRDefault="00353725" w:rsidP="00EA2CED">
            <w:pPr>
              <w:ind w:firstLine="0"/>
            </w:pPr>
            <w:r>
              <w:t>423.96 (45.40)</w:t>
            </w:r>
          </w:p>
        </w:tc>
        <w:tc>
          <w:tcPr>
            <w:tcW w:w="709" w:type="dxa"/>
            <w:tcPrChange w:id="187" w:author="Chen Heller" w:date="2022-09-14T17:01:00Z">
              <w:tcPr>
                <w:tcW w:w="709" w:type="dxa"/>
              </w:tcPr>
            </w:tcPrChange>
          </w:tcPr>
          <w:p w14:paraId="22ED747E" w14:textId="372C9E87" w:rsidR="006B61DC" w:rsidRDefault="006B61DC" w:rsidP="00EA2CED">
            <w:pPr>
              <w:ind w:firstLine="0"/>
            </w:pPr>
          </w:p>
        </w:tc>
        <w:tc>
          <w:tcPr>
            <w:tcW w:w="992" w:type="dxa"/>
            <w:tcPrChange w:id="188" w:author="Chen Heller" w:date="2022-09-14T17:01:00Z">
              <w:tcPr>
                <w:tcW w:w="992" w:type="dxa"/>
              </w:tcPr>
            </w:tcPrChange>
          </w:tcPr>
          <w:p w14:paraId="0A9ABC7A" w14:textId="3E578B04" w:rsidR="006B61DC" w:rsidRDefault="00353725" w:rsidP="00EA2CED">
            <w:pPr>
              <w:ind w:firstLine="0"/>
            </w:pPr>
            <w:r>
              <w:t>0.316</w:t>
            </w:r>
          </w:p>
        </w:tc>
        <w:tc>
          <w:tcPr>
            <w:tcW w:w="1701" w:type="dxa"/>
            <w:tcPrChange w:id="189" w:author="Chen Heller" w:date="2022-09-14T17:01:00Z">
              <w:tcPr>
                <w:tcW w:w="1701" w:type="dxa"/>
              </w:tcPr>
            </w:tcPrChange>
          </w:tcPr>
          <w:p w14:paraId="6D3D385C" w14:textId="18124763" w:rsidR="006B61DC" w:rsidRDefault="00353725" w:rsidP="00EA2CED">
            <w:pPr>
              <w:ind w:firstLine="0"/>
            </w:pPr>
            <w:r>
              <w:t>-17.63, 2.74</w:t>
            </w:r>
          </w:p>
        </w:tc>
        <w:tc>
          <w:tcPr>
            <w:tcW w:w="709" w:type="dxa"/>
            <w:tcPrChange w:id="190" w:author="Chen Heller" w:date="2022-09-14T17:01:00Z">
              <w:tcPr>
                <w:tcW w:w="709" w:type="dxa"/>
              </w:tcPr>
            </w:tcPrChange>
          </w:tcPr>
          <w:p w14:paraId="60A8096C" w14:textId="67D677F3" w:rsidR="006B61DC" w:rsidRDefault="00D67693" w:rsidP="00EA2CED">
            <w:pPr>
              <w:ind w:firstLine="0"/>
            </w:pPr>
            <w:r>
              <w:t>0.40</w:t>
            </w:r>
          </w:p>
        </w:tc>
      </w:tr>
      <w:tr w:rsidR="006B61DC" w14:paraId="791BB8E8" w14:textId="77777777" w:rsidTr="003B10E1">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191" w:author="Chen Heller" w:date="2022-09-14T17:01:00Z">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490"/>
          <w:trPrChange w:id="192" w:author="Chen Heller" w:date="2022-09-14T17:01:00Z">
            <w:trPr>
              <w:trHeight w:val="490"/>
            </w:trPr>
          </w:trPrChange>
        </w:trPr>
        <w:tc>
          <w:tcPr>
            <w:tcW w:w="284" w:type="dxa"/>
            <w:vMerge/>
            <w:tcBorders>
              <w:top w:val="single" w:sz="12" w:space="0" w:color="auto"/>
              <w:bottom w:val="single" w:sz="12" w:space="0" w:color="auto"/>
            </w:tcBorders>
            <w:tcPrChange w:id="193" w:author="Chen Heller" w:date="2022-09-14T17:01:00Z">
              <w:tcPr>
                <w:tcW w:w="284" w:type="dxa"/>
                <w:vMerge/>
                <w:tcBorders>
                  <w:top w:val="single" w:sz="12" w:space="0" w:color="auto"/>
                  <w:bottom w:val="single" w:sz="12" w:space="0" w:color="auto"/>
                </w:tcBorders>
              </w:tcPr>
            </w:tcPrChange>
          </w:tcPr>
          <w:p w14:paraId="6E3278D0" w14:textId="77777777" w:rsidR="006B61DC" w:rsidRPr="00EA2CED" w:rsidRDefault="006B61DC" w:rsidP="00EA2CED">
            <w:pPr>
              <w:ind w:firstLine="0"/>
              <w:rPr>
                <w:b/>
                <w:bCs/>
              </w:rPr>
            </w:pPr>
          </w:p>
        </w:tc>
        <w:tc>
          <w:tcPr>
            <w:tcW w:w="2126" w:type="dxa"/>
            <w:tcBorders>
              <w:bottom w:val="single" w:sz="12" w:space="0" w:color="auto"/>
            </w:tcBorders>
            <w:tcPrChange w:id="194" w:author="Chen Heller" w:date="2022-09-14T17:01:00Z">
              <w:tcPr>
                <w:tcW w:w="2126" w:type="dxa"/>
                <w:tcBorders>
                  <w:bottom w:val="single" w:sz="12" w:space="0" w:color="auto"/>
                </w:tcBorders>
              </w:tcPr>
            </w:tcPrChange>
          </w:tcPr>
          <w:p w14:paraId="2151B23C" w14:textId="77777777" w:rsidR="006B61DC" w:rsidRPr="00EA2CED" w:rsidRDefault="006B61DC" w:rsidP="00EA2CED">
            <w:pPr>
              <w:ind w:firstLine="0"/>
              <w:rPr>
                <w:b/>
                <w:bCs/>
              </w:rPr>
            </w:pPr>
            <w:r w:rsidRPr="00EA2CED">
              <w:rPr>
                <w:b/>
                <w:bCs/>
              </w:rPr>
              <w:t>COM</w:t>
            </w:r>
          </w:p>
        </w:tc>
        <w:tc>
          <w:tcPr>
            <w:tcW w:w="1701" w:type="dxa"/>
            <w:tcBorders>
              <w:bottom w:val="single" w:sz="12" w:space="0" w:color="auto"/>
            </w:tcBorders>
            <w:tcPrChange w:id="195" w:author="Chen Heller" w:date="2022-09-14T17:01:00Z">
              <w:tcPr>
                <w:tcW w:w="1701" w:type="dxa"/>
                <w:tcBorders>
                  <w:bottom w:val="single" w:sz="12" w:space="0" w:color="auto"/>
                </w:tcBorders>
              </w:tcPr>
            </w:tcPrChange>
          </w:tcPr>
          <w:p w14:paraId="562F6636" w14:textId="1334E84B" w:rsidR="006B61DC" w:rsidRDefault="00353725" w:rsidP="00EA2CED">
            <w:pPr>
              <w:ind w:firstLine="0"/>
            </w:pPr>
            <w:r>
              <w:t>0.26 (0.08)</w:t>
            </w:r>
          </w:p>
        </w:tc>
        <w:tc>
          <w:tcPr>
            <w:tcW w:w="1701" w:type="dxa"/>
            <w:tcBorders>
              <w:bottom w:val="single" w:sz="12" w:space="0" w:color="auto"/>
            </w:tcBorders>
            <w:tcPrChange w:id="196" w:author="Chen Heller" w:date="2022-09-14T17:01:00Z">
              <w:tcPr>
                <w:tcW w:w="1701" w:type="dxa"/>
                <w:tcBorders>
                  <w:bottom w:val="single" w:sz="12" w:space="0" w:color="auto"/>
                </w:tcBorders>
              </w:tcPr>
            </w:tcPrChange>
          </w:tcPr>
          <w:p w14:paraId="73710B38" w14:textId="5CFC2717" w:rsidR="006B61DC" w:rsidRDefault="00353725" w:rsidP="00EA2CED">
            <w:pPr>
              <w:ind w:firstLine="0"/>
            </w:pPr>
            <w:r>
              <w:t>0.27 (0.12)</w:t>
            </w:r>
          </w:p>
        </w:tc>
        <w:tc>
          <w:tcPr>
            <w:tcW w:w="709" w:type="dxa"/>
            <w:tcBorders>
              <w:bottom w:val="single" w:sz="12" w:space="0" w:color="auto"/>
            </w:tcBorders>
            <w:tcPrChange w:id="197" w:author="Chen Heller" w:date="2022-09-14T17:01:00Z">
              <w:tcPr>
                <w:tcW w:w="709" w:type="dxa"/>
                <w:tcBorders>
                  <w:bottom w:val="single" w:sz="12" w:space="0" w:color="auto"/>
                </w:tcBorders>
              </w:tcPr>
            </w:tcPrChange>
          </w:tcPr>
          <w:p w14:paraId="52C848DF" w14:textId="61AB58E8" w:rsidR="006B61DC" w:rsidRDefault="006B61DC" w:rsidP="00EA2CED">
            <w:pPr>
              <w:ind w:firstLine="0"/>
            </w:pPr>
          </w:p>
        </w:tc>
        <w:tc>
          <w:tcPr>
            <w:tcW w:w="992" w:type="dxa"/>
            <w:tcBorders>
              <w:bottom w:val="single" w:sz="12" w:space="0" w:color="auto"/>
            </w:tcBorders>
            <w:tcPrChange w:id="198" w:author="Chen Heller" w:date="2022-09-14T17:01:00Z">
              <w:tcPr>
                <w:tcW w:w="992" w:type="dxa"/>
                <w:tcBorders>
                  <w:bottom w:val="single" w:sz="12" w:space="0" w:color="auto"/>
                </w:tcBorders>
              </w:tcPr>
            </w:tcPrChange>
          </w:tcPr>
          <w:p w14:paraId="68A071A5" w14:textId="49E34B43" w:rsidR="006B61DC" w:rsidRDefault="00353725" w:rsidP="00EA2CED">
            <w:pPr>
              <w:ind w:firstLine="0"/>
            </w:pPr>
            <w:r>
              <w:t>0.781</w:t>
            </w:r>
          </w:p>
        </w:tc>
        <w:tc>
          <w:tcPr>
            <w:tcW w:w="1701" w:type="dxa"/>
            <w:tcBorders>
              <w:bottom w:val="single" w:sz="12" w:space="0" w:color="auto"/>
            </w:tcBorders>
            <w:tcPrChange w:id="199" w:author="Chen Heller" w:date="2022-09-14T17:01:00Z">
              <w:tcPr>
                <w:tcW w:w="1701" w:type="dxa"/>
                <w:tcBorders>
                  <w:bottom w:val="single" w:sz="12" w:space="0" w:color="auto"/>
                </w:tcBorders>
              </w:tcPr>
            </w:tcPrChange>
          </w:tcPr>
          <w:p w14:paraId="6E34B096" w14:textId="0C246BAA" w:rsidR="006B61DC" w:rsidRDefault="00353725" w:rsidP="00EA2CED">
            <w:pPr>
              <w:ind w:firstLine="0"/>
            </w:pPr>
            <w:r>
              <w:t>-0.08, 0.05</w:t>
            </w:r>
          </w:p>
        </w:tc>
        <w:tc>
          <w:tcPr>
            <w:tcW w:w="709" w:type="dxa"/>
            <w:tcBorders>
              <w:bottom w:val="single" w:sz="12" w:space="0" w:color="auto"/>
            </w:tcBorders>
            <w:tcPrChange w:id="200" w:author="Chen Heller" w:date="2022-09-14T17:01:00Z">
              <w:tcPr>
                <w:tcW w:w="709" w:type="dxa"/>
                <w:tcBorders>
                  <w:bottom w:val="single" w:sz="12" w:space="0" w:color="auto"/>
                </w:tcBorders>
              </w:tcPr>
            </w:tcPrChange>
          </w:tcPr>
          <w:p w14:paraId="76676F0A" w14:textId="09AEB931" w:rsidR="006B61DC" w:rsidRDefault="00D67693" w:rsidP="00EA2CED">
            <w:pPr>
              <w:ind w:firstLine="0"/>
            </w:pPr>
            <w:r>
              <w:t>0.13</w:t>
            </w:r>
          </w:p>
        </w:tc>
      </w:tr>
      <w:tr w:rsidR="003B10E1" w14:paraId="73CA25CE" w14:textId="77777777" w:rsidTr="001F748D">
        <w:trPr>
          <w:trHeight w:val="490"/>
          <w:ins w:id="201" w:author="Chen Heller" w:date="2022-09-14T17:01:00Z"/>
        </w:trPr>
        <w:tc>
          <w:tcPr>
            <w:tcW w:w="9923" w:type="dxa"/>
            <w:gridSpan w:val="8"/>
            <w:tcBorders>
              <w:top w:val="single" w:sz="12" w:space="0" w:color="auto"/>
            </w:tcBorders>
          </w:tcPr>
          <w:p w14:paraId="10039079" w14:textId="6D9A310A" w:rsidR="003B10E1" w:rsidRDefault="003B10E1" w:rsidP="00F669D5">
            <w:pPr>
              <w:spacing w:line="240" w:lineRule="auto"/>
              <w:ind w:firstLine="0"/>
              <w:rPr>
                <w:ins w:id="202" w:author="Chen Heller" w:date="2022-09-14T17:01:00Z"/>
              </w:rPr>
            </w:pPr>
            <w:ins w:id="203" w:author="Chen Heller" w:date="2022-09-14T17:02:00Z">
              <w:r w:rsidRPr="00EA2CED">
                <w:rPr>
                  <w:i/>
                  <w:iCs/>
                  <w:sz w:val="22"/>
                  <w:szCs w:val="22"/>
                </w:rPr>
                <w:t xml:space="preserve">Note. </w:t>
              </w:r>
              <w:r w:rsidRPr="00EA2CED">
                <w:rPr>
                  <w:sz w:val="22"/>
                  <w:szCs w:val="22"/>
                </w:rPr>
                <w:t>t</w:t>
              </w:r>
              <w:r>
                <w:rPr>
                  <w:sz w:val="22"/>
                  <w:szCs w:val="22"/>
                </w:rPr>
                <w:t>(</w:t>
              </w:r>
              <w:proofErr w:type="spellStart"/>
              <w:r>
                <w:rPr>
                  <w:sz w:val="22"/>
                  <w:szCs w:val="22"/>
                </w:rPr>
                <w:t>df</w:t>
              </w:r>
              <w:proofErr w:type="spellEnd"/>
              <w:r>
                <w:rPr>
                  <w:sz w:val="22"/>
                  <w:szCs w:val="22"/>
                </w:rPr>
                <w:t>)</w:t>
              </w:r>
              <w:r w:rsidRPr="00EA2CED">
                <w:rPr>
                  <w:sz w:val="22"/>
                  <w:szCs w:val="22"/>
                </w:rPr>
                <w:t xml:space="preserve"> = t-test score, degrees of freedom are in parenthesis; p = </w:t>
              </w:r>
              <w:r>
                <w:rPr>
                  <w:sz w:val="22"/>
                  <w:szCs w:val="22"/>
                </w:rPr>
                <w:t xml:space="preserve">Tree-BH corrected p-value for multiple comparisons; </w:t>
              </w:r>
              <w:r w:rsidRPr="00EA2CED">
                <w:rPr>
                  <w:sz w:val="22"/>
                  <w:szCs w:val="22"/>
                </w:rPr>
                <w:t>CI = 95% confidence interval</w:t>
              </w:r>
              <w:r>
                <w:rPr>
                  <w:sz w:val="22"/>
                  <w:szCs w:val="22"/>
                </w:rPr>
                <w:t>s</w:t>
              </w:r>
              <w:r w:rsidRPr="00EA2CED">
                <w:rPr>
                  <w:sz w:val="22"/>
                  <w:szCs w:val="22"/>
                </w:rPr>
                <w:t>; d = Cohen's d.</w:t>
              </w:r>
            </w:ins>
            <w:commentRangeEnd w:id="178"/>
            <w:r w:rsidR="00FF2F95">
              <w:rPr>
                <w:rStyle w:val="CommentReference"/>
              </w:rPr>
              <w:commentReference w:id="178"/>
            </w:r>
          </w:p>
        </w:tc>
      </w:tr>
    </w:tbl>
    <w:p w14:paraId="0DA7365B" w14:textId="77777777" w:rsidR="006B61DC" w:rsidRDefault="006B61DC" w:rsidP="00F71D0B">
      <w:pPr>
        <w:ind w:firstLine="0"/>
      </w:pPr>
    </w:p>
    <w:p w14:paraId="32AFD025" w14:textId="77777777" w:rsidR="00C072CE" w:rsidRDefault="00C072CE" w:rsidP="00463368">
      <w:pPr>
        <w:pStyle w:val="NoSpacing"/>
        <w:keepNext/>
        <w:bidi w:val="0"/>
      </w:pPr>
      <w:r w:rsidRPr="00C072CE">
        <w:rPr>
          <w:noProof/>
        </w:rPr>
        <w:drawing>
          <wp:inline distT="0" distB="0" distL="0" distR="0" wp14:anchorId="525B490D" wp14:editId="25FF3915">
            <wp:extent cx="5932627" cy="399939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862" t="2193" r="25226" b="9842"/>
                    <a:stretch/>
                  </pic:blipFill>
                  <pic:spPr bwMode="auto">
                    <a:xfrm>
                      <a:off x="0" y="0"/>
                      <a:ext cx="5940048" cy="4004401"/>
                    </a:xfrm>
                    <a:prstGeom prst="rect">
                      <a:avLst/>
                    </a:prstGeom>
                    <a:noFill/>
                    <a:ln>
                      <a:noFill/>
                    </a:ln>
                    <a:extLst>
                      <a:ext uri="{53640926-AAD7-44D8-BBD7-CCE9431645EC}">
                        <a14:shadowObscured xmlns:a14="http://schemas.microsoft.com/office/drawing/2010/main"/>
                      </a:ext>
                    </a:extLst>
                  </pic:spPr>
                </pic:pic>
              </a:graphicData>
            </a:graphic>
          </wp:inline>
        </w:drawing>
      </w:r>
    </w:p>
    <w:p w14:paraId="0D2D7E8B" w14:textId="33F39BC6" w:rsidR="00AE66BB" w:rsidRDefault="00C072CE" w:rsidP="00463368">
      <w:pPr>
        <w:pStyle w:val="Caption"/>
        <w:jc w:val="left"/>
      </w:pPr>
      <w:bookmarkStart w:id="204" w:name="_Ref113877160"/>
      <w:r>
        <w:t xml:space="preserve">Figure </w:t>
      </w:r>
      <w:r w:rsidR="00000000">
        <w:fldChar w:fldCharType="begin"/>
      </w:r>
      <w:r w:rsidR="00000000">
        <w:instrText xml:space="preserve"> SEQ Figure \* ARABIC </w:instrText>
      </w:r>
      <w:r w:rsidR="00000000">
        <w:fldChar w:fldCharType="separate"/>
      </w:r>
      <w:r w:rsidR="007E2512">
        <w:rPr>
          <w:noProof/>
        </w:rPr>
        <w:t>4</w:t>
      </w:r>
      <w:r w:rsidR="00000000">
        <w:rPr>
          <w:noProof/>
        </w:rPr>
        <w:fldChar w:fldCharType="end"/>
      </w:r>
      <w:bookmarkEnd w:id="204"/>
      <w:r>
        <w:t xml:space="preserve">. </w:t>
      </w:r>
      <w:bookmarkStart w:id="205" w:name="_Hlk113877123"/>
      <w:r w:rsidRPr="00C072CE">
        <w:t xml:space="preserve">Results of Experiment </w:t>
      </w:r>
      <w:r>
        <w:t>2</w:t>
      </w:r>
      <w:r w:rsidRPr="00C072CE">
        <w:t xml:space="preserve">. (a) Reaching trajectories </w:t>
      </w:r>
      <w:r w:rsidR="00A927FB">
        <w:t xml:space="preserve">of valid trials </w:t>
      </w:r>
      <w:r w:rsidRPr="00C072CE">
        <w:t>to left and right targets, averaged across all participants. (b-f) Dots are single participant averages while the red/blue horizontal lines are the average of all participants. Black error bars symbol the standard error (SE). Full/dashed grey line</w:t>
      </w:r>
      <w:r w:rsidR="00DB70BA">
        <w:t>s</w:t>
      </w:r>
      <w:r w:rsidRPr="00C072CE">
        <w:t xml:space="preserve"> represent a numerical incline/decline between the congruent and incongruent conditions.</w:t>
      </w:r>
      <w:bookmarkEnd w:id="205"/>
    </w:p>
    <w:p w14:paraId="65366A3D" w14:textId="27CF7643" w:rsidR="00D826D9" w:rsidRDefault="00D826D9" w:rsidP="006238E0">
      <w:pPr>
        <w:pStyle w:val="Heading3"/>
      </w:pPr>
      <w:bookmarkStart w:id="206" w:name="_Toc114053540"/>
      <w:r>
        <w:t>Discussion</w:t>
      </w:r>
      <w:bookmarkEnd w:id="206"/>
    </w:p>
    <w:p w14:paraId="1ACEDBB1" w14:textId="12AC5B33" w:rsidR="00D44019" w:rsidRDefault="005B4E48" w:rsidP="00463368">
      <w:pPr>
        <w:ind w:firstLine="0"/>
      </w:pPr>
      <w:r>
        <w:t xml:space="preserve">In </w:t>
      </w:r>
      <w:del w:id="207" w:author="Chen Heller" w:date="2022-09-14T13:09:00Z">
        <w:r w:rsidDel="00035FA8">
          <w:delText>Exp 2</w:delText>
        </w:r>
      </w:del>
      <w:ins w:id="208" w:author="Chen Heller" w:date="2022-09-14T13:09:00Z">
        <w:r w:rsidR="00035FA8">
          <w:t>Experiment 2</w:t>
        </w:r>
      </w:ins>
      <w:r>
        <w:t xml:space="preserve"> </w:t>
      </w:r>
      <w:r w:rsidR="00463368">
        <w:t>t</w:t>
      </w:r>
      <w:r w:rsidR="00540076">
        <w:t>he participants</w:t>
      </w:r>
      <w:r>
        <w:t>'</w:t>
      </w:r>
      <w:r w:rsidR="00540076">
        <w:t xml:space="preserve"> ability to reach their final decision before initiating their movement was </w:t>
      </w:r>
      <w:r w:rsidR="00DC40E5">
        <w:t xml:space="preserve">intentionally </w:t>
      </w:r>
      <w:r w:rsidR="00540076">
        <w:t xml:space="preserve">limited by the </w:t>
      </w:r>
      <w:r>
        <w:t xml:space="preserve">shortened reaction time. </w:t>
      </w:r>
      <w:r w:rsidR="00DC40E5">
        <w:t>Consequently,</w:t>
      </w:r>
      <w:r>
        <w:t xml:space="preserve"> I expected the decision</w:t>
      </w:r>
      <w:r w:rsidR="003A2B63">
        <w:t>-</w:t>
      </w:r>
      <w:r>
        <w:t xml:space="preserve">making processes </w:t>
      </w:r>
      <w:r w:rsidR="00EA0065">
        <w:t xml:space="preserve">to occur during the movement and </w:t>
      </w:r>
      <w:r w:rsidR="00C00FAB">
        <w:t xml:space="preserve">manifest </w:t>
      </w:r>
      <w:r w:rsidR="00A322E0">
        <w:t>in</w:t>
      </w:r>
      <w:r w:rsidR="00C00FAB">
        <w:t xml:space="preserve"> differences in </w:t>
      </w:r>
      <w:r w:rsidR="00A322E0">
        <w:t xml:space="preserve">the </w:t>
      </w:r>
      <w:r w:rsidR="00C00FAB">
        <w:t>trajectory between the congruent and incongruent trials.</w:t>
      </w:r>
      <w:r w:rsidR="002E0D06">
        <w:t xml:space="preserve"> </w:t>
      </w:r>
      <w:r w:rsidR="00765704">
        <w:t xml:space="preserve">Yet this expectation was not </w:t>
      </w:r>
      <w:r w:rsidR="00E434A1">
        <w:t>borne</w:t>
      </w:r>
      <w:r w:rsidR="00765704">
        <w:t xml:space="preserve"> out by the data</w:t>
      </w:r>
      <w:r w:rsidR="002E0D06">
        <w:t xml:space="preserve">, </w:t>
      </w:r>
      <w:r w:rsidR="00765704">
        <w:t xml:space="preserve">as </w:t>
      </w:r>
      <w:r w:rsidR="002E0D06">
        <w:t xml:space="preserve">null results were </w:t>
      </w:r>
      <w:r w:rsidR="00702526">
        <w:t>observed</w:t>
      </w:r>
      <w:r w:rsidR="00B1230E">
        <w:t xml:space="preserve"> for all the dependent variables.</w:t>
      </w:r>
      <w:r w:rsidR="00B8456E">
        <w:t xml:space="preserve"> </w:t>
      </w:r>
      <w:r w:rsidR="00D826D9" w:rsidRPr="00E93521">
        <w:t xml:space="preserve">An examination of the reach area distribution shows that a single </w:t>
      </w:r>
      <w:r w:rsidR="00283CE4">
        <w:t>participant</w:t>
      </w:r>
      <w:r w:rsidR="00D826D9" w:rsidRPr="00E93521">
        <w:t xml:space="preserve"> had a </w:t>
      </w:r>
      <w:r w:rsidR="00702526">
        <w:t xml:space="preserve">strong </w:t>
      </w:r>
      <w:r w:rsidR="00D826D9" w:rsidRPr="00E93521">
        <w:t>opposite trend to the rest of the sample</w:t>
      </w:r>
      <w:r w:rsidR="007F291A">
        <w:t>,</w:t>
      </w:r>
      <w:r w:rsidR="00D826D9" w:rsidRPr="00E93521">
        <w:t xml:space="preserve"> which might explain why a significant </w:t>
      </w:r>
      <w:r w:rsidR="009D1EE5">
        <w:t xml:space="preserve">difference between the means </w:t>
      </w:r>
      <w:r w:rsidR="00D826D9" w:rsidRPr="00E93521">
        <w:t xml:space="preserve">could not be found </w:t>
      </w:r>
      <w:r w:rsidR="00714A8A">
        <w:t>(</w:t>
      </w:r>
      <w:r w:rsidR="00714A8A">
        <w:fldChar w:fldCharType="begin"/>
      </w:r>
      <w:r w:rsidR="00714A8A">
        <w:instrText xml:space="preserve"> REF _Ref113877160 \h </w:instrText>
      </w:r>
      <w:r w:rsidR="00714A8A">
        <w:fldChar w:fldCharType="separate"/>
      </w:r>
      <w:r w:rsidR="00714A8A">
        <w:t xml:space="preserve">Figure </w:t>
      </w:r>
      <w:r w:rsidR="00714A8A">
        <w:rPr>
          <w:noProof/>
        </w:rPr>
        <w:lastRenderedPageBreak/>
        <w:t>4</w:t>
      </w:r>
      <w:r w:rsidR="00714A8A">
        <w:fldChar w:fldCharType="end"/>
      </w:r>
      <w:r w:rsidR="00714A8A">
        <w:t>, (b))</w:t>
      </w:r>
      <w:r w:rsidR="00D826D9" w:rsidRPr="00E93521">
        <w:t>.</w:t>
      </w:r>
      <w:ins w:id="209" w:author="Chen Heller" w:date="2022-09-14T13:19:00Z">
        <w:r w:rsidR="00A81DB8">
          <w:t xml:space="preserve"> </w:t>
        </w:r>
        <w:proofErr w:type="gramStart"/>
        <w:r w:rsidR="00A81DB8">
          <w:t>Indeed</w:t>
        </w:r>
        <w:proofErr w:type="gramEnd"/>
        <w:r w:rsidR="00A81DB8">
          <w:t xml:space="preserve"> a post-hoc analysis revealed </w:t>
        </w:r>
      </w:ins>
      <w:ins w:id="210" w:author="Chen Heller" w:date="2022-09-14T13:20:00Z">
        <w:r w:rsidR="00FE25BD">
          <w:t>that excluding this participants yields a significant reach area effect.</w:t>
        </w:r>
      </w:ins>
      <w:r w:rsidR="00D826D9" w:rsidRPr="00E93521">
        <w:t xml:space="preserve"> </w:t>
      </w:r>
      <w:r w:rsidR="00C75FB9">
        <w:t xml:space="preserve">Expectedly, </w:t>
      </w:r>
      <w:r w:rsidR="009D64F9">
        <w:t xml:space="preserve">reducing the allowed </w:t>
      </w:r>
      <w:r w:rsidR="00145BDF">
        <w:t>reaction</w:t>
      </w:r>
      <w:r w:rsidR="009D64F9">
        <w:t xml:space="preserve"> time </w:t>
      </w:r>
      <w:r w:rsidR="00BC32D6">
        <w:t>in this experiment</w:t>
      </w:r>
      <w:r w:rsidR="00ED152F">
        <w:t xml:space="preserve"> </w:t>
      </w:r>
      <w:r w:rsidR="0092475A">
        <w:t xml:space="preserve">resulted in </w:t>
      </w:r>
      <w:r w:rsidR="00AE13F2">
        <w:t>a large average number of excluded trials (</w:t>
      </w:r>
      <w:r w:rsidR="00A671D0">
        <w:t>M = 214.11, SD = 71.12</w:t>
      </w:r>
      <w:r w:rsidR="00AE13F2">
        <w:t>)</w:t>
      </w:r>
      <w:r w:rsidR="00FA149D">
        <w:t xml:space="preserve"> which </w:t>
      </w:r>
      <w:r w:rsidR="004F6689">
        <w:t xml:space="preserve">might </w:t>
      </w:r>
      <w:r w:rsidR="00FA149D">
        <w:t xml:space="preserve">also explain the difficulty </w:t>
      </w:r>
      <w:r w:rsidR="005E1916">
        <w:t>to find</w:t>
      </w:r>
      <w:r w:rsidR="00FA149D">
        <w:t xml:space="preserve"> an effect</w:t>
      </w:r>
      <w:r w:rsidR="005E1916">
        <w:t>, as this also reduces the signal to noise ratio</w:t>
      </w:r>
      <w:r w:rsidR="00AE13F2">
        <w:t>.</w:t>
      </w:r>
    </w:p>
    <w:p w14:paraId="25BD0ACD" w14:textId="21BABC62" w:rsidR="00197453" w:rsidRDefault="00197453" w:rsidP="008F0674">
      <w:pPr>
        <w:pStyle w:val="NoSpacing"/>
        <w:bidi w:val="0"/>
      </w:pPr>
    </w:p>
    <w:p w14:paraId="2C206D09" w14:textId="6D0EC5AF" w:rsidR="00ED60E1" w:rsidRDefault="008E682E" w:rsidP="006238E0">
      <w:pPr>
        <w:pStyle w:val="Heading2"/>
        <w:rPr>
          <w:rtl/>
        </w:rPr>
      </w:pPr>
      <w:bookmarkStart w:id="211" w:name="_Toc114053541"/>
      <w:r>
        <w:t xml:space="preserve">Pilot </w:t>
      </w:r>
      <w:r w:rsidR="00ED60E1">
        <w:t>Exp</w:t>
      </w:r>
      <w:r>
        <w:t>eriment</w:t>
      </w:r>
      <w:r w:rsidR="00ED60E1">
        <w:t xml:space="preserve"> 3</w:t>
      </w:r>
      <w:bookmarkEnd w:id="211"/>
    </w:p>
    <w:p w14:paraId="6ED892B3" w14:textId="5F83E276" w:rsidR="00D826D9" w:rsidRDefault="007D3BA7" w:rsidP="00F0095E">
      <w:pPr>
        <w:ind w:firstLine="0"/>
      </w:pPr>
      <w:r>
        <w:t xml:space="preserve">Given the </w:t>
      </w:r>
      <w:r w:rsidR="00D826D9">
        <w:t>large proportion of excluded trials</w:t>
      </w:r>
      <w:r w:rsidR="00470925">
        <w:t xml:space="preserve">, in Experiment 3 </w:t>
      </w:r>
      <w:r w:rsidR="008E62C2">
        <w:t xml:space="preserve">the </w:t>
      </w:r>
      <w:r w:rsidR="00D826D9">
        <w:t xml:space="preserve">practice session </w:t>
      </w:r>
      <w:r w:rsidR="00470925">
        <w:t xml:space="preserve">was substantially prolonged into a full session conducted </w:t>
      </w:r>
      <w:r w:rsidR="00D826D9">
        <w:t xml:space="preserve">a day before the test session. </w:t>
      </w:r>
      <w:r w:rsidR="005863EE">
        <w:t xml:space="preserve">I anticipated that if participants learn to respond more quickly, there will be </w:t>
      </w:r>
      <w:r w:rsidR="00D826D9">
        <w:t xml:space="preserve">less incorrect answers and </w:t>
      </w:r>
      <w:r w:rsidR="005863EE">
        <w:t xml:space="preserve">too-slow </w:t>
      </w:r>
      <w:r w:rsidR="00D826D9">
        <w:t xml:space="preserve">timing responses, </w:t>
      </w:r>
      <w:r w:rsidR="005863EE">
        <w:t xml:space="preserve">leading to less exclusions. This in turn was expected to increase the signal-to-noise </w:t>
      </w:r>
      <w:proofErr w:type="gramStart"/>
      <w:r w:rsidR="005863EE">
        <w:t>ratio, and</w:t>
      </w:r>
      <w:proofErr w:type="gramEnd"/>
      <w:r w:rsidR="005863EE">
        <w:t xml:space="preserve"> allow the</w:t>
      </w:r>
      <w:r w:rsidR="00D826D9">
        <w:t xml:space="preserve"> congruency effect</w:t>
      </w:r>
      <w:r w:rsidR="005863EE">
        <w:t xml:space="preserve"> to be found</w:t>
      </w:r>
      <w:r w:rsidR="00D826D9">
        <w:t>.</w:t>
      </w:r>
    </w:p>
    <w:p w14:paraId="0580D9A3" w14:textId="7021934F" w:rsidR="00D826D9" w:rsidRDefault="00D826D9" w:rsidP="006238E0">
      <w:pPr>
        <w:pStyle w:val="Heading3"/>
      </w:pPr>
      <w:bookmarkStart w:id="212" w:name="_Toc114053542"/>
      <w:r>
        <w:t>Methods</w:t>
      </w:r>
      <w:bookmarkEnd w:id="212"/>
    </w:p>
    <w:p w14:paraId="3B29F863" w14:textId="77777777" w:rsidR="00D826D9" w:rsidRDefault="00D826D9" w:rsidP="006238E0">
      <w:pPr>
        <w:pStyle w:val="Heading4"/>
      </w:pPr>
      <w:bookmarkStart w:id="213" w:name="_Toc114053543"/>
      <w:r>
        <w:t>Participants</w:t>
      </w:r>
      <w:bookmarkEnd w:id="213"/>
    </w:p>
    <w:p w14:paraId="542AD451" w14:textId="2ADE5ABA" w:rsidR="00D826D9" w:rsidRPr="00354457" w:rsidRDefault="00F0095E" w:rsidP="008F0674">
      <w:pPr>
        <w:ind w:firstLine="0"/>
      </w:pPr>
      <w:r>
        <w:t>Seven</w:t>
      </w:r>
      <w:r w:rsidR="00F5658A">
        <w:t xml:space="preserve"> </w:t>
      </w:r>
      <w:r w:rsidR="00D826D9">
        <w:t>participants (</w:t>
      </w:r>
      <w:r w:rsidR="007B7156">
        <w:t xml:space="preserve">5 </w:t>
      </w:r>
      <w:r w:rsidR="00D826D9">
        <w:t>females) were recruited for the study (</w:t>
      </w:r>
      <w:r w:rsidR="00903CA4">
        <w:t xml:space="preserve">age: </w:t>
      </w:r>
      <w:r w:rsidR="00D826D9">
        <w:t xml:space="preserve">M = </w:t>
      </w:r>
      <w:r w:rsidR="002E3A53">
        <w:t>24.42</w:t>
      </w:r>
      <w:r w:rsidR="00D826D9">
        <w:t>, SD = 3.</w:t>
      </w:r>
      <w:r w:rsidR="002E3A53">
        <w:t>20</w:t>
      </w:r>
      <w:r w:rsidR="00D826D9">
        <w:t xml:space="preserve">) in a recruitment procedure identical to experiment 1. Four </w:t>
      </w:r>
      <w:r w:rsidR="007B7156">
        <w:t xml:space="preserve">additional </w:t>
      </w:r>
      <w:r w:rsidR="00D826D9">
        <w:t xml:space="preserve">participants were excluded since they did not arrive to the second day of the experiment. One more participant was excluded because he had less than 25 valid trials in each condition, and five other participants were excluded since they </w:t>
      </w:r>
      <w:r w:rsidR="00827596">
        <w:t>achieved</w:t>
      </w:r>
      <w:r w:rsidR="00D826D9">
        <w:t xml:space="preserve"> significantly less than 70% correct answers in the classification task according to a binomial test.</w:t>
      </w:r>
      <w:r w:rsidR="007B7156" w:rsidDel="007B7156">
        <w:t xml:space="preserve"> </w:t>
      </w:r>
    </w:p>
    <w:p w14:paraId="0A2005EA" w14:textId="545FA7E5" w:rsidR="00D826D9" w:rsidRDefault="00D826D9" w:rsidP="006238E0">
      <w:pPr>
        <w:pStyle w:val="Heading3"/>
      </w:pPr>
      <w:bookmarkStart w:id="214" w:name="_Toc114053544"/>
      <w:r>
        <w:t>Stimuli</w:t>
      </w:r>
      <w:r w:rsidR="008E682E">
        <w:t>, Apparatus and Procedure</w:t>
      </w:r>
      <w:bookmarkEnd w:id="214"/>
    </w:p>
    <w:p w14:paraId="1151CE81" w14:textId="3D858295" w:rsidR="00D826D9" w:rsidRDefault="00D826D9" w:rsidP="00EE6512">
      <w:pPr>
        <w:ind w:firstLine="0"/>
      </w:pPr>
      <w:r>
        <w:t>The</w:t>
      </w:r>
      <w:r w:rsidR="008E682E">
        <w:t xml:space="preserve"> experimental methods were identical to those used in Experiment 2, besides the following changes: </w:t>
      </w:r>
      <w:r w:rsidR="001D0E54">
        <w:t>f</w:t>
      </w:r>
      <w:r w:rsidR="008E682E">
        <w:t xml:space="preserve">irst, the </w:t>
      </w:r>
      <w:r>
        <w:t>maximal movement onset and movement duration were reduced by 10ms to 320ms and 420ms respectively</w:t>
      </w:r>
      <w:r w:rsidR="00960D0C">
        <w:t xml:space="preserve"> to make sure they do not exceed those use in </w:t>
      </w:r>
      <w:r w:rsidR="00960D0C" w:rsidRPr="00C65950">
        <w:t>Gallivan &amp; Chapman</w:t>
      </w:r>
      <w:r w:rsidR="00960D0C">
        <w:t xml:space="preserve"> </w:t>
      </w:r>
      <w:r w:rsidR="00FA1F2E">
        <w:fldChar w:fldCharType="begin"/>
      </w:r>
      <w:r w:rsidR="001E0D76">
        <w:instrText xml:space="preserve"> ADDIN ZOTERO_ITEM CSL_CITATION {"citationID":"V41mvUQG","properties":{"formattedCitation":"(Gallivan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FA1F2E">
        <w:fldChar w:fldCharType="separate"/>
      </w:r>
      <w:r w:rsidR="001E0D76" w:rsidRPr="001E0D76">
        <w:rPr>
          <w:rFonts w:ascii="Times New Roman" w:hAnsi="Times New Roman" w:cs="Times New Roman"/>
        </w:rPr>
        <w:t>(Gallivan &amp; Chapman, 2014)</w:t>
      </w:r>
      <w:r w:rsidR="00FA1F2E">
        <w:fldChar w:fldCharType="end"/>
      </w:r>
      <w:r>
        <w:t>. Recognition of movement onset and offset was also adjusted</w:t>
      </w:r>
      <w:r w:rsidR="0057241D">
        <w:t xml:space="preserve"> to improve their consistency across trials</w:t>
      </w:r>
      <w:r>
        <w:t xml:space="preserve">, </w:t>
      </w:r>
      <w:r w:rsidR="008E682E">
        <w:t xml:space="preserve">so </w:t>
      </w:r>
      <w:r>
        <w:t xml:space="preserve">movement started when the finger was 1cm away from the starting point (Euclidean distance) and ended when it was 1.5cm away from the screen (on the Z axis). </w:t>
      </w:r>
      <w:r w:rsidR="008E682E">
        <w:t xml:space="preserve">Second, </w:t>
      </w:r>
      <w:r>
        <w:t xml:space="preserve">"Too early" feedback was given if the participant responded less then 100ms after target presentation. The purpose of the "Too early" feedback was to prevent predictive responses, </w:t>
      </w:r>
      <w:r w:rsidR="008E682E">
        <w:lastRenderedPageBreak/>
        <w:t>which</w:t>
      </w:r>
      <w:r>
        <w:t xml:space="preserve"> are planned before the stimul</w:t>
      </w:r>
      <w:r w:rsidR="008E682E">
        <w:t>us</w:t>
      </w:r>
      <w:r>
        <w:t xml:space="preserve"> is displayed and are therefore less affected by it. </w:t>
      </w:r>
      <w:r w:rsidR="008E682E">
        <w:t xml:space="preserve">Third, and most importantly, a longer practice session was run on a separate day before the main experimental session. It included six practice blocks, where a different set of 60 4-letter words was used as primes and targets. All words followed the same criteria as in the previous experiments. </w:t>
      </w:r>
      <w:r>
        <w:t xml:space="preserve"> The</w:t>
      </w:r>
      <w:r w:rsidR="008E682E">
        <w:t>se</w:t>
      </w:r>
      <w:r>
        <w:t xml:space="preserve"> stimuli were drawn from a set of ten pseudo random lists of condition and stimulus order</w:t>
      </w:r>
      <w:r w:rsidR="00C34ABE">
        <w:t>,</w:t>
      </w:r>
      <w:r>
        <w:t xml:space="preserve"> </w:t>
      </w:r>
      <w:r w:rsidR="00C34ABE">
        <w:t xml:space="preserve">which </w:t>
      </w:r>
      <w:r>
        <w:t>followed the same constraints as the test session lists.</w:t>
      </w:r>
    </w:p>
    <w:p w14:paraId="5154F176" w14:textId="78C4F3B9" w:rsidR="00D826D9" w:rsidRDefault="00D826D9" w:rsidP="006238E0">
      <w:pPr>
        <w:pStyle w:val="Heading3"/>
      </w:pPr>
      <w:bookmarkStart w:id="215" w:name="_Toc114053545"/>
      <w:r>
        <w:t>Results</w:t>
      </w:r>
      <w:bookmarkEnd w:id="215"/>
    </w:p>
    <w:p w14:paraId="3C8905BD" w14:textId="0AAFCE3B" w:rsidR="0045341F" w:rsidRDefault="00BA4221" w:rsidP="00EE6512">
      <w:pPr>
        <w:ind w:firstLine="0"/>
      </w:pPr>
      <w:r>
        <w:t xml:space="preserve">Prime visibility: </w:t>
      </w:r>
      <w:del w:id="216" w:author="Chen Heller" w:date="2022-09-14T13:40:00Z">
        <w:r w:rsidDel="004824F3">
          <w:delText>overall,</w:delText>
        </w:r>
      </w:del>
      <w:ins w:id="217" w:author="Chen Heller" w:date="2022-09-14T13:40:00Z">
        <w:r w:rsidR="004824F3">
          <w:t>PAS visibility ratings of 1/2/3/4 were given in</w:t>
        </w:r>
      </w:ins>
      <w:r>
        <w:t xml:space="preserve"> </w:t>
      </w:r>
      <w:r w:rsidR="00E97DDA">
        <w:t>76.29</w:t>
      </w:r>
      <w:r>
        <w:t>%</w:t>
      </w:r>
      <w:del w:id="218" w:author="Chen Heller" w:date="2022-09-14T13:41:00Z">
        <w:r w:rsidDel="004824F3">
          <w:delText xml:space="preserve"> of the trials were rated as visibility 1, </w:delText>
        </w:r>
      </w:del>
      <w:ins w:id="219" w:author="Chen Heller" w:date="2022-09-14T13:41:00Z">
        <w:r w:rsidR="004824F3">
          <w:t>/</w:t>
        </w:r>
      </w:ins>
      <w:r w:rsidR="00935D83">
        <w:t>2</w:t>
      </w:r>
      <w:r w:rsidR="00E97DDA">
        <w:t>0</w:t>
      </w:r>
      <w:r w:rsidR="00935D83">
        <w:t>.</w:t>
      </w:r>
      <w:r w:rsidR="00E97DDA">
        <w:t>0</w:t>
      </w:r>
      <w:r w:rsidR="00935D83">
        <w:t>8</w:t>
      </w:r>
      <w:r>
        <w:t>%</w:t>
      </w:r>
      <w:del w:id="220" w:author="Chen Heller" w:date="2022-09-14T13:41:00Z">
        <w:r w:rsidDel="004824F3">
          <w:delText xml:space="preserve"> as visibility 2, </w:delText>
        </w:r>
      </w:del>
      <w:ins w:id="221" w:author="Chen Heller" w:date="2022-09-14T13:41:00Z">
        <w:r w:rsidR="004824F3">
          <w:t>/</w:t>
        </w:r>
      </w:ins>
      <w:r w:rsidR="00E97DDA">
        <w:t>2</w:t>
      </w:r>
      <w:r w:rsidR="00935D83">
        <w:t>.</w:t>
      </w:r>
      <w:r w:rsidR="00E97DDA">
        <w:t>85</w:t>
      </w:r>
      <w:r>
        <w:t>%</w:t>
      </w:r>
      <w:del w:id="222" w:author="Chen Heller" w:date="2022-09-14T13:41:00Z">
        <w:r w:rsidDel="004824F3">
          <w:delText xml:space="preserve"> as visibility 3 and </w:delText>
        </w:r>
      </w:del>
      <w:ins w:id="223" w:author="Chen Heller" w:date="2022-09-14T13:41:00Z">
        <w:r w:rsidR="004824F3">
          <w:t>/</w:t>
        </w:r>
      </w:ins>
      <w:r w:rsidR="00E97DDA">
        <w:t>0</w:t>
      </w:r>
      <w:r w:rsidR="00935D83">
        <w:t>.</w:t>
      </w:r>
      <w:r w:rsidR="00E97DDA">
        <w:t>76</w:t>
      </w:r>
      <w:r>
        <w:t>%</w:t>
      </w:r>
      <w:del w:id="224" w:author="Chen Heller" w:date="2022-09-14T13:41:00Z">
        <w:r w:rsidDel="004824F3">
          <w:delText xml:space="preserve"> as visibility 4</w:delText>
        </w:r>
      </w:del>
      <w:ins w:id="225" w:author="Chen Heller" w:date="2022-09-14T13:41:00Z">
        <w:r w:rsidR="004824F3">
          <w:t xml:space="preserve"> of the trials, respectively</w:t>
        </w:r>
      </w:ins>
      <w:r>
        <w:t xml:space="preserve">. </w:t>
      </w:r>
      <w:del w:id="226" w:author="Chen Heller" w:date="2022-09-14T13:33:00Z">
        <w:r w:rsidR="00D826D9" w:rsidDel="00397BE4">
          <w:delText>When participants rated the prime as invisible, they were not better than chance at recognizing it</w:delText>
        </w:r>
      </w:del>
      <w:ins w:id="227" w:author="Chen Heller" w:date="2022-09-14T13:33:00Z">
        <w:r w:rsidR="00397BE4">
          <w:t>Chance level recognition was observed for stimuli that was reported as invisible</w:t>
        </w:r>
      </w:ins>
      <w:r w:rsidR="00D826D9">
        <w:t xml:space="preserve">, </w:t>
      </w:r>
      <w:commentRangeStart w:id="228"/>
      <w:r w:rsidR="00D826D9">
        <w:t>M = 47.4</w:t>
      </w:r>
      <w:r w:rsidR="00174F24">
        <w:t>6</w:t>
      </w:r>
      <w:r w:rsidR="00D826D9">
        <w:t xml:space="preserve">%, </w:t>
      </w:r>
      <w:commentRangeEnd w:id="228"/>
      <w:r w:rsidR="008351C5">
        <w:rPr>
          <w:rStyle w:val="CommentReference"/>
        </w:rPr>
        <w:commentReference w:id="228"/>
      </w:r>
      <w:r w:rsidR="00D826D9">
        <w:t>SD = 3.4</w:t>
      </w:r>
      <w:r w:rsidR="00E52E97">
        <w:t>5</w:t>
      </w:r>
      <w:r w:rsidR="00D826D9">
        <w:t xml:space="preserve">, </w:t>
      </w:r>
      <w:proofErr w:type="gramStart"/>
      <w:r w:rsidR="00D826D9">
        <w:t>t</w:t>
      </w:r>
      <w:r w:rsidR="00D826D9" w:rsidRPr="00EE6512">
        <w:t>(</w:t>
      </w:r>
      <w:proofErr w:type="gramEnd"/>
      <w:r w:rsidR="00D826D9" w:rsidRPr="00EE6512">
        <w:t>6)</w:t>
      </w:r>
      <w:r w:rsidR="00D826D9">
        <w:t xml:space="preserve"> = -1.94, p = 0.1</w:t>
      </w:r>
      <w:r w:rsidR="00174F24">
        <w:t>00</w:t>
      </w:r>
      <w:r w:rsidR="00D826D9">
        <w:t>, 95% CI = [44.26, 50.65].</w:t>
      </w:r>
      <w:r w:rsidR="008116EA">
        <w:t xml:space="preserve"> Thus, </w:t>
      </w:r>
      <w:r w:rsidR="008351C5">
        <w:t>akin to previous experiments, masking was effective.</w:t>
      </w:r>
    </w:p>
    <w:p w14:paraId="79B2248F" w14:textId="6CE91D36" w:rsidR="00810BEA" w:rsidRDefault="0045341F" w:rsidP="00212789">
      <w:r>
        <w:t xml:space="preserve">Congruency effect: </w:t>
      </w:r>
      <w:del w:id="229" w:author="Chen Heller" w:date="2022-09-14T12:26:00Z">
        <w:r w:rsidR="00D011EC" w:rsidDel="004130C2">
          <w:delText xml:space="preserve">Multiple comparisons correction </w:delText>
        </w:r>
        <w:r w:rsidR="007A0FCA" w:rsidDel="004130C2">
          <w:delText xml:space="preserve">procedure </w:delText>
        </w:r>
        <w:r w:rsidR="00D011EC" w:rsidDel="004130C2">
          <w:delText xml:space="preserve">was </w:delText>
        </w:r>
        <w:r w:rsidR="00A941E4" w:rsidDel="004130C2">
          <w:delText xml:space="preserve">identical to </w:delText>
        </w:r>
        <w:r w:rsidR="0000070C" w:rsidDel="004130C2">
          <w:delText>Exp 2.</w:delText>
        </w:r>
      </w:del>
      <w:del w:id="230" w:author="Chen Heller" w:date="2022-09-14T08:53:00Z">
        <w:r w:rsidDel="005D094A">
          <w:delText xml:space="preserve"> </w:delText>
        </w:r>
        <w:r w:rsidR="00824724" w:rsidDel="005D094A">
          <w:delText>Additionally, t</w:delText>
        </w:r>
        <w:r w:rsidR="00E132B1" w:rsidDel="005D094A">
          <w:delText xml:space="preserve">he movement duration variable as well as the </w:delText>
        </w:r>
        <w:r w:rsidR="006F660F" w:rsidDel="005D094A">
          <w:delText>reach area</w:delText>
        </w:r>
        <w:r w:rsidR="002D00F6" w:rsidDel="005D094A">
          <w:delText xml:space="preserve"> and the traveled distance </w:delText>
        </w:r>
        <w:r w:rsidR="006F660F" w:rsidDel="005D094A">
          <w:delText xml:space="preserve">variables, </w:delText>
        </w:r>
        <w:r w:rsidR="00824724" w:rsidDel="005D094A">
          <w:delText xml:space="preserve">were tested using permutation since they </w:delText>
        </w:r>
        <w:r w:rsidR="006F660F" w:rsidDel="005D094A">
          <w:delText>violated the normality assumption.</w:delText>
        </w:r>
      </w:del>
      <w:r w:rsidR="00E132B1">
        <w:t xml:space="preserve"> </w:t>
      </w:r>
      <w:r w:rsidR="00D826D9">
        <w:t xml:space="preserve">Contrary to </w:t>
      </w:r>
      <w:r w:rsidR="000A2BD0">
        <w:t>Experiment 2</w:t>
      </w:r>
      <w:r w:rsidR="00D826D9">
        <w:t xml:space="preserve">, </w:t>
      </w:r>
      <w:del w:id="231" w:author="Chen Heller" w:date="2022-09-14T12:27:00Z">
        <w:r w:rsidR="00D63E64" w:rsidDel="00DF710B">
          <w:delText xml:space="preserve">a </w:delText>
        </w:r>
        <w:r w:rsidR="000C5896" w:rsidDel="00DF710B">
          <w:delText xml:space="preserve">difference was detected in the reach </w:delText>
        </w:r>
      </w:del>
      <w:del w:id="232" w:author="Chen Heller" w:date="2022-09-14T17:11:00Z">
        <w:r w:rsidR="00853A02" w:rsidDel="00006789">
          <w:pgNum/>
          <w:delText>rea</w:delText>
        </w:r>
      </w:del>
      <w:ins w:id="233" w:author="Chen Heller" w:date="2022-09-14T17:11:00Z">
        <w:r w:rsidR="00006789">
          <w:t>a p</w:t>
        </w:r>
      </w:ins>
      <w:ins w:id="234" w:author="Chen Heller" w:date="2022-09-14T12:28:00Z">
        <w:r w:rsidR="00DF710B">
          <w:t xml:space="preserve">rominent difference was found </w:t>
        </w:r>
        <w:r w:rsidR="00536CFE">
          <w:t xml:space="preserve">in </w:t>
        </w:r>
      </w:ins>
      <w:ins w:id="235" w:author="Chen Heller" w:date="2022-09-14T12:27:00Z">
        <w:r w:rsidR="00DF710B">
          <w:t xml:space="preserve">reach area </w:t>
        </w:r>
      </w:ins>
      <w:ins w:id="236" w:author="Chen Heller" w:date="2022-09-14T12:28:00Z">
        <w:r w:rsidR="00536CFE">
          <w:t>which</w:t>
        </w:r>
        <w:r w:rsidR="00536CFE" w:rsidRPr="00536CFE">
          <w:t xml:space="preserve"> </w:t>
        </w:r>
        <w:r w:rsidR="00536CFE">
          <w:t>was smaller in the incongruent condition than in the congruent one</w:t>
        </w:r>
        <w:r w:rsidR="00536CFE">
          <w:t xml:space="preserve"> </w:t>
        </w:r>
      </w:ins>
      <w:del w:id="237" w:author="Chen Heller" w:date="2022-09-14T12:28:00Z">
        <w:r w:rsidR="000C5896" w:rsidDel="00536CFE">
          <w:delText xml:space="preserve"> </w:delText>
        </w:r>
      </w:del>
      <w:r w:rsidR="000C3552">
        <w:t>(</w:t>
      </w:r>
      <w:r w:rsidR="000C3552">
        <w:fldChar w:fldCharType="begin"/>
      </w:r>
      <w:r w:rsidR="000C3552">
        <w:instrText xml:space="preserve"> REF _Ref113877436 \h </w:instrText>
      </w:r>
      <w:r w:rsidR="000C3552">
        <w:fldChar w:fldCharType="separate"/>
      </w:r>
      <w:r w:rsidR="000C3552">
        <w:t xml:space="preserve">Figure </w:t>
      </w:r>
      <w:r w:rsidR="000C3552">
        <w:rPr>
          <w:noProof/>
        </w:rPr>
        <w:t>5</w:t>
      </w:r>
      <w:r w:rsidR="000C3552">
        <w:fldChar w:fldCharType="end"/>
      </w:r>
      <w:del w:id="238" w:author="Chen Heller" w:date="2022-09-14T12:33:00Z">
        <w:r w:rsidR="000C3552" w:rsidDel="0043758C">
          <w:delText>)</w:delText>
        </w:r>
        <w:r w:rsidR="00FA5A84" w:rsidDel="0043758C">
          <w:delText>,</w:delText>
        </w:r>
        <w:r w:rsidR="000C3552" w:rsidDel="0043758C">
          <w:delText xml:space="preserve"> </w:delText>
        </w:r>
      </w:del>
      <w:ins w:id="239" w:author="Chen Heller" w:date="2022-09-14T12:33:00Z">
        <w:r w:rsidR="0043758C">
          <w:t>)</w:t>
        </w:r>
        <w:r w:rsidR="0043758C">
          <w:t>.</w:t>
        </w:r>
        <w:r w:rsidR="0043758C">
          <w:t xml:space="preserve"> </w:t>
        </w:r>
        <w:proofErr w:type="gramStart"/>
        <w:r w:rsidR="0043758C">
          <w:t>H</w:t>
        </w:r>
      </w:ins>
      <w:ins w:id="240" w:author="Chen Heller" w:date="2022-09-14T12:28:00Z">
        <w:r w:rsidR="00536CFE">
          <w:t>owever</w:t>
        </w:r>
        <w:proofErr w:type="gramEnd"/>
        <w:r w:rsidR="00536CFE">
          <w:t xml:space="preserve"> this difference</w:t>
        </w:r>
      </w:ins>
      <w:ins w:id="241" w:author="Chen Heller" w:date="2022-09-14T12:34:00Z">
        <w:r w:rsidR="0043758C">
          <w:t xml:space="preserve">, </w:t>
        </w:r>
      </w:ins>
      <w:ins w:id="242" w:author="Chen Heller" w:date="2022-09-14T17:11:00Z">
        <w:r w:rsidR="00956ED9">
          <w:t xml:space="preserve">as well as </w:t>
        </w:r>
      </w:ins>
      <w:ins w:id="243" w:author="Chen Heller" w:date="2022-09-14T12:34:00Z">
        <w:r w:rsidR="0043758C">
          <w:t>the difference in the other dependent variables</w:t>
        </w:r>
      </w:ins>
      <w:ins w:id="244" w:author="Chen Heller" w:date="2022-09-14T17:12:00Z">
        <w:r w:rsidR="00956ED9">
          <w:t xml:space="preserve"> (</w:t>
        </w:r>
        <w:r w:rsidR="00956ED9">
          <w:fldChar w:fldCharType="begin"/>
        </w:r>
        <w:r w:rsidR="00956ED9">
          <w:instrText xml:space="preserve"> REF _Ref114067946 \h </w:instrText>
        </w:r>
      </w:ins>
      <w:r w:rsidR="00956ED9">
        <w:fldChar w:fldCharType="separate"/>
      </w:r>
      <w:ins w:id="245" w:author="Chen Heller" w:date="2022-09-14T17:12:00Z">
        <w:r w:rsidR="00956ED9">
          <w:t xml:space="preserve">Table </w:t>
        </w:r>
        <w:r w:rsidR="00956ED9">
          <w:rPr>
            <w:noProof/>
          </w:rPr>
          <w:t>3</w:t>
        </w:r>
        <w:r w:rsidR="00956ED9">
          <w:fldChar w:fldCharType="end"/>
        </w:r>
        <w:r w:rsidR="00956ED9">
          <w:t>)</w:t>
        </w:r>
      </w:ins>
      <w:ins w:id="246" w:author="Chen Heller" w:date="2022-09-14T12:34:00Z">
        <w:r w:rsidR="0043758C">
          <w:t xml:space="preserve">, </w:t>
        </w:r>
      </w:ins>
      <w:ins w:id="247" w:author="Chen Heller" w:date="2022-09-14T12:28:00Z">
        <w:r w:rsidR="00536CFE">
          <w:t xml:space="preserve">did not survive the </w:t>
        </w:r>
      </w:ins>
      <w:ins w:id="248" w:author="Chen Heller" w:date="2022-09-14T12:29:00Z">
        <w:r w:rsidR="00536CFE">
          <w:t>multiple comparisons correction</w:t>
        </w:r>
      </w:ins>
      <w:ins w:id="249" w:author="Chen Heller" w:date="2022-09-14T12:34:00Z">
        <w:r w:rsidR="0043758C">
          <w:t>.</w:t>
        </w:r>
      </w:ins>
      <w:ins w:id="250" w:author="Chen Heller" w:date="2022-09-14T12:29:00Z">
        <w:r w:rsidR="00536CFE">
          <w:t xml:space="preserve"> </w:t>
        </w:r>
      </w:ins>
      <w:del w:id="251" w:author="Chen Heller" w:date="2022-09-14T12:28:00Z">
        <w:r w:rsidR="000C5896" w:rsidDel="00536CFE">
          <w:delText xml:space="preserve">which was </w:delText>
        </w:r>
        <w:r w:rsidR="001B2C33" w:rsidDel="00536CFE">
          <w:delText xml:space="preserve">smaller in </w:delText>
        </w:r>
        <w:r w:rsidR="000C5896" w:rsidDel="00536CFE">
          <w:delText xml:space="preserve">the </w:delText>
        </w:r>
        <w:r w:rsidR="001B2C33" w:rsidDel="00536CFE">
          <w:delText>in</w:delText>
        </w:r>
        <w:r w:rsidR="000C5896" w:rsidDel="00536CFE">
          <w:delText>congruent condition</w:delText>
        </w:r>
        <w:r w:rsidR="006B2277" w:rsidDel="00536CFE">
          <w:delText xml:space="preserve"> than in the congruent </w:delText>
        </w:r>
        <w:commentRangeStart w:id="252"/>
        <w:r w:rsidR="006B2277" w:rsidDel="00536CFE">
          <w:delText>one</w:delText>
        </w:r>
        <w:r w:rsidR="000C5896" w:rsidDel="00536CFE">
          <w:delText xml:space="preserve"> </w:delText>
        </w:r>
      </w:del>
      <w:commentRangeEnd w:id="252"/>
      <w:r w:rsidR="00164671">
        <w:rPr>
          <w:rStyle w:val="CommentReference"/>
        </w:rPr>
        <w:commentReference w:id="252"/>
      </w:r>
      <w:del w:id="253" w:author="Chen Heller" w:date="2022-09-14T17:12:00Z">
        <w:r w:rsidR="000C5896" w:rsidDel="00956ED9">
          <w:delText>(M</w:delText>
        </w:r>
        <w:r w:rsidR="000C5896" w:rsidDel="00956ED9">
          <w:rPr>
            <w:vertAlign w:val="subscript"/>
          </w:rPr>
          <w:delText>con</w:delText>
        </w:r>
        <w:r w:rsidR="000C5896" w:rsidDel="00956ED9">
          <w:delText xml:space="preserve"> = 2, SD</w:delText>
        </w:r>
        <w:r w:rsidR="000C5896" w:rsidDel="00956ED9">
          <w:rPr>
            <w:vertAlign w:val="subscript"/>
          </w:rPr>
          <w:delText>con</w:delText>
        </w:r>
        <w:r w:rsidR="000C5896" w:rsidDel="00956ED9">
          <w:delText xml:space="preserve"> = 0.30, M</w:delText>
        </w:r>
        <w:r w:rsidR="000C5896" w:rsidDel="00956ED9">
          <w:rPr>
            <w:vertAlign w:val="subscript"/>
          </w:rPr>
          <w:delText>incon</w:delText>
        </w:r>
        <w:r w:rsidR="000C5896" w:rsidDel="00956ED9">
          <w:delText xml:space="preserve"> = 1.73, SD</w:delText>
        </w:r>
        <w:r w:rsidR="000C5896" w:rsidDel="00956ED9">
          <w:rPr>
            <w:vertAlign w:val="subscript"/>
          </w:rPr>
          <w:delText>incon</w:delText>
        </w:r>
        <w:r w:rsidR="000C5896" w:rsidDel="00956ED9">
          <w:delText xml:space="preserve"> = 0.25, p = 0.023, 95% CI [</w:delText>
        </w:r>
      </w:del>
      <w:del w:id="254" w:author="Chen Heller" w:date="2022-09-14T08:56:00Z">
        <w:r w:rsidR="000C5896" w:rsidDel="00BD3F24">
          <w:delText>0.11, 0.42</w:delText>
        </w:r>
      </w:del>
      <w:del w:id="255" w:author="Chen Heller" w:date="2022-09-14T17:12:00Z">
        <w:r w:rsidR="000C5896" w:rsidDel="00956ED9">
          <w:delText>]</w:delText>
        </w:r>
        <w:r w:rsidR="005F2363" w:rsidDel="00956ED9">
          <w:delText xml:space="preserve">, Cohen's d = </w:delText>
        </w:r>
        <w:r w:rsidR="00C847A3" w:rsidDel="00956ED9">
          <w:delText>1.14</w:delText>
        </w:r>
        <w:r w:rsidR="000C5896" w:rsidDel="00956ED9">
          <w:delText xml:space="preserve">). </w:delText>
        </w:r>
      </w:del>
      <w:del w:id="256" w:author="Chen Heller" w:date="2022-09-14T12:34:00Z">
        <w:r w:rsidR="002A0697" w:rsidDel="0043758C">
          <w:delText>On the other hand,</w:delText>
        </w:r>
        <w:r w:rsidR="000C5896" w:rsidDel="0043758C">
          <w:delText xml:space="preserve"> </w:delText>
        </w:r>
        <w:r w:rsidR="00D63E64" w:rsidDel="0043758C">
          <w:delText>the</w:delText>
        </w:r>
        <w:r w:rsidR="00CF4F56" w:rsidDel="0043758C">
          <w:delText xml:space="preserve"> congruency effect was absent in the </w:delText>
        </w:r>
      </w:del>
      <w:del w:id="257" w:author="Chen Heller" w:date="2022-09-14T17:12:00Z">
        <w:r w:rsidR="00CF4F56" w:rsidDel="00956ED9">
          <w:delText>traveled distance (M</w:delText>
        </w:r>
        <w:r w:rsidR="00CF4F56" w:rsidDel="00956ED9">
          <w:rPr>
            <w:vertAlign w:val="subscript"/>
          </w:rPr>
          <w:delText>con</w:delText>
        </w:r>
        <w:r w:rsidR="00CF4F56" w:rsidDel="00956ED9">
          <w:delText xml:space="preserve"> = 38.27, SD</w:delText>
        </w:r>
        <w:r w:rsidR="00CF4F56" w:rsidDel="00956ED9">
          <w:rPr>
            <w:vertAlign w:val="subscript"/>
          </w:rPr>
          <w:delText>con</w:delText>
        </w:r>
        <w:r w:rsidR="00CF4F56" w:rsidDel="00956ED9">
          <w:delText xml:space="preserve"> = 1.25, M</w:delText>
        </w:r>
        <w:r w:rsidR="00CF4F56" w:rsidDel="00956ED9">
          <w:rPr>
            <w:vertAlign w:val="subscript"/>
          </w:rPr>
          <w:delText>incon</w:delText>
        </w:r>
        <w:r w:rsidR="00CF4F56" w:rsidDel="00956ED9">
          <w:delText xml:space="preserve"> = 39.23, SD</w:delText>
        </w:r>
        <w:r w:rsidR="00CF4F56" w:rsidDel="00956ED9">
          <w:rPr>
            <w:vertAlign w:val="subscript"/>
          </w:rPr>
          <w:delText>incon</w:delText>
        </w:r>
        <w:r w:rsidR="00CF4F56" w:rsidDel="00956ED9">
          <w:delText xml:space="preserve"> = 1.74, p = </w:delText>
        </w:r>
      </w:del>
      <w:del w:id="258" w:author="Chen Heller" w:date="2022-09-14T11:32:00Z">
        <w:r w:rsidR="00CF4F56" w:rsidDel="00586E85">
          <w:delText>0.125</w:delText>
        </w:r>
      </w:del>
      <w:del w:id="259" w:author="Chen Heller" w:date="2022-09-14T17:12:00Z">
        <w:r w:rsidR="00CF4F56" w:rsidDel="00956ED9">
          <w:delText>, 95% CI [</w:delText>
        </w:r>
      </w:del>
      <w:del w:id="260" w:author="Chen Heller" w:date="2022-09-14T08:56:00Z">
        <w:r w:rsidR="00CF4F56" w:rsidDel="00BD3F24">
          <w:delText>-1.40, -0.51</w:delText>
        </w:r>
      </w:del>
      <w:del w:id="261" w:author="Chen Heller" w:date="2022-09-14T17:12:00Z">
        <w:r w:rsidR="00CF4F56" w:rsidDel="00956ED9">
          <w:delText xml:space="preserve">]), </w:delText>
        </w:r>
        <w:r w:rsidR="002A0697" w:rsidDel="00956ED9">
          <w:delText>the frequency of COM (M</w:delText>
        </w:r>
        <w:r w:rsidR="002A0697" w:rsidDel="00956ED9">
          <w:rPr>
            <w:vertAlign w:val="subscript"/>
          </w:rPr>
          <w:delText>con</w:delText>
        </w:r>
        <w:r w:rsidR="002A0697" w:rsidDel="00956ED9">
          <w:delText xml:space="preserve"> = 0.20, SD</w:delText>
        </w:r>
        <w:r w:rsidR="002A0697" w:rsidDel="00956ED9">
          <w:rPr>
            <w:vertAlign w:val="subscript"/>
          </w:rPr>
          <w:delText>con</w:delText>
        </w:r>
        <w:r w:rsidR="002A0697" w:rsidDel="00956ED9">
          <w:delText xml:space="preserve"> = 0.13, M</w:delText>
        </w:r>
        <w:r w:rsidR="002A0697" w:rsidDel="00956ED9">
          <w:rPr>
            <w:vertAlign w:val="subscript"/>
          </w:rPr>
          <w:delText>incon</w:delText>
        </w:r>
        <w:r w:rsidR="002A0697" w:rsidDel="00956ED9">
          <w:delText xml:space="preserve"> = 0.20, SD</w:delText>
        </w:r>
        <w:r w:rsidR="002A0697" w:rsidDel="00956ED9">
          <w:rPr>
            <w:vertAlign w:val="subscript"/>
          </w:rPr>
          <w:delText>incon</w:delText>
        </w:r>
        <w:r w:rsidR="002A0697" w:rsidDel="00956ED9">
          <w:delText xml:space="preserve"> = 0.15, t</w:delText>
        </w:r>
        <w:r w:rsidR="002A0697" w:rsidRPr="00632924" w:rsidDel="00956ED9">
          <w:delText>(</w:delText>
        </w:r>
        <w:r w:rsidR="002A0697" w:rsidDel="00956ED9">
          <w:delText>6</w:delText>
        </w:r>
        <w:r w:rsidR="002A0697" w:rsidRPr="00632924" w:rsidDel="00956ED9">
          <w:delText>)</w:delText>
        </w:r>
        <w:r w:rsidR="002A0697" w:rsidDel="00956ED9">
          <w:delText xml:space="preserve"> = -0.05, p = 0.959, 95% CI [-0.10, 0.10]), the reaction time (M</w:delText>
        </w:r>
        <w:r w:rsidR="002A0697" w:rsidDel="00956ED9">
          <w:rPr>
            <w:vertAlign w:val="subscript"/>
          </w:rPr>
          <w:delText>con</w:delText>
        </w:r>
        <w:r w:rsidR="002A0697" w:rsidDel="00956ED9">
          <w:delText xml:space="preserve"> = 164.46ms, SD</w:delText>
        </w:r>
        <w:r w:rsidR="002A0697" w:rsidDel="00956ED9">
          <w:rPr>
            <w:vertAlign w:val="subscript"/>
          </w:rPr>
          <w:delText>con</w:delText>
        </w:r>
        <w:r w:rsidR="002A0697" w:rsidDel="00956ED9">
          <w:delText xml:space="preserve"> = 26.10, M</w:delText>
        </w:r>
        <w:r w:rsidR="002A0697" w:rsidDel="00956ED9">
          <w:rPr>
            <w:vertAlign w:val="subscript"/>
          </w:rPr>
          <w:delText>incon</w:delText>
        </w:r>
        <w:r w:rsidR="002A0697" w:rsidDel="00956ED9">
          <w:delText xml:space="preserve"> = 175.93ms, SD</w:delText>
        </w:r>
        <w:r w:rsidR="002A0697" w:rsidDel="00956ED9">
          <w:rPr>
            <w:vertAlign w:val="subscript"/>
          </w:rPr>
          <w:delText>incon</w:delText>
        </w:r>
        <w:r w:rsidR="002A0697" w:rsidDel="00956ED9">
          <w:delText xml:space="preserve"> = 15.40, t</w:delText>
        </w:r>
        <w:r w:rsidR="002A0697" w:rsidRPr="00632924" w:rsidDel="00956ED9">
          <w:delText>(6)</w:delText>
        </w:r>
        <w:r w:rsidR="002A0697" w:rsidDel="00956ED9">
          <w:delText xml:space="preserve"> = -2.22, p = </w:delText>
        </w:r>
      </w:del>
      <w:del w:id="262" w:author="Chen Heller" w:date="2022-09-14T11:32:00Z">
        <w:r w:rsidR="002A0697" w:rsidDel="00586E85">
          <w:delText>0.125</w:delText>
        </w:r>
      </w:del>
      <w:del w:id="263" w:author="Chen Heller" w:date="2022-09-14T17:12:00Z">
        <w:r w:rsidR="002A0697" w:rsidDel="00956ED9">
          <w:delText>, 95% CI [-24.08, 1.12]) and the movement duration (M</w:delText>
        </w:r>
        <w:r w:rsidR="002A0697" w:rsidDel="00956ED9">
          <w:rPr>
            <w:vertAlign w:val="subscript"/>
          </w:rPr>
          <w:delText>con</w:delText>
        </w:r>
        <w:r w:rsidR="002A0697" w:rsidDel="00956ED9">
          <w:delText xml:space="preserve"> = 391.95ms, SD</w:delText>
        </w:r>
        <w:r w:rsidR="002A0697" w:rsidDel="00956ED9">
          <w:rPr>
            <w:vertAlign w:val="subscript"/>
          </w:rPr>
          <w:delText>con</w:delText>
        </w:r>
        <w:r w:rsidR="002A0697" w:rsidDel="00956ED9">
          <w:delText xml:space="preserve"> = 32.91, M</w:delText>
        </w:r>
        <w:r w:rsidR="002A0697" w:rsidDel="00956ED9">
          <w:rPr>
            <w:vertAlign w:val="subscript"/>
          </w:rPr>
          <w:delText>incon</w:delText>
        </w:r>
        <w:r w:rsidR="002A0697" w:rsidDel="00956ED9">
          <w:delText xml:space="preserve"> = 403.35ms, SD</w:delText>
        </w:r>
        <w:r w:rsidR="002A0697" w:rsidDel="00956ED9">
          <w:rPr>
            <w:vertAlign w:val="subscript"/>
          </w:rPr>
          <w:delText>incon</w:delText>
        </w:r>
        <w:r w:rsidR="002A0697" w:rsidDel="00956ED9">
          <w:delText xml:space="preserve"> = 25.40, p = </w:delText>
        </w:r>
      </w:del>
      <w:del w:id="264" w:author="Chen Heller" w:date="2022-09-14T11:32:00Z">
        <w:r w:rsidR="002A0697" w:rsidDel="00586E85">
          <w:delText>0.125</w:delText>
        </w:r>
      </w:del>
      <w:del w:id="265" w:author="Chen Heller" w:date="2022-09-14T17:12:00Z">
        <w:r w:rsidR="002A0697" w:rsidDel="00956ED9">
          <w:delText>, 95% CI [</w:delText>
        </w:r>
      </w:del>
      <w:del w:id="266" w:author="Chen Heller" w:date="2022-09-14T08:56:00Z">
        <w:r w:rsidR="002A0697" w:rsidDel="00BD3F24">
          <w:delText>-20.18, -3.05</w:delText>
        </w:r>
      </w:del>
      <w:del w:id="267" w:author="Chen Heller" w:date="2022-09-14T17:12:00Z">
        <w:r w:rsidR="002A0697" w:rsidDel="00956ED9">
          <w:delText>])</w:delText>
        </w:r>
        <w:r w:rsidR="0097052D" w:rsidDel="00956ED9">
          <w:delText>.</w:delText>
        </w:r>
      </w:del>
      <w:r w:rsidR="00D826D9">
        <w:t xml:space="preserve"> </w:t>
      </w:r>
    </w:p>
    <w:p w14:paraId="42C02537" w14:textId="45536C61" w:rsidR="00D826D9" w:rsidRDefault="00810BEA" w:rsidP="00212789">
      <w:r>
        <w:t>Different from my expectation</w:t>
      </w:r>
      <w:r w:rsidR="00A57CA5">
        <w:t xml:space="preserve">, </w:t>
      </w:r>
      <w:r>
        <w:t xml:space="preserve">no </w:t>
      </w:r>
      <w:r w:rsidR="00385C79">
        <w:t>difference</w:t>
      </w:r>
      <w:r>
        <w:t xml:space="preserve"> was found between </w:t>
      </w:r>
      <w:r w:rsidR="00A57CA5">
        <w:t>t</w:t>
      </w:r>
      <w:r w:rsidR="00B61734">
        <w:t xml:space="preserve">he response time </w:t>
      </w:r>
      <w:r w:rsidR="00385C79">
        <w:t xml:space="preserve">in </w:t>
      </w:r>
      <w:r w:rsidR="00B61734">
        <w:t>the first block of the first and the second day</w:t>
      </w:r>
      <w:r w:rsidR="00E95DDB">
        <w:t>s</w:t>
      </w:r>
      <w:r w:rsidR="005869EC">
        <w:t xml:space="preserve"> </w:t>
      </w:r>
      <w:r w:rsidR="00B61734">
        <w:t>(</w:t>
      </w:r>
      <w:r w:rsidR="00A47FEC">
        <w:t>M</w:t>
      </w:r>
      <w:r w:rsidR="00A47FEC">
        <w:rPr>
          <w:vertAlign w:val="subscript"/>
        </w:rPr>
        <w:t>1</w:t>
      </w:r>
      <w:r w:rsidR="00A47FEC">
        <w:t xml:space="preserve"> = </w:t>
      </w:r>
      <w:r w:rsidR="00367D35">
        <w:t>535.97</w:t>
      </w:r>
      <w:r w:rsidR="00A47FEC">
        <w:t>, SD</w:t>
      </w:r>
      <w:r w:rsidR="00A47FEC">
        <w:rPr>
          <w:vertAlign w:val="subscript"/>
        </w:rPr>
        <w:t>1</w:t>
      </w:r>
      <w:r w:rsidR="00A47FEC">
        <w:t xml:space="preserve"> = </w:t>
      </w:r>
      <w:r w:rsidR="00C62D8B">
        <w:t>63.18</w:t>
      </w:r>
      <w:r w:rsidR="00A47FEC">
        <w:t>, M</w:t>
      </w:r>
      <w:r w:rsidR="00A47FEC">
        <w:rPr>
          <w:vertAlign w:val="subscript"/>
        </w:rPr>
        <w:t>2</w:t>
      </w:r>
      <w:r w:rsidR="00A47FEC">
        <w:t xml:space="preserve"> = </w:t>
      </w:r>
      <w:r w:rsidR="00C62D8B">
        <w:t>455.76</w:t>
      </w:r>
      <w:r w:rsidR="00A47FEC">
        <w:t>, SD</w:t>
      </w:r>
      <w:r w:rsidR="00A47FEC">
        <w:rPr>
          <w:vertAlign w:val="subscript"/>
        </w:rPr>
        <w:t>2</w:t>
      </w:r>
      <w:r w:rsidR="00A47FEC">
        <w:t xml:space="preserve"> = </w:t>
      </w:r>
      <w:r w:rsidR="00C62D8B">
        <w:t>97.56</w:t>
      </w:r>
      <w:r w:rsidR="00A47FEC">
        <w:t xml:space="preserve">, </w:t>
      </w:r>
      <w:proofErr w:type="gramStart"/>
      <w:r w:rsidR="00A47FEC">
        <w:lastRenderedPageBreak/>
        <w:t>t</w:t>
      </w:r>
      <w:r w:rsidR="00A47FEC" w:rsidRPr="008351C5">
        <w:t>(</w:t>
      </w:r>
      <w:proofErr w:type="gramEnd"/>
      <w:r w:rsidR="00587EB6">
        <w:t>6</w:t>
      </w:r>
      <w:r w:rsidR="00A47FEC" w:rsidRPr="008351C5">
        <w:t>)</w:t>
      </w:r>
      <w:r w:rsidR="00A47FEC">
        <w:t xml:space="preserve"> = </w:t>
      </w:r>
      <w:r w:rsidR="00587EB6">
        <w:t>1.86</w:t>
      </w:r>
      <w:r w:rsidR="00A47FEC">
        <w:t>, p = 0.</w:t>
      </w:r>
      <w:r w:rsidR="0059682D">
        <w:t>1</w:t>
      </w:r>
      <w:r w:rsidR="00587EB6">
        <w:t>11</w:t>
      </w:r>
      <w:r w:rsidR="00A47FEC">
        <w:t>, 95% CI [</w:t>
      </w:r>
      <w:r w:rsidR="0059682D">
        <w:t>-</w:t>
      </w:r>
      <w:r w:rsidR="00587EB6">
        <w:t>24</w:t>
      </w:r>
      <w:r w:rsidR="0059682D">
        <w:t>.</w:t>
      </w:r>
      <w:r w:rsidR="00587EB6">
        <w:t>94</w:t>
      </w:r>
      <w:r w:rsidR="00A47FEC">
        <w:t xml:space="preserve">, </w:t>
      </w:r>
      <w:r w:rsidR="00587EB6">
        <w:t>185.36</w:t>
      </w:r>
      <w:r w:rsidR="00A47FEC">
        <w:t>]</w:t>
      </w:r>
      <w:r w:rsidR="00B61734">
        <w:t xml:space="preserve">). </w:t>
      </w:r>
      <w:r w:rsidR="00C05336">
        <w:t>Furthermore,</w:t>
      </w:r>
      <w:r w:rsidR="00B61734">
        <w:t xml:space="preserve"> </w:t>
      </w:r>
      <w:r w:rsidR="00D826D9">
        <w:t xml:space="preserve">the average number of valid trials </w:t>
      </w:r>
      <w:r w:rsidR="006E6D22">
        <w:t>exhibited a</w:t>
      </w:r>
      <w:r w:rsidR="00E11384">
        <w:t xml:space="preserve">n unexpected </w:t>
      </w:r>
      <w:r w:rsidR="006E6D22">
        <w:t xml:space="preserve">decreasing trend between </w:t>
      </w:r>
      <w:ins w:id="268" w:author="Chen Heller" w:date="2022-09-14T13:09:00Z">
        <w:r w:rsidR="002F313C" w:rsidRPr="002F313C">
          <w:t>Experiment 2</w:t>
        </w:r>
      </w:ins>
      <w:del w:id="269" w:author="Chen Heller" w:date="2022-09-14T13:09:00Z">
        <w:r w:rsidR="00461EEA" w:rsidDel="002F313C">
          <w:delText>Exp 2.</w:delText>
        </w:r>
      </w:del>
      <w:r w:rsidR="00461EEA">
        <w:t xml:space="preserve"> </w:t>
      </w:r>
      <w:r w:rsidR="00547992">
        <w:t>A</w:t>
      </w:r>
      <w:r w:rsidR="00461EEA">
        <w:t xml:space="preserve">nd </w:t>
      </w:r>
      <w:ins w:id="270" w:author="Chen Heller" w:date="2022-09-14T13:10:00Z">
        <w:r w:rsidR="002F313C" w:rsidRPr="002F313C">
          <w:t>Experiment 3</w:t>
        </w:r>
      </w:ins>
      <w:del w:id="271" w:author="Chen Heller" w:date="2022-09-14T13:10:00Z">
        <w:r w:rsidR="00461EEA" w:rsidDel="002F313C">
          <w:delText>Exp 3</w:delText>
        </w:r>
        <w:r w:rsidR="00634E13" w:rsidDel="002F313C">
          <w:delText>.</w:delText>
        </w:r>
      </w:del>
      <w:r w:rsidR="00634E13">
        <w:t xml:space="preserve"> (</w:t>
      </w:r>
      <w:r w:rsidR="00DD7902">
        <w:t>M</w:t>
      </w:r>
      <w:r w:rsidR="00DD7902">
        <w:rPr>
          <w:vertAlign w:val="subscript"/>
        </w:rPr>
        <w:t>2</w:t>
      </w:r>
      <w:r w:rsidR="00DD7902">
        <w:t xml:space="preserve"> = </w:t>
      </w:r>
      <w:r w:rsidR="00E64905">
        <w:t>234.44</w:t>
      </w:r>
      <w:r w:rsidR="00DD7902">
        <w:t>, SD</w:t>
      </w:r>
      <w:r w:rsidR="00DD7902">
        <w:rPr>
          <w:vertAlign w:val="subscript"/>
        </w:rPr>
        <w:t>2</w:t>
      </w:r>
      <w:r w:rsidR="00DD7902">
        <w:t xml:space="preserve"> = </w:t>
      </w:r>
      <w:r w:rsidR="00E64905">
        <w:t>84.66</w:t>
      </w:r>
      <w:r w:rsidR="00DD7902">
        <w:t>, M</w:t>
      </w:r>
      <w:r w:rsidR="00DD7902">
        <w:rPr>
          <w:vertAlign w:val="subscript"/>
        </w:rPr>
        <w:t>3</w:t>
      </w:r>
      <w:r w:rsidR="00DD7902">
        <w:t xml:space="preserve"> = </w:t>
      </w:r>
      <w:r w:rsidR="00E64905">
        <w:t>162.57</w:t>
      </w:r>
      <w:r w:rsidR="00DD7902">
        <w:t>, SD</w:t>
      </w:r>
      <w:r w:rsidR="00DD7902">
        <w:rPr>
          <w:vertAlign w:val="subscript"/>
        </w:rPr>
        <w:t>3</w:t>
      </w:r>
      <w:r w:rsidR="00DD7902">
        <w:t xml:space="preserve"> = </w:t>
      </w:r>
      <w:r w:rsidR="00E64905">
        <w:t>63.23</w:t>
      </w:r>
      <w:r w:rsidR="00DD7902">
        <w:t xml:space="preserve">, </w:t>
      </w:r>
      <w:proofErr w:type="gramStart"/>
      <w:r w:rsidR="00DD7902">
        <w:t>t</w:t>
      </w:r>
      <w:r w:rsidR="00DD7902" w:rsidRPr="00113020">
        <w:t>(</w:t>
      </w:r>
      <w:proofErr w:type="gramEnd"/>
      <w:r w:rsidR="00DD7902">
        <w:t>14</w:t>
      </w:r>
      <w:r w:rsidR="00DD7902" w:rsidRPr="00113020">
        <w:t>)</w:t>
      </w:r>
      <w:r w:rsidR="00DD7902">
        <w:t xml:space="preserve"> = -1.87, p = 0.082, 95% CI [-154.25, 10.51]</w:t>
      </w:r>
      <w:r w:rsidR="00634E13">
        <w:t>).</w:t>
      </w:r>
      <w:r w:rsidR="00D826D9">
        <w:t xml:space="preserve"> </w:t>
      </w:r>
      <w:commentRangeStart w:id="272"/>
      <w:commentRangeStart w:id="273"/>
      <w:commentRangeStart w:id="274"/>
      <w:r w:rsidR="006E74E9">
        <w:t xml:space="preserve">More specifically, </w:t>
      </w:r>
      <w:r w:rsidR="003334B5">
        <w:t>a</w:t>
      </w:r>
      <w:r w:rsidR="007B7FD0">
        <w:t>n</w:t>
      </w:r>
      <w:r w:rsidR="003334B5">
        <w:t xml:space="preserve"> increase was found in the number of short trajectories (</w:t>
      </w:r>
      <w:r w:rsidR="00E1425A">
        <w:t>M</w:t>
      </w:r>
      <w:r w:rsidR="00E1425A">
        <w:rPr>
          <w:vertAlign w:val="subscript"/>
        </w:rPr>
        <w:t>2</w:t>
      </w:r>
      <w:r w:rsidR="00E1425A">
        <w:t xml:space="preserve"> = 14.55, SD</w:t>
      </w:r>
      <w:r w:rsidR="00E1425A">
        <w:rPr>
          <w:vertAlign w:val="subscript"/>
        </w:rPr>
        <w:t>2</w:t>
      </w:r>
      <w:r w:rsidR="00E1425A">
        <w:t xml:space="preserve"> = 17.59, M</w:t>
      </w:r>
      <w:r w:rsidR="00E1425A">
        <w:rPr>
          <w:vertAlign w:val="subscript"/>
        </w:rPr>
        <w:t>3</w:t>
      </w:r>
      <w:r w:rsidR="00E1425A">
        <w:t xml:space="preserve"> = 70.28, SD</w:t>
      </w:r>
      <w:r w:rsidR="00E1425A">
        <w:rPr>
          <w:vertAlign w:val="subscript"/>
        </w:rPr>
        <w:t>3</w:t>
      </w:r>
      <w:r w:rsidR="00E1425A">
        <w:t xml:space="preserve"> = 42.75, t</w:t>
      </w:r>
      <w:r w:rsidR="00E1425A" w:rsidRPr="00113020">
        <w:t>(</w:t>
      </w:r>
      <w:r w:rsidR="00E1425A">
        <w:t>14</w:t>
      </w:r>
      <w:r w:rsidR="00E1425A" w:rsidRPr="00113020">
        <w:t>)</w:t>
      </w:r>
      <w:r w:rsidR="00E1425A">
        <w:t xml:space="preserve"> = 3.56, p = 0.003, 95% CI [22.23, 89.22]</w:t>
      </w:r>
      <w:r w:rsidR="003334B5">
        <w:t>)</w:t>
      </w:r>
      <w:r w:rsidR="00D826D9">
        <w:t xml:space="preserve"> </w:t>
      </w:r>
      <w:r w:rsidR="003334B5">
        <w:t>while an increasing trend was found for the number of early responses (</w:t>
      </w:r>
      <w:r w:rsidR="00E1425A">
        <w:t>M</w:t>
      </w:r>
      <w:r w:rsidR="00E1425A">
        <w:rPr>
          <w:vertAlign w:val="subscript"/>
        </w:rPr>
        <w:t>2</w:t>
      </w:r>
      <w:r w:rsidR="00E1425A">
        <w:t xml:space="preserve"> = 36.77, SD</w:t>
      </w:r>
      <w:r w:rsidR="00E1425A">
        <w:rPr>
          <w:vertAlign w:val="subscript"/>
        </w:rPr>
        <w:t>2</w:t>
      </w:r>
      <w:r w:rsidR="00E1425A">
        <w:t xml:space="preserve"> = 40.96, M</w:t>
      </w:r>
      <w:r w:rsidR="00E1425A">
        <w:rPr>
          <w:vertAlign w:val="subscript"/>
        </w:rPr>
        <w:t>3</w:t>
      </w:r>
      <w:r w:rsidR="00E1425A">
        <w:t xml:space="preserve"> = 68, SD</w:t>
      </w:r>
      <w:r w:rsidR="00E1425A">
        <w:rPr>
          <w:vertAlign w:val="subscript"/>
        </w:rPr>
        <w:t>3</w:t>
      </w:r>
      <w:r w:rsidR="00E1425A">
        <w:t xml:space="preserve"> = 65.20, t</w:t>
      </w:r>
      <w:r w:rsidR="00E1425A" w:rsidRPr="00113020">
        <w:t>(</w:t>
      </w:r>
      <w:r w:rsidR="00E1425A">
        <w:t>14</w:t>
      </w:r>
      <w:r w:rsidR="00E1425A" w:rsidRPr="00113020">
        <w:t>)</w:t>
      </w:r>
      <w:r w:rsidR="00E1425A">
        <w:t xml:space="preserve"> = 1.17, p = 0.259, 95% CI [-25.77, 88.22]</w:t>
      </w:r>
      <w:r w:rsidR="003334B5">
        <w:t xml:space="preserve">). Contrastingly, </w:t>
      </w:r>
      <w:r w:rsidR="00E1425A">
        <w:t>and in-line with my expectations, decreasing trends were found for the number of late responses (M</w:t>
      </w:r>
      <w:r w:rsidR="00E1425A">
        <w:rPr>
          <w:vertAlign w:val="subscript"/>
        </w:rPr>
        <w:t>2</w:t>
      </w:r>
      <w:r w:rsidR="00E1425A">
        <w:t xml:space="preserve"> = 58.88, SD</w:t>
      </w:r>
      <w:r w:rsidR="00E1425A">
        <w:rPr>
          <w:vertAlign w:val="subscript"/>
        </w:rPr>
        <w:t>2</w:t>
      </w:r>
      <w:r w:rsidR="00E1425A">
        <w:t xml:space="preserve"> = 21.60, M</w:t>
      </w:r>
      <w:r w:rsidR="00E1425A">
        <w:rPr>
          <w:vertAlign w:val="subscript"/>
        </w:rPr>
        <w:t>3</w:t>
      </w:r>
      <w:r w:rsidR="00E1425A">
        <w:t xml:space="preserve"> = 54.57, SD</w:t>
      </w:r>
      <w:r w:rsidR="00E1425A">
        <w:rPr>
          <w:vertAlign w:val="subscript"/>
        </w:rPr>
        <w:t>3</w:t>
      </w:r>
      <w:r w:rsidR="00E1425A">
        <w:t xml:space="preserve"> = 28.37, t</w:t>
      </w:r>
      <w:r w:rsidR="00E1425A" w:rsidRPr="00113020">
        <w:t>(</w:t>
      </w:r>
      <w:r w:rsidR="00E1425A">
        <w:t>14</w:t>
      </w:r>
      <w:r w:rsidR="00E1425A" w:rsidRPr="00113020">
        <w:t>)</w:t>
      </w:r>
      <w:r w:rsidR="00E1425A">
        <w:t xml:space="preserve"> = -0.34, p = 0.734, 95% CI [-31.05, 22.41]), slow movements (M</w:t>
      </w:r>
      <w:r w:rsidR="00E1425A">
        <w:rPr>
          <w:vertAlign w:val="subscript"/>
        </w:rPr>
        <w:t>2</w:t>
      </w:r>
      <w:r w:rsidR="00E1425A">
        <w:t xml:space="preserve"> = 9.66, SD</w:t>
      </w:r>
      <w:r w:rsidR="00E1425A">
        <w:rPr>
          <w:vertAlign w:val="subscript"/>
        </w:rPr>
        <w:t>2</w:t>
      </w:r>
      <w:r w:rsidR="00E1425A">
        <w:t xml:space="preserve"> = 18.06, M</w:t>
      </w:r>
      <w:r w:rsidR="00E1425A">
        <w:rPr>
          <w:vertAlign w:val="subscript"/>
        </w:rPr>
        <w:t>3</w:t>
      </w:r>
      <w:r w:rsidR="00E1425A">
        <w:t xml:space="preserve"> = 0.57, SD</w:t>
      </w:r>
      <w:r w:rsidR="00E1425A">
        <w:rPr>
          <w:vertAlign w:val="subscript"/>
        </w:rPr>
        <w:t>3</w:t>
      </w:r>
      <w:r w:rsidR="00E1425A">
        <w:t xml:space="preserve"> = 0.78, t</w:t>
      </w:r>
      <w:r w:rsidR="00E1425A" w:rsidRPr="00113020">
        <w:t>(</w:t>
      </w:r>
      <w:r w:rsidR="00E1425A">
        <w:t>14</w:t>
      </w:r>
      <w:r w:rsidR="00E1425A" w:rsidRPr="00113020">
        <w:t>)</w:t>
      </w:r>
      <w:r w:rsidR="00E1425A">
        <w:t xml:space="preserve"> = -1.32, p = 0.207, 95% CI [--23.86, 5.67]) and incorrect answers (M</w:t>
      </w:r>
      <w:r w:rsidR="00E1425A">
        <w:rPr>
          <w:vertAlign w:val="subscript"/>
        </w:rPr>
        <w:t>2</w:t>
      </w:r>
      <w:r w:rsidR="00E1425A">
        <w:t xml:space="preserve"> = 72.11, SD</w:t>
      </w:r>
      <w:r w:rsidR="00E1425A">
        <w:rPr>
          <w:vertAlign w:val="subscript"/>
        </w:rPr>
        <w:t>2</w:t>
      </w:r>
      <w:r w:rsidR="00E1425A">
        <w:t xml:space="preserve"> = 21.22, M</w:t>
      </w:r>
      <w:r w:rsidR="00E1425A">
        <w:rPr>
          <w:vertAlign w:val="subscript"/>
        </w:rPr>
        <w:t>3</w:t>
      </w:r>
      <w:r w:rsidR="00E1425A">
        <w:t xml:space="preserve"> = 49, SD</w:t>
      </w:r>
      <w:r w:rsidR="00E1425A">
        <w:rPr>
          <w:vertAlign w:val="subscript"/>
        </w:rPr>
        <w:t>3</w:t>
      </w:r>
      <w:r w:rsidR="00E1425A">
        <w:t xml:space="preserve"> = 29.68, t</w:t>
      </w:r>
      <w:r w:rsidR="00E1425A" w:rsidRPr="00113020">
        <w:t>(</w:t>
      </w:r>
      <w:r w:rsidR="00E1425A">
        <w:t>14</w:t>
      </w:r>
      <w:r w:rsidR="00E1425A" w:rsidRPr="00113020">
        <w:t>)</w:t>
      </w:r>
      <w:r w:rsidR="00E1425A">
        <w:t xml:space="preserve"> = -1.82, p = 0.090, 95% CI [-50.34, 4.12]).</w:t>
      </w:r>
      <w:commentRangeEnd w:id="272"/>
      <w:r w:rsidR="00C901C1">
        <w:rPr>
          <w:rStyle w:val="CommentReference"/>
        </w:rPr>
        <w:commentReference w:id="272"/>
      </w:r>
      <w:commentRangeEnd w:id="273"/>
      <w:r w:rsidR="00B25647">
        <w:rPr>
          <w:rStyle w:val="CommentReference"/>
        </w:rPr>
        <w:commentReference w:id="273"/>
      </w:r>
      <w:commentRangeEnd w:id="274"/>
      <w:r w:rsidR="00470181">
        <w:rPr>
          <w:rStyle w:val="CommentReference"/>
        </w:rPr>
        <w:commentReference w:id="274"/>
      </w:r>
    </w:p>
    <w:p w14:paraId="3D3AA847" w14:textId="29D4F2DF" w:rsidR="001D150D" w:rsidRDefault="001D150D" w:rsidP="001D150D">
      <w:pPr>
        <w:pStyle w:val="Caption"/>
        <w:keepNext/>
        <w:rPr>
          <w:ins w:id="275" w:author="Chen Heller" w:date="2022-09-14T16:53:00Z"/>
        </w:rPr>
        <w:pPrChange w:id="276" w:author="Chen Heller" w:date="2022-09-14T16:53:00Z">
          <w:pPr/>
        </w:pPrChange>
      </w:pPr>
      <w:bookmarkStart w:id="277" w:name="_Ref114067946"/>
      <w:ins w:id="278" w:author="Chen Heller" w:date="2022-09-14T16:53:00Z">
        <w:r>
          <w:t xml:space="preserve">Table </w:t>
        </w:r>
        <w:r>
          <w:fldChar w:fldCharType="begin"/>
        </w:r>
        <w:r>
          <w:instrText xml:space="preserve"> SEQ Table \* ARABIC </w:instrText>
        </w:r>
      </w:ins>
      <w:r>
        <w:fldChar w:fldCharType="separate"/>
      </w:r>
      <w:ins w:id="279" w:author="Chen Heller" w:date="2022-09-14T17:06:00Z">
        <w:r w:rsidR="002436A8">
          <w:rPr>
            <w:noProof/>
          </w:rPr>
          <w:t>3</w:t>
        </w:r>
      </w:ins>
      <w:ins w:id="280" w:author="Chen Heller" w:date="2022-09-14T16:53:00Z">
        <w:r>
          <w:fldChar w:fldCharType="end"/>
        </w:r>
        <w:bookmarkEnd w:id="277"/>
        <w:r w:rsidR="004A776C">
          <w:t>. Results of Experiment 3</w:t>
        </w:r>
      </w:ins>
    </w:p>
    <w:tbl>
      <w:tblPr>
        <w:tblStyle w:val="TableGrid"/>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81" w:author="Chen Heller" w:date="2022-09-14T16:53:00Z">
          <w:tblPr>
            <w:tblStyle w:val="TableGrid"/>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284"/>
        <w:gridCol w:w="2126"/>
        <w:gridCol w:w="1701"/>
        <w:gridCol w:w="1701"/>
        <w:gridCol w:w="709"/>
        <w:gridCol w:w="992"/>
        <w:gridCol w:w="1701"/>
        <w:gridCol w:w="709"/>
        <w:tblGridChange w:id="282">
          <w:tblGrid>
            <w:gridCol w:w="284"/>
            <w:gridCol w:w="2126"/>
            <w:gridCol w:w="1701"/>
            <w:gridCol w:w="1701"/>
            <w:gridCol w:w="709"/>
            <w:gridCol w:w="992"/>
            <w:gridCol w:w="1701"/>
            <w:gridCol w:w="709"/>
          </w:tblGrid>
        </w:tblGridChange>
      </w:tblGrid>
      <w:tr w:rsidR="00B65BC7" w14:paraId="42055F2C" w14:textId="77777777" w:rsidTr="001D150D">
        <w:trPr>
          <w:trHeight w:val="510"/>
          <w:ins w:id="283" w:author="Chen Heller" w:date="2022-09-14T16:49:00Z"/>
          <w:trPrChange w:id="284" w:author="Chen Heller" w:date="2022-09-14T16:53:00Z">
            <w:trPr>
              <w:trHeight w:val="510"/>
            </w:trPr>
          </w:trPrChange>
        </w:trPr>
        <w:tc>
          <w:tcPr>
            <w:tcW w:w="284" w:type="dxa"/>
            <w:tcBorders>
              <w:top w:val="single" w:sz="12" w:space="0" w:color="auto"/>
            </w:tcBorders>
            <w:tcPrChange w:id="285" w:author="Chen Heller" w:date="2022-09-14T16:53:00Z">
              <w:tcPr>
                <w:tcW w:w="284" w:type="dxa"/>
              </w:tcPr>
            </w:tcPrChange>
          </w:tcPr>
          <w:p w14:paraId="3C2A7954" w14:textId="77777777" w:rsidR="00B65BC7" w:rsidRDefault="00B65BC7" w:rsidP="00EA2CED">
            <w:pPr>
              <w:ind w:firstLine="0"/>
              <w:rPr>
                <w:ins w:id="286" w:author="Chen Heller" w:date="2022-09-14T16:49:00Z"/>
              </w:rPr>
            </w:pPr>
            <w:commentRangeStart w:id="287"/>
          </w:p>
        </w:tc>
        <w:tc>
          <w:tcPr>
            <w:tcW w:w="2126" w:type="dxa"/>
            <w:tcBorders>
              <w:top w:val="single" w:sz="12" w:space="0" w:color="auto"/>
            </w:tcBorders>
            <w:tcPrChange w:id="288" w:author="Chen Heller" w:date="2022-09-14T16:53:00Z">
              <w:tcPr>
                <w:tcW w:w="2126" w:type="dxa"/>
              </w:tcPr>
            </w:tcPrChange>
          </w:tcPr>
          <w:p w14:paraId="447D5578" w14:textId="77777777" w:rsidR="00B65BC7" w:rsidRDefault="00B65BC7" w:rsidP="00EA2CED">
            <w:pPr>
              <w:ind w:firstLine="0"/>
              <w:rPr>
                <w:ins w:id="289" w:author="Chen Heller" w:date="2022-09-14T16:49:00Z"/>
              </w:rPr>
            </w:pPr>
          </w:p>
        </w:tc>
        <w:tc>
          <w:tcPr>
            <w:tcW w:w="1701" w:type="dxa"/>
            <w:tcBorders>
              <w:top w:val="single" w:sz="12" w:space="0" w:color="auto"/>
              <w:bottom w:val="single" w:sz="12" w:space="0" w:color="auto"/>
            </w:tcBorders>
            <w:tcPrChange w:id="290" w:author="Chen Heller" w:date="2022-09-14T16:53:00Z">
              <w:tcPr>
                <w:tcW w:w="1701" w:type="dxa"/>
                <w:tcBorders>
                  <w:bottom w:val="single" w:sz="12" w:space="0" w:color="auto"/>
                </w:tcBorders>
              </w:tcPr>
            </w:tcPrChange>
          </w:tcPr>
          <w:p w14:paraId="1744C126" w14:textId="77777777" w:rsidR="00B65BC7" w:rsidRPr="00EA2CED" w:rsidRDefault="00B65BC7" w:rsidP="00EA2CED">
            <w:pPr>
              <w:ind w:firstLine="0"/>
              <w:jc w:val="center"/>
              <w:rPr>
                <w:ins w:id="291" w:author="Chen Heller" w:date="2022-09-14T16:49:00Z"/>
                <w:b/>
                <w:bCs/>
              </w:rPr>
            </w:pPr>
            <w:ins w:id="292" w:author="Chen Heller" w:date="2022-09-14T16:49:00Z">
              <w:r w:rsidRPr="00EA2CED">
                <w:rPr>
                  <w:b/>
                  <w:bCs/>
                </w:rPr>
                <w:t>Congruent</w:t>
              </w:r>
            </w:ins>
          </w:p>
        </w:tc>
        <w:tc>
          <w:tcPr>
            <w:tcW w:w="1701" w:type="dxa"/>
            <w:tcBorders>
              <w:top w:val="single" w:sz="12" w:space="0" w:color="auto"/>
              <w:bottom w:val="single" w:sz="12" w:space="0" w:color="auto"/>
            </w:tcBorders>
            <w:tcPrChange w:id="293" w:author="Chen Heller" w:date="2022-09-14T16:53:00Z">
              <w:tcPr>
                <w:tcW w:w="1701" w:type="dxa"/>
                <w:tcBorders>
                  <w:bottom w:val="single" w:sz="12" w:space="0" w:color="auto"/>
                </w:tcBorders>
              </w:tcPr>
            </w:tcPrChange>
          </w:tcPr>
          <w:p w14:paraId="43B29F81" w14:textId="77777777" w:rsidR="00B65BC7" w:rsidRPr="00EA2CED" w:rsidRDefault="00B65BC7" w:rsidP="00EA2CED">
            <w:pPr>
              <w:ind w:firstLine="0"/>
              <w:rPr>
                <w:ins w:id="294" w:author="Chen Heller" w:date="2022-09-14T16:49:00Z"/>
                <w:b/>
                <w:bCs/>
              </w:rPr>
            </w:pPr>
            <w:ins w:id="295" w:author="Chen Heller" w:date="2022-09-14T16:49:00Z">
              <w:r w:rsidRPr="00EA2CED">
                <w:rPr>
                  <w:b/>
                  <w:bCs/>
                </w:rPr>
                <w:t>Incongruent</w:t>
              </w:r>
            </w:ins>
          </w:p>
        </w:tc>
        <w:tc>
          <w:tcPr>
            <w:tcW w:w="709" w:type="dxa"/>
            <w:tcBorders>
              <w:top w:val="single" w:sz="12" w:space="0" w:color="auto"/>
            </w:tcBorders>
            <w:tcPrChange w:id="296" w:author="Chen Heller" w:date="2022-09-14T16:53:00Z">
              <w:tcPr>
                <w:tcW w:w="709" w:type="dxa"/>
              </w:tcPr>
            </w:tcPrChange>
          </w:tcPr>
          <w:p w14:paraId="369DE364" w14:textId="77777777" w:rsidR="00B65BC7" w:rsidRPr="00EA2CED" w:rsidRDefault="00B65BC7" w:rsidP="00EA2CED">
            <w:pPr>
              <w:ind w:firstLine="0"/>
              <w:jc w:val="center"/>
              <w:rPr>
                <w:ins w:id="297" w:author="Chen Heller" w:date="2022-09-14T16:49:00Z"/>
                <w:b/>
                <w:bCs/>
              </w:rPr>
            </w:pPr>
          </w:p>
        </w:tc>
        <w:tc>
          <w:tcPr>
            <w:tcW w:w="992" w:type="dxa"/>
            <w:tcBorders>
              <w:top w:val="single" w:sz="12" w:space="0" w:color="auto"/>
            </w:tcBorders>
            <w:tcPrChange w:id="298" w:author="Chen Heller" w:date="2022-09-14T16:53:00Z">
              <w:tcPr>
                <w:tcW w:w="992" w:type="dxa"/>
              </w:tcPr>
            </w:tcPrChange>
          </w:tcPr>
          <w:p w14:paraId="622950C3" w14:textId="77777777" w:rsidR="00B65BC7" w:rsidRPr="00EA2CED" w:rsidRDefault="00B65BC7" w:rsidP="00EA2CED">
            <w:pPr>
              <w:ind w:firstLine="0"/>
              <w:jc w:val="center"/>
              <w:rPr>
                <w:ins w:id="299" w:author="Chen Heller" w:date="2022-09-14T16:49:00Z"/>
                <w:b/>
                <w:bCs/>
              </w:rPr>
            </w:pPr>
          </w:p>
        </w:tc>
        <w:tc>
          <w:tcPr>
            <w:tcW w:w="1701" w:type="dxa"/>
            <w:tcBorders>
              <w:top w:val="single" w:sz="12" w:space="0" w:color="auto"/>
            </w:tcBorders>
            <w:tcPrChange w:id="300" w:author="Chen Heller" w:date="2022-09-14T16:53:00Z">
              <w:tcPr>
                <w:tcW w:w="1701" w:type="dxa"/>
              </w:tcPr>
            </w:tcPrChange>
          </w:tcPr>
          <w:p w14:paraId="660C3615" w14:textId="77777777" w:rsidR="00B65BC7" w:rsidRDefault="00B65BC7" w:rsidP="00EA2CED">
            <w:pPr>
              <w:ind w:firstLine="0"/>
              <w:rPr>
                <w:ins w:id="301" w:author="Chen Heller" w:date="2022-09-14T16:49:00Z"/>
              </w:rPr>
            </w:pPr>
          </w:p>
        </w:tc>
        <w:tc>
          <w:tcPr>
            <w:tcW w:w="709" w:type="dxa"/>
            <w:tcBorders>
              <w:top w:val="single" w:sz="12" w:space="0" w:color="auto"/>
            </w:tcBorders>
            <w:tcPrChange w:id="302" w:author="Chen Heller" w:date="2022-09-14T16:53:00Z">
              <w:tcPr>
                <w:tcW w:w="709" w:type="dxa"/>
              </w:tcPr>
            </w:tcPrChange>
          </w:tcPr>
          <w:p w14:paraId="7D83BD62" w14:textId="77777777" w:rsidR="00B65BC7" w:rsidRDefault="00B65BC7" w:rsidP="00EA2CED">
            <w:pPr>
              <w:ind w:firstLine="0"/>
              <w:rPr>
                <w:ins w:id="303" w:author="Chen Heller" w:date="2022-09-14T16:49:00Z"/>
              </w:rPr>
            </w:pPr>
          </w:p>
        </w:tc>
      </w:tr>
      <w:tr w:rsidR="00B65BC7" w14:paraId="48C9E5AC" w14:textId="77777777" w:rsidTr="00EA2CED">
        <w:trPr>
          <w:trHeight w:val="254"/>
          <w:ins w:id="304" w:author="Chen Heller" w:date="2022-09-14T16:49:00Z"/>
        </w:trPr>
        <w:tc>
          <w:tcPr>
            <w:tcW w:w="284" w:type="dxa"/>
            <w:tcBorders>
              <w:bottom w:val="single" w:sz="12" w:space="0" w:color="auto"/>
            </w:tcBorders>
          </w:tcPr>
          <w:p w14:paraId="6320FD83" w14:textId="77777777" w:rsidR="00B65BC7" w:rsidRPr="00EA2CED" w:rsidRDefault="00B65BC7" w:rsidP="00EA2CED">
            <w:pPr>
              <w:ind w:firstLine="0"/>
              <w:rPr>
                <w:ins w:id="305" w:author="Chen Heller" w:date="2022-09-14T16:49:00Z"/>
                <w:b/>
                <w:bCs/>
              </w:rPr>
            </w:pPr>
          </w:p>
        </w:tc>
        <w:tc>
          <w:tcPr>
            <w:tcW w:w="2126" w:type="dxa"/>
            <w:tcBorders>
              <w:bottom w:val="single" w:sz="12" w:space="0" w:color="auto"/>
            </w:tcBorders>
          </w:tcPr>
          <w:p w14:paraId="03AA8554" w14:textId="77777777" w:rsidR="00B65BC7" w:rsidRPr="00EA2CED" w:rsidRDefault="00B65BC7" w:rsidP="00EA2CED">
            <w:pPr>
              <w:ind w:firstLine="0"/>
              <w:rPr>
                <w:ins w:id="306" w:author="Chen Heller" w:date="2022-09-14T16:49:00Z"/>
                <w:b/>
                <w:bCs/>
              </w:rPr>
            </w:pPr>
          </w:p>
        </w:tc>
        <w:tc>
          <w:tcPr>
            <w:tcW w:w="1701" w:type="dxa"/>
            <w:tcBorders>
              <w:top w:val="single" w:sz="12" w:space="0" w:color="auto"/>
              <w:bottom w:val="single" w:sz="12" w:space="0" w:color="auto"/>
            </w:tcBorders>
          </w:tcPr>
          <w:p w14:paraId="3FC988DC" w14:textId="122D3DA5" w:rsidR="00B65BC7" w:rsidRPr="00EA2CED" w:rsidRDefault="00B65BC7" w:rsidP="00EA2CED">
            <w:pPr>
              <w:ind w:firstLine="0"/>
              <w:rPr>
                <w:ins w:id="307" w:author="Chen Heller" w:date="2022-09-14T16:49:00Z"/>
                <w:b/>
                <w:bCs/>
              </w:rPr>
            </w:pPr>
            <w:ins w:id="308" w:author="Chen Heller" w:date="2022-09-14T16:49:00Z">
              <w:r>
                <w:rPr>
                  <w:b/>
                  <w:bCs/>
                </w:rPr>
                <w:t>M</w:t>
              </w:r>
            </w:ins>
            <w:ins w:id="309" w:author="Chen Heller" w:date="2022-09-14T17:04:00Z">
              <w:r w:rsidR="00166A9B">
                <w:rPr>
                  <w:b/>
                  <w:bCs/>
                </w:rPr>
                <w:t xml:space="preserve"> </w:t>
              </w:r>
            </w:ins>
            <w:ins w:id="310" w:author="Chen Heller" w:date="2022-09-14T16:49:00Z">
              <w:r>
                <w:rPr>
                  <w:b/>
                  <w:bCs/>
                </w:rPr>
                <w:t>(SD)</w:t>
              </w:r>
            </w:ins>
          </w:p>
        </w:tc>
        <w:tc>
          <w:tcPr>
            <w:tcW w:w="1701" w:type="dxa"/>
            <w:tcBorders>
              <w:top w:val="single" w:sz="12" w:space="0" w:color="auto"/>
              <w:bottom w:val="single" w:sz="12" w:space="0" w:color="auto"/>
            </w:tcBorders>
          </w:tcPr>
          <w:p w14:paraId="3194333E" w14:textId="4DB6F5EA" w:rsidR="00B65BC7" w:rsidRPr="00EA2CED" w:rsidRDefault="00B65BC7" w:rsidP="00EA2CED">
            <w:pPr>
              <w:ind w:firstLine="0"/>
              <w:rPr>
                <w:ins w:id="311" w:author="Chen Heller" w:date="2022-09-14T16:49:00Z"/>
                <w:b/>
                <w:bCs/>
              </w:rPr>
            </w:pPr>
            <w:ins w:id="312" w:author="Chen Heller" w:date="2022-09-14T16:49:00Z">
              <w:r>
                <w:rPr>
                  <w:b/>
                  <w:bCs/>
                </w:rPr>
                <w:t>M</w:t>
              </w:r>
            </w:ins>
            <w:ins w:id="313" w:author="Chen Heller" w:date="2022-09-14T17:04:00Z">
              <w:r w:rsidR="00166A9B">
                <w:rPr>
                  <w:b/>
                  <w:bCs/>
                </w:rPr>
                <w:t xml:space="preserve"> </w:t>
              </w:r>
            </w:ins>
            <w:ins w:id="314" w:author="Chen Heller" w:date="2022-09-14T16:49:00Z">
              <w:r>
                <w:rPr>
                  <w:b/>
                  <w:bCs/>
                </w:rPr>
                <w:t>(SD)</w:t>
              </w:r>
            </w:ins>
          </w:p>
        </w:tc>
        <w:tc>
          <w:tcPr>
            <w:tcW w:w="709" w:type="dxa"/>
            <w:tcBorders>
              <w:bottom w:val="single" w:sz="12" w:space="0" w:color="auto"/>
            </w:tcBorders>
          </w:tcPr>
          <w:p w14:paraId="1D7EAAC4" w14:textId="77777777" w:rsidR="00B65BC7" w:rsidRPr="00EA2CED" w:rsidRDefault="00B65BC7" w:rsidP="00EA2CED">
            <w:pPr>
              <w:ind w:firstLine="0"/>
              <w:rPr>
                <w:ins w:id="315" w:author="Chen Heller" w:date="2022-09-14T16:49:00Z"/>
                <w:b/>
                <w:bCs/>
              </w:rPr>
            </w:pPr>
            <w:proofErr w:type="gramStart"/>
            <w:ins w:id="316" w:author="Chen Heller" w:date="2022-09-14T16:49:00Z">
              <w:r>
                <w:rPr>
                  <w:b/>
                  <w:bCs/>
                </w:rPr>
                <w:t>t(</w:t>
              </w:r>
              <w:proofErr w:type="gramEnd"/>
              <w:r>
                <w:rPr>
                  <w:b/>
                  <w:bCs/>
                </w:rPr>
                <w:t>6)</w:t>
              </w:r>
            </w:ins>
          </w:p>
        </w:tc>
        <w:tc>
          <w:tcPr>
            <w:tcW w:w="992" w:type="dxa"/>
            <w:tcBorders>
              <w:bottom w:val="single" w:sz="12" w:space="0" w:color="auto"/>
            </w:tcBorders>
          </w:tcPr>
          <w:p w14:paraId="1F69E17E" w14:textId="77777777" w:rsidR="00B65BC7" w:rsidRPr="00EA2CED" w:rsidRDefault="00B65BC7" w:rsidP="00EA2CED">
            <w:pPr>
              <w:ind w:firstLine="0"/>
              <w:rPr>
                <w:ins w:id="317" w:author="Chen Heller" w:date="2022-09-14T16:49:00Z"/>
                <w:b/>
                <w:bCs/>
              </w:rPr>
            </w:pPr>
            <w:ins w:id="318" w:author="Chen Heller" w:date="2022-09-14T16:49:00Z">
              <w:r>
                <w:rPr>
                  <w:b/>
                  <w:bCs/>
                </w:rPr>
                <w:t>p</w:t>
              </w:r>
            </w:ins>
          </w:p>
        </w:tc>
        <w:tc>
          <w:tcPr>
            <w:tcW w:w="1701" w:type="dxa"/>
            <w:tcBorders>
              <w:bottom w:val="single" w:sz="12" w:space="0" w:color="auto"/>
            </w:tcBorders>
          </w:tcPr>
          <w:p w14:paraId="3BFC72C5" w14:textId="77777777" w:rsidR="00B65BC7" w:rsidRPr="00EA2CED" w:rsidRDefault="00B65BC7" w:rsidP="00EA2CED">
            <w:pPr>
              <w:ind w:firstLine="0"/>
              <w:rPr>
                <w:ins w:id="319" w:author="Chen Heller" w:date="2022-09-14T16:49:00Z"/>
                <w:b/>
                <w:bCs/>
              </w:rPr>
            </w:pPr>
            <w:ins w:id="320" w:author="Chen Heller" w:date="2022-09-14T16:49:00Z">
              <w:r>
                <w:rPr>
                  <w:b/>
                  <w:bCs/>
                </w:rPr>
                <w:t>CI</w:t>
              </w:r>
            </w:ins>
          </w:p>
        </w:tc>
        <w:tc>
          <w:tcPr>
            <w:tcW w:w="709" w:type="dxa"/>
            <w:tcBorders>
              <w:bottom w:val="single" w:sz="12" w:space="0" w:color="auto"/>
            </w:tcBorders>
          </w:tcPr>
          <w:p w14:paraId="5ECBBACB" w14:textId="77777777" w:rsidR="00B65BC7" w:rsidRPr="00EA2CED" w:rsidRDefault="00B65BC7" w:rsidP="00EA2CED">
            <w:pPr>
              <w:ind w:firstLine="0"/>
              <w:rPr>
                <w:ins w:id="321" w:author="Chen Heller" w:date="2022-09-14T16:49:00Z"/>
                <w:b/>
                <w:bCs/>
              </w:rPr>
            </w:pPr>
            <w:ins w:id="322" w:author="Chen Heller" w:date="2022-09-14T16:49:00Z">
              <w:r>
                <w:rPr>
                  <w:b/>
                  <w:bCs/>
                </w:rPr>
                <w:t>d</w:t>
              </w:r>
            </w:ins>
          </w:p>
        </w:tc>
      </w:tr>
      <w:tr w:rsidR="00B65BC7" w14:paraId="43185318" w14:textId="77777777" w:rsidTr="00EA2CED">
        <w:trPr>
          <w:trHeight w:val="313"/>
          <w:ins w:id="323" w:author="Chen Heller" w:date="2022-09-14T16:49:00Z"/>
        </w:trPr>
        <w:tc>
          <w:tcPr>
            <w:tcW w:w="9923" w:type="dxa"/>
            <w:gridSpan w:val="8"/>
            <w:tcBorders>
              <w:top w:val="single" w:sz="12" w:space="0" w:color="auto"/>
            </w:tcBorders>
          </w:tcPr>
          <w:p w14:paraId="047CCEDB" w14:textId="77777777" w:rsidR="00B65BC7" w:rsidRDefault="00B65BC7" w:rsidP="00EA2CED">
            <w:pPr>
              <w:ind w:firstLine="0"/>
              <w:rPr>
                <w:ins w:id="324" w:author="Chen Heller" w:date="2022-09-14T16:49:00Z"/>
              </w:rPr>
            </w:pPr>
            <w:ins w:id="325" w:author="Chen Heller" w:date="2022-09-14T16:49:00Z">
              <w:r>
                <w:rPr>
                  <w:b/>
                  <w:bCs/>
                </w:rPr>
                <w:t>Reaching</w:t>
              </w:r>
            </w:ins>
          </w:p>
        </w:tc>
      </w:tr>
      <w:tr w:rsidR="00B65BC7" w14:paraId="4FFCFB7D" w14:textId="77777777" w:rsidTr="00EA2CED">
        <w:trPr>
          <w:trHeight w:val="490"/>
          <w:ins w:id="326" w:author="Chen Heller" w:date="2022-09-14T16:49:00Z"/>
        </w:trPr>
        <w:tc>
          <w:tcPr>
            <w:tcW w:w="284" w:type="dxa"/>
            <w:vMerge w:val="restart"/>
            <w:tcBorders>
              <w:bottom w:val="single" w:sz="12" w:space="0" w:color="auto"/>
            </w:tcBorders>
          </w:tcPr>
          <w:p w14:paraId="173887A7" w14:textId="77777777" w:rsidR="00B65BC7" w:rsidRPr="00EA2CED" w:rsidRDefault="00B65BC7" w:rsidP="00EA2CED">
            <w:pPr>
              <w:ind w:firstLine="0"/>
              <w:rPr>
                <w:ins w:id="327" w:author="Chen Heller" w:date="2022-09-14T16:49:00Z"/>
                <w:b/>
                <w:bCs/>
              </w:rPr>
            </w:pPr>
          </w:p>
        </w:tc>
        <w:tc>
          <w:tcPr>
            <w:tcW w:w="2126" w:type="dxa"/>
          </w:tcPr>
          <w:p w14:paraId="6EB8D387" w14:textId="77777777" w:rsidR="00B65BC7" w:rsidRPr="00EA2CED" w:rsidRDefault="00B65BC7" w:rsidP="00EA2CED">
            <w:pPr>
              <w:ind w:firstLine="0"/>
              <w:rPr>
                <w:ins w:id="328" w:author="Chen Heller" w:date="2022-09-14T16:49:00Z"/>
                <w:b/>
                <w:bCs/>
              </w:rPr>
            </w:pPr>
            <w:ins w:id="329" w:author="Chen Heller" w:date="2022-09-14T16:49:00Z">
              <w:r w:rsidRPr="00EA2CED">
                <w:rPr>
                  <w:b/>
                  <w:bCs/>
                </w:rPr>
                <w:t>Reach area</w:t>
              </w:r>
            </w:ins>
          </w:p>
        </w:tc>
        <w:tc>
          <w:tcPr>
            <w:tcW w:w="1701" w:type="dxa"/>
          </w:tcPr>
          <w:p w14:paraId="4397D548" w14:textId="77777777" w:rsidR="00B65BC7" w:rsidRDefault="00B65BC7" w:rsidP="00EA2CED">
            <w:pPr>
              <w:ind w:firstLine="0"/>
              <w:rPr>
                <w:ins w:id="330" w:author="Chen Heller" w:date="2022-09-14T16:49:00Z"/>
              </w:rPr>
            </w:pPr>
            <w:ins w:id="331" w:author="Chen Heller" w:date="2022-09-14T16:49:00Z">
              <w:r>
                <w:t>2 (0.30)</w:t>
              </w:r>
            </w:ins>
          </w:p>
        </w:tc>
        <w:tc>
          <w:tcPr>
            <w:tcW w:w="1701" w:type="dxa"/>
          </w:tcPr>
          <w:p w14:paraId="32DE1315" w14:textId="77777777" w:rsidR="00B65BC7" w:rsidRDefault="00B65BC7" w:rsidP="00EA2CED">
            <w:pPr>
              <w:ind w:firstLine="0"/>
              <w:rPr>
                <w:ins w:id="332" w:author="Chen Heller" w:date="2022-09-14T16:49:00Z"/>
              </w:rPr>
            </w:pPr>
            <w:ins w:id="333" w:author="Chen Heller" w:date="2022-09-14T16:49:00Z">
              <w:r>
                <w:t>1.73 (0.25)</w:t>
              </w:r>
            </w:ins>
          </w:p>
        </w:tc>
        <w:tc>
          <w:tcPr>
            <w:tcW w:w="709" w:type="dxa"/>
          </w:tcPr>
          <w:p w14:paraId="0C8EE400" w14:textId="77777777" w:rsidR="00B65BC7" w:rsidRDefault="00B65BC7" w:rsidP="00EA2CED">
            <w:pPr>
              <w:ind w:firstLine="0"/>
              <w:rPr>
                <w:ins w:id="334" w:author="Chen Heller" w:date="2022-09-14T16:49:00Z"/>
              </w:rPr>
            </w:pPr>
            <w:ins w:id="335" w:author="Chen Heller" w:date="2022-09-14T16:49:00Z">
              <w:r>
                <w:t>3.02</w:t>
              </w:r>
            </w:ins>
          </w:p>
        </w:tc>
        <w:tc>
          <w:tcPr>
            <w:tcW w:w="992" w:type="dxa"/>
          </w:tcPr>
          <w:p w14:paraId="60CD7F88" w14:textId="77777777" w:rsidR="00B65BC7" w:rsidRDefault="00B65BC7" w:rsidP="00EA2CED">
            <w:pPr>
              <w:ind w:firstLine="0"/>
              <w:rPr>
                <w:ins w:id="336" w:author="Chen Heller" w:date="2022-09-14T16:49:00Z"/>
              </w:rPr>
            </w:pPr>
            <w:ins w:id="337" w:author="Chen Heller" w:date="2022-09-14T16:49:00Z">
              <w:r>
                <w:t>0.023</w:t>
              </w:r>
            </w:ins>
          </w:p>
        </w:tc>
        <w:tc>
          <w:tcPr>
            <w:tcW w:w="1701" w:type="dxa"/>
          </w:tcPr>
          <w:p w14:paraId="46A272B3" w14:textId="77777777" w:rsidR="00B65BC7" w:rsidRDefault="00B65BC7" w:rsidP="00EA2CED">
            <w:pPr>
              <w:ind w:firstLine="0"/>
              <w:rPr>
                <w:ins w:id="338" w:author="Chen Heller" w:date="2022-09-14T16:49:00Z"/>
              </w:rPr>
            </w:pPr>
            <w:ins w:id="339" w:author="Chen Heller" w:date="2022-09-14T16:49:00Z">
              <w:r>
                <w:t>0.05, 0.48</w:t>
              </w:r>
            </w:ins>
          </w:p>
        </w:tc>
        <w:tc>
          <w:tcPr>
            <w:tcW w:w="709" w:type="dxa"/>
          </w:tcPr>
          <w:p w14:paraId="61172540" w14:textId="77777777" w:rsidR="00B65BC7" w:rsidRDefault="00B65BC7" w:rsidP="00EA2CED">
            <w:pPr>
              <w:ind w:firstLine="0"/>
              <w:rPr>
                <w:ins w:id="340" w:author="Chen Heller" w:date="2022-09-14T16:49:00Z"/>
              </w:rPr>
            </w:pPr>
            <w:ins w:id="341" w:author="Chen Heller" w:date="2022-09-14T16:49:00Z">
              <w:r>
                <w:t>1.14</w:t>
              </w:r>
            </w:ins>
          </w:p>
        </w:tc>
      </w:tr>
      <w:tr w:rsidR="00B65BC7" w14:paraId="11FBE247" w14:textId="77777777" w:rsidTr="00EA2CED">
        <w:trPr>
          <w:trHeight w:val="490"/>
          <w:ins w:id="342" w:author="Chen Heller" w:date="2022-09-14T16:49:00Z"/>
        </w:trPr>
        <w:tc>
          <w:tcPr>
            <w:tcW w:w="284" w:type="dxa"/>
            <w:vMerge/>
            <w:tcBorders>
              <w:top w:val="single" w:sz="12" w:space="0" w:color="auto"/>
              <w:bottom w:val="single" w:sz="12" w:space="0" w:color="auto"/>
            </w:tcBorders>
          </w:tcPr>
          <w:p w14:paraId="3748D230" w14:textId="77777777" w:rsidR="00B65BC7" w:rsidRPr="00EA2CED" w:rsidRDefault="00B65BC7" w:rsidP="00EA2CED">
            <w:pPr>
              <w:ind w:firstLine="0"/>
              <w:rPr>
                <w:ins w:id="343" w:author="Chen Heller" w:date="2022-09-14T16:49:00Z"/>
                <w:b/>
                <w:bCs/>
              </w:rPr>
            </w:pPr>
          </w:p>
        </w:tc>
        <w:tc>
          <w:tcPr>
            <w:tcW w:w="2126" w:type="dxa"/>
          </w:tcPr>
          <w:p w14:paraId="7FB444DD" w14:textId="77777777" w:rsidR="00B65BC7" w:rsidRPr="00EA2CED" w:rsidRDefault="00B65BC7" w:rsidP="00EA2CED">
            <w:pPr>
              <w:ind w:firstLine="0"/>
              <w:rPr>
                <w:ins w:id="344" w:author="Chen Heller" w:date="2022-09-14T16:49:00Z"/>
                <w:b/>
                <w:bCs/>
              </w:rPr>
            </w:pPr>
            <w:ins w:id="345" w:author="Chen Heller" w:date="2022-09-14T16:49:00Z">
              <w:r w:rsidRPr="00EA2CED">
                <w:rPr>
                  <w:b/>
                  <w:bCs/>
                </w:rPr>
                <w:t>Traveled distance</w:t>
              </w:r>
            </w:ins>
          </w:p>
        </w:tc>
        <w:tc>
          <w:tcPr>
            <w:tcW w:w="1701" w:type="dxa"/>
          </w:tcPr>
          <w:p w14:paraId="41C2D2CA" w14:textId="77777777" w:rsidR="00B65BC7" w:rsidRDefault="00B65BC7" w:rsidP="00EA2CED">
            <w:pPr>
              <w:ind w:firstLine="0"/>
              <w:rPr>
                <w:ins w:id="346" w:author="Chen Heller" w:date="2022-09-14T16:49:00Z"/>
              </w:rPr>
            </w:pPr>
            <w:ins w:id="347" w:author="Chen Heller" w:date="2022-09-14T16:49:00Z">
              <w:r>
                <w:t>38.27 (1.25)</w:t>
              </w:r>
            </w:ins>
          </w:p>
        </w:tc>
        <w:tc>
          <w:tcPr>
            <w:tcW w:w="1701" w:type="dxa"/>
          </w:tcPr>
          <w:p w14:paraId="6A1D56A3" w14:textId="77777777" w:rsidR="00B65BC7" w:rsidRDefault="00B65BC7" w:rsidP="00EA2CED">
            <w:pPr>
              <w:ind w:firstLine="0"/>
              <w:rPr>
                <w:ins w:id="348" w:author="Chen Heller" w:date="2022-09-14T16:49:00Z"/>
              </w:rPr>
            </w:pPr>
            <w:ins w:id="349" w:author="Chen Heller" w:date="2022-09-14T16:49:00Z">
              <w:r>
                <w:t>39.23 (1.74)</w:t>
              </w:r>
            </w:ins>
          </w:p>
        </w:tc>
        <w:tc>
          <w:tcPr>
            <w:tcW w:w="709" w:type="dxa"/>
          </w:tcPr>
          <w:p w14:paraId="0291A175" w14:textId="77777777" w:rsidR="00B65BC7" w:rsidRDefault="00B65BC7" w:rsidP="00EA2CED">
            <w:pPr>
              <w:ind w:firstLine="0"/>
              <w:rPr>
                <w:ins w:id="350" w:author="Chen Heller" w:date="2022-09-14T16:49:00Z"/>
              </w:rPr>
            </w:pPr>
            <w:ins w:id="351" w:author="Chen Heller" w:date="2022-09-14T16:49:00Z">
              <w:r>
                <w:t>3.69</w:t>
              </w:r>
            </w:ins>
          </w:p>
        </w:tc>
        <w:tc>
          <w:tcPr>
            <w:tcW w:w="992" w:type="dxa"/>
          </w:tcPr>
          <w:p w14:paraId="27EBAABF" w14:textId="77777777" w:rsidR="00B65BC7" w:rsidRDefault="00B65BC7" w:rsidP="00EA2CED">
            <w:pPr>
              <w:ind w:firstLine="0"/>
              <w:rPr>
                <w:ins w:id="352" w:author="Chen Heller" w:date="2022-09-14T16:49:00Z"/>
              </w:rPr>
            </w:pPr>
            <w:ins w:id="353" w:author="Chen Heller" w:date="2022-09-14T16:49:00Z">
              <w:r>
                <w:t>0.010</w:t>
              </w:r>
            </w:ins>
          </w:p>
        </w:tc>
        <w:tc>
          <w:tcPr>
            <w:tcW w:w="1701" w:type="dxa"/>
          </w:tcPr>
          <w:p w14:paraId="17021F6F" w14:textId="77777777" w:rsidR="00B65BC7" w:rsidRDefault="00B65BC7" w:rsidP="00EA2CED">
            <w:pPr>
              <w:ind w:firstLine="0"/>
              <w:rPr>
                <w:ins w:id="354" w:author="Chen Heller" w:date="2022-09-14T16:49:00Z"/>
              </w:rPr>
            </w:pPr>
            <w:ins w:id="355" w:author="Chen Heller" w:date="2022-09-14T16:49:00Z">
              <w:r>
                <w:t>-1.59, -0.32</w:t>
              </w:r>
            </w:ins>
          </w:p>
        </w:tc>
        <w:tc>
          <w:tcPr>
            <w:tcW w:w="709" w:type="dxa"/>
          </w:tcPr>
          <w:p w14:paraId="477C98BA" w14:textId="77777777" w:rsidR="00B65BC7" w:rsidRDefault="00B65BC7" w:rsidP="00EA2CED">
            <w:pPr>
              <w:ind w:firstLine="0"/>
              <w:rPr>
                <w:ins w:id="356" w:author="Chen Heller" w:date="2022-09-14T16:49:00Z"/>
              </w:rPr>
            </w:pPr>
            <w:ins w:id="357" w:author="Chen Heller" w:date="2022-09-14T16:49:00Z">
              <w:r>
                <w:t>1.40</w:t>
              </w:r>
            </w:ins>
          </w:p>
        </w:tc>
      </w:tr>
      <w:tr w:rsidR="00B65BC7" w14:paraId="114D34EA" w14:textId="77777777" w:rsidTr="00EA2CED">
        <w:trPr>
          <w:trHeight w:val="490"/>
          <w:ins w:id="358" w:author="Chen Heller" w:date="2022-09-14T16:49:00Z"/>
        </w:trPr>
        <w:tc>
          <w:tcPr>
            <w:tcW w:w="284" w:type="dxa"/>
            <w:vMerge/>
            <w:tcBorders>
              <w:top w:val="single" w:sz="12" w:space="0" w:color="auto"/>
              <w:bottom w:val="single" w:sz="12" w:space="0" w:color="auto"/>
            </w:tcBorders>
          </w:tcPr>
          <w:p w14:paraId="072474F2" w14:textId="77777777" w:rsidR="00B65BC7" w:rsidRPr="00EA2CED" w:rsidRDefault="00B65BC7" w:rsidP="00EA2CED">
            <w:pPr>
              <w:ind w:firstLine="0"/>
              <w:rPr>
                <w:ins w:id="359" w:author="Chen Heller" w:date="2022-09-14T16:49:00Z"/>
                <w:b/>
                <w:bCs/>
              </w:rPr>
            </w:pPr>
          </w:p>
        </w:tc>
        <w:tc>
          <w:tcPr>
            <w:tcW w:w="2126" w:type="dxa"/>
          </w:tcPr>
          <w:p w14:paraId="1CA70F67" w14:textId="77777777" w:rsidR="00B65BC7" w:rsidRPr="00EA2CED" w:rsidRDefault="00B65BC7" w:rsidP="00EA2CED">
            <w:pPr>
              <w:ind w:firstLine="0"/>
              <w:rPr>
                <w:ins w:id="360" w:author="Chen Heller" w:date="2022-09-14T16:49:00Z"/>
                <w:b/>
                <w:bCs/>
              </w:rPr>
            </w:pPr>
            <w:ins w:id="361" w:author="Chen Heller" w:date="2022-09-14T16:49:00Z">
              <w:r w:rsidRPr="00EA2CED">
                <w:rPr>
                  <w:b/>
                  <w:bCs/>
                </w:rPr>
                <w:t>Reaction time</w:t>
              </w:r>
            </w:ins>
          </w:p>
        </w:tc>
        <w:tc>
          <w:tcPr>
            <w:tcW w:w="1701" w:type="dxa"/>
          </w:tcPr>
          <w:p w14:paraId="5006B1B1" w14:textId="77777777" w:rsidR="00B65BC7" w:rsidRDefault="00B65BC7" w:rsidP="00EA2CED">
            <w:pPr>
              <w:ind w:firstLine="0"/>
              <w:rPr>
                <w:ins w:id="362" w:author="Chen Heller" w:date="2022-09-14T16:49:00Z"/>
              </w:rPr>
            </w:pPr>
            <w:ins w:id="363" w:author="Chen Heller" w:date="2022-09-14T16:49:00Z">
              <w:r>
                <w:t>164.46 (26.10)</w:t>
              </w:r>
            </w:ins>
          </w:p>
        </w:tc>
        <w:tc>
          <w:tcPr>
            <w:tcW w:w="1701" w:type="dxa"/>
          </w:tcPr>
          <w:p w14:paraId="2BDBB3E3" w14:textId="77777777" w:rsidR="00B65BC7" w:rsidRDefault="00B65BC7" w:rsidP="00EA2CED">
            <w:pPr>
              <w:ind w:firstLine="0"/>
              <w:rPr>
                <w:ins w:id="364" w:author="Chen Heller" w:date="2022-09-14T16:49:00Z"/>
              </w:rPr>
            </w:pPr>
            <w:ins w:id="365" w:author="Chen Heller" w:date="2022-09-14T16:49:00Z">
              <w:r>
                <w:t>175.93 (15.40)</w:t>
              </w:r>
            </w:ins>
          </w:p>
        </w:tc>
        <w:tc>
          <w:tcPr>
            <w:tcW w:w="709" w:type="dxa"/>
          </w:tcPr>
          <w:p w14:paraId="2690C41D" w14:textId="77777777" w:rsidR="00B65BC7" w:rsidRDefault="00B65BC7" w:rsidP="00EA2CED">
            <w:pPr>
              <w:ind w:firstLine="0"/>
              <w:rPr>
                <w:ins w:id="366" w:author="Chen Heller" w:date="2022-09-14T16:49:00Z"/>
              </w:rPr>
            </w:pPr>
            <w:ins w:id="367" w:author="Chen Heller" w:date="2022-09-14T16:49:00Z">
              <w:r>
                <w:t>2.22</w:t>
              </w:r>
            </w:ins>
          </w:p>
        </w:tc>
        <w:tc>
          <w:tcPr>
            <w:tcW w:w="992" w:type="dxa"/>
          </w:tcPr>
          <w:p w14:paraId="1AC04C4D" w14:textId="77777777" w:rsidR="00B65BC7" w:rsidRDefault="00B65BC7" w:rsidP="00EA2CED">
            <w:pPr>
              <w:ind w:firstLine="0"/>
              <w:rPr>
                <w:ins w:id="368" w:author="Chen Heller" w:date="2022-09-14T16:49:00Z"/>
              </w:rPr>
            </w:pPr>
            <w:ins w:id="369" w:author="Chen Heller" w:date="2022-09-14T16:49:00Z">
              <w:r>
                <w:t>0.067</w:t>
              </w:r>
            </w:ins>
          </w:p>
        </w:tc>
        <w:tc>
          <w:tcPr>
            <w:tcW w:w="1701" w:type="dxa"/>
          </w:tcPr>
          <w:p w14:paraId="5E3BEF8D" w14:textId="77777777" w:rsidR="00B65BC7" w:rsidRDefault="00B65BC7" w:rsidP="00EA2CED">
            <w:pPr>
              <w:ind w:firstLine="0"/>
              <w:rPr>
                <w:ins w:id="370" w:author="Chen Heller" w:date="2022-09-14T16:49:00Z"/>
              </w:rPr>
            </w:pPr>
            <w:ins w:id="371" w:author="Chen Heller" w:date="2022-09-14T16:49:00Z">
              <w:r>
                <w:t>-24.08, 1.12</w:t>
              </w:r>
            </w:ins>
          </w:p>
        </w:tc>
        <w:tc>
          <w:tcPr>
            <w:tcW w:w="709" w:type="dxa"/>
          </w:tcPr>
          <w:p w14:paraId="3C61DC4C" w14:textId="77777777" w:rsidR="00B65BC7" w:rsidRDefault="00B65BC7" w:rsidP="00EA2CED">
            <w:pPr>
              <w:ind w:firstLine="0"/>
              <w:rPr>
                <w:ins w:id="372" w:author="Chen Heller" w:date="2022-09-14T16:49:00Z"/>
              </w:rPr>
            </w:pPr>
            <w:ins w:id="373" w:author="Chen Heller" w:date="2022-09-14T16:49:00Z">
              <w:r>
                <w:t>0.84</w:t>
              </w:r>
            </w:ins>
          </w:p>
        </w:tc>
      </w:tr>
      <w:tr w:rsidR="00B65BC7" w14:paraId="2B49790C" w14:textId="77777777" w:rsidTr="005A7125">
        <w:trPr>
          <w:trHeight w:val="490"/>
          <w:ins w:id="374" w:author="Chen Heller" w:date="2022-09-14T16:49:00Z"/>
          <w:trPrChange w:id="375" w:author="Chen Heller" w:date="2022-09-14T16:50:00Z">
            <w:trPr>
              <w:trHeight w:val="490"/>
            </w:trPr>
          </w:trPrChange>
        </w:trPr>
        <w:tc>
          <w:tcPr>
            <w:tcW w:w="284" w:type="dxa"/>
            <w:vMerge/>
            <w:tcBorders>
              <w:top w:val="single" w:sz="12" w:space="0" w:color="auto"/>
              <w:bottom w:val="single" w:sz="12" w:space="0" w:color="auto"/>
            </w:tcBorders>
            <w:tcPrChange w:id="376" w:author="Chen Heller" w:date="2022-09-14T16:50:00Z">
              <w:tcPr>
                <w:tcW w:w="284" w:type="dxa"/>
                <w:vMerge/>
                <w:tcBorders>
                  <w:top w:val="single" w:sz="12" w:space="0" w:color="auto"/>
                  <w:bottom w:val="single" w:sz="12" w:space="0" w:color="auto"/>
                </w:tcBorders>
              </w:tcPr>
            </w:tcPrChange>
          </w:tcPr>
          <w:p w14:paraId="59F3BEA9" w14:textId="77777777" w:rsidR="00B65BC7" w:rsidRPr="00EA2CED" w:rsidRDefault="00B65BC7" w:rsidP="00EA2CED">
            <w:pPr>
              <w:ind w:firstLine="0"/>
              <w:rPr>
                <w:ins w:id="377" w:author="Chen Heller" w:date="2022-09-14T16:49:00Z"/>
                <w:b/>
                <w:bCs/>
              </w:rPr>
            </w:pPr>
          </w:p>
        </w:tc>
        <w:tc>
          <w:tcPr>
            <w:tcW w:w="2126" w:type="dxa"/>
            <w:tcPrChange w:id="378" w:author="Chen Heller" w:date="2022-09-14T16:50:00Z">
              <w:tcPr>
                <w:tcW w:w="2126" w:type="dxa"/>
              </w:tcPr>
            </w:tcPrChange>
          </w:tcPr>
          <w:p w14:paraId="76E6486F" w14:textId="77777777" w:rsidR="00B65BC7" w:rsidRPr="00EA2CED" w:rsidRDefault="00B65BC7" w:rsidP="00EA2CED">
            <w:pPr>
              <w:ind w:firstLine="0"/>
              <w:rPr>
                <w:ins w:id="379" w:author="Chen Heller" w:date="2022-09-14T16:49:00Z"/>
                <w:b/>
                <w:bCs/>
              </w:rPr>
            </w:pPr>
            <w:ins w:id="380" w:author="Chen Heller" w:date="2022-09-14T16:49:00Z">
              <w:r w:rsidRPr="00EA2CED">
                <w:rPr>
                  <w:b/>
                  <w:bCs/>
                </w:rPr>
                <w:t>Movement time</w:t>
              </w:r>
            </w:ins>
          </w:p>
        </w:tc>
        <w:tc>
          <w:tcPr>
            <w:tcW w:w="1701" w:type="dxa"/>
            <w:tcPrChange w:id="381" w:author="Chen Heller" w:date="2022-09-14T16:50:00Z">
              <w:tcPr>
                <w:tcW w:w="1701" w:type="dxa"/>
              </w:tcPr>
            </w:tcPrChange>
          </w:tcPr>
          <w:p w14:paraId="7B75D1DE" w14:textId="77777777" w:rsidR="00B65BC7" w:rsidRDefault="00B65BC7" w:rsidP="00EA2CED">
            <w:pPr>
              <w:ind w:firstLine="0"/>
              <w:rPr>
                <w:ins w:id="382" w:author="Chen Heller" w:date="2022-09-14T16:49:00Z"/>
              </w:rPr>
            </w:pPr>
            <w:ins w:id="383" w:author="Chen Heller" w:date="2022-09-14T16:49:00Z">
              <w:r>
                <w:t>391.95 (32.91)</w:t>
              </w:r>
            </w:ins>
          </w:p>
        </w:tc>
        <w:tc>
          <w:tcPr>
            <w:tcW w:w="1701" w:type="dxa"/>
            <w:tcPrChange w:id="384" w:author="Chen Heller" w:date="2022-09-14T16:50:00Z">
              <w:tcPr>
                <w:tcW w:w="1701" w:type="dxa"/>
              </w:tcPr>
            </w:tcPrChange>
          </w:tcPr>
          <w:p w14:paraId="7201221D" w14:textId="77777777" w:rsidR="00B65BC7" w:rsidRDefault="00B65BC7" w:rsidP="00EA2CED">
            <w:pPr>
              <w:ind w:firstLine="0"/>
              <w:rPr>
                <w:ins w:id="385" w:author="Chen Heller" w:date="2022-09-14T16:49:00Z"/>
              </w:rPr>
            </w:pPr>
            <w:ins w:id="386" w:author="Chen Heller" w:date="2022-09-14T16:49:00Z">
              <w:r>
                <w:t>403.35 (25.40)</w:t>
              </w:r>
            </w:ins>
          </w:p>
        </w:tc>
        <w:tc>
          <w:tcPr>
            <w:tcW w:w="709" w:type="dxa"/>
            <w:tcPrChange w:id="387" w:author="Chen Heller" w:date="2022-09-14T16:50:00Z">
              <w:tcPr>
                <w:tcW w:w="709" w:type="dxa"/>
              </w:tcPr>
            </w:tcPrChange>
          </w:tcPr>
          <w:p w14:paraId="3086A51A" w14:textId="77777777" w:rsidR="00B65BC7" w:rsidRDefault="00B65BC7" w:rsidP="00EA2CED">
            <w:pPr>
              <w:ind w:firstLine="0"/>
              <w:rPr>
                <w:ins w:id="388" w:author="Chen Heller" w:date="2022-09-14T16:49:00Z"/>
              </w:rPr>
            </w:pPr>
            <w:ins w:id="389" w:author="Chen Heller" w:date="2022-09-14T16:49:00Z">
              <w:r>
                <w:t>2.41</w:t>
              </w:r>
            </w:ins>
          </w:p>
        </w:tc>
        <w:tc>
          <w:tcPr>
            <w:tcW w:w="992" w:type="dxa"/>
            <w:tcPrChange w:id="390" w:author="Chen Heller" w:date="2022-09-14T16:50:00Z">
              <w:tcPr>
                <w:tcW w:w="992" w:type="dxa"/>
              </w:tcPr>
            </w:tcPrChange>
          </w:tcPr>
          <w:p w14:paraId="3878A5F2" w14:textId="77777777" w:rsidR="00B65BC7" w:rsidRDefault="00B65BC7" w:rsidP="00EA2CED">
            <w:pPr>
              <w:ind w:firstLine="0"/>
              <w:rPr>
                <w:ins w:id="391" w:author="Chen Heller" w:date="2022-09-14T16:49:00Z"/>
              </w:rPr>
            </w:pPr>
            <w:ins w:id="392" w:author="Chen Heller" w:date="2022-09-14T16:49:00Z">
              <w:r>
                <w:t>0.051</w:t>
              </w:r>
            </w:ins>
          </w:p>
        </w:tc>
        <w:tc>
          <w:tcPr>
            <w:tcW w:w="1701" w:type="dxa"/>
            <w:tcPrChange w:id="393" w:author="Chen Heller" w:date="2022-09-14T16:50:00Z">
              <w:tcPr>
                <w:tcW w:w="1701" w:type="dxa"/>
              </w:tcPr>
            </w:tcPrChange>
          </w:tcPr>
          <w:p w14:paraId="0783040B" w14:textId="77777777" w:rsidR="00B65BC7" w:rsidRDefault="00B65BC7" w:rsidP="00EA2CED">
            <w:pPr>
              <w:ind w:firstLine="0"/>
              <w:rPr>
                <w:ins w:id="394" w:author="Chen Heller" w:date="2022-09-14T16:49:00Z"/>
              </w:rPr>
            </w:pPr>
            <w:ins w:id="395" w:author="Chen Heller" w:date="2022-09-14T16:49:00Z">
              <w:r>
                <w:t>-22.92, 0.13</w:t>
              </w:r>
            </w:ins>
          </w:p>
        </w:tc>
        <w:tc>
          <w:tcPr>
            <w:tcW w:w="709" w:type="dxa"/>
            <w:tcPrChange w:id="396" w:author="Chen Heller" w:date="2022-09-14T16:50:00Z">
              <w:tcPr>
                <w:tcW w:w="709" w:type="dxa"/>
              </w:tcPr>
            </w:tcPrChange>
          </w:tcPr>
          <w:p w14:paraId="483EC647" w14:textId="77777777" w:rsidR="00B65BC7" w:rsidRDefault="00B65BC7" w:rsidP="00EA2CED">
            <w:pPr>
              <w:ind w:firstLine="0"/>
              <w:rPr>
                <w:ins w:id="397" w:author="Chen Heller" w:date="2022-09-14T16:49:00Z"/>
              </w:rPr>
            </w:pPr>
            <w:ins w:id="398" w:author="Chen Heller" w:date="2022-09-14T16:49:00Z">
              <w:r>
                <w:t>0.91</w:t>
              </w:r>
            </w:ins>
          </w:p>
        </w:tc>
      </w:tr>
      <w:tr w:rsidR="00B65BC7" w14:paraId="67060BE0" w14:textId="77777777" w:rsidTr="005A7125">
        <w:trPr>
          <w:trHeight w:val="490"/>
          <w:ins w:id="399" w:author="Chen Heller" w:date="2022-09-14T16:49:00Z"/>
          <w:trPrChange w:id="400" w:author="Chen Heller" w:date="2022-09-14T16:50:00Z">
            <w:trPr>
              <w:trHeight w:val="490"/>
            </w:trPr>
          </w:trPrChange>
        </w:trPr>
        <w:tc>
          <w:tcPr>
            <w:tcW w:w="284" w:type="dxa"/>
            <w:vMerge/>
            <w:tcBorders>
              <w:top w:val="single" w:sz="12" w:space="0" w:color="auto"/>
              <w:bottom w:val="single" w:sz="12" w:space="0" w:color="auto"/>
            </w:tcBorders>
            <w:tcPrChange w:id="401" w:author="Chen Heller" w:date="2022-09-14T16:50:00Z">
              <w:tcPr>
                <w:tcW w:w="284" w:type="dxa"/>
                <w:vMerge/>
                <w:tcBorders>
                  <w:top w:val="single" w:sz="12" w:space="0" w:color="auto"/>
                  <w:bottom w:val="single" w:sz="12" w:space="0" w:color="auto"/>
                </w:tcBorders>
              </w:tcPr>
            </w:tcPrChange>
          </w:tcPr>
          <w:p w14:paraId="3CB58060" w14:textId="77777777" w:rsidR="00B65BC7" w:rsidRPr="00EA2CED" w:rsidRDefault="00B65BC7" w:rsidP="00EA2CED">
            <w:pPr>
              <w:ind w:firstLine="0"/>
              <w:rPr>
                <w:ins w:id="402" w:author="Chen Heller" w:date="2022-09-14T16:49:00Z"/>
                <w:b/>
                <w:bCs/>
              </w:rPr>
            </w:pPr>
          </w:p>
        </w:tc>
        <w:tc>
          <w:tcPr>
            <w:tcW w:w="2126" w:type="dxa"/>
            <w:tcBorders>
              <w:bottom w:val="single" w:sz="12" w:space="0" w:color="auto"/>
            </w:tcBorders>
            <w:tcPrChange w:id="403" w:author="Chen Heller" w:date="2022-09-14T16:50:00Z">
              <w:tcPr>
                <w:tcW w:w="2126" w:type="dxa"/>
                <w:tcBorders>
                  <w:bottom w:val="single" w:sz="12" w:space="0" w:color="auto"/>
                </w:tcBorders>
              </w:tcPr>
            </w:tcPrChange>
          </w:tcPr>
          <w:p w14:paraId="1A0AB380" w14:textId="77777777" w:rsidR="00B65BC7" w:rsidRPr="00EA2CED" w:rsidRDefault="00B65BC7" w:rsidP="00EA2CED">
            <w:pPr>
              <w:ind w:firstLine="0"/>
              <w:rPr>
                <w:ins w:id="404" w:author="Chen Heller" w:date="2022-09-14T16:49:00Z"/>
                <w:b/>
                <w:bCs/>
              </w:rPr>
            </w:pPr>
            <w:ins w:id="405" w:author="Chen Heller" w:date="2022-09-14T16:49:00Z">
              <w:r w:rsidRPr="00EA2CED">
                <w:rPr>
                  <w:b/>
                  <w:bCs/>
                </w:rPr>
                <w:t>COM</w:t>
              </w:r>
            </w:ins>
          </w:p>
        </w:tc>
        <w:tc>
          <w:tcPr>
            <w:tcW w:w="1701" w:type="dxa"/>
            <w:tcBorders>
              <w:bottom w:val="single" w:sz="12" w:space="0" w:color="auto"/>
            </w:tcBorders>
            <w:tcPrChange w:id="406" w:author="Chen Heller" w:date="2022-09-14T16:50:00Z">
              <w:tcPr>
                <w:tcW w:w="1701" w:type="dxa"/>
                <w:tcBorders>
                  <w:bottom w:val="single" w:sz="12" w:space="0" w:color="auto"/>
                </w:tcBorders>
              </w:tcPr>
            </w:tcPrChange>
          </w:tcPr>
          <w:p w14:paraId="2794FA10" w14:textId="77777777" w:rsidR="00B65BC7" w:rsidRDefault="00B65BC7" w:rsidP="00EA2CED">
            <w:pPr>
              <w:ind w:firstLine="0"/>
              <w:rPr>
                <w:ins w:id="407" w:author="Chen Heller" w:date="2022-09-14T16:49:00Z"/>
              </w:rPr>
            </w:pPr>
            <w:ins w:id="408" w:author="Chen Heller" w:date="2022-09-14T16:49:00Z">
              <w:r>
                <w:t>0.20 (0.13)</w:t>
              </w:r>
            </w:ins>
          </w:p>
        </w:tc>
        <w:tc>
          <w:tcPr>
            <w:tcW w:w="1701" w:type="dxa"/>
            <w:tcBorders>
              <w:bottom w:val="single" w:sz="12" w:space="0" w:color="auto"/>
            </w:tcBorders>
            <w:tcPrChange w:id="409" w:author="Chen Heller" w:date="2022-09-14T16:50:00Z">
              <w:tcPr>
                <w:tcW w:w="1701" w:type="dxa"/>
                <w:tcBorders>
                  <w:bottom w:val="single" w:sz="12" w:space="0" w:color="auto"/>
                </w:tcBorders>
              </w:tcPr>
            </w:tcPrChange>
          </w:tcPr>
          <w:p w14:paraId="1949F302" w14:textId="77777777" w:rsidR="00B65BC7" w:rsidRDefault="00B65BC7" w:rsidP="00EA2CED">
            <w:pPr>
              <w:ind w:firstLine="0"/>
              <w:rPr>
                <w:ins w:id="410" w:author="Chen Heller" w:date="2022-09-14T16:49:00Z"/>
              </w:rPr>
            </w:pPr>
            <w:ins w:id="411" w:author="Chen Heller" w:date="2022-09-14T16:49:00Z">
              <w:r>
                <w:t>0.20 (0.15)</w:t>
              </w:r>
            </w:ins>
          </w:p>
        </w:tc>
        <w:tc>
          <w:tcPr>
            <w:tcW w:w="709" w:type="dxa"/>
            <w:tcBorders>
              <w:bottom w:val="single" w:sz="12" w:space="0" w:color="auto"/>
            </w:tcBorders>
            <w:tcPrChange w:id="412" w:author="Chen Heller" w:date="2022-09-14T16:50:00Z">
              <w:tcPr>
                <w:tcW w:w="709" w:type="dxa"/>
                <w:tcBorders>
                  <w:bottom w:val="single" w:sz="12" w:space="0" w:color="auto"/>
                </w:tcBorders>
              </w:tcPr>
            </w:tcPrChange>
          </w:tcPr>
          <w:p w14:paraId="44FC5A3C" w14:textId="77777777" w:rsidR="00B65BC7" w:rsidRDefault="00B65BC7" w:rsidP="00EA2CED">
            <w:pPr>
              <w:ind w:firstLine="0"/>
              <w:rPr>
                <w:ins w:id="413" w:author="Chen Heller" w:date="2022-09-14T16:49:00Z"/>
              </w:rPr>
            </w:pPr>
            <w:ins w:id="414" w:author="Chen Heller" w:date="2022-09-14T16:49:00Z">
              <w:r>
                <w:t>0.05</w:t>
              </w:r>
            </w:ins>
          </w:p>
        </w:tc>
        <w:tc>
          <w:tcPr>
            <w:tcW w:w="992" w:type="dxa"/>
            <w:tcBorders>
              <w:bottom w:val="single" w:sz="12" w:space="0" w:color="auto"/>
            </w:tcBorders>
            <w:tcPrChange w:id="415" w:author="Chen Heller" w:date="2022-09-14T16:50:00Z">
              <w:tcPr>
                <w:tcW w:w="992" w:type="dxa"/>
                <w:tcBorders>
                  <w:bottom w:val="single" w:sz="12" w:space="0" w:color="auto"/>
                </w:tcBorders>
              </w:tcPr>
            </w:tcPrChange>
          </w:tcPr>
          <w:p w14:paraId="201E86B7" w14:textId="77777777" w:rsidR="00B65BC7" w:rsidRDefault="00B65BC7" w:rsidP="00EA2CED">
            <w:pPr>
              <w:ind w:firstLine="0"/>
              <w:rPr>
                <w:ins w:id="416" w:author="Chen Heller" w:date="2022-09-14T16:49:00Z"/>
              </w:rPr>
            </w:pPr>
            <w:ins w:id="417" w:author="Chen Heller" w:date="2022-09-14T16:49:00Z">
              <w:r>
                <w:t>0.959</w:t>
              </w:r>
            </w:ins>
          </w:p>
        </w:tc>
        <w:tc>
          <w:tcPr>
            <w:tcW w:w="1701" w:type="dxa"/>
            <w:tcBorders>
              <w:bottom w:val="single" w:sz="12" w:space="0" w:color="auto"/>
            </w:tcBorders>
            <w:tcPrChange w:id="418" w:author="Chen Heller" w:date="2022-09-14T16:50:00Z">
              <w:tcPr>
                <w:tcW w:w="1701" w:type="dxa"/>
                <w:tcBorders>
                  <w:bottom w:val="single" w:sz="12" w:space="0" w:color="auto"/>
                </w:tcBorders>
              </w:tcPr>
            </w:tcPrChange>
          </w:tcPr>
          <w:p w14:paraId="4E22E8EE" w14:textId="77777777" w:rsidR="00B65BC7" w:rsidRDefault="00B65BC7" w:rsidP="00EA2CED">
            <w:pPr>
              <w:ind w:firstLine="0"/>
              <w:rPr>
                <w:ins w:id="419" w:author="Chen Heller" w:date="2022-09-14T16:49:00Z"/>
              </w:rPr>
            </w:pPr>
            <w:ins w:id="420" w:author="Chen Heller" w:date="2022-09-14T16:49:00Z">
              <w:r>
                <w:t>-0.10, 0.10</w:t>
              </w:r>
            </w:ins>
          </w:p>
        </w:tc>
        <w:tc>
          <w:tcPr>
            <w:tcW w:w="709" w:type="dxa"/>
            <w:tcBorders>
              <w:bottom w:val="single" w:sz="12" w:space="0" w:color="auto"/>
            </w:tcBorders>
            <w:tcPrChange w:id="421" w:author="Chen Heller" w:date="2022-09-14T16:50:00Z">
              <w:tcPr>
                <w:tcW w:w="709" w:type="dxa"/>
                <w:tcBorders>
                  <w:bottom w:val="single" w:sz="12" w:space="0" w:color="auto"/>
                </w:tcBorders>
              </w:tcPr>
            </w:tcPrChange>
          </w:tcPr>
          <w:p w14:paraId="2C4ED31F" w14:textId="77777777" w:rsidR="00B65BC7" w:rsidRDefault="00B65BC7" w:rsidP="00EA2CED">
            <w:pPr>
              <w:ind w:firstLine="0"/>
              <w:rPr>
                <w:ins w:id="422" w:author="Chen Heller" w:date="2022-09-14T16:49:00Z"/>
              </w:rPr>
            </w:pPr>
            <w:ins w:id="423" w:author="Chen Heller" w:date="2022-09-14T16:49:00Z">
              <w:r>
                <w:t>0.02</w:t>
              </w:r>
            </w:ins>
          </w:p>
        </w:tc>
      </w:tr>
      <w:tr w:rsidR="005A7125" w14:paraId="2FC93DC2" w14:textId="77777777" w:rsidTr="00E11B4B">
        <w:trPr>
          <w:trHeight w:val="490"/>
          <w:ins w:id="424" w:author="Chen Heller" w:date="2022-09-14T16:50:00Z"/>
        </w:trPr>
        <w:tc>
          <w:tcPr>
            <w:tcW w:w="9923" w:type="dxa"/>
            <w:gridSpan w:val="8"/>
            <w:tcBorders>
              <w:top w:val="single" w:sz="12" w:space="0" w:color="auto"/>
            </w:tcBorders>
          </w:tcPr>
          <w:p w14:paraId="1AD67167" w14:textId="3806DFB0" w:rsidR="00F45D87" w:rsidRDefault="004A776C" w:rsidP="00907938">
            <w:pPr>
              <w:spacing w:line="240" w:lineRule="auto"/>
              <w:ind w:firstLine="0"/>
              <w:rPr>
                <w:ins w:id="425" w:author="Chen Heller" w:date="2022-09-14T16:50:00Z"/>
              </w:rPr>
              <w:pPrChange w:id="426" w:author="Chen Heller" w:date="2022-09-14T16:58:00Z">
                <w:pPr>
                  <w:ind w:firstLine="0"/>
                </w:pPr>
              </w:pPrChange>
            </w:pPr>
            <w:ins w:id="427" w:author="Chen Heller" w:date="2022-09-14T16:54:00Z">
              <w:r w:rsidRPr="00F06B6B">
                <w:rPr>
                  <w:i/>
                  <w:iCs/>
                  <w:sz w:val="22"/>
                  <w:szCs w:val="22"/>
                  <w:rPrChange w:id="428" w:author="Chen Heller" w:date="2022-09-14T16:58:00Z">
                    <w:rPr/>
                  </w:rPrChange>
                </w:rPr>
                <w:t xml:space="preserve">Note. </w:t>
              </w:r>
            </w:ins>
            <w:ins w:id="429" w:author="Chen Heller" w:date="2022-09-14T16:56:00Z">
              <w:r w:rsidR="00DE67F7" w:rsidRPr="000A01BF">
                <w:rPr>
                  <w:sz w:val="22"/>
                  <w:szCs w:val="22"/>
                  <w:rPrChange w:id="430" w:author="Chen Heller" w:date="2022-09-14T16:59:00Z">
                    <w:rPr>
                      <w:i/>
                      <w:iCs/>
                    </w:rPr>
                  </w:rPrChange>
                </w:rPr>
                <w:t>t</w:t>
              </w:r>
            </w:ins>
            <w:ins w:id="431" w:author="Chen Heller" w:date="2022-09-14T17:00:00Z">
              <w:r w:rsidR="001C7715">
                <w:rPr>
                  <w:sz w:val="22"/>
                  <w:szCs w:val="22"/>
                </w:rPr>
                <w:t>(</w:t>
              </w:r>
              <w:proofErr w:type="spellStart"/>
              <w:r w:rsidR="001C7715">
                <w:rPr>
                  <w:sz w:val="22"/>
                  <w:szCs w:val="22"/>
                </w:rPr>
                <w:t>df</w:t>
              </w:r>
              <w:proofErr w:type="spellEnd"/>
              <w:r w:rsidR="001C7715">
                <w:rPr>
                  <w:sz w:val="22"/>
                  <w:szCs w:val="22"/>
                </w:rPr>
                <w:t>)</w:t>
              </w:r>
            </w:ins>
            <w:ins w:id="432" w:author="Chen Heller" w:date="2022-09-14T16:56:00Z">
              <w:r w:rsidR="00DE67F7" w:rsidRPr="000A01BF">
                <w:rPr>
                  <w:sz w:val="22"/>
                  <w:szCs w:val="22"/>
                  <w:rPrChange w:id="433" w:author="Chen Heller" w:date="2022-09-14T16:59:00Z">
                    <w:rPr>
                      <w:i/>
                      <w:iCs/>
                    </w:rPr>
                  </w:rPrChange>
                </w:rPr>
                <w:t xml:space="preserve"> = t-test score, degrees of freedom are in parenthesis; p = </w:t>
              </w:r>
            </w:ins>
            <w:ins w:id="434" w:author="Chen Heller" w:date="2022-09-14T16:59:00Z">
              <w:r w:rsidR="00E80D8B">
                <w:rPr>
                  <w:sz w:val="22"/>
                  <w:szCs w:val="22"/>
                </w:rPr>
                <w:t>Tree-BH corrected p-value for multiple comp</w:t>
              </w:r>
            </w:ins>
            <w:ins w:id="435" w:author="Chen Heller" w:date="2022-09-14T17:00:00Z">
              <w:r w:rsidR="00E80D8B">
                <w:rPr>
                  <w:sz w:val="22"/>
                  <w:szCs w:val="22"/>
                </w:rPr>
                <w:t xml:space="preserve">arisons; </w:t>
              </w:r>
            </w:ins>
            <w:ins w:id="436" w:author="Chen Heller" w:date="2022-09-14T16:56:00Z">
              <w:r w:rsidR="00DE67F7" w:rsidRPr="000A01BF">
                <w:rPr>
                  <w:sz w:val="22"/>
                  <w:szCs w:val="22"/>
                  <w:rPrChange w:id="437" w:author="Chen Heller" w:date="2022-09-14T16:59:00Z">
                    <w:rPr>
                      <w:i/>
                      <w:iCs/>
                    </w:rPr>
                  </w:rPrChange>
                </w:rPr>
                <w:t>CI = 95% confidence interval</w:t>
              </w:r>
            </w:ins>
            <w:ins w:id="438" w:author="Chen Heller" w:date="2022-09-14T17:00:00Z">
              <w:r w:rsidR="001C7715">
                <w:rPr>
                  <w:sz w:val="22"/>
                  <w:szCs w:val="22"/>
                </w:rPr>
                <w:t>s</w:t>
              </w:r>
            </w:ins>
            <w:ins w:id="439" w:author="Chen Heller" w:date="2022-09-14T16:57:00Z">
              <w:r w:rsidR="00F45D87" w:rsidRPr="000A01BF">
                <w:rPr>
                  <w:sz w:val="22"/>
                  <w:szCs w:val="22"/>
                  <w:rPrChange w:id="440" w:author="Chen Heller" w:date="2022-09-14T16:59:00Z">
                    <w:rPr>
                      <w:i/>
                      <w:iCs/>
                    </w:rPr>
                  </w:rPrChange>
                </w:rPr>
                <w:t>; d = Cohen's d.</w:t>
              </w:r>
            </w:ins>
            <w:ins w:id="441" w:author="Chen Heller" w:date="2022-09-14T16:58:00Z">
              <w:r w:rsidR="00F06B6B" w:rsidRPr="00F06B6B">
                <w:rPr>
                  <w:i/>
                  <w:iCs/>
                  <w:sz w:val="22"/>
                  <w:szCs w:val="22"/>
                  <w:rPrChange w:id="442" w:author="Chen Heller" w:date="2022-09-14T16:58:00Z">
                    <w:rPr>
                      <w:i/>
                      <w:iCs/>
                    </w:rPr>
                  </w:rPrChange>
                </w:rPr>
                <w:t xml:space="preserve"> </w:t>
              </w:r>
            </w:ins>
            <w:commentRangeEnd w:id="287"/>
            <w:r w:rsidR="00FF2F95">
              <w:rPr>
                <w:rStyle w:val="CommentReference"/>
              </w:rPr>
              <w:commentReference w:id="287"/>
            </w:r>
          </w:p>
        </w:tc>
      </w:tr>
    </w:tbl>
    <w:p w14:paraId="555AEE0E" w14:textId="4FCA097D" w:rsidR="00853A02" w:rsidRDefault="00853A02" w:rsidP="00853A02">
      <w:pPr>
        <w:ind w:firstLine="0"/>
      </w:pPr>
    </w:p>
    <w:p w14:paraId="14DAD7B4" w14:textId="77777777" w:rsidR="00063624" w:rsidRDefault="00063624" w:rsidP="00853A02">
      <w:pPr>
        <w:ind w:firstLine="0"/>
      </w:pPr>
    </w:p>
    <w:p w14:paraId="713A5274" w14:textId="2DBC74B7" w:rsidR="00F3771A" w:rsidRDefault="00DE78F9" w:rsidP="008351C5">
      <w:pPr>
        <w:pStyle w:val="NoSpacing"/>
        <w:keepNext/>
        <w:bidi w:val="0"/>
      </w:pPr>
      <w:commentRangeStart w:id="443"/>
      <w:r w:rsidRPr="00DE78F9">
        <w:rPr>
          <w:noProof/>
        </w:rPr>
        <w:lastRenderedPageBreak/>
        <w:drawing>
          <wp:inline distT="0" distB="0" distL="0" distR="0" wp14:anchorId="25F36CC1" wp14:editId="7CC294E3">
            <wp:extent cx="5896051" cy="39671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739" t="2071" r="24860" b="9481"/>
                    <a:stretch/>
                  </pic:blipFill>
                  <pic:spPr bwMode="auto">
                    <a:xfrm>
                      <a:off x="0" y="0"/>
                      <a:ext cx="5902670" cy="3971584"/>
                    </a:xfrm>
                    <a:prstGeom prst="rect">
                      <a:avLst/>
                    </a:prstGeom>
                    <a:noFill/>
                    <a:ln>
                      <a:noFill/>
                    </a:ln>
                    <a:extLst>
                      <a:ext uri="{53640926-AAD7-44D8-BBD7-CCE9431645EC}">
                        <a14:shadowObscured xmlns:a14="http://schemas.microsoft.com/office/drawing/2010/main"/>
                      </a:ext>
                    </a:extLst>
                  </pic:spPr>
                </pic:pic>
              </a:graphicData>
            </a:graphic>
          </wp:inline>
        </w:drawing>
      </w:r>
      <w:commentRangeEnd w:id="443"/>
      <w:r w:rsidR="00935B6B">
        <w:rPr>
          <w:rStyle w:val="CommentReference"/>
          <w:rFonts w:asciiTheme="majorBidi" w:hAnsiTheme="majorBidi" w:cstheme="majorBidi"/>
        </w:rPr>
        <w:commentReference w:id="443"/>
      </w:r>
    </w:p>
    <w:p w14:paraId="3DC74FC5" w14:textId="12E6EC1F" w:rsidR="00861172" w:rsidRDefault="00F3771A" w:rsidP="008351C5">
      <w:pPr>
        <w:pStyle w:val="Caption"/>
        <w:jc w:val="left"/>
      </w:pPr>
      <w:bookmarkStart w:id="444" w:name="_Ref113877436"/>
      <w:r>
        <w:t xml:space="preserve">Figure </w:t>
      </w:r>
      <w:r w:rsidR="00000000">
        <w:fldChar w:fldCharType="begin"/>
      </w:r>
      <w:r w:rsidR="00000000">
        <w:instrText xml:space="preserve"> SEQ Figure \* ARABIC </w:instrText>
      </w:r>
      <w:r w:rsidR="00000000">
        <w:fldChar w:fldCharType="separate"/>
      </w:r>
      <w:r w:rsidR="007E2512">
        <w:rPr>
          <w:noProof/>
        </w:rPr>
        <w:t>5</w:t>
      </w:r>
      <w:r w:rsidR="00000000">
        <w:rPr>
          <w:noProof/>
        </w:rPr>
        <w:fldChar w:fldCharType="end"/>
      </w:r>
      <w:bookmarkEnd w:id="444"/>
      <w:r>
        <w:t>.</w:t>
      </w:r>
      <w:r w:rsidRPr="00F3771A">
        <w:rPr>
          <w:i w:val="0"/>
          <w:iCs w:val="0"/>
          <w:color w:val="auto"/>
          <w:sz w:val="24"/>
          <w:szCs w:val="24"/>
        </w:rPr>
        <w:t xml:space="preserve"> </w:t>
      </w:r>
      <w:r w:rsidRPr="00F3771A">
        <w:t xml:space="preserve">Results of Experiment </w:t>
      </w:r>
      <w:r>
        <w:t>3</w:t>
      </w:r>
      <w:r w:rsidRPr="00F3771A">
        <w:t xml:space="preserve">. (a) </w:t>
      </w:r>
      <w:commentRangeStart w:id="445"/>
      <w:r w:rsidRPr="00F3771A">
        <w:t>Reaching trajectories</w:t>
      </w:r>
      <w:r w:rsidR="00547992">
        <w:t xml:space="preserve"> of valid trials</w:t>
      </w:r>
      <w:r w:rsidRPr="00F3771A">
        <w:t xml:space="preserve"> to left and right targets, averaged across all participants. (b</w:t>
      </w:r>
      <w:r w:rsidR="00EC5E25">
        <w:t xml:space="preserve">) Response time </w:t>
      </w:r>
      <w:r w:rsidR="00656B04">
        <w:t xml:space="preserve">in the first block of the first and second days. </w:t>
      </w:r>
      <w:r w:rsidR="00EC5E25">
        <w:t>(</w:t>
      </w:r>
      <w:r w:rsidR="00656B04">
        <w:t>b</w:t>
      </w:r>
      <w:r w:rsidRPr="00F3771A">
        <w:t xml:space="preserve">-f) Dots are single participant averages while the </w:t>
      </w:r>
      <w:r w:rsidR="00FA5D66">
        <w:t xml:space="preserve">colored </w:t>
      </w:r>
      <w:r w:rsidRPr="00F3771A">
        <w:t>horizontal lines are the average of all participants. Black error bars symbol the standard error (SE). Full/dashed grey lines represent a numerical incline/decline between the congruent and incongruent conditions.</w:t>
      </w:r>
      <w:commentRangeEnd w:id="445"/>
      <w:r w:rsidR="006766D1">
        <w:rPr>
          <w:rStyle w:val="CommentReference"/>
          <w:i w:val="0"/>
          <w:iCs w:val="0"/>
          <w:color w:val="auto"/>
        </w:rPr>
        <w:commentReference w:id="445"/>
      </w:r>
    </w:p>
    <w:p w14:paraId="606097A7" w14:textId="001D673D" w:rsidR="00D826D9" w:rsidRDefault="00D826D9" w:rsidP="006238E0">
      <w:pPr>
        <w:pStyle w:val="Heading3"/>
      </w:pPr>
      <w:bookmarkStart w:id="446" w:name="_Toc114053546"/>
      <w:r>
        <w:t>Discussion</w:t>
      </w:r>
      <w:bookmarkEnd w:id="446"/>
    </w:p>
    <w:p w14:paraId="04CA93E9" w14:textId="41151192" w:rsidR="000E0EDB" w:rsidRDefault="00BA3CA8" w:rsidP="00B25647">
      <w:pPr>
        <w:ind w:firstLine="0"/>
      </w:pPr>
      <w:r>
        <w:t xml:space="preserve">Experiment 3 incorporated </w:t>
      </w:r>
      <w:r w:rsidR="00336EE6">
        <w:t xml:space="preserve">a prolonged practice session </w:t>
      </w:r>
      <w:proofErr w:type="gramStart"/>
      <w:r w:rsidR="00336EE6">
        <w:t>in order to</w:t>
      </w:r>
      <w:proofErr w:type="gramEnd"/>
      <w:r w:rsidR="00336EE6">
        <w:t xml:space="preserve"> decrease the </w:t>
      </w:r>
      <w:r w:rsidR="007109DD">
        <w:t>number</w:t>
      </w:r>
      <w:r w:rsidR="00336EE6">
        <w:t xml:space="preserve"> of excluded trials and improve the probability of detecting the unconscious effects. </w:t>
      </w:r>
      <w:ins w:id="447" w:author="Chen Heller" w:date="2022-09-14T12:40:00Z">
        <w:r w:rsidR="006B6AC7">
          <w:t xml:space="preserve">Notably, </w:t>
        </w:r>
      </w:ins>
      <w:ins w:id="448" w:author="Chen Heller" w:date="2022-09-14T12:37:00Z">
        <w:r w:rsidR="005D7C3E">
          <w:t xml:space="preserve">the results did </w:t>
        </w:r>
      </w:ins>
      <w:ins w:id="449" w:author="Chen Heller" w:date="2022-09-14T12:38:00Z">
        <w:r w:rsidR="005D7C3E">
          <w:t>pass the multiple comparisons correction</w:t>
        </w:r>
      </w:ins>
      <w:ins w:id="450" w:author="Chen Heller" w:date="2022-09-14T12:40:00Z">
        <w:r w:rsidR="006B6AC7">
          <w:t xml:space="preserve">. However </w:t>
        </w:r>
      </w:ins>
      <w:ins w:id="451" w:author="Chen Heller" w:date="2022-09-14T12:38:00Z">
        <w:r w:rsidR="005D7C3E">
          <w:t xml:space="preserve">interesting trends </w:t>
        </w:r>
      </w:ins>
      <w:ins w:id="452" w:author="Chen Heller" w:date="2022-09-14T12:40:00Z">
        <w:r w:rsidR="006B6AC7">
          <w:t xml:space="preserve">did imply </w:t>
        </w:r>
      </w:ins>
      <w:ins w:id="453" w:author="Chen Heller" w:date="2022-09-14T12:38:00Z">
        <w:r w:rsidR="005D7C3E">
          <w:t>of a congruency effect</w:t>
        </w:r>
      </w:ins>
      <w:del w:id="454" w:author="Chen Heller" w:date="2022-09-14T12:39:00Z">
        <w:r w:rsidR="00336EE6" w:rsidDel="00385459">
          <w:delText xml:space="preserve">The results </w:delText>
        </w:r>
        <w:r w:rsidR="00E40999" w:rsidDel="00385459">
          <w:delText>demonstrate</w:delText>
        </w:r>
        <w:r w:rsidR="00407760" w:rsidDel="00385459">
          <w:delText>d</w:delText>
        </w:r>
        <w:r w:rsidR="00E40999" w:rsidDel="00385459">
          <w:delText xml:space="preserve"> the </w:delText>
        </w:r>
        <w:r w:rsidR="006E2379" w:rsidDel="00385459">
          <w:delText xml:space="preserve">expected </w:delText>
        </w:r>
        <w:r w:rsidR="00E40999" w:rsidDel="00385459">
          <w:delText>congruency effect</w:delText>
        </w:r>
        <w:r w:rsidR="005D420E" w:rsidDel="00385459">
          <w:delText xml:space="preserve"> </w:delText>
        </w:r>
        <w:r w:rsidR="007D0199" w:rsidDel="00385459">
          <w:delText>on the reaching trajectories</w:delText>
        </w:r>
        <w:r w:rsidR="00EC1BFD" w:rsidDel="00385459">
          <w:delText xml:space="preserve">, </w:delText>
        </w:r>
      </w:del>
      <w:ins w:id="455" w:author="Chen Heller" w:date="2022-09-14T12:36:00Z">
        <w:r w:rsidR="007A4A6D">
          <w:t xml:space="preserve"> </w:t>
        </w:r>
      </w:ins>
      <w:ins w:id="456" w:author="Chen Heller" w:date="2022-09-14T12:39:00Z">
        <w:r w:rsidR="00385459">
          <w:t xml:space="preserve">which </w:t>
        </w:r>
      </w:ins>
      <w:r w:rsidR="009C3286">
        <w:t xml:space="preserve">manifested </w:t>
      </w:r>
      <w:del w:id="457" w:author="Chen Heller" w:date="2022-09-14T12:39:00Z">
        <w:r w:rsidR="009872FC" w:rsidDel="00385459">
          <w:delText>by</w:delText>
        </w:r>
        <w:r w:rsidR="00EC1BFD" w:rsidDel="00385459">
          <w:delText xml:space="preserve"> the </w:delText>
        </w:r>
      </w:del>
      <w:ins w:id="458" w:author="Chen Heller" w:date="2022-09-14T12:39:00Z">
        <w:r w:rsidR="00385459">
          <w:t xml:space="preserve">as a </w:t>
        </w:r>
      </w:ins>
      <w:r w:rsidR="00E40999">
        <w:t xml:space="preserve">bias </w:t>
      </w:r>
      <w:ins w:id="459" w:author="Chen Heller" w:date="2022-09-14T12:40:00Z">
        <w:r w:rsidR="00B16D05">
          <w:t>in the trajec</w:t>
        </w:r>
      </w:ins>
      <w:ins w:id="460" w:author="Chen Heller" w:date="2022-09-14T12:41:00Z">
        <w:r w:rsidR="00B16D05">
          <w:t xml:space="preserve">tories </w:t>
        </w:r>
      </w:ins>
      <w:r w:rsidR="00E40999">
        <w:t xml:space="preserve">towards the incorrect answer in the incongruent trials. This bias </w:t>
      </w:r>
      <w:r w:rsidR="001B2C33">
        <w:t>was expressed in</w:t>
      </w:r>
      <w:r w:rsidR="007B1390">
        <w:t xml:space="preserve"> a </w:t>
      </w:r>
      <w:del w:id="461" w:author="Chen Heller" w:date="2022-09-14T12:42:00Z">
        <w:r w:rsidR="00E40999" w:rsidDel="00497BB2">
          <w:delText xml:space="preserve">decrease </w:delText>
        </w:r>
      </w:del>
      <w:ins w:id="462" w:author="Chen Heller" w:date="2022-09-14T12:42:00Z">
        <w:r w:rsidR="00497BB2">
          <w:t>decreas</w:t>
        </w:r>
        <w:r w:rsidR="00497BB2">
          <w:t>ing trend</w:t>
        </w:r>
        <w:r w:rsidR="00497BB2">
          <w:t xml:space="preserve"> </w:t>
        </w:r>
      </w:ins>
      <w:r w:rsidR="00E40999">
        <w:t>in the reach area for incongruent trials.</w:t>
      </w:r>
      <w:r w:rsidR="0084046E">
        <w:t xml:space="preserve"> </w:t>
      </w:r>
      <w:r w:rsidR="009872FC">
        <w:t>The</w:t>
      </w:r>
      <w:r w:rsidR="00CD7735">
        <w:t xml:space="preserve"> results are in</w:t>
      </w:r>
      <w:r w:rsidR="0084046E">
        <w:t>-</w:t>
      </w:r>
      <w:r w:rsidR="00CD7735">
        <w:t xml:space="preserve">line with previous papers that </w:t>
      </w:r>
      <w:r w:rsidR="0084046E">
        <w:t xml:space="preserve">found a larger </w:t>
      </w:r>
      <w:commentRangeStart w:id="463"/>
      <w:r w:rsidR="00CD7735">
        <w:t>Area Under the Curve (AUC)</w:t>
      </w:r>
      <w:r w:rsidR="006E6F98">
        <w:t xml:space="preserve"> </w:t>
      </w:r>
      <w:commentRangeEnd w:id="463"/>
      <w:r w:rsidR="00D53840">
        <w:rPr>
          <w:rStyle w:val="CommentReference"/>
        </w:rPr>
        <w:commentReference w:id="463"/>
      </w:r>
      <w:r w:rsidR="006E6F98">
        <w:t>for incongruent as opposed to congruent trials</w:t>
      </w:r>
      <w:r w:rsidR="0084046E">
        <w:t xml:space="preserve"> </w:t>
      </w:r>
      <w:r w:rsidR="00824B02">
        <w:fldChar w:fldCharType="begin"/>
      </w:r>
      <w:r w:rsidR="00824B02">
        <w:instrText xml:space="preserve"> ADDIN ZOTERO_ITEM CSL_CITATION {"citationID":"CfecE9i1","properties":{"formattedCitation":"(Almeida et al., 2014; Xiao &amp; Yamauchi, 2017)","plainCitation":"(Almeida et al., 2014; Xiao &amp; Yamauchi,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B02">
        <w:fldChar w:fldCharType="separate"/>
      </w:r>
      <w:r w:rsidR="00824B02" w:rsidRPr="00824B02">
        <w:rPr>
          <w:rFonts w:ascii="Times New Roman" w:hAnsi="Times New Roman" w:cs="Times New Roman"/>
        </w:rPr>
        <w:t>(Almeida et al., 2014; Xiao &amp; Yamauchi, 2017)</w:t>
      </w:r>
      <w:r w:rsidR="00824B02">
        <w:fldChar w:fldCharType="end"/>
      </w:r>
      <w:r w:rsidR="0084046E">
        <w:t>.</w:t>
      </w:r>
    </w:p>
    <w:p w14:paraId="071F8DE0" w14:textId="153CBF46" w:rsidR="00FC3846" w:rsidRDefault="00865203" w:rsidP="00212789">
      <w:r>
        <w:lastRenderedPageBreak/>
        <w:t>Surprisingly</w:t>
      </w:r>
      <w:r w:rsidR="00D826D9">
        <w:t xml:space="preserve">, </w:t>
      </w:r>
      <w:r w:rsidR="00F8123B">
        <w:t xml:space="preserve">the </w:t>
      </w:r>
      <w:r w:rsidR="0058739A">
        <w:t xml:space="preserve">additional practice day in </w:t>
      </w:r>
      <w:ins w:id="464" w:author="Chen Heller" w:date="2022-09-14T13:10:00Z">
        <w:r w:rsidR="002F313C" w:rsidRPr="002F313C">
          <w:t>Experiment 3</w:t>
        </w:r>
      </w:ins>
      <w:del w:id="465" w:author="Chen Heller" w:date="2022-09-14T13:10:00Z">
        <w:r w:rsidR="0058739A" w:rsidDel="002F313C">
          <w:delText>Exp 3</w:delText>
        </w:r>
        <w:r w:rsidR="00AF3C98" w:rsidDel="002F313C">
          <w:delText>.</w:delText>
        </w:r>
      </w:del>
      <w:r w:rsidR="0058739A">
        <w:t xml:space="preserve"> </w:t>
      </w:r>
      <w:r w:rsidR="00E47313">
        <w:t>D</w:t>
      </w:r>
      <w:r w:rsidR="0058739A">
        <w:t>id not</w:t>
      </w:r>
      <w:r w:rsidR="004917DF">
        <w:t xml:space="preserve"> significantly</w:t>
      </w:r>
      <w:r w:rsidR="0058739A">
        <w:t xml:space="preserve"> reduce the participants' response time or proportion of </w:t>
      </w:r>
      <w:commentRangeStart w:id="466"/>
      <w:r w:rsidR="0058739A">
        <w:t>excluded trials</w:t>
      </w:r>
      <w:commentRangeEnd w:id="466"/>
      <w:r w:rsidR="00EB2FF8">
        <w:rPr>
          <w:rStyle w:val="CommentReference"/>
        </w:rPr>
        <w:commentReference w:id="466"/>
      </w:r>
      <w:r w:rsidR="0058739A">
        <w:t xml:space="preserve">, and was therefore </w:t>
      </w:r>
      <w:r w:rsidR="00B45E24">
        <w:t>forgone</w:t>
      </w:r>
      <w:r w:rsidR="0058739A">
        <w:t xml:space="preserve"> in the next experiment.</w:t>
      </w:r>
      <w:r w:rsidR="00D826D9" w:rsidRPr="00A329D6">
        <w:t xml:space="preserve"> </w:t>
      </w:r>
    </w:p>
    <w:p w14:paraId="310B486A" w14:textId="2424ED40" w:rsidR="002B4328" w:rsidRDefault="002B4328" w:rsidP="006238E0"/>
    <w:p w14:paraId="1176DED7" w14:textId="4E998FB7" w:rsidR="00ED60E1" w:rsidRDefault="00ED60E1" w:rsidP="006238E0">
      <w:pPr>
        <w:pStyle w:val="Heading2"/>
      </w:pPr>
      <w:bookmarkStart w:id="467" w:name="_Toc114053547"/>
      <w:commentRangeStart w:id="468"/>
      <w:del w:id="469" w:author="Chen Heller" w:date="2022-09-14T13:10:00Z">
        <w:r w:rsidDel="00CE37CA">
          <w:delText>Exp 4</w:delText>
        </w:r>
      </w:del>
      <w:commentRangeEnd w:id="468"/>
      <w:ins w:id="470" w:author="Chen Heller" w:date="2022-09-14T13:10:00Z">
        <w:r w:rsidR="00CE37CA">
          <w:t>Experiment 4</w:t>
        </w:r>
      </w:ins>
      <w:r w:rsidR="00B25647">
        <w:rPr>
          <w:rStyle w:val="CommentReference"/>
          <w:rFonts w:asciiTheme="majorBidi" w:eastAsiaTheme="minorEastAsia" w:hAnsiTheme="majorBidi" w:cstheme="majorBidi"/>
          <w:b w:val="0"/>
          <w:bCs w:val="0"/>
          <w:lang w:eastAsia="en-US" w:bidi="he-IL"/>
        </w:rPr>
        <w:commentReference w:id="468"/>
      </w:r>
      <w:bookmarkEnd w:id="467"/>
    </w:p>
    <w:p w14:paraId="3D3FAF54" w14:textId="45ED2042" w:rsidR="00D826D9" w:rsidRDefault="00A8788A" w:rsidP="00B25647">
      <w:pPr>
        <w:ind w:firstLine="0"/>
      </w:pPr>
      <w:r>
        <w:t>Experiment 4</w:t>
      </w:r>
      <w:r w:rsidR="00FC3846">
        <w:t xml:space="preserve"> was preregistered </w:t>
      </w:r>
      <w:r w:rsidR="006D2FC7">
        <w:t>[</w:t>
      </w:r>
      <w:commentRangeStart w:id="471"/>
      <w:r w:rsidR="006D2FC7">
        <w:t>ref</w:t>
      </w:r>
      <w:commentRangeEnd w:id="471"/>
      <w:r w:rsidR="006D2FC7">
        <w:rPr>
          <w:rStyle w:val="CommentReference"/>
        </w:rPr>
        <w:commentReference w:id="471"/>
      </w:r>
      <w:r w:rsidR="006D2FC7">
        <w:t>]</w:t>
      </w:r>
      <w:r w:rsidR="00FC3846">
        <w:t xml:space="preserve">, aimed at </w:t>
      </w:r>
      <w:r w:rsidR="00D826D9">
        <w:t>examin</w:t>
      </w:r>
      <w:r w:rsidR="00FC3846">
        <w:t>ing</w:t>
      </w:r>
      <w:r w:rsidR="00D826D9">
        <w:t xml:space="preserve"> whether motion tracking is preferable over keyboard response</w:t>
      </w:r>
      <w:r w:rsidR="005824BE">
        <w:t>s</w:t>
      </w:r>
      <w:r w:rsidR="00D826D9">
        <w:t xml:space="preserve"> when studying unconscious processing. </w:t>
      </w:r>
      <w:r w:rsidR="008008B1">
        <w:t>Accordingly, it</w:t>
      </w:r>
      <w:r w:rsidR="005824BE">
        <w:t xml:space="preserve"> included both motion tracking and keyboard responses </w:t>
      </w:r>
      <w:r w:rsidR="0035029B">
        <w:t>sessions</w:t>
      </w:r>
      <w:r w:rsidR="005824BE">
        <w:t xml:space="preserve">, allowing me to </w:t>
      </w:r>
      <w:r w:rsidR="00D826D9">
        <w:t>compar</w:t>
      </w:r>
      <w:r w:rsidR="005824BE">
        <w:t>e</w:t>
      </w:r>
      <w:r w:rsidR="00D826D9">
        <w:t xml:space="preserve"> the sensitivity of both measures on an identical task. </w:t>
      </w:r>
      <w:r w:rsidR="00C77E69">
        <w:t>My</w:t>
      </w:r>
      <w:r w:rsidR="0035029B">
        <w:t xml:space="preserve"> approach followed the one by </w:t>
      </w:r>
      <w:r w:rsidR="006E3515">
        <w:fldChar w:fldCharType="begin"/>
      </w:r>
      <w:r w:rsidR="008D13A3">
        <w:instrText xml:space="preserve"> ADDIN ZOTERO_ITEM CSL_CITATION {"citationID":"UVTKBdlv","properties":{"formattedCitation":"(Xiao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E3515">
        <w:fldChar w:fldCharType="separate"/>
      </w:r>
      <w:r w:rsidR="00285237" w:rsidRPr="00285237">
        <w:rPr>
          <w:rFonts w:ascii="Times New Roman" w:hAnsi="Times New Roman" w:cs="Times New Roman"/>
        </w:rPr>
        <w:t xml:space="preserve">Xiao et al. </w:t>
      </w:r>
      <w:r w:rsidR="00285237">
        <w:rPr>
          <w:rFonts w:ascii="Times New Roman" w:hAnsi="Times New Roman" w:cs="Times New Roman"/>
        </w:rPr>
        <w:t>(</w:t>
      </w:r>
      <w:r w:rsidR="00285237" w:rsidRPr="00285237">
        <w:rPr>
          <w:rFonts w:ascii="Times New Roman" w:hAnsi="Times New Roman" w:cs="Times New Roman"/>
        </w:rPr>
        <w:t>2015)</w:t>
      </w:r>
      <w:r w:rsidR="006E3515">
        <w:fldChar w:fldCharType="end"/>
      </w:r>
      <w:r w:rsidR="0035029B">
        <w:t>, but</w:t>
      </w:r>
      <w:r w:rsidR="003F65E8">
        <w:t xml:space="preserve"> replace</w:t>
      </w:r>
      <w:r w:rsidR="00335088">
        <w:t>d</w:t>
      </w:r>
      <w:r w:rsidR="003F65E8">
        <w:t xml:space="preserve"> the mouse </w:t>
      </w:r>
      <w:r w:rsidR="008921B2">
        <w:t xml:space="preserve">response </w:t>
      </w:r>
      <w:r w:rsidR="003F65E8">
        <w:t xml:space="preserve">with a more </w:t>
      </w:r>
      <w:r w:rsidR="008921B2">
        <w:t>intuitive</w:t>
      </w:r>
      <w:r w:rsidR="003F65E8">
        <w:t xml:space="preserve"> </w:t>
      </w:r>
      <w:r w:rsidR="008921B2">
        <w:t xml:space="preserve">and less </w:t>
      </w:r>
      <w:r w:rsidR="007E08AD">
        <w:t>effortful</w:t>
      </w:r>
      <w:r w:rsidR="008921B2">
        <w:t xml:space="preserve"> reaching response </w:t>
      </w:r>
      <w:r w:rsidR="00335088">
        <w:t>which does not constrain free movement</w:t>
      </w:r>
      <w:r w:rsidR="00A65CA7">
        <w:t xml:space="preserve"> </w:t>
      </w:r>
      <w:r w:rsidR="006911C5">
        <w:fldChar w:fldCharType="begin"/>
      </w:r>
      <w:r w:rsidR="006911C5">
        <w:instrText xml:space="preserve"> ADDIN ZOTERO_ITEM CSL_CITATION {"citationID":"RpIBtlmJ","properties":{"formattedCitation":"(Desmurget et al., 1997; Palluel-Germain et al., 2004)","plainCitation":"(Desmurget et al., 1997; Palluel-Germain et al., 2004)","noteIndex":0},"citationItems":[{"id":499,"uris":["http://zotero.org/users/8275165/items/VBSALU6U"],"itemData":{"id":499,"type":"article-journal","abstract":"Desmurget,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6911C5">
        <w:fldChar w:fldCharType="separate"/>
      </w:r>
      <w:r w:rsidR="006911C5" w:rsidRPr="006911C5">
        <w:rPr>
          <w:rFonts w:ascii="Times New Roman" w:hAnsi="Times New Roman" w:cs="Times New Roman"/>
        </w:rPr>
        <w:t>(</w:t>
      </w:r>
      <w:proofErr w:type="spellStart"/>
      <w:r w:rsidR="006911C5" w:rsidRPr="006911C5">
        <w:rPr>
          <w:rFonts w:ascii="Times New Roman" w:hAnsi="Times New Roman" w:cs="Times New Roman"/>
        </w:rPr>
        <w:t>Desmurget</w:t>
      </w:r>
      <w:proofErr w:type="spellEnd"/>
      <w:r w:rsidR="006911C5" w:rsidRPr="006911C5">
        <w:rPr>
          <w:rFonts w:ascii="Times New Roman" w:hAnsi="Times New Roman" w:cs="Times New Roman"/>
        </w:rPr>
        <w:t xml:space="preserve"> et al., 1997; </w:t>
      </w:r>
      <w:proofErr w:type="spellStart"/>
      <w:r w:rsidR="006911C5" w:rsidRPr="006911C5">
        <w:rPr>
          <w:rFonts w:ascii="Times New Roman" w:hAnsi="Times New Roman" w:cs="Times New Roman"/>
        </w:rPr>
        <w:t>Palluel</w:t>
      </w:r>
      <w:proofErr w:type="spellEnd"/>
      <w:r w:rsidR="006911C5" w:rsidRPr="006911C5">
        <w:rPr>
          <w:rFonts w:ascii="Times New Roman" w:hAnsi="Times New Roman" w:cs="Times New Roman"/>
        </w:rPr>
        <w:t>-Germain et al., 2004)</w:t>
      </w:r>
      <w:r w:rsidR="006911C5">
        <w:fldChar w:fldCharType="end"/>
      </w:r>
      <w:r w:rsidR="00335088">
        <w:t xml:space="preserve">. </w:t>
      </w:r>
      <w:r w:rsidR="00901A79">
        <w:t>Additionally,</w:t>
      </w:r>
      <w:r w:rsidR="00335088">
        <w:t xml:space="preserve"> I </w:t>
      </w:r>
      <w:r w:rsidR="002566AD">
        <w:t>improve</w:t>
      </w:r>
      <w:r w:rsidR="00335088">
        <w:t>d</w:t>
      </w:r>
      <w:r w:rsidR="002566AD">
        <w:t xml:space="preserve"> the validity of the unconscious </w:t>
      </w:r>
      <w:r w:rsidR="005D7980">
        <w:t>results</w:t>
      </w:r>
      <w:r w:rsidR="002566AD">
        <w:t xml:space="preserve"> by applying a rigorous awareness</w:t>
      </w:r>
      <w:r w:rsidR="005D7980">
        <w:t xml:space="preserve"> detection procedure </w:t>
      </w:r>
      <w:r w:rsidR="002566AD">
        <w:t xml:space="preserve">that includes both </w:t>
      </w:r>
      <w:r w:rsidR="00B93159">
        <w:t xml:space="preserve">an objective </w:t>
      </w:r>
      <w:r w:rsidR="00596EDB">
        <w:t xml:space="preserve">awareness </w:t>
      </w:r>
      <w:r w:rsidR="00B93159">
        <w:t>measure (prime 2-forced-choice recognition)</w:t>
      </w:r>
      <w:r w:rsidR="00596EDB">
        <w:t xml:space="preserve"> and </w:t>
      </w:r>
      <w:r w:rsidR="002566AD">
        <w:t xml:space="preserve">a </w:t>
      </w:r>
      <w:r w:rsidR="00C073DB">
        <w:t xml:space="preserve">subjective </w:t>
      </w:r>
      <w:r w:rsidR="002566AD">
        <w:t xml:space="preserve">trial by trial </w:t>
      </w:r>
      <w:r w:rsidR="00B93159">
        <w:t>awareness measure (</w:t>
      </w:r>
      <w:r w:rsidR="00C073DB">
        <w:t>PAS</w:t>
      </w:r>
      <w:r w:rsidR="00B93159">
        <w:t>)</w:t>
      </w:r>
      <w:r w:rsidR="00596EDB">
        <w:t xml:space="preserve">. </w:t>
      </w:r>
      <w:r w:rsidR="00C63DE1">
        <w:t xml:space="preserve">As opposed </w:t>
      </w:r>
      <w:r w:rsidR="005D7980">
        <w:t>to Xiao et al</w:t>
      </w:r>
      <w:r w:rsidR="00A24DAE">
        <w:t>.</w:t>
      </w:r>
      <w:r w:rsidR="005D7980">
        <w:t xml:space="preserve"> </w:t>
      </w:r>
      <w:r w:rsidR="00470746">
        <w:t>(</w:t>
      </w:r>
      <w:r w:rsidR="00750710">
        <w:fldChar w:fldCharType="begin"/>
      </w:r>
      <w:r w:rsidR="00364024">
        <w:instrText xml:space="preserve"> ADDIN ZOTERO_ITEM CSL_CITATION {"citationID":"nNND1deL","properties":{"formattedCitation":"(Xiao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50710">
        <w:fldChar w:fldCharType="separate"/>
      </w:r>
      <w:r w:rsidR="00111021" w:rsidRPr="00111021">
        <w:rPr>
          <w:rFonts w:ascii="Times New Roman" w:hAnsi="Times New Roman" w:cs="Times New Roman"/>
        </w:rPr>
        <w:t>2015)</w:t>
      </w:r>
      <w:r w:rsidR="00750710">
        <w:fldChar w:fldCharType="end"/>
      </w:r>
      <w:r w:rsidR="00AA7D91">
        <w:t xml:space="preserve"> which </w:t>
      </w:r>
      <w:r w:rsidR="00B65CCC">
        <w:t xml:space="preserve">used an </w:t>
      </w:r>
      <w:r w:rsidR="00AA7D91">
        <w:t xml:space="preserve">awareness </w:t>
      </w:r>
      <w:r w:rsidR="00B65CCC">
        <w:t xml:space="preserve">measure </w:t>
      </w:r>
      <w:r w:rsidR="00AA7D91">
        <w:t>on a separate block</w:t>
      </w:r>
      <w:r w:rsidR="005D7980">
        <w:t xml:space="preserve">, </w:t>
      </w:r>
      <w:r w:rsidR="00AA7D91">
        <w:t>awareness in my experiment was</w:t>
      </w:r>
      <w:r w:rsidR="005D7980">
        <w:t xml:space="preserve"> </w:t>
      </w:r>
      <w:r w:rsidR="00B65CCC">
        <w:t>estimated</w:t>
      </w:r>
      <w:r w:rsidR="005D7980">
        <w:t xml:space="preserve"> </w:t>
      </w:r>
      <w:r w:rsidR="00111021">
        <w:t xml:space="preserve">in </w:t>
      </w:r>
      <w:r w:rsidR="00596EDB">
        <w:t xml:space="preserve">the trials </w:t>
      </w:r>
      <w:r w:rsidR="0098458E">
        <w:t xml:space="preserve">of </w:t>
      </w:r>
      <w:r w:rsidR="00026588">
        <w:t xml:space="preserve">the </w:t>
      </w:r>
      <w:r w:rsidR="00596EDB">
        <w:t>main task</w:t>
      </w:r>
      <w:r w:rsidR="00C77E69">
        <w:t xml:space="preserve">. </w:t>
      </w:r>
      <w:r w:rsidR="00D826D9">
        <w:t xml:space="preserve">Since </w:t>
      </w:r>
      <w:r w:rsidR="006A7B52">
        <w:t>E</w:t>
      </w:r>
      <w:r w:rsidR="00D826D9">
        <w:t xml:space="preserve">xperiment </w:t>
      </w:r>
      <w:r w:rsidR="00B65CCC">
        <w:t xml:space="preserve">3 </w:t>
      </w:r>
      <w:r w:rsidR="00D826D9">
        <w:t xml:space="preserve">have shown that additional practice does not improve the number of valid trials, a separate training day was not included in </w:t>
      </w:r>
      <w:r w:rsidR="00B948B2">
        <w:t>E</w:t>
      </w:r>
      <w:r w:rsidR="00D826D9">
        <w:t xml:space="preserve">xperiment </w:t>
      </w:r>
      <w:r w:rsidR="00B65CCC">
        <w:t>4</w:t>
      </w:r>
      <w:r w:rsidR="0035029B">
        <w:t xml:space="preserve">, </w:t>
      </w:r>
      <w:r w:rsidR="00D826D9">
        <w:t xml:space="preserve">and only one practice block was used for each </w:t>
      </w:r>
      <w:r w:rsidR="0035029B">
        <w:t>session</w:t>
      </w:r>
      <w:r w:rsidR="00D826D9">
        <w:t xml:space="preserve">. </w:t>
      </w:r>
      <w:r w:rsidR="0035029B">
        <w:t xml:space="preserve">To prevent fatigue, each session included half </w:t>
      </w:r>
      <w:r w:rsidR="00D826D9">
        <w:t xml:space="preserve">the number of trials </w:t>
      </w:r>
      <w:r w:rsidR="0035029B">
        <w:t xml:space="preserve">(after testing that the effect found in </w:t>
      </w:r>
      <w:commentRangeStart w:id="472"/>
      <w:r w:rsidR="0035029B">
        <w:t xml:space="preserve">Exp. 3 </w:t>
      </w:r>
      <w:commentRangeEnd w:id="472"/>
      <w:r w:rsidR="005E6629">
        <w:rPr>
          <w:rStyle w:val="CommentReference"/>
        </w:rPr>
        <w:commentReference w:id="472"/>
      </w:r>
      <w:r w:rsidR="0035029B">
        <w:t>is found also when half the trials are used)</w:t>
      </w:r>
      <w:r w:rsidR="00D826D9">
        <w:t xml:space="preserve">. In accordance with previous findings </w:t>
      </w:r>
      <w:r w:rsidR="009A3064">
        <w:fldChar w:fldCharType="begin"/>
      </w:r>
      <w:r w:rsidR="00364024">
        <w:instrText xml:space="preserve"> ADDIN ZOTERO_ITEM CSL_CITATION {"citationID":"HEVSa1lH","properties":{"formattedCitation":"(Xiao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9A3064">
        <w:fldChar w:fldCharType="separate"/>
      </w:r>
      <w:r w:rsidR="009A3064" w:rsidRPr="009A3064">
        <w:rPr>
          <w:rFonts w:ascii="Times New Roman" w:hAnsi="Times New Roman" w:cs="Times New Roman"/>
        </w:rPr>
        <w:t>(Xiao et al., 2015</w:t>
      </w:r>
      <w:r w:rsidR="009A3064">
        <w:fldChar w:fldCharType="end"/>
      </w:r>
      <w:r w:rsidR="009A3064">
        <w:t>; but see</w:t>
      </w:r>
      <w:r w:rsidR="0018350F">
        <w:t xml:space="preserve"> </w:t>
      </w:r>
      <w:r w:rsidR="0018350F">
        <w:fldChar w:fldCharType="begin"/>
      </w:r>
      <w:r w:rsidR="00364024">
        <w:instrText xml:space="preserve"> ADDIN ZOTERO_ITEM CSL_CITATION {"citationID":"3AGbonh3","properties":{"formattedCitation":"(Dehaene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18350F">
        <w:fldChar w:fldCharType="separate"/>
      </w:r>
      <w:proofErr w:type="spellStart"/>
      <w:r w:rsidR="0018350F" w:rsidRPr="0018350F">
        <w:rPr>
          <w:rFonts w:ascii="Times New Roman" w:hAnsi="Times New Roman" w:cs="Times New Roman"/>
        </w:rPr>
        <w:t>Dehaene</w:t>
      </w:r>
      <w:proofErr w:type="spellEnd"/>
      <w:r w:rsidR="0018350F" w:rsidRPr="0018350F">
        <w:rPr>
          <w:rFonts w:ascii="Times New Roman" w:hAnsi="Times New Roman" w:cs="Times New Roman"/>
        </w:rPr>
        <w:t xml:space="preserve"> et al., 2001</w:t>
      </w:r>
      <w:r w:rsidR="0018350F">
        <w:rPr>
          <w:rFonts w:ascii="Times New Roman" w:hAnsi="Times New Roman" w:cs="Times New Roman"/>
        </w:rPr>
        <w:t>,</w:t>
      </w:r>
      <w:r w:rsidR="0018350F">
        <w:fldChar w:fldCharType="end"/>
      </w:r>
      <w:r w:rsidR="009A3064">
        <w:t xml:space="preserve"> </w:t>
      </w:r>
      <w:r w:rsidR="0018350F">
        <w:t>were a large effect was found using a keyboard)</w:t>
      </w:r>
      <w:r w:rsidR="009A3064">
        <w:t xml:space="preserve"> </w:t>
      </w:r>
      <w:r w:rsidR="00C46CA3">
        <w:t xml:space="preserve">I </w:t>
      </w:r>
      <w:r w:rsidR="00D826D9">
        <w:t>expect</w:t>
      </w:r>
      <w:r w:rsidR="009F470F">
        <w:t>ed</w:t>
      </w:r>
      <w:r w:rsidR="00D826D9">
        <w:t xml:space="preserve"> that the </w:t>
      </w:r>
      <w:r w:rsidR="0035029B">
        <w:t xml:space="preserve">effect found in </w:t>
      </w:r>
      <w:r w:rsidR="004F066D">
        <w:t xml:space="preserve">the </w:t>
      </w:r>
      <w:r w:rsidR="0035029B">
        <w:t xml:space="preserve">motion tracking </w:t>
      </w:r>
      <w:r w:rsidR="004F066D">
        <w:t xml:space="preserve">session </w:t>
      </w:r>
      <w:r w:rsidR="0035029B">
        <w:t xml:space="preserve">(namely, the </w:t>
      </w:r>
      <w:r w:rsidR="00D826D9">
        <w:t>reach area variable</w:t>
      </w:r>
      <w:r w:rsidR="0035029B">
        <w:t>)</w:t>
      </w:r>
      <w:r w:rsidR="00D826D9">
        <w:t xml:space="preserve"> would produce a larger congruency effect than the </w:t>
      </w:r>
      <w:r w:rsidR="0035029B">
        <w:t>effect in the keyboard session (</w:t>
      </w:r>
      <w:r w:rsidR="00D826D9">
        <w:t>RT variable</w:t>
      </w:r>
      <w:r w:rsidR="0035029B">
        <w:t>)</w:t>
      </w:r>
      <w:r w:rsidR="00D826D9">
        <w:t>.</w:t>
      </w:r>
    </w:p>
    <w:p w14:paraId="62416052" w14:textId="77777777" w:rsidR="001C0104" w:rsidRDefault="001C0104" w:rsidP="00B25647">
      <w:pPr>
        <w:ind w:firstLine="0"/>
      </w:pPr>
    </w:p>
    <w:p w14:paraId="4F35F08C" w14:textId="1E5D7171" w:rsidR="00D826D9" w:rsidRDefault="00D826D9" w:rsidP="006238E0">
      <w:pPr>
        <w:pStyle w:val="Heading3"/>
      </w:pPr>
      <w:bookmarkStart w:id="473" w:name="_Toc114053548"/>
      <w:r>
        <w:t>Methods</w:t>
      </w:r>
      <w:bookmarkEnd w:id="473"/>
    </w:p>
    <w:p w14:paraId="635A0C30" w14:textId="77777777" w:rsidR="00D826D9" w:rsidRDefault="00D826D9" w:rsidP="006238E0">
      <w:pPr>
        <w:pStyle w:val="Heading4"/>
      </w:pPr>
      <w:bookmarkStart w:id="474" w:name="_Toc114053549"/>
      <w:r>
        <w:t>Participants</w:t>
      </w:r>
      <w:bookmarkEnd w:id="474"/>
    </w:p>
    <w:p w14:paraId="10928BC5" w14:textId="0DA025DC" w:rsidR="00D826D9" w:rsidRDefault="004543AF" w:rsidP="005E6629">
      <w:pPr>
        <w:ind w:firstLine="0"/>
      </w:pPr>
      <w:r>
        <w:t>The recruitment procedure and criteri</w:t>
      </w:r>
      <w:r w:rsidR="00E432DA">
        <w:t>a</w:t>
      </w:r>
      <w:r>
        <w:t xml:space="preserve"> were identical to those of </w:t>
      </w:r>
      <w:del w:id="475" w:author="Chen Heller" w:date="2022-09-14T13:08:00Z">
        <w:r w:rsidDel="00035FA8">
          <w:delText>Exp 1</w:delText>
        </w:r>
      </w:del>
      <w:ins w:id="476" w:author="Chen Heller" w:date="2022-09-14T13:08:00Z">
        <w:r w:rsidR="00035FA8">
          <w:t>Experiment 1</w:t>
        </w:r>
      </w:ins>
      <w:r>
        <w:t xml:space="preserve">. </w:t>
      </w:r>
      <w:r w:rsidR="00E432DA">
        <w:t xml:space="preserve">Thirty </w:t>
      </w:r>
      <w:r>
        <w:t xml:space="preserve">participants </w:t>
      </w:r>
      <w:r w:rsidR="00EB6DE4">
        <w:t>(</w:t>
      </w:r>
      <w:r w:rsidR="00FF20F9">
        <w:t>17</w:t>
      </w:r>
      <w:r w:rsidR="00EB6DE4">
        <w:t xml:space="preserve"> female</w:t>
      </w:r>
      <w:r w:rsidR="00FF20F9">
        <w:t>s</w:t>
      </w:r>
      <w:r w:rsidR="00EB6DE4">
        <w:t xml:space="preserve">) </w:t>
      </w:r>
      <w:r>
        <w:t xml:space="preserve">were recruited (age: M = </w:t>
      </w:r>
      <w:r w:rsidR="00EB6DE4">
        <w:t>26.9</w:t>
      </w:r>
      <w:r>
        <w:t xml:space="preserve">, SD = </w:t>
      </w:r>
      <w:r w:rsidR="00EB6DE4">
        <w:t>3.66</w:t>
      </w:r>
      <w:r>
        <w:t>) and additional 1</w:t>
      </w:r>
      <w:r w:rsidR="000E32D8">
        <w:t>5</w:t>
      </w:r>
      <w:r>
        <w:t xml:space="preserve"> participants were excluded. Five of them were excluded because they had significantly less than 70% correct </w:t>
      </w:r>
      <w:r>
        <w:lastRenderedPageBreak/>
        <w:t xml:space="preserve">answers in the target classification task according to a binomial test. </w:t>
      </w:r>
      <w:r w:rsidR="00460A6A">
        <w:t>Seven</w:t>
      </w:r>
      <w:r>
        <w:t xml:space="preserve"> participants were excluded since they had less </w:t>
      </w:r>
      <w:r w:rsidR="004F066D">
        <w:t>than</w:t>
      </w:r>
      <w:r>
        <w:t xml:space="preserve"> 25 valid trials in each condition. </w:t>
      </w:r>
      <w:r w:rsidR="00934069">
        <w:t>Three</w:t>
      </w:r>
      <w:r>
        <w:t xml:space="preserve"> more participants were excluded due to technical issues: one since a reflective object she wore interfered with the motion tracking system's recordings, another participant since the program crashed in the middle of her experiment, and </w:t>
      </w:r>
      <w:r w:rsidR="00C66BC3">
        <w:t>one</w:t>
      </w:r>
      <w:r>
        <w:t xml:space="preserve"> more </w:t>
      </w:r>
      <w:proofErr w:type="gramStart"/>
      <w:r>
        <w:t>quit</w:t>
      </w:r>
      <w:proofErr w:type="gramEnd"/>
      <w:r>
        <w:t xml:space="preserve"> before completing the experiment. </w:t>
      </w:r>
      <w:r w:rsidR="00C859DE">
        <w:t xml:space="preserve">The </w:t>
      </w:r>
      <w:r w:rsidR="00EA0563">
        <w:t xml:space="preserve">sample size was determined following a power analysis, </w:t>
      </w:r>
      <w:r w:rsidR="00D826D9">
        <w:t xml:space="preserve">calculated </w:t>
      </w:r>
      <w:r w:rsidR="00EA0563">
        <w:t xml:space="preserve">on </w:t>
      </w:r>
      <w:r w:rsidR="00D826D9">
        <w:t xml:space="preserve">the average </w:t>
      </w:r>
      <w:r w:rsidR="00A1537D">
        <w:t xml:space="preserve">of the </w:t>
      </w:r>
      <w:r w:rsidR="00D826D9">
        <w:t>effect</w:t>
      </w:r>
      <w:r w:rsidR="00A1537D">
        <w:t>s</w:t>
      </w:r>
      <w:r w:rsidR="00D826D9">
        <w:t xml:space="preserve"> in </w:t>
      </w:r>
      <w:r w:rsidR="00334D5D">
        <w:t xml:space="preserve">Experiments </w:t>
      </w:r>
      <w:r w:rsidR="002A67DA">
        <w:t xml:space="preserve">2 </w:t>
      </w:r>
      <w:r w:rsidR="00D826D9">
        <w:t xml:space="preserve">and </w:t>
      </w:r>
      <w:r w:rsidR="002A67DA">
        <w:t>3</w:t>
      </w:r>
      <w:r w:rsidR="00EA0563">
        <w:t xml:space="preserve">, </w:t>
      </w:r>
      <w:r w:rsidR="00D826D9">
        <w:t xml:space="preserve">when using only half of the trials in each experiment. </w:t>
      </w:r>
      <w:commentRangeStart w:id="477"/>
      <w:r w:rsidR="00D826D9" w:rsidRPr="006852A2">
        <w:t xml:space="preserve">The average effect size was 0.88 (Cohen's </w:t>
      </w:r>
      <w:proofErr w:type="spellStart"/>
      <w:r w:rsidR="00D826D9" w:rsidRPr="006852A2">
        <w:t>d</w:t>
      </w:r>
      <w:r w:rsidR="00D826D9" w:rsidRPr="005E6629">
        <w:rPr>
          <w:vertAlign w:val="subscript"/>
        </w:rPr>
        <w:t>z</w:t>
      </w:r>
      <w:proofErr w:type="spellEnd"/>
      <w:r w:rsidR="00D826D9" w:rsidRPr="006852A2">
        <w:t>)</w:t>
      </w:r>
      <w:commentRangeEnd w:id="477"/>
      <w:r w:rsidR="00EC5DF0">
        <w:rPr>
          <w:rStyle w:val="CommentReference"/>
        </w:rPr>
        <w:commentReference w:id="477"/>
      </w:r>
      <w:r w:rsidR="00D826D9" w:rsidRPr="006852A2">
        <w:t xml:space="preserve">. </w:t>
      </w:r>
      <w:r w:rsidR="00C46CA3">
        <w:t>I</w:t>
      </w:r>
      <w:r w:rsidR="00D826D9" w:rsidRPr="006852A2">
        <w:t xml:space="preserve"> estimated the keyboard task's effect size to be around 30% smaller (</w:t>
      </w:r>
      <w:r w:rsidR="00626236" w:rsidRPr="006852A2">
        <w:t xml:space="preserve">Cohen's </w:t>
      </w:r>
      <w:proofErr w:type="spellStart"/>
      <w:r w:rsidR="00626236" w:rsidRPr="006852A2">
        <w:t>d</w:t>
      </w:r>
      <w:r w:rsidR="00626236" w:rsidRPr="000C068B">
        <w:rPr>
          <w:vertAlign w:val="subscript"/>
        </w:rPr>
        <w:t>z</w:t>
      </w:r>
      <w:proofErr w:type="spellEnd"/>
      <w:r w:rsidR="00D826D9" w:rsidRPr="006852A2">
        <w:t xml:space="preserve"> = 0.61), in line with </w:t>
      </w:r>
      <w:r w:rsidR="00333DEB">
        <w:t>my</w:t>
      </w:r>
      <w:r w:rsidR="00D826D9" w:rsidRPr="006852A2">
        <w:t xml:space="preserve"> hypothesis for a smaller RT effect, and in accordance with a previous study (Xiao et al., 2015, d=0.65, though see </w:t>
      </w:r>
      <w:proofErr w:type="spellStart"/>
      <w:r w:rsidR="00D826D9" w:rsidRPr="006852A2">
        <w:t>Dehaene</w:t>
      </w:r>
      <w:proofErr w:type="spellEnd"/>
      <w:r w:rsidR="00D826D9" w:rsidRPr="006852A2">
        <w:t xml:space="preserve"> et al., 2001, where the effect size was 0.8). To find such effect with a power = 95% and α</w:t>
      </w:r>
      <w:r w:rsidR="00DD0C54">
        <w:t xml:space="preserve"> </w:t>
      </w:r>
      <w:r w:rsidR="00D826D9" w:rsidRPr="006852A2">
        <w:t>=</w:t>
      </w:r>
      <w:r w:rsidR="00DD0C54">
        <w:t xml:space="preserve"> </w:t>
      </w:r>
      <w:r w:rsidR="00D826D9" w:rsidRPr="006852A2">
        <w:t>0.05</w:t>
      </w:r>
      <w:r w:rsidR="00EA0563">
        <w:t>,</w:t>
      </w:r>
      <w:r w:rsidR="00D826D9" w:rsidRPr="006852A2">
        <w:t xml:space="preserve"> a sample of 30 participants </w:t>
      </w:r>
      <w:r w:rsidR="00D826D9">
        <w:t xml:space="preserve">was </w:t>
      </w:r>
      <w:r w:rsidR="00D826D9" w:rsidRPr="006852A2">
        <w:t>needed, based on G*Power</w:t>
      </w:r>
      <w:r w:rsidR="00DD0C54">
        <w:t xml:space="preserve"> </w:t>
      </w:r>
      <w:r w:rsidR="00DD0C54">
        <w:fldChar w:fldCharType="begin"/>
      </w:r>
      <w:r w:rsidR="007D4FD0">
        <w:instrText xml:space="preserve"> ADDIN ZOTERO_ITEM CSL_CITATION {"citationID":"mN1RJXPF","properties":{"formattedCitation":"(Faul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DD0C54">
        <w:fldChar w:fldCharType="separate"/>
      </w:r>
      <w:r w:rsidR="007D4FD0" w:rsidRPr="007D4FD0">
        <w:rPr>
          <w:rFonts w:ascii="Times New Roman" w:hAnsi="Times New Roman" w:cs="Times New Roman"/>
        </w:rPr>
        <w:t>(</w:t>
      </w:r>
      <w:proofErr w:type="spellStart"/>
      <w:r w:rsidR="007D4FD0" w:rsidRPr="007D4FD0">
        <w:rPr>
          <w:rFonts w:ascii="Times New Roman" w:hAnsi="Times New Roman" w:cs="Times New Roman"/>
        </w:rPr>
        <w:t>Faul</w:t>
      </w:r>
      <w:proofErr w:type="spellEnd"/>
      <w:r w:rsidR="007D4FD0" w:rsidRPr="007D4FD0">
        <w:rPr>
          <w:rFonts w:ascii="Times New Roman" w:hAnsi="Times New Roman" w:cs="Times New Roman"/>
        </w:rPr>
        <w:t xml:space="preserve"> et al., 2007, 2009)</w:t>
      </w:r>
      <w:r w:rsidR="00DD0C54">
        <w:fldChar w:fldCharType="end"/>
      </w:r>
      <w:r w:rsidR="007D4FD0">
        <w:t>.</w:t>
      </w:r>
    </w:p>
    <w:p w14:paraId="4F026497" w14:textId="77777777" w:rsidR="001C0104" w:rsidRDefault="001C0104" w:rsidP="005E6629">
      <w:pPr>
        <w:ind w:firstLine="0"/>
        <w:rPr>
          <w:rtl/>
        </w:rPr>
      </w:pPr>
    </w:p>
    <w:p w14:paraId="5FC1E55D" w14:textId="6E2C75F8" w:rsidR="00D826D9" w:rsidRDefault="00D826D9" w:rsidP="006238E0">
      <w:pPr>
        <w:pStyle w:val="Heading3"/>
      </w:pPr>
      <w:bookmarkStart w:id="478" w:name="_Toc114053550"/>
      <w:r>
        <w:t>Stimuli</w:t>
      </w:r>
      <w:r w:rsidR="00521037">
        <w:t xml:space="preserve">, Apparatus and </w:t>
      </w:r>
      <w:r>
        <w:t>Procedure</w:t>
      </w:r>
      <w:bookmarkEnd w:id="478"/>
    </w:p>
    <w:p w14:paraId="2C88FD2C" w14:textId="6E0B0AF1" w:rsidR="00D826D9" w:rsidRDefault="00521037" w:rsidP="00D966CD">
      <w:pPr>
        <w:ind w:firstLine="0"/>
      </w:pPr>
      <w:r>
        <w:t xml:space="preserve">The methods were identical to those used in Experiment 3, besides the following changes: first, </w:t>
      </w:r>
      <w:r w:rsidR="000A4571">
        <w:t xml:space="preserve">the separate practice day was omitted and instead </w:t>
      </w:r>
      <w:r w:rsidR="00D826D9">
        <w:t>two</w:t>
      </w:r>
      <w:r>
        <w:t xml:space="preserve"> main</w:t>
      </w:r>
      <w:r w:rsidR="00D826D9">
        <w:t xml:space="preserve"> </w:t>
      </w:r>
      <w:r w:rsidR="00D826D9" w:rsidRPr="00400416">
        <w:t>session</w:t>
      </w:r>
      <w:r w:rsidR="00D826D9">
        <w:t>s</w:t>
      </w:r>
      <w:r w:rsidR="00560506">
        <w:t xml:space="preserve"> </w:t>
      </w:r>
      <w:r w:rsidR="000A4571">
        <w:t xml:space="preserve">were </w:t>
      </w:r>
      <w:r w:rsidR="00560506">
        <w:t>conducted on the same day</w:t>
      </w:r>
      <w:r>
        <w:t>, one for keyboard response and the other for motion tracking.</w:t>
      </w:r>
      <w:r w:rsidR="00D826D9" w:rsidRPr="00400416">
        <w:t xml:space="preserve"> </w:t>
      </w:r>
      <w:r>
        <w:t xml:space="preserve">Each </w:t>
      </w:r>
      <w:r w:rsidR="00D826D9" w:rsidRPr="00400416">
        <w:t>include</w:t>
      </w:r>
      <w:r w:rsidR="00D826D9">
        <w:t>d</w:t>
      </w:r>
      <w:r w:rsidR="00D826D9" w:rsidRPr="00400416">
        <w:t xml:space="preserve"> a practice block and </w:t>
      </w:r>
      <w:r w:rsidR="00D826D9">
        <w:t xml:space="preserve">six </w:t>
      </w:r>
      <w:r w:rsidR="00D826D9" w:rsidRPr="00400416">
        <w:t xml:space="preserve">test blocks (i.e., 40 practice trials and </w:t>
      </w:r>
      <w:r w:rsidR="00D826D9">
        <w:t xml:space="preserve">240 </w:t>
      </w:r>
      <w:r w:rsidR="00D826D9" w:rsidRPr="00400416">
        <w:t>test trials)</w:t>
      </w:r>
      <w:r w:rsidR="00D442AA">
        <w:t>. They</w:t>
      </w:r>
      <w:r w:rsidR="00D826D9">
        <w:t xml:space="preserve"> were run consecutively, </w:t>
      </w:r>
      <w:r w:rsidR="00E326FF">
        <w:t xml:space="preserve">with </w:t>
      </w:r>
      <w:r w:rsidR="00D826D9">
        <w:t xml:space="preserve">the order counterbalanced between </w:t>
      </w:r>
      <w:r w:rsidR="00135A50">
        <w:t>participants</w:t>
      </w:r>
      <w:r w:rsidR="00D826D9" w:rsidRPr="00400416">
        <w:t xml:space="preserve">. Stimuli order </w:t>
      </w:r>
      <w:r w:rsidR="00D826D9">
        <w:t xml:space="preserve">in the experimental blocks was </w:t>
      </w:r>
      <w:r w:rsidR="00D826D9" w:rsidRPr="00400416">
        <w:t xml:space="preserve">dictated by </w:t>
      </w:r>
      <w:r w:rsidR="00D826D9">
        <w:t xml:space="preserve">a </w:t>
      </w:r>
      <w:r w:rsidR="00D826D9" w:rsidRPr="00400416">
        <w:t xml:space="preserve">list that </w:t>
      </w:r>
      <w:r w:rsidR="00D826D9">
        <w:t xml:space="preserve">was </w:t>
      </w:r>
      <w:r w:rsidR="00D826D9" w:rsidRPr="00400416">
        <w:t xml:space="preserve">randomly sampled (without replacement) out of </w:t>
      </w:r>
      <w:r w:rsidR="00D826D9">
        <w:t xml:space="preserve">twenty </w:t>
      </w:r>
      <w:r w:rsidR="00D826D9" w:rsidRPr="00400416">
        <w:t xml:space="preserve">pre-composed lists of trial condition and stimulus. </w:t>
      </w:r>
      <w:r w:rsidR="00D826D9">
        <w:t xml:space="preserve">Reaching responses were bound to the same movement onset and duration constraints as in experiment three. However, here </w:t>
      </w:r>
      <w:r w:rsidR="00450658">
        <w:t>to make sure participants touch the screen</w:t>
      </w:r>
      <w:r w:rsidR="00497833">
        <w:t>,</w:t>
      </w:r>
      <w:r w:rsidR="00450658">
        <w:t xml:space="preserve"> </w:t>
      </w:r>
      <w:r w:rsidR="00D826D9">
        <w:t>movement ended when the finger was 0.7cm away from the screen (on the Z axis)</w:t>
      </w:r>
      <w:r w:rsidR="0032042D">
        <w:t xml:space="preserve">, </w:t>
      </w:r>
      <w:r w:rsidR="00D826D9">
        <w:t xml:space="preserve">and </w:t>
      </w:r>
      <w:r w:rsidR="00450658">
        <w:t>to avoid interrupting the participant's movement</w:t>
      </w:r>
      <w:r w:rsidR="00497833">
        <w:t>,</w:t>
      </w:r>
      <w:r w:rsidR="00450658">
        <w:t xml:space="preserve"> </w:t>
      </w:r>
      <w:r w:rsidR="00D826D9">
        <w:t xml:space="preserve">the "Too slow" feedback was given after </w:t>
      </w:r>
      <w:r w:rsidR="00450658">
        <w:t xml:space="preserve">the </w:t>
      </w:r>
      <w:r w:rsidR="00D826D9">
        <w:t>movement was completed. In the k</w:t>
      </w:r>
      <w:r w:rsidR="00D826D9" w:rsidRPr="007C1188">
        <w:t xml:space="preserve">eyboard </w:t>
      </w:r>
      <w:r w:rsidR="00D826D9">
        <w:t xml:space="preserve">task participants pressed </w:t>
      </w:r>
      <w:r w:rsidR="00D826D9" w:rsidRPr="007C1188">
        <w:t>"</w:t>
      </w:r>
      <w:r w:rsidR="00D826D9">
        <w:t>E</w:t>
      </w:r>
      <w:r w:rsidR="00D826D9" w:rsidRPr="007C1188">
        <w:t>"/"</w:t>
      </w:r>
      <w:r w:rsidR="00D826D9">
        <w:t>Y</w:t>
      </w:r>
      <w:r w:rsidR="00D826D9" w:rsidRPr="007C1188">
        <w:t>" keys</w:t>
      </w:r>
      <w:r w:rsidR="00D826D9">
        <w:t xml:space="preserve"> with the left/right hand to select the left/right side accordingly. Response had to be given within a time window of 100-740ms from target display, otherwise "Too Early"/ "Too Late" feedback was given. Response </w:t>
      </w:r>
      <w:r w:rsidR="00EF5E42">
        <w:t xml:space="preserve">in the prime recognition task </w:t>
      </w:r>
      <w:r w:rsidR="00D826D9">
        <w:t>was given in an identical fashion to the target classification task, within a seven second response window.</w:t>
      </w:r>
    </w:p>
    <w:p w14:paraId="38AFA958" w14:textId="77777777" w:rsidR="001C0104" w:rsidRPr="00892F96" w:rsidRDefault="001C0104" w:rsidP="00D966CD">
      <w:pPr>
        <w:ind w:firstLine="0"/>
      </w:pPr>
    </w:p>
    <w:p w14:paraId="1E655967" w14:textId="71773DEA" w:rsidR="00D826D9" w:rsidRDefault="00D826D9" w:rsidP="006238E0">
      <w:pPr>
        <w:pStyle w:val="Heading3"/>
      </w:pPr>
      <w:bookmarkStart w:id="479" w:name="_Toc114053551"/>
      <w:r>
        <w:lastRenderedPageBreak/>
        <w:t>Exclusion criteria</w:t>
      </w:r>
      <w:bookmarkEnd w:id="479"/>
    </w:p>
    <w:p w14:paraId="312384C8" w14:textId="15419B68" w:rsidR="00D826D9" w:rsidRDefault="00D826D9" w:rsidP="007D1A08">
      <w:pPr>
        <w:ind w:firstLine="0"/>
      </w:pPr>
      <w:r>
        <w:t xml:space="preserve">The exclusion criteria in the reaching session </w:t>
      </w:r>
      <w:r w:rsidR="003B3AF4">
        <w:t xml:space="preserve">were </w:t>
      </w:r>
      <w:r>
        <w:t xml:space="preserve">identical to </w:t>
      </w:r>
      <w:r w:rsidR="00290E67">
        <w:t xml:space="preserve">those </w:t>
      </w:r>
      <w:r>
        <w:t>used in experiment</w:t>
      </w:r>
      <w:r w:rsidR="003B3AF4">
        <w:t>s</w:t>
      </w:r>
      <w:r>
        <w:t xml:space="preserve"> </w:t>
      </w:r>
      <w:r w:rsidR="003B3AF4">
        <w:t>2 and 3</w:t>
      </w:r>
      <w:r>
        <w:t>. Additional exclusion criteria were used in the keyboard session</w:t>
      </w:r>
      <w:r w:rsidR="003B3AF4">
        <w:t>,</w:t>
      </w:r>
      <w:r>
        <w:t xml:space="preserve"> where trials were excluded if no response was given or if it was given less than 100ms or more than 740ms after target display.</w:t>
      </w:r>
    </w:p>
    <w:p w14:paraId="3AA9C79F" w14:textId="69DF0122" w:rsidR="00D826D9" w:rsidRDefault="00D826D9" w:rsidP="006238E0">
      <w:pPr>
        <w:pStyle w:val="Heading3"/>
      </w:pPr>
      <w:bookmarkStart w:id="480" w:name="_Toc114053552"/>
      <w:commentRangeStart w:id="481"/>
      <w:r>
        <w:t>Results</w:t>
      </w:r>
      <w:commentRangeEnd w:id="481"/>
      <w:r w:rsidR="0013510A">
        <w:rPr>
          <w:rStyle w:val="CommentReference"/>
          <w:rFonts w:asciiTheme="majorBidi" w:eastAsiaTheme="minorEastAsia" w:hAnsiTheme="majorBidi" w:cstheme="majorBidi"/>
          <w:b w:val="0"/>
          <w:bCs w:val="0"/>
          <w:kern w:val="0"/>
          <w:lang w:eastAsia="en-US" w:bidi="he-IL"/>
        </w:rPr>
        <w:commentReference w:id="481"/>
      </w:r>
      <w:bookmarkEnd w:id="480"/>
    </w:p>
    <w:p w14:paraId="438C6938" w14:textId="6C960440" w:rsidR="00DB7DD5" w:rsidRDefault="00BA4221">
      <w:pPr>
        <w:ind w:firstLine="0"/>
        <w:rPr>
          <w:rtl/>
        </w:rPr>
        <w:pPrChange w:id="482" w:author="Chen Heller" w:date="2022-09-12T16:29:00Z">
          <w:pPr/>
        </w:pPrChange>
      </w:pPr>
      <w:r>
        <w:t>Prime visibility:</w:t>
      </w:r>
      <w:r w:rsidR="00012635">
        <w:t xml:space="preserve"> </w:t>
      </w:r>
      <w:ins w:id="483" w:author="Chen Heller" w:date="2022-09-14T13:48:00Z">
        <w:r w:rsidR="004731EE">
          <w:t>I</w:t>
        </w:r>
      </w:ins>
      <w:del w:id="484" w:author="Chen Heller" w:date="2022-09-14T13:47:00Z">
        <w:r w:rsidDel="004F1986">
          <w:delText>overall</w:delText>
        </w:r>
        <w:r w:rsidR="00BF4777" w:rsidDel="004F1986">
          <w:delText>,</w:delText>
        </w:r>
      </w:del>
      <w:ins w:id="485" w:author="Chen Heller" w:date="2022-09-14T13:47:00Z">
        <w:r w:rsidR="004F1986">
          <w:t>n the reaching session,</w:t>
        </w:r>
      </w:ins>
      <w:r w:rsidR="00BF4777">
        <w:t xml:space="preserve"> </w:t>
      </w:r>
      <w:r w:rsidR="001F6E52">
        <w:t>9</w:t>
      </w:r>
      <w:r w:rsidR="004E2179">
        <w:t>4</w:t>
      </w:r>
      <w:r w:rsidR="001F6E52">
        <w:t>.</w:t>
      </w:r>
      <w:r w:rsidR="004E2179">
        <w:t>41</w:t>
      </w:r>
      <w:r>
        <w:t xml:space="preserve">% of the trials </w:t>
      </w:r>
      <w:del w:id="486" w:author="Chen Heller" w:date="2022-09-14T13:47:00Z">
        <w:r w:rsidR="00012635" w:rsidDel="004F1986">
          <w:delText xml:space="preserve">in the reaching session </w:delText>
        </w:r>
        <w:r w:rsidDel="004F1986">
          <w:delText xml:space="preserve">were rated as </w:delText>
        </w:r>
      </w:del>
      <w:ins w:id="487" w:author="Chen Heller" w:date="2022-09-14T13:47:00Z">
        <w:r w:rsidR="004F1986">
          <w:t xml:space="preserve">were given a </w:t>
        </w:r>
      </w:ins>
      <w:r>
        <w:t xml:space="preserve">visibility </w:t>
      </w:r>
      <w:ins w:id="488" w:author="Chen Heller" w:date="2022-09-14T13:47:00Z">
        <w:r w:rsidR="004F1986">
          <w:t xml:space="preserve">rating of </w:t>
        </w:r>
      </w:ins>
      <w:r>
        <w:t xml:space="preserve">1, </w:t>
      </w:r>
      <w:r w:rsidR="004E2179">
        <w:t>4.79</w:t>
      </w:r>
      <w:r>
        <w:t>% a</w:t>
      </w:r>
      <w:del w:id="489" w:author="Chen Heller" w:date="2022-09-14T13:48:00Z">
        <w:r w:rsidDel="004731EE">
          <w:delText>s</w:delText>
        </w:r>
      </w:del>
      <w:r>
        <w:t xml:space="preserve"> visibility </w:t>
      </w:r>
      <w:ins w:id="490" w:author="Chen Heller" w:date="2022-09-14T13:48:00Z">
        <w:r w:rsidR="004731EE">
          <w:t xml:space="preserve">rating of </w:t>
        </w:r>
      </w:ins>
      <w:r>
        <w:t xml:space="preserve">2, </w:t>
      </w:r>
      <w:r w:rsidR="001F6E52">
        <w:t>0.</w:t>
      </w:r>
      <w:r w:rsidR="004E2179">
        <w:t>63</w:t>
      </w:r>
      <w:r>
        <w:t>% a</w:t>
      </w:r>
      <w:del w:id="491" w:author="Chen Heller" w:date="2022-09-14T13:48:00Z">
        <w:r w:rsidDel="004731EE">
          <w:delText>s</w:delText>
        </w:r>
      </w:del>
      <w:r>
        <w:t xml:space="preserve"> visibility </w:t>
      </w:r>
      <w:ins w:id="492" w:author="Chen Heller" w:date="2022-09-14T13:48:00Z">
        <w:r w:rsidR="004731EE">
          <w:t xml:space="preserve">rating of </w:t>
        </w:r>
      </w:ins>
      <w:r>
        <w:t xml:space="preserve">3 and </w:t>
      </w:r>
      <w:r w:rsidR="001F6E52">
        <w:t>0.1</w:t>
      </w:r>
      <w:r w:rsidR="004E2179">
        <w:t>5</w:t>
      </w:r>
      <w:r>
        <w:t>% a</w:t>
      </w:r>
      <w:del w:id="493" w:author="Chen Heller" w:date="2022-09-14T13:48:00Z">
        <w:r w:rsidDel="004731EE">
          <w:delText>s</w:delText>
        </w:r>
      </w:del>
      <w:r>
        <w:t xml:space="preserve"> visibility </w:t>
      </w:r>
      <w:ins w:id="494" w:author="Chen Heller" w:date="2022-09-14T13:48:00Z">
        <w:r w:rsidR="004731EE">
          <w:t xml:space="preserve">rating of </w:t>
        </w:r>
      </w:ins>
      <w:r>
        <w:t>4</w:t>
      </w:r>
      <w:r w:rsidR="00012635">
        <w:t xml:space="preserve">, while in the keyboard session </w:t>
      </w:r>
      <w:r w:rsidR="004E2179">
        <w:t>92.12</w:t>
      </w:r>
      <w:r w:rsidR="00012635">
        <w:t xml:space="preserve">% of </w:t>
      </w:r>
      <w:ins w:id="495" w:author="Chen Heller" w:date="2022-09-14T13:43:00Z">
        <w:r w:rsidR="00EE5C8B">
          <w:t xml:space="preserve">them </w:t>
        </w:r>
      </w:ins>
      <w:r w:rsidR="00012635">
        <w:t xml:space="preserve">were </w:t>
      </w:r>
      <w:del w:id="496" w:author="Chen Heller" w:date="2022-09-14T13:49:00Z">
        <w:r w:rsidR="00012635" w:rsidDel="00835861">
          <w:delText>rated as visibility</w:delText>
        </w:r>
      </w:del>
      <w:ins w:id="497" w:author="Chen Heller" w:date="2022-09-14T13:49:00Z">
        <w:r w:rsidR="00835861">
          <w:t>given a visibility rating of</w:t>
        </w:r>
      </w:ins>
      <w:r w:rsidR="00012635">
        <w:t xml:space="preserve"> 1, 7.</w:t>
      </w:r>
      <w:r w:rsidR="004E2179">
        <w:t>04</w:t>
      </w:r>
      <w:r w:rsidR="00012635">
        <w:t>% a</w:t>
      </w:r>
      <w:del w:id="498" w:author="Chen Heller" w:date="2022-09-14T13:49:00Z">
        <w:r w:rsidR="00012635" w:rsidDel="00835861">
          <w:delText>s</w:delText>
        </w:r>
      </w:del>
      <w:r w:rsidR="00012635">
        <w:t xml:space="preserve"> visibility </w:t>
      </w:r>
      <w:ins w:id="499" w:author="Chen Heller" w:date="2022-09-14T13:49:00Z">
        <w:r w:rsidR="00835861">
          <w:t xml:space="preserve">rating of </w:t>
        </w:r>
      </w:ins>
      <w:r w:rsidR="00012635">
        <w:t>2, 0.</w:t>
      </w:r>
      <w:r w:rsidR="004733D7">
        <w:t>70</w:t>
      </w:r>
      <w:r w:rsidR="00012635">
        <w:t>% a</w:t>
      </w:r>
      <w:del w:id="500" w:author="Chen Heller" w:date="2022-09-14T13:49:00Z">
        <w:r w:rsidR="00012635" w:rsidDel="00835861">
          <w:delText>s</w:delText>
        </w:r>
      </w:del>
      <w:r w:rsidR="00012635">
        <w:t xml:space="preserve"> visibility </w:t>
      </w:r>
      <w:ins w:id="501" w:author="Chen Heller" w:date="2022-09-14T13:49:00Z">
        <w:r w:rsidR="00835861">
          <w:t xml:space="preserve">rating of </w:t>
        </w:r>
      </w:ins>
      <w:r w:rsidR="00012635">
        <w:t>3 and 0.12% a</w:t>
      </w:r>
      <w:del w:id="502" w:author="Chen Heller" w:date="2022-09-14T13:49:00Z">
        <w:r w:rsidR="00012635" w:rsidDel="00835861">
          <w:delText>s</w:delText>
        </w:r>
      </w:del>
      <w:r w:rsidR="00012635">
        <w:t xml:space="preserve"> visibility </w:t>
      </w:r>
      <w:ins w:id="503" w:author="Chen Heller" w:date="2022-09-14T13:49:00Z">
        <w:r w:rsidR="00835861">
          <w:t xml:space="preserve">rating of </w:t>
        </w:r>
      </w:ins>
      <w:r w:rsidR="00012635">
        <w:t>4.</w:t>
      </w:r>
      <w:r>
        <w:t xml:space="preserve"> </w:t>
      </w:r>
      <w:ins w:id="504" w:author="Chen Heller" w:date="2022-09-14T13:34:00Z">
        <w:r w:rsidR="00FD5D3D">
          <w:t xml:space="preserve">Objective </w:t>
        </w:r>
      </w:ins>
      <w:ins w:id="505" w:author="Chen Heller" w:date="2022-09-14T13:35:00Z">
        <w:r w:rsidR="00FD5D3D">
          <w:t xml:space="preserve">recognition </w:t>
        </w:r>
      </w:ins>
      <w:ins w:id="506" w:author="Chen Heller" w:date="2022-09-14T13:34:00Z">
        <w:r w:rsidR="00FD5D3D">
          <w:t>performance for the subjectively invisible stimuli was at chance level,</w:t>
        </w:r>
      </w:ins>
      <w:del w:id="507" w:author="Chen Heller" w:date="2022-09-14T13:34:00Z">
        <w:r w:rsidR="00F01249" w:rsidDel="00FD5D3D">
          <w:delText>When participants rated the prime as invisible, they were not better than chance at recognizing it,</w:delText>
        </w:r>
      </w:del>
      <w:r w:rsidR="00E4208B">
        <w:t xml:space="preserve"> both in the reaching session (</w:t>
      </w:r>
      <w:r w:rsidR="00F01249">
        <w:t>M = 50.</w:t>
      </w:r>
      <w:r w:rsidR="00830FF6">
        <w:t>82</w:t>
      </w:r>
      <w:r w:rsidR="00F01249">
        <w:t>%, SD = 4.3</w:t>
      </w:r>
      <w:r w:rsidR="00830FF6">
        <w:t>2</w:t>
      </w:r>
      <w:r w:rsidR="00F01249">
        <w:t>, t</w:t>
      </w:r>
      <w:r w:rsidR="00F01249" w:rsidRPr="00342DA7">
        <w:rPr>
          <w:rPrChange w:id="508" w:author="Chen Heller" w:date="2022-08-30T13:56:00Z">
            <w:rPr>
              <w:vertAlign w:val="subscript"/>
            </w:rPr>
          </w:rPrChange>
        </w:rPr>
        <w:t>(29)</w:t>
      </w:r>
      <w:r w:rsidR="00F01249">
        <w:t xml:space="preserve"> = 1.</w:t>
      </w:r>
      <w:r w:rsidR="00830FF6">
        <w:t>03</w:t>
      </w:r>
      <w:r w:rsidR="00F01249">
        <w:t>, p = 0.3</w:t>
      </w:r>
      <w:r w:rsidR="008059C1">
        <w:t>1</w:t>
      </w:r>
      <w:r w:rsidR="00F01249">
        <w:t>, 95% CI = [49.</w:t>
      </w:r>
      <w:r w:rsidR="008059C1">
        <w:t>20</w:t>
      </w:r>
      <w:r w:rsidR="00F01249">
        <w:t>, 52.</w:t>
      </w:r>
      <w:r w:rsidR="008059C1">
        <w:t>43</w:t>
      </w:r>
      <w:r w:rsidR="00F01249">
        <w:t>]</w:t>
      </w:r>
      <w:r w:rsidR="00E4208B">
        <w:t>) and the keyboard session (</w:t>
      </w:r>
      <w:r w:rsidR="00DB7DD5">
        <w:t>M = 50.</w:t>
      </w:r>
      <w:r w:rsidR="00B114F3">
        <w:t>22</w:t>
      </w:r>
      <w:r w:rsidR="00DB7DD5">
        <w:t>%, SD = 4.</w:t>
      </w:r>
      <w:r w:rsidR="00B114F3">
        <w:t>55</w:t>
      </w:r>
      <w:r w:rsidR="00DB7DD5">
        <w:t>, t</w:t>
      </w:r>
      <w:r w:rsidR="00DB7DD5" w:rsidRPr="00615A99">
        <w:t>(29)</w:t>
      </w:r>
      <w:r w:rsidR="00DB7DD5">
        <w:t xml:space="preserve"> = </w:t>
      </w:r>
      <w:r w:rsidR="00B114F3">
        <w:t>0.26</w:t>
      </w:r>
      <w:r w:rsidR="00DB7DD5">
        <w:t>, p = 0.</w:t>
      </w:r>
      <w:r w:rsidR="00830FF6">
        <w:t>790</w:t>
      </w:r>
      <w:r w:rsidR="00DB7DD5">
        <w:t>, 95% CI = [</w:t>
      </w:r>
      <w:r w:rsidR="00830FF6">
        <w:t>48.52</w:t>
      </w:r>
      <w:r w:rsidR="00DB7DD5">
        <w:t>, 5</w:t>
      </w:r>
      <w:r w:rsidR="00830FF6">
        <w:t>1</w:t>
      </w:r>
      <w:r w:rsidR="00DB7DD5">
        <w:t>.</w:t>
      </w:r>
      <w:r w:rsidR="00830FF6">
        <w:t>92</w:t>
      </w:r>
      <w:r w:rsidR="00DB7DD5">
        <w:t>]</w:t>
      </w:r>
      <w:r w:rsidR="00E4208B">
        <w:t>)</w:t>
      </w:r>
      <w:r w:rsidR="00DB7DD5">
        <w:t>.</w:t>
      </w:r>
      <w:r w:rsidR="008116EA" w:rsidRPr="008116EA">
        <w:t xml:space="preserve"> </w:t>
      </w:r>
      <w:r w:rsidR="008116EA">
        <w:t xml:space="preserve">Thus, both </w:t>
      </w:r>
      <w:del w:id="509" w:author="Chen Heller" w:date="2022-09-14T13:36:00Z">
        <w:r w:rsidR="008116EA" w:rsidDel="00467225">
          <w:delText xml:space="preserve">the subjective and the objective </w:delText>
        </w:r>
      </w:del>
      <w:ins w:id="510" w:author="Chen Heller" w:date="2022-09-14T13:36:00Z">
        <w:r w:rsidR="00467225">
          <w:t xml:space="preserve">awareness </w:t>
        </w:r>
      </w:ins>
      <w:r w:rsidR="008116EA">
        <w:t xml:space="preserve">measures </w:t>
      </w:r>
      <w:del w:id="511" w:author="Chen Heller" w:date="2022-09-14T13:36:00Z">
        <w:r w:rsidR="008116EA" w:rsidDel="00467225">
          <w:delText xml:space="preserve">confirm </w:delText>
        </w:r>
      </w:del>
      <w:ins w:id="512" w:author="Chen Heller" w:date="2022-09-14T13:36:00Z">
        <w:r w:rsidR="00467225">
          <w:t xml:space="preserve">indicate </w:t>
        </w:r>
      </w:ins>
      <w:r w:rsidR="008116EA">
        <w:t xml:space="preserve">that </w:t>
      </w:r>
      <w:del w:id="513" w:author="Chen Heller" w:date="2022-09-14T13:36:00Z">
        <w:r w:rsidR="008116EA" w:rsidDel="00467225">
          <w:delText>masking was effective in rendering the stimuli invisible</w:delText>
        </w:r>
      </w:del>
      <w:ins w:id="514" w:author="Chen Heller" w:date="2022-09-14T13:36:00Z">
        <w:r w:rsidR="00467225">
          <w:t xml:space="preserve">the subjectively invisible stimuli was not consciously </w:t>
        </w:r>
      </w:ins>
      <w:r w:rsidR="00E47313">
        <w:pgNum/>
      </w:r>
      <w:proofErr w:type="spellStart"/>
      <w:r w:rsidR="00E47313">
        <w:t>erceived</w:t>
      </w:r>
      <w:proofErr w:type="spellEnd"/>
      <w:r w:rsidR="008116EA">
        <w:t>.</w:t>
      </w:r>
    </w:p>
    <w:p w14:paraId="592EF16E" w14:textId="78B6E7AC" w:rsidR="00691DE5" w:rsidRDefault="00652B7D" w:rsidP="006063A2">
      <w:pPr>
        <w:rPr>
          <w:ins w:id="515" w:author="Liad Mudrik" w:date="2022-09-12T17:06:00Z"/>
        </w:rPr>
      </w:pPr>
      <w:r>
        <w:t xml:space="preserve">Congruency effect: </w:t>
      </w:r>
      <w:del w:id="516" w:author="Chen Heller" w:date="2022-09-14T12:42:00Z">
        <w:r w:rsidR="00A264EA" w:rsidDel="00EE4616">
          <w:delText xml:space="preserve">All </w:delText>
        </w:r>
        <w:r w:rsidR="0045341F" w:rsidDel="00EE4616">
          <w:delText xml:space="preserve">the </w:delText>
        </w:r>
        <w:r w:rsidR="00542968" w:rsidDel="00EE4616">
          <w:delText>comparisons</w:delText>
        </w:r>
        <w:r w:rsidR="0045341F" w:rsidDel="00EE4616">
          <w:delText xml:space="preserve"> contrasting between the </w:delText>
        </w:r>
        <w:r w:rsidR="00542968" w:rsidDel="00EE4616">
          <w:delText>congruent</w:delText>
        </w:r>
        <w:r w:rsidR="0045341F" w:rsidDel="00EE4616">
          <w:delText xml:space="preserve"> and </w:delText>
        </w:r>
        <w:r w:rsidR="00542968" w:rsidDel="00EE4616">
          <w:delText>incongruent</w:delText>
        </w:r>
        <w:r w:rsidR="0045341F" w:rsidDel="00EE4616">
          <w:delText xml:space="preserve"> conditions were </w:delText>
        </w:r>
        <w:r w:rsidR="00A264EA" w:rsidDel="00EE4616">
          <w:delText>corrected for multiple comparison</w:delText>
        </w:r>
        <w:r w:rsidR="007305EA" w:rsidDel="00EE4616">
          <w:delText>s</w:delText>
        </w:r>
        <w:r w:rsidR="00A264EA" w:rsidDel="00EE4616">
          <w:delText xml:space="preserve"> </w:delText>
        </w:r>
        <w:r w:rsidR="00502C41" w:rsidDel="00EE4616">
          <w:delText xml:space="preserve">with a procedure identical to that used in </w:delText>
        </w:r>
        <w:r w:rsidR="00A264EA" w:rsidDel="00EE4616">
          <w:delText xml:space="preserve">Exp. 1. </w:delText>
        </w:r>
        <w:r w:rsidR="007F6BCE" w:rsidDel="00EE4616">
          <w:delText>Since reach area</w:delText>
        </w:r>
      </w:del>
      <w:del w:id="517" w:author="Chen Heller" w:date="2022-09-14T11:13:00Z">
        <w:r w:rsidR="007F6BCE" w:rsidDel="00B059DB">
          <w:delText xml:space="preserve">'s residuals </w:delText>
        </w:r>
      </w:del>
      <w:del w:id="518" w:author="Chen Heller" w:date="2022-09-14T12:42:00Z">
        <w:r w:rsidR="007F6BCE" w:rsidDel="00EE4616">
          <w:delText xml:space="preserve">did not distribute normally, </w:delText>
        </w:r>
        <w:r w:rsidR="00934D68" w:rsidDel="00EE4616">
          <w:delText xml:space="preserve">I used a </w:delText>
        </w:r>
        <w:r w:rsidR="005304B6" w:rsidDel="00EE4616">
          <w:delText>permutation test</w:delText>
        </w:r>
        <w:r w:rsidR="00934D68" w:rsidDel="00EE4616">
          <w:delText xml:space="preserve"> to estimate </w:delText>
        </w:r>
      </w:del>
      <w:del w:id="519" w:author="Chen Heller" w:date="2022-09-14T11:14:00Z">
        <w:r w:rsidR="00934D68" w:rsidDel="00B059DB">
          <w:delText xml:space="preserve">its </w:delText>
        </w:r>
      </w:del>
      <w:del w:id="520" w:author="Chen Heller" w:date="2022-09-14T12:42:00Z">
        <w:r w:rsidR="00AA0A1B" w:rsidDel="00EE4616">
          <w:delText>p-value</w:delText>
        </w:r>
        <w:r w:rsidR="005304B6" w:rsidDel="00EE4616">
          <w:delText xml:space="preserve">. </w:delText>
        </w:r>
      </w:del>
      <w:r w:rsidR="00F01249">
        <w:t>A congruency effect was found in both measures, as was evident by the smaller reach area</w:t>
      </w:r>
      <w:del w:id="521" w:author="Chen Heller" w:date="2022-09-14T17:14:00Z">
        <w:r w:rsidR="00F01249" w:rsidDel="00EC38FA">
          <w:delText xml:space="preserve"> </w:delText>
        </w:r>
      </w:del>
      <w:del w:id="522" w:author="Chen Heller" w:date="2022-09-14T17:13:00Z">
        <w:r w:rsidR="00F01249" w:rsidDel="00EC38FA">
          <w:delText>(M</w:delText>
        </w:r>
        <w:r w:rsidR="00F01249" w:rsidDel="00EC38FA">
          <w:rPr>
            <w:vertAlign w:val="subscript"/>
          </w:rPr>
          <w:delText>con</w:delText>
        </w:r>
        <w:r w:rsidR="00F01249" w:rsidDel="00EC38FA">
          <w:delText xml:space="preserve"> = </w:delText>
        </w:r>
        <w:r w:rsidR="00E0705B" w:rsidDel="00EC38FA">
          <w:delText>2.09</w:delText>
        </w:r>
        <w:r w:rsidR="00F01249" w:rsidDel="00EC38FA">
          <w:delText>, SD</w:delText>
        </w:r>
        <w:r w:rsidR="00F01249" w:rsidDel="00EC38FA">
          <w:rPr>
            <w:vertAlign w:val="subscript"/>
          </w:rPr>
          <w:delText>con</w:delText>
        </w:r>
        <w:r w:rsidR="00F01249" w:rsidDel="00EC38FA">
          <w:delText xml:space="preserve"> = </w:delText>
        </w:r>
        <w:r w:rsidR="00E0705B" w:rsidDel="00EC38FA">
          <w:delText>0.51</w:delText>
        </w:r>
        <w:r w:rsidR="00F01249" w:rsidDel="00EC38FA">
          <w:delText>, M</w:delText>
        </w:r>
        <w:r w:rsidR="00F01249" w:rsidDel="00EC38FA">
          <w:rPr>
            <w:vertAlign w:val="subscript"/>
          </w:rPr>
          <w:delText>incon</w:delText>
        </w:r>
        <w:r w:rsidR="00F01249" w:rsidDel="00EC38FA">
          <w:delText xml:space="preserve"> = </w:delText>
        </w:r>
        <w:r w:rsidR="00E0705B" w:rsidDel="00EC38FA">
          <w:delText>1.74</w:delText>
        </w:r>
        <w:r w:rsidR="00F01249" w:rsidDel="00EC38FA">
          <w:delText>, SD</w:delText>
        </w:r>
        <w:r w:rsidR="00F01249" w:rsidDel="00EC38FA">
          <w:rPr>
            <w:vertAlign w:val="subscript"/>
          </w:rPr>
          <w:delText>incon</w:delText>
        </w:r>
        <w:r w:rsidR="00F01249" w:rsidDel="00EC38FA">
          <w:delText xml:space="preserve"> = </w:delText>
        </w:r>
        <w:r w:rsidR="00E0705B" w:rsidDel="00EC38FA">
          <w:delText>0.49</w:delText>
        </w:r>
        <w:r w:rsidR="00F01249" w:rsidDel="00EC38FA">
          <w:delText xml:space="preserve">, p </w:delText>
        </w:r>
      </w:del>
      <w:del w:id="523" w:author="Chen Heller" w:date="2022-09-14T11:34:00Z">
        <w:r w:rsidR="00E21850" w:rsidDel="00E6114A">
          <w:delText>&lt;</w:delText>
        </w:r>
        <w:r w:rsidR="00F01249" w:rsidDel="00E6114A">
          <w:delText xml:space="preserve"> </w:delText>
        </w:r>
      </w:del>
      <w:del w:id="524" w:author="Chen Heller" w:date="2022-09-14T17:13:00Z">
        <w:r w:rsidR="00F01249" w:rsidDel="00EC38FA">
          <w:delText>0.00</w:delText>
        </w:r>
        <w:r w:rsidR="00B86BD4" w:rsidDel="00EC38FA">
          <w:delText>1</w:delText>
        </w:r>
        <w:r w:rsidR="00F01249" w:rsidDel="00EC38FA">
          <w:delText>, 95% CI [</w:delText>
        </w:r>
        <w:r w:rsidR="003A4FC0" w:rsidDel="00EC38FA">
          <w:delText>0.16</w:delText>
        </w:r>
        <w:r w:rsidR="00F01249" w:rsidDel="00EC38FA">
          <w:delText xml:space="preserve">, </w:delText>
        </w:r>
        <w:r w:rsidR="003A4FC0" w:rsidDel="00EC38FA">
          <w:delText>0.52</w:delText>
        </w:r>
        <w:r w:rsidR="00F01249" w:rsidDel="00EC38FA">
          <w:delText>])</w:delText>
        </w:r>
      </w:del>
      <w:r w:rsidR="00F01249">
        <w:t xml:space="preserve"> and slower keyboard-RT</w:t>
      </w:r>
      <w:del w:id="525" w:author="Chen Heller" w:date="2022-09-14T17:14:00Z">
        <w:r w:rsidR="00F01249" w:rsidDel="00EC38FA">
          <w:delText xml:space="preserve"> (M</w:delText>
        </w:r>
        <w:r w:rsidR="00F01249" w:rsidDel="00EC38FA">
          <w:rPr>
            <w:vertAlign w:val="subscript"/>
          </w:rPr>
          <w:delText>con</w:delText>
        </w:r>
        <w:r w:rsidR="00F01249" w:rsidDel="00EC38FA">
          <w:delText xml:space="preserve"> = </w:delText>
        </w:r>
        <w:r w:rsidR="00FB47B2" w:rsidDel="00EC38FA">
          <w:delText>525.53</w:delText>
        </w:r>
        <w:r w:rsidR="00F01249" w:rsidDel="00EC38FA">
          <w:delText>ms, SD</w:delText>
        </w:r>
        <w:r w:rsidR="00F01249" w:rsidDel="00EC38FA">
          <w:rPr>
            <w:vertAlign w:val="subscript"/>
          </w:rPr>
          <w:delText>con</w:delText>
        </w:r>
        <w:r w:rsidR="00F01249" w:rsidDel="00EC38FA">
          <w:delText xml:space="preserve"> = 35.</w:delText>
        </w:r>
        <w:r w:rsidR="00FB47B2" w:rsidDel="00EC38FA">
          <w:delText>76</w:delText>
        </w:r>
        <w:r w:rsidR="00F01249" w:rsidDel="00EC38FA">
          <w:delText>, M</w:delText>
        </w:r>
        <w:r w:rsidR="00F01249" w:rsidDel="00EC38FA">
          <w:rPr>
            <w:vertAlign w:val="subscript"/>
          </w:rPr>
          <w:delText>incon</w:delText>
        </w:r>
        <w:r w:rsidR="00F01249" w:rsidDel="00EC38FA">
          <w:delText xml:space="preserve"> = 545.</w:delText>
        </w:r>
        <w:r w:rsidR="00FB47B2" w:rsidDel="00EC38FA">
          <w:delText>46</w:delText>
        </w:r>
        <w:r w:rsidR="00F01249" w:rsidDel="00EC38FA">
          <w:delText>ms, SD</w:delText>
        </w:r>
        <w:r w:rsidR="00F01249" w:rsidDel="00EC38FA">
          <w:rPr>
            <w:vertAlign w:val="subscript"/>
          </w:rPr>
          <w:delText>incon</w:delText>
        </w:r>
        <w:r w:rsidR="00F01249" w:rsidDel="00EC38FA">
          <w:delText xml:space="preserve"> = 32.</w:delText>
        </w:r>
        <w:r w:rsidR="00FB47B2" w:rsidDel="00EC38FA">
          <w:delText>87</w:delText>
        </w:r>
        <w:r w:rsidR="00F01249" w:rsidDel="00EC38FA">
          <w:delText>, t</w:delText>
        </w:r>
        <w:r w:rsidR="00342DA7" w:rsidRPr="00632924" w:rsidDel="00EC38FA">
          <w:delText>(29)</w:delText>
        </w:r>
        <w:r w:rsidR="00F01249" w:rsidDel="00EC38FA">
          <w:delText xml:space="preserve"> = -6.</w:delText>
        </w:r>
        <w:r w:rsidR="00CC047D" w:rsidDel="00EC38FA">
          <w:delText>42</w:delText>
        </w:r>
        <w:r w:rsidR="00F01249" w:rsidDel="00EC38FA">
          <w:delText xml:space="preserve">, p </w:delText>
        </w:r>
        <w:r w:rsidR="007704FA" w:rsidDel="00EC38FA">
          <w:delText>&lt; 0.001</w:delText>
        </w:r>
        <w:r w:rsidR="00F01249" w:rsidDel="00EC38FA">
          <w:delText>, 95% CI [-26.</w:delText>
        </w:r>
        <w:r w:rsidR="00FB47B2" w:rsidDel="00EC38FA">
          <w:delText>27</w:delText>
        </w:r>
        <w:r w:rsidR="00F01249" w:rsidDel="00EC38FA">
          <w:delText>, -</w:delText>
        </w:r>
        <w:r w:rsidR="00FB47B2" w:rsidDel="00EC38FA">
          <w:delText>13.58</w:delText>
        </w:r>
        <w:r w:rsidR="00F01249" w:rsidDel="00EC38FA">
          <w:delText>])</w:delText>
        </w:r>
      </w:del>
      <w:r w:rsidR="00F01249">
        <w:t xml:space="preserve"> in the incongruent condition</w:t>
      </w:r>
      <w:ins w:id="526" w:author="Chen Heller" w:date="2022-09-14T17:14:00Z">
        <w:r w:rsidR="00EC38FA">
          <w:t xml:space="preserve"> (</w:t>
        </w:r>
        <w:r w:rsidR="00EC38FA">
          <w:fldChar w:fldCharType="begin"/>
        </w:r>
        <w:r w:rsidR="00EC38FA">
          <w:instrText xml:space="preserve"> REF _Ref114068072 \h </w:instrText>
        </w:r>
      </w:ins>
      <w:r w:rsidR="00EC38FA">
        <w:fldChar w:fldCharType="separate"/>
      </w:r>
      <w:ins w:id="527" w:author="Chen Heller" w:date="2022-09-14T17:14:00Z">
        <w:r w:rsidR="00EC38FA">
          <w:t xml:space="preserve">Table </w:t>
        </w:r>
        <w:r w:rsidR="00EC38FA">
          <w:rPr>
            <w:noProof/>
          </w:rPr>
          <w:t>4</w:t>
        </w:r>
        <w:r w:rsidR="00EC38FA">
          <w:fldChar w:fldCharType="end"/>
        </w:r>
        <w:r w:rsidR="00EC38FA">
          <w:t>)</w:t>
        </w:r>
      </w:ins>
      <w:r w:rsidR="00F01249">
        <w:t>.</w:t>
      </w:r>
      <w:r w:rsidR="000C177A">
        <w:t xml:space="preserve"> </w:t>
      </w:r>
      <w:r w:rsidR="00CB5A32">
        <w:t>Comparison of the effect sizes revealed t</w:t>
      </w:r>
      <w:r w:rsidR="00E74CD9">
        <w:t>hat t</w:t>
      </w:r>
      <w:r w:rsidR="00CB5A32">
        <w:t xml:space="preserve">he keyboard-RT effect (Cohen's d = </w:t>
      </w:r>
      <w:r w:rsidR="00E74CD9">
        <w:t>-1.17</w:t>
      </w:r>
      <w:r w:rsidR="00CB5A32">
        <w:t xml:space="preserve">) </w:t>
      </w:r>
      <w:r w:rsidR="00346BB1">
        <w:t>was</w:t>
      </w:r>
      <w:r w:rsidR="00E74CD9">
        <w:t xml:space="preserve"> </w:t>
      </w:r>
      <w:r w:rsidR="00CB5A32">
        <w:t xml:space="preserve">larger than the reach area effect (Cohen's d = </w:t>
      </w:r>
      <w:r w:rsidR="00E74CD9">
        <w:t>0.69</w:t>
      </w:r>
      <w:r w:rsidR="00CB5A32">
        <w:t xml:space="preserve">). </w:t>
      </w:r>
      <w:r w:rsidR="00F01249">
        <w:t>A bias towards the incorrect answer in incongruent trials was evident in the trajectory from 1</w:t>
      </w:r>
      <w:r w:rsidR="00B26836">
        <w:t>7</w:t>
      </w:r>
      <w:r w:rsidR="00F01249">
        <w:t>5</w:t>
      </w:r>
      <w:r w:rsidR="0085100F">
        <w:t>.</w:t>
      </w:r>
      <w:r w:rsidR="00B26836">
        <w:t>66</w:t>
      </w:r>
      <w:r w:rsidR="00F01249">
        <w:t>ms to 39</w:t>
      </w:r>
      <w:r w:rsidR="00B26836">
        <w:t>0</w:t>
      </w:r>
      <w:r w:rsidR="0085100F">
        <w:t>.</w:t>
      </w:r>
      <w:r w:rsidR="00B26836">
        <w:t>88</w:t>
      </w:r>
      <w:r w:rsidR="00F01249">
        <w:t>ms post target onset (</w:t>
      </w:r>
      <w:r w:rsidR="00B26836">
        <w:t>24</w:t>
      </w:r>
      <w:r w:rsidR="00F01249">
        <w:t>-</w:t>
      </w:r>
      <w:r w:rsidR="00B26836">
        <w:t>94% path</w:t>
      </w:r>
      <w:r w:rsidR="00F01249">
        <w:t xml:space="preserve">) as was found using a permutation and clustering procedure </w:t>
      </w:r>
      <w:r w:rsidR="007131CE">
        <w:t>(</w:t>
      </w:r>
      <w:r w:rsidR="007131CE">
        <w:fldChar w:fldCharType="begin"/>
      </w:r>
      <w:r w:rsidR="007131CE">
        <w:instrText xml:space="preserve"> REF _Ref113906821 \h </w:instrText>
      </w:r>
      <w:r w:rsidR="007131CE">
        <w:fldChar w:fldCharType="separate"/>
      </w:r>
      <w:r w:rsidR="007131CE">
        <w:t xml:space="preserve">Figure </w:t>
      </w:r>
      <w:r w:rsidR="007131CE">
        <w:rPr>
          <w:noProof/>
        </w:rPr>
        <w:t>6</w:t>
      </w:r>
      <w:r w:rsidR="007131CE">
        <w:fldChar w:fldCharType="end"/>
      </w:r>
      <w:r w:rsidR="007131CE">
        <w:t>, (a))</w:t>
      </w:r>
      <w:r w:rsidR="00F01249">
        <w:t>.</w:t>
      </w:r>
      <w:r w:rsidR="008C13FB">
        <w:t xml:space="preserve"> </w:t>
      </w:r>
      <w:r w:rsidR="00F01249">
        <w:t xml:space="preserve">The bias resulted in </w:t>
      </w:r>
      <w:r w:rsidR="00285F78">
        <w:t xml:space="preserve">an </w:t>
      </w:r>
      <w:r w:rsidR="00F01249">
        <w:t xml:space="preserve">extended traveled distance </w:t>
      </w:r>
      <w:del w:id="528" w:author="Chen Heller" w:date="2022-09-14T17:14:00Z">
        <w:r w:rsidR="00F01249" w:rsidDel="00EC38FA">
          <w:delText>(M</w:delText>
        </w:r>
        <w:r w:rsidR="00F01249" w:rsidDel="00EC38FA">
          <w:rPr>
            <w:vertAlign w:val="subscript"/>
          </w:rPr>
          <w:delText>con</w:delText>
        </w:r>
        <w:r w:rsidR="00F01249" w:rsidDel="00EC38FA">
          <w:delText xml:space="preserve"> = </w:delText>
        </w:r>
        <w:r w:rsidR="00090482" w:rsidDel="00EC38FA">
          <w:delText>38.20</w:delText>
        </w:r>
        <w:r w:rsidR="00F01249" w:rsidDel="00EC38FA">
          <w:delText>, SD</w:delText>
        </w:r>
        <w:r w:rsidR="00F01249" w:rsidDel="00EC38FA">
          <w:rPr>
            <w:vertAlign w:val="subscript"/>
          </w:rPr>
          <w:delText>con</w:delText>
        </w:r>
        <w:r w:rsidR="00F01249" w:rsidDel="00EC38FA">
          <w:delText xml:space="preserve"> = </w:delText>
        </w:r>
        <w:r w:rsidR="00090482" w:rsidDel="00EC38FA">
          <w:delText>1.44</w:delText>
        </w:r>
        <w:r w:rsidR="00F01249" w:rsidDel="00EC38FA">
          <w:delText>, M</w:delText>
        </w:r>
        <w:r w:rsidR="00F01249" w:rsidDel="00EC38FA">
          <w:rPr>
            <w:vertAlign w:val="subscript"/>
          </w:rPr>
          <w:delText>incon</w:delText>
        </w:r>
        <w:r w:rsidR="00F01249" w:rsidDel="00EC38FA">
          <w:delText xml:space="preserve"> = </w:delText>
        </w:r>
        <w:r w:rsidR="00090482" w:rsidDel="00EC38FA">
          <w:delText>39.09</w:delText>
        </w:r>
        <w:r w:rsidR="00F01249" w:rsidDel="00EC38FA">
          <w:delText>, SD</w:delText>
        </w:r>
        <w:r w:rsidR="00F01249" w:rsidDel="00EC38FA">
          <w:rPr>
            <w:vertAlign w:val="subscript"/>
          </w:rPr>
          <w:delText>incon</w:delText>
        </w:r>
        <w:r w:rsidR="00F01249" w:rsidDel="00EC38FA">
          <w:delText xml:space="preserve"> = </w:delText>
        </w:r>
        <w:r w:rsidR="00090482" w:rsidDel="00EC38FA">
          <w:delText>1.67</w:delText>
        </w:r>
        <w:r w:rsidR="00F01249" w:rsidDel="00EC38FA">
          <w:delText xml:space="preserve">, </w:delText>
        </w:r>
      </w:del>
      <w:del w:id="529" w:author="Chen Heller" w:date="2022-09-14T11:16:00Z">
        <w:r w:rsidR="00F01249" w:rsidDel="00C91E33">
          <w:delText>t</w:delText>
        </w:r>
        <w:r w:rsidR="00342DA7" w:rsidRPr="00632924" w:rsidDel="00C91E33">
          <w:delText>(29)</w:delText>
        </w:r>
        <w:r w:rsidR="00F01249" w:rsidDel="00C91E33">
          <w:delText xml:space="preserve"> = -5</w:delText>
        </w:r>
        <w:r w:rsidR="00AA5A37" w:rsidDel="00C91E33">
          <w:delText>.19</w:delText>
        </w:r>
        <w:r w:rsidR="00F01249" w:rsidDel="00C91E33">
          <w:delText xml:space="preserve">, </w:delText>
        </w:r>
      </w:del>
      <w:del w:id="530" w:author="Chen Heller" w:date="2022-09-14T17:14:00Z">
        <w:r w:rsidR="00F01249" w:rsidDel="00EC38FA">
          <w:delText xml:space="preserve">p </w:delText>
        </w:r>
        <w:r w:rsidR="00BD5703" w:rsidDel="00EC38FA">
          <w:delText>&lt; 0.001</w:delText>
        </w:r>
        <w:r w:rsidR="00F01249" w:rsidDel="00EC38FA">
          <w:delText>, 95% CI [-</w:delText>
        </w:r>
        <w:r w:rsidR="00AA5A37" w:rsidDel="00EC38FA">
          <w:delText>1.25</w:delText>
        </w:r>
        <w:r w:rsidR="00F01249" w:rsidDel="00EC38FA">
          <w:delText>, -0.</w:delText>
        </w:r>
      </w:del>
      <w:del w:id="531" w:author="Chen Heller" w:date="2022-09-14T11:16:00Z">
        <w:r w:rsidR="00AA5A37" w:rsidDel="00E90A57">
          <w:delText>54</w:delText>
        </w:r>
      </w:del>
      <w:del w:id="532" w:author="Chen Heller" w:date="2022-09-14T17:14:00Z">
        <w:r w:rsidR="00F01249" w:rsidDel="00EC38FA">
          <w:delText>], Cohen's d</w:delText>
        </w:r>
      </w:del>
      <w:del w:id="533" w:author="Chen Heller" w:date="2022-09-14T11:16:00Z">
        <w:r w:rsidR="00F01249" w:rsidDel="00E90A57">
          <w:rPr>
            <w:vertAlign w:val="subscript"/>
          </w:rPr>
          <w:delText>z</w:delText>
        </w:r>
      </w:del>
      <w:del w:id="534" w:author="Chen Heller" w:date="2022-09-14T17:14:00Z">
        <w:r w:rsidR="00F01249" w:rsidDel="00EC38FA">
          <w:delText xml:space="preserve"> = -0.9</w:delText>
        </w:r>
        <w:r w:rsidR="00E239C4" w:rsidDel="00EC38FA">
          <w:delText>5</w:delText>
        </w:r>
        <w:r w:rsidR="00F01249" w:rsidDel="00EC38FA">
          <w:delText xml:space="preserve">) </w:delText>
        </w:r>
      </w:del>
      <w:r w:rsidR="00F01249">
        <w:t xml:space="preserve">and </w:t>
      </w:r>
      <w:r w:rsidR="00285F78">
        <w:t xml:space="preserve">a </w:t>
      </w:r>
      <w:r w:rsidR="00F01249">
        <w:t xml:space="preserve">prolonged movement duration </w:t>
      </w:r>
      <w:del w:id="535" w:author="Chen Heller" w:date="2022-09-14T17:14:00Z">
        <w:r w:rsidR="00F01249" w:rsidDel="00EC38FA">
          <w:delText>(M</w:delText>
        </w:r>
        <w:r w:rsidR="00F01249" w:rsidDel="00EC38FA">
          <w:rPr>
            <w:vertAlign w:val="subscript"/>
          </w:rPr>
          <w:delText>con</w:delText>
        </w:r>
        <w:r w:rsidR="00F01249" w:rsidDel="00EC38FA">
          <w:delText xml:space="preserve"> = 41</w:delText>
        </w:r>
        <w:r w:rsidR="00665CA4" w:rsidDel="00EC38FA">
          <w:delText>5</w:delText>
        </w:r>
        <w:r w:rsidR="00F01249" w:rsidDel="00EC38FA">
          <w:delText>.</w:delText>
        </w:r>
        <w:r w:rsidR="00665CA4" w:rsidDel="00EC38FA">
          <w:delText>88</w:delText>
        </w:r>
        <w:r w:rsidR="00F01249" w:rsidDel="00EC38FA">
          <w:delText>ms, SD</w:delText>
        </w:r>
        <w:r w:rsidR="00F01249" w:rsidDel="00EC38FA">
          <w:rPr>
            <w:vertAlign w:val="subscript"/>
          </w:rPr>
          <w:delText>con</w:delText>
        </w:r>
        <w:r w:rsidR="00F01249" w:rsidDel="00EC38FA">
          <w:delText xml:space="preserve"> = 29.</w:delText>
        </w:r>
        <w:r w:rsidR="00665CA4" w:rsidDel="00EC38FA">
          <w:delText>76</w:delText>
        </w:r>
        <w:r w:rsidR="00F01249" w:rsidDel="00EC38FA">
          <w:delText>, M</w:delText>
        </w:r>
        <w:r w:rsidR="00F01249" w:rsidDel="00EC38FA">
          <w:rPr>
            <w:vertAlign w:val="subscript"/>
          </w:rPr>
          <w:delText>incon</w:delText>
        </w:r>
        <w:r w:rsidR="00F01249" w:rsidDel="00EC38FA">
          <w:delText xml:space="preserve"> = 4</w:delText>
        </w:r>
        <w:r w:rsidR="00665CA4" w:rsidDel="00EC38FA">
          <w:delText>29</w:delText>
        </w:r>
        <w:r w:rsidR="00F01249" w:rsidDel="00EC38FA">
          <w:delText>ms, SD</w:delText>
        </w:r>
        <w:r w:rsidR="00F01249" w:rsidDel="00EC38FA">
          <w:rPr>
            <w:vertAlign w:val="subscript"/>
          </w:rPr>
          <w:delText>incon</w:delText>
        </w:r>
        <w:r w:rsidR="00F01249" w:rsidDel="00EC38FA">
          <w:delText xml:space="preserve"> = 28.</w:delText>
        </w:r>
        <w:r w:rsidR="00665CA4" w:rsidDel="00EC38FA">
          <w:delText>32</w:delText>
        </w:r>
        <w:r w:rsidR="00F01249" w:rsidDel="00EC38FA">
          <w:delText>, t</w:delText>
        </w:r>
        <w:r w:rsidR="00342DA7" w:rsidRPr="00632924" w:rsidDel="00EC38FA">
          <w:delText>(29)</w:delText>
        </w:r>
        <w:r w:rsidR="00F01249" w:rsidDel="00EC38FA">
          <w:delText xml:space="preserve"> = -6.</w:delText>
        </w:r>
        <w:r w:rsidR="00665CA4" w:rsidDel="00EC38FA">
          <w:delText>40</w:delText>
        </w:r>
        <w:r w:rsidR="00F01249" w:rsidDel="00EC38FA">
          <w:delText xml:space="preserve">, p </w:delText>
        </w:r>
        <w:r w:rsidR="004A638A" w:rsidDel="00EC38FA">
          <w:delText>&lt; 0.001</w:delText>
        </w:r>
        <w:r w:rsidR="00F01249" w:rsidDel="00EC38FA">
          <w:delText xml:space="preserve">, 95% </w:delText>
        </w:r>
        <w:r w:rsidR="00F01249" w:rsidDel="00EC38FA">
          <w:lastRenderedPageBreak/>
          <w:delText>CI [-17.</w:delText>
        </w:r>
        <w:r w:rsidR="00665CA4" w:rsidDel="00EC38FA">
          <w:delText>32</w:delText>
        </w:r>
        <w:r w:rsidR="00F01249" w:rsidDel="00EC38FA">
          <w:delText>, -</w:delText>
        </w:r>
        <w:r w:rsidR="00665CA4" w:rsidDel="00EC38FA">
          <w:delText>8.93</w:delText>
        </w:r>
        <w:r w:rsidR="00F01249" w:rsidDel="00EC38FA">
          <w:delText>], Cohen's d</w:delText>
        </w:r>
      </w:del>
      <w:del w:id="536" w:author="Chen Heller" w:date="2022-09-14T11:17:00Z">
        <w:r w:rsidR="00F01249" w:rsidDel="00E90A57">
          <w:rPr>
            <w:vertAlign w:val="subscript"/>
          </w:rPr>
          <w:delText>z</w:delText>
        </w:r>
      </w:del>
      <w:del w:id="537" w:author="Chen Heller" w:date="2022-09-14T17:14:00Z">
        <w:r w:rsidR="00F01249" w:rsidDel="00EC38FA">
          <w:delText xml:space="preserve"> = -1.</w:delText>
        </w:r>
        <w:r w:rsidR="000122BA" w:rsidDel="00EC38FA">
          <w:delText>1</w:delText>
        </w:r>
        <w:r w:rsidR="00160C1A" w:rsidDel="00EC38FA">
          <w:delText>7</w:delText>
        </w:r>
        <w:r w:rsidR="00F01249" w:rsidDel="00EC38FA">
          <w:delText xml:space="preserve">) </w:delText>
        </w:r>
      </w:del>
      <w:r w:rsidR="00F01249">
        <w:t xml:space="preserve">in incongruent trials. Contrastingly, reaction time </w:t>
      </w:r>
      <w:del w:id="538" w:author="Chen Heller" w:date="2022-09-14T17:14:00Z">
        <w:r w:rsidR="00F01249" w:rsidDel="00EC38FA">
          <w:delText>(M</w:delText>
        </w:r>
        <w:r w:rsidR="00F01249" w:rsidDel="00EC38FA">
          <w:rPr>
            <w:vertAlign w:val="subscript"/>
          </w:rPr>
          <w:delText>con</w:delText>
        </w:r>
        <w:r w:rsidR="00F01249" w:rsidDel="00EC38FA">
          <w:delText xml:space="preserve"> = 17</w:delText>
        </w:r>
        <w:r w:rsidR="009339FA" w:rsidDel="00EC38FA">
          <w:delText>1</w:delText>
        </w:r>
        <w:r w:rsidR="00F01249" w:rsidDel="00EC38FA">
          <w:delText>.</w:delText>
        </w:r>
        <w:r w:rsidR="009339FA" w:rsidDel="00EC38FA">
          <w:delText>29</w:delText>
        </w:r>
        <w:r w:rsidR="00F01249" w:rsidDel="00EC38FA">
          <w:delText>ms, SD</w:delText>
        </w:r>
        <w:r w:rsidR="00F01249" w:rsidDel="00EC38FA">
          <w:rPr>
            <w:vertAlign w:val="subscript"/>
          </w:rPr>
          <w:delText>con</w:delText>
        </w:r>
        <w:r w:rsidR="00F01249" w:rsidDel="00EC38FA">
          <w:delText xml:space="preserve"> = </w:delText>
        </w:r>
        <w:r w:rsidR="009339FA" w:rsidDel="00EC38FA">
          <w:delText>22.42</w:delText>
        </w:r>
        <w:r w:rsidR="00F01249" w:rsidDel="00EC38FA">
          <w:delText>, M</w:delText>
        </w:r>
        <w:r w:rsidR="00F01249" w:rsidDel="00EC38FA">
          <w:rPr>
            <w:vertAlign w:val="subscript"/>
          </w:rPr>
          <w:delText>incon</w:delText>
        </w:r>
        <w:r w:rsidR="00F01249" w:rsidDel="00EC38FA">
          <w:delText xml:space="preserve"> = 173.</w:delText>
        </w:r>
        <w:r w:rsidR="009339FA" w:rsidDel="00EC38FA">
          <w:delText>06</w:delText>
        </w:r>
        <w:r w:rsidR="00F01249" w:rsidDel="00EC38FA">
          <w:delText>, SD</w:delText>
        </w:r>
        <w:r w:rsidR="00F01249" w:rsidDel="00EC38FA">
          <w:rPr>
            <w:vertAlign w:val="subscript"/>
          </w:rPr>
          <w:delText>incon</w:delText>
        </w:r>
        <w:r w:rsidR="00F01249" w:rsidDel="00EC38FA">
          <w:delText xml:space="preserve"> = </w:delText>
        </w:r>
        <w:r w:rsidR="009339FA" w:rsidDel="00EC38FA">
          <w:delText>23.95</w:delText>
        </w:r>
        <w:r w:rsidR="00F01249" w:rsidDel="00EC38FA">
          <w:delText>, t</w:delText>
        </w:r>
        <w:r w:rsidR="00342DA7" w:rsidRPr="00632924" w:rsidDel="00EC38FA">
          <w:delText>(29)</w:delText>
        </w:r>
        <w:r w:rsidR="00F01249" w:rsidDel="00EC38FA">
          <w:delText xml:space="preserve"> = </w:delText>
        </w:r>
        <w:r w:rsidR="009339FA" w:rsidDel="00EC38FA">
          <w:delText>-1.01</w:delText>
        </w:r>
        <w:r w:rsidR="00F01249" w:rsidDel="00EC38FA">
          <w:delText>, p = 0.</w:delText>
        </w:r>
        <w:r w:rsidR="004818C9" w:rsidDel="00EC38FA">
          <w:delText>318</w:delText>
        </w:r>
        <w:r w:rsidR="00F01249" w:rsidDel="00EC38FA">
          <w:delText>, 95% CI [</w:delText>
        </w:r>
        <w:r w:rsidR="00924F8B" w:rsidDel="00EC38FA">
          <w:delText>-5.31</w:delText>
        </w:r>
        <w:r w:rsidR="00F01249" w:rsidDel="00EC38FA">
          <w:delText xml:space="preserve">, </w:delText>
        </w:r>
        <w:r w:rsidR="00924F8B" w:rsidDel="00EC38FA">
          <w:delText>1.79</w:delText>
        </w:r>
        <w:r w:rsidR="00F01249" w:rsidDel="00EC38FA">
          <w:delText xml:space="preserve">]) </w:delText>
        </w:r>
      </w:del>
      <w:r w:rsidR="00F01249">
        <w:t xml:space="preserve">and the number of changes of </w:t>
      </w:r>
      <w:del w:id="539" w:author="Chen Heller" w:date="2022-09-14T17:14:00Z">
        <w:r w:rsidR="00F01249" w:rsidDel="00EC38FA">
          <w:delText>mind (M</w:delText>
        </w:r>
        <w:r w:rsidR="00F01249" w:rsidDel="00EC38FA">
          <w:rPr>
            <w:vertAlign w:val="subscript"/>
          </w:rPr>
          <w:delText>con</w:delText>
        </w:r>
        <w:r w:rsidR="00F01249" w:rsidDel="00EC38FA">
          <w:delText xml:space="preserve"> = 0.24, SD</w:delText>
        </w:r>
        <w:r w:rsidR="00F01249" w:rsidDel="00EC38FA">
          <w:rPr>
            <w:vertAlign w:val="subscript"/>
          </w:rPr>
          <w:delText>con</w:delText>
        </w:r>
        <w:r w:rsidR="00F01249" w:rsidDel="00EC38FA">
          <w:delText xml:space="preserve"> = 0.12, M</w:delText>
        </w:r>
        <w:r w:rsidR="00F01249" w:rsidDel="00EC38FA">
          <w:rPr>
            <w:vertAlign w:val="subscript"/>
          </w:rPr>
          <w:delText>incon</w:delText>
        </w:r>
        <w:r w:rsidR="00F01249" w:rsidDel="00EC38FA">
          <w:delText xml:space="preserve"> = 0.22, SD</w:delText>
        </w:r>
        <w:r w:rsidR="00F01249" w:rsidDel="00EC38FA">
          <w:rPr>
            <w:vertAlign w:val="subscript"/>
          </w:rPr>
          <w:delText>incon</w:delText>
        </w:r>
        <w:r w:rsidR="00F01249" w:rsidDel="00EC38FA">
          <w:delText xml:space="preserve"> = 0.</w:delText>
        </w:r>
        <w:r w:rsidR="00DC51F0" w:rsidDel="00EC38FA">
          <w:delText>1</w:delText>
        </w:r>
        <w:r w:rsidR="00F01249" w:rsidDel="00EC38FA">
          <w:delText>1, t</w:delText>
        </w:r>
        <w:r w:rsidR="00342DA7" w:rsidRPr="00632924" w:rsidDel="00EC38FA">
          <w:delText>(29)</w:delText>
        </w:r>
        <w:r w:rsidR="00F01249" w:rsidDel="00EC38FA">
          <w:delText xml:space="preserve"> = 1.</w:delText>
        </w:r>
        <w:r w:rsidR="00DC51F0" w:rsidDel="00EC38FA">
          <w:delText>06</w:delText>
        </w:r>
        <w:r w:rsidR="00F01249" w:rsidDel="00EC38FA">
          <w:delText>, p = 0.</w:delText>
        </w:r>
        <w:r w:rsidR="004818C9" w:rsidDel="00EC38FA">
          <w:delText>318</w:delText>
        </w:r>
        <w:r w:rsidR="00F01249" w:rsidDel="00EC38FA">
          <w:delText>, 95% CI [-0.0</w:delText>
        </w:r>
        <w:r w:rsidR="00243720" w:rsidDel="00EC38FA">
          <w:delText>2</w:delText>
        </w:r>
        <w:r w:rsidR="00F01249" w:rsidDel="00EC38FA">
          <w:delText xml:space="preserve">, 0.06]) </w:delText>
        </w:r>
      </w:del>
      <w:r w:rsidR="00404743">
        <w:t xml:space="preserve">in the reaching session </w:t>
      </w:r>
      <w:r w:rsidR="00F01249">
        <w:t>did not differ between the conditions.</w:t>
      </w:r>
      <w:r w:rsidR="00594DA5">
        <w:t xml:space="preserve"> </w:t>
      </w:r>
    </w:p>
    <w:p w14:paraId="1C709955" w14:textId="4FD259C2" w:rsidR="006119BA" w:rsidRDefault="00F01249" w:rsidP="00FE0AE9">
      <w:r>
        <w:t xml:space="preserve">As predicted by </w:t>
      </w:r>
      <w:ins w:id="540" w:author="Chen Heller" w:date="2022-09-14T13:09:00Z">
        <w:r w:rsidR="002F313C" w:rsidRPr="002F313C">
          <w:t>Experiment 2</w:t>
        </w:r>
      </w:ins>
      <w:del w:id="541" w:author="Chen Heller" w:date="2022-09-14T13:09:00Z">
        <w:r w:rsidR="00367B60" w:rsidDel="002F313C">
          <w:delText xml:space="preserve">Exp </w:delText>
        </w:r>
        <w:r w:rsidR="00EB57B5" w:rsidDel="002F313C">
          <w:delText>2.</w:delText>
        </w:r>
      </w:del>
      <w:r w:rsidR="00EB57B5">
        <w:t xml:space="preserve"> </w:t>
      </w:r>
      <w:r w:rsidR="00E31540">
        <w:t>A</w:t>
      </w:r>
      <w:r w:rsidR="00EB57B5">
        <w:t xml:space="preserve">nd </w:t>
      </w:r>
      <w:ins w:id="542" w:author="Chen Heller" w:date="2022-09-14T13:10:00Z">
        <w:r w:rsidR="002F313C" w:rsidRPr="002F313C">
          <w:t>Experiment 3</w:t>
        </w:r>
      </w:ins>
      <w:del w:id="543" w:author="Chen Heller" w:date="2022-09-14T13:10:00Z">
        <w:r w:rsidR="00EB57B5" w:rsidDel="002F313C">
          <w:delText>Exp 3.</w:delText>
        </w:r>
      </w:del>
      <w:r w:rsidR="00EB57B5">
        <w:t xml:space="preserve"> </w:t>
      </w:r>
      <w:r w:rsidR="00E31540">
        <w:t>T</w:t>
      </w:r>
      <w:r>
        <w:t>he number of excluded trials</w:t>
      </w:r>
      <w:r w:rsidR="001F3AF5">
        <w:t xml:space="preserve"> </w:t>
      </w:r>
      <w:r>
        <w:t>in the reaching task was high and</w:t>
      </w:r>
      <w:r w:rsidR="00367B60">
        <w:t xml:space="preserve"> in fact</w:t>
      </w:r>
      <w:r>
        <w:t xml:space="preserve"> exceeded that of the keyboard </w:t>
      </w:r>
      <w:commentRangeStart w:id="544"/>
      <w:r>
        <w:t>task (</w:t>
      </w:r>
      <w:proofErr w:type="spellStart"/>
      <w:r>
        <w:t>M</w:t>
      </w:r>
      <w:r>
        <w:rPr>
          <w:vertAlign w:val="subscript"/>
        </w:rPr>
        <w:t>reach</w:t>
      </w:r>
      <w:proofErr w:type="spellEnd"/>
      <w:r>
        <w:t xml:space="preserve"> = </w:t>
      </w:r>
      <w:r w:rsidR="00E24AF9">
        <w:t>128.76</w:t>
      </w:r>
      <w:r>
        <w:t xml:space="preserve">, </w:t>
      </w:r>
      <w:proofErr w:type="spellStart"/>
      <w:r>
        <w:t>SD</w:t>
      </w:r>
      <w:r>
        <w:rPr>
          <w:vertAlign w:val="subscript"/>
        </w:rPr>
        <w:t>reach</w:t>
      </w:r>
      <w:proofErr w:type="spellEnd"/>
      <w:r>
        <w:t xml:space="preserve"> = </w:t>
      </w:r>
      <w:r w:rsidR="00E24AF9">
        <w:t>35.52</w:t>
      </w:r>
      <w:r>
        <w:t xml:space="preserve">, </w:t>
      </w:r>
      <w:proofErr w:type="spellStart"/>
      <w:r>
        <w:t>M</w:t>
      </w:r>
      <w:r>
        <w:rPr>
          <w:vertAlign w:val="subscript"/>
        </w:rPr>
        <w:t>keyboard</w:t>
      </w:r>
      <w:proofErr w:type="spellEnd"/>
      <w:r>
        <w:t xml:space="preserve"> = 5</w:t>
      </w:r>
      <w:r w:rsidR="00E24AF9">
        <w:t>0</w:t>
      </w:r>
      <w:r>
        <w:t xml:space="preserve">.2, </w:t>
      </w:r>
      <w:proofErr w:type="spellStart"/>
      <w:r>
        <w:t>SD</w:t>
      </w:r>
      <w:r>
        <w:rPr>
          <w:vertAlign w:val="subscript"/>
        </w:rPr>
        <w:t>keyboard</w:t>
      </w:r>
      <w:proofErr w:type="spellEnd"/>
      <w:r>
        <w:t xml:space="preserve"> = </w:t>
      </w:r>
      <w:r w:rsidR="00E24AF9">
        <w:t>14.47</w:t>
      </w:r>
      <w:r>
        <w:t xml:space="preserve">, </w:t>
      </w:r>
      <w:proofErr w:type="gramStart"/>
      <w:r>
        <w:t>t</w:t>
      </w:r>
      <w:r w:rsidRPr="008C7284">
        <w:rPr>
          <w:rPrChange w:id="545" w:author="Chen Heller" w:date="2022-08-30T13:57:00Z">
            <w:rPr>
              <w:vertAlign w:val="subscript"/>
            </w:rPr>
          </w:rPrChange>
        </w:rPr>
        <w:t>(</w:t>
      </w:r>
      <w:proofErr w:type="gramEnd"/>
      <w:r w:rsidR="00FC47E3">
        <w:t>29</w:t>
      </w:r>
      <w:r w:rsidRPr="008C7284">
        <w:rPr>
          <w:rPrChange w:id="546" w:author="Chen Heller" w:date="2022-08-30T13:57:00Z">
            <w:rPr>
              <w:vertAlign w:val="subscript"/>
            </w:rPr>
          </w:rPrChange>
        </w:rPr>
        <w:t>)</w:t>
      </w:r>
      <w:r>
        <w:t xml:space="preserve"> = </w:t>
      </w:r>
      <w:r w:rsidR="00FC47E3">
        <w:t>12.70</w:t>
      </w:r>
      <w:r>
        <w:t xml:space="preserve">, p </w:t>
      </w:r>
      <w:r w:rsidR="00FC47E3">
        <w:t>&lt;</w:t>
      </w:r>
      <w:r>
        <w:t xml:space="preserve"> 0</w:t>
      </w:r>
      <w:r w:rsidR="00FC47E3">
        <w:t>.001</w:t>
      </w:r>
      <w:r>
        <w:t>, 95% CI [6</w:t>
      </w:r>
      <w:r w:rsidR="00FC47E3">
        <w:t>5</w:t>
      </w:r>
      <w:r>
        <w:t>.</w:t>
      </w:r>
      <w:r w:rsidR="00FC47E3">
        <w:t>91</w:t>
      </w:r>
      <w:r>
        <w:t xml:space="preserve">, </w:t>
      </w:r>
      <w:r w:rsidR="00FC47E3">
        <w:t>91.21</w:t>
      </w:r>
      <w:r>
        <w:t xml:space="preserve">], Cohen's </w:t>
      </w:r>
      <w:proofErr w:type="spellStart"/>
      <w:r>
        <w:t>d</w:t>
      </w:r>
      <w:r>
        <w:rPr>
          <w:vertAlign w:val="subscript"/>
        </w:rPr>
        <w:t>z</w:t>
      </w:r>
      <w:proofErr w:type="spellEnd"/>
      <w:r>
        <w:t xml:space="preserve"> = 2.3</w:t>
      </w:r>
      <w:r w:rsidR="00FC47E3">
        <w:t>1</w:t>
      </w:r>
      <w:r>
        <w:t>)</w:t>
      </w:r>
      <w:r w:rsidR="00EB57B5">
        <w:t>.</w:t>
      </w:r>
      <w:r>
        <w:t xml:space="preserve"> </w:t>
      </w:r>
      <w:r w:rsidR="00EB57B5">
        <w:t>F</w:t>
      </w:r>
      <w:r>
        <w:t xml:space="preserve">urther inspection </w:t>
      </w:r>
      <w:r w:rsidR="00EB57B5">
        <w:t xml:space="preserve">however </w:t>
      </w:r>
      <w:r>
        <w:t>reveal</w:t>
      </w:r>
      <w:r w:rsidR="00EB57B5">
        <w:t>ed</w:t>
      </w:r>
      <w:r>
        <w:t xml:space="preserve"> this was true for late responses (</w:t>
      </w:r>
      <w:proofErr w:type="spellStart"/>
      <w:r>
        <w:t>M</w:t>
      </w:r>
      <w:r>
        <w:rPr>
          <w:vertAlign w:val="subscript"/>
        </w:rPr>
        <w:t>reach</w:t>
      </w:r>
      <w:proofErr w:type="spellEnd"/>
      <w:r>
        <w:t xml:space="preserve"> = 32.</w:t>
      </w:r>
      <w:r w:rsidR="001979E7">
        <w:t>0</w:t>
      </w:r>
      <w:r>
        <w:t xml:space="preserve">6, </w:t>
      </w:r>
      <w:proofErr w:type="spellStart"/>
      <w:r>
        <w:t>SD</w:t>
      </w:r>
      <w:r>
        <w:rPr>
          <w:vertAlign w:val="subscript"/>
        </w:rPr>
        <w:t>reach</w:t>
      </w:r>
      <w:proofErr w:type="spellEnd"/>
      <w:r>
        <w:t xml:space="preserve"> = </w:t>
      </w:r>
      <w:r w:rsidR="001979E7">
        <w:t>19.24</w:t>
      </w:r>
      <w:r>
        <w:t xml:space="preserve">, </w:t>
      </w:r>
      <w:proofErr w:type="spellStart"/>
      <w:r>
        <w:t>M</w:t>
      </w:r>
      <w:r>
        <w:rPr>
          <w:vertAlign w:val="subscript"/>
        </w:rPr>
        <w:t>keyboard</w:t>
      </w:r>
      <w:proofErr w:type="spellEnd"/>
      <w:r>
        <w:t xml:space="preserve"> = 1</w:t>
      </w:r>
      <w:r w:rsidR="001979E7">
        <w:t>4.06</w:t>
      </w:r>
      <w:r>
        <w:t xml:space="preserve">, </w:t>
      </w:r>
      <w:proofErr w:type="spellStart"/>
      <w:r>
        <w:t>SD</w:t>
      </w:r>
      <w:r>
        <w:rPr>
          <w:vertAlign w:val="subscript"/>
        </w:rPr>
        <w:t>keyboard</w:t>
      </w:r>
      <w:proofErr w:type="spellEnd"/>
      <w:r>
        <w:t xml:space="preserve"> = 1</w:t>
      </w:r>
      <w:r w:rsidR="001979E7">
        <w:t>0.33</w:t>
      </w:r>
      <w:r>
        <w:t>, t</w:t>
      </w:r>
      <w:r w:rsidRPr="001F3AF5">
        <w:rPr>
          <w:rPrChange w:id="547" w:author="Chen Heller" w:date="2022-08-30T13:58:00Z">
            <w:rPr>
              <w:vertAlign w:val="subscript"/>
            </w:rPr>
          </w:rPrChange>
        </w:rPr>
        <w:t>(</w:t>
      </w:r>
      <w:r w:rsidR="001979E7">
        <w:t>29</w:t>
      </w:r>
      <w:r w:rsidRPr="001F3AF5">
        <w:rPr>
          <w:rPrChange w:id="548" w:author="Chen Heller" w:date="2022-08-30T13:58:00Z">
            <w:rPr>
              <w:vertAlign w:val="subscript"/>
            </w:rPr>
          </w:rPrChange>
        </w:rPr>
        <w:t>)</w:t>
      </w:r>
      <w:r>
        <w:t xml:space="preserve"> = 4</w:t>
      </w:r>
      <w:r w:rsidR="001979E7">
        <w:t>.71</w:t>
      </w:r>
      <w:r>
        <w:t xml:space="preserve">, p </w:t>
      </w:r>
      <w:r w:rsidR="0052374D">
        <w:t>&lt; 0.001</w:t>
      </w:r>
      <w:r>
        <w:t>, 95% CI [</w:t>
      </w:r>
      <w:r w:rsidR="001979E7">
        <w:t>10.19</w:t>
      </w:r>
      <w:r>
        <w:t>, 2</w:t>
      </w:r>
      <w:r w:rsidR="001979E7">
        <w:t>5</w:t>
      </w:r>
      <w:r>
        <w:t>.</w:t>
      </w:r>
      <w:r w:rsidR="001979E7">
        <w:t>80</w:t>
      </w:r>
      <w:r>
        <w:t xml:space="preserve">], Cohen's </w:t>
      </w:r>
      <w:proofErr w:type="spellStart"/>
      <w:r>
        <w:t>d</w:t>
      </w:r>
      <w:r>
        <w:rPr>
          <w:vertAlign w:val="subscript"/>
        </w:rPr>
        <w:t>z</w:t>
      </w:r>
      <w:proofErr w:type="spellEnd"/>
      <w:r>
        <w:t xml:space="preserve"> = 0.</w:t>
      </w:r>
      <w:r w:rsidR="001979E7">
        <w:t>86</w:t>
      </w:r>
      <w:r>
        <w:t>)</w:t>
      </w:r>
      <w:r w:rsidR="003A5BBB">
        <w:t xml:space="preserve"> and</w:t>
      </w:r>
      <w:r>
        <w:t xml:space="preserve"> early responses (</w:t>
      </w:r>
      <w:proofErr w:type="spellStart"/>
      <w:r>
        <w:t>M</w:t>
      </w:r>
      <w:r>
        <w:rPr>
          <w:vertAlign w:val="subscript"/>
        </w:rPr>
        <w:t>reach</w:t>
      </w:r>
      <w:proofErr w:type="spellEnd"/>
      <w:r>
        <w:t xml:space="preserve"> = </w:t>
      </w:r>
      <w:r w:rsidR="00B06F06">
        <w:t>23.26</w:t>
      </w:r>
      <w:r>
        <w:t xml:space="preserve">, </w:t>
      </w:r>
      <w:proofErr w:type="spellStart"/>
      <w:r>
        <w:t>SD</w:t>
      </w:r>
      <w:r>
        <w:rPr>
          <w:vertAlign w:val="subscript"/>
        </w:rPr>
        <w:t>reach</w:t>
      </w:r>
      <w:proofErr w:type="spellEnd"/>
      <w:r>
        <w:t xml:space="preserve"> = </w:t>
      </w:r>
      <w:r w:rsidR="00B06F06">
        <w:t>19.79</w:t>
      </w:r>
      <w:r>
        <w:t xml:space="preserve">, </w:t>
      </w:r>
      <w:proofErr w:type="spellStart"/>
      <w:r>
        <w:t>M</w:t>
      </w:r>
      <w:r>
        <w:rPr>
          <w:vertAlign w:val="subscript"/>
        </w:rPr>
        <w:t>keyboard</w:t>
      </w:r>
      <w:proofErr w:type="spellEnd"/>
      <w:r>
        <w:t xml:space="preserve"> = </w:t>
      </w:r>
      <w:r w:rsidR="00466CE8">
        <w:t>0</w:t>
      </w:r>
      <w:r>
        <w:t xml:space="preserve">, </w:t>
      </w:r>
      <w:proofErr w:type="spellStart"/>
      <w:r>
        <w:t>SD</w:t>
      </w:r>
      <w:r>
        <w:rPr>
          <w:vertAlign w:val="subscript"/>
        </w:rPr>
        <w:t>keyboard</w:t>
      </w:r>
      <w:proofErr w:type="spellEnd"/>
      <w:r>
        <w:t xml:space="preserve"> = </w:t>
      </w:r>
      <w:r w:rsidR="00466CE8">
        <w:t>0</w:t>
      </w:r>
      <w:r>
        <w:t>, t</w:t>
      </w:r>
      <w:r w:rsidRPr="001F3AF5">
        <w:rPr>
          <w:rPrChange w:id="549" w:author="Chen Heller" w:date="2022-08-30T13:58:00Z">
            <w:rPr>
              <w:vertAlign w:val="subscript"/>
            </w:rPr>
          </w:rPrChange>
        </w:rPr>
        <w:t>(</w:t>
      </w:r>
      <w:r w:rsidR="008257B9">
        <w:t>29</w:t>
      </w:r>
      <w:r w:rsidRPr="001F3AF5">
        <w:rPr>
          <w:rPrChange w:id="550" w:author="Chen Heller" w:date="2022-08-30T13:58:00Z">
            <w:rPr>
              <w:vertAlign w:val="subscript"/>
            </w:rPr>
          </w:rPrChange>
        </w:rPr>
        <w:t>)</w:t>
      </w:r>
      <w:r>
        <w:t xml:space="preserve"> = </w:t>
      </w:r>
      <w:r w:rsidR="008257B9">
        <w:t>6.43</w:t>
      </w:r>
      <w:r>
        <w:t xml:space="preserve">, p </w:t>
      </w:r>
      <w:r w:rsidR="008257B9">
        <w:t>&lt; 0.001</w:t>
      </w:r>
      <w:r>
        <w:t xml:space="preserve"> , 95% CI [1</w:t>
      </w:r>
      <w:r w:rsidR="00BB5023">
        <w:t>5.87</w:t>
      </w:r>
      <w:r>
        <w:t>, 30</w:t>
      </w:r>
      <w:r w:rsidR="00BB5023">
        <w:t>.65</w:t>
      </w:r>
      <w:r>
        <w:t xml:space="preserve">], Cohen's </w:t>
      </w:r>
      <w:proofErr w:type="spellStart"/>
      <w:r>
        <w:t>d</w:t>
      </w:r>
      <w:r>
        <w:rPr>
          <w:vertAlign w:val="subscript"/>
        </w:rPr>
        <w:t>z</w:t>
      </w:r>
      <w:proofErr w:type="spellEnd"/>
      <w:r>
        <w:t xml:space="preserve"> = 1.1</w:t>
      </w:r>
      <w:r w:rsidR="00BB5023">
        <w:t>7</w:t>
      </w:r>
      <w:r>
        <w:t xml:space="preserve">) </w:t>
      </w:r>
      <w:r w:rsidR="003A5BBB">
        <w:t>b</w:t>
      </w:r>
      <w:r>
        <w:t xml:space="preserve">ut not for incorrect answers </w:t>
      </w:r>
      <w:r w:rsidR="00531D8F">
        <w:t xml:space="preserve">which were less common in the reaching task </w:t>
      </w:r>
      <w:r>
        <w:t>(</w:t>
      </w:r>
      <w:proofErr w:type="spellStart"/>
      <w:r>
        <w:t>M</w:t>
      </w:r>
      <w:r>
        <w:rPr>
          <w:vertAlign w:val="subscript"/>
        </w:rPr>
        <w:t>reach</w:t>
      </w:r>
      <w:proofErr w:type="spellEnd"/>
      <w:r>
        <w:t xml:space="preserve"> = </w:t>
      </w:r>
      <w:r w:rsidR="007471EE">
        <w:t>21.90</w:t>
      </w:r>
      <w:r>
        <w:t xml:space="preserve">, </w:t>
      </w:r>
      <w:proofErr w:type="spellStart"/>
      <w:r>
        <w:t>SD</w:t>
      </w:r>
      <w:r>
        <w:rPr>
          <w:vertAlign w:val="subscript"/>
        </w:rPr>
        <w:t>reach</w:t>
      </w:r>
      <w:proofErr w:type="spellEnd"/>
      <w:r>
        <w:t xml:space="preserve"> = </w:t>
      </w:r>
      <w:r w:rsidR="007471EE">
        <w:t>12.33</w:t>
      </w:r>
      <w:r>
        <w:t xml:space="preserve">, </w:t>
      </w:r>
      <w:proofErr w:type="spellStart"/>
      <w:r>
        <w:t>M</w:t>
      </w:r>
      <w:r>
        <w:rPr>
          <w:vertAlign w:val="subscript"/>
        </w:rPr>
        <w:t>keyboard</w:t>
      </w:r>
      <w:proofErr w:type="spellEnd"/>
      <w:r>
        <w:t xml:space="preserve"> = 3</w:t>
      </w:r>
      <w:r w:rsidR="007471EE">
        <w:t>6.13</w:t>
      </w:r>
      <w:r>
        <w:t xml:space="preserve">, </w:t>
      </w:r>
      <w:proofErr w:type="spellStart"/>
      <w:r>
        <w:t>SD</w:t>
      </w:r>
      <w:r>
        <w:rPr>
          <w:vertAlign w:val="subscript"/>
        </w:rPr>
        <w:t>keyboard</w:t>
      </w:r>
      <w:proofErr w:type="spellEnd"/>
      <w:r>
        <w:t xml:space="preserve"> = </w:t>
      </w:r>
      <w:r w:rsidR="007471EE">
        <w:t>15.29</w:t>
      </w:r>
      <w:r>
        <w:t>, t</w:t>
      </w:r>
      <w:r w:rsidRPr="001F3AF5">
        <w:rPr>
          <w:rPrChange w:id="551" w:author="Chen Heller" w:date="2022-08-30T13:58:00Z">
            <w:rPr>
              <w:vertAlign w:val="subscript"/>
            </w:rPr>
          </w:rPrChange>
        </w:rPr>
        <w:t>(</w:t>
      </w:r>
      <w:r w:rsidR="007471EE">
        <w:t>29</w:t>
      </w:r>
      <w:r w:rsidRPr="001F3AF5">
        <w:rPr>
          <w:rPrChange w:id="552" w:author="Chen Heller" w:date="2022-08-30T13:58:00Z">
            <w:rPr>
              <w:vertAlign w:val="subscript"/>
            </w:rPr>
          </w:rPrChange>
        </w:rPr>
        <w:t>)</w:t>
      </w:r>
      <w:r>
        <w:t xml:space="preserve"> = -</w:t>
      </w:r>
      <w:r w:rsidR="007471EE">
        <w:t>6.31</w:t>
      </w:r>
      <w:r>
        <w:t xml:space="preserve">, p </w:t>
      </w:r>
      <w:r w:rsidR="007471EE">
        <w:t>&lt; 0.001</w:t>
      </w:r>
      <w:r>
        <w:t>, 95% CI [-1</w:t>
      </w:r>
      <w:r w:rsidR="007471EE">
        <w:t>8</w:t>
      </w:r>
      <w:r>
        <w:t>.</w:t>
      </w:r>
      <w:r w:rsidR="007471EE">
        <w:t>84</w:t>
      </w:r>
      <w:r>
        <w:t>, -</w:t>
      </w:r>
      <w:r w:rsidR="007471EE">
        <w:t>9</w:t>
      </w:r>
      <w:r>
        <w:t>.</w:t>
      </w:r>
      <w:r w:rsidR="007471EE">
        <w:t>62</w:t>
      </w:r>
      <w:r>
        <w:t xml:space="preserve">], Cohen's </w:t>
      </w:r>
      <w:proofErr w:type="spellStart"/>
      <w:r>
        <w:t>d</w:t>
      </w:r>
      <w:r>
        <w:rPr>
          <w:vertAlign w:val="subscript"/>
        </w:rPr>
        <w:t>z</w:t>
      </w:r>
      <w:proofErr w:type="spellEnd"/>
      <w:r>
        <w:t xml:space="preserve"> = -</w:t>
      </w:r>
      <w:r w:rsidR="00521B41">
        <w:t>1.15</w:t>
      </w:r>
      <w:r>
        <w:t>).</w:t>
      </w:r>
      <w:commentRangeEnd w:id="544"/>
      <w:r w:rsidR="00D5192F">
        <w:rPr>
          <w:rStyle w:val="CommentReference"/>
        </w:rPr>
        <w:commentReference w:id="544"/>
      </w:r>
    </w:p>
    <w:p w14:paraId="53CA5193" w14:textId="43D6BC32" w:rsidR="002436A8" w:rsidRDefault="002436A8" w:rsidP="002436A8">
      <w:pPr>
        <w:pStyle w:val="Caption"/>
        <w:pPrChange w:id="553" w:author="Chen Heller" w:date="2022-09-14T17:06:00Z">
          <w:pPr>
            <w:ind w:firstLine="0"/>
          </w:pPr>
        </w:pPrChange>
      </w:pPr>
      <w:bookmarkStart w:id="554" w:name="_Ref114068072"/>
      <w:ins w:id="555" w:author="Chen Heller" w:date="2022-09-14T17:06:00Z">
        <w:r>
          <w:t xml:space="preserve">Table </w:t>
        </w:r>
        <w:r>
          <w:fldChar w:fldCharType="begin"/>
        </w:r>
        <w:r>
          <w:instrText xml:space="preserve"> SEQ Table \* ARABIC </w:instrText>
        </w:r>
      </w:ins>
      <w:r>
        <w:fldChar w:fldCharType="separate"/>
      </w:r>
      <w:ins w:id="556" w:author="Chen Heller" w:date="2022-09-14T17:06:00Z">
        <w:r>
          <w:rPr>
            <w:noProof/>
          </w:rPr>
          <w:t>4</w:t>
        </w:r>
        <w:r>
          <w:fldChar w:fldCharType="end"/>
        </w:r>
        <w:bookmarkEnd w:id="554"/>
        <w:r>
          <w:t>.</w:t>
        </w:r>
        <w:r>
          <w:t xml:space="preserve"> Results of Experiment 4</w:t>
        </w:r>
      </w:ins>
    </w:p>
    <w:tbl>
      <w:tblPr>
        <w:tblStyle w:val="TableGrid"/>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127"/>
        <w:gridCol w:w="1701"/>
        <w:gridCol w:w="1701"/>
        <w:gridCol w:w="708"/>
        <w:gridCol w:w="1134"/>
        <w:gridCol w:w="1701"/>
        <w:gridCol w:w="709"/>
        <w:tblGridChange w:id="557">
          <w:tblGrid>
            <w:gridCol w:w="142"/>
            <w:gridCol w:w="142"/>
            <w:gridCol w:w="142"/>
            <w:gridCol w:w="1985"/>
            <w:gridCol w:w="141"/>
            <w:gridCol w:w="1560"/>
            <w:gridCol w:w="141"/>
            <w:gridCol w:w="1560"/>
            <w:gridCol w:w="141"/>
            <w:gridCol w:w="567"/>
            <w:gridCol w:w="142"/>
            <w:gridCol w:w="992"/>
            <w:gridCol w:w="1701"/>
            <w:gridCol w:w="709"/>
          </w:tblGrid>
        </w:tblGridChange>
      </w:tblGrid>
      <w:tr w:rsidR="00173326" w14:paraId="226D3093" w14:textId="0C888451" w:rsidTr="00991859">
        <w:trPr>
          <w:trHeight w:val="510"/>
        </w:trPr>
        <w:tc>
          <w:tcPr>
            <w:tcW w:w="284" w:type="dxa"/>
          </w:tcPr>
          <w:p w14:paraId="404F5A13" w14:textId="77777777" w:rsidR="005D443D" w:rsidRDefault="005D443D" w:rsidP="00EA2CED">
            <w:pPr>
              <w:ind w:firstLine="0"/>
            </w:pPr>
            <w:commentRangeStart w:id="558"/>
          </w:p>
        </w:tc>
        <w:tc>
          <w:tcPr>
            <w:tcW w:w="2127" w:type="dxa"/>
          </w:tcPr>
          <w:p w14:paraId="1DD533E9" w14:textId="0A141AA8" w:rsidR="005D443D" w:rsidRDefault="005D443D" w:rsidP="00EA2CED">
            <w:pPr>
              <w:ind w:firstLine="0"/>
            </w:pPr>
          </w:p>
        </w:tc>
        <w:tc>
          <w:tcPr>
            <w:tcW w:w="1701" w:type="dxa"/>
            <w:tcBorders>
              <w:bottom w:val="single" w:sz="12" w:space="0" w:color="auto"/>
            </w:tcBorders>
          </w:tcPr>
          <w:p w14:paraId="146D0A8E" w14:textId="77777777" w:rsidR="005D443D" w:rsidRPr="00EA2CED" w:rsidRDefault="005D443D" w:rsidP="00EA2CED">
            <w:pPr>
              <w:ind w:firstLine="0"/>
              <w:jc w:val="center"/>
              <w:rPr>
                <w:b/>
                <w:bCs/>
              </w:rPr>
            </w:pPr>
            <w:r w:rsidRPr="00EA2CED">
              <w:rPr>
                <w:b/>
                <w:bCs/>
              </w:rPr>
              <w:t>Congruent</w:t>
            </w:r>
          </w:p>
        </w:tc>
        <w:tc>
          <w:tcPr>
            <w:tcW w:w="1701" w:type="dxa"/>
            <w:tcBorders>
              <w:bottom w:val="single" w:sz="12" w:space="0" w:color="auto"/>
            </w:tcBorders>
          </w:tcPr>
          <w:p w14:paraId="17352E0A" w14:textId="3C670881" w:rsidR="005D443D" w:rsidRPr="00EA2CED" w:rsidRDefault="005D443D" w:rsidP="00A53122">
            <w:pPr>
              <w:ind w:firstLine="0"/>
              <w:rPr>
                <w:b/>
                <w:bCs/>
              </w:rPr>
            </w:pPr>
            <w:r w:rsidRPr="00EA2CED">
              <w:rPr>
                <w:b/>
                <w:bCs/>
              </w:rPr>
              <w:t>Incongruent</w:t>
            </w:r>
          </w:p>
        </w:tc>
        <w:tc>
          <w:tcPr>
            <w:tcW w:w="708" w:type="dxa"/>
          </w:tcPr>
          <w:p w14:paraId="29AA6209" w14:textId="7C4CFC16" w:rsidR="005D443D" w:rsidRPr="00EA2CED" w:rsidRDefault="005D443D" w:rsidP="00EA2CED">
            <w:pPr>
              <w:ind w:firstLine="0"/>
              <w:jc w:val="center"/>
              <w:rPr>
                <w:b/>
                <w:bCs/>
              </w:rPr>
            </w:pPr>
          </w:p>
        </w:tc>
        <w:tc>
          <w:tcPr>
            <w:tcW w:w="1134" w:type="dxa"/>
          </w:tcPr>
          <w:p w14:paraId="6E33F88B" w14:textId="0CC982C4" w:rsidR="005D443D" w:rsidRPr="00EA2CED" w:rsidRDefault="005D443D" w:rsidP="00EA2CED">
            <w:pPr>
              <w:ind w:firstLine="0"/>
              <w:jc w:val="center"/>
              <w:rPr>
                <w:b/>
                <w:bCs/>
              </w:rPr>
            </w:pPr>
          </w:p>
        </w:tc>
        <w:tc>
          <w:tcPr>
            <w:tcW w:w="1701" w:type="dxa"/>
          </w:tcPr>
          <w:p w14:paraId="5AD2CE34" w14:textId="77777777" w:rsidR="005D443D" w:rsidRDefault="005D443D" w:rsidP="00EA2CED">
            <w:pPr>
              <w:ind w:firstLine="0"/>
            </w:pPr>
          </w:p>
        </w:tc>
        <w:tc>
          <w:tcPr>
            <w:tcW w:w="709" w:type="dxa"/>
          </w:tcPr>
          <w:p w14:paraId="643D7555" w14:textId="77777777" w:rsidR="005D443D" w:rsidRDefault="005D443D" w:rsidP="00EA2CED">
            <w:pPr>
              <w:ind w:firstLine="0"/>
            </w:pPr>
          </w:p>
        </w:tc>
      </w:tr>
      <w:tr w:rsidR="001E6D35" w14:paraId="6E82E289" w14:textId="3F349E47" w:rsidTr="00991859">
        <w:trPr>
          <w:trHeight w:val="254"/>
        </w:trPr>
        <w:tc>
          <w:tcPr>
            <w:tcW w:w="284" w:type="dxa"/>
            <w:tcBorders>
              <w:bottom w:val="single" w:sz="12" w:space="0" w:color="auto"/>
            </w:tcBorders>
          </w:tcPr>
          <w:p w14:paraId="7ECC15E6" w14:textId="77777777" w:rsidR="005D443D" w:rsidRPr="00EA2CED" w:rsidRDefault="005D443D" w:rsidP="00DE3992">
            <w:pPr>
              <w:ind w:firstLine="0"/>
              <w:rPr>
                <w:b/>
                <w:bCs/>
              </w:rPr>
            </w:pPr>
          </w:p>
        </w:tc>
        <w:tc>
          <w:tcPr>
            <w:tcW w:w="2127" w:type="dxa"/>
            <w:tcBorders>
              <w:bottom w:val="single" w:sz="12" w:space="0" w:color="auto"/>
            </w:tcBorders>
          </w:tcPr>
          <w:p w14:paraId="51ED2AA7" w14:textId="3F3F69D6" w:rsidR="005D443D" w:rsidRPr="00EA2CED" w:rsidRDefault="005D443D" w:rsidP="00DE3992">
            <w:pPr>
              <w:ind w:firstLine="0"/>
              <w:rPr>
                <w:b/>
                <w:bCs/>
              </w:rPr>
            </w:pPr>
          </w:p>
        </w:tc>
        <w:tc>
          <w:tcPr>
            <w:tcW w:w="1701" w:type="dxa"/>
            <w:tcBorders>
              <w:top w:val="single" w:sz="12" w:space="0" w:color="auto"/>
              <w:bottom w:val="single" w:sz="12" w:space="0" w:color="auto"/>
            </w:tcBorders>
          </w:tcPr>
          <w:p w14:paraId="355D144C" w14:textId="4CEFA09E" w:rsidR="005D443D" w:rsidRPr="00EA2CED" w:rsidRDefault="005D443D" w:rsidP="00DE3992">
            <w:pPr>
              <w:ind w:firstLine="0"/>
              <w:rPr>
                <w:b/>
                <w:bCs/>
              </w:rPr>
            </w:pPr>
            <w:r>
              <w:rPr>
                <w:b/>
                <w:bCs/>
              </w:rPr>
              <w:t>M</w:t>
            </w:r>
            <w:ins w:id="559" w:author="Chen Heller" w:date="2022-09-14T17:04:00Z">
              <w:r w:rsidR="000A1FFB">
                <w:rPr>
                  <w:b/>
                  <w:bCs/>
                </w:rPr>
                <w:t xml:space="preserve"> </w:t>
              </w:r>
            </w:ins>
            <w:r>
              <w:rPr>
                <w:b/>
                <w:bCs/>
              </w:rPr>
              <w:t>(SD)</w:t>
            </w:r>
          </w:p>
        </w:tc>
        <w:tc>
          <w:tcPr>
            <w:tcW w:w="1701" w:type="dxa"/>
            <w:tcBorders>
              <w:top w:val="single" w:sz="12" w:space="0" w:color="auto"/>
              <w:bottom w:val="single" w:sz="12" w:space="0" w:color="auto"/>
            </w:tcBorders>
          </w:tcPr>
          <w:p w14:paraId="59BF16DC" w14:textId="42980561" w:rsidR="005D443D" w:rsidRPr="00EA2CED" w:rsidRDefault="005D443D" w:rsidP="00DE3992">
            <w:pPr>
              <w:ind w:firstLine="0"/>
              <w:rPr>
                <w:b/>
                <w:bCs/>
              </w:rPr>
            </w:pPr>
            <w:r>
              <w:rPr>
                <w:b/>
                <w:bCs/>
              </w:rPr>
              <w:t>M</w:t>
            </w:r>
            <w:ins w:id="560" w:author="Chen Heller" w:date="2022-09-14T17:04:00Z">
              <w:r w:rsidR="000A1FFB">
                <w:rPr>
                  <w:b/>
                  <w:bCs/>
                </w:rPr>
                <w:t xml:space="preserve"> </w:t>
              </w:r>
            </w:ins>
            <w:r>
              <w:rPr>
                <w:b/>
                <w:bCs/>
              </w:rPr>
              <w:t>(SD)</w:t>
            </w:r>
          </w:p>
        </w:tc>
        <w:tc>
          <w:tcPr>
            <w:tcW w:w="708" w:type="dxa"/>
            <w:tcBorders>
              <w:bottom w:val="single" w:sz="12" w:space="0" w:color="auto"/>
            </w:tcBorders>
          </w:tcPr>
          <w:p w14:paraId="12DCE964" w14:textId="554DC655" w:rsidR="005D443D" w:rsidRPr="00EA2CED" w:rsidRDefault="005D443D" w:rsidP="00DE3992">
            <w:pPr>
              <w:ind w:firstLine="0"/>
              <w:rPr>
                <w:b/>
                <w:bCs/>
              </w:rPr>
            </w:pPr>
            <w:proofErr w:type="gramStart"/>
            <w:r>
              <w:rPr>
                <w:b/>
                <w:bCs/>
              </w:rPr>
              <w:t>t(</w:t>
            </w:r>
            <w:proofErr w:type="gramEnd"/>
            <w:r w:rsidR="00AA786A">
              <w:rPr>
                <w:b/>
                <w:bCs/>
              </w:rPr>
              <w:t>2</w:t>
            </w:r>
            <w:r>
              <w:rPr>
                <w:b/>
                <w:bCs/>
              </w:rPr>
              <w:t>9)</w:t>
            </w:r>
          </w:p>
        </w:tc>
        <w:tc>
          <w:tcPr>
            <w:tcW w:w="1134" w:type="dxa"/>
            <w:tcBorders>
              <w:bottom w:val="single" w:sz="12" w:space="0" w:color="auto"/>
            </w:tcBorders>
          </w:tcPr>
          <w:p w14:paraId="3FF25148" w14:textId="2A7DC2CE" w:rsidR="005D443D" w:rsidRPr="00EA2CED" w:rsidRDefault="005D443D" w:rsidP="00DE3992">
            <w:pPr>
              <w:ind w:firstLine="0"/>
              <w:rPr>
                <w:b/>
                <w:bCs/>
              </w:rPr>
            </w:pPr>
            <w:r>
              <w:rPr>
                <w:b/>
                <w:bCs/>
              </w:rPr>
              <w:t>p</w:t>
            </w:r>
          </w:p>
        </w:tc>
        <w:tc>
          <w:tcPr>
            <w:tcW w:w="1701" w:type="dxa"/>
            <w:tcBorders>
              <w:bottom w:val="single" w:sz="12" w:space="0" w:color="auto"/>
            </w:tcBorders>
          </w:tcPr>
          <w:p w14:paraId="4E251A96" w14:textId="6F6D8853" w:rsidR="005D443D" w:rsidRPr="00EA2CED" w:rsidRDefault="005D443D" w:rsidP="00DE3992">
            <w:pPr>
              <w:ind w:firstLine="0"/>
              <w:rPr>
                <w:b/>
                <w:bCs/>
              </w:rPr>
            </w:pPr>
            <w:r>
              <w:rPr>
                <w:b/>
                <w:bCs/>
              </w:rPr>
              <w:t>CI</w:t>
            </w:r>
          </w:p>
        </w:tc>
        <w:tc>
          <w:tcPr>
            <w:tcW w:w="709" w:type="dxa"/>
            <w:tcBorders>
              <w:bottom w:val="single" w:sz="12" w:space="0" w:color="auto"/>
            </w:tcBorders>
          </w:tcPr>
          <w:p w14:paraId="0079C7C2" w14:textId="5A9976B8" w:rsidR="005D443D" w:rsidRPr="00EA2CED" w:rsidRDefault="005D443D" w:rsidP="00DE3992">
            <w:pPr>
              <w:ind w:firstLine="0"/>
              <w:rPr>
                <w:b/>
                <w:bCs/>
              </w:rPr>
            </w:pPr>
            <w:r>
              <w:rPr>
                <w:b/>
                <w:bCs/>
              </w:rPr>
              <w:t>d</w:t>
            </w:r>
          </w:p>
        </w:tc>
      </w:tr>
      <w:tr w:rsidR="00760089" w14:paraId="3D8B6E45" w14:textId="77777777" w:rsidTr="00991859">
        <w:trPr>
          <w:trHeight w:val="313"/>
        </w:trPr>
        <w:tc>
          <w:tcPr>
            <w:tcW w:w="10065" w:type="dxa"/>
            <w:gridSpan w:val="8"/>
            <w:tcBorders>
              <w:top w:val="single" w:sz="12" w:space="0" w:color="auto"/>
            </w:tcBorders>
          </w:tcPr>
          <w:p w14:paraId="1BC05BB8" w14:textId="5A16B94E" w:rsidR="00760089" w:rsidRDefault="00760089" w:rsidP="00DE3992">
            <w:pPr>
              <w:ind w:firstLine="0"/>
            </w:pPr>
            <w:r>
              <w:rPr>
                <w:b/>
                <w:bCs/>
              </w:rPr>
              <w:t>Reaching</w:t>
            </w:r>
          </w:p>
        </w:tc>
      </w:tr>
      <w:tr w:rsidR="001E6D35" w14:paraId="4845228B" w14:textId="4AF506BB" w:rsidTr="00991859">
        <w:trPr>
          <w:trHeight w:val="490"/>
        </w:trPr>
        <w:tc>
          <w:tcPr>
            <w:tcW w:w="284" w:type="dxa"/>
            <w:vMerge w:val="restart"/>
            <w:tcBorders>
              <w:bottom w:val="single" w:sz="12" w:space="0" w:color="auto"/>
            </w:tcBorders>
          </w:tcPr>
          <w:p w14:paraId="69FDF12C" w14:textId="4BC091C9" w:rsidR="005D443D" w:rsidRPr="00EA2CED" w:rsidRDefault="005D443D" w:rsidP="00DE3992">
            <w:pPr>
              <w:ind w:firstLine="0"/>
              <w:rPr>
                <w:b/>
                <w:bCs/>
              </w:rPr>
            </w:pPr>
          </w:p>
        </w:tc>
        <w:tc>
          <w:tcPr>
            <w:tcW w:w="2127" w:type="dxa"/>
          </w:tcPr>
          <w:p w14:paraId="2E398294" w14:textId="76710C9E" w:rsidR="005D443D" w:rsidRPr="00EA2CED" w:rsidRDefault="005D443D" w:rsidP="00DE3992">
            <w:pPr>
              <w:ind w:firstLine="0"/>
              <w:rPr>
                <w:b/>
                <w:bCs/>
              </w:rPr>
            </w:pPr>
            <w:r w:rsidRPr="00EA2CED">
              <w:rPr>
                <w:b/>
                <w:bCs/>
              </w:rPr>
              <w:t>Reach area</w:t>
            </w:r>
          </w:p>
        </w:tc>
        <w:tc>
          <w:tcPr>
            <w:tcW w:w="1701" w:type="dxa"/>
          </w:tcPr>
          <w:p w14:paraId="6F533550" w14:textId="1F8CC331" w:rsidR="005D443D" w:rsidRDefault="005D443D" w:rsidP="00DE3992">
            <w:pPr>
              <w:ind w:firstLine="0"/>
            </w:pPr>
            <w:r>
              <w:t>2.09</w:t>
            </w:r>
            <w:r w:rsidR="00EE283D">
              <w:t xml:space="preserve"> </w:t>
            </w:r>
            <w:r>
              <w:t>(0.51)</w:t>
            </w:r>
          </w:p>
        </w:tc>
        <w:tc>
          <w:tcPr>
            <w:tcW w:w="1701" w:type="dxa"/>
          </w:tcPr>
          <w:p w14:paraId="66313E30" w14:textId="12D5EA82" w:rsidR="005D443D" w:rsidRDefault="002A69C9" w:rsidP="00DE3992">
            <w:pPr>
              <w:ind w:firstLine="0"/>
            </w:pPr>
            <w:r>
              <w:t>1.74</w:t>
            </w:r>
            <w:r w:rsidR="00EE283D">
              <w:t xml:space="preserve"> </w:t>
            </w:r>
            <w:r>
              <w:t>(0.49)</w:t>
            </w:r>
          </w:p>
        </w:tc>
        <w:tc>
          <w:tcPr>
            <w:tcW w:w="708" w:type="dxa"/>
          </w:tcPr>
          <w:p w14:paraId="0A2BA8A8" w14:textId="7E233158" w:rsidR="005D443D" w:rsidRDefault="005D443D" w:rsidP="00DE3992">
            <w:pPr>
              <w:ind w:firstLine="0"/>
            </w:pPr>
          </w:p>
        </w:tc>
        <w:tc>
          <w:tcPr>
            <w:tcW w:w="1134" w:type="dxa"/>
          </w:tcPr>
          <w:p w14:paraId="47F1FA1D" w14:textId="32EE3029" w:rsidR="005D443D" w:rsidRDefault="002A69C9" w:rsidP="00DE3992">
            <w:pPr>
              <w:ind w:firstLine="0"/>
            </w:pPr>
            <w:r>
              <w:t>0.001</w:t>
            </w:r>
            <w:ins w:id="561" w:author="Chen Heller" w:date="2022-09-14T17:06:00Z">
              <w:r w:rsidR="002436A8">
                <w:t>*</w:t>
              </w:r>
            </w:ins>
          </w:p>
        </w:tc>
        <w:tc>
          <w:tcPr>
            <w:tcW w:w="1701" w:type="dxa"/>
          </w:tcPr>
          <w:p w14:paraId="29151682" w14:textId="0EA24A8A" w:rsidR="005D443D" w:rsidRDefault="002A69C9" w:rsidP="00DE3992">
            <w:pPr>
              <w:ind w:firstLine="0"/>
            </w:pPr>
            <w:r>
              <w:t>0.16, 0.52</w:t>
            </w:r>
          </w:p>
        </w:tc>
        <w:tc>
          <w:tcPr>
            <w:tcW w:w="709" w:type="dxa"/>
          </w:tcPr>
          <w:p w14:paraId="290D4940" w14:textId="054AC76D" w:rsidR="005D443D" w:rsidRDefault="002A69C9" w:rsidP="00DE3992">
            <w:pPr>
              <w:ind w:firstLine="0"/>
            </w:pPr>
            <w:r>
              <w:t>0.69</w:t>
            </w:r>
          </w:p>
        </w:tc>
      </w:tr>
      <w:tr w:rsidR="001E6D35" w14:paraId="498B76D7" w14:textId="421B8B8D" w:rsidTr="00991859">
        <w:trPr>
          <w:trHeight w:val="490"/>
        </w:trPr>
        <w:tc>
          <w:tcPr>
            <w:tcW w:w="284" w:type="dxa"/>
            <w:vMerge/>
            <w:tcBorders>
              <w:top w:val="single" w:sz="12" w:space="0" w:color="auto"/>
              <w:bottom w:val="single" w:sz="12" w:space="0" w:color="auto"/>
            </w:tcBorders>
          </w:tcPr>
          <w:p w14:paraId="599ED04D" w14:textId="77777777" w:rsidR="005D443D" w:rsidRPr="00EA2CED" w:rsidRDefault="005D443D" w:rsidP="00DE3992">
            <w:pPr>
              <w:ind w:firstLine="0"/>
              <w:rPr>
                <w:b/>
                <w:bCs/>
              </w:rPr>
            </w:pPr>
          </w:p>
        </w:tc>
        <w:tc>
          <w:tcPr>
            <w:tcW w:w="2127" w:type="dxa"/>
          </w:tcPr>
          <w:p w14:paraId="1F4B1886" w14:textId="4E1A14DA" w:rsidR="005D443D" w:rsidRPr="00EA2CED" w:rsidRDefault="005D443D" w:rsidP="00DE3992">
            <w:pPr>
              <w:ind w:firstLine="0"/>
              <w:rPr>
                <w:b/>
                <w:bCs/>
              </w:rPr>
            </w:pPr>
            <w:r w:rsidRPr="00EA2CED">
              <w:rPr>
                <w:b/>
                <w:bCs/>
              </w:rPr>
              <w:t>Traveled distance</w:t>
            </w:r>
          </w:p>
        </w:tc>
        <w:tc>
          <w:tcPr>
            <w:tcW w:w="1701" w:type="dxa"/>
          </w:tcPr>
          <w:p w14:paraId="1EF880FB" w14:textId="51C3B168" w:rsidR="005D443D" w:rsidRDefault="00EE283D" w:rsidP="00DE3992">
            <w:pPr>
              <w:ind w:firstLine="0"/>
            </w:pPr>
            <w:r>
              <w:t>38.20 (1.44)</w:t>
            </w:r>
          </w:p>
        </w:tc>
        <w:tc>
          <w:tcPr>
            <w:tcW w:w="1701" w:type="dxa"/>
          </w:tcPr>
          <w:p w14:paraId="3E78EEC8" w14:textId="284E0D44" w:rsidR="005D443D" w:rsidRDefault="00EE283D" w:rsidP="00DE3992">
            <w:pPr>
              <w:ind w:firstLine="0"/>
            </w:pPr>
            <w:r>
              <w:t>39.09 (1.67)</w:t>
            </w:r>
          </w:p>
        </w:tc>
        <w:tc>
          <w:tcPr>
            <w:tcW w:w="708" w:type="dxa"/>
          </w:tcPr>
          <w:p w14:paraId="406D4114" w14:textId="54E81E16" w:rsidR="005D443D" w:rsidRDefault="005D443D" w:rsidP="00DE3992">
            <w:pPr>
              <w:ind w:firstLine="0"/>
            </w:pPr>
          </w:p>
        </w:tc>
        <w:tc>
          <w:tcPr>
            <w:tcW w:w="1134" w:type="dxa"/>
          </w:tcPr>
          <w:p w14:paraId="3A666E9D" w14:textId="704B0D18" w:rsidR="005D443D" w:rsidRDefault="00DA0D30" w:rsidP="00DE3992">
            <w:pPr>
              <w:ind w:firstLine="0"/>
            </w:pPr>
            <w:r>
              <w:t>&lt;0.001</w:t>
            </w:r>
            <w:ins w:id="562" w:author="Chen Heller" w:date="2022-09-14T17:06:00Z">
              <w:r w:rsidR="002436A8">
                <w:t>*</w:t>
              </w:r>
            </w:ins>
          </w:p>
        </w:tc>
        <w:tc>
          <w:tcPr>
            <w:tcW w:w="1701" w:type="dxa"/>
          </w:tcPr>
          <w:p w14:paraId="06AE486B" w14:textId="4E3A7B33" w:rsidR="005D443D" w:rsidRDefault="00DA0D30" w:rsidP="00DE3992">
            <w:pPr>
              <w:ind w:firstLine="0"/>
            </w:pPr>
            <w:r>
              <w:t>-1.25, -0.56</w:t>
            </w:r>
          </w:p>
        </w:tc>
        <w:tc>
          <w:tcPr>
            <w:tcW w:w="709" w:type="dxa"/>
          </w:tcPr>
          <w:p w14:paraId="671CDA01" w14:textId="367B6246" w:rsidR="005D443D" w:rsidRDefault="00DA0D30" w:rsidP="00DE3992">
            <w:pPr>
              <w:ind w:firstLine="0"/>
            </w:pPr>
            <w:r>
              <w:t>0.95</w:t>
            </w:r>
          </w:p>
        </w:tc>
      </w:tr>
      <w:tr w:rsidR="001E6D35" w14:paraId="705F29D5" w14:textId="76276F9E" w:rsidTr="00991859">
        <w:trPr>
          <w:trHeight w:val="490"/>
        </w:trPr>
        <w:tc>
          <w:tcPr>
            <w:tcW w:w="284" w:type="dxa"/>
            <w:vMerge/>
            <w:tcBorders>
              <w:top w:val="single" w:sz="12" w:space="0" w:color="auto"/>
              <w:bottom w:val="single" w:sz="12" w:space="0" w:color="auto"/>
            </w:tcBorders>
          </w:tcPr>
          <w:p w14:paraId="61512955" w14:textId="77777777" w:rsidR="005D443D" w:rsidRPr="00EA2CED" w:rsidRDefault="005D443D" w:rsidP="00DE3992">
            <w:pPr>
              <w:ind w:firstLine="0"/>
              <w:rPr>
                <w:b/>
                <w:bCs/>
              </w:rPr>
            </w:pPr>
          </w:p>
        </w:tc>
        <w:tc>
          <w:tcPr>
            <w:tcW w:w="2127" w:type="dxa"/>
          </w:tcPr>
          <w:p w14:paraId="065AFD5C" w14:textId="3CAA0366" w:rsidR="005D443D" w:rsidRPr="00EA2CED" w:rsidRDefault="005D443D" w:rsidP="00DE3992">
            <w:pPr>
              <w:ind w:firstLine="0"/>
              <w:rPr>
                <w:b/>
                <w:bCs/>
              </w:rPr>
            </w:pPr>
            <w:r w:rsidRPr="00EA2CED">
              <w:rPr>
                <w:b/>
                <w:bCs/>
              </w:rPr>
              <w:t>Reaction time</w:t>
            </w:r>
          </w:p>
        </w:tc>
        <w:tc>
          <w:tcPr>
            <w:tcW w:w="1701" w:type="dxa"/>
          </w:tcPr>
          <w:p w14:paraId="6BB6716F" w14:textId="74D1E415" w:rsidR="005D443D" w:rsidRDefault="009908DA" w:rsidP="00DE3992">
            <w:pPr>
              <w:ind w:firstLine="0"/>
            </w:pPr>
            <w:r>
              <w:t>171.29 (22.42)</w:t>
            </w:r>
          </w:p>
        </w:tc>
        <w:tc>
          <w:tcPr>
            <w:tcW w:w="1701" w:type="dxa"/>
          </w:tcPr>
          <w:p w14:paraId="512AA64F" w14:textId="55A68690" w:rsidR="005D443D" w:rsidRDefault="009908DA" w:rsidP="00DE3992">
            <w:pPr>
              <w:ind w:firstLine="0"/>
            </w:pPr>
            <w:r>
              <w:t>173.06 (23.95)</w:t>
            </w:r>
          </w:p>
        </w:tc>
        <w:tc>
          <w:tcPr>
            <w:tcW w:w="708" w:type="dxa"/>
          </w:tcPr>
          <w:p w14:paraId="6C3B0F9F" w14:textId="19AF9981" w:rsidR="005D443D" w:rsidRDefault="009908DA" w:rsidP="00DE3992">
            <w:pPr>
              <w:ind w:firstLine="0"/>
            </w:pPr>
            <w:r>
              <w:t>1.01</w:t>
            </w:r>
          </w:p>
        </w:tc>
        <w:tc>
          <w:tcPr>
            <w:tcW w:w="1134" w:type="dxa"/>
          </w:tcPr>
          <w:p w14:paraId="30D32852" w14:textId="18CD160C" w:rsidR="005D443D" w:rsidRDefault="009908DA" w:rsidP="00DE3992">
            <w:pPr>
              <w:ind w:firstLine="0"/>
            </w:pPr>
            <w:r>
              <w:t>0.318</w:t>
            </w:r>
          </w:p>
        </w:tc>
        <w:tc>
          <w:tcPr>
            <w:tcW w:w="1701" w:type="dxa"/>
          </w:tcPr>
          <w:p w14:paraId="2FBE9873" w14:textId="36635F8B" w:rsidR="005D443D" w:rsidRDefault="009908DA" w:rsidP="00DE3992">
            <w:pPr>
              <w:ind w:firstLine="0"/>
            </w:pPr>
            <w:r>
              <w:t>-5.31, 1.79</w:t>
            </w:r>
          </w:p>
        </w:tc>
        <w:tc>
          <w:tcPr>
            <w:tcW w:w="709" w:type="dxa"/>
          </w:tcPr>
          <w:p w14:paraId="3DEB3245" w14:textId="25209072" w:rsidR="005D443D" w:rsidRDefault="009908DA" w:rsidP="00DE3992">
            <w:pPr>
              <w:ind w:firstLine="0"/>
            </w:pPr>
            <w:r>
              <w:t>0.19</w:t>
            </w:r>
          </w:p>
        </w:tc>
      </w:tr>
      <w:tr w:rsidR="00991859" w14:paraId="3C2613C7" w14:textId="1933C68B" w:rsidTr="00991859">
        <w:trPr>
          <w:trHeight w:val="490"/>
        </w:trPr>
        <w:tc>
          <w:tcPr>
            <w:tcW w:w="284" w:type="dxa"/>
            <w:vMerge/>
            <w:tcBorders>
              <w:top w:val="single" w:sz="12" w:space="0" w:color="auto"/>
              <w:bottom w:val="single" w:sz="12" w:space="0" w:color="auto"/>
            </w:tcBorders>
          </w:tcPr>
          <w:p w14:paraId="2E6AA8D7" w14:textId="77777777" w:rsidR="005D443D" w:rsidRPr="00EA2CED" w:rsidRDefault="005D443D" w:rsidP="00DE3992">
            <w:pPr>
              <w:ind w:firstLine="0"/>
              <w:rPr>
                <w:b/>
                <w:bCs/>
              </w:rPr>
            </w:pPr>
          </w:p>
        </w:tc>
        <w:tc>
          <w:tcPr>
            <w:tcW w:w="2127" w:type="dxa"/>
          </w:tcPr>
          <w:p w14:paraId="0DD4D5AF" w14:textId="01AB9473" w:rsidR="005D443D" w:rsidRPr="00EA2CED" w:rsidRDefault="005D443D" w:rsidP="00DE3992">
            <w:pPr>
              <w:ind w:firstLine="0"/>
              <w:rPr>
                <w:b/>
                <w:bCs/>
              </w:rPr>
            </w:pPr>
            <w:r w:rsidRPr="00EA2CED">
              <w:rPr>
                <w:b/>
                <w:bCs/>
              </w:rPr>
              <w:t>Movement time</w:t>
            </w:r>
          </w:p>
        </w:tc>
        <w:tc>
          <w:tcPr>
            <w:tcW w:w="1701" w:type="dxa"/>
          </w:tcPr>
          <w:p w14:paraId="39164403" w14:textId="65E2A153" w:rsidR="005D443D" w:rsidRDefault="00AA786A" w:rsidP="00DE3992">
            <w:pPr>
              <w:ind w:firstLine="0"/>
            </w:pPr>
            <w:r>
              <w:t>415.88 (29.76)</w:t>
            </w:r>
          </w:p>
        </w:tc>
        <w:tc>
          <w:tcPr>
            <w:tcW w:w="1701" w:type="dxa"/>
          </w:tcPr>
          <w:p w14:paraId="263BEBBA" w14:textId="2F8822DC" w:rsidR="005D443D" w:rsidRDefault="00AA786A" w:rsidP="00DE3992">
            <w:pPr>
              <w:ind w:firstLine="0"/>
            </w:pPr>
            <w:r>
              <w:t>429 (28.32)</w:t>
            </w:r>
          </w:p>
        </w:tc>
        <w:tc>
          <w:tcPr>
            <w:tcW w:w="708" w:type="dxa"/>
          </w:tcPr>
          <w:p w14:paraId="63CF00BB" w14:textId="196C7E62" w:rsidR="005D443D" w:rsidRDefault="00AA786A" w:rsidP="00DE3992">
            <w:pPr>
              <w:ind w:firstLine="0"/>
            </w:pPr>
            <w:r>
              <w:t>6.40</w:t>
            </w:r>
          </w:p>
        </w:tc>
        <w:tc>
          <w:tcPr>
            <w:tcW w:w="1134" w:type="dxa"/>
          </w:tcPr>
          <w:p w14:paraId="175BEEB0" w14:textId="7800F575" w:rsidR="005D443D" w:rsidRDefault="00AA786A" w:rsidP="00DE3992">
            <w:pPr>
              <w:ind w:firstLine="0"/>
            </w:pPr>
            <w:r>
              <w:t>&lt;0.001</w:t>
            </w:r>
            <w:ins w:id="563" w:author="Chen Heller" w:date="2022-09-14T17:06:00Z">
              <w:r w:rsidR="002436A8">
                <w:t>*</w:t>
              </w:r>
            </w:ins>
          </w:p>
        </w:tc>
        <w:tc>
          <w:tcPr>
            <w:tcW w:w="1701" w:type="dxa"/>
          </w:tcPr>
          <w:p w14:paraId="3CE086DE" w14:textId="16C10489" w:rsidR="005D443D" w:rsidRDefault="00AA786A" w:rsidP="00DE3992">
            <w:pPr>
              <w:ind w:firstLine="0"/>
            </w:pPr>
            <w:r>
              <w:t>-17.32,</w:t>
            </w:r>
            <w:r w:rsidR="00173326">
              <w:t xml:space="preserve"> </w:t>
            </w:r>
            <w:r>
              <w:t>-8.93</w:t>
            </w:r>
          </w:p>
        </w:tc>
        <w:tc>
          <w:tcPr>
            <w:tcW w:w="709" w:type="dxa"/>
          </w:tcPr>
          <w:p w14:paraId="0CA2BD95" w14:textId="196576E0" w:rsidR="005D443D" w:rsidRDefault="00AA786A" w:rsidP="00DE3992">
            <w:pPr>
              <w:ind w:firstLine="0"/>
            </w:pPr>
            <w:r>
              <w:t>1.17</w:t>
            </w:r>
          </w:p>
        </w:tc>
      </w:tr>
      <w:tr w:rsidR="00991859" w14:paraId="0815E249" w14:textId="2FDC64FF" w:rsidTr="00991859">
        <w:trPr>
          <w:trHeight w:val="490"/>
        </w:trPr>
        <w:tc>
          <w:tcPr>
            <w:tcW w:w="284" w:type="dxa"/>
            <w:vMerge/>
            <w:tcBorders>
              <w:top w:val="single" w:sz="12" w:space="0" w:color="auto"/>
              <w:bottom w:val="single" w:sz="12" w:space="0" w:color="auto"/>
            </w:tcBorders>
          </w:tcPr>
          <w:p w14:paraId="3035E01C" w14:textId="77777777" w:rsidR="005D443D" w:rsidRPr="00EA2CED" w:rsidRDefault="005D443D" w:rsidP="00DE3992">
            <w:pPr>
              <w:ind w:firstLine="0"/>
              <w:rPr>
                <w:b/>
                <w:bCs/>
              </w:rPr>
            </w:pPr>
          </w:p>
        </w:tc>
        <w:tc>
          <w:tcPr>
            <w:tcW w:w="2127" w:type="dxa"/>
            <w:tcBorders>
              <w:bottom w:val="single" w:sz="12" w:space="0" w:color="auto"/>
            </w:tcBorders>
          </w:tcPr>
          <w:p w14:paraId="1BD189B2" w14:textId="4CDC0843" w:rsidR="005D443D" w:rsidRPr="00EA2CED" w:rsidRDefault="005D443D" w:rsidP="00DE3992">
            <w:pPr>
              <w:ind w:firstLine="0"/>
              <w:rPr>
                <w:b/>
                <w:bCs/>
              </w:rPr>
            </w:pPr>
            <w:r w:rsidRPr="00EA2CED">
              <w:rPr>
                <w:b/>
                <w:bCs/>
              </w:rPr>
              <w:t>COM</w:t>
            </w:r>
          </w:p>
        </w:tc>
        <w:tc>
          <w:tcPr>
            <w:tcW w:w="1701" w:type="dxa"/>
            <w:tcBorders>
              <w:bottom w:val="single" w:sz="12" w:space="0" w:color="auto"/>
            </w:tcBorders>
          </w:tcPr>
          <w:p w14:paraId="509C2151" w14:textId="68B51E07" w:rsidR="005D443D" w:rsidRDefault="009908DA" w:rsidP="00DE3992">
            <w:pPr>
              <w:ind w:firstLine="0"/>
            </w:pPr>
            <w:r>
              <w:t>0.24 (0.12)</w:t>
            </w:r>
          </w:p>
        </w:tc>
        <w:tc>
          <w:tcPr>
            <w:tcW w:w="1701" w:type="dxa"/>
            <w:tcBorders>
              <w:bottom w:val="single" w:sz="12" w:space="0" w:color="auto"/>
            </w:tcBorders>
          </w:tcPr>
          <w:p w14:paraId="10B70E59" w14:textId="04792D37" w:rsidR="005D443D" w:rsidRDefault="009908DA" w:rsidP="00DE3992">
            <w:pPr>
              <w:ind w:firstLine="0"/>
            </w:pPr>
            <w:r>
              <w:t>0.22 (0.11)</w:t>
            </w:r>
          </w:p>
        </w:tc>
        <w:tc>
          <w:tcPr>
            <w:tcW w:w="708" w:type="dxa"/>
            <w:tcBorders>
              <w:bottom w:val="single" w:sz="12" w:space="0" w:color="auto"/>
            </w:tcBorders>
          </w:tcPr>
          <w:p w14:paraId="59AE31B7" w14:textId="76E710CE" w:rsidR="005D443D" w:rsidRDefault="009908DA" w:rsidP="00DE3992">
            <w:pPr>
              <w:ind w:firstLine="0"/>
            </w:pPr>
            <w:r>
              <w:t>1.06</w:t>
            </w:r>
          </w:p>
        </w:tc>
        <w:tc>
          <w:tcPr>
            <w:tcW w:w="1134" w:type="dxa"/>
            <w:tcBorders>
              <w:bottom w:val="single" w:sz="12" w:space="0" w:color="auto"/>
            </w:tcBorders>
          </w:tcPr>
          <w:p w14:paraId="0AB61AF7" w14:textId="36E12535" w:rsidR="005D443D" w:rsidRDefault="009908DA" w:rsidP="00DE3992">
            <w:pPr>
              <w:ind w:firstLine="0"/>
            </w:pPr>
            <w:r>
              <w:t>0.318</w:t>
            </w:r>
          </w:p>
        </w:tc>
        <w:tc>
          <w:tcPr>
            <w:tcW w:w="1701" w:type="dxa"/>
            <w:tcBorders>
              <w:bottom w:val="single" w:sz="12" w:space="0" w:color="auto"/>
            </w:tcBorders>
          </w:tcPr>
          <w:p w14:paraId="07353546" w14:textId="40F24648" w:rsidR="005D443D" w:rsidRDefault="009908DA" w:rsidP="00DE3992">
            <w:pPr>
              <w:ind w:firstLine="0"/>
            </w:pPr>
            <w:r>
              <w:t>-0.02, 0.06</w:t>
            </w:r>
          </w:p>
        </w:tc>
        <w:tc>
          <w:tcPr>
            <w:tcW w:w="709" w:type="dxa"/>
            <w:tcBorders>
              <w:bottom w:val="single" w:sz="12" w:space="0" w:color="auto"/>
            </w:tcBorders>
          </w:tcPr>
          <w:p w14:paraId="1F49731B" w14:textId="0803C52A" w:rsidR="005D443D" w:rsidRDefault="009908DA" w:rsidP="00DE3992">
            <w:pPr>
              <w:ind w:firstLine="0"/>
            </w:pPr>
            <w:r>
              <w:t>0.19</w:t>
            </w:r>
          </w:p>
        </w:tc>
      </w:tr>
      <w:tr w:rsidR="00760089" w14:paraId="11DA6A1D" w14:textId="77777777" w:rsidTr="00991859">
        <w:trPr>
          <w:trHeight w:val="285"/>
        </w:trPr>
        <w:tc>
          <w:tcPr>
            <w:tcW w:w="10065" w:type="dxa"/>
            <w:gridSpan w:val="8"/>
          </w:tcPr>
          <w:p w14:paraId="76FE38EA" w14:textId="132888D7" w:rsidR="00760089" w:rsidRDefault="00760089" w:rsidP="00DE3992">
            <w:pPr>
              <w:ind w:firstLine="0"/>
            </w:pPr>
            <w:r>
              <w:rPr>
                <w:b/>
                <w:bCs/>
              </w:rPr>
              <w:t>Keyboard</w:t>
            </w:r>
          </w:p>
        </w:tc>
      </w:tr>
      <w:tr w:rsidR="000A1FFB" w14:paraId="0CEE03BC" w14:textId="77777777" w:rsidTr="00991859">
        <w:tblPrEx>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64" w:author="Chen Heller" w:date="2022-09-14T17:05:00Z">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490"/>
          <w:trPrChange w:id="565" w:author="Chen Heller" w:date="2022-09-14T17:05:00Z">
            <w:trPr>
              <w:gridBefore w:val="1"/>
              <w:trHeight w:val="490"/>
            </w:trPr>
          </w:trPrChange>
        </w:trPr>
        <w:tc>
          <w:tcPr>
            <w:tcW w:w="284" w:type="dxa"/>
            <w:tcBorders>
              <w:bottom w:val="single" w:sz="12" w:space="0" w:color="auto"/>
            </w:tcBorders>
            <w:tcPrChange w:id="566" w:author="Chen Heller" w:date="2022-09-14T17:05:00Z">
              <w:tcPr>
                <w:tcW w:w="284" w:type="dxa"/>
                <w:gridSpan w:val="2"/>
              </w:tcPr>
            </w:tcPrChange>
          </w:tcPr>
          <w:p w14:paraId="6C2CD756" w14:textId="38FC30CA" w:rsidR="005D443D" w:rsidRPr="00EA2CED" w:rsidRDefault="005D443D" w:rsidP="00DE3992">
            <w:pPr>
              <w:ind w:firstLine="0"/>
              <w:rPr>
                <w:b/>
                <w:bCs/>
              </w:rPr>
            </w:pPr>
          </w:p>
        </w:tc>
        <w:tc>
          <w:tcPr>
            <w:tcW w:w="2127" w:type="dxa"/>
            <w:tcBorders>
              <w:bottom w:val="single" w:sz="12" w:space="0" w:color="auto"/>
            </w:tcBorders>
            <w:tcPrChange w:id="567" w:author="Chen Heller" w:date="2022-09-14T17:05:00Z">
              <w:tcPr>
                <w:tcW w:w="2126" w:type="dxa"/>
                <w:gridSpan w:val="2"/>
              </w:tcPr>
            </w:tcPrChange>
          </w:tcPr>
          <w:p w14:paraId="0F4E01BF" w14:textId="5BE5FC26" w:rsidR="005D443D" w:rsidRPr="00EA2CED" w:rsidRDefault="005D443D" w:rsidP="00DE3992">
            <w:pPr>
              <w:ind w:firstLine="0"/>
              <w:rPr>
                <w:b/>
                <w:bCs/>
              </w:rPr>
            </w:pPr>
            <w:r>
              <w:rPr>
                <w:b/>
                <w:bCs/>
              </w:rPr>
              <w:t>Response Time</w:t>
            </w:r>
          </w:p>
        </w:tc>
        <w:tc>
          <w:tcPr>
            <w:tcW w:w="1701" w:type="dxa"/>
            <w:tcBorders>
              <w:bottom w:val="single" w:sz="12" w:space="0" w:color="auto"/>
            </w:tcBorders>
            <w:tcPrChange w:id="568" w:author="Chen Heller" w:date="2022-09-14T17:05:00Z">
              <w:tcPr>
                <w:tcW w:w="1701" w:type="dxa"/>
                <w:gridSpan w:val="2"/>
              </w:tcPr>
            </w:tcPrChange>
          </w:tcPr>
          <w:p w14:paraId="3EA5A779" w14:textId="3B196B23" w:rsidR="005D443D" w:rsidRDefault="00173326" w:rsidP="00DE3992">
            <w:pPr>
              <w:ind w:firstLine="0"/>
            </w:pPr>
            <w:r>
              <w:t>525.53 (35.76)</w:t>
            </w:r>
          </w:p>
        </w:tc>
        <w:tc>
          <w:tcPr>
            <w:tcW w:w="1701" w:type="dxa"/>
            <w:tcBorders>
              <w:bottom w:val="single" w:sz="12" w:space="0" w:color="auto"/>
            </w:tcBorders>
            <w:tcPrChange w:id="569" w:author="Chen Heller" w:date="2022-09-14T17:05:00Z">
              <w:tcPr>
                <w:tcW w:w="1701" w:type="dxa"/>
                <w:gridSpan w:val="2"/>
              </w:tcPr>
            </w:tcPrChange>
          </w:tcPr>
          <w:p w14:paraId="74169170" w14:textId="15243BEA" w:rsidR="005D443D" w:rsidRDefault="00173326" w:rsidP="00DE3992">
            <w:pPr>
              <w:ind w:firstLine="0"/>
            </w:pPr>
            <w:r>
              <w:t>545.46</w:t>
            </w:r>
            <w:r w:rsidR="00F54076">
              <w:t xml:space="preserve"> (32.87)</w:t>
            </w:r>
          </w:p>
        </w:tc>
        <w:tc>
          <w:tcPr>
            <w:tcW w:w="708" w:type="dxa"/>
            <w:tcBorders>
              <w:bottom w:val="single" w:sz="12" w:space="0" w:color="auto"/>
            </w:tcBorders>
            <w:tcPrChange w:id="570" w:author="Chen Heller" w:date="2022-09-14T17:05:00Z">
              <w:tcPr>
                <w:tcW w:w="709" w:type="dxa"/>
                <w:gridSpan w:val="2"/>
              </w:tcPr>
            </w:tcPrChange>
          </w:tcPr>
          <w:p w14:paraId="20D676A4" w14:textId="77F6F808" w:rsidR="005D443D" w:rsidRDefault="00F54076" w:rsidP="00DE3992">
            <w:pPr>
              <w:ind w:firstLine="0"/>
            </w:pPr>
            <w:r>
              <w:t>6.42</w:t>
            </w:r>
          </w:p>
        </w:tc>
        <w:tc>
          <w:tcPr>
            <w:tcW w:w="1134" w:type="dxa"/>
            <w:tcBorders>
              <w:bottom w:val="single" w:sz="12" w:space="0" w:color="auto"/>
            </w:tcBorders>
            <w:tcPrChange w:id="571" w:author="Chen Heller" w:date="2022-09-14T17:05:00Z">
              <w:tcPr>
                <w:tcW w:w="992" w:type="dxa"/>
              </w:tcPr>
            </w:tcPrChange>
          </w:tcPr>
          <w:p w14:paraId="5E923C48" w14:textId="7CA54F1C" w:rsidR="005D443D" w:rsidRDefault="00F54076" w:rsidP="00DE3992">
            <w:pPr>
              <w:ind w:firstLine="0"/>
            </w:pPr>
            <w:r>
              <w:t>&lt;0.001</w:t>
            </w:r>
            <w:ins w:id="572" w:author="Chen Heller" w:date="2022-09-14T17:06:00Z">
              <w:r w:rsidR="002436A8">
                <w:t>*</w:t>
              </w:r>
            </w:ins>
          </w:p>
        </w:tc>
        <w:tc>
          <w:tcPr>
            <w:tcW w:w="1701" w:type="dxa"/>
            <w:tcBorders>
              <w:bottom w:val="single" w:sz="12" w:space="0" w:color="auto"/>
            </w:tcBorders>
            <w:tcPrChange w:id="573" w:author="Chen Heller" w:date="2022-09-14T17:05:00Z">
              <w:tcPr>
                <w:tcW w:w="1701" w:type="dxa"/>
              </w:tcPr>
            </w:tcPrChange>
          </w:tcPr>
          <w:p w14:paraId="2B1F73AB" w14:textId="668C2C9E" w:rsidR="005D443D" w:rsidRDefault="00F54076" w:rsidP="00DE3992">
            <w:pPr>
              <w:ind w:firstLine="0"/>
            </w:pPr>
            <w:r>
              <w:t>-26.27, -13.58</w:t>
            </w:r>
          </w:p>
        </w:tc>
        <w:tc>
          <w:tcPr>
            <w:tcW w:w="709" w:type="dxa"/>
            <w:tcBorders>
              <w:bottom w:val="single" w:sz="12" w:space="0" w:color="auto"/>
            </w:tcBorders>
            <w:tcPrChange w:id="574" w:author="Chen Heller" w:date="2022-09-14T17:05:00Z">
              <w:tcPr>
                <w:tcW w:w="709" w:type="dxa"/>
              </w:tcPr>
            </w:tcPrChange>
          </w:tcPr>
          <w:p w14:paraId="70A534F8" w14:textId="3E20E165" w:rsidR="005D443D" w:rsidRDefault="00420205" w:rsidP="00DE3992">
            <w:pPr>
              <w:ind w:firstLine="0"/>
            </w:pPr>
            <w:r>
              <w:t>1.17</w:t>
            </w:r>
          </w:p>
        </w:tc>
      </w:tr>
      <w:tr w:rsidR="000A1FFB" w14:paraId="7CCDA701" w14:textId="77777777" w:rsidTr="00991859">
        <w:tblPrEx>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75" w:author="Chen Heller" w:date="2022-09-14T17:05:00Z">
            <w:tblPrEx>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490"/>
          <w:ins w:id="576" w:author="Chen Heller" w:date="2022-09-14T17:05:00Z"/>
          <w:trPrChange w:id="577" w:author="Chen Heller" w:date="2022-09-14T17:05:00Z">
            <w:trPr>
              <w:gridBefore w:val="1"/>
              <w:trHeight w:val="490"/>
            </w:trPr>
          </w:trPrChange>
        </w:trPr>
        <w:tc>
          <w:tcPr>
            <w:tcW w:w="10065" w:type="dxa"/>
            <w:gridSpan w:val="8"/>
            <w:tcBorders>
              <w:top w:val="single" w:sz="12" w:space="0" w:color="auto"/>
            </w:tcBorders>
            <w:tcPrChange w:id="578" w:author="Chen Heller" w:date="2022-09-14T17:05:00Z">
              <w:tcPr>
                <w:tcW w:w="9923" w:type="dxa"/>
                <w:gridSpan w:val="13"/>
                <w:tcBorders>
                  <w:bottom w:val="single" w:sz="12" w:space="0" w:color="auto"/>
                </w:tcBorders>
              </w:tcPr>
            </w:tcPrChange>
          </w:tcPr>
          <w:p w14:paraId="6C3FE0DB" w14:textId="77777777" w:rsidR="000A1FFB" w:rsidRPr="00EA2CED" w:rsidRDefault="000A1FFB" w:rsidP="000A1FFB">
            <w:pPr>
              <w:spacing w:line="240" w:lineRule="auto"/>
              <w:ind w:firstLine="0"/>
              <w:rPr>
                <w:ins w:id="579" w:author="Chen Heller" w:date="2022-09-14T17:05:00Z"/>
                <w:sz w:val="22"/>
                <w:szCs w:val="22"/>
              </w:rPr>
            </w:pPr>
            <w:ins w:id="580" w:author="Chen Heller" w:date="2022-09-14T17:05:00Z">
              <w:r w:rsidRPr="00EA2CED">
                <w:rPr>
                  <w:i/>
                  <w:iCs/>
                  <w:sz w:val="22"/>
                  <w:szCs w:val="22"/>
                </w:rPr>
                <w:t xml:space="preserve">Note. </w:t>
              </w:r>
              <w:r w:rsidRPr="00EA2CED">
                <w:rPr>
                  <w:sz w:val="22"/>
                  <w:szCs w:val="22"/>
                </w:rPr>
                <w:t>t</w:t>
              </w:r>
              <w:r>
                <w:rPr>
                  <w:sz w:val="22"/>
                  <w:szCs w:val="22"/>
                </w:rPr>
                <w:t>(</w:t>
              </w:r>
              <w:proofErr w:type="spellStart"/>
              <w:r>
                <w:rPr>
                  <w:sz w:val="22"/>
                  <w:szCs w:val="22"/>
                </w:rPr>
                <w:t>df</w:t>
              </w:r>
              <w:proofErr w:type="spellEnd"/>
              <w:r>
                <w:rPr>
                  <w:sz w:val="22"/>
                  <w:szCs w:val="22"/>
                </w:rPr>
                <w:t>)</w:t>
              </w:r>
              <w:r w:rsidRPr="00EA2CED">
                <w:rPr>
                  <w:sz w:val="22"/>
                  <w:szCs w:val="22"/>
                </w:rPr>
                <w:t xml:space="preserve"> = t-test score, degrees of freedom are in parenthesis; p = </w:t>
              </w:r>
              <w:r>
                <w:rPr>
                  <w:sz w:val="22"/>
                  <w:szCs w:val="22"/>
                </w:rPr>
                <w:t xml:space="preserve">Tree-BH corrected p-value for multiple comparisons; </w:t>
              </w:r>
              <w:r w:rsidRPr="00EA2CED">
                <w:rPr>
                  <w:sz w:val="22"/>
                  <w:szCs w:val="22"/>
                </w:rPr>
                <w:t>CI = 95% confidence interval</w:t>
              </w:r>
              <w:r>
                <w:rPr>
                  <w:sz w:val="22"/>
                  <w:szCs w:val="22"/>
                </w:rPr>
                <w:t>s</w:t>
              </w:r>
              <w:r w:rsidRPr="00EA2CED">
                <w:rPr>
                  <w:sz w:val="22"/>
                  <w:szCs w:val="22"/>
                </w:rPr>
                <w:t>; d = Cohen's d.</w:t>
              </w:r>
            </w:ins>
          </w:p>
          <w:p w14:paraId="5B8E4A85" w14:textId="69A222C6" w:rsidR="000A1FFB" w:rsidRDefault="000A1FFB" w:rsidP="000A1FFB">
            <w:pPr>
              <w:ind w:firstLine="0"/>
              <w:rPr>
                <w:ins w:id="581" w:author="Chen Heller" w:date="2022-09-14T17:05:00Z"/>
              </w:rPr>
            </w:pPr>
            <w:ins w:id="582" w:author="Chen Heller" w:date="2022-09-14T17:05:00Z">
              <w:r w:rsidRPr="00EA2CED">
                <w:rPr>
                  <w:sz w:val="22"/>
                  <w:szCs w:val="22"/>
                </w:rPr>
                <w:t>* p &lt; Tree-BH adjusted p-value for multiple comparisons.</w:t>
              </w:r>
            </w:ins>
            <w:commentRangeEnd w:id="558"/>
            <w:ins w:id="583" w:author="Chen Heller" w:date="2022-09-14T17:13:00Z">
              <w:r w:rsidR="001926CA">
                <w:rPr>
                  <w:rStyle w:val="CommentReference"/>
                </w:rPr>
                <w:commentReference w:id="558"/>
              </w:r>
            </w:ins>
          </w:p>
        </w:tc>
      </w:tr>
    </w:tbl>
    <w:p w14:paraId="7923858F" w14:textId="77777777" w:rsidR="00AF0B67" w:rsidRDefault="00AF0B67" w:rsidP="00E47313">
      <w:pPr>
        <w:ind w:firstLine="0"/>
      </w:pPr>
    </w:p>
    <w:p w14:paraId="54F144AC" w14:textId="77777777" w:rsidR="00AF0B67" w:rsidRDefault="00AF0B67" w:rsidP="00AF0B67">
      <w:pPr>
        <w:keepNext/>
        <w:ind w:firstLine="0"/>
      </w:pPr>
    </w:p>
    <w:p w14:paraId="235E4AB1" w14:textId="0BABB2A6" w:rsidR="007E2512" w:rsidRDefault="00244D65">
      <w:pPr>
        <w:keepNext/>
        <w:ind w:firstLine="0"/>
        <w:pPrChange w:id="584" w:author="Chen Heller" w:date="2022-09-12T15:56:00Z">
          <w:pPr>
            <w:ind w:firstLine="0"/>
          </w:pPr>
        </w:pPrChange>
      </w:pPr>
      <w:r w:rsidRPr="00244D65">
        <w:rPr>
          <w:noProof/>
        </w:rPr>
        <w:drawing>
          <wp:inline distT="0" distB="0" distL="0" distR="0" wp14:anchorId="6946B2EA" wp14:editId="05D20EFC">
            <wp:extent cx="5936285" cy="4015067"/>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107" t="2070" r="25288" b="10087"/>
                    <a:stretch/>
                  </pic:blipFill>
                  <pic:spPr bwMode="auto">
                    <a:xfrm>
                      <a:off x="0" y="0"/>
                      <a:ext cx="5944726" cy="4020776"/>
                    </a:xfrm>
                    <a:prstGeom prst="rect">
                      <a:avLst/>
                    </a:prstGeom>
                    <a:noFill/>
                    <a:ln>
                      <a:noFill/>
                    </a:ln>
                    <a:extLst>
                      <a:ext uri="{53640926-AAD7-44D8-BBD7-CCE9431645EC}">
                        <a14:shadowObscured xmlns:a14="http://schemas.microsoft.com/office/drawing/2010/main"/>
                      </a:ext>
                    </a:extLst>
                  </pic:spPr>
                </pic:pic>
              </a:graphicData>
            </a:graphic>
          </wp:inline>
        </w:drawing>
      </w:r>
    </w:p>
    <w:p w14:paraId="2104970E" w14:textId="37DAEC14" w:rsidR="009F050A" w:rsidRPr="00F01249" w:rsidRDefault="007E2512">
      <w:pPr>
        <w:pStyle w:val="Caption"/>
        <w:pPrChange w:id="585" w:author="Chen Heller" w:date="2022-09-12T15:56:00Z">
          <w:pPr/>
        </w:pPrChange>
      </w:pPr>
      <w:bookmarkStart w:id="586" w:name="_Ref113906821"/>
      <w:commentRangeStart w:id="587"/>
      <w:r>
        <w:t xml:space="preserve">Figure </w:t>
      </w:r>
      <w:commentRangeEnd w:id="587"/>
      <w:r w:rsidR="0013510A">
        <w:rPr>
          <w:rStyle w:val="CommentReference"/>
          <w:i w:val="0"/>
          <w:iCs w:val="0"/>
          <w:color w:val="auto"/>
        </w:rPr>
        <w:commentReference w:id="587"/>
      </w:r>
      <w:r w:rsidR="00000000">
        <w:fldChar w:fldCharType="begin"/>
      </w:r>
      <w:r w:rsidR="00000000">
        <w:instrText xml:space="preserve"> SEQ Figure \* ARABIC </w:instrText>
      </w:r>
      <w:r w:rsidR="00000000">
        <w:fldChar w:fldCharType="separate"/>
      </w:r>
      <w:r>
        <w:rPr>
          <w:noProof/>
        </w:rPr>
        <w:t>6</w:t>
      </w:r>
      <w:r w:rsidR="00000000">
        <w:rPr>
          <w:noProof/>
        </w:rPr>
        <w:fldChar w:fldCharType="end"/>
      </w:r>
      <w:bookmarkEnd w:id="586"/>
      <w:r>
        <w:t xml:space="preserve">. </w:t>
      </w:r>
      <w:r w:rsidRPr="00F3771A">
        <w:t xml:space="preserve">Results of Experiment </w:t>
      </w:r>
      <w:r>
        <w:t>4</w:t>
      </w:r>
      <w:r w:rsidRPr="00F3771A">
        <w:t>. (a) Reaching trajectories</w:t>
      </w:r>
      <w:r w:rsidR="00817F50">
        <w:t xml:space="preserve"> of valid trials</w:t>
      </w:r>
      <w:r w:rsidRPr="00F3771A">
        <w:t xml:space="preserve"> to left and right targets, averaged across all participants.</w:t>
      </w:r>
      <w:r>
        <w:t xml:space="preserve"> </w:t>
      </w:r>
      <w:r w:rsidR="004B1F54">
        <w:t xml:space="preserve">Grey shade marks where the difference between the trajectories </w:t>
      </w:r>
      <w:r w:rsidR="004A6FC5">
        <w:t xml:space="preserve">was found to be </w:t>
      </w:r>
      <w:r w:rsidR="004B1F54">
        <w:t xml:space="preserve">significant according to a permutation and clustering procedure. </w:t>
      </w:r>
      <w:r>
        <w:t>(b</w:t>
      </w:r>
      <w:r w:rsidRPr="00F3771A">
        <w:t>-f) Dots are single participant averages</w:t>
      </w:r>
      <w:r w:rsidR="00852F05">
        <w:t xml:space="preserve">. </w:t>
      </w:r>
      <w:r w:rsidR="00E8628A">
        <w:t>The b</w:t>
      </w:r>
      <w:r w:rsidR="00F8418A">
        <w:t xml:space="preserve">ox represents the high and low quartiles while the vertical lines </w:t>
      </w:r>
      <w:r w:rsidR="00AE59FC">
        <w:t>mark the 1.5 * inter</w:t>
      </w:r>
      <w:r w:rsidR="00F8418A">
        <w:t xml:space="preserve"> quartile range</w:t>
      </w:r>
      <w:r w:rsidR="005E76CB">
        <w:t xml:space="preserve">. </w:t>
      </w:r>
      <w:r w:rsidR="00E8628A">
        <w:t>The g</w:t>
      </w:r>
      <w:r w:rsidR="005E76CB">
        <w:t xml:space="preserve">rey line </w:t>
      </w:r>
      <w:r w:rsidR="00623FAE">
        <w:t>is</w:t>
      </w:r>
      <w:r w:rsidR="005E76CB">
        <w:t xml:space="preserve"> the median</w:t>
      </w:r>
      <w:r w:rsidR="001E0906">
        <w:t xml:space="preserve"> and the s</w:t>
      </w:r>
      <w:r w:rsidR="005E76CB">
        <w:t>haded density functions are the distribution</w:t>
      </w:r>
      <w:r w:rsidR="00817F50">
        <w:t>s</w:t>
      </w:r>
      <w:r w:rsidR="005E76CB">
        <w:t xml:space="preserve"> of </w:t>
      </w:r>
      <w:r w:rsidR="0081537E">
        <w:t>participants' averages in each condition</w:t>
      </w:r>
      <w:r w:rsidRPr="00F3771A">
        <w:t>.</w:t>
      </w:r>
    </w:p>
    <w:p w14:paraId="1C2CF195" w14:textId="77777777" w:rsidR="0013510A" w:rsidRPr="001C0104" w:rsidRDefault="0013510A" w:rsidP="001C0104"/>
    <w:p w14:paraId="35CAFCBB" w14:textId="3ED8BF3A" w:rsidR="006A7738" w:rsidRDefault="00D826D9" w:rsidP="006238E0">
      <w:pPr>
        <w:pStyle w:val="Heading3"/>
      </w:pPr>
      <w:bookmarkStart w:id="588" w:name="_Toc114053553"/>
      <w:r>
        <w:t>Discussion</w:t>
      </w:r>
      <w:bookmarkEnd w:id="588"/>
    </w:p>
    <w:p w14:paraId="0B7BE30B" w14:textId="01FEE62C" w:rsidR="00BA6169" w:rsidRDefault="00F01249" w:rsidP="00B74D9D">
      <w:pPr>
        <w:ind w:firstLine="0"/>
      </w:pPr>
      <w:r>
        <w:t xml:space="preserve">Experiment </w:t>
      </w:r>
      <w:r w:rsidR="00F54903">
        <w:t xml:space="preserve">4 </w:t>
      </w:r>
      <w:r w:rsidR="00553F6D">
        <w:t xml:space="preserve">compared the effect of unconscious processing as measured by </w:t>
      </w:r>
      <w:r>
        <w:t xml:space="preserve">motion tracking and keyboard </w:t>
      </w:r>
      <w:r w:rsidR="00553F6D">
        <w:t>presses</w:t>
      </w:r>
      <w:r>
        <w:t xml:space="preserve">. Despite previous criticisms about the robustness and reliability of evidence </w:t>
      </w:r>
      <w:r w:rsidR="0008250B">
        <w:fldChar w:fldCharType="begin"/>
      </w:r>
      <w:r w:rsidR="00364024">
        <w:instrText xml:space="preserve"> ADDIN ZOTERO_ITEM CSL_CITATION {"citationID":"VJhUMAJi","properties":{"formattedCitation":"(Damian, 2001; Peters &amp; Lau, 2015)","plainCitation":"(Damian, 2001; Peters &amp; Lau, 2015)","dontUpdate":true,"noteIndex":0},"citationItems":[{"id":654,"uris":["http://zotero.org/users/8275165/items/J4CA7TCM"],"itemData":{"id":654,"type":"article-journal","abstract":"In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08250B">
        <w:fldChar w:fldCharType="separate"/>
      </w:r>
      <w:r w:rsidR="0008250B" w:rsidRPr="0008250B">
        <w:rPr>
          <w:rFonts w:ascii="Times New Roman" w:hAnsi="Times New Roman" w:cs="Times New Roman"/>
        </w:rPr>
        <w:t>(</w:t>
      </w:r>
      <w:r w:rsidR="00676ED5">
        <w:rPr>
          <w:rFonts w:ascii="Times New Roman" w:hAnsi="Times New Roman" w:cs="Times New Roman"/>
        </w:rPr>
        <w:t xml:space="preserve">e.g., </w:t>
      </w:r>
      <w:r w:rsidR="0008250B" w:rsidRPr="0008250B">
        <w:rPr>
          <w:rFonts w:ascii="Times New Roman" w:hAnsi="Times New Roman" w:cs="Times New Roman"/>
        </w:rPr>
        <w:t>Damian, 2001; Peters &amp; Lau, 2015)</w:t>
      </w:r>
      <w:r w:rsidR="0008250B">
        <w:fldChar w:fldCharType="end"/>
      </w:r>
      <w:r>
        <w:t xml:space="preserve"> a large congruency effect was found using </w:t>
      </w:r>
      <w:r w:rsidR="00676ED5">
        <w:t xml:space="preserve">both </w:t>
      </w:r>
      <w:r>
        <w:t>measure</w:t>
      </w:r>
      <w:r w:rsidR="00676ED5">
        <w:t>s</w:t>
      </w:r>
      <w:r>
        <w:t>. In the reaching session, movements were clearly biased towards the incorrect answer when primed by an incongruent word, as was evident by the centrally oriented reaching trajectories</w:t>
      </w:r>
      <w:r w:rsidR="008B65A5">
        <w:t xml:space="preserve"> which produced a</w:t>
      </w:r>
      <w:r>
        <w:t xml:space="preserve"> smaller reach area</w:t>
      </w:r>
      <w:r w:rsidR="00C73F3D">
        <w:t>,</w:t>
      </w:r>
      <w:r>
        <w:t xml:space="preserve"> longer traveled distance and </w:t>
      </w:r>
      <w:r w:rsidR="008B65A5">
        <w:t xml:space="preserve">longer </w:t>
      </w:r>
      <w:r>
        <w:t xml:space="preserve">movement duration. The difference between congruent and incongruent trajectories was significant approximately around </w:t>
      </w:r>
      <w:r>
        <w:lastRenderedPageBreak/>
        <w:t>155ms to 398ms (17.5-95.5</w:t>
      </w:r>
      <w:r w:rsidR="00886EF1">
        <w:t>% of the path</w:t>
      </w:r>
      <w:r>
        <w:t>) post target onset</w:t>
      </w:r>
      <w:r w:rsidR="00CB60D0" w:rsidRPr="00225E22">
        <w:t xml:space="preserve"> </w:t>
      </w:r>
      <w:r w:rsidR="00CB60D0">
        <w:t>showing that the prime exerts its effect almost through</w:t>
      </w:r>
      <w:r w:rsidR="00BB2A79">
        <w:t>ou</w:t>
      </w:r>
      <w:r w:rsidR="00CB60D0">
        <w:t>t the entire movement</w:t>
      </w:r>
      <w:r w:rsidR="00ED7FF8">
        <w:t xml:space="preserve"> (note however that this analysis should not be taken as evidence for the exact latency/offset of the effect; see </w:t>
      </w:r>
      <w:commentRangeStart w:id="589"/>
      <w:r w:rsidR="00ED7FF8">
        <w:t>ref</w:t>
      </w:r>
      <w:commentRangeEnd w:id="589"/>
      <w:r w:rsidR="00ED7FF8">
        <w:rPr>
          <w:rStyle w:val="CommentReference"/>
        </w:rPr>
        <w:commentReference w:id="589"/>
      </w:r>
      <w:r w:rsidR="00ED7FF8">
        <w:t>)</w:t>
      </w:r>
      <w:r>
        <w:t xml:space="preserve">. </w:t>
      </w:r>
      <w:r w:rsidR="00E8719D">
        <w:t>However</w:t>
      </w:r>
      <w:r>
        <w:t xml:space="preserve">, </w:t>
      </w:r>
      <w:r w:rsidR="00E8719D">
        <w:t xml:space="preserve">contrary to my hypothesis, </w:t>
      </w:r>
      <w:r>
        <w:t xml:space="preserve">the effect </w:t>
      </w:r>
      <w:r w:rsidR="00572DFD">
        <w:t xml:space="preserve">size </w:t>
      </w:r>
      <w:r>
        <w:t xml:space="preserve">found </w:t>
      </w:r>
      <w:r w:rsidR="009A0548">
        <w:t xml:space="preserve">for </w:t>
      </w:r>
      <w:r w:rsidR="006A52EC">
        <w:t xml:space="preserve">the reach area </w:t>
      </w:r>
      <w:r w:rsidR="005217F0">
        <w:t xml:space="preserve">variable </w:t>
      </w:r>
      <w:r>
        <w:t xml:space="preserve">was smaller than </w:t>
      </w:r>
      <w:r w:rsidR="00225E22">
        <w:t>that</w:t>
      </w:r>
      <w:r w:rsidR="00CF0A33">
        <w:t xml:space="preserve"> </w:t>
      </w:r>
      <w:r w:rsidR="005217F0">
        <w:t xml:space="preserve">found with the keyboard-RT, although the reaching movement </w:t>
      </w:r>
      <w:r w:rsidR="006B03CC">
        <w:t>duration</w:t>
      </w:r>
      <w:r w:rsidR="005217F0">
        <w:t xml:space="preserve"> </w:t>
      </w:r>
      <w:r w:rsidR="00FC5A63">
        <w:t xml:space="preserve">measure yielded comparable effects </w:t>
      </w:r>
      <w:r w:rsidR="00225E22">
        <w:t>to</w:t>
      </w:r>
      <w:r w:rsidR="00FC5A63">
        <w:t xml:space="preserve"> </w:t>
      </w:r>
      <w:r w:rsidR="005217F0">
        <w:t>the keyboard</w:t>
      </w:r>
      <w:r w:rsidR="00BF4E2E">
        <w:t>-RT</w:t>
      </w:r>
      <w:r w:rsidR="005217F0">
        <w:t>. P</w:t>
      </w:r>
      <w:r>
        <w:t xml:space="preserve">ossible explanations are discussed </w:t>
      </w:r>
      <w:r w:rsidR="007107F9">
        <w:t xml:space="preserve">in the general discussion </w:t>
      </w:r>
      <w:r>
        <w:t>below.</w:t>
      </w:r>
    </w:p>
    <w:p w14:paraId="0950B412" w14:textId="7BB5E0BE" w:rsidR="00E668B7" w:rsidRDefault="0001046E" w:rsidP="006238E0">
      <w:pPr>
        <w:pStyle w:val="Heading2"/>
      </w:pPr>
      <w:bookmarkStart w:id="590" w:name="_Toc114053554"/>
      <w:r>
        <w:t xml:space="preserve">General </w:t>
      </w:r>
      <w:r w:rsidR="00E668B7">
        <w:t>Discussion</w:t>
      </w:r>
      <w:bookmarkEnd w:id="590"/>
    </w:p>
    <w:p w14:paraId="0EAC151E" w14:textId="5B5AD057" w:rsidR="002D0222" w:rsidRDefault="00776072" w:rsidP="00364024">
      <w:pPr>
        <w:ind w:firstLine="0"/>
      </w:pPr>
      <w:r>
        <w:t>One of the key driving forces behind t</w:t>
      </w:r>
      <w:r w:rsidR="00595024">
        <w:t xml:space="preserve">he long-lasting debate about the extent of unconscious processing </w:t>
      </w:r>
      <w:r w:rsidR="009706FD">
        <w:fldChar w:fldCharType="begin"/>
      </w:r>
      <w:r w:rsidR="009706FD">
        <w:instrText xml:space="preserve"> ADDIN ZOTERO_ITEM CSL_CITATION {"citationID":"SsqrhTyJ","properties":{"formattedCitation":"(Hassin,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9706FD">
        <w:fldChar w:fldCharType="separate"/>
      </w:r>
      <w:r w:rsidR="009706FD" w:rsidRPr="009706FD">
        <w:rPr>
          <w:rFonts w:ascii="Times New Roman" w:hAnsi="Times New Roman" w:cs="Times New Roman"/>
        </w:rPr>
        <w:t>(</w:t>
      </w:r>
      <w:proofErr w:type="spellStart"/>
      <w:r w:rsidR="009706FD" w:rsidRPr="009706FD">
        <w:rPr>
          <w:rFonts w:ascii="Times New Roman" w:hAnsi="Times New Roman" w:cs="Times New Roman"/>
        </w:rPr>
        <w:t>Hassin</w:t>
      </w:r>
      <w:proofErr w:type="spellEnd"/>
      <w:r w:rsidR="009706FD" w:rsidRPr="009706FD">
        <w:rPr>
          <w:rFonts w:ascii="Times New Roman" w:hAnsi="Times New Roman" w:cs="Times New Roman"/>
        </w:rPr>
        <w:t xml:space="preserve">, 2013; </w:t>
      </w:r>
      <w:proofErr w:type="spellStart"/>
      <w:r w:rsidR="009706FD" w:rsidRPr="009706FD">
        <w:rPr>
          <w:rFonts w:ascii="Times New Roman" w:hAnsi="Times New Roman" w:cs="Times New Roman"/>
        </w:rPr>
        <w:t>Hesselmann</w:t>
      </w:r>
      <w:proofErr w:type="spellEnd"/>
      <w:r w:rsidR="009706FD" w:rsidRPr="009706FD">
        <w:rPr>
          <w:rFonts w:ascii="Times New Roman" w:hAnsi="Times New Roman" w:cs="Times New Roman"/>
        </w:rPr>
        <w:t xml:space="preserve"> &amp; Moors, 2015; Peters et al., 2017)</w:t>
      </w:r>
      <w:r w:rsidR="009706FD">
        <w:fldChar w:fldCharType="end"/>
      </w:r>
      <w:r>
        <w:t xml:space="preserve"> </w:t>
      </w:r>
      <w:r w:rsidR="007D0270">
        <w:t>pertains to the weak, and often</w:t>
      </w:r>
      <w:r w:rsidR="00FF06FA">
        <w:t xml:space="preserve"> small effect sizes that are usually found in the field </w:t>
      </w:r>
      <w:r w:rsidR="00A812DD">
        <w:fldChar w:fldCharType="begin"/>
      </w:r>
      <w:r w:rsidR="00D053EA">
        <w:instrText xml:space="preserve"> ADDIN ZOTERO_ITEM CSL_CITATION {"citationID":"Ehs8OATR","properties":{"formattedCitation":"(Greenwald et al., 1996; Van den Bussche et al., 2009)","plainCitation":"(Greenwald et al., 1996; Van den Bussche et al., 2009)","noteIndex":0},"citationItems":[{"id":476,"uris":["http://zotero.org/users/8275165/items/IAZPP3YU"],"itemData":{"id":476,"type":"article-journal","container-title":"Science","DOI":"10.1126/science.273.5282.1699","ISSN":"0036-8075,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A812DD">
        <w:fldChar w:fldCharType="separate"/>
      </w:r>
      <w:r w:rsidR="00D053EA" w:rsidRPr="00D053EA">
        <w:rPr>
          <w:rFonts w:ascii="Times New Roman" w:hAnsi="Times New Roman" w:cs="Times New Roman"/>
        </w:rPr>
        <w:t xml:space="preserve">(Greenwald et al., 1996; Van den </w:t>
      </w:r>
      <w:proofErr w:type="spellStart"/>
      <w:r w:rsidR="00D053EA" w:rsidRPr="00D053EA">
        <w:rPr>
          <w:rFonts w:ascii="Times New Roman" w:hAnsi="Times New Roman" w:cs="Times New Roman"/>
        </w:rPr>
        <w:t>Bussche</w:t>
      </w:r>
      <w:proofErr w:type="spellEnd"/>
      <w:r w:rsidR="00D053EA" w:rsidRPr="00D053EA">
        <w:rPr>
          <w:rFonts w:ascii="Times New Roman" w:hAnsi="Times New Roman" w:cs="Times New Roman"/>
        </w:rPr>
        <w:t xml:space="preserve"> et al., 2009)</w:t>
      </w:r>
      <w:r w:rsidR="00A812DD">
        <w:fldChar w:fldCharType="end"/>
      </w:r>
      <w:r w:rsidR="00FF06FA">
        <w:t xml:space="preserve">. </w:t>
      </w:r>
      <w:r w:rsidR="00883733">
        <w:t xml:space="preserve">In this thesis, I set out to examine if motion tracking could solve this problem, by providing more sensitive measures that could potentially yield stronger effects </w:t>
      </w:r>
      <w:r w:rsidR="00364024">
        <w:fldChar w:fldCharType="begin"/>
      </w:r>
      <w:r w:rsidR="00364024">
        <w:instrText xml:space="preserve"> ADDIN ZOTERO_ITEM CSL_CITATION {"citationID":"4USBgG3Y","properties":{"formattedCitation":"(Xiao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364024">
        <w:fldChar w:fldCharType="separate"/>
      </w:r>
      <w:r w:rsidR="00364024" w:rsidRPr="00364024">
        <w:rPr>
          <w:rFonts w:ascii="Times New Roman" w:hAnsi="Times New Roman" w:cs="Times New Roman"/>
        </w:rPr>
        <w:t>(Xiao et al., 2015)</w:t>
      </w:r>
      <w:r w:rsidR="00364024">
        <w:fldChar w:fldCharType="end"/>
      </w:r>
      <w:del w:id="591" w:author="Chen Heller" w:date="2022-09-14T14:38:00Z">
        <w:r w:rsidR="00883733" w:rsidDel="00E6661C">
          <w:delText>REF</w:delText>
        </w:r>
      </w:del>
      <w:r w:rsidR="00883733">
        <w:t xml:space="preserve">. </w:t>
      </w:r>
      <w:r w:rsidR="00FF06FA">
        <w:t>To do so</w:t>
      </w:r>
      <w:r w:rsidR="00883733">
        <w:t>,</w:t>
      </w:r>
      <w:r w:rsidR="00FF06FA">
        <w:t xml:space="preserve"> </w:t>
      </w:r>
      <w:r w:rsidR="00C46CA3">
        <w:t>I</w:t>
      </w:r>
      <w:r w:rsidR="00FF06FA">
        <w:t xml:space="preserve"> </w:t>
      </w:r>
      <w:r w:rsidR="006F7BC9">
        <w:t>used a variant of the</w:t>
      </w:r>
      <w:r w:rsidR="00FF06FA">
        <w:t xml:space="preserve"> classical </w:t>
      </w:r>
      <w:r w:rsidR="006F7BC9">
        <w:t xml:space="preserve">word repetition </w:t>
      </w:r>
      <w:r w:rsidR="00FF06FA">
        <w:t xml:space="preserve">priming paradigm previously used by </w:t>
      </w:r>
      <w:r w:rsidR="005C621D">
        <w:fldChar w:fldCharType="begin"/>
      </w:r>
      <w:r w:rsidR="008D13A3">
        <w:instrText xml:space="preserve"> ADDIN ZOTERO_ITEM CSL_CITATION {"citationID":"qNdhyW52","properties":{"formattedCitation":"(Dehaene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5C621D">
        <w:fldChar w:fldCharType="separate"/>
      </w:r>
      <w:proofErr w:type="spellStart"/>
      <w:r w:rsidR="005C621D" w:rsidRPr="005C621D">
        <w:rPr>
          <w:rFonts w:ascii="Times New Roman" w:hAnsi="Times New Roman" w:cs="Times New Roman"/>
        </w:rPr>
        <w:t>Dehaene</w:t>
      </w:r>
      <w:proofErr w:type="spellEnd"/>
      <w:r w:rsidR="005C621D" w:rsidRPr="005C621D">
        <w:rPr>
          <w:rFonts w:ascii="Times New Roman" w:hAnsi="Times New Roman" w:cs="Times New Roman"/>
        </w:rPr>
        <w:t xml:space="preserve"> et al. </w:t>
      </w:r>
      <w:r w:rsidR="005C621D">
        <w:rPr>
          <w:rFonts w:ascii="Times New Roman" w:hAnsi="Times New Roman" w:cs="Times New Roman"/>
        </w:rPr>
        <w:t>(</w:t>
      </w:r>
      <w:r w:rsidR="005C621D" w:rsidRPr="005C621D">
        <w:rPr>
          <w:rFonts w:ascii="Times New Roman" w:hAnsi="Times New Roman" w:cs="Times New Roman"/>
        </w:rPr>
        <w:t>2001)</w:t>
      </w:r>
      <w:r w:rsidR="005C621D">
        <w:fldChar w:fldCharType="end"/>
      </w:r>
      <w:r w:rsidR="002D0222">
        <w:t>, which allowed for continuous motion tracking while participants make reaching responses to classify a visible target word</w:t>
      </w:r>
      <w:r w:rsidR="00FF06FA">
        <w:t xml:space="preserve"> </w:t>
      </w:r>
      <w:r w:rsidR="002D0222">
        <w:t>preceded by an invisible prime</w:t>
      </w:r>
      <w:r w:rsidR="00FF06FA">
        <w:t xml:space="preserve">. </w:t>
      </w:r>
    </w:p>
    <w:p w14:paraId="60F8E191" w14:textId="5338A45E" w:rsidR="00463A29" w:rsidRDefault="002D0222" w:rsidP="00B74D9D">
      <w:r>
        <w:t xml:space="preserve">In </w:t>
      </w:r>
      <w:r w:rsidR="00AA5AC7">
        <w:t>E</w:t>
      </w:r>
      <w:r w:rsidR="00FF06FA">
        <w:t>xperiment</w:t>
      </w:r>
      <w:r w:rsidR="00AA5AC7">
        <w:t xml:space="preserve"> 1</w:t>
      </w:r>
      <w:r w:rsidR="009B62EE">
        <w:t>,</w:t>
      </w:r>
      <w:r w:rsidR="00FF06FA">
        <w:t xml:space="preserve"> participants </w:t>
      </w:r>
      <w:r w:rsidR="009B62EE">
        <w:t xml:space="preserve">were </w:t>
      </w:r>
      <w:r w:rsidR="00802D1E">
        <w:t>presented with a subliminal prime, which was followed by a supraliminal target word, on which they performed</w:t>
      </w:r>
      <w:r w:rsidR="00FF06FA">
        <w:t xml:space="preserve"> a semantic judgment </w:t>
      </w:r>
      <w:r w:rsidR="00802D1E">
        <w:t>(i.e., determine whether the word described a natural item or a man-made artifact)</w:t>
      </w:r>
      <w:r w:rsidR="00FF06FA">
        <w:t xml:space="preserve">. Analysis of the results revealed a hint </w:t>
      </w:r>
      <w:r w:rsidR="001318E5">
        <w:t xml:space="preserve">for </w:t>
      </w:r>
      <w:r w:rsidR="00FF06FA">
        <w:t>unconscious processing in the reach area variable</w:t>
      </w:r>
      <w:r w:rsidR="002A41F8">
        <w:t>,</w:t>
      </w:r>
      <w:r w:rsidR="00FF06FA">
        <w:t xml:space="preserve"> which was </w:t>
      </w:r>
      <w:r w:rsidR="002A41F8">
        <w:t xml:space="preserve">numerically </w:t>
      </w:r>
      <w:r w:rsidR="00FF06FA">
        <w:t xml:space="preserve">smaller for incongruent trials. </w:t>
      </w:r>
      <w:r w:rsidR="00B368DC">
        <w:t xml:space="preserve">Yet this trend was not significant, </w:t>
      </w:r>
      <w:r w:rsidR="00572879">
        <w:t xml:space="preserve">possibly since </w:t>
      </w:r>
      <w:r w:rsidR="00FF06FA">
        <w:t>this experiment allowed for relatively slow responses</w:t>
      </w:r>
      <w:r w:rsidR="006A7AFF">
        <w:t xml:space="preserve">. </w:t>
      </w:r>
      <w:r w:rsidR="000E599E">
        <w:t xml:space="preserve">With such a long response window, subjects could have finalized the </w:t>
      </w:r>
      <w:r w:rsidR="00C54EA9">
        <w:t xml:space="preserve">evidence accumulation processes </w:t>
      </w:r>
      <w:r w:rsidR="002417C7">
        <w:t>and reach</w:t>
      </w:r>
      <w:ins w:id="592" w:author="Chen Heller" w:date="2022-09-13T13:13:00Z">
        <w:r w:rsidR="00524638">
          <w:t>ed</w:t>
        </w:r>
      </w:ins>
      <w:r w:rsidR="002417C7">
        <w:t xml:space="preserve"> a</w:t>
      </w:r>
      <w:r w:rsidR="00C54EA9">
        <w:t xml:space="preserve"> decision </w:t>
      </w:r>
      <w:r w:rsidR="000C2464">
        <w:fldChar w:fldCharType="begin"/>
      </w:r>
      <w:r w:rsidR="000C2464">
        <w:instrText xml:space="preserve"> ADDIN ZOTERO_ITEM CSL_CITATION {"citationID":"cUbKYMeF","properties":{"formattedCitation":"(Mattler &amp; Palmer, 2012)","plainCitation":"(Mattler &amp; Palmer, 2012)","noteIndex":0},"citationItems":[{"id":604,"uris":["http://zotero.org/users/8275165/items/G3KB3LBY"],"itemData":{"id":604,"type":"article-journal","abstract":"Unconscious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0C2464">
        <w:fldChar w:fldCharType="separate"/>
      </w:r>
      <w:r w:rsidR="000C2464" w:rsidRPr="000C2464">
        <w:rPr>
          <w:rFonts w:ascii="Times New Roman" w:hAnsi="Times New Roman" w:cs="Times New Roman"/>
        </w:rPr>
        <w:t>(</w:t>
      </w:r>
      <w:proofErr w:type="spellStart"/>
      <w:r w:rsidR="000C2464" w:rsidRPr="000C2464">
        <w:rPr>
          <w:rFonts w:ascii="Times New Roman" w:hAnsi="Times New Roman" w:cs="Times New Roman"/>
        </w:rPr>
        <w:t>Mattler</w:t>
      </w:r>
      <w:proofErr w:type="spellEnd"/>
      <w:r w:rsidR="000C2464" w:rsidRPr="000C2464">
        <w:rPr>
          <w:rFonts w:ascii="Times New Roman" w:hAnsi="Times New Roman" w:cs="Times New Roman"/>
        </w:rPr>
        <w:t xml:space="preserve"> &amp; Palmer, 2012)</w:t>
      </w:r>
      <w:r w:rsidR="000C2464">
        <w:fldChar w:fldCharType="end"/>
      </w:r>
      <w:r w:rsidR="00C54EA9">
        <w:t xml:space="preserve"> </w:t>
      </w:r>
      <w:r w:rsidR="00C019CF">
        <w:t xml:space="preserve">even </w:t>
      </w:r>
      <w:r w:rsidR="00FF06FA">
        <w:t xml:space="preserve">before the movement </w:t>
      </w:r>
      <w:r w:rsidR="005D09A7">
        <w:t xml:space="preserve">was </w:t>
      </w:r>
      <w:r w:rsidR="00FF06FA">
        <w:t>initiated</w:t>
      </w:r>
      <w:r w:rsidR="00C019CF">
        <w:t>. In this case</w:t>
      </w:r>
      <w:r w:rsidR="00FF06FA">
        <w:t>, congruency effect</w:t>
      </w:r>
      <w:r w:rsidR="00C019CF">
        <w:t>s are less likely to be revealed when</w:t>
      </w:r>
      <w:r w:rsidR="005D09A7">
        <w:t xml:space="preserve"> movement</w:t>
      </w:r>
      <w:r w:rsidR="00C019CF">
        <w:t xml:space="preserve"> is </w:t>
      </w:r>
      <w:r w:rsidR="00D2171B">
        <w:t>track</w:t>
      </w:r>
      <w:ins w:id="593" w:author="Chen Heller" w:date="2022-09-13T13:14:00Z">
        <w:r w:rsidR="00A528D0">
          <w:t>ed</w:t>
        </w:r>
      </w:ins>
      <w:r w:rsidR="00FF06FA" w:rsidRPr="00B61294">
        <w:t xml:space="preserve">. Supportive evidence for this </w:t>
      </w:r>
      <w:r w:rsidR="00242ECA">
        <w:t>interpretation</w:t>
      </w:r>
      <w:r w:rsidR="00242ECA" w:rsidRPr="00B61294">
        <w:t xml:space="preserve"> </w:t>
      </w:r>
      <w:r w:rsidR="00360AD4">
        <w:t>can be found in the relatively</w:t>
      </w:r>
      <w:r w:rsidR="00472D1F">
        <w:t xml:space="preserve"> </w:t>
      </w:r>
      <w:r w:rsidR="00FF06FA" w:rsidRPr="00B61294">
        <w:t xml:space="preserve">long </w:t>
      </w:r>
      <w:r w:rsidR="00E314F6">
        <w:t>reaction</w:t>
      </w:r>
      <w:r w:rsidR="00FF06FA" w:rsidRPr="00B61294">
        <w:t xml:space="preserve"> times</w:t>
      </w:r>
      <w:r w:rsidR="00C1383D">
        <w:t xml:space="preserve">, </w:t>
      </w:r>
      <w:r w:rsidR="00C1383D" w:rsidRPr="00B61294">
        <w:t>but not movement durations</w:t>
      </w:r>
      <w:r w:rsidR="00C1383D">
        <w:t>,</w:t>
      </w:r>
      <w:r w:rsidR="00FF06FA" w:rsidRPr="00B61294">
        <w:t xml:space="preserve"> in incongruent trials</w:t>
      </w:r>
      <w:r w:rsidR="007421ED">
        <w:t xml:space="preserve"> (though again, no effects were significant in this experiment)</w:t>
      </w:r>
      <w:r w:rsidR="00FF06FA">
        <w:t xml:space="preserve">. </w:t>
      </w:r>
    </w:p>
    <w:p w14:paraId="103C0C28" w14:textId="77777777" w:rsidR="00760C21" w:rsidRDefault="0039299B" w:rsidP="00B74D9D">
      <w:r>
        <w:t>To circumvent this problem</w:t>
      </w:r>
      <w:r w:rsidR="00FF06FA">
        <w:t xml:space="preserve">, the response window in </w:t>
      </w:r>
      <w:r>
        <w:t>E</w:t>
      </w:r>
      <w:r w:rsidR="00FF06FA">
        <w:t xml:space="preserve">xperiment </w:t>
      </w:r>
      <w:r>
        <w:t xml:space="preserve">2 </w:t>
      </w:r>
      <w:r w:rsidR="00FF06FA">
        <w:t xml:space="preserve">was </w:t>
      </w:r>
      <w:r w:rsidR="006528C3">
        <w:t xml:space="preserve">reduced </w:t>
      </w:r>
      <w:r w:rsidR="00FF06FA">
        <w:t xml:space="preserve">and limitations were placed on movement onset time and movement duration. Unfortunately, the strict timing constraints resulted in many excluded trials </w:t>
      </w:r>
      <w:r w:rsidR="00136091">
        <w:t xml:space="preserve">which </w:t>
      </w:r>
      <w:r w:rsidR="00EC097D">
        <w:t>increased the measured noise</w:t>
      </w:r>
      <w:r w:rsidR="00136091">
        <w:t xml:space="preserve">. </w:t>
      </w:r>
      <w:r w:rsidR="00EC097D">
        <w:t xml:space="preserve">A lower </w:t>
      </w:r>
      <w:r w:rsidR="00EC097D">
        <w:lastRenderedPageBreak/>
        <w:t>signal to noise ratio</w:t>
      </w:r>
      <w:r w:rsidR="0019030C">
        <w:t xml:space="preserve"> (SNR)</w:t>
      </w:r>
      <w:r w:rsidR="00EC097D">
        <w:t xml:space="preserve"> together with a </w:t>
      </w:r>
      <w:r w:rsidR="00276F6F">
        <w:t xml:space="preserve">single participant with an extreme opposite effect to the rest of the sample, </w:t>
      </w:r>
      <w:r w:rsidR="006C45B5">
        <w:t xml:space="preserve">seemed to interfere with </w:t>
      </w:r>
      <w:r w:rsidR="00E72C37">
        <w:t>the congruency effect</w:t>
      </w:r>
      <w:r w:rsidR="00FF06FA">
        <w:t>.</w:t>
      </w:r>
    </w:p>
    <w:p w14:paraId="1C838A5E" w14:textId="76CB1036" w:rsidR="007943B2" w:rsidRDefault="0054526A" w:rsidP="00B74D9D">
      <w:r>
        <w:t xml:space="preserve">Experiment 3 was then conducted with </w:t>
      </w:r>
      <w:r w:rsidR="00FF06FA">
        <w:t xml:space="preserve">an additional training day, to improve the participants' response speed and increase the </w:t>
      </w:r>
      <w:r w:rsidR="0038647F">
        <w:t xml:space="preserve">number </w:t>
      </w:r>
      <w:r w:rsidR="00FF06FA">
        <w:t xml:space="preserve">of valid trials. </w:t>
      </w:r>
      <w:r w:rsidR="004E2486">
        <w:t xml:space="preserve">The </w:t>
      </w:r>
      <w:r w:rsidR="00046913">
        <w:t xml:space="preserve">expected </w:t>
      </w:r>
      <w:r w:rsidR="007F6E99">
        <w:t xml:space="preserve">congruency effect was </w:t>
      </w:r>
      <w:r w:rsidR="00AC6A89">
        <w:t xml:space="preserve">now </w:t>
      </w:r>
      <w:r w:rsidR="007F6E99">
        <w:t xml:space="preserve">detected </w:t>
      </w:r>
      <w:r w:rsidR="00622C8F">
        <w:t xml:space="preserve">for </w:t>
      </w:r>
      <w:r w:rsidR="007F6E99">
        <w:t xml:space="preserve">the reach area variable. </w:t>
      </w:r>
      <w:r w:rsidR="009B2D65">
        <w:t>However</w:t>
      </w:r>
      <w:r w:rsidR="007F6E99">
        <w:t xml:space="preserve">, the additional training day did not increase the number of valid </w:t>
      </w:r>
      <w:proofErr w:type="gramStart"/>
      <w:r w:rsidR="007F6E99">
        <w:t>tri</w:t>
      </w:r>
      <w:r w:rsidR="0017224B">
        <w:t>a</w:t>
      </w:r>
      <w:r w:rsidR="007F6E99">
        <w:t>ls</w:t>
      </w:r>
      <w:r w:rsidR="00EA53CE">
        <w:t>,</w:t>
      </w:r>
      <w:r w:rsidR="007F6E99">
        <w:t xml:space="preserve"> and</w:t>
      </w:r>
      <w:proofErr w:type="gramEnd"/>
      <w:r w:rsidR="007F6E99">
        <w:t xml:space="preserve"> was </w:t>
      </w:r>
      <w:r w:rsidR="00A53F64">
        <w:t>therefore</w:t>
      </w:r>
      <w:r w:rsidR="007F6E99">
        <w:t xml:space="preserve"> omitted in </w:t>
      </w:r>
      <w:r w:rsidR="00FB05DB">
        <w:t>Exp</w:t>
      </w:r>
      <w:r w:rsidR="00F761C9">
        <w:t>eriment</w:t>
      </w:r>
      <w:r w:rsidR="00FB05DB">
        <w:t xml:space="preserve"> 4. </w:t>
      </w:r>
    </w:p>
    <w:p w14:paraId="4C2B4096" w14:textId="28190535" w:rsidR="00B00AED" w:rsidRDefault="004C7623" w:rsidP="00B74D9D">
      <w:r>
        <w:t>Finally, the preregistered E</w:t>
      </w:r>
      <w:r w:rsidR="00FF06FA">
        <w:t xml:space="preserve">xperiment </w:t>
      </w:r>
      <w:r>
        <w:t xml:space="preserve">4 </w:t>
      </w:r>
      <w:r w:rsidR="00FF06FA">
        <w:t>examine</w:t>
      </w:r>
      <w:r w:rsidR="00324863">
        <w:t>d</w:t>
      </w:r>
      <w:r w:rsidR="00FF06FA">
        <w:t xml:space="preserve"> if motion </w:t>
      </w:r>
      <w:r w:rsidR="0038647F">
        <w:t xml:space="preserve">tracking </w:t>
      </w:r>
      <w:r w:rsidR="00FF06FA">
        <w:t>is superior to keyboard-RT when probing unconscious processing</w:t>
      </w:r>
      <w:r w:rsidR="002E3E1A">
        <w:t>. In line with my predictions</w:t>
      </w:r>
      <w:r w:rsidR="00B00AED">
        <w:t>, both of which yielded robust effects.</w:t>
      </w:r>
      <w:r w:rsidR="00463A29">
        <w:t xml:space="preserve"> </w:t>
      </w:r>
      <w:r w:rsidR="00801B66">
        <w:t xml:space="preserve">This result goes beyond previous studies, as the current design </w:t>
      </w:r>
      <w:r w:rsidR="00B00AED">
        <w:t xml:space="preserve">included stringent awareness measures, </w:t>
      </w:r>
      <w:r w:rsidR="00CA6888">
        <w:t xml:space="preserve">with trial by trial subjective and objective measures, </w:t>
      </w:r>
      <w:r w:rsidR="00F45643">
        <w:t xml:space="preserve">mitigating previous </w:t>
      </w:r>
      <w:r w:rsidR="00B00AED">
        <w:t xml:space="preserve">criticisms attributing unconscious effects to residual undetected awareness </w:t>
      </w:r>
      <w:r w:rsidR="00B621A3">
        <w:fldChar w:fldCharType="begin"/>
      </w:r>
      <w:r w:rsidR="00915CA3">
        <w:instrText xml:space="preserve"> ADDIN ZOTERO_ITEM CSL_CITATION {"citationID":"aHdXqX2E","properties":{"formattedCitation":"(Merikle, 1992; Peters &amp; Lau, 2015; Zerweck et al., 2021)","plainCitation":"(Merikle, 1992; Peters &amp; Lau, 2015; Zerweck et al., 2021)","noteIndex":0},"citationItems":[{"id":725,"uris":["http://zotero.org/users/8275165/items/D25ESJHX"],"itemData":{"id":725,"type":"article-journal","abstract":"Discusses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K"},{"family":"Lau","given":"Hakwan"}],"issued":{"date-parts":[["2015"]]}}},{"id":542,"uris":["http://zotero.org/users/8275165/items/PN9SZXQ9"],"itemData":{"id":542,"type":"article-journal","abstract":"In priming research, it is often argued that humans can discriminate stimuli outside consciousness. For example, the semantic meaning of numbers can be processed even when the numbers are so strongly masked that participants are not aware of them. These claims are typically based on a certain pattern of results: Direct measures indicate no conscious awareness of the masked stimuli, while indirect measures show clear priming effects of the same stimuli on reaction times or neurophysiological measures. From this pattern, preserved (unconscious) processing in the indirect task is concluded. However, this widely used standard reasoning is problematic and leads to spurious claims of unconscious processing. Such problems can be avoided by comparing sensitivities of direct and indirect measures. Many studies are affected by these problems, such that a reassessment of the literature is needed. Here, we investigated whether numbers can be processed unconsciously. In three experiments, we replicated and extended well-established effects of number priming over a wide range of stimulus visibilities. We then compared the standard reasoning to a sensitivity analysis, where direct and indirect effects are compared using the same metric. Results show that the sensitivities of indirect measures did not exceed those of direct measures, thereby indicating no evidence for preserved unconscious processing when awareness of the stimuli is low. Instead, it seems that at low visibility there is residual processing that affects direct and indirect measures to a similar degree. This suggests that similar processing modes cause those effects in direct and indirect measures.","container-title":"Attention, Perception, &amp; Psychophysics","DOI":"10.3758/s13414-021-02312-2","ISSN":"1943-3921, 1943-393X","issue":"6","journalAbbreviation":"Atten Percept Psychophys","language":"en","page":"2510-2529","source":"DOI.org (Crossref)","title":"Number processing outside awareness? Systematically testing sensitivities of direct and indirect measures of consciousness","title-short":"Number processing outside awareness?","volume":"83","author":[{"family":"Zerweck","given":"Iris A."},{"family":"Kao","given":"Chung-Shan"},{"family":"Meyen","given":"Sascha"},{"family":"Amado","given":"Catarina"},{"family":"Eltz","given":"Martin","non-dropping-particle":"von"},{"family":"Klimm","given":"Maren"},{"family":"Franz","given":"Volker H."}],"issued":{"date-parts":[["2021",8]]}}}],"schema":"https://github.com/citation-style-language/schema/raw/master/csl-citation.json"} </w:instrText>
      </w:r>
      <w:r w:rsidR="00B621A3">
        <w:fldChar w:fldCharType="separate"/>
      </w:r>
      <w:r w:rsidR="00915CA3" w:rsidRPr="00915CA3">
        <w:rPr>
          <w:rFonts w:ascii="Times New Roman" w:hAnsi="Times New Roman" w:cs="Times New Roman"/>
        </w:rPr>
        <w:t>(</w:t>
      </w:r>
      <w:proofErr w:type="spellStart"/>
      <w:r w:rsidR="00915CA3" w:rsidRPr="00915CA3">
        <w:rPr>
          <w:rFonts w:ascii="Times New Roman" w:hAnsi="Times New Roman" w:cs="Times New Roman"/>
        </w:rPr>
        <w:t>Merikle</w:t>
      </w:r>
      <w:proofErr w:type="spellEnd"/>
      <w:r w:rsidR="00915CA3" w:rsidRPr="00915CA3">
        <w:rPr>
          <w:rFonts w:ascii="Times New Roman" w:hAnsi="Times New Roman" w:cs="Times New Roman"/>
        </w:rPr>
        <w:t xml:space="preserve">, 1992; Peters &amp; Lau, 2015; </w:t>
      </w:r>
      <w:proofErr w:type="spellStart"/>
      <w:r w:rsidR="00915CA3" w:rsidRPr="00915CA3">
        <w:rPr>
          <w:rFonts w:ascii="Times New Roman" w:hAnsi="Times New Roman" w:cs="Times New Roman"/>
        </w:rPr>
        <w:t>Zerweck</w:t>
      </w:r>
      <w:proofErr w:type="spellEnd"/>
      <w:r w:rsidR="00915CA3" w:rsidRPr="00915CA3">
        <w:rPr>
          <w:rFonts w:ascii="Times New Roman" w:hAnsi="Times New Roman" w:cs="Times New Roman"/>
        </w:rPr>
        <w:t xml:space="preserve"> et al., 2021)</w:t>
      </w:r>
      <w:r w:rsidR="00B621A3">
        <w:fldChar w:fldCharType="end"/>
      </w:r>
      <w:r w:rsidR="00B00AED">
        <w:t xml:space="preserve">. Similarly, </w:t>
      </w:r>
      <w:r w:rsidR="00A0070E">
        <w:t xml:space="preserve">the unconscious effect </w:t>
      </w:r>
      <w:r w:rsidR="00504374">
        <w:t xml:space="preserve">could not result </w:t>
      </w:r>
      <w:r w:rsidR="00A0070E">
        <w:t xml:space="preserve">from regression to the mean of the awareness measurement </w:t>
      </w:r>
      <w:r w:rsidR="00504374">
        <w:fldChar w:fldCharType="begin"/>
      </w:r>
      <w:r w:rsidR="00504374">
        <w:instrText xml:space="preserve"> ADDIN ZOTERO_ITEM CSL_CITATION {"citationID":"NNTxCXKP","properties":{"formattedCitation":"(Shanks, 2017)","plainCitation":"(Shanks, 2017)","noteIndex":0},"citationItems":[{"id":367,"uris":["http://zotero.org/users/8275165/items/S3MMCUX7"],"itemData":{"id":367,"type":"article-journal","abstract":"Many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R."}],"issued":{"date-parts":[["2017",6]]}}}],"schema":"https://github.com/citation-style-language/schema/raw/master/csl-citation.json"} </w:instrText>
      </w:r>
      <w:r w:rsidR="00504374">
        <w:fldChar w:fldCharType="separate"/>
      </w:r>
      <w:r w:rsidR="00504374" w:rsidRPr="00504374">
        <w:rPr>
          <w:rFonts w:ascii="Times New Roman" w:hAnsi="Times New Roman" w:cs="Times New Roman"/>
        </w:rPr>
        <w:t>(Shanks, 2017)</w:t>
      </w:r>
      <w:r w:rsidR="00504374">
        <w:fldChar w:fldCharType="end"/>
      </w:r>
      <w:r w:rsidR="00C060D1">
        <w:t>,</w:t>
      </w:r>
      <w:r w:rsidR="00A26212">
        <w:t xml:space="preserve"> </w:t>
      </w:r>
      <w:r w:rsidR="00A0070E">
        <w:t xml:space="preserve">since </w:t>
      </w:r>
      <w:r w:rsidR="00A26212">
        <w:t xml:space="preserve">no </w:t>
      </w:r>
      <w:r w:rsidR="00B00AED">
        <w:t xml:space="preserve">participants </w:t>
      </w:r>
      <w:r w:rsidR="00A26212">
        <w:t xml:space="preserve">were excluded </w:t>
      </w:r>
      <w:r w:rsidR="007B078A">
        <w:t xml:space="preserve">for seeing </w:t>
      </w:r>
      <w:r w:rsidR="00A26212">
        <w:t>the prime</w:t>
      </w:r>
      <w:r w:rsidR="00B00AED">
        <w:t xml:space="preserve">. To conclude, </w:t>
      </w:r>
      <w:r w:rsidR="00C060D1">
        <w:t xml:space="preserve">this experiment provides strong evidence for an </w:t>
      </w:r>
      <w:r w:rsidR="00B00AED">
        <w:t xml:space="preserve">unconscious </w:t>
      </w:r>
      <w:r w:rsidR="00C060D1">
        <w:t xml:space="preserve">word </w:t>
      </w:r>
      <w:r w:rsidR="00260B74">
        <w:t>repetition</w:t>
      </w:r>
      <w:r w:rsidR="00C060D1">
        <w:t xml:space="preserve"> </w:t>
      </w:r>
      <w:r w:rsidR="00B00AED">
        <w:t>effect</w:t>
      </w:r>
      <w:r w:rsidR="00260B74">
        <w:t xml:space="preserve">, in line with previous studies reporting similar effects (yet with somewhat less strict awareness measures; </w:t>
      </w:r>
      <w:commentRangeStart w:id="594"/>
      <w:r w:rsidR="00260B74">
        <w:t>REF</w:t>
      </w:r>
      <w:commentRangeEnd w:id="594"/>
      <w:r w:rsidR="00704F58">
        <w:rPr>
          <w:rStyle w:val="CommentReference"/>
        </w:rPr>
        <w:commentReference w:id="594"/>
      </w:r>
      <w:r w:rsidR="00260B74">
        <w:t>).</w:t>
      </w:r>
    </w:p>
    <w:p w14:paraId="451352B2" w14:textId="1DF5D375" w:rsidR="005F0446" w:rsidRDefault="00973F2D" w:rsidP="00B46B54">
      <w:r>
        <w:t xml:space="preserve">Importantly, this </w:t>
      </w:r>
      <w:r w:rsidR="00B92907">
        <w:t xml:space="preserve">experiment demonstrated </w:t>
      </w:r>
      <w:r w:rsidR="00FC2B22">
        <w:t xml:space="preserve">how </w:t>
      </w:r>
      <w:r w:rsidR="005F0446">
        <w:t>motion tracking</w:t>
      </w:r>
      <w:r w:rsidR="00B92907">
        <w:t xml:space="preserve"> </w:t>
      </w:r>
      <w:r w:rsidR="005F0446">
        <w:t xml:space="preserve">can be beneficial to the study of unconscious processes. Unlike keyboard </w:t>
      </w:r>
      <w:r w:rsidR="00560A4A">
        <w:t>response</w:t>
      </w:r>
      <w:r w:rsidR="00BF6789">
        <w:t>s</w:t>
      </w:r>
      <w:r w:rsidR="00560A4A">
        <w:t>,</w:t>
      </w:r>
      <w:r w:rsidR="005F0446">
        <w:t xml:space="preserve"> which </w:t>
      </w:r>
      <w:r w:rsidR="00BF6789">
        <w:t>are one dimensional</w:t>
      </w:r>
      <w:r w:rsidR="002E3F67">
        <w:t xml:space="preserve"> and mark the outcome of the decision process</w:t>
      </w:r>
      <w:r w:rsidR="005F0446">
        <w:t xml:space="preserve">, the reaching measure allows </w:t>
      </w:r>
      <w:r w:rsidR="00CA3047">
        <w:t>tracking the decision as it unfold</w:t>
      </w:r>
      <w:r w:rsidR="005F1215">
        <w:t xml:space="preserve">s </w:t>
      </w:r>
      <w:commentRangeStart w:id="595"/>
      <w:r w:rsidR="005F1215">
        <w:t>(ref)</w:t>
      </w:r>
      <w:commentRangeEnd w:id="595"/>
      <w:r w:rsidR="005F1215">
        <w:rPr>
          <w:rStyle w:val="CommentReference"/>
        </w:rPr>
        <w:commentReference w:id="595"/>
      </w:r>
      <w:r w:rsidR="00CA3047">
        <w:t xml:space="preserve">, including </w:t>
      </w:r>
      <w:r w:rsidR="005F0446">
        <w:t>change</w:t>
      </w:r>
      <w:r w:rsidR="00CA3047">
        <w:t>s</w:t>
      </w:r>
      <w:r w:rsidR="005F0446">
        <w:t xml:space="preserve"> </w:t>
      </w:r>
      <w:r w:rsidR="00CA3047">
        <w:t xml:space="preserve">of </w:t>
      </w:r>
      <w:r w:rsidR="005F0446">
        <w:t xml:space="preserve">mind and </w:t>
      </w:r>
      <w:r w:rsidR="00906246">
        <w:t xml:space="preserve">online </w:t>
      </w:r>
      <w:r w:rsidR="005F0446">
        <w:t>correct</w:t>
      </w:r>
      <w:r w:rsidR="00906246">
        <w:t>ions of response</w:t>
      </w:r>
      <w:r w:rsidR="0072187B">
        <w:t xml:space="preserve"> </w:t>
      </w:r>
      <w:r w:rsidR="00B46B54">
        <w:fldChar w:fldCharType="begin"/>
      </w:r>
      <w:r w:rsidR="00B46B54">
        <w:instrText xml:space="preserve"> ADDIN ZOTERO_ITEM CSL_CITATION {"citationID":"WpXmKs4A","properties":{"formattedCitation":"(Resulaj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46B54">
        <w:fldChar w:fldCharType="separate"/>
      </w:r>
      <w:r w:rsidR="00B46B54" w:rsidRPr="00B46B54">
        <w:rPr>
          <w:rFonts w:ascii="Times New Roman" w:hAnsi="Times New Roman" w:cs="Times New Roman"/>
        </w:rPr>
        <w:t>(</w:t>
      </w:r>
      <w:proofErr w:type="spellStart"/>
      <w:r w:rsidR="00B46B54" w:rsidRPr="00B46B54">
        <w:rPr>
          <w:rFonts w:ascii="Times New Roman" w:hAnsi="Times New Roman" w:cs="Times New Roman"/>
        </w:rPr>
        <w:t>Resulaj</w:t>
      </w:r>
      <w:proofErr w:type="spellEnd"/>
      <w:r w:rsidR="00B46B54" w:rsidRPr="00B46B54">
        <w:rPr>
          <w:rFonts w:ascii="Times New Roman" w:hAnsi="Times New Roman" w:cs="Times New Roman"/>
        </w:rPr>
        <w:t xml:space="preserve"> et al., 2009; Song &amp; Nakayama, 2009)</w:t>
      </w:r>
      <w:r w:rsidR="00B46B54">
        <w:fldChar w:fldCharType="end"/>
      </w:r>
      <w:r w:rsidR="005F0446">
        <w:t xml:space="preserve">. This type of </w:t>
      </w:r>
      <w:r w:rsidR="00E8307D">
        <w:t xml:space="preserve">behavior </w:t>
      </w:r>
      <w:r w:rsidR="005F0446">
        <w:t xml:space="preserve">is particularly interesting </w:t>
      </w:r>
      <w:r w:rsidR="005F1215">
        <w:t xml:space="preserve">in priming experiments </w:t>
      </w:r>
      <w:r w:rsidR="005F0446">
        <w:t xml:space="preserve">because it might </w:t>
      </w:r>
      <w:r w:rsidR="00235A05">
        <w:t xml:space="preserve">reflect a strong conflict between </w:t>
      </w:r>
      <w:r w:rsidR="00563641">
        <w:t>the</w:t>
      </w:r>
      <w:r w:rsidR="00A23426">
        <w:t xml:space="preserve"> </w:t>
      </w:r>
      <w:r w:rsidR="00235A05">
        <w:t xml:space="preserve">prime </w:t>
      </w:r>
      <w:r w:rsidR="00E8307D">
        <w:t xml:space="preserve">and </w:t>
      </w:r>
      <w:r w:rsidR="00563641">
        <w:t xml:space="preserve">the </w:t>
      </w:r>
      <w:r w:rsidR="00235A05">
        <w:t>target</w:t>
      </w:r>
      <w:r w:rsidR="005F0446">
        <w:t xml:space="preserve">. </w:t>
      </w:r>
      <w:r w:rsidR="00B53C5F">
        <w:t>Additionally</w:t>
      </w:r>
      <w:r w:rsidR="005F0446">
        <w:t xml:space="preserve">, </w:t>
      </w:r>
      <w:r w:rsidR="00AF738E">
        <w:t xml:space="preserve">since participants can </w:t>
      </w:r>
      <w:r w:rsidR="005F0446">
        <w:t xml:space="preserve">regret and </w:t>
      </w:r>
      <w:r w:rsidR="00AF738E">
        <w:t>self-</w:t>
      </w:r>
      <w:r w:rsidR="005F0446">
        <w:t xml:space="preserve">correct </w:t>
      </w:r>
      <w:r w:rsidR="00AF738E">
        <w:t xml:space="preserve">during the trial, the number of </w:t>
      </w:r>
      <w:r w:rsidR="00AD4A30">
        <w:t xml:space="preserve">incorrect </w:t>
      </w:r>
      <w:r w:rsidR="00AF738E">
        <w:t xml:space="preserve">responses (which are excluded from analysis) is reduced, </w:t>
      </w:r>
      <w:r w:rsidR="002A3AD3">
        <w:t xml:space="preserve">as was </w:t>
      </w:r>
      <w:r w:rsidR="00AF738E">
        <w:t xml:space="preserve">indeed the case </w:t>
      </w:r>
      <w:r w:rsidR="00A96FFC">
        <w:t xml:space="preserve">in </w:t>
      </w:r>
      <w:r w:rsidR="00207923">
        <w:t xml:space="preserve">the motion tracking </w:t>
      </w:r>
      <w:r w:rsidR="001B42C3">
        <w:t>sessio</w:t>
      </w:r>
      <w:r w:rsidR="005B0880">
        <w:t>n</w:t>
      </w:r>
      <w:r w:rsidR="00207923">
        <w:t xml:space="preserve"> compared with the keyboard session in </w:t>
      </w:r>
      <w:r w:rsidR="00A96FFC">
        <w:t>Exp</w:t>
      </w:r>
      <w:r w:rsidR="00AF738E">
        <w:t>eriment</w:t>
      </w:r>
      <w:r w:rsidR="00A96FFC">
        <w:t xml:space="preserve"> 4</w:t>
      </w:r>
      <w:r w:rsidR="00691DE5">
        <w:t xml:space="preserve"> (though notably, there more trials were excluded due to </w:t>
      </w:r>
      <w:del w:id="596" w:author="Chen Heller" w:date="2022-09-14T14:42:00Z">
        <w:r w:rsidR="00691DE5" w:rsidDel="003723A9">
          <w:delText xml:space="preserve">too slow </w:delText>
        </w:r>
      </w:del>
      <w:ins w:id="597" w:author="Chen Heller" w:date="2022-09-14T14:42:00Z">
        <w:r w:rsidR="003723A9">
          <w:t xml:space="preserve">early or late </w:t>
        </w:r>
      </w:ins>
      <w:r w:rsidR="00691DE5">
        <w:t>responses)</w:t>
      </w:r>
      <w:r w:rsidR="005F0446">
        <w:t>.</w:t>
      </w:r>
    </w:p>
    <w:p w14:paraId="26216D45" w14:textId="339135AB" w:rsidR="00C07D7A" w:rsidRDefault="007A6540" w:rsidP="00C07D7A">
      <w:r>
        <w:t xml:space="preserve">Contrary to my hypothesis, the effect size in the keyboard condition </w:t>
      </w:r>
      <w:r w:rsidR="003B1BD0">
        <w:t xml:space="preserve">was </w:t>
      </w:r>
      <w:r w:rsidR="002B6B6F">
        <w:t xml:space="preserve">comparable </w:t>
      </w:r>
      <w:r w:rsidR="003B1BD0">
        <w:t xml:space="preserve">to that </w:t>
      </w:r>
      <w:r w:rsidR="009245E5">
        <w:t xml:space="preserve">found </w:t>
      </w:r>
      <w:r w:rsidR="008857EF">
        <w:t xml:space="preserve">for </w:t>
      </w:r>
      <w:r w:rsidR="009245E5">
        <w:t xml:space="preserve">the </w:t>
      </w:r>
      <w:r w:rsidR="003B1BD0">
        <w:t xml:space="preserve">movement duration </w:t>
      </w:r>
      <w:r w:rsidR="009245E5">
        <w:t>variable</w:t>
      </w:r>
      <w:r w:rsidR="005D402D">
        <w:t xml:space="preserve">, and </w:t>
      </w:r>
      <w:r w:rsidR="00BD6E45">
        <w:t xml:space="preserve">numerically </w:t>
      </w:r>
      <w:r w:rsidR="005D402D">
        <w:t xml:space="preserve">larger than </w:t>
      </w:r>
      <w:r w:rsidR="00115AEF">
        <w:t xml:space="preserve">the </w:t>
      </w:r>
      <w:r w:rsidR="00437184">
        <w:t>effect found for</w:t>
      </w:r>
      <w:r w:rsidR="00115AEF">
        <w:t xml:space="preserve"> the </w:t>
      </w:r>
      <w:r w:rsidR="00C0281E">
        <w:t>reach area measure</w:t>
      </w:r>
      <w:r w:rsidR="00C13750">
        <w:t xml:space="preserve">. </w:t>
      </w:r>
      <w:r w:rsidR="00C07D7A">
        <w:t xml:space="preserve">This result contrasts with the </w:t>
      </w:r>
      <w:r w:rsidR="00C07D7A">
        <w:t>f</w:t>
      </w:r>
      <w:r w:rsidR="00C07D7A">
        <w:t xml:space="preserve">inding </w:t>
      </w:r>
      <w:r w:rsidR="00C07D7A">
        <w:t>of</w:t>
      </w:r>
      <w:r w:rsidR="00C07D7A">
        <w:t xml:space="preserve"> </w:t>
      </w:r>
      <w:r w:rsidR="00C07D7A">
        <w:fldChar w:fldCharType="begin"/>
      </w:r>
      <w:r w:rsidR="00C07D7A">
        <w:instrText xml:space="preserve"> ADDIN ZOTERO_ITEM CSL_CITATION {"citationID":"hIVq5P75","properties":{"formattedCitation":"(Xiao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C07D7A">
        <w:fldChar w:fldCharType="separate"/>
      </w:r>
      <w:r w:rsidR="00C07D7A" w:rsidRPr="00F43BB9">
        <w:rPr>
          <w:rFonts w:ascii="Times New Roman" w:hAnsi="Times New Roman" w:cs="Times New Roman"/>
        </w:rPr>
        <w:t xml:space="preserve">Xiao et al. </w:t>
      </w:r>
      <w:r w:rsidR="00C07D7A">
        <w:rPr>
          <w:rFonts w:ascii="Times New Roman" w:hAnsi="Times New Roman" w:cs="Times New Roman"/>
        </w:rPr>
        <w:t>(</w:t>
      </w:r>
      <w:r w:rsidR="00C07D7A" w:rsidRPr="00F43BB9">
        <w:rPr>
          <w:rFonts w:ascii="Times New Roman" w:hAnsi="Times New Roman" w:cs="Times New Roman"/>
        </w:rPr>
        <w:t>2015)</w:t>
      </w:r>
      <w:r w:rsidR="00C07D7A">
        <w:fldChar w:fldCharType="end"/>
      </w:r>
      <w:r w:rsidR="00687C17">
        <w:t>,</w:t>
      </w:r>
      <w:r w:rsidR="00C07D7A">
        <w:t xml:space="preserve"> which </w:t>
      </w:r>
      <w:r w:rsidR="00687C17">
        <w:t>suggested</w:t>
      </w:r>
      <w:r w:rsidR="00C07D7A">
        <w:t xml:space="preserve"> an advantage for mouse tracking over keyboard responses. </w:t>
      </w:r>
      <w:r w:rsidR="001F5C20">
        <w:t>One possible explanation for this discrepancy might stem from the different form of movement tracking; while I used a camera-</w:t>
      </w:r>
      <w:r w:rsidR="001F5C20">
        <w:lastRenderedPageBreak/>
        <w:t xml:space="preserve">based motion tracking for reaching movements, Xiao and colleagues have </w:t>
      </w:r>
      <w:r w:rsidR="00E31AD5">
        <w:t xml:space="preserve">used </w:t>
      </w:r>
      <w:r w:rsidR="00C07D7A">
        <w:t>mouse tracking</w:t>
      </w:r>
      <w:r w:rsidR="003F1817">
        <w:t>, which might be</w:t>
      </w:r>
      <w:r w:rsidR="00C07D7A">
        <w:t xml:space="preserve"> more sensitive than reaching responses. </w:t>
      </w:r>
      <w:r w:rsidR="001E0400">
        <w:t>However</w:t>
      </w:r>
      <w:r w:rsidR="00C07D7A">
        <w:t xml:space="preserve">, reaching </w:t>
      </w:r>
      <w:r w:rsidR="0003552A">
        <w:t>is held to be</w:t>
      </w:r>
      <w:r w:rsidR="00C07D7A">
        <w:t xml:space="preserve"> more intuitive than mouse pointing, which places less constraints on movements</w:t>
      </w:r>
      <w:r w:rsidR="00834981">
        <w:t xml:space="preserve"> </w:t>
      </w:r>
      <w:r w:rsidR="00C07D7A">
        <w:fldChar w:fldCharType="begin"/>
      </w:r>
      <w:r w:rsidR="00C07D7A">
        <w:instrText xml:space="preserve"> ADDIN ZOTERO_ITEM CSL_CITATION {"citationID":"zT7sN0Bz","properties":{"formattedCitation":"(Desmurget et al., 1997; Palluel-Germain et al., 2004)","plainCitation":"(Desmurget et al., 1997; Palluel-Germain et al., 2004)","noteIndex":0},"citationItems":[{"id":499,"uris":["http://zotero.org/users/8275165/items/VBSALU6U"],"itemData":{"id":499,"type":"article-journal","abstract":"Desmurget,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C07D7A">
        <w:fldChar w:fldCharType="separate"/>
      </w:r>
      <w:r w:rsidR="00C07D7A" w:rsidRPr="00DB56AD">
        <w:rPr>
          <w:rFonts w:ascii="Times New Roman" w:hAnsi="Times New Roman" w:cs="Times New Roman"/>
        </w:rPr>
        <w:t>(</w:t>
      </w:r>
      <w:proofErr w:type="spellStart"/>
      <w:r w:rsidR="00C07D7A" w:rsidRPr="00DB56AD">
        <w:rPr>
          <w:rFonts w:ascii="Times New Roman" w:hAnsi="Times New Roman" w:cs="Times New Roman"/>
        </w:rPr>
        <w:t>Desmurget</w:t>
      </w:r>
      <w:proofErr w:type="spellEnd"/>
      <w:r w:rsidR="00C07D7A" w:rsidRPr="00DB56AD">
        <w:rPr>
          <w:rFonts w:ascii="Times New Roman" w:hAnsi="Times New Roman" w:cs="Times New Roman"/>
        </w:rPr>
        <w:t xml:space="preserve"> et al., 1997; </w:t>
      </w:r>
      <w:proofErr w:type="spellStart"/>
      <w:r w:rsidR="00C07D7A" w:rsidRPr="00DB56AD">
        <w:rPr>
          <w:rFonts w:ascii="Times New Roman" w:hAnsi="Times New Roman" w:cs="Times New Roman"/>
        </w:rPr>
        <w:t>Palluel</w:t>
      </w:r>
      <w:proofErr w:type="spellEnd"/>
      <w:r w:rsidR="00C07D7A" w:rsidRPr="00DB56AD">
        <w:rPr>
          <w:rFonts w:ascii="Times New Roman" w:hAnsi="Times New Roman" w:cs="Times New Roman"/>
        </w:rPr>
        <w:t>-Germain et al., 2004)</w:t>
      </w:r>
      <w:r w:rsidR="00C07D7A">
        <w:fldChar w:fldCharType="end"/>
      </w:r>
      <w:r w:rsidR="006316CA">
        <w:t xml:space="preserve"> and accordingly is considered to be more sensitive to subtle effects</w:t>
      </w:r>
      <w:commentRangeStart w:id="598"/>
      <w:r w:rsidR="006316CA">
        <w:t xml:space="preserve"> (ref)</w:t>
      </w:r>
      <w:r w:rsidR="00C07D7A">
        <w:t xml:space="preserve">. </w:t>
      </w:r>
      <w:commentRangeEnd w:id="598"/>
      <w:r w:rsidR="006316CA">
        <w:rPr>
          <w:rStyle w:val="CommentReference"/>
        </w:rPr>
        <w:commentReference w:id="598"/>
      </w:r>
      <w:r w:rsidR="00B63590">
        <w:t xml:space="preserve">Indeed, </w:t>
      </w:r>
      <w:r w:rsidR="00C07D7A">
        <w:t xml:space="preserve">previous findings showed </w:t>
      </w:r>
      <w:r w:rsidR="00201CB0">
        <w:t xml:space="preserve">that </w:t>
      </w:r>
      <w:r w:rsidR="00C07D7A">
        <w:t>reaching responds faster and with greater curvatures to changes of mind</w:t>
      </w:r>
      <w:r w:rsidR="001C5CCB">
        <w:t xml:space="preserve"> than mouse tracking</w:t>
      </w:r>
      <w:r w:rsidR="00C07D7A">
        <w:t xml:space="preserve"> </w:t>
      </w:r>
      <w:r w:rsidR="00C07D7A">
        <w:fldChar w:fldCharType="begin"/>
      </w:r>
      <w:r w:rsidR="00C07D7A">
        <w:instrText xml:space="preserve"> ADDIN ZOTERO_ITEM CSL_CITATION {"citationID":"lMdEF7bo","properties":{"formattedCitation":"(Moher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C07D7A">
        <w:fldChar w:fldCharType="separate"/>
      </w:r>
      <w:r w:rsidR="00C07D7A" w:rsidRPr="0019598D">
        <w:rPr>
          <w:rFonts w:ascii="Times New Roman" w:hAnsi="Times New Roman" w:cs="Times New Roman"/>
        </w:rPr>
        <w:t>(Moher &amp; Song, 2019)</w:t>
      </w:r>
      <w:r w:rsidR="00C07D7A">
        <w:fldChar w:fldCharType="end"/>
      </w:r>
      <w:r w:rsidR="00C07D7A">
        <w:t>.</w:t>
      </w:r>
    </w:p>
    <w:p w14:paraId="6B69B6CC" w14:textId="1E75C4FC" w:rsidR="00C07D7A" w:rsidRPr="00FB5ABF" w:rsidRDefault="00C04573" w:rsidP="00C07D7A">
      <w:r>
        <w:t xml:space="preserve">Another difference between the current study and </w:t>
      </w:r>
      <w:r w:rsidR="00C07D7A">
        <w:fldChar w:fldCharType="begin"/>
      </w:r>
      <w:r w:rsidR="00C07D7A">
        <w:instrText xml:space="preserve"> ADDIN ZOTERO_ITEM CSL_CITATION {"citationID":"dz6pPQZC","properties":{"formattedCitation":"(Xiao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C07D7A">
        <w:fldChar w:fldCharType="separate"/>
      </w:r>
      <w:r w:rsidR="00C07D7A" w:rsidRPr="006C231A">
        <w:rPr>
          <w:rFonts w:ascii="Times New Roman" w:hAnsi="Times New Roman" w:cs="Times New Roman"/>
        </w:rPr>
        <w:t xml:space="preserve">Xiao et al. </w:t>
      </w:r>
      <w:r w:rsidR="00C07D7A">
        <w:rPr>
          <w:rFonts w:ascii="Times New Roman" w:hAnsi="Times New Roman" w:cs="Times New Roman"/>
        </w:rPr>
        <w:t>(</w:t>
      </w:r>
      <w:r w:rsidR="00C07D7A" w:rsidRPr="006C231A">
        <w:rPr>
          <w:rFonts w:ascii="Times New Roman" w:hAnsi="Times New Roman" w:cs="Times New Roman"/>
        </w:rPr>
        <w:t>2015)</w:t>
      </w:r>
      <w:r w:rsidR="00C07D7A">
        <w:fldChar w:fldCharType="end"/>
      </w:r>
      <w:r w:rsidR="00C07D7A">
        <w:t xml:space="preserve"> </w:t>
      </w:r>
      <w:r>
        <w:t>pertains to the dependent variable</w:t>
      </w:r>
      <w:r w:rsidR="00C07D7A">
        <w:t xml:space="preserve">. While I used </w:t>
      </w:r>
      <w:r w:rsidR="00AF72AB">
        <w:t>the reach</w:t>
      </w:r>
      <w:r w:rsidR="00C07D7A">
        <w:t xml:space="preserve"> area measure</w:t>
      </w:r>
      <w:r w:rsidR="00AF72AB">
        <w:t>,</w:t>
      </w:r>
      <w:r w:rsidR="00C07D7A">
        <w:t xml:space="preserve"> </w:t>
      </w:r>
      <w:r w:rsidR="00AF72AB">
        <w:t>which</w:t>
      </w:r>
      <w:r w:rsidR="00C07D7A">
        <w:t xml:space="preserve"> is calculated </w:t>
      </w:r>
      <w:r w:rsidR="00C70AA4">
        <w:t>on</w:t>
      </w:r>
      <w:r w:rsidR="00C07D7A">
        <w:t xml:space="preserve"> the average trajectories</w:t>
      </w:r>
      <w:r w:rsidR="00E55CA2">
        <w:t xml:space="preserve"> </w:t>
      </w:r>
      <w:r w:rsidR="00770EA1">
        <w:t>with</w:t>
      </w:r>
      <w:r w:rsidR="00C07D7A">
        <w:t xml:space="preserve"> a single value per participant, Xiao et al. used AUC which is computed separately for each trial. </w:t>
      </w:r>
      <w:r w:rsidR="00904BDE">
        <w:t>The latter accordingly includes more information on</w:t>
      </w:r>
      <w:r w:rsidR="00C07D7A">
        <w:t xml:space="preserve"> the variance that is lost when averaging trajectories over trials. However, a post hoc analysis </w:t>
      </w:r>
      <w:r w:rsidR="001624DE">
        <w:t>using</w:t>
      </w:r>
      <w:r w:rsidR="00C07D7A">
        <w:t xml:space="preserve"> the AUC measure on my data reveled similar effect size to that produced by the reach area measure.</w:t>
      </w:r>
      <w:r w:rsidR="006E765D">
        <w:t xml:space="preserve"> Thus, this difference </w:t>
      </w:r>
      <w:r w:rsidR="00950DF9">
        <w:t>in analysis approaches cannot explain the differential results.</w:t>
      </w:r>
    </w:p>
    <w:p w14:paraId="51969BEE" w14:textId="53884914" w:rsidR="00C07D7A" w:rsidRPr="002E61A9" w:rsidRDefault="005C2B8A" w:rsidP="00C07D7A">
      <w:r>
        <w:t>A more critical difference between the studies pertains to</w:t>
      </w:r>
      <w:r w:rsidR="001B3E41">
        <w:t xml:space="preserve"> </w:t>
      </w:r>
      <w:r w:rsidR="00C07D7A">
        <w:t>the awareness measure</w:t>
      </w:r>
      <w:r>
        <w:t>s</w:t>
      </w:r>
      <w:r w:rsidR="00C07D7A">
        <w:t xml:space="preserve"> </w:t>
      </w:r>
      <w:r>
        <w:t>in the two studies.</w:t>
      </w:r>
      <w:r w:rsidR="00C07D7A">
        <w:t xml:space="preserve"> </w:t>
      </w:r>
      <w:r w:rsidR="00C07D7A">
        <w:fldChar w:fldCharType="begin"/>
      </w:r>
      <w:r w:rsidR="00C07D7A">
        <w:instrText xml:space="preserve"> ADDIN ZOTERO_ITEM CSL_CITATION {"citationID":"kktjy5hQ","properties":{"formattedCitation":"(Xiao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C07D7A">
        <w:fldChar w:fldCharType="separate"/>
      </w:r>
      <w:r w:rsidR="00C07D7A" w:rsidRPr="006C231A">
        <w:rPr>
          <w:rFonts w:ascii="Times New Roman" w:hAnsi="Times New Roman" w:cs="Times New Roman"/>
        </w:rPr>
        <w:t xml:space="preserve">Xiao et al. </w:t>
      </w:r>
      <w:r w:rsidR="00C07D7A">
        <w:rPr>
          <w:rFonts w:ascii="Times New Roman" w:hAnsi="Times New Roman" w:cs="Times New Roman"/>
        </w:rPr>
        <w:t>(</w:t>
      </w:r>
      <w:r w:rsidR="00C07D7A" w:rsidRPr="006C231A">
        <w:rPr>
          <w:rFonts w:ascii="Times New Roman" w:hAnsi="Times New Roman" w:cs="Times New Roman"/>
        </w:rPr>
        <w:t>2015)</w:t>
      </w:r>
      <w:r w:rsidR="00C07D7A">
        <w:fldChar w:fldCharType="end"/>
      </w:r>
      <w:r w:rsidR="00D4631A">
        <w:t xml:space="preserve"> assessed </w:t>
      </w:r>
      <w:r w:rsidR="001B3E41">
        <w:t xml:space="preserve">the contribution of </w:t>
      </w:r>
      <w:r w:rsidR="00C07D7A">
        <w:t>awareness by examining the correlation between the objective visibility of the prime and the size of the congruency effect. This type of analysis has been shown to inflate unconscious effects</w:t>
      </w:r>
      <w:r w:rsidR="00C82D1B">
        <w:t>,</w:t>
      </w:r>
      <w:r w:rsidR="00C07D7A">
        <w:t xml:space="preserve"> since the correlation measurement is limited by the reliability of either of the variables </w:t>
      </w:r>
      <w:r w:rsidR="00C07D7A">
        <w:fldChar w:fldCharType="begin"/>
      </w:r>
      <w:r w:rsidR="00C07D7A">
        <w:instrText xml:space="preserve"> ADDIN ZOTERO_ITEM CSL_CITATION {"citationID":"37vW4xXH","properties":{"formattedCitation":"(Malejka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C07D7A">
        <w:fldChar w:fldCharType="separate"/>
      </w:r>
      <w:r w:rsidR="00C07D7A" w:rsidRPr="00A9331B">
        <w:rPr>
          <w:rFonts w:ascii="Times New Roman" w:hAnsi="Times New Roman" w:cs="Times New Roman"/>
        </w:rPr>
        <w:t>(</w:t>
      </w:r>
      <w:proofErr w:type="spellStart"/>
      <w:r w:rsidR="00C07D7A" w:rsidRPr="00A9331B">
        <w:rPr>
          <w:rFonts w:ascii="Times New Roman" w:hAnsi="Times New Roman" w:cs="Times New Roman"/>
        </w:rPr>
        <w:t>Malejka</w:t>
      </w:r>
      <w:proofErr w:type="spellEnd"/>
      <w:r w:rsidR="00C07D7A" w:rsidRPr="00A9331B">
        <w:rPr>
          <w:rFonts w:ascii="Times New Roman" w:hAnsi="Times New Roman" w:cs="Times New Roman"/>
        </w:rPr>
        <w:t xml:space="preserve"> et al., 2021)</w:t>
      </w:r>
      <w:r w:rsidR="00C07D7A">
        <w:fldChar w:fldCharType="end"/>
      </w:r>
      <w:r w:rsidR="00C07D7A">
        <w:t xml:space="preserve">. Furthermore, visual examination of the reported d' </w:t>
      </w:r>
      <w:r w:rsidR="00C82D1B">
        <w:t xml:space="preserve">in that work </w:t>
      </w:r>
      <w:r w:rsidR="00C07D7A">
        <w:t xml:space="preserve">reveals that the masking procedure was </w:t>
      </w:r>
      <w:proofErr w:type="gramStart"/>
      <w:r w:rsidR="00223E68">
        <w:t>actually ineffective</w:t>
      </w:r>
      <w:proofErr w:type="gramEnd"/>
      <w:r w:rsidR="00223E68">
        <w:t xml:space="preserve"> in </w:t>
      </w:r>
      <w:r w:rsidR="00C07D7A">
        <w:t>render</w:t>
      </w:r>
      <w:r w:rsidR="00223E68">
        <w:t>ing</w:t>
      </w:r>
      <w:r w:rsidR="00C07D7A">
        <w:t xml:space="preserve"> the prime completely invisible</w:t>
      </w:r>
      <w:r w:rsidR="00223E68">
        <w:t xml:space="preserve"> (as for most participants, d’ was higher than </w:t>
      </w:r>
      <w:del w:id="599" w:author="Chen Heller" w:date="2022-09-14T14:47:00Z">
        <w:r w:rsidR="00223E68" w:rsidDel="00903FAC">
          <w:delText>??)</w:delText>
        </w:r>
        <w:r w:rsidR="00C07D7A" w:rsidDel="00903FAC">
          <w:delText xml:space="preserve">, </w:delText>
        </w:r>
      </w:del>
      <w:ins w:id="600" w:author="Chen Heller" w:date="2022-09-14T14:47:00Z">
        <w:r w:rsidR="00903FAC">
          <w:t>0</w:t>
        </w:r>
        <w:r w:rsidR="00903FAC">
          <w:t>)</w:t>
        </w:r>
        <w:r w:rsidR="00903FAC">
          <w:t xml:space="preserve">, </w:t>
        </w:r>
      </w:ins>
      <w:r w:rsidR="00C07D7A">
        <w:t xml:space="preserve">allowing it to be consciously processed. </w:t>
      </w:r>
      <w:r w:rsidR="008B125E">
        <w:t>T</w:t>
      </w:r>
      <w:r w:rsidR="007D198C">
        <w:t>hus, i</w:t>
      </w:r>
      <w:r w:rsidR="00C07D7A">
        <w:t xml:space="preserve">t </w:t>
      </w:r>
      <w:r w:rsidR="007D198C">
        <w:t>seems</w:t>
      </w:r>
      <w:r w:rsidR="00C07D7A">
        <w:t xml:space="preserve"> plausible that </w:t>
      </w:r>
      <w:r w:rsidR="007D198C">
        <w:t xml:space="preserve">the reported effect is more driven by </w:t>
      </w:r>
      <w:r w:rsidR="00C07D7A">
        <w:t>consciously processed primes</w:t>
      </w:r>
      <w:r w:rsidR="007D198C">
        <w:t>, which might</w:t>
      </w:r>
      <w:r w:rsidR="00C07D7A">
        <w:t xml:space="preserve"> affect movements to a larger extent than unconscious ones, </w:t>
      </w:r>
      <w:r w:rsidR="00877280">
        <w:t xml:space="preserve">and that </w:t>
      </w:r>
      <w:r w:rsidR="00C07D7A">
        <w:t>could account for the large effect found by Xiao and colleagues.</w:t>
      </w:r>
    </w:p>
    <w:p w14:paraId="74E5FA86" w14:textId="13A96DB5" w:rsidR="00C07D7A" w:rsidRDefault="00C07D7A" w:rsidP="00BF3E1B">
      <w:r>
        <w:t>Finally, the discrepancy</w:t>
      </w:r>
      <w:r w:rsidR="009D6C03">
        <w:t xml:space="preserve"> between the studies</w:t>
      </w:r>
      <w:r>
        <w:t xml:space="preserve"> could also </w:t>
      </w:r>
      <w:r w:rsidR="00533882">
        <w:t xml:space="preserve">be </w:t>
      </w:r>
      <w:r>
        <w:t xml:space="preserve">accidental. It is possible that the </w:t>
      </w:r>
      <w:r w:rsidR="00E5732E">
        <w:t xml:space="preserve">one set of reported </w:t>
      </w:r>
      <w:r>
        <w:t xml:space="preserve">results </w:t>
      </w:r>
      <w:r w:rsidR="00EF4F7C">
        <w:t>is</w:t>
      </w:r>
      <w:r>
        <w:t xml:space="preserve"> erroneous, </w:t>
      </w:r>
      <w:r w:rsidR="00EF4F7C">
        <w:t xml:space="preserve">which calls for </w:t>
      </w:r>
      <w:r>
        <w:t xml:space="preserve">further studies to examine the relation between reaching and keyboard responses. One </w:t>
      </w:r>
      <w:r w:rsidR="00FE12FA">
        <w:t xml:space="preserve">way by which such studies could go beyond the current work </w:t>
      </w:r>
      <w:r>
        <w:t>would be to use a dynamic starting condition</w:t>
      </w:r>
      <w:r w:rsidR="00FF5517">
        <w:t>,</w:t>
      </w:r>
      <w:r>
        <w:t xml:space="preserve"> in which the stimuli </w:t>
      </w:r>
      <w:r w:rsidR="00FF5517">
        <w:t>are</w:t>
      </w:r>
      <w:r>
        <w:t xml:space="preserve"> presented only after the movement was initiated. This paradigm has been shown to increase the movement consistency and curvature and decrease the amount of noise </w:t>
      </w:r>
      <w:r>
        <w:fldChar w:fldCharType="begin"/>
      </w:r>
      <w:r>
        <w:instrText xml:space="preserve"> ADDIN ZOTERO_ITEM CSL_CITATION {"citationID":"ALWVJU5S","properties":{"formattedCitation":"(Scherbaum &amp; Kieslich, 2018)","plainCitation":"(Scherbaum &amp; Kieslich, 2018)","noteIndex":0},"citationItems":[{"id":321,"uris":["http://zotero.org/users/8275165/items/IZYALV52"],"itemData":{"id":321,"type":"article-journal","container-title":"Behavior Research Methods","DOI":"10.3758/s13428-017-0977-4","ISSN":"1554-3528","issue":"5","journalAbbreviation":"Behav Res","language":"en","page":"2097-2110","source":"DOI.org (Crossref)","title":"Stuck at the starting line: How the starting procedure influences mouse-tracking data","title-short":"Stuck at the starting line","volume":"50","author":[{"family":"Scherbaum","given":"Stefan"},{"family":"Kieslich","given":"Pascal J."}],"issued":{"date-parts":[["2018",10]]}}}],"schema":"https://github.com/citation-style-language/schema/raw/master/csl-citation.json"} </w:instrText>
      </w:r>
      <w:r>
        <w:fldChar w:fldCharType="separate"/>
      </w:r>
      <w:r w:rsidRPr="001617E7">
        <w:rPr>
          <w:rFonts w:ascii="Times New Roman" w:hAnsi="Times New Roman" w:cs="Times New Roman"/>
        </w:rPr>
        <w:t>(</w:t>
      </w:r>
      <w:proofErr w:type="spellStart"/>
      <w:r w:rsidRPr="001617E7">
        <w:rPr>
          <w:rFonts w:ascii="Times New Roman" w:hAnsi="Times New Roman" w:cs="Times New Roman"/>
        </w:rPr>
        <w:t>Scherbaum</w:t>
      </w:r>
      <w:proofErr w:type="spellEnd"/>
      <w:r w:rsidRPr="001617E7">
        <w:rPr>
          <w:rFonts w:ascii="Times New Roman" w:hAnsi="Times New Roman" w:cs="Times New Roman"/>
        </w:rPr>
        <w:t xml:space="preserve"> &amp; </w:t>
      </w:r>
      <w:proofErr w:type="spellStart"/>
      <w:r w:rsidRPr="001617E7">
        <w:rPr>
          <w:rFonts w:ascii="Times New Roman" w:hAnsi="Times New Roman" w:cs="Times New Roman"/>
        </w:rPr>
        <w:t>Kieslich</w:t>
      </w:r>
      <w:proofErr w:type="spellEnd"/>
      <w:r w:rsidRPr="001617E7">
        <w:rPr>
          <w:rFonts w:ascii="Times New Roman" w:hAnsi="Times New Roman" w:cs="Times New Roman"/>
        </w:rPr>
        <w:t>, 2018)</w:t>
      </w:r>
      <w:r>
        <w:fldChar w:fldCharType="end"/>
      </w:r>
      <w:r>
        <w:t>. Moreover, it will decrease the number of excluded trials</w:t>
      </w:r>
      <w:r w:rsidR="006B4F02">
        <w:t>,</w:t>
      </w:r>
      <w:r>
        <w:t xml:space="preserve"> as no trials will be excluded due to early </w:t>
      </w:r>
      <w:r>
        <w:lastRenderedPageBreak/>
        <w:t>or late responses. This could potentially increase the signal to noise ratio in the reaching task and allow reaching to unravel a larger congruency effect.</w:t>
      </w:r>
    </w:p>
    <w:p w14:paraId="12FC8C8D" w14:textId="21472D3D" w:rsidR="00DC11F3" w:rsidRDefault="00BF3E1B" w:rsidP="00DC11F3">
      <w:commentRangeStart w:id="601"/>
      <w:r>
        <w:t xml:space="preserve">Assuming the results obtained here are genuine, one could go beyond the discrepancy between </w:t>
      </w:r>
      <w:r w:rsidR="00502F15">
        <w:t>them</w:t>
      </w:r>
      <w:r>
        <w:t xml:space="preserve"> and those </w:t>
      </w:r>
      <w:r w:rsidR="00725A51">
        <w:t xml:space="preserve">reported </w:t>
      </w:r>
      <w:r>
        <w:t>by Xiao et al. (2015</w:t>
      </w:r>
      <w:proofErr w:type="gramStart"/>
      <w:r>
        <w:t xml:space="preserve">), </w:t>
      </w:r>
      <w:r w:rsidR="00725A51">
        <w:t>and</w:t>
      </w:r>
      <w:proofErr w:type="gramEnd"/>
      <w:r>
        <w:t xml:space="preserve"> ask </w:t>
      </w:r>
      <w:r w:rsidR="00725A51">
        <w:t xml:space="preserve">how can we explain the current findings. That is, why </w:t>
      </w:r>
      <w:r w:rsidR="00D0539B">
        <w:t xml:space="preserve">was the </w:t>
      </w:r>
      <w:r w:rsidR="00725A51">
        <w:t>expected pattern of a stronger effect for movement tracking not found.</w:t>
      </w:r>
      <w:commentRangeEnd w:id="601"/>
      <w:r w:rsidR="006A758F">
        <w:rPr>
          <w:rStyle w:val="CommentReference"/>
        </w:rPr>
        <w:commentReference w:id="601"/>
      </w:r>
      <w:r>
        <w:t xml:space="preserve"> </w:t>
      </w:r>
      <w:r w:rsidR="00725A51">
        <w:t xml:space="preserve">One </w:t>
      </w:r>
      <w:r w:rsidR="00C13750">
        <w:t xml:space="preserve">possible explanation </w:t>
      </w:r>
      <w:r w:rsidR="009144E2">
        <w:t xml:space="preserve">might stem from </w:t>
      </w:r>
      <w:r w:rsidR="00B300C4">
        <w:t>the</w:t>
      </w:r>
      <w:r w:rsidR="005500AD">
        <w:t xml:space="preserve"> </w:t>
      </w:r>
      <w:r w:rsidR="007F0B60">
        <w:t xml:space="preserve">larger amount of noise in the </w:t>
      </w:r>
      <w:commentRangeStart w:id="602"/>
      <w:r w:rsidR="007F0B60">
        <w:t>reaching measure</w:t>
      </w:r>
      <w:commentRangeEnd w:id="602"/>
      <w:r w:rsidR="009E3931">
        <w:rPr>
          <w:rStyle w:val="CommentReference"/>
        </w:rPr>
        <w:commentReference w:id="602"/>
      </w:r>
      <w:r w:rsidR="00AC79D4">
        <w:t xml:space="preserve"> </w:t>
      </w:r>
      <w:commentRangeStart w:id="603"/>
      <w:commentRangeStart w:id="604"/>
      <w:r w:rsidR="00AC79D4">
        <w:t>(ref)</w:t>
      </w:r>
      <w:commentRangeEnd w:id="603"/>
      <w:r w:rsidR="00AC79D4">
        <w:rPr>
          <w:rStyle w:val="CommentReference"/>
        </w:rPr>
        <w:commentReference w:id="603"/>
      </w:r>
      <w:commentRangeEnd w:id="604"/>
      <w:r w:rsidR="001016A8">
        <w:rPr>
          <w:rStyle w:val="CommentReference"/>
        </w:rPr>
        <w:commentReference w:id="604"/>
      </w:r>
      <w:r w:rsidR="007F0B60">
        <w:t xml:space="preserve">. </w:t>
      </w:r>
      <w:r w:rsidR="00C0281E">
        <w:t xml:space="preserve">Specifically, </w:t>
      </w:r>
      <w:r w:rsidR="007F0B60">
        <w:t xml:space="preserve">reaching </w:t>
      </w:r>
      <w:r w:rsidR="00B160A8">
        <w:t>require</w:t>
      </w:r>
      <w:r w:rsidR="00181385">
        <w:t>s</w:t>
      </w:r>
      <w:r w:rsidR="00B160A8">
        <w:t xml:space="preserve"> planning a trajectory towards a target</w:t>
      </w:r>
      <w:r w:rsidR="00AC79D4">
        <w:t>,</w:t>
      </w:r>
      <w:r w:rsidR="00B160A8">
        <w:t xml:space="preserve"> which makes </w:t>
      </w:r>
      <w:r w:rsidR="00181385">
        <w:t xml:space="preserve">it </w:t>
      </w:r>
      <w:r w:rsidR="00B160A8">
        <w:t>more comple</w:t>
      </w:r>
      <w:r w:rsidR="00ED1528">
        <w:t>x</w:t>
      </w:r>
      <w:r w:rsidR="00181385">
        <w:t xml:space="preserve"> than a simple keypress.</w:t>
      </w:r>
      <w:r w:rsidR="00B160A8">
        <w:t xml:space="preserve"> </w:t>
      </w:r>
      <w:r w:rsidR="00181385">
        <w:t>T</w:t>
      </w:r>
      <w:r w:rsidR="00EE0803">
        <w:t>he more complex a process is, the more room there is for error and variability when executing it</w:t>
      </w:r>
      <w:r w:rsidR="00746BAC">
        <w:t xml:space="preserve"> </w:t>
      </w:r>
      <w:commentRangeStart w:id="605"/>
      <w:r w:rsidR="00746BAC">
        <w:t>(ref)</w:t>
      </w:r>
      <w:commentRangeEnd w:id="605"/>
      <w:r w:rsidR="00746BAC">
        <w:rPr>
          <w:rStyle w:val="CommentReference"/>
        </w:rPr>
        <w:commentReference w:id="605"/>
      </w:r>
      <w:r w:rsidR="00F77750">
        <w:t xml:space="preserve">. </w:t>
      </w:r>
      <w:r w:rsidR="00115003">
        <w:t>This might obscure</w:t>
      </w:r>
      <w:r w:rsidR="005541B0">
        <w:t xml:space="preserve"> the</w:t>
      </w:r>
      <w:r w:rsidR="00115003">
        <w:t xml:space="preserve"> </w:t>
      </w:r>
      <w:r w:rsidR="007B612C">
        <w:t xml:space="preserve">congruency effect </w:t>
      </w:r>
      <w:r w:rsidR="000E6656">
        <w:t xml:space="preserve">and make it harder to find </w:t>
      </w:r>
      <w:r w:rsidR="001841B2">
        <w:t xml:space="preserve">in </w:t>
      </w:r>
      <w:r w:rsidR="00D544FE">
        <w:t>a</w:t>
      </w:r>
      <w:r w:rsidR="005E3892">
        <w:t xml:space="preserve"> complex </w:t>
      </w:r>
      <w:r w:rsidR="007B612C">
        <w:t xml:space="preserve">reaching </w:t>
      </w:r>
      <w:r w:rsidR="005E3892">
        <w:t xml:space="preserve">movement </w:t>
      </w:r>
      <w:r w:rsidR="00D544FE">
        <w:t xml:space="preserve">compared to a </w:t>
      </w:r>
      <w:r w:rsidR="001841B2">
        <w:t>keypress</w:t>
      </w:r>
      <w:r w:rsidR="00F22DA9">
        <w:t xml:space="preserve">. This </w:t>
      </w:r>
      <w:r w:rsidR="005E04C4">
        <w:t xml:space="preserve">notion </w:t>
      </w:r>
      <w:r w:rsidR="00F22DA9">
        <w:t xml:space="preserve">is supported by the larger relative standard </w:t>
      </w:r>
      <w:r w:rsidR="00553B76">
        <w:t>deviation</w:t>
      </w:r>
      <w:r w:rsidR="00F22DA9">
        <w:t xml:space="preserve"> </w:t>
      </w:r>
      <w:commentRangeStart w:id="606"/>
      <w:commentRangeStart w:id="607"/>
      <w:r w:rsidR="00773F6F">
        <w:fldChar w:fldCharType="begin"/>
      </w:r>
      <w:r w:rsidR="00773F6F">
        <w:instrText xml:space="preserve"> ADDIN ZOTERO_ITEM CSL_CITATION {"citationID":"oUaQfPj7","properties":{"formattedCitation":"(Everitt &amp; Skrondal, 2010)","plainCitation":"(Everitt &amp; Skrondal, 2010)","noteIndex":0},"citationItems":[{"id":768,"uris":["http://zotero.org/users/8275165/items/FSG4IFX3"],"itemData":{"id":768,"type":"book","abstract":"In the fourth edition of this dictionary many new entries have been added reflecting, in particular, the expanding interest in Bayesian statistics, causality and machine learning. \nThere has also been a comprehensive review and, where thought necessary, subsequent revision of existing entries. The number of biographies of important statisticians has been increased by including many from outside the UK and the USA and by the inclusion of entries for those who have died since the publication of the third edition.","ISBN":"978-0-511-78827-7","language":"en_US","note":"Accepted: 2018-11-14T09:25:45Z","source":"196.43.179.6:8080","title":"The Cambridge dictionary of statistics","URL":"http://196.43.179.6:8080/xmlui/handle/123456789/1213","author":[{"family":"Everitt","given":"B. S."},{"family":"Skrondal","given":"A."}],"accessed":{"date-parts":[["2022",9,11]]},"issued":{"date-parts":[["2010"]]}}}],"schema":"https://github.com/citation-style-language/schema/raw/master/csl-citation.json"} </w:instrText>
      </w:r>
      <w:r w:rsidR="00773F6F">
        <w:fldChar w:fldCharType="separate"/>
      </w:r>
      <w:r w:rsidR="00773F6F" w:rsidRPr="00773F6F">
        <w:rPr>
          <w:rFonts w:ascii="Times New Roman" w:hAnsi="Times New Roman" w:cs="Times New Roman"/>
        </w:rPr>
        <w:t xml:space="preserve">(Everitt &amp; </w:t>
      </w:r>
      <w:proofErr w:type="spellStart"/>
      <w:r w:rsidR="00773F6F" w:rsidRPr="00773F6F">
        <w:rPr>
          <w:rFonts w:ascii="Times New Roman" w:hAnsi="Times New Roman" w:cs="Times New Roman"/>
        </w:rPr>
        <w:t>Skrondal</w:t>
      </w:r>
      <w:proofErr w:type="spellEnd"/>
      <w:r w:rsidR="00773F6F" w:rsidRPr="00773F6F">
        <w:rPr>
          <w:rFonts w:ascii="Times New Roman" w:hAnsi="Times New Roman" w:cs="Times New Roman"/>
        </w:rPr>
        <w:t>, 2010)</w:t>
      </w:r>
      <w:r w:rsidR="00773F6F">
        <w:fldChar w:fldCharType="end"/>
      </w:r>
      <w:commentRangeEnd w:id="606"/>
      <w:r w:rsidR="00FC6200">
        <w:rPr>
          <w:rStyle w:val="CommentReference"/>
        </w:rPr>
        <w:commentReference w:id="606"/>
      </w:r>
      <w:commentRangeEnd w:id="607"/>
      <w:r w:rsidR="00714F4F">
        <w:rPr>
          <w:rStyle w:val="CommentReference"/>
        </w:rPr>
        <w:commentReference w:id="607"/>
      </w:r>
      <w:r w:rsidR="00553B76">
        <w:t xml:space="preserve"> </w:t>
      </w:r>
      <w:r w:rsidR="00F22DA9">
        <w:t>observe</w:t>
      </w:r>
      <w:r w:rsidR="00553B76">
        <w:t>d</w:t>
      </w:r>
      <w:r w:rsidR="00F22DA9">
        <w:t xml:space="preserve"> in the </w:t>
      </w:r>
      <w:r w:rsidR="00553B76">
        <w:t xml:space="preserve">reaching </w:t>
      </w:r>
      <w:r w:rsidR="00DD09D4">
        <w:t>area</w:t>
      </w:r>
      <w:r w:rsidR="009E579C">
        <w:t xml:space="preserve"> </w:t>
      </w:r>
      <w:r w:rsidR="001700A8">
        <w:t xml:space="preserve">(SD = 1.45) </w:t>
      </w:r>
      <w:r w:rsidR="00553B76">
        <w:t>compared to the keyboard</w:t>
      </w:r>
      <w:r w:rsidR="0041600A">
        <w:t xml:space="preserve"> RT</w:t>
      </w:r>
      <w:r w:rsidR="001700A8">
        <w:t xml:space="preserve"> (SD = 0.85)</w:t>
      </w:r>
      <w:r w:rsidR="00553B76">
        <w:t xml:space="preserve">. </w:t>
      </w:r>
      <w:r w:rsidR="00FC6200">
        <w:t xml:space="preserve">In addition, the </w:t>
      </w:r>
      <w:r w:rsidR="00C674B7">
        <w:t>SNR was further decreased in the reaching session due to the higher number of excluded trials.</w:t>
      </w:r>
    </w:p>
    <w:p w14:paraId="1B5218A9" w14:textId="4B4D3279" w:rsidR="00535B09" w:rsidRPr="008B22C0" w:rsidRDefault="003F6AD7" w:rsidP="00372F74">
      <w:r>
        <w:t>An</w:t>
      </w:r>
      <w:r w:rsidR="00B47C3E">
        <w:t>other</w:t>
      </w:r>
      <w:r>
        <w:t xml:space="preserve"> alternative explanation </w:t>
      </w:r>
      <w:r w:rsidR="00B47C3E">
        <w:t xml:space="preserve">for </w:t>
      </w:r>
      <w:r>
        <w:t xml:space="preserve">the results </w:t>
      </w:r>
      <w:r w:rsidR="00B47C3E">
        <w:t xml:space="preserve">relies on the short-lived nature of </w:t>
      </w:r>
      <w:r w:rsidR="00D81E44">
        <w:t>unconscious effects</w:t>
      </w:r>
      <w:r>
        <w:t xml:space="preserve"> </w:t>
      </w:r>
      <w:r w:rsidR="00367316">
        <w:fldChar w:fldCharType="begin"/>
      </w:r>
      <w:r w:rsidR="00367316">
        <w:instrText xml:space="preserve"> ADDIN ZOTERO_ITEM CSL_CITATION {"citationID":"CKM2gCgQ","properties":{"formattedCitation":"(Greenwald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367316">
        <w:fldChar w:fldCharType="separate"/>
      </w:r>
      <w:r w:rsidR="00367316" w:rsidRPr="00367316">
        <w:rPr>
          <w:rFonts w:ascii="Times New Roman" w:hAnsi="Times New Roman" w:cs="Times New Roman"/>
        </w:rPr>
        <w:t>(Greenwald et al., 1996)</w:t>
      </w:r>
      <w:r w:rsidR="00367316">
        <w:fldChar w:fldCharType="end"/>
      </w:r>
      <w:r w:rsidR="00166587">
        <w:t xml:space="preserve">. As </w:t>
      </w:r>
      <w:r>
        <w:t xml:space="preserve">reaching responses are </w:t>
      </w:r>
      <w:r w:rsidR="00924FB7">
        <w:t>a relatively long ongoing procedure</w:t>
      </w:r>
      <w:r w:rsidR="00D442E6">
        <w:t>, they might be less affected by short-lived effects</w:t>
      </w:r>
      <w:r w:rsidR="00924FB7">
        <w:t>. However</w:t>
      </w:r>
      <w:r w:rsidR="00E4682C">
        <w:t>,</w:t>
      </w:r>
      <w:r w:rsidR="00924FB7">
        <w:t xml:space="preserve"> this </w:t>
      </w:r>
      <w:r w:rsidR="00E4682C">
        <w:t>interpretation</w:t>
      </w:r>
      <w:r w:rsidR="00924FB7">
        <w:t xml:space="preserve"> </w:t>
      </w:r>
      <w:r w:rsidR="001D3A88">
        <w:t xml:space="preserve">does not </w:t>
      </w:r>
      <w:r w:rsidR="007F4931">
        <w:t xml:space="preserve">align </w:t>
      </w:r>
      <w:r w:rsidR="001D3A88">
        <w:t xml:space="preserve">with the </w:t>
      </w:r>
      <w:r w:rsidR="00FC7606">
        <w:t>cluster</w:t>
      </w:r>
      <w:r w:rsidR="00C90517">
        <w:t>-based permutation</w:t>
      </w:r>
      <w:r w:rsidR="00FC7606">
        <w:t xml:space="preserve"> results which show that </w:t>
      </w:r>
      <w:r w:rsidR="001E32AC">
        <w:t xml:space="preserve">the </w:t>
      </w:r>
      <w:r w:rsidR="00FC7606">
        <w:t>primes exert</w:t>
      </w:r>
      <w:r w:rsidR="001E32AC">
        <w:t>ed</w:t>
      </w:r>
      <w:r w:rsidR="00FC7606">
        <w:t xml:space="preserve"> their effects almost throughout the entire movement. In addition, </w:t>
      </w:r>
      <w:r w:rsidR="00050F36">
        <w:t xml:space="preserve">given </w:t>
      </w:r>
      <w:r w:rsidR="00E4682C">
        <w:t xml:space="preserve">that </w:t>
      </w:r>
      <w:r w:rsidR="00374877">
        <w:t>the reaction times</w:t>
      </w:r>
      <w:r w:rsidR="009E3F49">
        <w:t xml:space="preserve"> of the two measures</w:t>
      </w:r>
      <w:r w:rsidR="00374877">
        <w:t xml:space="preserve"> differ</w:t>
      </w:r>
      <w:r w:rsidR="00714EDB">
        <w:t>ed</w:t>
      </w:r>
      <w:r w:rsidR="00374877">
        <w:t xml:space="preserve"> </w:t>
      </w:r>
      <w:r w:rsidR="00D433EC">
        <w:t xml:space="preserve">by </w:t>
      </w:r>
      <w:r w:rsidR="00374877">
        <w:t>60ms</w:t>
      </w:r>
      <w:r w:rsidR="00D433EC">
        <w:t xml:space="preserve"> only</w:t>
      </w:r>
      <w:r w:rsidR="00374877">
        <w:t xml:space="preserve"> (</w:t>
      </w:r>
      <w:proofErr w:type="spellStart"/>
      <w:r w:rsidR="00264247">
        <w:t>M</w:t>
      </w:r>
      <w:r w:rsidR="00374877">
        <w:rPr>
          <w:vertAlign w:val="subscript"/>
        </w:rPr>
        <w:t>reaching</w:t>
      </w:r>
      <w:proofErr w:type="spellEnd"/>
      <w:r w:rsidR="00264247">
        <w:t xml:space="preserve"> = 594.62</w:t>
      </w:r>
      <w:r w:rsidR="00374877">
        <w:t xml:space="preserve">, </w:t>
      </w:r>
      <w:proofErr w:type="spellStart"/>
      <w:r w:rsidR="00264247">
        <w:t>M</w:t>
      </w:r>
      <w:r w:rsidR="00374877">
        <w:rPr>
          <w:vertAlign w:val="subscript"/>
        </w:rPr>
        <w:t>keyboard</w:t>
      </w:r>
      <w:proofErr w:type="spellEnd"/>
      <w:r w:rsidR="00264247">
        <w:t xml:space="preserve"> = 535.49)</w:t>
      </w:r>
      <w:r w:rsidR="00C906BE">
        <w:t>,</w:t>
      </w:r>
      <w:r w:rsidR="00FC7606">
        <w:t xml:space="preserve"> this </w:t>
      </w:r>
      <w:r w:rsidR="00FE7F45">
        <w:t xml:space="preserve">explanation </w:t>
      </w:r>
      <w:r w:rsidR="00FC7606">
        <w:t>seem</w:t>
      </w:r>
      <w:r w:rsidR="00334D4C">
        <w:t>s</w:t>
      </w:r>
      <w:r w:rsidR="00FC7606">
        <w:t xml:space="preserve"> </w:t>
      </w:r>
      <w:r w:rsidR="00334D4C">
        <w:t>un</w:t>
      </w:r>
      <w:r w:rsidR="00FE7F45">
        <w:t>likely</w:t>
      </w:r>
      <w:r w:rsidR="00502BED">
        <w:t>, since if the effect vanished too quickly for affecting reaching, it should have also faded away for keyboard presses</w:t>
      </w:r>
      <w:r w:rsidR="00FE7F45">
        <w:t>.</w:t>
      </w:r>
      <w:r w:rsidR="00D210E4">
        <w:t xml:space="preserve"> Thus, it seems like the lower SNR is a more plausible explanation for the results.</w:t>
      </w:r>
    </w:p>
    <w:p w14:paraId="0CADF9B0" w14:textId="7A529BAA" w:rsidR="00621E6D" w:rsidRDefault="00621E6D" w:rsidP="001617E7">
      <w:r>
        <w:t xml:space="preserve">To conclude, </w:t>
      </w:r>
      <w:r w:rsidR="00226148">
        <w:t xml:space="preserve">although no </w:t>
      </w:r>
      <w:r w:rsidR="00A5641A">
        <w:t>advantage</w:t>
      </w:r>
      <w:r w:rsidR="00226148">
        <w:t xml:space="preserve"> in effect size was found for </w:t>
      </w:r>
      <w:r>
        <w:t>motion tracking</w:t>
      </w:r>
      <w:r w:rsidR="00A5641A">
        <w:t>, this study does suggest that it might be a fruitful venue for future research. First, the effects are comparable to those found when using a</w:t>
      </w:r>
      <w:r w:rsidR="00912A84">
        <w:t xml:space="preserve"> </w:t>
      </w:r>
      <w:r w:rsidR="006A5854">
        <w:t xml:space="preserve">keyboard response </w:t>
      </w:r>
      <w:r w:rsidR="00912A84">
        <w:t xml:space="preserve">measure of </w:t>
      </w:r>
      <w:r>
        <w:t>unconscious processing</w:t>
      </w:r>
      <w:r w:rsidR="006A5854">
        <w:t xml:space="preserve">. </w:t>
      </w:r>
      <w:r w:rsidR="006617C2">
        <w:t>Second, i</w:t>
      </w:r>
      <w:r w:rsidR="006A5854">
        <w:t>t</w:t>
      </w:r>
      <w:r w:rsidR="006617C2">
        <w:t xml:space="preserve"> provide</w:t>
      </w:r>
      <w:r w:rsidR="006A5854">
        <w:t xml:space="preserve">s rich </w:t>
      </w:r>
      <w:r w:rsidR="002D47E4">
        <w:t xml:space="preserve">data </w:t>
      </w:r>
      <w:r w:rsidR="00711B02">
        <w:t>and</w:t>
      </w:r>
      <w:r w:rsidR="002D47E4">
        <w:t xml:space="preserve"> </w:t>
      </w:r>
      <w:r w:rsidR="00AC06B8">
        <w:t>online sensitivity</w:t>
      </w:r>
      <w:r w:rsidR="002D47E4">
        <w:t xml:space="preserve"> that is not possible with a keyboard measure</w:t>
      </w:r>
      <w:r w:rsidR="006617C2">
        <w:t>. This open</w:t>
      </w:r>
      <w:r w:rsidR="00FF25A5">
        <w:t>s</w:t>
      </w:r>
      <w:r w:rsidR="006617C2">
        <w:t xml:space="preserve"> the gate to </w:t>
      </w:r>
      <w:del w:id="608" w:author="Chen Heller" w:date="2022-09-13T13:50:00Z">
        <w:r w:rsidR="006617C2" w:rsidDel="003F34C1">
          <w:delText xml:space="preserve">also </w:delText>
        </w:r>
      </w:del>
      <w:del w:id="609" w:author="Chen Heller" w:date="2022-09-14T15:29:00Z">
        <w:r w:rsidR="006617C2" w:rsidDel="00DD538C">
          <w:delText xml:space="preserve">exploring </w:delText>
        </w:r>
      </w:del>
      <w:ins w:id="610" w:author="Chen Heller" w:date="2022-09-14T15:29:00Z">
        <w:r w:rsidR="00DD538C">
          <w:t>delve into</w:t>
        </w:r>
        <w:r w:rsidR="00DD538C">
          <w:t xml:space="preserve"> </w:t>
        </w:r>
      </w:ins>
      <w:r w:rsidR="006617C2">
        <w:t xml:space="preserve">the temporal aspects of unconscious effects on behavior. </w:t>
      </w:r>
      <w:commentRangeStart w:id="611"/>
      <w:r w:rsidR="006617C2">
        <w:t>Thus</w:t>
      </w:r>
      <w:r w:rsidR="00AC06B8">
        <w:t xml:space="preserve">, </w:t>
      </w:r>
      <w:r w:rsidR="006617C2">
        <w:t xml:space="preserve">when taken together, these results </w:t>
      </w:r>
      <w:r w:rsidR="00AC06B8">
        <w:t xml:space="preserve">should encourage researchers to further </w:t>
      </w:r>
      <w:r w:rsidR="00711B02">
        <w:t xml:space="preserve">explore </w:t>
      </w:r>
      <w:r w:rsidR="00957AE0">
        <w:t xml:space="preserve">the </w:t>
      </w:r>
      <w:r w:rsidR="00AC06B8">
        <w:t xml:space="preserve">features </w:t>
      </w:r>
      <w:r w:rsidR="00957AE0">
        <w:t xml:space="preserve">and potential in movement tracking as a tool for studying unconscious </w:t>
      </w:r>
      <w:proofErr w:type="gramStart"/>
      <w:r w:rsidR="00957AE0">
        <w:t xml:space="preserve">processes, </w:t>
      </w:r>
      <w:r w:rsidR="00AC06B8">
        <w:t>and</w:t>
      </w:r>
      <w:proofErr w:type="gramEnd"/>
      <w:r w:rsidR="00AC06B8">
        <w:t xml:space="preserve"> devise new </w:t>
      </w:r>
      <w:r w:rsidR="00711B02">
        <w:t>analys</w:t>
      </w:r>
      <w:r w:rsidR="00493A2B">
        <w:t>e</w:t>
      </w:r>
      <w:r w:rsidR="00711B02">
        <w:t xml:space="preserve">s and </w:t>
      </w:r>
      <w:r w:rsidR="00890657">
        <w:t>parameters that could be extracted from it</w:t>
      </w:r>
      <w:r w:rsidR="00E2517D">
        <w:t xml:space="preserve"> in order to expand our knowledge of processes</w:t>
      </w:r>
      <w:r w:rsidR="00493A2B">
        <w:t xml:space="preserve"> taking place without consciousness</w:t>
      </w:r>
      <w:r w:rsidR="00E2517D">
        <w:t>.</w:t>
      </w:r>
      <w:commentRangeEnd w:id="611"/>
      <w:r w:rsidR="00C42DC7">
        <w:rPr>
          <w:rStyle w:val="CommentReference"/>
        </w:rPr>
        <w:commentReference w:id="611"/>
      </w:r>
    </w:p>
    <w:p w14:paraId="12DA2B37" w14:textId="7065E0F7" w:rsidR="00BB4D09" w:rsidRDefault="005B74BC" w:rsidP="005B74BC">
      <w:pPr>
        <w:pStyle w:val="Heading2"/>
      </w:pPr>
      <w:bookmarkStart w:id="612" w:name="_Toc114053555"/>
      <w:r>
        <w:lastRenderedPageBreak/>
        <w:t>Supplementary materials</w:t>
      </w:r>
      <w:bookmarkEnd w:id="612"/>
    </w:p>
    <w:p w14:paraId="4224BA5D" w14:textId="77777777" w:rsidR="005B74BC" w:rsidRDefault="005B74BC" w:rsidP="005B74BC">
      <w:pPr>
        <w:keepNext/>
        <w:ind w:firstLine="0"/>
        <w:rPr>
          <w:ins w:id="613" w:author="Chen Heller" w:date="2022-09-14T12:08:00Z"/>
        </w:rPr>
        <w:pPrChange w:id="614" w:author="Chen Heller" w:date="2022-09-14T12:08:00Z">
          <w:pPr>
            <w:ind w:firstLine="0"/>
          </w:pPr>
        </w:pPrChange>
      </w:pPr>
      <w:ins w:id="615" w:author="Chen Heller" w:date="2022-09-14T12:06:00Z">
        <w:r w:rsidRPr="005B74BC">
          <w:rPr>
            <w:noProof/>
            <w:lang w:eastAsia="ja-JP" w:bidi="ar-SA"/>
          </w:rPr>
          <w:drawing>
            <wp:inline distT="0" distB="0" distL="0" distR="0" wp14:anchorId="341BFF39" wp14:editId="06ACBECF">
              <wp:extent cx="5976518" cy="320503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1354" t="15838" r="11627" b="13012"/>
                      <a:stretch/>
                    </pic:blipFill>
                    <pic:spPr bwMode="auto">
                      <a:xfrm>
                        <a:off x="0" y="0"/>
                        <a:ext cx="5987474" cy="3210914"/>
                      </a:xfrm>
                      <a:prstGeom prst="rect">
                        <a:avLst/>
                      </a:prstGeom>
                      <a:noFill/>
                      <a:ln>
                        <a:noFill/>
                      </a:ln>
                      <a:extLst>
                        <a:ext uri="{53640926-AAD7-44D8-BBD7-CCE9431645EC}">
                          <a14:shadowObscured xmlns:a14="http://schemas.microsoft.com/office/drawing/2010/main"/>
                        </a:ext>
                      </a:extLst>
                    </pic:spPr>
                  </pic:pic>
                </a:graphicData>
              </a:graphic>
            </wp:inline>
          </w:drawing>
        </w:r>
      </w:ins>
    </w:p>
    <w:p w14:paraId="0F745B8B" w14:textId="7FBDE9A6" w:rsidR="005B74BC" w:rsidRPr="005B74BC" w:rsidRDefault="005B74BC" w:rsidP="005B74BC">
      <w:pPr>
        <w:pStyle w:val="Caption"/>
        <w:rPr>
          <w:lang w:eastAsia="ja-JP" w:bidi="ar-SA"/>
        </w:rPr>
        <w:pPrChange w:id="616" w:author="Chen Heller" w:date="2022-09-14T12:08:00Z">
          <w:pPr>
            <w:ind w:firstLine="0"/>
          </w:pPr>
        </w:pPrChange>
      </w:pPr>
      <w:bookmarkStart w:id="617" w:name="_Ref114050197"/>
      <w:ins w:id="618" w:author="Chen Heller" w:date="2022-09-14T12:08:00Z">
        <w:r>
          <w:t xml:space="preserve">Supplementary Figure </w:t>
        </w:r>
        <w:r>
          <w:fldChar w:fldCharType="begin"/>
        </w:r>
        <w:r>
          <w:instrText xml:space="preserve"> SEQ Supplementary_Figure \* ARABIC </w:instrText>
        </w:r>
      </w:ins>
      <w:r>
        <w:fldChar w:fldCharType="separate"/>
      </w:r>
      <w:ins w:id="619" w:author="Chen Heller" w:date="2022-09-14T12:08:00Z">
        <w:r>
          <w:rPr>
            <w:noProof/>
          </w:rPr>
          <w:t>1</w:t>
        </w:r>
        <w:r>
          <w:fldChar w:fldCharType="end"/>
        </w:r>
        <w:bookmarkEnd w:id="617"/>
        <w:r>
          <w:t>.</w:t>
        </w:r>
        <w:r>
          <w:t xml:space="preserve"> </w:t>
        </w:r>
        <w:r w:rsidR="001A7D06">
          <w:t>Hierarchy of the tree used in the Tree-BH metho</w:t>
        </w:r>
      </w:ins>
      <w:ins w:id="620" w:author="Chen Heller" w:date="2022-09-14T12:09:00Z">
        <w:r w:rsidR="001A7D06">
          <w:t xml:space="preserve">d </w:t>
        </w:r>
      </w:ins>
      <w:ins w:id="621" w:author="Chen Heller" w:date="2022-09-14T12:08:00Z">
        <w:r w:rsidR="001A7D06">
          <w:t>to correct for multiple comparisons</w:t>
        </w:r>
      </w:ins>
      <w:ins w:id="622" w:author="Chen Heller" w:date="2022-09-14T12:09:00Z">
        <w:r w:rsidR="001A7D06">
          <w:t xml:space="preserve">. </w:t>
        </w:r>
      </w:ins>
      <w:ins w:id="623" w:author="Chen Heller" w:date="2022-09-14T12:12:00Z">
        <w:r w:rsidR="00B15DE6">
          <w:t xml:space="preserve">Nodes are statistical </w:t>
        </w:r>
        <w:proofErr w:type="gramStart"/>
        <w:r w:rsidR="00B15DE6">
          <w:t>tests</w:t>
        </w:r>
        <w:proofErr w:type="gramEnd"/>
        <w:r w:rsidR="00B15DE6">
          <w:t xml:space="preserve"> and their corrected p-values appear next to each test's name</w:t>
        </w:r>
      </w:ins>
      <w:ins w:id="624" w:author="Chen Heller" w:date="2022-09-14T12:13:00Z">
        <w:r w:rsidR="00B1053B">
          <w:t xml:space="preserve">. </w:t>
        </w:r>
      </w:ins>
      <w:ins w:id="625" w:author="Chen Heller" w:date="2022-09-14T12:15:00Z">
        <w:r w:rsidR="00C34670">
          <w:t>Significant s</w:t>
        </w:r>
      </w:ins>
      <w:ins w:id="626" w:author="Chen Heller" w:date="2022-09-14T12:13:00Z">
        <w:r w:rsidR="00B1053B">
          <w:t>tatis</w:t>
        </w:r>
      </w:ins>
      <w:ins w:id="627" w:author="Chen Heller" w:date="2022-09-14T12:14:00Z">
        <w:r w:rsidR="00B1053B">
          <w:t>tical</w:t>
        </w:r>
        <w:r w:rsidR="00F45888">
          <w:t xml:space="preserve"> tests </w:t>
        </w:r>
      </w:ins>
      <w:ins w:id="628" w:author="Chen Heller" w:date="2022-09-14T12:15:00Z">
        <w:r w:rsidR="00C34670">
          <w:t xml:space="preserve">that passed </w:t>
        </w:r>
      </w:ins>
      <w:ins w:id="629" w:author="Chen Heller" w:date="2022-09-14T12:14:00Z">
        <w:r w:rsidR="00F45888">
          <w:t>the adjusted alpha are marked in red.</w:t>
        </w:r>
      </w:ins>
    </w:p>
    <w:p w14:paraId="0BE09585" w14:textId="77777777" w:rsidR="005F6361" w:rsidRDefault="005F6361">
      <w:pPr>
        <w:spacing w:line="480" w:lineRule="auto"/>
        <w:jc w:val="left"/>
      </w:pPr>
      <w:r>
        <w:br w:type="page"/>
      </w:r>
    </w:p>
    <w:p w14:paraId="20D20597" w14:textId="68C940E4" w:rsidR="00B00AED" w:rsidRDefault="005F6361" w:rsidP="005F6361">
      <w:pPr>
        <w:pStyle w:val="Heading2"/>
      </w:pPr>
      <w:bookmarkStart w:id="630" w:name="_Toc114053556"/>
      <w:del w:id="631" w:author="Chen Heller" w:date="2022-09-14T12:05:00Z">
        <w:r w:rsidDel="00BB4D09">
          <w:lastRenderedPageBreak/>
          <w:delText>Bibliography</w:delText>
        </w:r>
      </w:del>
      <w:ins w:id="632" w:author="Chen Heller" w:date="2022-09-14T12:05:00Z">
        <w:r w:rsidR="00BB4D09">
          <w:t>References</w:t>
        </w:r>
      </w:ins>
      <w:bookmarkEnd w:id="630"/>
    </w:p>
    <w:p w14:paraId="0689444C" w14:textId="77777777" w:rsidR="00364024" w:rsidRDefault="0003265E" w:rsidP="00364024">
      <w:pPr>
        <w:pStyle w:val="Bibliography"/>
      </w:pPr>
      <w:r>
        <w:rPr>
          <w:lang w:eastAsia="ja-JP" w:bidi="ar-SA"/>
        </w:rPr>
        <w:fldChar w:fldCharType="begin"/>
      </w:r>
      <w:r>
        <w:rPr>
          <w:lang w:eastAsia="ja-JP" w:bidi="ar-SA"/>
        </w:rPr>
        <w:instrText xml:space="preserve"> ADDIN ZOTERO_BIBL {"uncited":[],"omitted":[],"custom":[]} CSL_BIBLIOGRAPHY </w:instrText>
      </w:r>
      <w:r>
        <w:rPr>
          <w:lang w:eastAsia="ja-JP" w:bidi="ar-SA"/>
        </w:rPr>
        <w:fldChar w:fldCharType="separate"/>
      </w:r>
      <w:r w:rsidR="00364024">
        <w:t xml:space="preserve">Abrams, R. L., Klinger, M. R., &amp; Greenwald, A. G. (2002). Subliminal words activate semantic categories (not automated motor responses). </w:t>
      </w:r>
      <w:r w:rsidR="00364024">
        <w:rPr>
          <w:i/>
          <w:iCs/>
        </w:rPr>
        <w:t>Psychonomic Bulletin &amp; Review</w:t>
      </w:r>
      <w:r w:rsidR="00364024">
        <w:t xml:space="preserve">, </w:t>
      </w:r>
      <w:r w:rsidR="00364024">
        <w:rPr>
          <w:i/>
          <w:iCs/>
        </w:rPr>
        <w:t>9</w:t>
      </w:r>
      <w:r w:rsidR="00364024">
        <w:t>(1), 100–106. https://doi.org/10.3758/BF03196262</w:t>
      </w:r>
    </w:p>
    <w:p w14:paraId="5B0DCD1B" w14:textId="77777777" w:rsidR="00364024" w:rsidRDefault="00364024" w:rsidP="00364024">
      <w:pPr>
        <w:pStyle w:val="Bibliography"/>
      </w:pPr>
      <w:proofErr w:type="spellStart"/>
      <w:r>
        <w:t>Aivar</w:t>
      </w:r>
      <w:proofErr w:type="spellEnd"/>
      <w:r>
        <w:t xml:space="preserve">, M. P., Brenner, E., &amp; </w:t>
      </w:r>
      <w:proofErr w:type="spellStart"/>
      <w:r>
        <w:t>Smeets</w:t>
      </w:r>
      <w:proofErr w:type="spellEnd"/>
      <w:r>
        <w:t xml:space="preserve">, J. B. J. (2008). Avoiding moving obstacles. </w:t>
      </w:r>
      <w:r>
        <w:rPr>
          <w:i/>
          <w:iCs/>
        </w:rPr>
        <w:t>Experimental Brain Research</w:t>
      </w:r>
      <w:r>
        <w:t xml:space="preserve">, </w:t>
      </w:r>
      <w:r>
        <w:rPr>
          <w:i/>
          <w:iCs/>
        </w:rPr>
        <w:t>190</w:t>
      </w:r>
      <w:r>
        <w:t>(3), 251–264. https://doi.org/10.1007/s00221-008-1475-9</w:t>
      </w:r>
    </w:p>
    <w:p w14:paraId="3B82792C" w14:textId="77777777" w:rsidR="00364024" w:rsidRDefault="00364024" w:rsidP="00364024">
      <w:pPr>
        <w:pStyle w:val="Bibliography"/>
      </w:pPr>
      <w:r>
        <w:t xml:space="preserve">Almeida, J., Mahon, B. Z., </w:t>
      </w:r>
      <w:proofErr w:type="spellStart"/>
      <w:r>
        <w:t>Zapater-Raberov</w:t>
      </w:r>
      <w:proofErr w:type="spellEnd"/>
      <w:r>
        <w:t xml:space="preserve">, V., </w:t>
      </w:r>
      <w:proofErr w:type="spellStart"/>
      <w:r>
        <w:t>Dziuba</w:t>
      </w:r>
      <w:proofErr w:type="spellEnd"/>
      <w:r>
        <w:t xml:space="preserve">, A., </w:t>
      </w:r>
      <w:proofErr w:type="spellStart"/>
      <w:r>
        <w:t>Cabaço</w:t>
      </w:r>
      <w:proofErr w:type="spellEnd"/>
      <w:r>
        <w:t xml:space="preserve">, T., Marques, J. F., &amp; </w:t>
      </w:r>
      <w:proofErr w:type="spellStart"/>
      <w:r>
        <w:t>Caramazza</w:t>
      </w:r>
      <w:proofErr w:type="spellEnd"/>
      <w:r>
        <w:t xml:space="preserve">, A. (2014). Grasping with the eyes: The role of elongation in visual recognition of manipulable objects. </w:t>
      </w:r>
      <w:r>
        <w:rPr>
          <w:i/>
          <w:iCs/>
        </w:rPr>
        <w:t>Cognitive, Affective, &amp; Behavioral Neuroscience</w:t>
      </w:r>
      <w:r>
        <w:t xml:space="preserve">, </w:t>
      </w:r>
      <w:r>
        <w:rPr>
          <w:i/>
          <w:iCs/>
        </w:rPr>
        <w:t>14</w:t>
      </w:r>
      <w:r>
        <w:t>(1), 319–335. https://doi.org/10.3758/s13415-013-0208-0</w:t>
      </w:r>
    </w:p>
    <w:p w14:paraId="176F6A33" w14:textId="77777777" w:rsidR="00364024" w:rsidRDefault="00364024" w:rsidP="00364024">
      <w:pPr>
        <w:pStyle w:val="Bibliography"/>
      </w:pPr>
      <w:r>
        <w:t xml:space="preserve">Almeida, J., </w:t>
      </w:r>
      <w:proofErr w:type="spellStart"/>
      <w:r>
        <w:t>Pajtas</w:t>
      </w:r>
      <w:proofErr w:type="spellEnd"/>
      <w:r>
        <w:t xml:space="preserve">, P. E., Mahon, B. Z., Nakayama, K., &amp; </w:t>
      </w:r>
      <w:proofErr w:type="spellStart"/>
      <w:r>
        <w:t>Caramazza</w:t>
      </w:r>
      <w:proofErr w:type="spellEnd"/>
      <w:r>
        <w:t xml:space="preserve">, A. (2013). </w:t>
      </w:r>
      <w:proofErr w:type="spellStart"/>
      <w:r>
        <w:t>Affect</w:t>
      </w:r>
      <w:proofErr w:type="spellEnd"/>
      <w:r>
        <w:t xml:space="preserve"> of the unconscious: Visually suppressed angry faces modulate our decisions. </w:t>
      </w:r>
      <w:r>
        <w:rPr>
          <w:i/>
          <w:iCs/>
        </w:rPr>
        <w:t>Cognitive, Affective, &amp; Behavioral Neuroscience</w:t>
      </w:r>
      <w:r>
        <w:t xml:space="preserve">, </w:t>
      </w:r>
      <w:r>
        <w:rPr>
          <w:i/>
          <w:iCs/>
        </w:rPr>
        <w:t>13</w:t>
      </w:r>
      <w:r>
        <w:t>(1), 94–101. https://doi.org/10.3758/s13415-012-0133-7</w:t>
      </w:r>
    </w:p>
    <w:p w14:paraId="2849D882" w14:textId="77777777" w:rsidR="00364024" w:rsidRDefault="00364024" w:rsidP="00364024">
      <w:pPr>
        <w:pStyle w:val="Bibliography"/>
      </w:pPr>
      <w:proofErr w:type="spellStart"/>
      <w:r>
        <w:t>Avneon</w:t>
      </w:r>
      <w:proofErr w:type="spellEnd"/>
      <w:r>
        <w:t xml:space="preserve">, M. (2018). Reexamining unconscious response priming_ A liminal-prime paradigm. </w:t>
      </w:r>
      <w:r>
        <w:rPr>
          <w:i/>
          <w:iCs/>
        </w:rPr>
        <w:t>Consciousness and Cognition</w:t>
      </w:r>
      <w:r>
        <w:t>, 17.</w:t>
      </w:r>
    </w:p>
    <w:p w14:paraId="3403AC9F" w14:textId="77777777" w:rsidR="00364024" w:rsidRDefault="00364024" w:rsidP="00364024">
      <w:pPr>
        <w:pStyle w:val="Bibliography"/>
      </w:pPr>
      <w:proofErr w:type="spellStart"/>
      <w:r>
        <w:t>Bogomolov</w:t>
      </w:r>
      <w:proofErr w:type="spellEnd"/>
      <w:r>
        <w:t xml:space="preserve">, M., Peterson, C. B., </w:t>
      </w:r>
      <w:proofErr w:type="spellStart"/>
      <w:r>
        <w:t>Benjamini</w:t>
      </w:r>
      <w:proofErr w:type="spellEnd"/>
      <w:r>
        <w:t xml:space="preserve">, Y., &amp; </w:t>
      </w:r>
      <w:proofErr w:type="spellStart"/>
      <w:r>
        <w:t>Sabatti</w:t>
      </w:r>
      <w:proofErr w:type="spellEnd"/>
      <w:r>
        <w:t xml:space="preserve">, C. (2021). Hypotheses on a tree: </w:t>
      </w:r>
      <w:proofErr w:type="gramStart"/>
      <w:r>
        <w:t>New</w:t>
      </w:r>
      <w:proofErr w:type="gramEnd"/>
      <w:r>
        <w:t xml:space="preserve"> error rates and testing strategies. </w:t>
      </w:r>
      <w:proofErr w:type="spellStart"/>
      <w:r>
        <w:rPr>
          <w:i/>
          <w:iCs/>
        </w:rPr>
        <w:t>Biometrika</w:t>
      </w:r>
      <w:proofErr w:type="spellEnd"/>
      <w:r>
        <w:t xml:space="preserve">, </w:t>
      </w:r>
      <w:r>
        <w:rPr>
          <w:i/>
          <w:iCs/>
        </w:rPr>
        <w:t>108</w:t>
      </w:r>
      <w:r>
        <w:t>(3), 575–590. https://doi.org/10.1093/biomet/asaa086</w:t>
      </w:r>
    </w:p>
    <w:p w14:paraId="0C022ED9" w14:textId="77777777" w:rsidR="00364024" w:rsidRDefault="00364024" w:rsidP="00364024">
      <w:pPr>
        <w:pStyle w:val="Bibliography"/>
      </w:pPr>
      <w:r>
        <w:t xml:space="preserve">Bowers, K. S. (1982). </w:t>
      </w:r>
      <w:r>
        <w:rPr>
          <w:i/>
          <w:iCs/>
        </w:rPr>
        <w:t>On being unconsciously influenced and informed.</w:t>
      </w:r>
      <w:r>
        <w:t xml:space="preserve"> https://philpapers.org/rec/BOWOBU</w:t>
      </w:r>
    </w:p>
    <w:p w14:paraId="4ACC0190" w14:textId="77777777" w:rsidR="00364024" w:rsidRDefault="00364024" w:rsidP="00364024">
      <w:pPr>
        <w:pStyle w:val="Bibliography"/>
      </w:pPr>
      <w:proofErr w:type="spellStart"/>
      <w:r>
        <w:t>Breitmeyer</w:t>
      </w:r>
      <w:proofErr w:type="spellEnd"/>
      <w:r>
        <w:t xml:space="preserve">, B. G. (2015). Psychophysical “blinding” methods reveal a functional hierarchy of unconscious visual processing. </w:t>
      </w:r>
      <w:r>
        <w:rPr>
          <w:i/>
          <w:iCs/>
        </w:rPr>
        <w:t>Consciousness and Cognition</w:t>
      </w:r>
      <w:r>
        <w:t xml:space="preserve">, </w:t>
      </w:r>
      <w:r>
        <w:rPr>
          <w:i/>
          <w:iCs/>
        </w:rPr>
        <w:t>35</w:t>
      </w:r>
      <w:r>
        <w:t>, 234–250. https://doi.org/10.1016/j.concog.2015.01.012</w:t>
      </w:r>
    </w:p>
    <w:p w14:paraId="0F64DD23" w14:textId="77777777" w:rsidR="00364024" w:rsidRDefault="00364024" w:rsidP="00364024">
      <w:pPr>
        <w:pStyle w:val="Bibliography"/>
      </w:pPr>
      <w:r>
        <w:t xml:space="preserve">Brown, R., Lau, H., &amp; LeDoux, J. E. (2019). Understanding the Higher-Order Approach to Consciousness. </w:t>
      </w:r>
      <w:r>
        <w:rPr>
          <w:i/>
          <w:iCs/>
        </w:rPr>
        <w:t>Trends in Cognitive Sciences</w:t>
      </w:r>
      <w:r>
        <w:t xml:space="preserve">, </w:t>
      </w:r>
      <w:r>
        <w:rPr>
          <w:i/>
          <w:iCs/>
        </w:rPr>
        <w:t>23</w:t>
      </w:r>
      <w:r>
        <w:t>(9), 754–768. https://doi.org/10.1016/j.tics.2019.06.009</w:t>
      </w:r>
    </w:p>
    <w:p w14:paraId="2B8449CE" w14:textId="77777777" w:rsidR="00364024" w:rsidRDefault="00364024" w:rsidP="00364024">
      <w:pPr>
        <w:pStyle w:val="Bibliography"/>
      </w:pPr>
      <w:r>
        <w:t xml:space="preserve">Burk, D., Ingram, J. N., Franklin, D. W., </w:t>
      </w:r>
      <w:proofErr w:type="spellStart"/>
      <w:r>
        <w:t>Shadlen</w:t>
      </w:r>
      <w:proofErr w:type="spellEnd"/>
      <w:r>
        <w:t xml:space="preserve">, M. N., &amp; Wolpert, D. M. (2014). Motor Effort Alters Changes of Mind in Sensorimotor Decision Making. </w:t>
      </w:r>
      <w:proofErr w:type="spellStart"/>
      <w:r>
        <w:rPr>
          <w:i/>
          <w:iCs/>
        </w:rPr>
        <w:t>PLoS</w:t>
      </w:r>
      <w:proofErr w:type="spellEnd"/>
      <w:r>
        <w:rPr>
          <w:i/>
          <w:iCs/>
        </w:rPr>
        <w:t xml:space="preserve"> ONE</w:t>
      </w:r>
      <w:r>
        <w:t xml:space="preserve">, </w:t>
      </w:r>
      <w:r>
        <w:rPr>
          <w:i/>
          <w:iCs/>
        </w:rPr>
        <w:t>9</w:t>
      </w:r>
      <w:r>
        <w:t>(3), e92681. https://doi.org/10.1371/journal.pone.0092681</w:t>
      </w:r>
    </w:p>
    <w:p w14:paraId="0D101F42" w14:textId="77777777" w:rsidR="00364024" w:rsidRDefault="00364024" w:rsidP="00364024">
      <w:pPr>
        <w:pStyle w:val="Bibliography"/>
      </w:pPr>
      <w:proofErr w:type="spellStart"/>
      <w:r>
        <w:t>Cressman</w:t>
      </w:r>
      <w:proofErr w:type="spellEnd"/>
      <w:r>
        <w:t xml:space="preserve">, E. K., Franks, I. M., Enns, J. T., &amp; Chua, R. (2007). On-line control of pointing is modiﬁed by unseen visual shapes. </w:t>
      </w:r>
      <w:r>
        <w:rPr>
          <w:i/>
          <w:iCs/>
        </w:rPr>
        <w:t>Consciousness and Cognition</w:t>
      </w:r>
      <w:r>
        <w:t>, 11.</w:t>
      </w:r>
    </w:p>
    <w:p w14:paraId="3E8BDC07" w14:textId="77777777" w:rsidR="00364024" w:rsidRDefault="00364024" w:rsidP="00364024">
      <w:pPr>
        <w:pStyle w:val="Bibliography"/>
      </w:pPr>
      <w:proofErr w:type="spellStart"/>
      <w:r>
        <w:lastRenderedPageBreak/>
        <w:t>Daltrozzo</w:t>
      </w:r>
      <w:proofErr w:type="spellEnd"/>
      <w:r>
        <w:t xml:space="preserve">, J., Signoret, C., </w:t>
      </w:r>
      <w:proofErr w:type="spellStart"/>
      <w:r>
        <w:t>Tillmann</w:t>
      </w:r>
      <w:proofErr w:type="spellEnd"/>
      <w:r>
        <w:t xml:space="preserve">, B., &amp; Perrin, F. (2011). Subliminal Semantic Priming in Speech. </w:t>
      </w:r>
      <w:proofErr w:type="spellStart"/>
      <w:r>
        <w:rPr>
          <w:i/>
          <w:iCs/>
        </w:rPr>
        <w:t>PLoS</w:t>
      </w:r>
      <w:proofErr w:type="spellEnd"/>
      <w:r>
        <w:rPr>
          <w:i/>
          <w:iCs/>
        </w:rPr>
        <w:t xml:space="preserve"> ONE</w:t>
      </w:r>
      <w:r>
        <w:t xml:space="preserve">, </w:t>
      </w:r>
      <w:r>
        <w:rPr>
          <w:i/>
          <w:iCs/>
        </w:rPr>
        <w:t>6</w:t>
      </w:r>
      <w:r>
        <w:t>(5), e20273. https://doi.org/10.1371/journal.pone.0020273</w:t>
      </w:r>
    </w:p>
    <w:p w14:paraId="1684C319" w14:textId="77777777" w:rsidR="00364024" w:rsidRDefault="00364024" w:rsidP="00364024">
      <w:pPr>
        <w:pStyle w:val="Bibliography"/>
      </w:pPr>
      <w:r>
        <w:t xml:space="preserve">Damian, M. F. (2001). Congruity effects evoked by subliminally presented primes: Automaticity rather than semantic processing. </w:t>
      </w:r>
      <w:r>
        <w:rPr>
          <w:i/>
          <w:iCs/>
        </w:rPr>
        <w:t>Journal of Experimental Psychology: Human Perception and Performance</w:t>
      </w:r>
      <w:r>
        <w:t xml:space="preserve">, </w:t>
      </w:r>
      <w:r>
        <w:rPr>
          <w:i/>
          <w:iCs/>
        </w:rPr>
        <w:t>27</w:t>
      </w:r>
      <w:r>
        <w:t>(1), 154–165. https://doi.org/10.1037/0096-1523.27.1.154</w:t>
      </w:r>
    </w:p>
    <w:p w14:paraId="7E3D65A7" w14:textId="77777777" w:rsidR="00364024" w:rsidRDefault="00364024" w:rsidP="00364024">
      <w:pPr>
        <w:pStyle w:val="Bibliography"/>
      </w:pPr>
      <w:proofErr w:type="spellStart"/>
      <w:r>
        <w:t>Dehaene</w:t>
      </w:r>
      <w:proofErr w:type="spellEnd"/>
      <w:r>
        <w:t xml:space="preserve">, S., </w:t>
      </w:r>
      <w:proofErr w:type="spellStart"/>
      <w:r>
        <w:t>Naccache</w:t>
      </w:r>
      <w:proofErr w:type="spellEnd"/>
      <w:r>
        <w:t xml:space="preserve">, L., </w:t>
      </w:r>
      <w:proofErr w:type="spellStart"/>
      <w:r>
        <w:t>Clec’H</w:t>
      </w:r>
      <w:proofErr w:type="spellEnd"/>
      <w:r>
        <w:t xml:space="preserve">, G. L., Koechlin, E., Mueller, M., &amp; </w:t>
      </w:r>
      <w:proofErr w:type="spellStart"/>
      <w:r>
        <w:t>Dehaene-Lambertz</w:t>
      </w:r>
      <w:proofErr w:type="spellEnd"/>
      <w:r>
        <w:t xml:space="preserve">, G. (1998). </w:t>
      </w:r>
      <w:r>
        <w:rPr>
          <w:i/>
          <w:iCs/>
        </w:rPr>
        <w:t>Imaging unconscious semantic priming</w:t>
      </w:r>
      <w:r>
        <w:t xml:space="preserve">. </w:t>
      </w:r>
      <w:r>
        <w:rPr>
          <w:i/>
          <w:iCs/>
        </w:rPr>
        <w:t>395</w:t>
      </w:r>
      <w:r>
        <w:t>, 4.</w:t>
      </w:r>
    </w:p>
    <w:p w14:paraId="1471B420" w14:textId="77777777" w:rsidR="00364024" w:rsidRDefault="00364024" w:rsidP="00364024">
      <w:pPr>
        <w:pStyle w:val="Bibliography"/>
      </w:pPr>
      <w:proofErr w:type="spellStart"/>
      <w:r>
        <w:t>Dehaene</w:t>
      </w:r>
      <w:proofErr w:type="spellEnd"/>
      <w:r>
        <w:t xml:space="preserve">, S., </w:t>
      </w:r>
      <w:proofErr w:type="spellStart"/>
      <w:r>
        <w:t>Naccache</w:t>
      </w:r>
      <w:proofErr w:type="spellEnd"/>
      <w:r>
        <w:t xml:space="preserve">, L., Cohen, L., </w:t>
      </w:r>
      <w:proofErr w:type="spellStart"/>
      <w:r>
        <w:t>Bihan</w:t>
      </w:r>
      <w:proofErr w:type="spellEnd"/>
      <w:r>
        <w:t xml:space="preserve">, D. L., </w:t>
      </w:r>
      <w:proofErr w:type="spellStart"/>
      <w:r>
        <w:t>Mangin</w:t>
      </w:r>
      <w:proofErr w:type="spellEnd"/>
      <w:r>
        <w:t xml:space="preserve">, J.-F., </w:t>
      </w:r>
      <w:proofErr w:type="spellStart"/>
      <w:r>
        <w:t>Poline</w:t>
      </w:r>
      <w:proofErr w:type="spellEnd"/>
      <w:r>
        <w:t xml:space="preserve">, J.-B., &amp; Rivière, D. (2001). Cerebral mechanisms of word masking and unconscious repetition priming. </w:t>
      </w:r>
      <w:r>
        <w:rPr>
          <w:i/>
          <w:iCs/>
        </w:rPr>
        <w:t>Nature Neuroscience</w:t>
      </w:r>
      <w:r>
        <w:t xml:space="preserve">, </w:t>
      </w:r>
      <w:r>
        <w:rPr>
          <w:i/>
          <w:iCs/>
        </w:rPr>
        <w:t>4</w:t>
      </w:r>
      <w:r>
        <w:t>(7), 752–758. https://doi.org/10.1038/89551</w:t>
      </w:r>
    </w:p>
    <w:p w14:paraId="6917FE39" w14:textId="77777777" w:rsidR="00364024" w:rsidRDefault="00364024" w:rsidP="00364024">
      <w:pPr>
        <w:pStyle w:val="Bibliography"/>
      </w:pPr>
      <w:proofErr w:type="spellStart"/>
      <w:r>
        <w:t>Dell’Acqua</w:t>
      </w:r>
      <w:proofErr w:type="spellEnd"/>
      <w:r>
        <w:t xml:space="preserve">, R., &amp; Grainger, J. (1999). Unconscious semantic priming from pictures. </w:t>
      </w:r>
      <w:r>
        <w:rPr>
          <w:i/>
          <w:iCs/>
        </w:rPr>
        <w:t>Cognition</w:t>
      </w:r>
      <w:r>
        <w:t xml:space="preserve">, </w:t>
      </w:r>
      <w:r>
        <w:rPr>
          <w:i/>
          <w:iCs/>
        </w:rPr>
        <w:t>73</w:t>
      </w:r>
      <w:r>
        <w:t>(1), B1–B15. https://doi.org/10.1016/S0010-0277(99)00049-9</w:t>
      </w:r>
    </w:p>
    <w:p w14:paraId="5880BF4D" w14:textId="77777777" w:rsidR="00364024" w:rsidRDefault="00364024" w:rsidP="00364024">
      <w:pPr>
        <w:pStyle w:val="Bibliography"/>
      </w:pPr>
      <w:proofErr w:type="spellStart"/>
      <w:r>
        <w:t>D’Errico</w:t>
      </w:r>
      <w:proofErr w:type="spellEnd"/>
      <w:r>
        <w:t xml:space="preserve">, J. (2022). </w:t>
      </w:r>
      <w:proofErr w:type="spellStart"/>
      <w:r>
        <w:rPr>
          <w:i/>
          <w:iCs/>
        </w:rPr>
        <w:t>Inpaint_nans</w:t>
      </w:r>
      <w:proofErr w:type="spellEnd"/>
      <w:r>
        <w:t>. MATLAB Central File Exchange. https://www.mathworks.com/matlabcentral/fileexchange/4551-inpaint_nans</w:t>
      </w:r>
    </w:p>
    <w:p w14:paraId="5E37CAB5" w14:textId="77777777" w:rsidR="00364024" w:rsidRDefault="00364024" w:rsidP="00364024">
      <w:pPr>
        <w:pStyle w:val="Bibliography"/>
      </w:pPr>
      <w:proofErr w:type="spellStart"/>
      <w:r>
        <w:t>Desmurget</w:t>
      </w:r>
      <w:proofErr w:type="spellEnd"/>
      <w:r>
        <w:t xml:space="preserve">, M., Jordan, M., </w:t>
      </w:r>
      <w:proofErr w:type="spellStart"/>
      <w:r>
        <w:t>Prablanc</w:t>
      </w:r>
      <w:proofErr w:type="spellEnd"/>
      <w:r>
        <w:t xml:space="preserve">, C., &amp; </w:t>
      </w:r>
      <w:proofErr w:type="spellStart"/>
      <w:r>
        <w:t>Jeannerod</w:t>
      </w:r>
      <w:proofErr w:type="spellEnd"/>
      <w:r>
        <w:t xml:space="preserve">, M. (1997). Constrained and Unconstrained Movements Involve Different Control Strategies. </w:t>
      </w:r>
      <w:r>
        <w:rPr>
          <w:i/>
          <w:iCs/>
        </w:rPr>
        <w:t>Journal of Neurophysiology</w:t>
      </w:r>
      <w:r>
        <w:t xml:space="preserve">, </w:t>
      </w:r>
      <w:r>
        <w:rPr>
          <w:i/>
          <w:iCs/>
        </w:rPr>
        <w:t>77</w:t>
      </w:r>
      <w:r>
        <w:t>(3), 1644–1650. https://doi.org/10.1152/jn.1997.77.3.1644</w:t>
      </w:r>
    </w:p>
    <w:p w14:paraId="1D686483" w14:textId="77777777" w:rsidR="00364024" w:rsidRDefault="00364024" w:rsidP="00364024">
      <w:pPr>
        <w:pStyle w:val="Bibliography"/>
      </w:pPr>
      <w:proofErr w:type="spellStart"/>
      <w:r>
        <w:t>Dotan</w:t>
      </w:r>
      <w:proofErr w:type="spellEnd"/>
      <w:r>
        <w:t xml:space="preserve">, D., </w:t>
      </w:r>
      <w:proofErr w:type="spellStart"/>
      <w:r>
        <w:t>Meyniel</w:t>
      </w:r>
      <w:proofErr w:type="spellEnd"/>
      <w:r>
        <w:t xml:space="preserve">, F., &amp; </w:t>
      </w:r>
      <w:proofErr w:type="spellStart"/>
      <w:r>
        <w:t>Dehaene</w:t>
      </w:r>
      <w:proofErr w:type="spellEnd"/>
      <w:r>
        <w:t xml:space="preserve">, S. (2018). On-line confidence monitoring during decision making. </w:t>
      </w:r>
      <w:r>
        <w:rPr>
          <w:i/>
          <w:iCs/>
        </w:rPr>
        <w:t>Cognition</w:t>
      </w:r>
      <w:r>
        <w:t xml:space="preserve">, </w:t>
      </w:r>
      <w:r>
        <w:rPr>
          <w:i/>
          <w:iCs/>
        </w:rPr>
        <w:t>171</w:t>
      </w:r>
      <w:r>
        <w:t>, 112–121. https://doi.org/10.1016/j.cognition.2017.11.001</w:t>
      </w:r>
    </w:p>
    <w:p w14:paraId="48E4B880" w14:textId="77777777" w:rsidR="00364024" w:rsidRDefault="00364024" w:rsidP="00364024">
      <w:pPr>
        <w:pStyle w:val="Bibliography"/>
      </w:pPr>
      <w:r>
        <w:t xml:space="preserve">Eriksen, C. W. (1960). Discrimination and learning without awareness: A methodological survey and evaluation. </w:t>
      </w:r>
      <w:r>
        <w:rPr>
          <w:i/>
          <w:iCs/>
        </w:rPr>
        <w:t>Psychological Review</w:t>
      </w:r>
      <w:r>
        <w:t xml:space="preserve">, </w:t>
      </w:r>
      <w:r>
        <w:rPr>
          <w:i/>
          <w:iCs/>
        </w:rPr>
        <w:t>67</w:t>
      </w:r>
      <w:r>
        <w:t>(5), 279–300. https://doi.org/10.1037/h0041622</w:t>
      </w:r>
    </w:p>
    <w:p w14:paraId="0986E836" w14:textId="77777777" w:rsidR="00364024" w:rsidRDefault="00364024" w:rsidP="00364024">
      <w:pPr>
        <w:pStyle w:val="Bibliography"/>
      </w:pPr>
      <w:r>
        <w:t xml:space="preserve">Everitt, B. S., &amp; </w:t>
      </w:r>
      <w:proofErr w:type="spellStart"/>
      <w:r>
        <w:t>Skrondal</w:t>
      </w:r>
      <w:proofErr w:type="spellEnd"/>
      <w:r>
        <w:t xml:space="preserve">, A. (2010). </w:t>
      </w:r>
      <w:r>
        <w:rPr>
          <w:i/>
          <w:iCs/>
        </w:rPr>
        <w:t>The Cambridge dictionary of statistics</w:t>
      </w:r>
      <w:r>
        <w:t>. http://196.43.179.6:8080/xmlui/handle/123456789/1213</w:t>
      </w:r>
    </w:p>
    <w:p w14:paraId="17870DB3" w14:textId="77777777" w:rsidR="00364024" w:rsidRDefault="00364024" w:rsidP="00364024">
      <w:pPr>
        <w:pStyle w:val="Bibliography"/>
      </w:pPr>
      <w:r>
        <w:t xml:space="preserve">Farmer, T. A., Cargill, S. A., Hindy, N. C., Dale, R., &amp; Spivey, M. J. (2007). Tracking the Continuity of Language Comprehension: Computer Mouse Trajectories Suggest Parallel Syntactic Processing. </w:t>
      </w:r>
      <w:r>
        <w:rPr>
          <w:i/>
          <w:iCs/>
        </w:rPr>
        <w:t>Cognitive Science</w:t>
      </w:r>
      <w:r>
        <w:t xml:space="preserve">, </w:t>
      </w:r>
      <w:r>
        <w:rPr>
          <w:i/>
          <w:iCs/>
        </w:rPr>
        <w:t>31</w:t>
      </w:r>
      <w:r>
        <w:t>(5), 889–909. https://doi.org/10.1080/03640210701530797</w:t>
      </w:r>
    </w:p>
    <w:p w14:paraId="33255AB4" w14:textId="77777777" w:rsidR="00364024" w:rsidRDefault="00364024" w:rsidP="00364024">
      <w:pPr>
        <w:pStyle w:val="Bibliography"/>
      </w:pPr>
      <w:r>
        <w:t xml:space="preserve">Farmer, T. A., Cargill, S. A., &amp; Spivey, M. J. (2007). </w:t>
      </w:r>
      <w:proofErr w:type="spellStart"/>
      <w:r>
        <w:t>Gradiency</w:t>
      </w:r>
      <w:proofErr w:type="spellEnd"/>
      <w:r>
        <w:t xml:space="preserve"> and Visual Context in Syntactic Garden-Paths. </w:t>
      </w:r>
      <w:r>
        <w:rPr>
          <w:i/>
          <w:iCs/>
        </w:rPr>
        <w:t>Journal of Memory and Language</w:t>
      </w:r>
      <w:r>
        <w:t xml:space="preserve">, </w:t>
      </w:r>
      <w:r>
        <w:rPr>
          <w:i/>
          <w:iCs/>
        </w:rPr>
        <w:t>57</w:t>
      </w:r>
      <w:r>
        <w:t>(4), 570–595. https://doi.org/10.1016/j.jml.2007.04.003</w:t>
      </w:r>
    </w:p>
    <w:p w14:paraId="3B157A97" w14:textId="77777777" w:rsidR="00364024" w:rsidRDefault="00364024" w:rsidP="00364024">
      <w:pPr>
        <w:pStyle w:val="Bibliography"/>
      </w:pPr>
      <w:proofErr w:type="spellStart"/>
      <w:r>
        <w:lastRenderedPageBreak/>
        <w:t>Faul</w:t>
      </w:r>
      <w:proofErr w:type="spellEnd"/>
      <w:r>
        <w:t xml:space="preserve">, F., </w:t>
      </w:r>
      <w:proofErr w:type="spellStart"/>
      <w:r>
        <w:t>Erdfelder</w:t>
      </w:r>
      <w:proofErr w:type="spellEnd"/>
      <w:r>
        <w:t xml:space="preserve">, E., Buchner, A., &amp; Lang, A.-G. (2009). Statistical power analyses using G*Power 3.1: Tests for correlation and regression analyses. </w:t>
      </w:r>
      <w:r>
        <w:rPr>
          <w:i/>
          <w:iCs/>
        </w:rPr>
        <w:t>Behavior Research Methods</w:t>
      </w:r>
      <w:r>
        <w:t xml:space="preserve">, </w:t>
      </w:r>
      <w:r>
        <w:rPr>
          <w:i/>
          <w:iCs/>
        </w:rPr>
        <w:t>41</w:t>
      </w:r>
      <w:r>
        <w:t>(4), 1149–1160. https://doi.org/10.3758/BRM.41.4.1149</w:t>
      </w:r>
    </w:p>
    <w:p w14:paraId="420CCC78" w14:textId="77777777" w:rsidR="00364024" w:rsidRDefault="00364024" w:rsidP="00364024">
      <w:pPr>
        <w:pStyle w:val="Bibliography"/>
      </w:pPr>
      <w:proofErr w:type="spellStart"/>
      <w:r>
        <w:t>Faul</w:t>
      </w:r>
      <w:proofErr w:type="spellEnd"/>
      <w:r>
        <w:t xml:space="preserve">, F., </w:t>
      </w:r>
      <w:proofErr w:type="spellStart"/>
      <w:r>
        <w:t>Erdfelder</w:t>
      </w:r>
      <w:proofErr w:type="spellEnd"/>
      <w:r>
        <w:t xml:space="preserve">, E., Lang, A.-G., &amp; Buchner, A. (2007). G*Power 3: A flexible statistical power analysis program for the social, behavioral, and biomedical sciences. </w:t>
      </w:r>
      <w:r>
        <w:rPr>
          <w:i/>
          <w:iCs/>
        </w:rPr>
        <w:t>Behavior Research Methods</w:t>
      </w:r>
      <w:r>
        <w:t xml:space="preserve">, </w:t>
      </w:r>
      <w:r>
        <w:rPr>
          <w:i/>
          <w:iCs/>
        </w:rPr>
        <w:t>39</w:t>
      </w:r>
      <w:r>
        <w:t>(2), 175–191. https://doi.org/10.3758/BF03193146</w:t>
      </w:r>
    </w:p>
    <w:p w14:paraId="000CFABA" w14:textId="77777777" w:rsidR="00364024" w:rsidRDefault="00364024" w:rsidP="00364024">
      <w:pPr>
        <w:pStyle w:val="Bibliography"/>
      </w:pPr>
      <w:proofErr w:type="spellStart"/>
      <w:r>
        <w:t>Finkbeiner</w:t>
      </w:r>
      <w:proofErr w:type="spellEnd"/>
      <w:r>
        <w:t xml:space="preserve">, M., Forster, K., Nicol, J., &amp; Nakamura, K. (2004). The role of polysemy in masked semantic and translation priming. </w:t>
      </w:r>
      <w:r>
        <w:rPr>
          <w:i/>
          <w:iCs/>
        </w:rPr>
        <w:t>Journal of Memory and Language</w:t>
      </w:r>
      <w:r>
        <w:t xml:space="preserve">, </w:t>
      </w:r>
      <w:r>
        <w:rPr>
          <w:i/>
          <w:iCs/>
        </w:rPr>
        <w:t>51</w:t>
      </w:r>
      <w:r>
        <w:t>(1), 1–22. https://doi.org/10.1016/j.jml.2004.01.004</w:t>
      </w:r>
    </w:p>
    <w:p w14:paraId="0CFB70F7" w14:textId="77777777" w:rsidR="00364024" w:rsidRDefault="00364024" w:rsidP="00364024">
      <w:pPr>
        <w:pStyle w:val="Bibliography"/>
      </w:pPr>
      <w:proofErr w:type="spellStart"/>
      <w:r>
        <w:t>Finkbeiner</w:t>
      </w:r>
      <w:proofErr w:type="spellEnd"/>
      <w:r>
        <w:t xml:space="preserve">, M., &amp; Friedman, J. (2011). The Flexibility of </w:t>
      </w:r>
      <w:proofErr w:type="spellStart"/>
      <w:r>
        <w:t>Nonconsciously</w:t>
      </w:r>
      <w:proofErr w:type="spellEnd"/>
      <w:r>
        <w:t xml:space="preserve"> Deployed Cognitive Processes: Evidence from Masked Congruence Priming. </w:t>
      </w:r>
      <w:proofErr w:type="spellStart"/>
      <w:r>
        <w:rPr>
          <w:i/>
          <w:iCs/>
        </w:rPr>
        <w:t>PLoS</w:t>
      </w:r>
      <w:proofErr w:type="spellEnd"/>
      <w:r>
        <w:rPr>
          <w:i/>
          <w:iCs/>
        </w:rPr>
        <w:t xml:space="preserve"> ONE</w:t>
      </w:r>
      <w:r>
        <w:t xml:space="preserve">, </w:t>
      </w:r>
      <w:r>
        <w:rPr>
          <w:i/>
          <w:iCs/>
        </w:rPr>
        <w:t>6</w:t>
      </w:r>
      <w:r>
        <w:t>(2), e17095. https://doi.org/10.1371/journal.pone.0017095</w:t>
      </w:r>
    </w:p>
    <w:p w14:paraId="25295A79" w14:textId="77777777" w:rsidR="00364024" w:rsidRDefault="00364024" w:rsidP="00364024">
      <w:pPr>
        <w:pStyle w:val="Bibliography"/>
      </w:pPr>
      <w:proofErr w:type="spellStart"/>
      <w:r>
        <w:t>Finkbeiner</w:t>
      </w:r>
      <w:proofErr w:type="spellEnd"/>
      <w:r>
        <w:t xml:space="preserve">, M., Song, J.-H., Nakayama, K., &amp; </w:t>
      </w:r>
      <w:proofErr w:type="spellStart"/>
      <w:r>
        <w:t>Caramazza</w:t>
      </w:r>
      <w:proofErr w:type="spellEnd"/>
      <w:r>
        <w:t xml:space="preserve">, A. (2008). Engaging the motor system with masked orthographic primes: A kinematic analysis. </w:t>
      </w:r>
      <w:r>
        <w:rPr>
          <w:i/>
          <w:iCs/>
        </w:rPr>
        <w:t>Visual Cognition</w:t>
      </w:r>
      <w:r>
        <w:t xml:space="preserve">, </w:t>
      </w:r>
      <w:r>
        <w:rPr>
          <w:i/>
          <w:iCs/>
        </w:rPr>
        <w:t>16</w:t>
      </w:r>
      <w:r>
        <w:t>(1), 11–22. https://doi.org/10.1080/13506280701203838</w:t>
      </w:r>
    </w:p>
    <w:p w14:paraId="3E809191" w14:textId="77777777" w:rsidR="00364024" w:rsidRDefault="00364024" w:rsidP="00364024">
      <w:pPr>
        <w:pStyle w:val="Bibliography"/>
      </w:pPr>
      <w:r>
        <w:t xml:space="preserve">Freeman, J. B., </w:t>
      </w:r>
      <w:proofErr w:type="spellStart"/>
      <w:r>
        <w:t>Ambady</w:t>
      </w:r>
      <w:proofErr w:type="spellEnd"/>
      <w:r>
        <w:t xml:space="preserve">, N., Rule, N. O., &amp; Johnson, K. L. (2008). Will a category cue attract you? Motor output reveals dynamic competition across person construal. </w:t>
      </w:r>
      <w:r>
        <w:rPr>
          <w:i/>
          <w:iCs/>
        </w:rPr>
        <w:t>Journal of Experimental Psychology: General</w:t>
      </w:r>
      <w:r>
        <w:t xml:space="preserve">, </w:t>
      </w:r>
      <w:r>
        <w:rPr>
          <w:i/>
          <w:iCs/>
        </w:rPr>
        <w:t>137</w:t>
      </w:r>
      <w:r>
        <w:t>, 673–690. https://doi.org/10.1037/a0013875</w:t>
      </w:r>
    </w:p>
    <w:p w14:paraId="655D457C" w14:textId="77777777" w:rsidR="00364024" w:rsidRDefault="00364024" w:rsidP="00364024">
      <w:pPr>
        <w:pStyle w:val="Bibliography"/>
      </w:pPr>
      <w:r>
        <w:t xml:space="preserve">Freeman, J. B., Dale, R., &amp; Farmer, T. A. (2011). Hand in Motion Reveals Mind in Motion. </w:t>
      </w:r>
      <w:r>
        <w:rPr>
          <w:i/>
          <w:iCs/>
        </w:rPr>
        <w:t>Frontiers in Psychology</w:t>
      </w:r>
      <w:r>
        <w:t xml:space="preserve">, </w:t>
      </w:r>
      <w:r>
        <w:rPr>
          <w:i/>
          <w:iCs/>
        </w:rPr>
        <w:t>2</w:t>
      </w:r>
      <w:r>
        <w:t>. https://doi.org/10.3389/fpsyg.2011.00059</w:t>
      </w:r>
    </w:p>
    <w:p w14:paraId="463F8FC5" w14:textId="77777777" w:rsidR="00364024" w:rsidRDefault="00364024" w:rsidP="00364024">
      <w:pPr>
        <w:pStyle w:val="Bibliography"/>
      </w:pPr>
      <w:r>
        <w:t xml:space="preserve">Friedman, J., &amp; </w:t>
      </w:r>
      <w:proofErr w:type="spellStart"/>
      <w:r>
        <w:t>Finkbeiner</w:t>
      </w:r>
      <w:proofErr w:type="spellEnd"/>
      <w:r>
        <w:t xml:space="preserve">, M. (2010). Temporal dynamics of masked congruence priming: Evidence from reaching trajectories. </w:t>
      </w:r>
      <w:r>
        <w:rPr>
          <w:i/>
          <w:iCs/>
        </w:rPr>
        <w:t>Proceedings of the 9th Conference of the Australasian Society for Cognitive Science</w:t>
      </w:r>
      <w:r>
        <w:t>, 98–105. https://doi.org/10.5096/ASCS200916</w:t>
      </w:r>
    </w:p>
    <w:p w14:paraId="0F7B5DB9" w14:textId="77777777" w:rsidR="00364024" w:rsidRDefault="00364024" w:rsidP="00364024">
      <w:pPr>
        <w:pStyle w:val="Bibliography"/>
      </w:pPr>
      <w:r>
        <w:t xml:space="preserve">Frost, R., &amp; </w:t>
      </w:r>
      <w:proofErr w:type="spellStart"/>
      <w:r>
        <w:t>Plaut</w:t>
      </w:r>
      <w:proofErr w:type="spellEnd"/>
      <w:r>
        <w:t xml:space="preserve">, D. (2005). </w:t>
      </w:r>
      <w:r>
        <w:rPr>
          <w:i/>
          <w:iCs/>
        </w:rPr>
        <w:t>The word-frequency database for printed Hebrew</w:t>
      </w:r>
      <w:r>
        <w:t>. http://word-freq.huji.ac.il/index.html</w:t>
      </w:r>
    </w:p>
    <w:p w14:paraId="0AC73DEE" w14:textId="77777777" w:rsidR="00364024" w:rsidRDefault="00364024" w:rsidP="00364024">
      <w:pPr>
        <w:pStyle w:val="Bibliography"/>
      </w:pPr>
      <w:r>
        <w:t xml:space="preserve">Gallivan, J. P., &amp; Chapman, C. S. (2014). Three-dimensional reach trajectories as a probe of real-time decision-making between multiple competing targets. </w:t>
      </w:r>
      <w:r>
        <w:rPr>
          <w:i/>
          <w:iCs/>
        </w:rPr>
        <w:t>Frontiers in Neuroscience</w:t>
      </w:r>
      <w:r>
        <w:t xml:space="preserve">, </w:t>
      </w:r>
      <w:r>
        <w:rPr>
          <w:i/>
          <w:iCs/>
        </w:rPr>
        <w:t>8</w:t>
      </w:r>
      <w:r>
        <w:t>. https://doi.org/10.3389/fnins.2014.00215</w:t>
      </w:r>
    </w:p>
    <w:p w14:paraId="189F7E06" w14:textId="77777777" w:rsidR="00364024" w:rsidRDefault="00364024" w:rsidP="00364024">
      <w:pPr>
        <w:pStyle w:val="Bibliography"/>
      </w:pPr>
      <w:r>
        <w:t xml:space="preserve">Greenwald, A. G., </w:t>
      </w:r>
      <w:proofErr w:type="spellStart"/>
      <w:r>
        <w:t>Draine</w:t>
      </w:r>
      <w:proofErr w:type="spellEnd"/>
      <w:r>
        <w:t xml:space="preserve">, S. C., &amp; Abrams, R. L. (1996). Three Cognitive Markers of Unconscious Semantic Activation. </w:t>
      </w:r>
      <w:r>
        <w:rPr>
          <w:i/>
          <w:iCs/>
        </w:rPr>
        <w:t>Science</w:t>
      </w:r>
      <w:r>
        <w:t xml:space="preserve">, </w:t>
      </w:r>
      <w:r>
        <w:rPr>
          <w:i/>
          <w:iCs/>
        </w:rPr>
        <w:t>273</w:t>
      </w:r>
      <w:r>
        <w:t>(5282), 1699–1702. https://doi.org/10.1126/science.273.5282.1699</w:t>
      </w:r>
    </w:p>
    <w:p w14:paraId="39B26640" w14:textId="77777777" w:rsidR="00364024" w:rsidRDefault="00364024" w:rsidP="00364024">
      <w:pPr>
        <w:pStyle w:val="Bibliography"/>
      </w:pPr>
      <w:r>
        <w:lastRenderedPageBreak/>
        <w:t xml:space="preserve">Hannula, D. E., Simons, D. J., &amp; Cohen, N. J. (2005). Imaging implicit perception: Promise and pitfalls. </w:t>
      </w:r>
      <w:r>
        <w:rPr>
          <w:i/>
          <w:iCs/>
        </w:rPr>
        <w:t>Nature Reviews. Neuroscience</w:t>
      </w:r>
      <w:r>
        <w:t xml:space="preserve">, </w:t>
      </w:r>
      <w:r>
        <w:rPr>
          <w:i/>
          <w:iCs/>
        </w:rPr>
        <w:t>6</w:t>
      </w:r>
      <w:r>
        <w:t>(3), 247–255. https://doi.org/10.1038/nrn1630</w:t>
      </w:r>
    </w:p>
    <w:p w14:paraId="0C097653" w14:textId="77777777" w:rsidR="00364024" w:rsidRDefault="00364024" w:rsidP="00364024">
      <w:pPr>
        <w:pStyle w:val="Bibliography"/>
      </w:pPr>
      <w:proofErr w:type="spellStart"/>
      <w:r>
        <w:t>Hassin</w:t>
      </w:r>
      <w:proofErr w:type="spellEnd"/>
      <w:r>
        <w:t xml:space="preserve">, R. R. (2013). </w:t>
      </w:r>
      <w:proofErr w:type="gramStart"/>
      <w:r>
        <w:t>Yes</w:t>
      </w:r>
      <w:proofErr w:type="gramEnd"/>
      <w:r>
        <w:t xml:space="preserve"> It Can: On the Functional Abilities of the Human Unconscious. </w:t>
      </w:r>
      <w:r>
        <w:rPr>
          <w:i/>
          <w:iCs/>
        </w:rPr>
        <w:t>Perspectives on Psychological Science</w:t>
      </w:r>
      <w:r>
        <w:t xml:space="preserve">, </w:t>
      </w:r>
      <w:r>
        <w:rPr>
          <w:i/>
          <w:iCs/>
        </w:rPr>
        <w:t>8</w:t>
      </w:r>
      <w:r>
        <w:t>(2), 195–207. https://doi.org/10.1177/1745691612460684</w:t>
      </w:r>
    </w:p>
    <w:p w14:paraId="620D1628" w14:textId="77777777" w:rsidR="00364024" w:rsidRDefault="00364024" w:rsidP="00364024">
      <w:pPr>
        <w:pStyle w:val="Bibliography"/>
      </w:pPr>
      <w:proofErr w:type="spellStart"/>
      <w:r>
        <w:t>Hesselmann</w:t>
      </w:r>
      <w:proofErr w:type="spellEnd"/>
      <w:r>
        <w:t xml:space="preserve">, G., &amp; Moors, P. (2015). </w:t>
      </w:r>
      <w:proofErr w:type="gramStart"/>
      <w:r>
        <w:t>Definitely maybe</w:t>
      </w:r>
      <w:proofErr w:type="gramEnd"/>
      <w:r>
        <w:t xml:space="preserve">: Can unconscious processes perform the same functions as conscious processes? </w:t>
      </w:r>
      <w:r>
        <w:rPr>
          <w:i/>
          <w:iCs/>
        </w:rPr>
        <w:t>Frontiers in Psychology</w:t>
      </w:r>
      <w:r>
        <w:t xml:space="preserve">, </w:t>
      </w:r>
      <w:r>
        <w:rPr>
          <w:i/>
          <w:iCs/>
        </w:rPr>
        <w:t>6</w:t>
      </w:r>
      <w:r>
        <w:t>. https://doi.org/10.3389/fpsyg.2015.00584</w:t>
      </w:r>
    </w:p>
    <w:p w14:paraId="2B17EBBA" w14:textId="77777777" w:rsidR="00364024" w:rsidRDefault="00364024" w:rsidP="00364024">
      <w:pPr>
        <w:pStyle w:val="Bibliography"/>
      </w:pPr>
      <w:r>
        <w:t xml:space="preserve">Heyman, T., &amp; Moors, P. (2014). Frequent Words Do Not Break Continuous Flash Suppression Differently from Infrequent or Nonexistent Words: Implications for Semantic Processing of Words in the Absence of Awareness. </w:t>
      </w:r>
      <w:r>
        <w:rPr>
          <w:i/>
          <w:iCs/>
        </w:rPr>
        <w:t>PLOS ONE</w:t>
      </w:r>
      <w:r>
        <w:t xml:space="preserve">, </w:t>
      </w:r>
      <w:r>
        <w:rPr>
          <w:i/>
          <w:iCs/>
        </w:rPr>
        <w:t>9</w:t>
      </w:r>
      <w:r>
        <w:t>(8), e104719. https://doi.org/10.1371/journal.pone.0104719</w:t>
      </w:r>
    </w:p>
    <w:p w14:paraId="4FBB0753" w14:textId="77777777" w:rsidR="00364024" w:rsidRDefault="00364024" w:rsidP="00364024">
      <w:pPr>
        <w:pStyle w:val="Bibliography"/>
      </w:pPr>
      <w:r>
        <w:t xml:space="preserve">Holland, R. W., Hendriks, M., &amp; </w:t>
      </w:r>
      <w:proofErr w:type="spellStart"/>
      <w:r>
        <w:t>Aarts</w:t>
      </w:r>
      <w:proofErr w:type="spellEnd"/>
      <w:r>
        <w:t xml:space="preserve">, H. (2005). Smells Like Clean Spirit: Nonconscious Effects of Scent on Cognition and Behavior. </w:t>
      </w:r>
      <w:r>
        <w:rPr>
          <w:i/>
          <w:iCs/>
        </w:rPr>
        <w:t>Psychological Science</w:t>
      </w:r>
      <w:r>
        <w:t xml:space="preserve">, </w:t>
      </w:r>
      <w:r>
        <w:rPr>
          <w:i/>
          <w:iCs/>
        </w:rPr>
        <w:t>16</w:t>
      </w:r>
      <w:r>
        <w:t>(9), 689–693. https://doi.org/10.1111/j.1467-9280.2005.01597.x</w:t>
      </w:r>
    </w:p>
    <w:p w14:paraId="5514E34D" w14:textId="77777777" w:rsidR="00364024" w:rsidRDefault="00364024" w:rsidP="00364024">
      <w:pPr>
        <w:pStyle w:val="Bibliography"/>
      </w:pPr>
      <w:r>
        <w:t xml:space="preserve">Hyman, I. E., Boss, S. M., Wise, B. M., McKenzie, K. E., &amp; </w:t>
      </w:r>
      <w:proofErr w:type="spellStart"/>
      <w:r>
        <w:t>Caggiano</w:t>
      </w:r>
      <w:proofErr w:type="spellEnd"/>
      <w:r>
        <w:t xml:space="preserve">, J. M. (2009). Did you see the unicycling clown? Inattentional blindness while walking and talking on a cell phone. </w:t>
      </w:r>
      <w:r>
        <w:rPr>
          <w:i/>
          <w:iCs/>
        </w:rPr>
        <w:t>Applied Cognitive Psychology</w:t>
      </w:r>
      <w:r>
        <w:t xml:space="preserve">, </w:t>
      </w:r>
      <w:r>
        <w:rPr>
          <w:i/>
          <w:iCs/>
        </w:rPr>
        <w:t>24</w:t>
      </w:r>
      <w:r>
        <w:t>(5), 597–607. https://doi.org/10.1002/acp.1638</w:t>
      </w:r>
    </w:p>
    <w:p w14:paraId="1D60ED3F" w14:textId="77777777" w:rsidR="00364024" w:rsidRDefault="00364024" w:rsidP="00364024">
      <w:pPr>
        <w:pStyle w:val="Bibliography"/>
      </w:pPr>
      <w:r>
        <w:t xml:space="preserve">Kanwisher, N., McDermott, J., &amp; Chun, M. M. (1997). The Fusiform Face Area: A Module in Human Extrastriate Cortex Specialized for Face Perception. </w:t>
      </w:r>
      <w:r>
        <w:rPr>
          <w:i/>
          <w:iCs/>
        </w:rPr>
        <w:t>Journal of Neuroscience</w:t>
      </w:r>
      <w:r>
        <w:t xml:space="preserve">, </w:t>
      </w:r>
      <w:r>
        <w:rPr>
          <w:i/>
          <w:iCs/>
        </w:rPr>
        <w:t>17</w:t>
      </w:r>
      <w:r>
        <w:t>(11), 4302–4311. https://doi.org/10.1523/JNEUROSCI.17-11-04302.1997</w:t>
      </w:r>
    </w:p>
    <w:p w14:paraId="2A7A4F6C" w14:textId="77777777" w:rsidR="00364024" w:rsidRDefault="00364024" w:rsidP="00364024">
      <w:pPr>
        <w:pStyle w:val="Bibliography"/>
      </w:pPr>
      <w:proofErr w:type="spellStart"/>
      <w:r>
        <w:t>Kappers</w:t>
      </w:r>
      <w:proofErr w:type="spellEnd"/>
      <w:r>
        <w:t xml:space="preserve">, A. M. L., &amp; Bergmann </w:t>
      </w:r>
      <w:proofErr w:type="spellStart"/>
      <w:r>
        <w:t>Tiest</w:t>
      </w:r>
      <w:proofErr w:type="spellEnd"/>
      <w:r>
        <w:t xml:space="preserve">, W. M. (2013). Haptic perception. </w:t>
      </w:r>
      <w:r>
        <w:rPr>
          <w:i/>
          <w:iCs/>
        </w:rPr>
        <w:t>Wiley Interdisciplinary Reviews: Cognitive Science</w:t>
      </w:r>
      <w:r>
        <w:t xml:space="preserve">, </w:t>
      </w:r>
      <w:r>
        <w:rPr>
          <w:i/>
          <w:iCs/>
        </w:rPr>
        <w:t>4</w:t>
      </w:r>
      <w:r>
        <w:t>(4), 357–374. https://doi.org/10.1002/wcs.1238</w:t>
      </w:r>
    </w:p>
    <w:p w14:paraId="3145AB4A" w14:textId="77777777" w:rsidR="00364024" w:rsidRDefault="00364024" w:rsidP="00364024">
      <w:pPr>
        <w:pStyle w:val="Bibliography"/>
      </w:pPr>
      <w:r>
        <w:t xml:space="preserve">Karpinski, A., Briggs, J. C., &amp; Yale, M. (2019). A direct replication: Unconscious arithmetic processing. </w:t>
      </w:r>
      <w:r>
        <w:rPr>
          <w:i/>
          <w:iCs/>
        </w:rPr>
        <w:t>European Journal of Social Psychology</w:t>
      </w:r>
      <w:r>
        <w:t xml:space="preserve">, </w:t>
      </w:r>
      <w:r>
        <w:rPr>
          <w:i/>
          <w:iCs/>
        </w:rPr>
        <w:t>49</w:t>
      </w:r>
      <w:r>
        <w:t>, 637–644. https://doi.org/10.1002/ejsp.2390</w:t>
      </w:r>
    </w:p>
    <w:p w14:paraId="58C9138B" w14:textId="77777777" w:rsidR="00364024" w:rsidRDefault="00364024" w:rsidP="00364024">
      <w:pPr>
        <w:pStyle w:val="Bibliography"/>
      </w:pPr>
      <w:proofErr w:type="spellStart"/>
      <w:r>
        <w:t>Kihlstrom</w:t>
      </w:r>
      <w:proofErr w:type="spellEnd"/>
      <w:r>
        <w:t xml:space="preserve">, J. F. (1987). The Cognitive Unconscious. </w:t>
      </w:r>
      <w:r>
        <w:rPr>
          <w:i/>
          <w:iCs/>
        </w:rPr>
        <w:t>Science</w:t>
      </w:r>
      <w:r>
        <w:t xml:space="preserve">, </w:t>
      </w:r>
      <w:r>
        <w:rPr>
          <w:i/>
          <w:iCs/>
        </w:rPr>
        <w:t>237</w:t>
      </w:r>
      <w:r>
        <w:t>(4821), 1445–1452.</w:t>
      </w:r>
    </w:p>
    <w:p w14:paraId="34FF9749" w14:textId="77777777" w:rsidR="00364024" w:rsidRDefault="00364024" w:rsidP="00364024">
      <w:pPr>
        <w:pStyle w:val="Bibliography"/>
      </w:pPr>
      <w:r>
        <w:t xml:space="preserve">Kim, C.-Y., &amp; Blake, R. (2005). Psychophysical magic: Rendering the visible ‘invisible.’ </w:t>
      </w:r>
      <w:r>
        <w:rPr>
          <w:i/>
          <w:iCs/>
        </w:rPr>
        <w:t>Trends in Cognitive Sciences</w:t>
      </w:r>
      <w:r>
        <w:t xml:space="preserve">, </w:t>
      </w:r>
      <w:r>
        <w:rPr>
          <w:i/>
          <w:iCs/>
        </w:rPr>
        <w:t>9</w:t>
      </w:r>
      <w:r>
        <w:t>(8), 381–388. https://doi.org/10.1016/j.tics.2005.06.012</w:t>
      </w:r>
    </w:p>
    <w:p w14:paraId="4C5B928D" w14:textId="77777777" w:rsidR="00364024" w:rsidRDefault="00364024" w:rsidP="00364024">
      <w:pPr>
        <w:pStyle w:val="Bibliography"/>
      </w:pPr>
      <w:proofErr w:type="spellStart"/>
      <w:r>
        <w:lastRenderedPageBreak/>
        <w:t>Kouider</w:t>
      </w:r>
      <w:proofErr w:type="spellEnd"/>
      <w:r>
        <w:t xml:space="preserve">, S., &amp; </w:t>
      </w:r>
      <w:proofErr w:type="spellStart"/>
      <w:r>
        <w:t>Dehaene</w:t>
      </w:r>
      <w:proofErr w:type="spellEnd"/>
      <w:r>
        <w:t xml:space="preserve">, S. (2007). Levels of processing during non-conscious perception: A critical review of visual masking. </w:t>
      </w:r>
      <w:r>
        <w:rPr>
          <w:i/>
          <w:iCs/>
        </w:rPr>
        <w:t>Philosophical Transactions of the Royal Society B: Biological Sciences</w:t>
      </w:r>
      <w:r>
        <w:t xml:space="preserve">, </w:t>
      </w:r>
      <w:r>
        <w:rPr>
          <w:i/>
          <w:iCs/>
        </w:rPr>
        <w:t>362</w:t>
      </w:r>
      <w:r>
        <w:t>(1481), 857–875. https://doi.org/10.1098/rstb.2007.2093</w:t>
      </w:r>
    </w:p>
    <w:p w14:paraId="70120C8D" w14:textId="77777777" w:rsidR="00364024" w:rsidRDefault="00364024" w:rsidP="00364024">
      <w:pPr>
        <w:pStyle w:val="Bibliography"/>
      </w:pPr>
      <w:proofErr w:type="spellStart"/>
      <w:r>
        <w:t>Lagnado</w:t>
      </w:r>
      <w:proofErr w:type="spellEnd"/>
      <w:r>
        <w:t xml:space="preserve">, D. A., Newell, B. R., Kahan, S., &amp; Shanks, D. R. (2006). Insight and strategy in multiple-cue learning. </w:t>
      </w:r>
      <w:r>
        <w:rPr>
          <w:i/>
          <w:iCs/>
        </w:rPr>
        <w:t>Journal of Experimental Psychology: General</w:t>
      </w:r>
      <w:r>
        <w:t xml:space="preserve">, </w:t>
      </w:r>
      <w:r>
        <w:rPr>
          <w:i/>
          <w:iCs/>
        </w:rPr>
        <w:t>135</w:t>
      </w:r>
      <w:r>
        <w:t>(2), 162–183. https://doi.org/10.1037/0096-3445.135.2.162</w:t>
      </w:r>
    </w:p>
    <w:p w14:paraId="7F787B8C" w14:textId="77777777" w:rsidR="00364024" w:rsidRDefault="00364024" w:rsidP="00364024">
      <w:pPr>
        <w:pStyle w:val="Bibliography"/>
      </w:pPr>
      <w:proofErr w:type="spellStart"/>
      <w:r>
        <w:t>Lamme</w:t>
      </w:r>
      <w:proofErr w:type="spellEnd"/>
      <w:r>
        <w:t xml:space="preserve">, V. A. F., &amp; </w:t>
      </w:r>
      <w:proofErr w:type="spellStart"/>
      <w:r>
        <w:t>Roelfsema</w:t>
      </w:r>
      <w:proofErr w:type="spellEnd"/>
      <w:r>
        <w:t xml:space="preserve">, P. R. (2000). The distinct modes of vision offered by feedforward and recurrent processing. </w:t>
      </w:r>
      <w:r>
        <w:rPr>
          <w:i/>
          <w:iCs/>
        </w:rPr>
        <w:t>Trends in Neurosciences</w:t>
      </w:r>
      <w:r>
        <w:t xml:space="preserve">, </w:t>
      </w:r>
      <w:r>
        <w:rPr>
          <w:i/>
          <w:iCs/>
        </w:rPr>
        <w:t>23</w:t>
      </w:r>
      <w:r>
        <w:t>(11), 571–579. https://doi.org/10.1016/S0166-2236(00)01657-X</w:t>
      </w:r>
    </w:p>
    <w:p w14:paraId="4C28B3A7" w14:textId="77777777" w:rsidR="00364024" w:rsidRDefault="00364024" w:rsidP="00364024">
      <w:pPr>
        <w:pStyle w:val="Bibliography"/>
      </w:pPr>
      <w:r>
        <w:t xml:space="preserve">Li, W., </w:t>
      </w:r>
      <w:proofErr w:type="spellStart"/>
      <w:r>
        <w:t>Moallem</w:t>
      </w:r>
      <w:proofErr w:type="spellEnd"/>
      <w:r>
        <w:t xml:space="preserve">, I., </w:t>
      </w:r>
      <w:proofErr w:type="spellStart"/>
      <w:r>
        <w:t>Paller</w:t>
      </w:r>
      <w:proofErr w:type="spellEnd"/>
      <w:r>
        <w:t xml:space="preserve">, K. A., &amp; Gottfried, J. A. (2007). Subliminal Smells can Guide Social Preferences. </w:t>
      </w:r>
      <w:r>
        <w:rPr>
          <w:i/>
          <w:iCs/>
        </w:rPr>
        <w:t>Psychological Science</w:t>
      </w:r>
      <w:r>
        <w:t xml:space="preserve">, </w:t>
      </w:r>
      <w:r>
        <w:rPr>
          <w:i/>
          <w:iCs/>
        </w:rPr>
        <w:t>18</w:t>
      </w:r>
      <w:r>
        <w:t>(12), 1044–1049. https://doi.org/10.1111/j.1467-9280.2007.02023.x</w:t>
      </w:r>
    </w:p>
    <w:p w14:paraId="5080E901" w14:textId="77777777" w:rsidR="00364024" w:rsidRDefault="00364024" w:rsidP="00364024">
      <w:pPr>
        <w:pStyle w:val="Bibliography"/>
      </w:pPr>
      <w:r>
        <w:t xml:space="preserve">Mack, A., &amp; Rock, I. (1998). Inattentional blindness: Perception without attention. In </w:t>
      </w:r>
      <w:r>
        <w:rPr>
          <w:i/>
          <w:iCs/>
        </w:rPr>
        <w:t>Visual attention</w:t>
      </w:r>
      <w:r>
        <w:t xml:space="preserve"> (pp. 55–76). Oxford University Press.</w:t>
      </w:r>
    </w:p>
    <w:p w14:paraId="7C77B54F" w14:textId="77777777" w:rsidR="00364024" w:rsidRDefault="00364024" w:rsidP="00364024">
      <w:pPr>
        <w:pStyle w:val="Bibliography"/>
      </w:pPr>
      <w:r>
        <w:t xml:space="preserve">Macmillan, N. A., &amp; Creelman, C. D. (2004). </w:t>
      </w:r>
      <w:r>
        <w:rPr>
          <w:i/>
          <w:iCs/>
        </w:rPr>
        <w:t>Detection Theory: A User’s Guide</w:t>
      </w:r>
      <w:r>
        <w:t xml:space="preserve"> (2nd ed.). Psychology Press. https://doi.org/10.4324/9781410611147</w:t>
      </w:r>
    </w:p>
    <w:p w14:paraId="177391C3" w14:textId="77777777" w:rsidR="00364024" w:rsidRDefault="00364024" w:rsidP="00364024">
      <w:pPr>
        <w:pStyle w:val="Bibliography"/>
      </w:pPr>
      <w:proofErr w:type="spellStart"/>
      <w:r>
        <w:t>Malejka</w:t>
      </w:r>
      <w:proofErr w:type="spellEnd"/>
      <w:r>
        <w:t xml:space="preserve">, S., </w:t>
      </w:r>
      <w:proofErr w:type="spellStart"/>
      <w:r>
        <w:t>Vadillo</w:t>
      </w:r>
      <w:proofErr w:type="spellEnd"/>
      <w:r>
        <w:t xml:space="preserve">, M. A., Dienes, Z., &amp; Shanks, D. R. (2021). Correlation analysis to investigate unconscious mental processes: A critical appraisal and </w:t>
      </w:r>
      <w:proofErr w:type="gramStart"/>
      <w:r>
        <w:t>mini-tutorial</w:t>
      </w:r>
      <w:proofErr w:type="gramEnd"/>
      <w:r>
        <w:t xml:space="preserve">. </w:t>
      </w:r>
      <w:r>
        <w:rPr>
          <w:i/>
          <w:iCs/>
        </w:rPr>
        <w:t>Cognition</w:t>
      </w:r>
      <w:r>
        <w:t xml:space="preserve">, </w:t>
      </w:r>
      <w:r>
        <w:rPr>
          <w:i/>
          <w:iCs/>
        </w:rPr>
        <w:t>212</w:t>
      </w:r>
      <w:r>
        <w:t>, 104667. https://doi.org/10.1016/j.cognition.2021.104667</w:t>
      </w:r>
    </w:p>
    <w:p w14:paraId="47AB9545" w14:textId="77777777" w:rsidR="00364024" w:rsidRDefault="00364024" w:rsidP="00364024">
      <w:pPr>
        <w:pStyle w:val="Bibliography"/>
      </w:pPr>
      <w:proofErr w:type="spellStart"/>
      <w:r>
        <w:t>Mashour</w:t>
      </w:r>
      <w:proofErr w:type="spellEnd"/>
      <w:r>
        <w:t xml:space="preserve">, G. A., </w:t>
      </w:r>
      <w:proofErr w:type="spellStart"/>
      <w:r>
        <w:t>Roelfsema</w:t>
      </w:r>
      <w:proofErr w:type="spellEnd"/>
      <w:r>
        <w:t xml:space="preserve">, P., Changeux, J.-P., &amp; </w:t>
      </w:r>
      <w:proofErr w:type="spellStart"/>
      <w:r>
        <w:t>Dehaene</w:t>
      </w:r>
      <w:proofErr w:type="spellEnd"/>
      <w:r>
        <w:t xml:space="preserve">, S. (2020). Conscious Processing and the Global Neuronal Workspace Hypothesis. </w:t>
      </w:r>
      <w:r>
        <w:rPr>
          <w:i/>
          <w:iCs/>
        </w:rPr>
        <w:t>Neuron</w:t>
      </w:r>
      <w:r>
        <w:t xml:space="preserve">, </w:t>
      </w:r>
      <w:r>
        <w:rPr>
          <w:i/>
          <w:iCs/>
        </w:rPr>
        <w:t>105</w:t>
      </w:r>
      <w:r>
        <w:t>(5), 776–798. https://doi.org/10.1016/j.neuron.2020.01.026</w:t>
      </w:r>
    </w:p>
    <w:p w14:paraId="1C8A5115" w14:textId="77777777" w:rsidR="00364024" w:rsidRDefault="00364024" w:rsidP="00364024">
      <w:pPr>
        <w:pStyle w:val="Bibliography"/>
      </w:pPr>
      <w:proofErr w:type="spellStart"/>
      <w:r>
        <w:t>Mattler</w:t>
      </w:r>
      <w:proofErr w:type="spellEnd"/>
      <w:r>
        <w:t xml:space="preserve">, U., &amp; Palmer, S. (2012). Time course of free-choice priming effects explained by a simple accumulator model. </w:t>
      </w:r>
      <w:r>
        <w:rPr>
          <w:i/>
          <w:iCs/>
        </w:rPr>
        <w:t>Cognition</w:t>
      </w:r>
      <w:r>
        <w:t xml:space="preserve">, </w:t>
      </w:r>
      <w:r>
        <w:rPr>
          <w:i/>
          <w:iCs/>
        </w:rPr>
        <w:t>123</w:t>
      </w:r>
      <w:r>
        <w:t>(3), 347–360. https://doi.org/10.1016/j.cognition.2012.03.002</w:t>
      </w:r>
    </w:p>
    <w:p w14:paraId="01556461" w14:textId="77777777" w:rsidR="00364024" w:rsidRDefault="00364024" w:rsidP="00364024">
      <w:pPr>
        <w:pStyle w:val="Bibliography"/>
      </w:pPr>
      <w:proofErr w:type="spellStart"/>
      <w:r>
        <w:t>Merikle</w:t>
      </w:r>
      <w:proofErr w:type="spellEnd"/>
      <w:r>
        <w:t xml:space="preserve">, P. M. (1992). Perception without awareness: Critical issues. </w:t>
      </w:r>
      <w:r>
        <w:rPr>
          <w:i/>
          <w:iCs/>
        </w:rPr>
        <w:t>American Psychologist</w:t>
      </w:r>
      <w:r>
        <w:t xml:space="preserve">, </w:t>
      </w:r>
      <w:r>
        <w:rPr>
          <w:i/>
          <w:iCs/>
        </w:rPr>
        <w:t>47</w:t>
      </w:r>
      <w:r>
        <w:t>, 792–795. https://doi.org/10.1037/0003-066X.47.6.792</w:t>
      </w:r>
    </w:p>
    <w:p w14:paraId="43F8973C" w14:textId="77777777" w:rsidR="00364024" w:rsidRDefault="00364024" w:rsidP="00364024">
      <w:pPr>
        <w:pStyle w:val="Bibliography"/>
      </w:pPr>
      <w:proofErr w:type="spellStart"/>
      <w:r>
        <w:t>Merikle</w:t>
      </w:r>
      <w:proofErr w:type="spellEnd"/>
      <w:r>
        <w:t xml:space="preserve">, P. M., &amp; </w:t>
      </w:r>
      <w:proofErr w:type="spellStart"/>
      <w:r>
        <w:t>Reingold</w:t>
      </w:r>
      <w:proofErr w:type="spellEnd"/>
      <w:r>
        <w:t xml:space="preserve">, E. M. (1998). On demonstrating unconscious perception: Comment on </w:t>
      </w:r>
      <w:proofErr w:type="spellStart"/>
      <w:r>
        <w:t>Draine</w:t>
      </w:r>
      <w:proofErr w:type="spellEnd"/>
      <w:r>
        <w:t xml:space="preserve"> and Greenwald (1998). </w:t>
      </w:r>
      <w:r>
        <w:rPr>
          <w:i/>
          <w:iCs/>
        </w:rPr>
        <w:t>Journal of Experimental Psychology: General</w:t>
      </w:r>
      <w:r>
        <w:t xml:space="preserve">, </w:t>
      </w:r>
      <w:r>
        <w:rPr>
          <w:i/>
          <w:iCs/>
        </w:rPr>
        <w:t>127</w:t>
      </w:r>
      <w:r>
        <w:t>, 304–310. https://doi.org/10.1037/0096-3445.127.3.304</w:t>
      </w:r>
    </w:p>
    <w:p w14:paraId="32CEA2E7" w14:textId="77777777" w:rsidR="00364024" w:rsidRDefault="00364024" w:rsidP="00364024">
      <w:pPr>
        <w:pStyle w:val="Bibliography"/>
      </w:pPr>
      <w:r>
        <w:lastRenderedPageBreak/>
        <w:t xml:space="preserve">Michel, M. (2022). How (not) to underestimate unconscious perception. </w:t>
      </w:r>
      <w:r>
        <w:rPr>
          <w:i/>
          <w:iCs/>
        </w:rPr>
        <w:t>Mind &amp; Language</w:t>
      </w:r>
      <w:r>
        <w:t xml:space="preserve">, </w:t>
      </w:r>
      <w:r>
        <w:rPr>
          <w:i/>
          <w:iCs/>
        </w:rPr>
        <w:t>n/a</w:t>
      </w:r>
      <w:r>
        <w:t>(n/a). https://doi.org/10.1111/mila.12406</w:t>
      </w:r>
    </w:p>
    <w:p w14:paraId="3C4C4F82" w14:textId="77777777" w:rsidR="00364024" w:rsidRDefault="00364024" w:rsidP="00364024">
      <w:pPr>
        <w:pStyle w:val="Bibliography"/>
      </w:pPr>
      <w:r>
        <w:t xml:space="preserve">Moher, J., &amp; Song, J.-H. (2014). Perceptual decision processes flexibly adapt to avoid change-of-mind motor costs. </w:t>
      </w:r>
      <w:r>
        <w:rPr>
          <w:i/>
          <w:iCs/>
        </w:rPr>
        <w:t>Journal of Vision</w:t>
      </w:r>
      <w:r>
        <w:t xml:space="preserve">, </w:t>
      </w:r>
      <w:r>
        <w:rPr>
          <w:i/>
          <w:iCs/>
        </w:rPr>
        <w:t>14</w:t>
      </w:r>
      <w:r>
        <w:t>(8), 1–1. https://doi.org/10.1167/14.8.1</w:t>
      </w:r>
    </w:p>
    <w:p w14:paraId="56931507" w14:textId="77777777" w:rsidR="00364024" w:rsidRDefault="00364024" w:rsidP="00364024">
      <w:pPr>
        <w:pStyle w:val="Bibliography"/>
      </w:pPr>
      <w:r>
        <w:t xml:space="preserve">Moher, J., &amp; Song, J.-H. (2019). A comparison of simple movement behaviors across three different devices. </w:t>
      </w:r>
      <w:r>
        <w:rPr>
          <w:i/>
          <w:iCs/>
        </w:rPr>
        <w:t>Attention, Perception, &amp; Psychophysics</w:t>
      </w:r>
      <w:r>
        <w:t xml:space="preserve">, </w:t>
      </w:r>
      <w:r>
        <w:rPr>
          <w:i/>
          <w:iCs/>
        </w:rPr>
        <w:t>81</w:t>
      </w:r>
      <w:r>
        <w:t>(7), 2558–2569. https://doi.org/10.3758/s13414-019-01856-8</w:t>
      </w:r>
    </w:p>
    <w:p w14:paraId="639A8F79" w14:textId="77777777" w:rsidR="00364024" w:rsidRDefault="00364024" w:rsidP="00364024">
      <w:pPr>
        <w:pStyle w:val="Bibliography"/>
      </w:pPr>
      <w:r>
        <w:t xml:space="preserve">Moors, P., &amp; </w:t>
      </w:r>
      <w:proofErr w:type="spellStart"/>
      <w:r>
        <w:t>Hesselmann</w:t>
      </w:r>
      <w:proofErr w:type="spellEnd"/>
      <w:r>
        <w:t xml:space="preserve">, G. (2018). A critical reexamination of doing arithmetic </w:t>
      </w:r>
      <w:proofErr w:type="spellStart"/>
      <w:r>
        <w:t>nonconsciously</w:t>
      </w:r>
      <w:proofErr w:type="spellEnd"/>
      <w:r>
        <w:t xml:space="preserve">. </w:t>
      </w:r>
      <w:r>
        <w:rPr>
          <w:i/>
          <w:iCs/>
        </w:rPr>
        <w:t>Psychonomic Bulletin &amp; Review</w:t>
      </w:r>
      <w:r>
        <w:t xml:space="preserve">, </w:t>
      </w:r>
      <w:r>
        <w:rPr>
          <w:i/>
          <w:iCs/>
        </w:rPr>
        <w:t>25</w:t>
      </w:r>
      <w:r>
        <w:t>(1), 472–481. https://doi.org/10.3758/s13423-017-1292-x</w:t>
      </w:r>
    </w:p>
    <w:p w14:paraId="3B7EFE4F" w14:textId="77777777" w:rsidR="00364024" w:rsidRDefault="00364024" w:rsidP="00364024">
      <w:pPr>
        <w:pStyle w:val="Bibliography"/>
      </w:pPr>
      <w:r>
        <w:t xml:space="preserve">Moors, P., &amp; </w:t>
      </w:r>
      <w:proofErr w:type="spellStart"/>
      <w:r>
        <w:t>Hesselmann</w:t>
      </w:r>
      <w:proofErr w:type="spellEnd"/>
      <w:r>
        <w:t xml:space="preserve">, G. (2019). Unconscious arithmetic: Assessing the robustness of the results reported by Karpinski, Briggs, and Yale (2018). </w:t>
      </w:r>
      <w:r>
        <w:rPr>
          <w:i/>
          <w:iCs/>
        </w:rPr>
        <w:t>Consciousness and Cognition</w:t>
      </w:r>
      <w:r>
        <w:t xml:space="preserve">, </w:t>
      </w:r>
      <w:r>
        <w:rPr>
          <w:i/>
          <w:iCs/>
        </w:rPr>
        <w:t>68</w:t>
      </w:r>
      <w:r>
        <w:t>, 97–106. https://doi.org/10.1016/j.concog.2019.01.003</w:t>
      </w:r>
    </w:p>
    <w:p w14:paraId="11EEDF04" w14:textId="77777777" w:rsidR="00364024" w:rsidRDefault="00364024" w:rsidP="00364024">
      <w:pPr>
        <w:pStyle w:val="Bibliography"/>
      </w:pPr>
      <w:proofErr w:type="spellStart"/>
      <w:r>
        <w:t>Mudrik</w:t>
      </w:r>
      <w:proofErr w:type="spellEnd"/>
      <w:r>
        <w:t xml:space="preserve">, L., &amp; </w:t>
      </w:r>
      <w:proofErr w:type="spellStart"/>
      <w:r>
        <w:t>Biderman</w:t>
      </w:r>
      <w:proofErr w:type="spellEnd"/>
      <w:r>
        <w:t xml:space="preserve">, N. (2017). Evidence for Implicit—But Not Unconscious—Processing of Object-Scene Relations. </w:t>
      </w:r>
      <w:r>
        <w:rPr>
          <w:i/>
          <w:iCs/>
        </w:rPr>
        <w:t>Psychological Science</w:t>
      </w:r>
      <w:r>
        <w:t xml:space="preserve">, </w:t>
      </w:r>
      <w:r>
        <w:rPr>
          <w:i/>
          <w:iCs/>
        </w:rPr>
        <w:t>29</w:t>
      </w:r>
      <w:r>
        <w:t>. https://doi.org/10.1177/0956797617735745</w:t>
      </w:r>
    </w:p>
    <w:p w14:paraId="13EE466A" w14:textId="77777777" w:rsidR="00364024" w:rsidRDefault="00364024" w:rsidP="00364024">
      <w:pPr>
        <w:pStyle w:val="Bibliography"/>
      </w:pPr>
      <w:proofErr w:type="spellStart"/>
      <w:r>
        <w:t>Mudrik</w:t>
      </w:r>
      <w:proofErr w:type="spellEnd"/>
      <w:r>
        <w:t xml:space="preserve">, L., </w:t>
      </w:r>
      <w:proofErr w:type="spellStart"/>
      <w:r>
        <w:t>Faivre</w:t>
      </w:r>
      <w:proofErr w:type="spellEnd"/>
      <w:r>
        <w:t xml:space="preserve">, N., &amp; Koch, C. (2014). Information integration without awareness. </w:t>
      </w:r>
      <w:r>
        <w:rPr>
          <w:i/>
          <w:iCs/>
        </w:rPr>
        <w:t>Trends in Cognitive Sciences</w:t>
      </w:r>
      <w:r>
        <w:t xml:space="preserve">, </w:t>
      </w:r>
      <w:r>
        <w:rPr>
          <w:i/>
          <w:iCs/>
        </w:rPr>
        <w:t>18</w:t>
      </w:r>
      <w:r>
        <w:t>(9), 488–496. https://doi.org/10.1016/j.tics.2014.04.009</w:t>
      </w:r>
    </w:p>
    <w:p w14:paraId="37101F8F" w14:textId="77777777" w:rsidR="00364024" w:rsidRDefault="00364024" w:rsidP="00364024">
      <w:pPr>
        <w:pStyle w:val="Bibliography"/>
      </w:pPr>
      <w:proofErr w:type="spellStart"/>
      <w:r>
        <w:t>Naccache</w:t>
      </w:r>
      <w:proofErr w:type="spellEnd"/>
      <w:r>
        <w:t xml:space="preserve">, L., </w:t>
      </w:r>
      <w:proofErr w:type="spellStart"/>
      <w:r>
        <w:t>Blandin</w:t>
      </w:r>
      <w:proofErr w:type="spellEnd"/>
      <w:r>
        <w:t xml:space="preserve">, E., &amp; </w:t>
      </w:r>
      <w:proofErr w:type="spellStart"/>
      <w:r>
        <w:t>Dehaene</w:t>
      </w:r>
      <w:proofErr w:type="spellEnd"/>
      <w:r>
        <w:t xml:space="preserve">, S. (2002). Unconscious Masked Priming Depends on Temporal Attention. </w:t>
      </w:r>
      <w:r>
        <w:rPr>
          <w:i/>
          <w:iCs/>
        </w:rPr>
        <w:t>Psychological Science</w:t>
      </w:r>
      <w:r>
        <w:t xml:space="preserve">, </w:t>
      </w:r>
      <w:r>
        <w:rPr>
          <w:i/>
          <w:iCs/>
        </w:rPr>
        <w:t>13</w:t>
      </w:r>
      <w:r>
        <w:t>(5), 416–424. https://doi.org/10.1111/1467-9280.00474</w:t>
      </w:r>
    </w:p>
    <w:p w14:paraId="00977CA2" w14:textId="77777777" w:rsidR="00364024" w:rsidRDefault="00364024" w:rsidP="00364024">
      <w:pPr>
        <w:pStyle w:val="Bibliography"/>
      </w:pPr>
      <w:proofErr w:type="spellStart"/>
      <w:r>
        <w:t>Naccache</w:t>
      </w:r>
      <w:proofErr w:type="spellEnd"/>
      <w:r>
        <w:t xml:space="preserve">, L., &amp; </w:t>
      </w:r>
      <w:proofErr w:type="spellStart"/>
      <w:r>
        <w:t>Dehaene</w:t>
      </w:r>
      <w:proofErr w:type="spellEnd"/>
      <w:r>
        <w:t xml:space="preserve">, S. (2001). Unconscious semantic priming extends to novel unseen stimuli. </w:t>
      </w:r>
      <w:r>
        <w:rPr>
          <w:i/>
          <w:iCs/>
        </w:rPr>
        <w:t>Cognition</w:t>
      </w:r>
      <w:r>
        <w:t xml:space="preserve">, </w:t>
      </w:r>
      <w:r>
        <w:rPr>
          <w:i/>
          <w:iCs/>
        </w:rPr>
        <w:t>80</w:t>
      </w:r>
      <w:r>
        <w:t>(3), 215–229. https://doi.org/10.1016/S0010-0277(00)00139-6</w:t>
      </w:r>
    </w:p>
    <w:p w14:paraId="4E94F17F" w14:textId="77777777" w:rsidR="00364024" w:rsidRDefault="00364024" w:rsidP="00364024">
      <w:pPr>
        <w:pStyle w:val="Bibliography"/>
      </w:pPr>
      <w:r>
        <w:t xml:space="preserve">Newell, B. R., &amp; Shanks, D. R. (2014). Unconscious influences on decision making: A critical review. </w:t>
      </w:r>
      <w:r>
        <w:rPr>
          <w:i/>
          <w:iCs/>
        </w:rPr>
        <w:t>Behavioral and Brain Sciences</w:t>
      </w:r>
      <w:r>
        <w:t xml:space="preserve">, </w:t>
      </w:r>
      <w:r>
        <w:rPr>
          <w:i/>
          <w:iCs/>
        </w:rPr>
        <w:t>37</w:t>
      </w:r>
      <w:r>
        <w:t>, 1–18. https://doi.org/10.1017/S0140525X12003214</w:t>
      </w:r>
    </w:p>
    <w:p w14:paraId="43017A24" w14:textId="77777777" w:rsidR="00364024" w:rsidRDefault="00364024" w:rsidP="00364024">
      <w:pPr>
        <w:pStyle w:val="Bibliography"/>
      </w:pPr>
      <w:r>
        <w:t xml:space="preserve">Ogilvie, R., &amp; Carruthers, P. (2014). Better tests of consciousness are needed, but skepticism about unconscious processes is unwarranted. </w:t>
      </w:r>
      <w:r>
        <w:rPr>
          <w:i/>
          <w:iCs/>
        </w:rPr>
        <w:t>Behavioral and Brain Sciences</w:t>
      </w:r>
      <w:r>
        <w:t xml:space="preserve">, </w:t>
      </w:r>
      <w:r>
        <w:rPr>
          <w:i/>
          <w:iCs/>
        </w:rPr>
        <w:t>37</w:t>
      </w:r>
      <w:r>
        <w:t>(1), 36–37. https://doi.org/10.1017/S0140525X13000800</w:t>
      </w:r>
    </w:p>
    <w:p w14:paraId="2AB796B0" w14:textId="77777777" w:rsidR="00364024" w:rsidRDefault="00364024" w:rsidP="00364024">
      <w:pPr>
        <w:pStyle w:val="Bibliography"/>
      </w:pPr>
      <w:proofErr w:type="spellStart"/>
      <w:r>
        <w:lastRenderedPageBreak/>
        <w:t>Palluel</w:t>
      </w:r>
      <w:proofErr w:type="spellEnd"/>
      <w:r>
        <w:t xml:space="preserve">-Germain, R., Boy, F., </w:t>
      </w:r>
      <w:proofErr w:type="spellStart"/>
      <w:r>
        <w:t>Orliaguet</w:t>
      </w:r>
      <w:proofErr w:type="spellEnd"/>
      <w:r>
        <w:t xml:space="preserve">, J. P., &amp; </w:t>
      </w:r>
      <w:proofErr w:type="spellStart"/>
      <w:r>
        <w:t>Coello</w:t>
      </w:r>
      <w:proofErr w:type="spellEnd"/>
      <w:r>
        <w:t xml:space="preserve">, Y. (2004). Visual and motor constraints on trajectory planning in pointing movements. </w:t>
      </w:r>
      <w:r>
        <w:rPr>
          <w:i/>
          <w:iCs/>
        </w:rPr>
        <w:t>Neuroscience Letters</w:t>
      </w:r>
      <w:r>
        <w:t xml:space="preserve">, </w:t>
      </w:r>
      <w:r>
        <w:rPr>
          <w:i/>
          <w:iCs/>
        </w:rPr>
        <w:t>372</w:t>
      </w:r>
      <w:r>
        <w:t>(3), 235–239. https://doi.org/10.1016/j.neulet.2004.09.045</w:t>
      </w:r>
    </w:p>
    <w:p w14:paraId="601CAF15" w14:textId="77777777" w:rsidR="00364024" w:rsidRDefault="00364024" w:rsidP="00364024">
      <w:pPr>
        <w:pStyle w:val="Bibliography"/>
      </w:pPr>
      <w:r>
        <w:t xml:space="preserve">Peters, M. A. K., Kentridge, R. W., Phillips, I., &amp; Block, N. (2017). Does unconscious perception really exist? Continuing the ASSC20 debate. </w:t>
      </w:r>
      <w:r>
        <w:rPr>
          <w:i/>
          <w:iCs/>
        </w:rPr>
        <w:t>Neuroscience of Consciousness</w:t>
      </w:r>
      <w:r>
        <w:t xml:space="preserve">, </w:t>
      </w:r>
      <w:r>
        <w:rPr>
          <w:i/>
          <w:iCs/>
        </w:rPr>
        <w:t>2017</w:t>
      </w:r>
      <w:r>
        <w:t>(1). https://doi.org/10.1093/nc/nix015</w:t>
      </w:r>
    </w:p>
    <w:p w14:paraId="4775ADF7" w14:textId="77777777" w:rsidR="00364024" w:rsidRDefault="00364024" w:rsidP="00364024">
      <w:pPr>
        <w:pStyle w:val="Bibliography"/>
      </w:pPr>
      <w:r>
        <w:t xml:space="preserve">Peters, M. A. K., &amp; Lau, H. (2015). </w:t>
      </w:r>
      <w:r>
        <w:rPr>
          <w:i/>
          <w:iCs/>
        </w:rPr>
        <w:t>Human observers have optimal introspective access to perceptual processes even for visually masked stimuli</w:t>
      </w:r>
      <w:r>
        <w:t>. 30.</w:t>
      </w:r>
    </w:p>
    <w:p w14:paraId="089FC7CF" w14:textId="77777777" w:rsidR="00364024" w:rsidRDefault="00364024" w:rsidP="00364024">
      <w:pPr>
        <w:pStyle w:val="Bibliography"/>
      </w:pPr>
      <w:r>
        <w:t xml:space="preserve">Poirier, C., Collignon, O., </w:t>
      </w:r>
      <w:proofErr w:type="spellStart"/>
      <w:r>
        <w:t>DeVolder</w:t>
      </w:r>
      <w:proofErr w:type="spellEnd"/>
      <w:r>
        <w:t xml:space="preserve">, A. G., </w:t>
      </w:r>
      <w:proofErr w:type="spellStart"/>
      <w:r>
        <w:t>Renier</w:t>
      </w:r>
      <w:proofErr w:type="spellEnd"/>
      <w:r>
        <w:t xml:space="preserve">, L., </w:t>
      </w:r>
      <w:proofErr w:type="spellStart"/>
      <w:r>
        <w:t>Vanlierde</w:t>
      </w:r>
      <w:proofErr w:type="spellEnd"/>
      <w:r>
        <w:t xml:space="preserve">, A., </w:t>
      </w:r>
      <w:proofErr w:type="spellStart"/>
      <w:r>
        <w:t>Tranduy</w:t>
      </w:r>
      <w:proofErr w:type="spellEnd"/>
      <w:r>
        <w:t xml:space="preserve">, D., &amp; </w:t>
      </w:r>
      <w:proofErr w:type="spellStart"/>
      <w:r>
        <w:t>Scheiber</w:t>
      </w:r>
      <w:proofErr w:type="spellEnd"/>
      <w:r>
        <w:t xml:space="preserve">, C. (2005). Specific activation of the V5 brain area by auditory motion processing: An fMRI study. </w:t>
      </w:r>
      <w:r>
        <w:rPr>
          <w:i/>
          <w:iCs/>
        </w:rPr>
        <w:t>Cognitive Brain Research</w:t>
      </w:r>
      <w:r>
        <w:t xml:space="preserve">, </w:t>
      </w:r>
      <w:r>
        <w:rPr>
          <w:i/>
          <w:iCs/>
        </w:rPr>
        <w:t>25</w:t>
      </w:r>
      <w:r>
        <w:t>(3), 650–658. https://doi.org/10.1016/j.cogbrainres.2005.08.015</w:t>
      </w:r>
    </w:p>
    <w:p w14:paraId="74C0F2F7" w14:textId="77777777" w:rsidR="00364024" w:rsidRDefault="00364024" w:rsidP="00364024">
      <w:pPr>
        <w:pStyle w:val="Bibliography"/>
      </w:pPr>
      <w:r>
        <w:t xml:space="preserve">Pratte, M. S., &amp; </w:t>
      </w:r>
      <w:proofErr w:type="spellStart"/>
      <w:r>
        <w:t>Rouder</w:t>
      </w:r>
      <w:proofErr w:type="spellEnd"/>
      <w:r>
        <w:t xml:space="preserve">, J. N. (2009). A task-difficulty artifact in subliminal priming. </w:t>
      </w:r>
      <w:r>
        <w:rPr>
          <w:i/>
          <w:iCs/>
        </w:rPr>
        <w:t>Attention, Perception, &amp; Psychophysics</w:t>
      </w:r>
      <w:r>
        <w:t xml:space="preserve">, </w:t>
      </w:r>
      <w:r>
        <w:rPr>
          <w:i/>
          <w:iCs/>
        </w:rPr>
        <w:t>71</w:t>
      </w:r>
      <w:r>
        <w:t>(6), 1276–1283. https://doi.org/10.3758/APP.71.6.1276</w:t>
      </w:r>
    </w:p>
    <w:p w14:paraId="2935D25C" w14:textId="77777777" w:rsidR="00364024" w:rsidRDefault="00364024" w:rsidP="00364024">
      <w:pPr>
        <w:pStyle w:val="Bibliography"/>
      </w:pPr>
      <w:proofErr w:type="spellStart"/>
      <w:r>
        <w:t>Reingold</w:t>
      </w:r>
      <w:proofErr w:type="spellEnd"/>
      <w:r>
        <w:t xml:space="preserve">, E. M., &amp; </w:t>
      </w:r>
      <w:proofErr w:type="spellStart"/>
      <w:r>
        <w:t>Merikle</w:t>
      </w:r>
      <w:proofErr w:type="spellEnd"/>
      <w:r>
        <w:t xml:space="preserve">, P. M. (1988). Using direct and indirect measures to study perception without awareness. </w:t>
      </w:r>
      <w:r>
        <w:rPr>
          <w:i/>
          <w:iCs/>
        </w:rPr>
        <w:t>Perception &amp; Psychophysics</w:t>
      </w:r>
      <w:r>
        <w:t xml:space="preserve">, </w:t>
      </w:r>
      <w:r>
        <w:rPr>
          <w:i/>
          <w:iCs/>
        </w:rPr>
        <w:t>44</w:t>
      </w:r>
      <w:r>
        <w:t>(6), 563–575. https://doi.org/10.3758/BF03207490</w:t>
      </w:r>
    </w:p>
    <w:p w14:paraId="10D3EB2B" w14:textId="77777777" w:rsidR="00364024" w:rsidRDefault="00364024" w:rsidP="00364024">
      <w:pPr>
        <w:pStyle w:val="Bibliography"/>
      </w:pPr>
      <w:proofErr w:type="spellStart"/>
      <w:r>
        <w:t>Resulaj</w:t>
      </w:r>
      <w:proofErr w:type="spellEnd"/>
      <w:r>
        <w:t xml:space="preserve">, A., </w:t>
      </w:r>
      <w:proofErr w:type="spellStart"/>
      <w:r>
        <w:t>Kiani</w:t>
      </w:r>
      <w:proofErr w:type="spellEnd"/>
      <w:r>
        <w:t xml:space="preserve">, R., Wolpert, D. M., &amp; </w:t>
      </w:r>
      <w:proofErr w:type="spellStart"/>
      <w:r>
        <w:t>Shadlen</w:t>
      </w:r>
      <w:proofErr w:type="spellEnd"/>
      <w:r>
        <w:t xml:space="preserve">, M. N. (2009). Changes of mind in decision-making. </w:t>
      </w:r>
      <w:r>
        <w:rPr>
          <w:i/>
          <w:iCs/>
        </w:rPr>
        <w:t>Nature</w:t>
      </w:r>
      <w:r>
        <w:t xml:space="preserve">, </w:t>
      </w:r>
      <w:r>
        <w:rPr>
          <w:i/>
          <w:iCs/>
        </w:rPr>
        <w:t>461</w:t>
      </w:r>
      <w:r>
        <w:t>(7261), 263–266. https://doi.org/10.1038/nature08275</w:t>
      </w:r>
    </w:p>
    <w:p w14:paraId="2CF178A2" w14:textId="77777777" w:rsidR="00364024" w:rsidRDefault="00364024" w:rsidP="00364024">
      <w:pPr>
        <w:pStyle w:val="Bibliography"/>
      </w:pPr>
      <w:r>
        <w:t xml:space="preserve">Sand, A., &amp; Nilsson, M. E. (2016). Subliminal or not? Comparing null-hypothesis and Bayesian methods for testing subliminal priming. </w:t>
      </w:r>
      <w:r>
        <w:rPr>
          <w:i/>
          <w:iCs/>
        </w:rPr>
        <w:t>Consciousness and Cognition</w:t>
      </w:r>
      <w:r>
        <w:t xml:space="preserve">, </w:t>
      </w:r>
      <w:r>
        <w:rPr>
          <w:i/>
          <w:iCs/>
        </w:rPr>
        <w:t>44</w:t>
      </w:r>
      <w:r>
        <w:t>, 29–40. https://doi.org/10.1016/j.concog.2016.06.012</w:t>
      </w:r>
    </w:p>
    <w:p w14:paraId="46ADB88A" w14:textId="77777777" w:rsidR="00364024" w:rsidRDefault="00364024" w:rsidP="00364024">
      <w:pPr>
        <w:pStyle w:val="Bibliography"/>
      </w:pPr>
      <w:r>
        <w:t xml:space="preserve">Sandberg, K., &amp; Overgaard, M. (2015). Using the perceptual awareness scale (PAS). In M. Overgaard (Ed.), </w:t>
      </w:r>
      <w:r>
        <w:rPr>
          <w:i/>
          <w:iCs/>
        </w:rPr>
        <w:t>Behavioral Methods in Consciousness Research</w:t>
      </w:r>
      <w:r>
        <w:t xml:space="preserve"> (pp. 181–196). Oxford University Press. https://doi.org/10.1093/acprof:oso/9780199688890.003.0011</w:t>
      </w:r>
    </w:p>
    <w:p w14:paraId="118D703C" w14:textId="77777777" w:rsidR="00364024" w:rsidRDefault="00364024" w:rsidP="00364024">
      <w:pPr>
        <w:pStyle w:val="Bibliography"/>
      </w:pPr>
      <w:r>
        <w:t xml:space="preserve">Sandberg, K., Timmermans, B., Overgaard, M., &amp; </w:t>
      </w:r>
      <w:proofErr w:type="spellStart"/>
      <w:r>
        <w:t>Cleeremans</w:t>
      </w:r>
      <w:proofErr w:type="spellEnd"/>
      <w:r>
        <w:t xml:space="preserve">, A. (2010). Measuring consciousness: Is one measure better than the other? </w:t>
      </w:r>
      <w:r>
        <w:rPr>
          <w:i/>
          <w:iCs/>
        </w:rPr>
        <w:t>Consciousness and Cognition</w:t>
      </w:r>
      <w:r>
        <w:t xml:space="preserve">, </w:t>
      </w:r>
      <w:r>
        <w:rPr>
          <w:i/>
          <w:iCs/>
        </w:rPr>
        <w:t>19</w:t>
      </w:r>
      <w:r>
        <w:t>(4), 1069–1078. https://doi.org/10.1016/j.concog.2009.12.013</w:t>
      </w:r>
    </w:p>
    <w:p w14:paraId="7A176910" w14:textId="77777777" w:rsidR="00364024" w:rsidRDefault="00364024" w:rsidP="00364024">
      <w:pPr>
        <w:pStyle w:val="Bibliography"/>
      </w:pPr>
      <w:r>
        <w:t xml:space="preserve">Sawchuk, C. N., </w:t>
      </w:r>
      <w:proofErr w:type="spellStart"/>
      <w:r>
        <w:t>Lohr</w:t>
      </w:r>
      <w:proofErr w:type="spellEnd"/>
      <w:r>
        <w:t xml:space="preserve">, J. M., </w:t>
      </w:r>
      <w:proofErr w:type="spellStart"/>
      <w:r>
        <w:t>Westendorf</w:t>
      </w:r>
      <w:proofErr w:type="spellEnd"/>
      <w:r>
        <w:t xml:space="preserve">, D. H., Meunier, S. A., &amp; </w:t>
      </w:r>
      <w:proofErr w:type="spellStart"/>
      <w:r>
        <w:t>Tolin</w:t>
      </w:r>
      <w:proofErr w:type="spellEnd"/>
      <w:r>
        <w:t xml:space="preserve">, D. F. (2002). Emotional responding to fearful and disgusting stimuli in specific </w:t>
      </w:r>
      <w:proofErr w:type="spellStart"/>
      <w:r>
        <w:t>phobics</w:t>
      </w:r>
      <w:proofErr w:type="spellEnd"/>
      <w:r>
        <w:t xml:space="preserve">. </w:t>
      </w:r>
      <w:proofErr w:type="spellStart"/>
      <w:r>
        <w:rPr>
          <w:i/>
          <w:iCs/>
        </w:rPr>
        <w:t>Behaviour</w:t>
      </w:r>
      <w:proofErr w:type="spellEnd"/>
      <w:r>
        <w:rPr>
          <w:i/>
          <w:iCs/>
        </w:rPr>
        <w:t xml:space="preserve"> Research and Therapy</w:t>
      </w:r>
      <w:r>
        <w:t xml:space="preserve">, </w:t>
      </w:r>
      <w:r>
        <w:rPr>
          <w:i/>
          <w:iCs/>
        </w:rPr>
        <w:t>40</w:t>
      </w:r>
      <w:r>
        <w:t>(9), 1031–1046. https://doi.org/10.1016/S0005-7967(01)00093-6</w:t>
      </w:r>
    </w:p>
    <w:p w14:paraId="6F267EA6" w14:textId="77777777" w:rsidR="00364024" w:rsidRDefault="00364024" w:rsidP="00364024">
      <w:pPr>
        <w:pStyle w:val="Bibliography"/>
      </w:pPr>
      <w:proofErr w:type="spellStart"/>
      <w:r>
        <w:lastRenderedPageBreak/>
        <w:t>Scherbaum</w:t>
      </w:r>
      <w:proofErr w:type="spellEnd"/>
      <w:r>
        <w:t xml:space="preserve">, S., </w:t>
      </w:r>
      <w:proofErr w:type="spellStart"/>
      <w:r>
        <w:t>Dshemuchadse</w:t>
      </w:r>
      <w:proofErr w:type="spellEnd"/>
      <w:r>
        <w:t xml:space="preserve">, M., Fischer, R., &amp; </w:t>
      </w:r>
      <w:proofErr w:type="spellStart"/>
      <w:r>
        <w:t>Goschke</w:t>
      </w:r>
      <w:proofErr w:type="spellEnd"/>
      <w:r>
        <w:t xml:space="preserve">, T. (2010). How decisions evolve: The temporal dynamics of action selection. </w:t>
      </w:r>
      <w:r>
        <w:rPr>
          <w:i/>
          <w:iCs/>
        </w:rPr>
        <w:t>Cognition</w:t>
      </w:r>
      <w:r>
        <w:t xml:space="preserve">, </w:t>
      </w:r>
      <w:r>
        <w:rPr>
          <w:i/>
          <w:iCs/>
        </w:rPr>
        <w:t>115</w:t>
      </w:r>
      <w:r>
        <w:t>(3), 407–416. https://doi.org/10.1016/j.cognition.2010.02.004</w:t>
      </w:r>
    </w:p>
    <w:p w14:paraId="32D59F9D" w14:textId="77777777" w:rsidR="00364024" w:rsidRDefault="00364024" w:rsidP="00364024">
      <w:pPr>
        <w:pStyle w:val="Bibliography"/>
      </w:pPr>
      <w:proofErr w:type="spellStart"/>
      <w:r>
        <w:t>Scherbaum</w:t>
      </w:r>
      <w:proofErr w:type="spellEnd"/>
      <w:r>
        <w:t xml:space="preserve">, S., &amp; </w:t>
      </w:r>
      <w:proofErr w:type="spellStart"/>
      <w:r>
        <w:t>Kieslich</w:t>
      </w:r>
      <w:proofErr w:type="spellEnd"/>
      <w:r>
        <w:t xml:space="preserve">, P. J. (2018). Stuck at the starting line: How the starting procedure influences mouse-tracking data. </w:t>
      </w:r>
      <w:r>
        <w:rPr>
          <w:i/>
          <w:iCs/>
        </w:rPr>
        <w:t>Behavior Research Methods</w:t>
      </w:r>
      <w:r>
        <w:t xml:space="preserve">, </w:t>
      </w:r>
      <w:r>
        <w:rPr>
          <w:i/>
          <w:iCs/>
        </w:rPr>
        <w:t>50</w:t>
      </w:r>
      <w:r>
        <w:t>(5), 2097–2110. https://doi.org/10.3758/s13428-017-0977-4</w:t>
      </w:r>
    </w:p>
    <w:p w14:paraId="485926DF" w14:textId="77777777" w:rsidR="00364024" w:rsidRDefault="00364024" w:rsidP="00364024">
      <w:pPr>
        <w:pStyle w:val="Bibliography"/>
      </w:pPr>
      <w:r>
        <w:t xml:space="preserve">Shanks, D. R. (2017). Regressive research: The pitfalls of post hoc data selection in the study of unconscious mental processes. </w:t>
      </w:r>
      <w:r>
        <w:rPr>
          <w:i/>
          <w:iCs/>
        </w:rPr>
        <w:t>Psychonomic Bulletin &amp; Review</w:t>
      </w:r>
      <w:r>
        <w:t xml:space="preserve">, </w:t>
      </w:r>
      <w:r>
        <w:rPr>
          <w:i/>
          <w:iCs/>
        </w:rPr>
        <w:t>24</w:t>
      </w:r>
      <w:r>
        <w:t>(3), 752–775. https://doi.org/10.3758/s13423-016-1170-y</w:t>
      </w:r>
    </w:p>
    <w:p w14:paraId="1F3514E0" w14:textId="77777777" w:rsidR="00364024" w:rsidRDefault="00364024" w:rsidP="00364024">
      <w:pPr>
        <w:pStyle w:val="Bibliography"/>
      </w:pPr>
      <w:r>
        <w:t xml:space="preserve">Shelton, J. R., &amp; Martin, R. C. (1992). How semantic is automatic semantic priming? </w:t>
      </w:r>
      <w:r>
        <w:rPr>
          <w:i/>
          <w:iCs/>
        </w:rPr>
        <w:t>Journal of Experimental Psychology: Learning, Memory, and Cognition</w:t>
      </w:r>
      <w:r>
        <w:t xml:space="preserve">, </w:t>
      </w:r>
      <w:r>
        <w:rPr>
          <w:i/>
          <w:iCs/>
        </w:rPr>
        <w:t>18</w:t>
      </w:r>
      <w:r>
        <w:t>, 1191–1210. https://doi.org/10.1037/0278-7393.18.6.1191</w:t>
      </w:r>
    </w:p>
    <w:p w14:paraId="526EA360" w14:textId="77777777" w:rsidR="00364024" w:rsidRDefault="00364024" w:rsidP="00364024">
      <w:pPr>
        <w:pStyle w:val="Bibliography"/>
      </w:pPr>
      <w:proofErr w:type="spellStart"/>
      <w:r>
        <w:t>Siedlecka</w:t>
      </w:r>
      <w:proofErr w:type="spellEnd"/>
      <w:r>
        <w:t xml:space="preserve">, E., &amp; Denson, T. F. (2019). Experimental Methods for Inducing Basic Emotions: A Qualitative Review. </w:t>
      </w:r>
      <w:r>
        <w:rPr>
          <w:i/>
          <w:iCs/>
        </w:rPr>
        <w:t>Emotion Review</w:t>
      </w:r>
      <w:r>
        <w:t xml:space="preserve">, </w:t>
      </w:r>
      <w:r>
        <w:rPr>
          <w:i/>
          <w:iCs/>
        </w:rPr>
        <w:t>11</w:t>
      </w:r>
      <w:r>
        <w:t>(1), 87–97. https://doi.org/10.1177/1754073917749016</w:t>
      </w:r>
    </w:p>
    <w:p w14:paraId="797E7715" w14:textId="77777777" w:rsidR="00364024" w:rsidRDefault="00364024" w:rsidP="00364024">
      <w:pPr>
        <w:pStyle w:val="Bibliography"/>
      </w:pPr>
      <w:proofErr w:type="spellStart"/>
      <w:r>
        <w:t>Sklar</w:t>
      </w:r>
      <w:proofErr w:type="spellEnd"/>
      <w:r>
        <w:t xml:space="preserve">, A. Y., Levy, N., Goldstein, A., Mandel, R., </w:t>
      </w:r>
      <w:proofErr w:type="spellStart"/>
      <w:r>
        <w:t>Maril</w:t>
      </w:r>
      <w:proofErr w:type="spellEnd"/>
      <w:r>
        <w:t xml:space="preserve">, A., &amp; </w:t>
      </w:r>
      <w:proofErr w:type="spellStart"/>
      <w:r>
        <w:t>Hassin</w:t>
      </w:r>
      <w:proofErr w:type="spellEnd"/>
      <w:r>
        <w:t xml:space="preserve">, R. R. (2012). Reading and doing arithmetic </w:t>
      </w:r>
      <w:proofErr w:type="spellStart"/>
      <w:r>
        <w:t>nonconsciously</w:t>
      </w:r>
      <w:proofErr w:type="spellEnd"/>
      <w:r>
        <w:t xml:space="preserve">. </w:t>
      </w:r>
      <w:r>
        <w:rPr>
          <w:i/>
          <w:iCs/>
        </w:rPr>
        <w:t>Proceedings of the National Academy of Sciences</w:t>
      </w:r>
      <w:r>
        <w:t xml:space="preserve">, </w:t>
      </w:r>
      <w:r>
        <w:rPr>
          <w:i/>
          <w:iCs/>
        </w:rPr>
        <w:t>109</w:t>
      </w:r>
      <w:r>
        <w:t>(48), 19614–19619. https://doi.org/10.1073/pnas.1211645109</w:t>
      </w:r>
    </w:p>
    <w:p w14:paraId="03AB5F56" w14:textId="77777777" w:rsidR="00364024" w:rsidRDefault="00364024" w:rsidP="00364024">
      <w:pPr>
        <w:pStyle w:val="Bibliography"/>
      </w:pPr>
      <w:r>
        <w:t xml:space="preserve">Song, J.-H., &amp; Nakayama, K. (2009). Hidden cognitive states revealed in choice reaching tasks. </w:t>
      </w:r>
      <w:r>
        <w:rPr>
          <w:i/>
          <w:iCs/>
        </w:rPr>
        <w:t>Trends in Cognitive Sciences</w:t>
      </w:r>
      <w:r>
        <w:t xml:space="preserve">, </w:t>
      </w:r>
      <w:r>
        <w:rPr>
          <w:i/>
          <w:iCs/>
        </w:rPr>
        <w:t>13</w:t>
      </w:r>
      <w:r>
        <w:t>(8), 360–366. https://doi.org/10.1016/j.tics.2009.04.009</w:t>
      </w:r>
    </w:p>
    <w:p w14:paraId="60751FB6" w14:textId="77777777" w:rsidR="00364024" w:rsidRDefault="00364024" w:rsidP="00364024">
      <w:pPr>
        <w:pStyle w:val="Bibliography"/>
      </w:pPr>
      <w:r>
        <w:t xml:space="preserve">Spivey, M. J., Grosjean, M., &amp; </w:t>
      </w:r>
      <w:proofErr w:type="spellStart"/>
      <w:r>
        <w:t>Knoblich</w:t>
      </w:r>
      <w:proofErr w:type="spellEnd"/>
      <w:r>
        <w:t xml:space="preserve">, G. (2005). Continuous attraction toward phonological competitors. </w:t>
      </w:r>
      <w:r>
        <w:rPr>
          <w:i/>
          <w:iCs/>
        </w:rPr>
        <w:t>Proceedings of the National Academy of Sciences of the United States of America</w:t>
      </w:r>
      <w:r>
        <w:t xml:space="preserve">, </w:t>
      </w:r>
      <w:r>
        <w:rPr>
          <w:i/>
          <w:iCs/>
        </w:rPr>
        <w:t>102</w:t>
      </w:r>
      <w:r>
        <w:t>(29), 10393–10398. https://doi.org/10.1073/pnas.0503903102</w:t>
      </w:r>
    </w:p>
    <w:p w14:paraId="084E6F2C" w14:textId="77777777" w:rsidR="00364024" w:rsidRDefault="00364024" w:rsidP="00364024">
      <w:pPr>
        <w:pStyle w:val="Bibliography"/>
      </w:pPr>
      <w:proofErr w:type="spellStart"/>
      <w:r>
        <w:t>Tononi</w:t>
      </w:r>
      <w:proofErr w:type="spellEnd"/>
      <w:r>
        <w:t xml:space="preserve">, G., </w:t>
      </w:r>
      <w:proofErr w:type="spellStart"/>
      <w:r>
        <w:t>Boly</w:t>
      </w:r>
      <w:proofErr w:type="spellEnd"/>
      <w:r>
        <w:t xml:space="preserve">, M., </w:t>
      </w:r>
      <w:proofErr w:type="spellStart"/>
      <w:r>
        <w:t>Massimini</w:t>
      </w:r>
      <w:proofErr w:type="spellEnd"/>
      <w:r>
        <w:t xml:space="preserve">, M., &amp; Koch, C. (2016). Integrated information theory: From consciousness to its physical substrate. </w:t>
      </w:r>
      <w:r>
        <w:rPr>
          <w:i/>
          <w:iCs/>
        </w:rPr>
        <w:t>Nature Reviews Neuroscience</w:t>
      </w:r>
      <w:r>
        <w:t xml:space="preserve">, </w:t>
      </w:r>
      <w:r>
        <w:rPr>
          <w:i/>
          <w:iCs/>
        </w:rPr>
        <w:t>17</w:t>
      </w:r>
      <w:r>
        <w:t>(7), 450–461. https://doi.org/10.1038/nrn.2016.44</w:t>
      </w:r>
    </w:p>
    <w:p w14:paraId="440BAD99" w14:textId="77777777" w:rsidR="00364024" w:rsidRDefault="00364024" w:rsidP="00364024">
      <w:pPr>
        <w:pStyle w:val="Bibliography"/>
      </w:pPr>
      <w:r>
        <w:t xml:space="preserve">Van den </w:t>
      </w:r>
      <w:proofErr w:type="spellStart"/>
      <w:r>
        <w:t>Bussche</w:t>
      </w:r>
      <w:proofErr w:type="spellEnd"/>
      <w:r>
        <w:t xml:space="preserve">, E., Van den </w:t>
      </w:r>
      <w:proofErr w:type="spellStart"/>
      <w:r>
        <w:t>Noortgate</w:t>
      </w:r>
      <w:proofErr w:type="spellEnd"/>
      <w:r>
        <w:t xml:space="preserve">, W., &amp; </w:t>
      </w:r>
      <w:proofErr w:type="spellStart"/>
      <w:r>
        <w:t>Reynvoet</w:t>
      </w:r>
      <w:proofErr w:type="spellEnd"/>
      <w:r>
        <w:t xml:space="preserve">, B. (2009). Mechanisms of masked priming: A meta-analysis. </w:t>
      </w:r>
      <w:r>
        <w:rPr>
          <w:i/>
          <w:iCs/>
        </w:rPr>
        <w:t>Psychological Bulletin</w:t>
      </w:r>
      <w:r>
        <w:t xml:space="preserve">, </w:t>
      </w:r>
      <w:r>
        <w:rPr>
          <w:i/>
          <w:iCs/>
        </w:rPr>
        <w:t>135</w:t>
      </w:r>
      <w:r>
        <w:t>(3), 452–477. https://doi.org/10.1037/a0015329</w:t>
      </w:r>
    </w:p>
    <w:p w14:paraId="0F0F8C6B" w14:textId="77777777" w:rsidR="00364024" w:rsidRDefault="00364024" w:rsidP="00364024">
      <w:pPr>
        <w:pStyle w:val="Bibliography"/>
      </w:pPr>
      <w:r>
        <w:lastRenderedPageBreak/>
        <w:t xml:space="preserve">von </w:t>
      </w:r>
      <w:proofErr w:type="spellStart"/>
      <w:r>
        <w:t>Hofsten</w:t>
      </w:r>
      <w:proofErr w:type="spellEnd"/>
      <w:r>
        <w:t xml:space="preserve">, C., &amp; </w:t>
      </w:r>
      <w:proofErr w:type="spellStart"/>
      <w:r>
        <w:t>Lindhagen</w:t>
      </w:r>
      <w:proofErr w:type="spellEnd"/>
      <w:r>
        <w:t xml:space="preserve">, K. (1979). Observations on the development of reaching for moving objects. </w:t>
      </w:r>
      <w:r>
        <w:rPr>
          <w:i/>
          <w:iCs/>
        </w:rPr>
        <w:t>Journal of Experimental Child Psychology</w:t>
      </w:r>
      <w:r>
        <w:t xml:space="preserve">, </w:t>
      </w:r>
      <w:r>
        <w:rPr>
          <w:i/>
          <w:iCs/>
        </w:rPr>
        <w:t>28</w:t>
      </w:r>
      <w:r>
        <w:t>(1), 158–173. https://doi.org/10.1016/0022-0965(79)90109-7</w:t>
      </w:r>
    </w:p>
    <w:p w14:paraId="628AA36F" w14:textId="77777777" w:rsidR="00364024" w:rsidRDefault="00364024" w:rsidP="00364024">
      <w:pPr>
        <w:pStyle w:val="Bibliography"/>
      </w:pPr>
      <w:proofErr w:type="spellStart"/>
      <w:r>
        <w:t>Willander</w:t>
      </w:r>
      <w:proofErr w:type="spellEnd"/>
      <w:r>
        <w:t xml:space="preserve">, J., &amp; Larsson, M. (2006). Smell your way back to childhood: Autobiographical odor memory. </w:t>
      </w:r>
      <w:r>
        <w:rPr>
          <w:i/>
          <w:iCs/>
        </w:rPr>
        <w:t>Psychonomic Bulletin &amp; Review</w:t>
      </w:r>
      <w:r>
        <w:t xml:space="preserve">, </w:t>
      </w:r>
      <w:r>
        <w:rPr>
          <w:i/>
          <w:iCs/>
        </w:rPr>
        <w:t>13</w:t>
      </w:r>
      <w:r>
        <w:t>(2), 240–244. https://doi.org/10.3758/BF03193837</w:t>
      </w:r>
    </w:p>
    <w:p w14:paraId="7BACCCDC" w14:textId="77777777" w:rsidR="00364024" w:rsidRDefault="00364024" w:rsidP="00364024">
      <w:pPr>
        <w:pStyle w:val="Bibliography"/>
      </w:pPr>
      <w:r>
        <w:t xml:space="preserve">Xiao, K., &amp; Yamauchi, T. (2015). Subliminal semantic priming in near absence of attention: A cursor motion study. </w:t>
      </w:r>
      <w:r>
        <w:rPr>
          <w:i/>
          <w:iCs/>
        </w:rPr>
        <w:t>Consciousness and Cognition</w:t>
      </w:r>
      <w:r>
        <w:t xml:space="preserve">, </w:t>
      </w:r>
      <w:r>
        <w:rPr>
          <w:i/>
          <w:iCs/>
        </w:rPr>
        <w:t>38</w:t>
      </w:r>
      <w:r>
        <w:t>, 88–98. https://doi.org/10.1016/j.concog.2015.09.013</w:t>
      </w:r>
    </w:p>
    <w:p w14:paraId="2F3C1792" w14:textId="77777777" w:rsidR="00364024" w:rsidRDefault="00364024" w:rsidP="00364024">
      <w:pPr>
        <w:pStyle w:val="Bibliography"/>
      </w:pPr>
      <w:r>
        <w:t xml:space="preserve">Xiao, K., &amp; Yamauchi, T. (2017). The role of attention in subliminal semantic processing: A mouse tracking study. </w:t>
      </w:r>
      <w:r>
        <w:rPr>
          <w:i/>
          <w:iCs/>
        </w:rPr>
        <w:t>PLOS ONE</w:t>
      </w:r>
      <w:r>
        <w:t xml:space="preserve">, </w:t>
      </w:r>
      <w:r>
        <w:rPr>
          <w:i/>
          <w:iCs/>
        </w:rPr>
        <w:t>12</w:t>
      </w:r>
      <w:r>
        <w:t>(6), e0178740. https://doi.org/10.1371/journal.pone.0178740</w:t>
      </w:r>
    </w:p>
    <w:p w14:paraId="2F611B6D" w14:textId="77777777" w:rsidR="00364024" w:rsidRDefault="00364024" w:rsidP="00364024">
      <w:pPr>
        <w:pStyle w:val="Bibliography"/>
      </w:pPr>
      <w:r>
        <w:t xml:space="preserve">Xiao, K., Yamauchi, T., &amp; Bowman, C. (2015). </w:t>
      </w:r>
      <w:r>
        <w:rPr>
          <w:i/>
          <w:iCs/>
        </w:rPr>
        <w:t>Assessing Masked Semantic Priming: Cursor Trajectory versus Response Time Measures</w:t>
      </w:r>
      <w:r>
        <w:t>. 7.</w:t>
      </w:r>
    </w:p>
    <w:p w14:paraId="3B65E0D7" w14:textId="77777777" w:rsidR="00364024" w:rsidRDefault="00364024" w:rsidP="00364024">
      <w:pPr>
        <w:pStyle w:val="Bibliography"/>
      </w:pPr>
      <w:r>
        <w:t xml:space="preserve">Yuval-Greenberg, S., &amp; </w:t>
      </w:r>
      <w:proofErr w:type="spellStart"/>
      <w:r>
        <w:t>Heeger</w:t>
      </w:r>
      <w:proofErr w:type="spellEnd"/>
      <w:r>
        <w:t xml:space="preserve">, D. J. (2013). Continuous Flash Suppression Modulates Cortical Activity in Early Visual Cortex. </w:t>
      </w:r>
      <w:r>
        <w:rPr>
          <w:i/>
          <w:iCs/>
        </w:rPr>
        <w:t>Journal of Neuroscience</w:t>
      </w:r>
      <w:r>
        <w:t xml:space="preserve">, </w:t>
      </w:r>
      <w:r>
        <w:rPr>
          <w:i/>
          <w:iCs/>
        </w:rPr>
        <w:t>33</w:t>
      </w:r>
      <w:r>
        <w:t>(23), 9635–9643. https://doi.org/10.1523/JNEUROSCI.4612-12.2013</w:t>
      </w:r>
    </w:p>
    <w:p w14:paraId="4E6F7371" w14:textId="77777777" w:rsidR="00364024" w:rsidRDefault="00364024" w:rsidP="00364024">
      <w:pPr>
        <w:pStyle w:val="Bibliography"/>
      </w:pPr>
      <w:proofErr w:type="spellStart"/>
      <w:r>
        <w:t>Zerweck</w:t>
      </w:r>
      <w:proofErr w:type="spellEnd"/>
      <w:r>
        <w:t xml:space="preserve">, I. A., Kao, C.-S., </w:t>
      </w:r>
      <w:proofErr w:type="spellStart"/>
      <w:r>
        <w:t>Meyen</w:t>
      </w:r>
      <w:proofErr w:type="spellEnd"/>
      <w:r>
        <w:t xml:space="preserve">, S., Amado, C., von Eltz, M., </w:t>
      </w:r>
      <w:proofErr w:type="spellStart"/>
      <w:r>
        <w:t>Klimm</w:t>
      </w:r>
      <w:proofErr w:type="spellEnd"/>
      <w:r>
        <w:t xml:space="preserve">, M., &amp; Franz, V. H. (2021). Number processing outside awareness? Systematically testing sensitivities of direct and indirect measures of consciousness. </w:t>
      </w:r>
      <w:r>
        <w:rPr>
          <w:i/>
          <w:iCs/>
        </w:rPr>
        <w:t>Attention, Perception, &amp; Psychophysics</w:t>
      </w:r>
      <w:r>
        <w:t xml:space="preserve">, </w:t>
      </w:r>
      <w:r>
        <w:rPr>
          <w:i/>
          <w:iCs/>
        </w:rPr>
        <w:t>83</w:t>
      </w:r>
      <w:r>
        <w:t>(6), 2510–2529. https://doi.org/10.3758/s13414-021-02312-2</w:t>
      </w:r>
    </w:p>
    <w:p w14:paraId="49437EEE" w14:textId="73CBC961" w:rsidR="00F20E38" w:rsidRDefault="0003265E" w:rsidP="002159ED">
      <w:pPr>
        <w:ind w:firstLine="0"/>
        <w:rPr>
          <w:lang w:eastAsia="ja-JP" w:bidi="ar-SA"/>
        </w:rPr>
      </w:pPr>
      <w:r>
        <w:rPr>
          <w:lang w:eastAsia="ja-JP" w:bidi="ar-SA"/>
        </w:rPr>
        <w:fldChar w:fldCharType="end"/>
      </w:r>
    </w:p>
    <w:p w14:paraId="62403E76" w14:textId="13910F17" w:rsidR="007169F4" w:rsidRDefault="007169F4" w:rsidP="002159ED">
      <w:pPr>
        <w:ind w:firstLine="0"/>
        <w:rPr>
          <w:lang w:eastAsia="ja-JP" w:bidi="ar-SA"/>
        </w:rPr>
      </w:pPr>
    </w:p>
    <w:p w14:paraId="3EFCA2DF" w14:textId="344292FC" w:rsidR="007169F4" w:rsidRDefault="007169F4">
      <w:pPr>
        <w:spacing w:line="480" w:lineRule="auto"/>
        <w:jc w:val="left"/>
        <w:rPr>
          <w:lang w:eastAsia="ja-JP" w:bidi="ar-SA"/>
        </w:rPr>
      </w:pPr>
      <w:r>
        <w:rPr>
          <w:lang w:eastAsia="ja-JP" w:bidi="ar-SA"/>
        </w:rPr>
        <w:br w:type="page"/>
      </w:r>
    </w:p>
    <w:p w14:paraId="26E4135B" w14:textId="2C34D65A" w:rsidR="00E31540" w:rsidRDefault="00E31540" w:rsidP="00FA5E4D">
      <w:pPr>
        <w:pStyle w:val="ListParagraph"/>
        <w:numPr>
          <w:ilvl w:val="0"/>
          <w:numId w:val="20"/>
        </w:numPr>
        <w:rPr>
          <w:lang w:eastAsia="ja-JP" w:bidi="ar-SA"/>
        </w:rPr>
      </w:pPr>
      <w:r>
        <w:rPr>
          <w:lang w:eastAsia="ja-JP" w:bidi="ar-SA"/>
        </w:rPr>
        <w:lastRenderedPageBreak/>
        <w:t xml:space="preserve">Add </w:t>
      </w:r>
      <w:r w:rsidR="00FA5E4D">
        <w:rPr>
          <w:lang w:eastAsia="ja-JP" w:bidi="ar-SA"/>
        </w:rPr>
        <w:t xml:space="preserve">Empty line </w:t>
      </w:r>
      <w:r>
        <w:rPr>
          <w:lang w:eastAsia="ja-JP" w:bidi="ar-SA"/>
        </w:rPr>
        <w:t>before each title</w:t>
      </w:r>
      <w:r w:rsidR="00FA5E4D">
        <w:rPr>
          <w:lang w:eastAsia="ja-JP" w:bidi="ar-SA"/>
        </w:rPr>
        <w:t>?</w:t>
      </w:r>
    </w:p>
    <w:p w14:paraId="02100A20" w14:textId="3C350B61" w:rsidR="00FA5E4D" w:rsidRDefault="00FA5E4D" w:rsidP="00FA5E4D">
      <w:pPr>
        <w:pStyle w:val="ListParagraph"/>
        <w:numPr>
          <w:ilvl w:val="0"/>
          <w:numId w:val="20"/>
        </w:numPr>
        <w:rPr>
          <w:lang w:eastAsia="ja-JP" w:bidi="ar-SA"/>
        </w:rPr>
      </w:pPr>
      <w:r>
        <w:rPr>
          <w:lang w:eastAsia="ja-JP" w:bidi="ar-SA"/>
        </w:rPr>
        <w:t>Add page break before headers? If the header is the last line in a page and its content is in the following page.</w:t>
      </w:r>
    </w:p>
    <w:p w14:paraId="5A02635A" w14:textId="43D6C1C1" w:rsidR="00FC3AAB" w:rsidRDefault="00606B11" w:rsidP="00FA5E4D">
      <w:pPr>
        <w:pStyle w:val="ListParagraph"/>
        <w:numPr>
          <w:ilvl w:val="0"/>
          <w:numId w:val="20"/>
        </w:numPr>
        <w:rPr>
          <w:lang w:eastAsia="ja-JP" w:bidi="ar-SA"/>
        </w:rPr>
      </w:pPr>
      <w:r>
        <w:rPr>
          <w:lang w:eastAsia="ja-JP" w:bidi="ar-SA"/>
        </w:rPr>
        <w:t xml:space="preserve">Add list of vars that violated normality and maybe their </w:t>
      </w:r>
      <w:proofErr w:type="spellStart"/>
      <w:r>
        <w:rPr>
          <w:lang w:eastAsia="ja-JP" w:bidi="ar-SA"/>
        </w:rPr>
        <w:t>qq</w:t>
      </w:r>
      <w:proofErr w:type="spellEnd"/>
      <w:r>
        <w:rPr>
          <w:lang w:eastAsia="ja-JP" w:bidi="ar-SA"/>
        </w:rPr>
        <w:t>-plots.</w:t>
      </w:r>
    </w:p>
    <w:p w14:paraId="2F5CC37E" w14:textId="748F533D" w:rsidR="00C50650" w:rsidRDefault="00C50650" w:rsidP="00C50650">
      <w:pPr>
        <w:pStyle w:val="ListParagraph"/>
        <w:numPr>
          <w:ilvl w:val="0"/>
          <w:numId w:val="20"/>
        </w:numPr>
        <w:rPr>
          <w:lang w:eastAsia="ja-JP" w:bidi="ar-SA"/>
        </w:rPr>
      </w:pPr>
      <w:r>
        <w:rPr>
          <w:lang w:eastAsia="ja-JP" w:bidi="ar-SA"/>
        </w:rPr>
        <w:t xml:space="preserve">Make sure all references appear in </w:t>
      </w:r>
      <w:r>
        <w:rPr>
          <w:lang w:eastAsia="ja-JP" w:bidi="ar-SA"/>
        </w:rPr>
        <w:t>bibliography.</w:t>
      </w:r>
    </w:p>
    <w:p w14:paraId="06717873" w14:textId="77777777" w:rsidR="00C50650" w:rsidRDefault="00C50650" w:rsidP="00C50650">
      <w:pPr>
        <w:pStyle w:val="ListParagraph"/>
        <w:numPr>
          <w:ilvl w:val="0"/>
          <w:numId w:val="20"/>
        </w:numPr>
        <w:rPr>
          <w:lang w:eastAsia="ja-JP" w:bidi="ar-SA"/>
        </w:rPr>
      </w:pPr>
      <w:r>
        <w:rPr>
          <w:lang w:eastAsia="ja-JP" w:bidi="ar-SA"/>
        </w:rPr>
        <w:t>Ideas for content:</w:t>
      </w:r>
    </w:p>
    <w:p w14:paraId="55909326" w14:textId="51108D33" w:rsidR="00C50650" w:rsidRDefault="00C50650" w:rsidP="00C50650">
      <w:pPr>
        <w:pStyle w:val="ListParagraph"/>
        <w:numPr>
          <w:ilvl w:val="1"/>
          <w:numId w:val="20"/>
        </w:numPr>
        <w:rPr>
          <w:lang w:eastAsia="ja-JP" w:bidi="ar-SA"/>
        </w:rPr>
      </w:pPr>
      <w:r>
        <w:rPr>
          <w:lang w:eastAsia="ja-JP" w:bidi="ar-SA"/>
        </w:rPr>
        <w:t>This paper claims averaging trajectories is wrong. Read it before the thesis test:</w:t>
      </w:r>
      <w:r>
        <w:rPr>
          <w:lang w:eastAsia="ja-JP" w:bidi="ar-SA"/>
        </w:rPr>
        <w:t xml:space="preserve"> </w:t>
      </w:r>
      <w:r>
        <w:rPr>
          <w:lang w:eastAsia="ja-JP" w:bidi="ar-SA"/>
        </w:rPr>
        <w:t>Wulff (2019). Mouse-tracking: Detecting types in movement trajectories</w:t>
      </w:r>
    </w:p>
    <w:p w14:paraId="49A57494" w14:textId="3D4290C3" w:rsidR="00C50650" w:rsidRDefault="00C50650" w:rsidP="00C50650">
      <w:pPr>
        <w:pStyle w:val="ListParagraph"/>
        <w:numPr>
          <w:ilvl w:val="1"/>
          <w:numId w:val="20"/>
        </w:numPr>
        <w:rPr>
          <w:lang w:eastAsia="ja-JP" w:bidi="ar-SA"/>
        </w:rPr>
      </w:pPr>
      <w:r>
        <w:rPr>
          <w:lang w:eastAsia="ja-JP" w:bidi="ar-SA"/>
        </w:rPr>
        <w:t>Friedman (2013). Linking cognitive and reaching trajectories via intermittent movement control – Friedman's paper that claims that the motor access to the cognitive processes is intermittent instead of continuous. This could affect my experiment.</w:t>
      </w:r>
    </w:p>
    <w:p w14:paraId="30316272" w14:textId="48EAC397" w:rsidR="00C50650" w:rsidRDefault="00C50650" w:rsidP="00C50650">
      <w:pPr>
        <w:pStyle w:val="ListParagraph"/>
        <w:numPr>
          <w:ilvl w:val="1"/>
          <w:numId w:val="20"/>
        </w:numPr>
        <w:rPr>
          <w:lang w:eastAsia="ja-JP" w:bidi="ar-SA"/>
        </w:rPr>
      </w:pPr>
      <w:r>
        <w:rPr>
          <w:lang w:eastAsia="ja-JP" w:bidi="ar-SA"/>
        </w:rPr>
        <w:t>Schmidt (2007). Measuring unconscious cognition: Beyond the zero-awareness criterion - Check if this paper has some conclusions about "reaching" that can be relevant for your discussion</w:t>
      </w:r>
    </w:p>
    <w:p w14:paraId="719A855B" w14:textId="77777777" w:rsidR="00C50650" w:rsidRDefault="00C50650" w:rsidP="00C50650">
      <w:pPr>
        <w:pStyle w:val="ListParagraph"/>
        <w:numPr>
          <w:ilvl w:val="1"/>
          <w:numId w:val="20"/>
        </w:numPr>
        <w:rPr>
          <w:lang w:eastAsia="ja-JP" w:bidi="ar-SA"/>
        </w:rPr>
      </w:pPr>
      <w:r>
        <w:rPr>
          <w:lang w:eastAsia="ja-JP" w:bidi="ar-SA"/>
        </w:rPr>
        <w:t>Distinct mechanisms for planning keypress and reaching responses: A developmental study – Read this, they show keyboard and reaching operate under different mechanisms.</w:t>
      </w:r>
    </w:p>
    <w:sectPr w:rsidR="00C50650" w:rsidSect="00DC4DA6">
      <w:headerReference w:type="default" r:id="rId20"/>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Chen Heller" w:date="2022-06-29T17:56:00Z" w:initials="CH">
    <w:p w14:paraId="11A9C09E" w14:textId="796D0D3C" w:rsidR="0071391D" w:rsidRDefault="0071391D" w:rsidP="00E96D8E">
      <w:pPr>
        <w:pStyle w:val="CommentText"/>
      </w:pPr>
      <w:r>
        <w:rPr>
          <w:rStyle w:val="CommentReference"/>
        </w:rPr>
        <w:annotationRef/>
      </w:r>
      <w:r>
        <w:t>Look in pre reg how to use this citation:</w:t>
      </w:r>
    </w:p>
    <w:p w14:paraId="384F212D" w14:textId="77777777" w:rsidR="0071391D" w:rsidRDefault="0071391D" w:rsidP="00E96D8E">
      <w:pPr>
        <w:pStyle w:val="CommentText"/>
      </w:pPr>
    </w:p>
    <w:p w14:paraId="4EB89988" w14:textId="77777777" w:rsidR="0071391D" w:rsidRDefault="0071391D" w:rsidP="00E96D8E">
      <w:pPr>
        <w:pStyle w:val="CommentText"/>
      </w:pPr>
      <w:r>
        <w:t>Frost, R., &amp; Plaut, D. (2005). The word-frequency database for printed Hebrew</w:t>
      </w:r>
    </w:p>
  </w:comment>
  <w:comment w:id="36" w:author="Liad Mudrik" w:date="2022-09-12T12:05:00Z" w:initials="LM">
    <w:p w14:paraId="59A7D187" w14:textId="77777777" w:rsidR="00D94A6E" w:rsidRDefault="00D94A6E" w:rsidP="00014629">
      <w:pPr>
        <w:jc w:val="left"/>
      </w:pPr>
      <w:r>
        <w:rPr>
          <w:rStyle w:val="CommentReference"/>
        </w:rPr>
        <w:annotationRef/>
      </w:r>
      <w:r>
        <w:rPr>
          <w:sz w:val="20"/>
          <w:szCs w:val="20"/>
        </w:rPr>
        <w:t>sorry, is this a comment for me?</w:t>
      </w:r>
    </w:p>
  </w:comment>
  <w:comment w:id="38" w:author="Liad Mudrik" w:date="2022-09-12T12:05:00Z" w:initials="LM">
    <w:p w14:paraId="2887BD71" w14:textId="77777777" w:rsidR="00D44B6C" w:rsidRDefault="00D44B6C" w:rsidP="009F708C">
      <w:pPr>
        <w:jc w:val="left"/>
      </w:pPr>
      <w:r>
        <w:rPr>
          <w:rStyle w:val="CommentReference"/>
        </w:rPr>
        <w:annotationRef/>
      </w:r>
      <w:r>
        <w:rPr>
          <w:sz w:val="20"/>
          <w:szCs w:val="20"/>
        </w:rPr>
        <w:t xml:space="preserve">here you should give the psych toolbox reference. I believe it is Pelly et all or something like that </w:t>
      </w:r>
    </w:p>
  </w:comment>
  <w:comment w:id="39" w:author="Chen Heller" w:date="2022-09-13T12:35:00Z" w:initials="CH">
    <w:p w14:paraId="7EAFA6EC" w14:textId="77777777" w:rsidR="003B5D17" w:rsidRDefault="003B5D17" w:rsidP="00897A19">
      <w:pPr>
        <w:pStyle w:val="CommentText"/>
        <w:jc w:val="left"/>
      </w:pPr>
      <w:r>
        <w:rPr>
          <w:rStyle w:val="CommentReference"/>
        </w:rPr>
        <w:annotationRef/>
      </w:r>
      <w:r>
        <w:t>Than add references to other programs as well</w:t>
      </w:r>
    </w:p>
  </w:comment>
  <w:comment w:id="61" w:author="Chen Heller" w:date="2022-09-14T12:23:00Z" w:initials="CH">
    <w:p w14:paraId="24AA99F6" w14:textId="77777777" w:rsidR="0019704E" w:rsidRDefault="0019704E" w:rsidP="002B038C">
      <w:pPr>
        <w:pStyle w:val="CommentText"/>
        <w:jc w:val="left"/>
      </w:pPr>
      <w:r>
        <w:rPr>
          <w:rStyle w:val="CommentReference"/>
        </w:rPr>
        <w:annotationRef/>
      </w:r>
      <w:r>
        <w:t>Add to supplementary material the list of variables that violated normality.</w:t>
      </w:r>
    </w:p>
  </w:comment>
  <w:comment w:id="62" w:author="Chen Heller" w:date="2022-09-11T21:31:00Z" w:initials="CH">
    <w:p w14:paraId="3ED609D1" w14:textId="6CEF3F28" w:rsidR="00CB58A8" w:rsidRDefault="00CB58A8" w:rsidP="00D358C1">
      <w:pPr>
        <w:pStyle w:val="CommentText"/>
        <w:jc w:val="left"/>
      </w:pPr>
      <w:r>
        <w:rPr>
          <w:rStyle w:val="CommentReference"/>
        </w:rPr>
        <w:annotationRef/>
      </w:r>
      <w:r>
        <w:t>Add refrence to Mattan's package</w:t>
      </w:r>
    </w:p>
  </w:comment>
  <w:comment w:id="64" w:author="Liad Mudrik" w:date="2022-09-12T12:08:00Z" w:initials="LM">
    <w:p w14:paraId="37F33C6B" w14:textId="77777777" w:rsidR="00723227" w:rsidRDefault="00723227" w:rsidP="002C02B1">
      <w:pPr>
        <w:jc w:val="left"/>
      </w:pPr>
      <w:r>
        <w:rPr>
          <w:rStyle w:val="CommentReference"/>
        </w:rPr>
        <w:annotationRef/>
      </w:r>
      <w:r>
        <w:rPr>
          <w:sz w:val="20"/>
          <w:szCs w:val="20"/>
        </w:rPr>
        <w:t>add the statistics for this violation</w:t>
      </w:r>
    </w:p>
  </w:comment>
  <w:comment w:id="65" w:author="Chen Heller" w:date="2022-09-13T22:37:00Z" w:initials="CH">
    <w:p w14:paraId="3F7592A7" w14:textId="77777777" w:rsidR="000A6A44" w:rsidRDefault="000A6A44" w:rsidP="004A4801">
      <w:pPr>
        <w:pStyle w:val="CommentText"/>
        <w:jc w:val="left"/>
      </w:pPr>
      <w:r>
        <w:rPr>
          <w:rStyle w:val="CommentReference"/>
        </w:rPr>
        <w:annotationRef/>
      </w:r>
      <w:r>
        <w:t>QQ plots?</w:t>
      </w:r>
    </w:p>
  </w:comment>
  <w:comment w:id="66" w:author="Chen Heller" w:date="2022-09-13T22:55:00Z" w:initials="CH">
    <w:p w14:paraId="64890F94" w14:textId="77777777" w:rsidR="00965216" w:rsidRDefault="00965216" w:rsidP="00BE7C76">
      <w:pPr>
        <w:pStyle w:val="CommentText"/>
        <w:jc w:val="left"/>
      </w:pPr>
      <w:r>
        <w:rPr>
          <w:rStyle w:val="CommentReference"/>
        </w:rPr>
        <w:annotationRef/>
      </w:r>
      <w:r>
        <w:t>Write that the decision was made according to a qq-plot</w:t>
      </w:r>
    </w:p>
  </w:comment>
  <w:comment w:id="67" w:author="Chen Heller" w:date="2022-09-14T12:19:00Z" w:initials="CH">
    <w:p w14:paraId="0C608E34" w14:textId="77777777" w:rsidR="00783C99" w:rsidRDefault="00783C99" w:rsidP="00685CCC">
      <w:pPr>
        <w:pStyle w:val="CommentText"/>
        <w:jc w:val="left"/>
      </w:pPr>
      <w:r>
        <w:rPr>
          <w:rStyle w:val="CommentReference"/>
        </w:rPr>
        <w:annotationRef/>
      </w:r>
      <w:r>
        <w:t>You can add the QQ-plots in the supplementary material.</w:t>
      </w:r>
    </w:p>
  </w:comment>
  <w:comment w:id="87" w:author="Chen Heller" w:date="2022-09-14T17:09:00Z" w:initials="CH">
    <w:p w14:paraId="3A345F41" w14:textId="77777777" w:rsidR="00FF2F95" w:rsidRDefault="00FF2F95">
      <w:pPr>
        <w:pStyle w:val="CommentText"/>
        <w:jc w:val="left"/>
      </w:pPr>
      <w:r>
        <w:rPr>
          <w:rStyle w:val="CommentReference"/>
        </w:rPr>
        <w:annotationRef/>
      </w:r>
      <w:r>
        <w:t>To Liad:</w:t>
      </w:r>
    </w:p>
    <w:p w14:paraId="64C392AC" w14:textId="77777777" w:rsidR="00FF2F95" w:rsidRDefault="00FF2F95" w:rsidP="00FA45A3">
      <w:pPr>
        <w:pStyle w:val="CommentText"/>
        <w:jc w:val="left"/>
      </w:pPr>
      <w:r>
        <w:t>I added this table.</w:t>
      </w:r>
    </w:p>
  </w:comment>
  <w:comment w:id="116" w:author="Chen Heller" w:date="2022-09-14T12:26:00Z" w:initials="CH">
    <w:p w14:paraId="52189408" w14:textId="0BB0DDCC" w:rsidR="004130C2" w:rsidRDefault="004130C2" w:rsidP="0056531F">
      <w:pPr>
        <w:pStyle w:val="CommentText"/>
        <w:jc w:val="left"/>
      </w:pPr>
      <w:r>
        <w:rPr>
          <w:rStyle w:val="CommentReference"/>
        </w:rPr>
        <w:annotationRef/>
      </w:r>
      <w:r>
        <w:t>Make sure each discussion matches its results</w:t>
      </w:r>
    </w:p>
  </w:comment>
  <w:comment w:id="178" w:author="Chen Heller" w:date="2022-09-14T17:09:00Z" w:initials="CH">
    <w:p w14:paraId="200249E3" w14:textId="77777777" w:rsidR="00FF2F95" w:rsidRDefault="00FF2F95">
      <w:pPr>
        <w:pStyle w:val="CommentText"/>
        <w:jc w:val="left"/>
      </w:pPr>
      <w:r>
        <w:rPr>
          <w:rStyle w:val="CommentReference"/>
        </w:rPr>
        <w:annotationRef/>
      </w:r>
      <w:r>
        <w:t>To Liad:</w:t>
      </w:r>
    </w:p>
    <w:p w14:paraId="69B7ED1E" w14:textId="77777777" w:rsidR="00FF2F95" w:rsidRDefault="00FF2F95" w:rsidP="00B74D34">
      <w:pPr>
        <w:pStyle w:val="CommentText"/>
        <w:jc w:val="left"/>
      </w:pPr>
      <w:r>
        <w:t>I added this table.</w:t>
      </w:r>
    </w:p>
  </w:comment>
  <w:comment w:id="228" w:author="Liad Mudrik" w:date="2022-09-12T12:54:00Z" w:initials="LM">
    <w:p w14:paraId="52370B4B" w14:textId="35AA1CB4" w:rsidR="008351C5" w:rsidRDefault="008351C5" w:rsidP="00485D34">
      <w:pPr>
        <w:jc w:val="left"/>
      </w:pPr>
      <w:r>
        <w:rPr>
          <w:rStyle w:val="CommentReference"/>
        </w:rPr>
        <w:annotationRef/>
      </w:r>
      <w:r>
        <w:rPr>
          <w:sz w:val="20"/>
          <w:szCs w:val="20"/>
        </w:rPr>
        <w:t>this is a last moment suggestion, so feel free to ignore it. But it could have been nice to add Bayes Factors to all analyses… You can do it easily in JASP, but it will take time. Your call. Happy to discuss this too</w:t>
      </w:r>
    </w:p>
  </w:comment>
  <w:comment w:id="252" w:author="Liad Mudrik" w:date="2022-09-12T12:58:00Z" w:initials="LM">
    <w:p w14:paraId="72C7F2FF" w14:textId="77777777" w:rsidR="00164671" w:rsidRDefault="00164671" w:rsidP="003B089F">
      <w:pPr>
        <w:jc w:val="left"/>
      </w:pPr>
      <w:r>
        <w:rPr>
          <w:rStyle w:val="CommentReference"/>
        </w:rPr>
        <w:annotationRef/>
      </w:r>
      <w:r>
        <w:rPr>
          <w:sz w:val="20"/>
          <w:szCs w:val="20"/>
        </w:rPr>
        <w:t>again, consider a table</w:t>
      </w:r>
    </w:p>
  </w:comment>
  <w:comment w:id="272" w:author="Chen Heller" w:date="2022-09-12T12:52:00Z" w:initials="CH">
    <w:p w14:paraId="1BC3811E" w14:textId="22FBB110" w:rsidR="00C901C1" w:rsidRDefault="00C901C1">
      <w:pPr>
        <w:pStyle w:val="CommentText"/>
        <w:jc w:val="left"/>
      </w:pPr>
      <w:r>
        <w:rPr>
          <w:rStyle w:val="CommentReference"/>
        </w:rPr>
        <w:annotationRef/>
      </w:r>
      <w:r>
        <w:t>For Liad:</w:t>
      </w:r>
    </w:p>
    <w:p w14:paraId="7FA8667A" w14:textId="77777777" w:rsidR="00C901C1" w:rsidRDefault="00C901C1" w:rsidP="00C17A41">
      <w:pPr>
        <w:pStyle w:val="CommentText"/>
        <w:jc w:val="left"/>
      </w:pPr>
      <w:r>
        <w:t>I wonder if there is any point to elaborating about each exclusion reason. I think it is just too much information.</w:t>
      </w:r>
    </w:p>
  </w:comment>
  <w:comment w:id="273" w:author="Liad Mudrik" w:date="2022-09-12T13:08:00Z" w:initials="LM">
    <w:p w14:paraId="52056BDC" w14:textId="77777777" w:rsidR="00D53840" w:rsidRDefault="00B25647" w:rsidP="006309D9">
      <w:pPr>
        <w:jc w:val="left"/>
      </w:pPr>
      <w:r>
        <w:rPr>
          <w:rStyle w:val="CommentReference"/>
        </w:rPr>
        <w:annotationRef/>
      </w:r>
      <w:r w:rsidR="00D53840">
        <w:rPr>
          <w:sz w:val="20"/>
          <w:szCs w:val="20"/>
        </w:rPr>
        <w:t>I agree</w:t>
      </w:r>
    </w:p>
  </w:comment>
  <w:comment w:id="274" w:author="Chen Heller" w:date="2022-09-14T12:35:00Z" w:initials="CH">
    <w:p w14:paraId="303C3C2A" w14:textId="77777777" w:rsidR="001926CA" w:rsidRDefault="00470181" w:rsidP="00F47596">
      <w:pPr>
        <w:pStyle w:val="CommentText"/>
        <w:jc w:val="left"/>
      </w:pPr>
      <w:r>
        <w:rPr>
          <w:rStyle w:val="CommentReference"/>
        </w:rPr>
        <w:annotationRef/>
      </w:r>
      <w:r w:rsidR="001926CA">
        <w:t>You could put it in the supplementary material as a table</w:t>
      </w:r>
    </w:p>
  </w:comment>
  <w:comment w:id="287" w:author="Chen Heller" w:date="2022-09-14T17:09:00Z" w:initials="CH">
    <w:p w14:paraId="68AC1CB6" w14:textId="3D3FF094" w:rsidR="00FF2F95" w:rsidRDefault="00FF2F95">
      <w:pPr>
        <w:pStyle w:val="CommentText"/>
        <w:jc w:val="left"/>
      </w:pPr>
      <w:r>
        <w:rPr>
          <w:rStyle w:val="CommentReference"/>
        </w:rPr>
        <w:annotationRef/>
      </w:r>
      <w:r>
        <w:t>To Liad:</w:t>
      </w:r>
    </w:p>
    <w:p w14:paraId="2FD43D9F" w14:textId="77777777" w:rsidR="00FF2F95" w:rsidRDefault="00FF2F95" w:rsidP="00832577">
      <w:pPr>
        <w:pStyle w:val="CommentText"/>
        <w:jc w:val="left"/>
      </w:pPr>
      <w:r>
        <w:t>I added this table.</w:t>
      </w:r>
    </w:p>
  </w:comment>
  <w:comment w:id="443" w:author="Chen Heller" w:date="2022-09-13T23:01:00Z" w:initials="CH">
    <w:p w14:paraId="7159245A" w14:textId="12353BC8" w:rsidR="00935B6B" w:rsidRDefault="00935B6B" w:rsidP="000C029C">
      <w:pPr>
        <w:pStyle w:val="CommentText"/>
        <w:jc w:val="left"/>
      </w:pPr>
      <w:r>
        <w:rPr>
          <w:rStyle w:val="CommentReference"/>
        </w:rPr>
        <w:annotationRef/>
      </w:r>
      <w:r>
        <w:t>Bring back the shading for the trajectories</w:t>
      </w:r>
    </w:p>
  </w:comment>
  <w:comment w:id="445" w:author="Chen Heller" w:date="2022-09-13T13:01:00Z" w:initials="CH">
    <w:p w14:paraId="068034CB" w14:textId="7BA95F87" w:rsidR="006766D1" w:rsidRDefault="006766D1">
      <w:pPr>
        <w:pStyle w:val="CommentText"/>
        <w:jc w:val="left"/>
      </w:pPr>
      <w:r>
        <w:rPr>
          <w:rStyle w:val="CommentReference"/>
        </w:rPr>
        <w:annotationRef/>
      </w:r>
      <w:r>
        <w:t>Fix this according to corrections in the results figure of exp 1?</w:t>
      </w:r>
    </w:p>
    <w:p w14:paraId="1AF4768B" w14:textId="77777777" w:rsidR="006766D1" w:rsidRDefault="006766D1" w:rsidP="00896F5B">
      <w:pPr>
        <w:pStyle w:val="CommentText"/>
        <w:jc w:val="left"/>
      </w:pPr>
      <w:r>
        <w:t>Do the same for Exp 2 and 4.</w:t>
      </w:r>
    </w:p>
  </w:comment>
  <w:comment w:id="463" w:author="Liad Mudrik" w:date="2022-09-12T13:10:00Z" w:initials="LM">
    <w:p w14:paraId="53FBDDAD" w14:textId="6CDC7996" w:rsidR="00D53840" w:rsidRDefault="00D53840" w:rsidP="004848D8">
      <w:pPr>
        <w:jc w:val="left"/>
      </w:pPr>
      <w:r>
        <w:rPr>
          <w:rStyle w:val="CommentReference"/>
        </w:rPr>
        <w:annotationRef/>
      </w:r>
      <w:r>
        <w:rPr>
          <w:sz w:val="20"/>
          <w:szCs w:val="20"/>
        </w:rPr>
        <w:t>I believe this was already defined, no need to do it again</w:t>
      </w:r>
    </w:p>
  </w:comment>
  <w:comment w:id="466" w:author="Chen Heller" w:date="2022-09-01T09:42:00Z" w:initials="CH">
    <w:p w14:paraId="598ECD31" w14:textId="472F7423" w:rsidR="00EF52E5" w:rsidRDefault="00EB2FF8" w:rsidP="00E96D8E">
      <w:pPr>
        <w:pStyle w:val="CommentText"/>
      </w:pPr>
      <w:r>
        <w:rPr>
          <w:rStyle w:val="CommentReference"/>
        </w:rPr>
        <w:annotationRef/>
      </w:r>
      <w:r w:rsidR="00EF52E5">
        <w:t>Rejected explanation:</w:t>
      </w:r>
    </w:p>
    <w:p w14:paraId="094AF53A" w14:textId="77777777" w:rsidR="00EF52E5" w:rsidRDefault="00EF52E5" w:rsidP="00E96D8E">
      <w:pPr>
        <w:pStyle w:val="CommentText"/>
      </w:pPr>
      <w:r>
        <w:t>a trend was seen in the proportion of each exclusion reason. It seems that late responses, slow movements and incorrect answers became less prominent at the expense of having more short reaches and early responses. A Possible explanation for this pattern of results can be conceived by reviewing the proportion of each exclusion reason in Experiment 2. Late responses were kind of the most prominent cause for error in experiment 2, and therefore it is possible that in order to diminish their error rate, participants in experiment 3 mainly focused their efforts on reducing their response time. Consequently, quicker responses developed which decreased the number of late responses but increased the number of early responses and short trajectories.</w:t>
      </w:r>
      <w:r>
        <w:rPr>
          <w:strike/>
        </w:rPr>
        <w:t xml:space="preserve"> These hasty responses left less time to process the target which explains the increase in incorrect answers. Similarly, the probability for corrective movements could have increased as well, which accounted for the higher rate of long movement durations.</w:t>
      </w:r>
    </w:p>
  </w:comment>
  <w:comment w:id="468" w:author="Liad Mudrik" w:date="2022-09-12T13:09:00Z" w:initials="LM">
    <w:p w14:paraId="76B96918" w14:textId="77777777" w:rsidR="00B25647" w:rsidRDefault="00B25647" w:rsidP="00A46DFF">
      <w:pPr>
        <w:jc w:val="left"/>
      </w:pPr>
      <w:r>
        <w:rPr>
          <w:rStyle w:val="CommentReference"/>
        </w:rPr>
        <w:annotationRef/>
      </w:r>
      <w:r>
        <w:rPr>
          <w:sz w:val="20"/>
          <w:szCs w:val="20"/>
        </w:rPr>
        <w:t>again, be consistent. We sometimes write “experiment”, sometimes “exp” etc.</w:t>
      </w:r>
    </w:p>
  </w:comment>
  <w:comment w:id="471" w:author="Chen Heller" w:date="2022-08-26T11:12:00Z" w:initials="CH">
    <w:p w14:paraId="48D7BC2B" w14:textId="3C0AA676" w:rsidR="003A4F55" w:rsidRDefault="006D2FC7" w:rsidP="00E96D8E">
      <w:pPr>
        <w:pStyle w:val="CommentText"/>
      </w:pPr>
      <w:r>
        <w:rPr>
          <w:rStyle w:val="CommentReference"/>
        </w:rPr>
        <w:annotationRef/>
      </w:r>
      <w:r w:rsidR="003A4F55">
        <w:t>Heller, K., Chapman, C. S., &amp; Mudrik, L. (2022, August 7). Show some sensitivity! Using motion tracking to improve unconscious measures - Addendum 07.08.22. Retrieved from osf.io/8dsvp</w:t>
      </w:r>
    </w:p>
  </w:comment>
  <w:comment w:id="472" w:author="Liad Mudrik" w:date="2022-09-12T13:29:00Z" w:initials="LM">
    <w:p w14:paraId="065AC3F9" w14:textId="77777777" w:rsidR="005E6629" w:rsidRDefault="005E6629" w:rsidP="00E10AFE">
      <w:pPr>
        <w:jc w:val="left"/>
      </w:pPr>
      <w:r>
        <w:rPr>
          <w:rStyle w:val="CommentReference"/>
        </w:rPr>
        <w:annotationRef/>
      </w:r>
      <w:r>
        <w:rPr>
          <w:sz w:val="20"/>
          <w:szCs w:val="20"/>
        </w:rPr>
        <w:t>again, consistency</w:t>
      </w:r>
    </w:p>
  </w:comment>
  <w:comment w:id="477" w:author="Chen Heller" w:date="2022-09-10T08:19:00Z" w:initials="CH">
    <w:p w14:paraId="55F24BB1" w14:textId="3AA704EC" w:rsidR="00CA3C26" w:rsidRDefault="00EC5DF0">
      <w:pPr>
        <w:pStyle w:val="CommentText"/>
        <w:jc w:val="left"/>
      </w:pPr>
      <w:r>
        <w:rPr>
          <w:rStyle w:val="CommentReference"/>
        </w:rPr>
        <w:annotationRef/>
      </w:r>
      <w:r w:rsidR="00CA3C26">
        <w:t>I'm not completely sure if Cohen's dz is valid when the normality assumption is violated, which is why I used the rank-biserial effect size for the dependent variables that violate it:</w:t>
      </w:r>
    </w:p>
    <w:p w14:paraId="4B4EAA01" w14:textId="77777777" w:rsidR="00CA3C26" w:rsidRDefault="00000000">
      <w:pPr>
        <w:pStyle w:val="CommentText"/>
        <w:jc w:val="left"/>
      </w:pPr>
      <w:hyperlink r:id="rId1" w:anchor="rank-based-tests" w:history="1">
        <w:r w:rsidR="00CA3C26" w:rsidRPr="00477C40">
          <w:rPr>
            <w:rStyle w:val="Hyperlink"/>
          </w:rPr>
          <w:t>https://easystats.github.io/effectsize/articles/simple_htests.html#rank-based-tests</w:t>
        </w:r>
      </w:hyperlink>
    </w:p>
    <w:p w14:paraId="23DCC700" w14:textId="77777777" w:rsidR="00CA3C26" w:rsidRDefault="00CA3C26">
      <w:pPr>
        <w:pStyle w:val="CommentText"/>
        <w:jc w:val="left"/>
      </w:pPr>
      <w:r>
        <w:rPr>
          <w:color w:val="222222"/>
          <w:highlight w:val="white"/>
        </w:rPr>
        <w:t>Kerby, D. S. (2014). The simple difference formula: An approach to teaching nonparametric correlation</w:t>
      </w:r>
    </w:p>
    <w:p w14:paraId="67CB0E49" w14:textId="77777777" w:rsidR="00CA3C26" w:rsidRDefault="00CA3C26">
      <w:pPr>
        <w:pStyle w:val="CommentText"/>
        <w:jc w:val="left"/>
      </w:pPr>
    </w:p>
    <w:p w14:paraId="73EFE4B4" w14:textId="77777777" w:rsidR="00CA3C26" w:rsidRDefault="00CA3C26">
      <w:pPr>
        <w:pStyle w:val="CommentText"/>
        <w:jc w:val="left"/>
      </w:pPr>
    </w:p>
    <w:p w14:paraId="5525B398" w14:textId="77777777" w:rsidR="00CA3C26" w:rsidRDefault="00CA3C26">
      <w:pPr>
        <w:pStyle w:val="CommentText"/>
        <w:jc w:val="left"/>
      </w:pPr>
      <w:r>
        <w:t>Mattan recommended computing Cohens d with his package (</w:t>
      </w:r>
      <w:hyperlink r:id="rId2" w:history="1">
        <w:r w:rsidRPr="00477C40">
          <w:rPr>
            <w:rStyle w:val="Hyperlink"/>
          </w:rPr>
          <w:t>https://easystats.github.io/effectsize/reference/cohens_d.html</w:t>
        </w:r>
      </w:hyperlink>
      <w:r>
        <w:t>) even for the violating variables.</w:t>
      </w:r>
    </w:p>
    <w:p w14:paraId="22679EC5" w14:textId="77777777" w:rsidR="00CA3C26" w:rsidRDefault="00CA3C26">
      <w:pPr>
        <w:pStyle w:val="CommentText"/>
        <w:jc w:val="left"/>
      </w:pPr>
    </w:p>
    <w:p w14:paraId="7C42A927" w14:textId="77777777" w:rsidR="00CA3C26" w:rsidRDefault="00CA3C26">
      <w:pPr>
        <w:pStyle w:val="CommentText"/>
        <w:jc w:val="left"/>
      </w:pPr>
      <w:r>
        <w:t>I think I will change back to Cohen's dz.</w:t>
      </w:r>
    </w:p>
    <w:p w14:paraId="24604936" w14:textId="77777777" w:rsidR="00CA3C26" w:rsidRDefault="00CA3C26">
      <w:pPr>
        <w:pStyle w:val="CommentText"/>
        <w:jc w:val="left"/>
      </w:pPr>
    </w:p>
    <w:p w14:paraId="34F56238" w14:textId="77777777" w:rsidR="00CA3C26" w:rsidRDefault="00CA3C26" w:rsidP="00477C40">
      <w:pPr>
        <w:pStyle w:val="CommentText"/>
        <w:jc w:val="left"/>
      </w:pPr>
    </w:p>
  </w:comment>
  <w:comment w:id="481" w:author="Liad Mudrik" w:date="2022-09-12T13:39:00Z" w:initials="LM">
    <w:p w14:paraId="2427B8A6" w14:textId="77777777" w:rsidR="0013510A" w:rsidRDefault="0013510A" w:rsidP="00561D01">
      <w:pPr>
        <w:jc w:val="left"/>
      </w:pPr>
      <w:r>
        <w:rPr>
          <w:rStyle w:val="CommentReference"/>
        </w:rPr>
        <w:annotationRef/>
      </w:r>
      <w:r>
        <w:rPr>
          <w:sz w:val="20"/>
          <w:szCs w:val="20"/>
        </w:rPr>
        <w:t xml:space="preserve">can you please change the results section based on the comments I gave to the previous results sections? Then I’ll go over this part with more scrutiny </w:t>
      </w:r>
    </w:p>
  </w:comment>
  <w:comment w:id="544" w:author="Chen Heller" w:date="2022-09-14T17:15:00Z" w:initials="CH">
    <w:p w14:paraId="759769E6" w14:textId="77777777" w:rsidR="00D5192F" w:rsidRDefault="00D5192F" w:rsidP="00930F21">
      <w:pPr>
        <w:pStyle w:val="CommentText"/>
        <w:jc w:val="left"/>
      </w:pPr>
      <w:r>
        <w:rPr>
          <w:rStyle w:val="CommentReference"/>
        </w:rPr>
        <w:annotationRef/>
      </w:r>
      <w:r>
        <w:t>Use a table for this</w:t>
      </w:r>
    </w:p>
  </w:comment>
  <w:comment w:id="558" w:author="Chen Heller" w:date="2022-09-14T17:13:00Z" w:initials="CH">
    <w:p w14:paraId="0B51D0EF" w14:textId="0ED06318" w:rsidR="001926CA" w:rsidRDefault="001926CA">
      <w:pPr>
        <w:pStyle w:val="CommentText"/>
        <w:jc w:val="left"/>
      </w:pPr>
      <w:r>
        <w:rPr>
          <w:rStyle w:val="CommentReference"/>
        </w:rPr>
        <w:annotationRef/>
      </w:r>
      <w:r>
        <w:t>To Liad:</w:t>
      </w:r>
    </w:p>
    <w:p w14:paraId="1F5F9B9E" w14:textId="77777777" w:rsidR="001926CA" w:rsidRDefault="001926CA" w:rsidP="005B3FAD">
      <w:pPr>
        <w:pStyle w:val="CommentText"/>
        <w:jc w:val="left"/>
      </w:pPr>
      <w:r>
        <w:t>I added this table.</w:t>
      </w:r>
    </w:p>
  </w:comment>
  <w:comment w:id="587" w:author="Liad Mudrik" w:date="2022-09-12T13:38:00Z" w:initials="LM">
    <w:p w14:paraId="3FE78DFD" w14:textId="2A0E14C8" w:rsidR="0013510A" w:rsidRDefault="0013510A" w:rsidP="009E2325">
      <w:pPr>
        <w:jc w:val="left"/>
      </w:pPr>
      <w:r>
        <w:rPr>
          <w:rStyle w:val="CommentReference"/>
        </w:rPr>
        <w:annotationRef/>
      </w:r>
      <w:r>
        <w:rPr>
          <w:sz w:val="20"/>
          <w:szCs w:val="20"/>
        </w:rPr>
        <w:t>I really like the figure! Is there any chance you could add the lines (for each subject) like you have in the above figures? And on the other direction, can we have the other figures also include the distribution like you have here?</w:t>
      </w:r>
    </w:p>
    <w:p w14:paraId="6C67548E" w14:textId="77777777" w:rsidR="0013510A" w:rsidRDefault="0013510A" w:rsidP="009E2325">
      <w:pPr>
        <w:jc w:val="left"/>
      </w:pPr>
      <w:r>
        <w:rPr>
          <w:sz w:val="20"/>
          <w:szCs w:val="20"/>
        </w:rPr>
        <w:t>Also, I remember that in the past you had SEs for panel a - like figures. Can you add those to all figures in the thesis as well? (for the reaching movement)?</w:t>
      </w:r>
    </w:p>
  </w:comment>
  <w:comment w:id="589" w:author="Liad Mudrik" w:date="2022-09-12T16:30:00Z" w:initials="LM">
    <w:p w14:paraId="367DA168" w14:textId="77777777" w:rsidR="00ED7FF8" w:rsidRDefault="00ED7FF8" w:rsidP="00A23F86">
      <w:pPr>
        <w:jc w:val="left"/>
      </w:pPr>
      <w:r>
        <w:rPr>
          <w:rStyle w:val="CommentReference"/>
        </w:rPr>
        <w:annotationRef/>
      </w:r>
      <w:r>
        <w:rPr>
          <w:sz w:val="20"/>
          <w:szCs w:val="20"/>
        </w:rPr>
        <w:t>add, as we discussed</w:t>
      </w:r>
    </w:p>
  </w:comment>
  <w:comment w:id="594" w:author="Liad Mudrik" w:date="2022-09-12T17:01:00Z" w:initials="LM">
    <w:p w14:paraId="19B8362F" w14:textId="7F9651B0" w:rsidR="00704F58" w:rsidRDefault="00704F58" w:rsidP="008C7033">
      <w:pPr>
        <w:jc w:val="left"/>
      </w:pPr>
      <w:r>
        <w:rPr>
          <w:rStyle w:val="CommentReference"/>
        </w:rPr>
        <w:annotationRef/>
      </w:r>
      <w:r>
        <w:rPr>
          <w:sz w:val="20"/>
          <w:szCs w:val="20"/>
        </w:rPr>
        <w:t>quote some of the previous word repetition priming effects</w:t>
      </w:r>
    </w:p>
  </w:comment>
  <w:comment w:id="595" w:author="Liad Mudrik" w:date="2022-09-12T17:03:00Z" w:initials="LM">
    <w:p w14:paraId="76CF7F26" w14:textId="77777777" w:rsidR="005F1215" w:rsidRDefault="005F1215" w:rsidP="006671B8">
      <w:pPr>
        <w:jc w:val="left"/>
      </w:pPr>
      <w:r>
        <w:rPr>
          <w:rStyle w:val="CommentReference"/>
        </w:rPr>
        <w:annotationRef/>
      </w:r>
      <w:r>
        <w:rPr>
          <w:sz w:val="20"/>
          <w:szCs w:val="20"/>
        </w:rPr>
        <w:t>Dror’s paper?</w:t>
      </w:r>
    </w:p>
  </w:comment>
  <w:comment w:id="598" w:author="Liad Mudrik" w:date="2022-09-12T17:28:00Z" w:initials="LM">
    <w:p w14:paraId="6DE2CBC9" w14:textId="77777777" w:rsidR="006316CA" w:rsidRDefault="006316CA" w:rsidP="00FE52CA">
      <w:pPr>
        <w:jc w:val="left"/>
      </w:pPr>
      <w:r>
        <w:rPr>
          <w:rStyle w:val="CommentReference"/>
        </w:rPr>
        <w:annotationRef/>
      </w:r>
      <w:r>
        <w:rPr>
          <w:sz w:val="20"/>
          <w:szCs w:val="20"/>
        </w:rPr>
        <w:t>I have a feeling we’ve already been here :-) does any one actually says that? If so, give reference. If so, say “and accordingly might be expected to be more sensitive…”</w:t>
      </w:r>
    </w:p>
  </w:comment>
  <w:comment w:id="601" w:author="Chen Heller" w:date="2022-09-13T13:43:00Z" w:initials="CH">
    <w:p w14:paraId="5ECD902C" w14:textId="77777777" w:rsidR="006A758F" w:rsidRDefault="006A758F" w:rsidP="002D1706">
      <w:pPr>
        <w:pStyle w:val="CommentText"/>
        <w:jc w:val="left"/>
      </w:pPr>
      <w:r>
        <w:rPr>
          <w:rStyle w:val="CommentReference"/>
        </w:rPr>
        <w:annotationRef/>
      </w:r>
      <w:r>
        <w:t>IS thi swritten properly?</w:t>
      </w:r>
    </w:p>
  </w:comment>
  <w:comment w:id="602" w:author="Chen Heller" w:date="2022-09-04T13:36:00Z" w:initials="CH">
    <w:p w14:paraId="32662B10" w14:textId="704466F2" w:rsidR="009E3931" w:rsidRDefault="009E3931" w:rsidP="00E96D8E">
      <w:pPr>
        <w:pStyle w:val="CommentText"/>
      </w:pPr>
      <w:r>
        <w:rPr>
          <w:rStyle w:val="CommentReference"/>
        </w:rPr>
        <w:annotationRef/>
      </w:r>
      <w:r>
        <w:t>I considered an account for the noise on the trial level, but disregarded it since the noise should cancel out when averaging within participant.</w:t>
      </w:r>
    </w:p>
    <w:p w14:paraId="148EDAD5" w14:textId="77777777" w:rsidR="009E3931" w:rsidRDefault="009E3931" w:rsidP="00E96D8E">
      <w:pPr>
        <w:pStyle w:val="CommentText"/>
      </w:pPr>
    </w:p>
    <w:p w14:paraId="476DE4EF" w14:textId="77777777" w:rsidR="009E3931" w:rsidRDefault="009E3931" w:rsidP="00E96D8E">
      <w:pPr>
        <w:pStyle w:val="CommentText"/>
      </w:pPr>
      <w:r>
        <w:t>The explanation:</w:t>
      </w:r>
    </w:p>
    <w:p w14:paraId="57C983B6" w14:textId="77777777" w:rsidR="009E3931" w:rsidRDefault="009E3931" w:rsidP="00E96D8E">
      <w:pPr>
        <w:pStyle w:val="CommentText"/>
      </w:pPr>
      <w:r>
        <w:t>Different people might respond differently to the pressure caused by the strict timing demands of the experiment. This means responses will be rash/hasty for some of them. Applying accurate motor control on very fast movements is difficult [ref] which means that the movements will be less consistent/ repetitive. Thus the bias would be less noticeable for some participants than others.</w:t>
      </w:r>
    </w:p>
  </w:comment>
  <w:comment w:id="603" w:author="Liad Mudrik" w:date="2022-09-12T17:09:00Z" w:initials="LM">
    <w:p w14:paraId="2FF58999" w14:textId="77777777" w:rsidR="00AC79D4" w:rsidRDefault="00AC79D4" w:rsidP="007C7EDC">
      <w:pPr>
        <w:jc w:val="left"/>
      </w:pPr>
      <w:r>
        <w:rPr>
          <w:rStyle w:val="CommentReference"/>
        </w:rPr>
        <w:annotationRef/>
      </w:r>
      <w:r>
        <w:rPr>
          <w:sz w:val="20"/>
          <w:szCs w:val="20"/>
        </w:rPr>
        <w:t>if you can back this up with literature, I would</w:t>
      </w:r>
    </w:p>
  </w:comment>
  <w:comment w:id="604" w:author="Chen Heller" w:date="2022-09-14T14:55:00Z" w:initials="CH">
    <w:p w14:paraId="7BAFF792" w14:textId="77777777" w:rsidR="001016A8" w:rsidRDefault="001016A8" w:rsidP="00CC7C8B">
      <w:pPr>
        <w:pStyle w:val="CommentText"/>
        <w:jc w:val="left"/>
      </w:pPr>
      <w:r>
        <w:rPr>
          <w:rStyle w:val="CommentReference"/>
        </w:rPr>
        <w:annotationRef/>
      </w:r>
      <w:r>
        <w:t>Best I can do is compare realtive SD in all the studies that included both keyboard and motion tracking.</w:t>
      </w:r>
    </w:p>
  </w:comment>
  <w:comment w:id="605" w:author="Liad Mudrik" w:date="2022-09-12T17:09:00Z" w:initials="LM">
    <w:p w14:paraId="0DECE497" w14:textId="51BA3080" w:rsidR="00746BAC" w:rsidRDefault="00746BAC" w:rsidP="00FC32EF">
      <w:pPr>
        <w:jc w:val="left"/>
      </w:pPr>
      <w:r>
        <w:rPr>
          <w:rStyle w:val="CommentReference"/>
        </w:rPr>
        <w:annotationRef/>
      </w:r>
      <w:r>
        <w:rPr>
          <w:sz w:val="20"/>
          <w:szCs w:val="20"/>
        </w:rPr>
        <w:t>again, it would be good to back this up</w:t>
      </w:r>
    </w:p>
  </w:comment>
  <w:comment w:id="606" w:author="Liad Mudrik" w:date="2022-09-12T17:10:00Z" w:initials="LM">
    <w:p w14:paraId="70E9A686" w14:textId="77777777" w:rsidR="00FC6200" w:rsidRDefault="00FC6200" w:rsidP="00B21E16">
      <w:pPr>
        <w:jc w:val="left"/>
      </w:pPr>
      <w:r>
        <w:rPr>
          <w:rStyle w:val="CommentReference"/>
        </w:rPr>
        <w:annotationRef/>
      </w:r>
      <w:r>
        <w:rPr>
          <w:sz w:val="20"/>
          <w:szCs w:val="20"/>
        </w:rPr>
        <w:t>what does this reference index?</w:t>
      </w:r>
    </w:p>
  </w:comment>
  <w:comment w:id="607" w:author="Chen Heller" w:date="2022-09-13T13:45:00Z" w:initials="CH">
    <w:p w14:paraId="513FC114" w14:textId="77777777" w:rsidR="00714F4F" w:rsidRDefault="00714F4F" w:rsidP="00603047">
      <w:pPr>
        <w:pStyle w:val="CommentText"/>
        <w:jc w:val="left"/>
      </w:pPr>
      <w:r>
        <w:rPr>
          <w:rStyle w:val="CommentReference"/>
        </w:rPr>
        <w:annotationRef/>
      </w:r>
      <w:r>
        <w:t>Explanation about "relative standard deviation"</w:t>
      </w:r>
    </w:p>
  </w:comment>
  <w:comment w:id="611" w:author="Chen Heller" w:date="2022-09-14T15:28:00Z" w:initials="CH">
    <w:p w14:paraId="293CF456" w14:textId="77777777" w:rsidR="00C42DC7" w:rsidRDefault="00C42DC7" w:rsidP="00BE3618">
      <w:pPr>
        <w:pStyle w:val="CommentText"/>
        <w:jc w:val="left"/>
      </w:pPr>
      <w:r>
        <w:rPr>
          <w:rStyle w:val="CommentReference"/>
        </w:rPr>
        <w:annotationRef/>
      </w:r>
      <w:r>
        <w:t>Too long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B89988" w15:done="0"/>
  <w15:commentEx w15:paraId="59A7D187" w15:paraIdParent="4EB89988" w15:done="0"/>
  <w15:commentEx w15:paraId="2887BD71" w15:done="0"/>
  <w15:commentEx w15:paraId="7EAFA6EC" w15:paraIdParent="2887BD71" w15:done="0"/>
  <w15:commentEx w15:paraId="24AA99F6" w15:done="0"/>
  <w15:commentEx w15:paraId="3ED609D1" w15:done="0"/>
  <w15:commentEx w15:paraId="37F33C6B" w15:done="0"/>
  <w15:commentEx w15:paraId="3F7592A7" w15:paraIdParent="37F33C6B" w15:done="0"/>
  <w15:commentEx w15:paraId="64890F94" w15:paraIdParent="37F33C6B" w15:done="0"/>
  <w15:commentEx w15:paraId="0C608E34" w15:paraIdParent="37F33C6B" w15:done="0"/>
  <w15:commentEx w15:paraId="64C392AC" w15:done="0"/>
  <w15:commentEx w15:paraId="52189408" w15:done="0"/>
  <w15:commentEx w15:paraId="69B7ED1E" w15:done="0"/>
  <w15:commentEx w15:paraId="52370B4B" w15:done="0"/>
  <w15:commentEx w15:paraId="72C7F2FF" w15:done="0"/>
  <w15:commentEx w15:paraId="7FA8667A" w15:done="0"/>
  <w15:commentEx w15:paraId="52056BDC" w15:paraIdParent="7FA8667A" w15:done="0"/>
  <w15:commentEx w15:paraId="303C3C2A" w15:paraIdParent="7FA8667A" w15:done="0"/>
  <w15:commentEx w15:paraId="2FD43D9F" w15:done="0"/>
  <w15:commentEx w15:paraId="7159245A" w15:done="0"/>
  <w15:commentEx w15:paraId="1AF4768B" w15:done="0"/>
  <w15:commentEx w15:paraId="53FBDDAD" w15:done="0"/>
  <w15:commentEx w15:paraId="094AF53A" w15:done="0"/>
  <w15:commentEx w15:paraId="76B96918" w15:done="0"/>
  <w15:commentEx w15:paraId="48D7BC2B" w15:done="0"/>
  <w15:commentEx w15:paraId="065AC3F9" w15:done="0"/>
  <w15:commentEx w15:paraId="34F56238" w15:done="0"/>
  <w15:commentEx w15:paraId="2427B8A6" w15:done="0"/>
  <w15:commentEx w15:paraId="759769E6" w15:done="0"/>
  <w15:commentEx w15:paraId="1F5F9B9E" w15:done="0"/>
  <w15:commentEx w15:paraId="6C67548E" w15:done="0"/>
  <w15:commentEx w15:paraId="367DA168" w15:done="0"/>
  <w15:commentEx w15:paraId="19B8362F" w15:done="0"/>
  <w15:commentEx w15:paraId="76CF7F26" w15:done="0"/>
  <w15:commentEx w15:paraId="6DE2CBC9" w15:done="0"/>
  <w15:commentEx w15:paraId="5ECD902C" w15:done="0"/>
  <w15:commentEx w15:paraId="57C983B6" w15:done="0"/>
  <w15:commentEx w15:paraId="2FF58999" w15:done="0"/>
  <w15:commentEx w15:paraId="7BAFF792" w15:paraIdParent="2FF58999" w15:done="0"/>
  <w15:commentEx w15:paraId="0DECE497" w15:done="0"/>
  <w15:commentEx w15:paraId="70E9A686" w15:done="0"/>
  <w15:commentEx w15:paraId="513FC114" w15:paraIdParent="70E9A686" w15:done="0"/>
  <w15:commentEx w15:paraId="293CF4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710EB" w16cex:dateUtc="2022-06-29T14:56:00Z"/>
  <w16cex:commentExtensible w16cex:durableId="26C99EF7" w16cex:dateUtc="2022-09-12T19:05:00Z"/>
  <w16cex:commentExtensible w16cex:durableId="26C99F1D" w16cex:dateUtc="2022-09-12T19:05:00Z"/>
  <w16cex:commentExtensible w16cex:durableId="26CAF7A0" w16cex:dateUtc="2022-09-13T09:35:00Z"/>
  <w16cex:commentExtensible w16cex:durableId="26CC4654" w16cex:dateUtc="2022-09-14T09:23:00Z"/>
  <w16cex:commentExtensible w16cex:durableId="26C8D221" w16cex:dateUtc="2022-09-11T18:31:00Z"/>
  <w16cex:commentExtensible w16cex:durableId="26C99FD1" w16cex:dateUtc="2022-09-12T19:08:00Z"/>
  <w16cex:commentExtensible w16cex:durableId="26CB84B6" w16cex:dateUtc="2022-09-13T19:37:00Z"/>
  <w16cex:commentExtensible w16cex:durableId="26CB88CC" w16cex:dateUtc="2022-09-13T19:55:00Z"/>
  <w16cex:commentExtensible w16cex:durableId="26CC454E" w16cex:dateUtc="2022-09-14T09:19:00Z"/>
  <w16cex:commentExtensible w16cex:durableId="26CC893B" w16cex:dateUtc="2022-09-14T14:09:00Z"/>
  <w16cex:commentExtensible w16cex:durableId="26CC46E4" w16cex:dateUtc="2022-09-14T09:26:00Z"/>
  <w16cex:commentExtensible w16cex:durableId="26CC8943" w16cex:dateUtc="2022-09-14T14:09:00Z"/>
  <w16cex:commentExtensible w16cex:durableId="26C9AA92" w16cex:dateUtc="2022-09-12T19:54:00Z"/>
  <w16cex:commentExtensible w16cex:durableId="26C9AB8C" w16cex:dateUtc="2022-09-12T19:58:00Z"/>
  <w16cex:commentExtensible w16cex:durableId="26C9AA23" w16cex:dateUtc="2022-09-12T09:52:00Z"/>
  <w16cex:commentExtensible w16cex:durableId="26C9ADEB" w16cex:dateUtc="2022-09-12T20:08:00Z"/>
  <w16cex:commentExtensible w16cex:durableId="26CC48F7" w16cex:dateUtc="2022-09-14T09:35:00Z"/>
  <w16cex:commentExtensible w16cex:durableId="26CC894B" w16cex:dateUtc="2022-09-14T14:09:00Z"/>
  <w16cex:commentExtensible w16cex:durableId="26CB8A37" w16cex:dateUtc="2022-09-13T20:01:00Z"/>
  <w16cex:commentExtensible w16cex:durableId="26CAFDEC" w16cex:dateUtc="2022-09-13T10:01:00Z"/>
  <w16cex:commentExtensible w16cex:durableId="26C9AE5C" w16cex:dateUtc="2022-09-12T20:10:00Z"/>
  <w16cex:commentExtensible w16cex:durableId="26BAFD12" w16cex:dateUtc="2022-09-01T06:42:00Z"/>
  <w16cex:commentExtensible w16cex:durableId="26C9AE23" w16cex:dateUtc="2022-09-12T20:09:00Z"/>
  <w16cex:commentExtensible w16cex:durableId="26B32938" w16cex:dateUtc="2022-08-26T08:12:00Z"/>
  <w16cex:commentExtensible w16cex:durableId="26C9B2BA" w16cex:dateUtc="2022-09-12T20:29:00Z"/>
  <w16cex:commentExtensible w16cex:durableId="26C6C72D" w16cex:dateUtc="2022-09-10T05:19:00Z"/>
  <w16cex:commentExtensible w16cex:durableId="26C9B513" w16cex:dateUtc="2022-09-12T20:39:00Z"/>
  <w16cex:commentExtensible w16cex:durableId="26CC8AA1" w16cex:dateUtc="2022-09-14T14:15:00Z"/>
  <w16cex:commentExtensible w16cex:durableId="26CC8A34" w16cex:dateUtc="2022-09-14T14:13:00Z"/>
  <w16cex:commentExtensible w16cex:durableId="26C9B4F1" w16cex:dateUtc="2022-09-12T20:38:00Z"/>
  <w16cex:commentExtensible w16cex:durableId="26C9DD43" w16cex:dateUtc="2022-09-12T23:30:00Z"/>
  <w16cex:commentExtensible w16cex:durableId="26C9E46D" w16cex:dateUtc="2022-09-13T00:01:00Z"/>
  <w16cex:commentExtensible w16cex:durableId="26C9E4FE" w16cex:dateUtc="2022-09-13T00:03:00Z"/>
  <w16cex:commentExtensible w16cex:durableId="26C9EAA8" w16cex:dateUtc="2022-09-13T00:28:00Z"/>
  <w16cex:commentExtensible w16cex:durableId="26CB0788" w16cex:dateUtc="2022-09-13T10:43:00Z"/>
  <w16cex:commentExtensible w16cex:durableId="26BF287B" w16cex:dateUtc="2022-09-04T10:36:00Z"/>
  <w16cex:commentExtensible w16cex:durableId="26C9E63C" w16cex:dateUtc="2022-09-13T00:09:00Z"/>
  <w16cex:commentExtensible w16cex:durableId="26CC69CD" w16cex:dateUtc="2022-09-14T11:55:00Z"/>
  <w16cex:commentExtensible w16cex:durableId="26C9E65F" w16cex:dateUtc="2022-09-13T00:09:00Z"/>
  <w16cex:commentExtensible w16cex:durableId="26C9E696" w16cex:dateUtc="2022-09-13T00:10:00Z"/>
  <w16cex:commentExtensible w16cex:durableId="26CB07F2" w16cex:dateUtc="2022-09-13T10:45:00Z"/>
  <w16cex:commentExtensible w16cex:durableId="26CC7180" w16cex:dateUtc="2022-09-14T1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B89988" w16cid:durableId="266710EB"/>
  <w16cid:commentId w16cid:paraId="59A7D187" w16cid:durableId="26C99EF7"/>
  <w16cid:commentId w16cid:paraId="2887BD71" w16cid:durableId="26C99F1D"/>
  <w16cid:commentId w16cid:paraId="7EAFA6EC" w16cid:durableId="26CAF7A0"/>
  <w16cid:commentId w16cid:paraId="24AA99F6" w16cid:durableId="26CC4654"/>
  <w16cid:commentId w16cid:paraId="3ED609D1" w16cid:durableId="26C8D221"/>
  <w16cid:commentId w16cid:paraId="37F33C6B" w16cid:durableId="26C99FD1"/>
  <w16cid:commentId w16cid:paraId="3F7592A7" w16cid:durableId="26CB84B6"/>
  <w16cid:commentId w16cid:paraId="64890F94" w16cid:durableId="26CB88CC"/>
  <w16cid:commentId w16cid:paraId="0C608E34" w16cid:durableId="26CC454E"/>
  <w16cid:commentId w16cid:paraId="64C392AC" w16cid:durableId="26CC893B"/>
  <w16cid:commentId w16cid:paraId="52189408" w16cid:durableId="26CC46E4"/>
  <w16cid:commentId w16cid:paraId="69B7ED1E" w16cid:durableId="26CC8943"/>
  <w16cid:commentId w16cid:paraId="52370B4B" w16cid:durableId="26C9AA92"/>
  <w16cid:commentId w16cid:paraId="72C7F2FF" w16cid:durableId="26C9AB8C"/>
  <w16cid:commentId w16cid:paraId="7FA8667A" w16cid:durableId="26C9AA23"/>
  <w16cid:commentId w16cid:paraId="52056BDC" w16cid:durableId="26C9ADEB"/>
  <w16cid:commentId w16cid:paraId="303C3C2A" w16cid:durableId="26CC48F7"/>
  <w16cid:commentId w16cid:paraId="2FD43D9F" w16cid:durableId="26CC894B"/>
  <w16cid:commentId w16cid:paraId="7159245A" w16cid:durableId="26CB8A37"/>
  <w16cid:commentId w16cid:paraId="1AF4768B" w16cid:durableId="26CAFDEC"/>
  <w16cid:commentId w16cid:paraId="53FBDDAD" w16cid:durableId="26C9AE5C"/>
  <w16cid:commentId w16cid:paraId="094AF53A" w16cid:durableId="26BAFD12"/>
  <w16cid:commentId w16cid:paraId="76B96918" w16cid:durableId="26C9AE23"/>
  <w16cid:commentId w16cid:paraId="48D7BC2B" w16cid:durableId="26B32938"/>
  <w16cid:commentId w16cid:paraId="065AC3F9" w16cid:durableId="26C9B2BA"/>
  <w16cid:commentId w16cid:paraId="34F56238" w16cid:durableId="26C6C72D"/>
  <w16cid:commentId w16cid:paraId="2427B8A6" w16cid:durableId="26C9B513"/>
  <w16cid:commentId w16cid:paraId="759769E6" w16cid:durableId="26CC8AA1"/>
  <w16cid:commentId w16cid:paraId="1F5F9B9E" w16cid:durableId="26CC8A34"/>
  <w16cid:commentId w16cid:paraId="6C67548E" w16cid:durableId="26C9B4F1"/>
  <w16cid:commentId w16cid:paraId="367DA168" w16cid:durableId="26C9DD43"/>
  <w16cid:commentId w16cid:paraId="19B8362F" w16cid:durableId="26C9E46D"/>
  <w16cid:commentId w16cid:paraId="76CF7F26" w16cid:durableId="26C9E4FE"/>
  <w16cid:commentId w16cid:paraId="6DE2CBC9" w16cid:durableId="26C9EAA8"/>
  <w16cid:commentId w16cid:paraId="5ECD902C" w16cid:durableId="26CB0788"/>
  <w16cid:commentId w16cid:paraId="57C983B6" w16cid:durableId="26BF287B"/>
  <w16cid:commentId w16cid:paraId="2FF58999" w16cid:durableId="26C9E63C"/>
  <w16cid:commentId w16cid:paraId="7BAFF792" w16cid:durableId="26CC69CD"/>
  <w16cid:commentId w16cid:paraId="0DECE497" w16cid:durableId="26C9E65F"/>
  <w16cid:commentId w16cid:paraId="70E9A686" w16cid:durableId="26C9E696"/>
  <w16cid:commentId w16cid:paraId="513FC114" w16cid:durableId="26CB07F2"/>
  <w16cid:commentId w16cid:paraId="293CF456" w16cid:durableId="26CC71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0BDCD" w14:textId="77777777" w:rsidR="00DB37CC" w:rsidRDefault="00DB37CC" w:rsidP="00E96D8E">
      <w:r>
        <w:separator/>
      </w:r>
    </w:p>
  </w:endnote>
  <w:endnote w:type="continuationSeparator" w:id="0">
    <w:p w14:paraId="40ED5368" w14:textId="77777777" w:rsidR="00DB37CC" w:rsidRDefault="00DB37CC" w:rsidP="00E9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20081" w14:textId="77777777" w:rsidR="00DB37CC" w:rsidRDefault="00DB37CC" w:rsidP="00E96D8E">
      <w:r>
        <w:separator/>
      </w:r>
    </w:p>
  </w:footnote>
  <w:footnote w:type="continuationSeparator" w:id="0">
    <w:p w14:paraId="28D3EFF0" w14:textId="77777777" w:rsidR="00DB37CC" w:rsidRDefault="00DB37CC" w:rsidP="00E96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167539"/>
      <w:docPartObj>
        <w:docPartGallery w:val="Page Numbers (Top of Page)"/>
        <w:docPartUnique/>
      </w:docPartObj>
    </w:sdtPr>
    <w:sdtEndPr>
      <w:rPr>
        <w:noProof/>
      </w:rPr>
    </w:sdtEndPr>
    <w:sdtContent>
      <w:p w14:paraId="11BC8123" w14:textId="604FCC16" w:rsidR="008306CA" w:rsidRDefault="008306CA">
        <w:pPr>
          <w:pStyle w:val="Header"/>
        </w:pPr>
        <w:r>
          <w:fldChar w:fldCharType="begin"/>
        </w:r>
        <w:r>
          <w:instrText xml:space="preserve"> PAGE   \* MERGEFORMAT </w:instrText>
        </w:r>
        <w:r>
          <w:fldChar w:fldCharType="separate"/>
        </w:r>
        <w:r>
          <w:rPr>
            <w:noProof/>
          </w:rPr>
          <w:t>2</w:t>
        </w:r>
        <w:r>
          <w:rPr>
            <w:noProof/>
          </w:rPr>
          <w:fldChar w:fldCharType="end"/>
        </w:r>
      </w:p>
    </w:sdtContent>
  </w:sdt>
  <w:p w14:paraId="6052914C" w14:textId="77777777" w:rsidR="004C34F8" w:rsidRDefault="004C34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B6A6C8C"/>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7AF6942C"/>
    <w:lvl w:ilvl="0">
      <w:start w:val="1"/>
      <w:numFmt w:val="bullet"/>
      <w:pStyle w:val="ListBullet"/>
      <w:lvlText w:val=""/>
      <w:lvlJc w:val="left"/>
      <w:pPr>
        <w:tabs>
          <w:tab w:val="num" w:pos="1080"/>
        </w:tabs>
        <w:ind w:left="1080" w:hanging="360"/>
      </w:pPr>
      <w:rPr>
        <w:rFonts w:ascii="Symbol" w:hAnsi="Symbol" w:hint="default"/>
      </w:rPr>
    </w:lvl>
  </w:abstractNum>
  <w:abstractNum w:abstractNumId="2"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77943"/>
    <w:multiLevelType w:val="multilevel"/>
    <w:tmpl w:val="C0A2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9640C"/>
    <w:multiLevelType w:val="hybridMultilevel"/>
    <w:tmpl w:val="F3F486D8"/>
    <w:lvl w:ilvl="0" w:tplc="8564B0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062EB"/>
    <w:multiLevelType w:val="hybridMultilevel"/>
    <w:tmpl w:val="0AEA1C6E"/>
    <w:lvl w:ilvl="0" w:tplc="45D44F98">
      <w:numFmt w:val="bullet"/>
      <w:lvlText w:val=""/>
      <w:lvlJc w:val="left"/>
      <w:pPr>
        <w:ind w:left="720" w:hanging="360"/>
      </w:pPr>
      <w:rPr>
        <w:rFonts w:ascii="Symbol" w:eastAsiaTheme="min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4"/>
  </w:num>
  <w:num w:numId="2" w16cid:durableId="270089337">
    <w:abstractNumId w:val="2"/>
  </w:num>
  <w:num w:numId="3" w16cid:durableId="909731995">
    <w:abstractNumId w:val="16"/>
  </w:num>
  <w:num w:numId="4" w16cid:durableId="2020572439">
    <w:abstractNumId w:val="11"/>
  </w:num>
  <w:num w:numId="5" w16cid:durableId="2135711790">
    <w:abstractNumId w:val="10"/>
  </w:num>
  <w:num w:numId="6" w16cid:durableId="1901012161">
    <w:abstractNumId w:val="6"/>
  </w:num>
  <w:num w:numId="7" w16cid:durableId="1447654621">
    <w:abstractNumId w:val="13"/>
  </w:num>
  <w:num w:numId="8" w16cid:durableId="745152321">
    <w:abstractNumId w:val="14"/>
  </w:num>
  <w:num w:numId="9" w16cid:durableId="1170019918">
    <w:abstractNumId w:val="12"/>
  </w:num>
  <w:num w:numId="10" w16cid:durableId="1747995171">
    <w:abstractNumId w:val="5"/>
  </w:num>
  <w:num w:numId="11" w16cid:durableId="1328169761">
    <w:abstractNumId w:val="15"/>
  </w:num>
  <w:num w:numId="12" w16cid:durableId="1070663993">
    <w:abstractNumId w:val="9"/>
  </w:num>
  <w:num w:numId="13"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78834129">
    <w:abstractNumId w:val="1"/>
  </w:num>
  <w:num w:numId="16" w16cid:durableId="1002003237">
    <w:abstractNumId w:val="1"/>
  </w:num>
  <w:num w:numId="17" w16cid:durableId="59403174">
    <w:abstractNumId w:val="0"/>
  </w:num>
  <w:num w:numId="18" w16cid:durableId="588005388">
    <w:abstractNumId w:val="0"/>
  </w:num>
  <w:num w:numId="19" w16cid:durableId="651910627">
    <w:abstractNumId w:val="7"/>
  </w:num>
  <w:num w:numId="20" w16cid:durableId="5289060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AD" w15:userId="S::mudrikli@tauex.tau.ac.il::75eea215-65b1-47fb-bdfe-0e506126c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0C"/>
    <w:rsid w:val="000007B3"/>
    <w:rsid w:val="0000199A"/>
    <w:rsid w:val="00001B57"/>
    <w:rsid w:val="000022AB"/>
    <w:rsid w:val="00002D6D"/>
    <w:rsid w:val="000047E6"/>
    <w:rsid w:val="00004F8C"/>
    <w:rsid w:val="00004FB0"/>
    <w:rsid w:val="00005EDB"/>
    <w:rsid w:val="000061CE"/>
    <w:rsid w:val="00006789"/>
    <w:rsid w:val="00006F56"/>
    <w:rsid w:val="0000776A"/>
    <w:rsid w:val="00007C6C"/>
    <w:rsid w:val="0001046E"/>
    <w:rsid w:val="00010729"/>
    <w:rsid w:val="000113F6"/>
    <w:rsid w:val="00011C0B"/>
    <w:rsid w:val="00011E44"/>
    <w:rsid w:val="00011F8E"/>
    <w:rsid w:val="000122BA"/>
    <w:rsid w:val="00012635"/>
    <w:rsid w:val="00012647"/>
    <w:rsid w:val="00012DA6"/>
    <w:rsid w:val="00012F4D"/>
    <w:rsid w:val="000137B2"/>
    <w:rsid w:val="000150E7"/>
    <w:rsid w:val="000152A6"/>
    <w:rsid w:val="000153C5"/>
    <w:rsid w:val="000153D3"/>
    <w:rsid w:val="0001586F"/>
    <w:rsid w:val="00016541"/>
    <w:rsid w:val="00016678"/>
    <w:rsid w:val="0001784E"/>
    <w:rsid w:val="00017A5E"/>
    <w:rsid w:val="00017EEB"/>
    <w:rsid w:val="000203F3"/>
    <w:rsid w:val="00021E3D"/>
    <w:rsid w:val="000227A2"/>
    <w:rsid w:val="00023B72"/>
    <w:rsid w:val="000259CC"/>
    <w:rsid w:val="00026588"/>
    <w:rsid w:val="00026CD9"/>
    <w:rsid w:val="000316E6"/>
    <w:rsid w:val="000318D8"/>
    <w:rsid w:val="00031A17"/>
    <w:rsid w:val="00031DF1"/>
    <w:rsid w:val="00031FDA"/>
    <w:rsid w:val="0003204C"/>
    <w:rsid w:val="00032165"/>
    <w:rsid w:val="0003233A"/>
    <w:rsid w:val="0003265E"/>
    <w:rsid w:val="000328DE"/>
    <w:rsid w:val="00032B9F"/>
    <w:rsid w:val="00032C67"/>
    <w:rsid w:val="000351A9"/>
    <w:rsid w:val="0003552A"/>
    <w:rsid w:val="00035EB3"/>
    <w:rsid w:val="00035FA8"/>
    <w:rsid w:val="000360C2"/>
    <w:rsid w:val="00036854"/>
    <w:rsid w:val="000374A6"/>
    <w:rsid w:val="00037672"/>
    <w:rsid w:val="00037E4F"/>
    <w:rsid w:val="000402D6"/>
    <w:rsid w:val="00040826"/>
    <w:rsid w:val="00041109"/>
    <w:rsid w:val="000418CC"/>
    <w:rsid w:val="00041A7E"/>
    <w:rsid w:val="00041D70"/>
    <w:rsid w:val="000426E5"/>
    <w:rsid w:val="000427F1"/>
    <w:rsid w:val="0004324F"/>
    <w:rsid w:val="000438C2"/>
    <w:rsid w:val="000438FC"/>
    <w:rsid w:val="00043A11"/>
    <w:rsid w:val="00043A33"/>
    <w:rsid w:val="00043EEA"/>
    <w:rsid w:val="0004464E"/>
    <w:rsid w:val="000447DE"/>
    <w:rsid w:val="00045011"/>
    <w:rsid w:val="00045865"/>
    <w:rsid w:val="00045AE5"/>
    <w:rsid w:val="00045F12"/>
    <w:rsid w:val="00045FE5"/>
    <w:rsid w:val="00046913"/>
    <w:rsid w:val="000470DB"/>
    <w:rsid w:val="000475DF"/>
    <w:rsid w:val="00050F36"/>
    <w:rsid w:val="000517AB"/>
    <w:rsid w:val="00052C82"/>
    <w:rsid w:val="00053279"/>
    <w:rsid w:val="000540D0"/>
    <w:rsid w:val="000556D1"/>
    <w:rsid w:val="0005617C"/>
    <w:rsid w:val="000561B8"/>
    <w:rsid w:val="00056B2C"/>
    <w:rsid w:val="00057206"/>
    <w:rsid w:val="00057528"/>
    <w:rsid w:val="000575A4"/>
    <w:rsid w:val="00060B5C"/>
    <w:rsid w:val="00060FE2"/>
    <w:rsid w:val="000610E4"/>
    <w:rsid w:val="000618C8"/>
    <w:rsid w:val="00063624"/>
    <w:rsid w:val="000639FA"/>
    <w:rsid w:val="00063B24"/>
    <w:rsid w:val="00065032"/>
    <w:rsid w:val="00066C8F"/>
    <w:rsid w:val="000670D0"/>
    <w:rsid w:val="00067A0C"/>
    <w:rsid w:val="000708C7"/>
    <w:rsid w:val="000708EB"/>
    <w:rsid w:val="00070B6C"/>
    <w:rsid w:val="00070C13"/>
    <w:rsid w:val="00070F22"/>
    <w:rsid w:val="000715CA"/>
    <w:rsid w:val="0007249B"/>
    <w:rsid w:val="0007259E"/>
    <w:rsid w:val="0007317A"/>
    <w:rsid w:val="00073924"/>
    <w:rsid w:val="00073BA8"/>
    <w:rsid w:val="00073C55"/>
    <w:rsid w:val="000744A2"/>
    <w:rsid w:val="00075363"/>
    <w:rsid w:val="00075969"/>
    <w:rsid w:val="000771C7"/>
    <w:rsid w:val="00077925"/>
    <w:rsid w:val="000804AB"/>
    <w:rsid w:val="0008090E"/>
    <w:rsid w:val="000810A8"/>
    <w:rsid w:val="00081961"/>
    <w:rsid w:val="00081AB5"/>
    <w:rsid w:val="00081CDB"/>
    <w:rsid w:val="0008250B"/>
    <w:rsid w:val="0008346F"/>
    <w:rsid w:val="000841CA"/>
    <w:rsid w:val="00085675"/>
    <w:rsid w:val="00085B46"/>
    <w:rsid w:val="00086E17"/>
    <w:rsid w:val="0008758E"/>
    <w:rsid w:val="000901C4"/>
    <w:rsid w:val="00090482"/>
    <w:rsid w:val="000904B3"/>
    <w:rsid w:val="00090F73"/>
    <w:rsid w:val="00090FA8"/>
    <w:rsid w:val="000920D5"/>
    <w:rsid w:val="000936FE"/>
    <w:rsid w:val="00093ED3"/>
    <w:rsid w:val="000979FB"/>
    <w:rsid w:val="00097AB5"/>
    <w:rsid w:val="00097ED6"/>
    <w:rsid w:val="00097F67"/>
    <w:rsid w:val="000A00A8"/>
    <w:rsid w:val="000A01BF"/>
    <w:rsid w:val="000A08DF"/>
    <w:rsid w:val="000A0A7C"/>
    <w:rsid w:val="000A1965"/>
    <w:rsid w:val="000A1CFE"/>
    <w:rsid w:val="000A1FFB"/>
    <w:rsid w:val="000A2938"/>
    <w:rsid w:val="000A2BD0"/>
    <w:rsid w:val="000A2DFD"/>
    <w:rsid w:val="000A35F7"/>
    <w:rsid w:val="000A4076"/>
    <w:rsid w:val="000A4322"/>
    <w:rsid w:val="000A4571"/>
    <w:rsid w:val="000A461D"/>
    <w:rsid w:val="000A46FC"/>
    <w:rsid w:val="000A57D4"/>
    <w:rsid w:val="000A5DD3"/>
    <w:rsid w:val="000A6A44"/>
    <w:rsid w:val="000A6D7D"/>
    <w:rsid w:val="000A70AF"/>
    <w:rsid w:val="000A7147"/>
    <w:rsid w:val="000A79AA"/>
    <w:rsid w:val="000B0A4B"/>
    <w:rsid w:val="000B0F47"/>
    <w:rsid w:val="000B21D6"/>
    <w:rsid w:val="000B23B1"/>
    <w:rsid w:val="000B2D7C"/>
    <w:rsid w:val="000B2F82"/>
    <w:rsid w:val="000B335A"/>
    <w:rsid w:val="000B3669"/>
    <w:rsid w:val="000B3F6F"/>
    <w:rsid w:val="000B4215"/>
    <w:rsid w:val="000B4BF7"/>
    <w:rsid w:val="000B4D84"/>
    <w:rsid w:val="000B581A"/>
    <w:rsid w:val="000B5F56"/>
    <w:rsid w:val="000B62AF"/>
    <w:rsid w:val="000C08B9"/>
    <w:rsid w:val="000C12B0"/>
    <w:rsid w:val="000C177A"/>
    <w:rsid w:val="000C2171"/>
    <w:rsid w:val="000C234D"/>
    <w:rsid w:val="000C23B3"/>
    <w:rsid w:val="000C2464"/>
    <w:rsid w:val="000C25E6"/>
    <w:rsid w:val="000C2B5D"/>
    <w:rsid w:val="000C3552"/>
    <w:rsid w:val="000C3BAF"/>
    <w:rsid w:val="000C3D63"/>
    <w:rsid w:val="000C4079"/>
    <w:rsid w:val="000C456B"/>
    <w:rsid w:val="000C45A3"/>
    <w:rsid w:val="000C5896"/>
    <w:rsid w:val="000C73C2"/>
    <w:rsid w:val="000D0EC0"/>
    <w:rsid w:val="000D1105"/>
    <w:rsid w:val="000D14BE"/>
    <w:rsid w:val="000D172B"/>
    <w:rsid w:val="000D1936"/>
    <w:rsid w:val="000D1C59"/>
    <w:rsid w:val="000D1CC0"/>
    <w:rsid w:val="000D2409"/>
    <w:rsid w:val="000D257C"/>
    <w:rsid w:val="000D2A7B"/>
    <w:rsid w:val="000D54E0"/>
    <w:rsid w:val="000D7B1C"/>
    <w:rsid w:val="000E048C"/>
    <w:rsid w:val="000E0EDB"/>
    <w:rsid w:val="000E1037"/>
    <w:rsid w:val="000E1974"/>
    <w:rsid w:val="000E1C30"/>
    <w:rsid w:val="000E2014"/>
    <w:rsid w:val="000E251B"/>
    <w:rsid w:val="000E295D"/>
    <w:rsid w:val="000E2EBF"/>
    <w:rsid w:val="000E32D8"/>
    <w:rsid w:val="000E3F14"/>
    <w:rsid w:val="000E4192"/>
    <w:rsid w:val="000E4E41"/>
    <w:rsid w:val="000E4EAF"/>
    <w:rsid w:val="000E4EEC"/>
    <w:rsid w:val="000E53E2"/>
    <w:rsid w:val="000E54E1"/>
    <w:rsid w:val="000E599E"/>
    <w:rsid w:val="000E6656"/>
    <w:rsid w:val="000E6B75"/>
    <w:rsid w:val="000E6BB5"/>
    <w:rsid w:val="000F04D8"/>
    <w:rsid w:val="000F239A"/>
    <w:rsid w:val="000F24FF"/>
    <w:rsid w:val="000F3303"/>
    <w:rsid w:val="000F3CE6"/>
    <w:rsid w:val="000F51E1"/>
    <w:rsid w:val="000F6069"/>
    <w:rsid w:val="000F625F"/>
    <w:rsid w:val="000F7554"/>
    <w:rsid w:val="00100C8A"/>
    <w:rsid w:val="00100CB9"/>
    <w:rsid w:val="001016A8"/>
    <w:rsid w:val="00102041"/>
    <w:rsid w:val="00102600"/>
    <w:rsid w:val="001034FA"/>
    <w:rsid w:val="00103CA0"/>
    <w:rsid w:val="00104A1A"/>
    <w:rsid w:val="00104F28"/>
    <w:rsid w:val="00105A3C"/>
    <w:rsid w:val="0010600A"/>
    <w:rsid w:val="00106015"/>
    <w:rsid w:val="001070A4"/>
    <w:rsid w:val="00107E5D"/>
    <w:rsid w:val="00110288"/>
    <w:rsid w:val="00110E44"/>
    <w:rsid w:val="00110E7A"/>
    <w:rsid w:val="00111021"/>
    <w:rsid w:val="00111697"/>
    <w:rsid w:val="00111A75"/>
    <w:rsid w:val="0011288F"/>
    <w:rsid w:val="00113B16"/>
    <w:rsid w:val="00113B55"/>
    <w:rsid w:val="00113BDC"/>
    <w:rsid w:val="00113E5D"/>
    <w:rsid w:val="00113F7D"/>
    <w:rsid w:val="00115003"/>
    <w:rsid w:val="00115AEF"/>
    <w:rsid w:val="0011641E"/>
    <w:rsid w:val="001169C6"/>
    <w:rsid w:val="00116C56"/>
    <w:rsid w:val="00116E0A"/>
    <w:rsid w:val="00117697"/>
    <w:rsid w:val="00121F45"/>
    <w:rsid w:val="00122755"/>
    <w:rsid w:val="00122F84"/>
    <w:rsid w:val="00122FDB"/>
    <w:rsid w:val="0012397A"/>
    <w:rsid w:val="00123D27"/>
    <w:rsid w:val="0012516F"/>
    <w:rsid w:val="001253A7"/>
    <w:rsid w:val="00126822"/>
    <w:rsid w:val="0012693A"/>
    <w:rsid w:val="00127736"/>
    <w:rsid w:val="0012779F"/>
    <w:rsid w:val="001279E0"/>
    <w:rsid w:val="00127BFA"/>
    <w:rsid w:val="00127CC6"/>
    <w:rsid w:val="001300C2"/>
    <w:rsid w:val="001306CF"/>
    <w:rsid w:val="00131334"/>
    <w:rsid w:val="001318E5"/>
    <w:rsid w:val="00132E94"/>
    <w:rsid w:val="001330A3"/>
    <w:rsid w:val="001340B5"/>
    <w:rsid w:val="00134229"/>
    <w:rsid w:val="00134415"/>
    <w:rsid w:val="001349CD"/>
    <w:rsid w:val="001349F3"/>
    <w:rsid w:val="00135091"/>
    <w:rsid w:val="0013510A"/>
    <w:rsid w:val="0013520C"/>
    <w:rsid w:val="001353FA"/>
    <w:rsid w:val="0013594C"/>
    <w:rsid w:val="00135A50"/>
    <w:rsid w:val="00136091"/>
    <w:rsid w:val="00136373"/>
    <w:rsid w:val="00137135"/>
    <w:rsid w:val="00137C62"/>
    <w:rsid w:val="001406C6"/>
    <w:rsid w:val="00140CE6"/>
    <w:rsid w:val="00140DBB"/>
    <w:rsid w:val="00140F25"/>
    <w:rsid w:val="001413AA"/>
    <w:rsid w:val="0014206C"/>
    <w:rsid w:val="001428B9"/>
    <w:rsid w:val="00142A1B"/>
    <w:rsid w:val="00142EA6"/>
    <w:rsid w:val="00144437"/>
    <w:rsid w:val="001448F8"/>
    <w:rsid w:val="00145718"/>
    <w:rsid w:val="0014585C"/>
    <w:rsid w:val="00145BDF"/>
    <w:rsid w:val="00145C16"/>
    <w:rsid w:val="00146903"/>
    <w:rsid w:val="00146C1B"/>
    <w:rsid w:val="0014786A"/>
    <w:rsid w:val="00147F56"/>
    <w:rsid w:val="00151575"/>
    <w:rsid w:val="00151907"/>
    <w:rsid w:val="00151961"/>
    <w:rsid w:val="001537B9"/>
    <w:rsid w:val="001545CD"/>
    <w:rsid w:val="001546D4"/>
    <w:rsid w:val="00154EA4"/>
    <w:rsid w:val="00156B76"/>
    <w:rsid w:val="001601EF"/>
    <w:rsid w:val="0016027A"/>
    <w:rsid w:val="00160722"/>
    <w:rsid w:val="00160C1A"/>
    <w:rsid w:val="00160CCB"/>
    <w:rsid w:val="001610B1"/>
    <w:rsid w:val="001617E7"/>
    <w:rsid w:val="001623ED"/>
    <w:rsid w:val="001624DE"/>
    <w:rsid w:val="00163F52"/>
    <w:rsid w:val="001644D5"/>
    <w:rsid w:val="00164671"/>
    <w:rsid w:val="00164C29"/>
    <w:rsid w:val="00166587"/>
    <w:rsid w:val="00166A9B"/>
    <w:rsid w:val="00167E05"/>
    <w:rsid w:val="001700A8"/>
    <w:rsid w:val="00170C82"/>
    <w:rsid w:val="00170ED8"/>
    <w:rsid w:val="00171C1B"/>
    <w:rsid w:val="0017224B"/>
    <w:rsid w:val="0017255B"/>
    <w:rsid w:val="001726BC"/>
    <w:rsid w:val="001727BA"/>
    <w:rsid w:val="0017292F"/>
    <w:rsid w:val="00172FD0"/>
    <w:rsid w:val="00173326"/>
    <w:rsid w:val="001739AD"/>
    <w:rsid w:val="00173A5A"/>
    <w:rsid w:val="00174088"/>
    <w:rsid w:val="00174143"/>
    <w:rsid w:val="00174F24"/>
    <w:rsid w:val="00175328"/>
    <w:rsid w:val="001754A3"/>
    <w:rsid w:val="00175865"/>
    <w:rsid w:val="001771EB"/>
    <w:rsid w:val="00177876"/>
    <w:rsid w:val="00177DA9"/>
    <w:rsid w:val="00180101"/>
    <w:rsid w:val="0018094C"/>
    <w:rsid w:val="00180C5F"/>
    <w:rsid w:val="00180D13"/>
    <w:rsid w:val="00180F21"/>
    <w:rsid w:val="00181385"/>
    <w:rsid w:val="001815E7"/>
    <w:rsid w:val="001819A0"/>
    <w:rsid w:val="00181FAD"/>
    <w:rsid w:val="0018223D"/>
    <w:rsid w:val="0018258F"/>
    <w:rsid w:val="00182B4C"/>
    <w:rsid w:val="0018315F"/>
    <w:rsid w:val="001831E1"/>
    <w:rsid w:val="0018350F"/>
    <w:rsid w:val="00183AC8"/>
    <w:rsid w:val="00183E25"/>
    <w:rsid w:val="00183F4C"/>
    <w:rsid w:val="001841B2"/>
    <w:rsid w:val="001848FB"/>
    <w:rsid w:val="00184A78"/>
    <w:rsid w:val="00184E5C"/>
    <w:rsid w:val="00185114"/>
    <w:rsid w:val="0018566B"/>
    <w:rsid w:val="001870BF"/>
    <w:rsid w:val="001878C6"/>
    <w:rsid w:val="00187EC9"/>
    <w:rsid w:val="0019030C"/>
    <w:rsid w:val="00192472"/>
    <w:rsid w:val="001924FD"/>
    <w:rsid w:val="001926CA"/>
    <w:rsid w:val="0019375F"/>
    <w:rsid w:val="001938E9"/>
    <w:rsid w:val="00193E58"/>
    <w:rsid w:val="00194358"/>
    <w:rsid w:val="00194F90"/>
    <w:rsid w:val="0019598D"/>
    <w:rsid w:val="00195ED2"/>
    <w:rsid w:val="00196B2E"/>
    <w:rsid w:val="0019704E"/>
    <w:rsid w:val="001970E3"/>
    <w:rsid w:val="00197343"/>
    <w:rsid w:val="001973B1"/>
    <w:rsid w:val="001973D0"/>
    <w:rsid w:val="00197453"/>
    <w:rsid w:val="001979C8"/>
    <w:rsid w:val="001979E7"/>
    <w:rsid w:val="00197DF8"/>
    <w:rsid w:val="001A054F"/>
    <w:rsid w:val="001A0B21"/>
    <w:rsid w:val="001A1770"/>
    <w:rsid w:val="001A1E55"/>
    <w:rsid w:val="001A1EA3"/>
    <w:rsid w:val="001A1ED9"/>
    <w:rsid w:val="001A2A7D"/>
    <w:rsid w:val="001A2B81"/>
    <w:rsid w:val="001A2F5A"/>
    <w:rsid w:val="001A3124"/>
    <w:rsid w:val="001A3D21"/>
    <w:rsid w:val="001A5E76"/>
    <w:rsid w:val="001A63B3"/>
    <w:rsid w:val="001A789C"/>
    <w:rsid w:val="001A7B76"/>
    <w:rsid w:val="001A7D06"/>
    <w:rsid w:val="001B022C"/>
    <w:rsid w:val="001B1247"/>
    <w:rsid w:val="001B15B9"/>
    <w:rsid w:val="001B1644"/>
    <w:rsid w:val="001B16FC"/>
    <w:rsid w:val="001B187C"/>
    <w:rsid w:val="001B1E20"/>
    <w:rsid w:val="001B1EA8"/>
    <w:rsid w:val="001B2C33"/>
    <w:rsid w:val="001B34B0"/>
    <w:rsid w:val="001B37E5"/>
    <w:rsid w:val="001B3E41"/>
    <w:rsid w:val="001B4029"/>
    <w:rsid w:val="001B4150"/>
    <w:rsid w:val="001B42C3"/>
    <w:rsid w:val="001B4591"/>
    <w:rsid w:val="001B4828"/>
    <w:rsid w:val="001B4C3F"/>
    <w:rsid w:val="001B4C51"/>
    <w:rsid w:val="001B542B"/>
    <w:rsid w:val="001B59D0"/>
    <w:rsid w:val="001B5AF6"/>
    <w:rsid w:val="001B63C7"/>
    <w:rsid w:val="001B6994"/>
    <w:rsid w:val="001B6FD6"/>
    <w:rsid w:val="001B79B5"/>
    <w:rsid w:val="001B7A4E"/>
    <w:rsid w:val="001C003C"/>
    <w:rsid w:val="001C0104"/>
    <w:rsid w:val="001C015A"/>
    <w:rsid w:val="001C0A44"/>
    <w:rsid w:val="001C105D"/>
    <w:rsid w:val="001C113F"/>
    <w:rsid w:val="001C2384"/>
    <w:rsid w:val="001C2970"/>
    <w:rsid w:val="001C5CCB"/>
    <w:rsid w:val="001C60AE"/>
    <w:rsid w:val="001C6738"/>
    <w:rsid w:val="001C68DB"/>
    <w:rsid w:val="001C6E90"/>
    <w:rsid w:val="001C7112"/>
    <w:rsid w:val="001C733A"/>
    <w:rsid w:val="001C7715"/>
    <w:rsid w:val="001D013F"/>
    <w:rsid w:val="001D0489"/>
    <w:rsid w:val="001D0C5A"/>
    <w:rsid w:val="001D0E54"/>
    <w:rsid w:val="001D1446"/>
    <w:rsid w:val="001D150D"/>
    <w:rsid w:val="001D15C6"/>
    <w:rsid w:val="001D3A88"/>
    <w:rsid w:val="001D3E89"/>
    <w:rsid w:val="001D5177"/>
    <w:rsid w:val="001D5BF1"/>
    <w:rsid w:val="001D6067"/>
    <w:rsid w:val="001D6265"/>
    <w:rsid w:val="001D6512"/>
    <w:rsid w:val="001D6F19"/>
    <w:rsid w:val="001E0400"/>
    <w:rsid w:val="001E06E0"/>
    <w:rsid w:val="001E0823"/>
    <w:rsid w:val="001E0906"/>
    <w:rsid w:val="001E0A80"/>
    <w:rsid w:val="001E0D76"/>
    <w:rsid w:val="001E1DCA"/>
    <w:rsid w:val="001E32AC"/>
    <w:rsid w:val="001E3689"/>
    <w:rsid w:val="001E3B21"/>
    <w:rsid w:val="001E4D2E"/>
    <w:rsid w:val="001E53E4"/>
    <w:rsid w:val="001E631C"/>
    <w:rsid w:val="001E64D4"/>
    <w:rsid w:val="001E6C3F"/>
    <w:rsid w:val="001E6D35"/>
    <w:rsid w:val="001E73BA"/>
    <w:rsid w:val="001E74C0"/>
    <w:rsid w:val="001E75F1"/>
    <w:rsid w:val="001E7E52"/>
    <w:rsid w:val="001F0D4E"/>
    <w:rsid w:val="001F14C2"/>
    <w:rsid w:val="001F1726"/>
    <w:rsid w:val="001F1A45"/>
    <w:rsid w:val="001F266C"/>
    <w:rsid w:val="001F2731"/>
    <w:rsid w:val="001F28FD"/>
    <w:rsid w:val="001F29A9"/>
    <w:rsid w:val="001F39C3"/>
    <w:rsid w:val="001F3AF5"/>
    <w:rsid w:val="001F3C9B"/>
    <w:rsid w:val="001F3CD4"/>
    <w:rsid w:val="001F4284"/>
    <w:rsid w:val="001F4318"/>
    <w:rsid w:val="001F4C86"/>
    <w:rsid w:val="001F5C20"/>
    <w:rsid w:val="001F68A9"/>
    <w:rsid w:val="001F6E52"/>
    <w:rsid w:val="001F76F0"/>
    <w:rsid w:val="001F7E99"/>
    <w:rsid w:val="00200759"/>
    <w:rsid w:val="00200A9F"/>
    <w:rsid w:val="00200E5D"/>
    <w:rsid w:val="00201CB0"/>
    <w:rsid w:val="00202472"/>
    <w:rsid w:val="00202F84"/>
    <w:rsid w:val="0020308A"/>
    <w:rsid w:val="002032B0"/>
    <w:rsid w:val="00203345"/>
    <w:rsid w:val="002041CD"/>
    <w:rsid w:val="00204617"/>
    <w:rsid w:val="00205077"/>
    <w:rsid w:val="0020511F"/>
    <w:rsid w:val="0020575E"/>
    <w:rsid w:val="002057FC"/>
    <w:rsid w:val="00207190"/>
    <w:rsid w:val="00207923"/>
    <w:rsid w:val="0021061A"/>
    <w:rsid w:val="00210691"/>
    <w:rsid w:val="0021076E"/>
    <w:rsid w:val="00211090"/>
    <w:rsid w:val="00211536"/>
    <w:rsid w:val="00211609"/>
    <w:rsid w:val="002117CC"/>
    <w:rsid w:val="002120B2"/>
    <w:rsid w:val="002124FE"/>
    <w:rsid w:val="00212789"/>
    <w:rsid w:val="00212D8D"/>
    <w:rsid w:val="00212E1E"/>
    <w:rsid w:val="0021349A"/>
    <w:rsid w:val="00213718"/>
    <w:rsid w:val="00213D82"/>
    <w:rsid w:val="002142E8"/>
    <w:rsid w:val="00214426"/>
    <w:rsid w:val="0021465D"/>
    <w:rsid w:val="00214847"/>
    <w:rsid w:val="00215318"/>
    <w:rsid w:val="002154B5"/>
    <w:rsid w:val="002154F5"/>
    <w:rsid w:val="002159ED"/>
    <w:rsid w:val="00215D10"/>
    <w:rsid w:val="00215E02"/>
    <w:rsid w:val="00216E1D"/>
    <w:rsid w:val="002171F9"/>
    <w:rsid w:val="00220703"/>
    <w:rsid w:val="0022111D"/>
    <w:rsid w:val="00221760"/>
    <w:rsid w:val="00221891"/>
    <w:rsid w:val="002219BE"/>
    <w:rsid w:val="00222164"/>
    <w:rsid w:val="00223E68"/>
    <w:rsid w:val="002243A0"/>
    <w:rsid w:val="002244FA"/>
    <w:rsid w:val="002249A5"/>
    <w:rsid w:val="00224A4F"/>
    <w:rsid w:val="00224F81"/>
    <w:rsid w:val="002251BA"/>
    <w:rsid w:val="00225E22"/>
    <w:rsid w:val="00226148"/>
    <w:rsid w:val="00226189"/>
    <w:rsid w:val="00226EAF"/>
    <w:rsid w:val="00226FFE"/>
    <w:rsid w:val="00231102"/>
    <w:rsid w:val="00231216"/>
    <w:rsid w:val="00231516"/>
    <w:rsid w:val="00231BF7"/>
    <w:rsid w:val="002322CC"/>
    <w:rsid w:val="002326F0"/>
    <w:rsid w:val="00232D15"/>
    <w:rsid w:val="0023485D"/>
    <w:rsid w:val="00234B6D"/>
    <w:rsid w:val="002355CD"/>
    <w:rsid w:val="00235843"/>
    <w:rsid w:val="00235A05"/>
    <w:rsid w:val="00235E60"/>
    <w:rsid w:val="002361C2"/>
    <w:rsid w:val="00236E07"/>
    <w:rsid w:val="00237BE6"/>
    <w:rsid w:val="00240180"/>
    <w:rsid w:val="00240A36"/>
    <w:rsid w:val="00240D10"/>
    <w:rsid w:val="002411D5"/>
    <w:rsid w:val="002417C7"/>
    <w:rsid w:val="002417FA"/>
    <w:rsid w:val="002426A6"/>
    <w:rsid w:val="00242C6E"/>
    <w:rsid w:val="00242ECA"/>
    <w:rsid w:val="002435D8"/>
    <w:rsid w:val="002436A8"/>
    <w:rsid w:val="00243720"/>
    <w:rsid w:val="00243C1F"/>
    <w:rsid w:val="002443DB"/>
    <w:rsid w:val="00244B03"/>
    <w:rsid w:val="00244D65"/>
    <w:rsid w:val="00245008"/>
    <w:rsid w:val="002453A3"/>
    <w:rsid w:val="00245B58"/>
    <w:rsid w:val="0024685B"/>
    <w:rsid w:val="0024692C"/>
    <w:rsid w:val="00246D3C"/>
    <w:rsid w:val="002474E6"/>
    <w:rsid w:val="00247A2B"/>
    <w:rsid w:val="00247BE4"/>
    <w:rsid w:val="00250CC1"/>
    <w:rsid w:val="002511B4"/>
    <w:rsid w:val="0025214C"/>
    <w:rsid w:val="00252575"/>
    <w:rsid w:val="00253BED"/>
    <w:rsid w:val="002543C4"/>
    <w:rsid w:val="00254B4E"/>
    <w:rsid w:val="00255122"/>
    <w:rsid w:val="0025568C"/>
    <w:rsid w:val="00256119"/>
    <w:rsid w:val="002566AD"/>
    <w:rsid w:val="002566CA"/>
    <w:rsid w:val="00256948"/>
    <w:rsid w:val="0025720C"/>
    <w:rsid w:val="00260B74"/>
    <w:rsid w:val="0026173E"/>
    <w:rsid w:val="00261B3E"/>
    <w:rsid w:val="002621B5"/>
    <w:rsid w:val="00263294"/>
    <w:rsid w:val="00264247"/>
    <w:rsid w:val="00264327"/>
    <w:rsid w:val="00264C7A"/>
    <w:rsid w:val="00264E7D"/>
    <w:rsid w:val="00266304"/>
    <w:rsid w:val="0026696C"/>
    <w:rsid w:val="00266A3E"/>
    <w:rsid w:val="00266F20"/>
    <w:rsid w:val="00267106"/>
    <w:rsid w:val="002674EC"/>
    <w:rsid w:val="00270BDA"/>
    <w:rsid w:val="00271F8F"/>
    <w:rsid w:val="002723F7"/>
    <w:rsid w:val="00272960"/>
    <w:rsid w:val="00272E61"/>
    <w:rsid w:val="002745C1"/>
    <w:rsid w:val="0027524C"/>
    <w:rsid w:val="0027535D"/>
    <w:rsid w:val="00275555"/>
    <w:rsid w:val="00275D34"/>
    <w:rsid w:val="002761FE"/>
    <w:rsid w:val="002767E0"/>
    <w:rsid w:val="00276C9D"/>
    <w:rsid w:val="00276F6F"/>
    <w:rsid w:val="002777EE"/>
    <w:rsid w:val="00277DDF"/>
    <w:rsid w:val="002805E7"/>
    <w:rsid w:val="00280F21"/>
    <w:rsid w:val="00281898"/>
    <w:rsid w:val="00282180"/>
    <w:rsid w:val="00282594"/>
    <w:rsid w:val="00283229"/>
    <w:rsid w:val="00283362"/>
    <w:rsid w:val="00283780"/>
    <w:rsid w:val="00283CE4"/>
    <w:rsid w:val="00285237"/>
    <w:rsid w:val="00285D62"/>
    <w:rsid w:val="00285F78"/>
    <w:rsid w:val="00286482"/>
    <w:rsid w:val="002869C6"/>
    <w:rsid w:val="00286F95"/>
    <w:rsid w:val="002872BA"/>
    <w:rsid w:val="00287469"/>
    <w:rsid w:val="00290088"/>
    <w:rsid w:val="0029008D"/>
    <w:rsid w:val="00290E67"/>
    <w:rsid w:val="002919AB"/>
    <w:rsid w:val="00291AF0"/>
    <w:rsid w:val="0029207C"/>
    <w:rsid w:val="0029247E"/>
    <w:rsid w:val="00292BAC"/>
    <w:rsid w:val="00293469"/>
    <w:rsid w:val="0029365B"/>
    <w:rsid w:val="00293C44"/>
    <w:rsid w:val="0029428F"/>
    <w:rsid w:val="002945D9"/>
    <w:rsid w:val="002953E3"/>
    <w:rsid w:val="00296BBA"/>
    <w:rsid w:val="00296D13"/>
    <w:rsid w:val="00296FEE"/>
    <w:rsid w:val="002972E7"/>
    <w:rsid w:val="00297D1A"/>
    <w:rsid w:val="002A02F2"/>
    <w:rsid w:val="002A05C3"/>
    <w:rsid w:val="002A0697"/>
    <w:rsid w:val="002A2279"/>
    <w:rsid w:val="002A277B"/>
    <w:rsid w:val="002A2A03"/>
    <w:rsid w:val="002A2C5B"/>
    <w:rsid w:val="002A3044"/>
    <w:rsid w:val="002A3507"/>
    <w:rsid w:val="002A3816"/>
    <w:rsid w:val="002A3AD3"/>
    <w:rsid w:val="002A3CB2"/>
    <w:rsid w:val="002A41F8"/>
    <w:rsid w:val="002A45A9"/>
    <w:rsid w:val="002A4B4D"/>
    <w:rsid w:val="002A5026"/>
    <w:rsid w:val="002A5658"/>
    <w:rsid w:val="002A5D3E"/>
    <w:rsid w:val="002A611B"/>
    <w:rsid w:val="002A64E7"/>
    <w:rsid w:val="002A67DA"/>
    <w:rsid w:val="002A69C9"/>
    <w:rsid w:val="002A69D6"/>
    <w:rsid w:val="002A6FB1"/>
    <w:rsid w:val="002A75DD"/>
    <w:rsid w:val="002A75E6"/>
    <w:rsid w:val="002B2300"/>
    <w:rsid w:val="002B243A"/>
    <w:rsid w:val="002B2AC5"/>
    <w:rsid w:val="002B390A"/>
    <w:rsid w:val="002B39BD"/>
    <w:rsid w:val="002B3D75"/>
    <w:rsid w:val="002B3DD7"/>
    <w:rsid w:val="002B4328"/>
    <w:rsid w:val="002B67DE"/>
    <w:rsid w:val="002B69FB"/>
    <w:rsid w:val="002B6B6F"/>
    <w:rsid w:val="002B6F94"/>
    <w:rsid w:val="002B70D4"/>
    <w:rsid w:val="002B73D8"/>
    <w:rsid w:val="002B76E2"/>
    <w:rsid w:val="002C0DC1"/>
    <w:rsid w:val="002C106B"/>
    <w:rsid w:val="002C1294"/>
    <w:rsid w:val="002C1431"/>
    <w:rsid w:val="002C1CE0"/>
    <w:rsid w:val="002C1D95"/>
    <w:rsid w:val="002C30C6"/>
    <w:rsid w:val="002C3E13"/>
    <w:rsid w:val="002C4159"/>
    <w:rsid w:val="002C4610"/>
    <w:rsid w:val="002C4795"/>
    <w:rsid w:val="002C4806"/>
    <w:rsid w:val="002C4D56"/>
    <w:rsid w:val="002C5295"/>
    <w:rsid w:val="002C64BB"/>
    <w:rsid w:val="002C7614"/>
    <w:rsid w:val="002D00F6"/>
    <w:rsid w:val="002D0222"/>
    <w:rsid w:val="002D16B3"/>
    <w:rsid w:val="002D19AA"/>
    <w:rsid w:val="002D19AE"/>
    <w:rsid w:val="002D1D26"/>
    <w:rsid w:val="002D23B9"/>
    <w:rsid w:val="002D3024"/>
    <w:rsid w:val="002D32A7"/>
    <w:rsid w:val="002D3762"/>
    <w:rsid w:val="002D3986"/>
    <w:rsid w:val="002D3E32"/>
    <w:rsid w:val="002D4085"/>
    <w:rsid w:val="002D4450"/>
    <w:rsid w:val="002D47E4"/>
    <w:rsid w:val="002D4AE1"/>
    <w:rsid w:val="002D4F84"/>
    <w:rsid w:val="002D52B3"/>
    <w:rsid w:val="002D5AD2"/>
    <w:rsid w:val="002D5B02"/>
    <w:rsid w:val="002D6956"/>
    <w:rsid w:val="002D7235"/>
    <w:rsid w:val="002D7DC8"/>
    <w:rsid w:val="002E00A5"/>
    <w:rsid w:val="002E0D06"/>
    <w:rsid w:val="002E11F6"/>
    <w:rsid w:val="002E1234"/>
    <w:rsid w:val="002E1995"/>
    <w:rsid w:val="002E1B80"/>
    <w:rsid w:val="002E1C88"/>
    <w:rsid w:val="002E24A3"/>
    <w:rsid w:val="002E260E"/>
    <w:rsid w:val="002E2682"/>
    <w:rsid w:val="002E30D9"/>
    <w:rsid w:val="002E3A43"/>
    <w:rsid w:val="002E3A53"/>
    <w:rsid w:val="002E3E1A"/>
    <w:rsid w:val="002E3F67"/>
    <w:rsid w:val="002E44A3"/>
    <w:rsid w:val="002E465F"/>
    <w:rsid w:val="002E5556"/>
    <w:rsid w:val="002E6192"/>
    <w:rsid w:val="002E61A9"/>
    <w:rsid w:val="002E6EAB"/>
    <w:rsid w:val="002E757C"/>
    <w:rsid w:val="002E78B8"/>
    <w:rsid w:val="002F1DD5"/>
    <w:rsid w:val="002F313C"/>
    <w:rsid w:val="002F325F"/>
    <w:rsid w:val="002F328C"/>
    <w:rsid w:val="002F33FF"/>
    <w:rsid w:val="002F350E"/>
    <w:rsid w:val="002F360B"/>
    <w:rsid w:val="002F3D86"/>
    <w:rsid w:val="002F4185"/>
    <w:rsid w:val="002F494F"/>
    <w:rsid w:val="002F4EF9"/>
    <w:rsid w:val="002F522D"/>
    <w:rsid w:val="002F5D2D"/>
    <w:rsid w:val="002F5E5D"/>
    <w:rsid w:val="002F5F3E"/>
    <w:rsid w:val="002F6C19"/>
    <w:rsid w:val="002F78EC"/>
    <w:rsid w:val="00300D34"/>
    <w:rsid w:val="00300E88"/>
    <w:rsid w:val="00302100"/>
    <w:rsid w:val="00302874"/>
    <w:rsid w:val="00303325"/>
    <w:rsid w:val="0030357B"/>
    <w:rsid w:val="00303E44"/>
    <w:rsid w:val="0030440D"/>
    <w:rsid w:val="0030479F"/>
    <w:rsid w:val="003050A1"/>
    <w:rsid w:val="0030554A"/>
    <w:rsid w:val="00305977"/>
    <w:rsid w:val="00305CBB"/>
    <w:rsid w:val="00306903"/>
    <w:rsid w:val="00306D63"/>
    <w:rsid w:val="00307160"/>
    <w:rsid w:val="003072A4"/>
    <w:rsid w:val="00307A39"/>
    <w:rsid w:val="00307E69"/>
    <w:rsid w:val="003103B7"/>
    <w:rsid w:val="00310641"/>
    <w:rsid w:val="00311F71"/>
    <w:rsid w:val="0031210F"/>
    <w:rsid w:val="00312F4D"/>
    <w:rsid w:val="00314072"/>
    <w:rsid w:val="00314527"/>
    <w:rsid w:val="00315007"/>
    <w:rsid w:val="00315B3A"/>
    <w:rsid w:val="00315F51"/>
    <w:rsid w:val="00316A29"/>
    <w:rsid w:val="003172D7"/>
    <w:rsid w:val="0031754F"/>
    <w:rsid w:val="00320113"/>
    <w:rsid w:val="00320172"/>
    <w:rsid w:val="0032042D"/>
    <w:rsid w:val="00321DDE"/>
    <w:rsid w:val="003221FC"/>
    <w:rsid w:val="00322224"/>
    <w:rsid w:val="00322E2A"/>
    <w:rsid w:val="00323300"/>
    <w:rsid w:val="003235FE"/>
    <w:rsid w:val="003241D3"/>
    <w:rsid w:val="0032453F"/>
    <w:rsid w:val="00324863"/>
    <w:rsid w:val="00324901"/>
    <w:rsid w:val="00324D6B"/>
    <w:rsid w:val="00326122"/>
    <w:rsid w:val="003279D0"/>
    <w:rsid w:val="00327FC8"/>
    <w:rsid w:val="0033027F"/>
    <w:rsid w:val="00330627"/>
    <w:rsid w:val="0033114B"/>
    <w:rsid w:val="00331E67"/>
    <w:rsid w:val="00331EB1"/>
    <w:rsid w:val="00333028"/>
    <w:rsid w:val="003334B5"/>
    <w:rsid w:val="00333DEB"/>
    <w:rsid w:val="0033425C"/>
    <w:rsid w:val="0033432A"/>
    <w:rsid w:val="00334D4C"/>
    <w:rsid w:val="00334D5D"/>
    <w:rsid w:val="00335088"/>
    <w:rsid w:val="003351BB"/>
    <w:rsid w:val="00335B1A"/>
    <w:rsid w:val="00335F1E"/>
    <w:rsid w:val="00335F32"/>
    <w:rsid w:val="00336D27"/>
    <w:rsid w:val="00336EE6"/>
    <w:rsid w:val="00337559"/>
    <w:rsid w:val="00337929"/>
    <w:rsid w:val="00337C38"/>
    <w:rsid w:val="003410E4"/>
    <w:rsid w:val="00341933"/>
    <w:rsid w:val="00342DA7"/>
    <w:rsid w:val="00342ECB"/>
    <w:rsid w:val="00343DE9"/>
    <w:rsid w:val="00344016"/>
    <w:rsid w:val="00345F6E"/>
    <w:rsid w:val="00346A1C"/>
    <w:rsid w:val="00346BB1"/>
    <w:rsid w:val="00346DF9"/>
    <w:rsid w:val="00347120"/>
    <w:rsid w:val="00347162"/>
    <w:rsid w:val="0035029B"/>
    <w:rsid w:val="00350EBF"/>
    <w:rsid w:val="00351B74"/>
    <w:rsid w:val="00352773"/>
    <w:rsid w:val="00352B3C"/>
    <w:rsid w:val="0035360E"/>
    <w:rsid w:val="00353725"/>
    <w:rsid w:val="00353B77"/>
    <w:rsid w:val="00353BE6"/>
    <w:rsid w:val="00353F1B"/>
    <w:rsid w:val="00354457"/>
    <w:rsid w:val="003547AD"/>
    <w:rsid w:val="00354FA9"/>
    <w:rsid w:val="00355822"/>
    <w:rsid w:val="00356394"/>
    <w:rsid w:val="00357241"/>
    <w:rsid w:val="0035778A"/>
    <w:rsid w:val="00360AD4"/>
    <w:rsid w:val="00360B9A"/>
    <w:rsid w:val="00360D21"/>
    <w:rsid w:val="00360EDE"/>
    <w:rsid w:val="00360FF6"/>
    <w:rsid w:val="003616E4"/>
    <w:rsid w:val="00362109"/>
    <w:rsid w:val="00362826"/>
    <w:rsid w:val="00362E0D"/>
    <w:rsid w:val="0036328E"/>
    <w:rsid w:val="00364024"/>
    <w:rsid w:val="003642CD"/>
    <w:rsid w:val="00365322"/>
    <w:rsid w:val="003654A5"/>
    <w:rsid w:val="00365BE2"/>
    <w:rsid w:val="00365CAE"/>
    <w:rsid w:val="003666F9"/>
    <w:rsid w:val="00367316"/>
    <w:rsid w:val="0036771C"/>
    <w:rsid w:val="00367974"/>
    <w:rsid w:val="00367B60"/>
    <w:rsid w:val="00367CA5"/>
    <w:rsid w:val="00367D35"/>
    <w:rsid w:val="00367F4F"/>
    <w:rsid w:val="003703B4"/>
    <w:rsid w:val="003703EE"/>
    <w:rsid w:val="00370CA0"/>
    <w:rsid w:val="00371BE6"/>
    <w:rsid w:val="003723A9"/>
    <w:rsid w:val="00372631"/>
    <w:rsid w:val="00372F74"/>
    <w:rsid w:val="00374877"/>
    <w:rsid w:val="00374AED"/>
    <w:rsid w:val="00374BAF"/>
    <w:rsid w:val="00374F2B"/>
    <w:rsid w:val="003752BA"/>
    <w:rsid w:val="00375367"/>
    <w:rsid w:val="0037721D"/>
    <w:rsid w:val="00377429"/>
    <w:rsid w:val="00381020"/>
    <w:rsid w:val="003817F2"/>
    <w:rsid w:val="00381DDB"/>
    <w:rsid w:val="00381DF1"/>
    <w:rsid w:val="003827AF"/>
    <w:rsid w:val="00382918"/>
    <w:rsid w:val="00383B56"/>
    <w:rsid w:val="00383E69"/>
    <w:rsid w:val="003843E0"/>
    <w:rsid w:val="0038451B"/>
    <w:rsid w:val="00384887"/>
    <w:rsid w:val="003850CA"/>
    <w:rsid w:val="00385146"/>
    <w:rsid w:val="00385459"/>
    <w:rsid w:val="0038592D"/>
    <w:rsid w:val="0038594E"/>
    <w:rsid w:val="00385C79"/>
    <w:rsid w:val="0038647F"/>
    <w:rsid w:val="00386AE5"/>
    <w:rsid w:val="00386D80"/>
    <w:rsid w:val="00386EB9"/>
    <w:rsid w:val="00387645"/>
    <w:rsid w:val="00387E37"/>
    <w:rsid w:val="0039299B"/>
    <w:rsid w:val="00393921"/>
    <w:rsid w:val="00393DE0"/>
    <w:rsid w:val="00394A04"/>
    <w:rsid w:val="0039629B"/>
    <w:rsid w:val="00396E66"/>
    <w:rsid w:val="00397BE4"/>
    <w:rsid w:val="003A0213"/>
    <w:rsid w:val="003A0A81"/>
    <w:rsid w:val="003A101A"/>
    <w:rsid w:val="003A10AE"/>
    <w:rsid w:val="003A1311"/>
    <w:rsid w:val="003A2B63"/>
    <w:rsid w:val="003A401F"/>
    <w:rsid w:val="003A4A50"/>
    <w:rsid w:val="003A4EEF"/>
    <w:rsid w:val="003A4F55"/>
    <w:rsid w:val="003A4FC0"/>
    <w:rsid w:val="003A558E"/>
    <w:rsid w:val="003A5BBB"/>
    <w:rsid w:val="003A61EA"/>
    <w:rsid w:val="003A7204"/>
    <w:rsid w:val="003B10E1"/>
    <w:rsid w:val="003B1809"/>
    <w:rsid w:val="003B1BD0"/>
    <w:rsid w:val="003B1E16"/>
    <w:rsid w:val="003B21E7"/>
    <w:rsid w:val="003B25EF"/>
    <w:rsid w:val="003B295C"/>
    <w:rsid w:val="003B3AF4"/>
    <w:rsid w:val="003B4107"/>
    <w:rsid w:val="003B5367"/>
    <w:rsid w:val="003B5D17"/>
    <w:rsid w:val="003B6230"/>
    <w:rsid w:val="003B68E7"/>
    <w:rsid w:val="003B6AF2"/>
    <w:rsid w:val="003B6DD9"/>
    <w:rsid w:val="003B76FA"/>
    <w:rsid w:val="003B7F7E"/>
    <w:rsid w:val="003C2EBA"/>
    <w:rsid w:val="003C2F0B"/>
    <w:rsid w:val="003C3262"/>
    <w:rsid w:val="003C37F0"/>
    <w:rsid w:val="003C38CB"/>
    <w:rsid w:val="003C49D4"/>
    <w:rsid w:val="003C4B28"/>
    <w:rsid w:val="003C57F0"/>
    <w:rsid w:val="003C6E90"/>
    <w:rsid w:val="003C716D"/>
    <w:rsid w:val="003C7461"/>
    <w:rsid w:val="003C746F"/>
    <w:rsid w:val="003C7529"/>
    <w:rsid w:val="003C7A66"/>
    <w:rsid w:val="003C7FCB"/>
    <w:rsid w:val="003D0BBC"/>
    <w:rsid w:val="003D0D68"/>
    <w:rsid w:val="003D0F3C"/>
    <w:rsid w:val="003D11DB"/>
    <w:rsid w:val="003D164E"/>
    <w:rsid w:val="003D20C0"/>
    <w:rsid w:val="003D2C1C"/>
    <w:rsid w:val="003D3679"/>
    <w:rsid w:val="003D3B05"/>
    <w:rsid w:val="003D465E"/>
    <w:rsid w:val="003D4E97"/>
    <w:rsid w:val="003D53EE"/>
    <w:rsid w:val="003D6174"/>
    <w:rsid w:val="003D66DB"/>
    <w:rsid w:val="003D683E"/>
    <w:rsid w:val="003D7A0F"/>
    <w:rsid w:val="003E0107"/>
    <w:rsid w:val="003E0A82"/>
    <w:rsid w:val="003E15C1"/>
    <w:rsid w:val="003E19AC"/>
    <w:rsid w:val="003E2985"/>
    <w:rsid w:val="003E334F"/>
    <w:rsid w:val="003E342F"/>
    <w:rsid w:val="003E68C4"/>
    <w:rsid w:val="003E7833"/>
    <w:rsid w:val="003F043B"/>
    <w:rsid w:val="003F0F31"/>
    <w:rsid w:val="003F1639"/>
    <w:rsid w:val="003F17C8"/>
    <w:rsid w:val="003F1817"/>
    <w:rsid w:val="003F1865"/>
    <w:rsid w:val="003F2C2D"/>
    <w:rsid w:val="003F34C1"/>
    <w:rsid w:val="003F4204"/>
    <w:rsid w:val="003F46A8"/>
    <w:rsid w:val="003F5172"/>
    <w:rsid w:val="003F656E"/>
    <w:rsid w:val="003F65E8"/>
    <w:rsid w:val="003F6A02"/>
    <w:rsid w:val="003F6AD7"/>
    <w:rsid w:val="003F6F4F"/>
    <w:rsid w:val="003F77CF"/>
    <w:rsid w:val="00400416"/>
    <w:rsid w:val="00400473"/>
    <w:rsid w:val="0040077A"/>
    <w:rsid w:val="00400848"/>
    <w:rsid w:val="00401917"/>
    <w:rsid w:val="00401F39"/>
    <w:rsid w:val="004020A6"/>
    <w:rsid w:val="00402BB2"/>
    <w:rsid w:val="004034AA"/>
    <w:rsid w:val="00404370"/>
    <w:rsid w:val="00404743"/>
    <w:rsid w:val="00405473"/>
    <w:rsid w:val="004058A7"/>
    <w:rsid w:val="0040665E"/>
    <w:rsid w:val="00407745"/>
    <w:rsid w:val="00407760"/>
    <w:rsid w:val="00407779"/>
    <w:rsid w:val="00407A58"/>
    <w:rsid w:val="004102F8"/>
    <w:rsid w:val="00411A03"/>
    <w:rsid w:val="00411F18"/>
    <w:rsid w:val="0041233D"/>
    <w:rsid w:val="004124F4"/>
    <w:rsid w:val="00412F43"/>
    <w:rsid w:val="004130C2"/>
    <w:rsid w:val="00413779"/>
    <w:rsid w:val="00413857"/>
    <w:rsid w:val="00413AD9"/>
    <w:rsid w:val="00413ECD"/>
    <w:rsid w:val="00414288"/>
    <w:rsid w:val="004149E5"/>
    <w:rsid w:val="00414D51"/>
    <w:rsid w:val="0041600A"/>
    <w:rsid w:val="00416040"/>
    <w:rsid w:val="004163F8"/>
    <w:rsid w:val="00416F5A"/>
    <w:rsid w:val="00417618"/>
    <w:rsid w:val="004177D1"/>
    <w:rsid w:val="00417AF2"/>
    <w:rsid w:val="00420205"/>
    <w:rsid w:val="00420327"/>
    <w:rsid w:val="00420625"/>
    <w:rsid w:val="00420C79"/>
    <w:rsid w:val="004214D7"/>
    <w:rsid w:val="004218E1"/>
    <w:rsid w:val="00421BD1"/>
    <w:rsid w:val="00421D19"/>
    <w:rsid w:val="00421D1F"/>
    <w:rsid w:val="004225D2"/>
    <w:rsid w:val="00422CDA"/>
    <w:rsid w:val="00422E34"/>
    <w:rsid w:val="0042315E"/>
    <w:rsid w:val="00425B72"/>
    <w:rsid w:val="00425C33"/>
    <w:rsid w:val="0042632C"/>
    <w:rsid w:val="004269B7"/>
    <w:rsid w:val="00426DC6"/>
    <w:rsid w:val="004275F5"/>
    <w:rsid w:val="0043034C"/>
    <w:rsid w:val="0043082D"/>
    <w:rsid w:val="004310F9"/>
    <w:rsid w:val="004326D4"/>
    <w:rsid w:val="00432BF9"/>
    <w:rsid w:val="00433F9B"/>
    <w:rsid w:val="004348D2"/>
    <w:rsid w:val="004359F8"/>
    <w:rsid w:val="00435BFC"/>
    <w:rsid w:val="004363EC"/>
    <w:rsid w:val="00437184"/>
    <w:rsid w:val="0043758C"/>
    <w:rsid w:val="004377E7"/>
    <w:rsid w:val="0044006A"/>
    <w:rsid w:val="00440DBF"/>
    <w:rsid w:val="004427F9"/>
    <w:rsid w:val="00442A90"/>
    <w:rsid w:val="0044325A"/>
    <w:rsid w:val="004434EC"/>
    <w:rsid w:val="00443673"/>
    <w:rsid w:val="00445238"/>
    <w:rsid w:val="00445400"/>
    <w:rsid w:val="004457F5"/>
    <w:rsid w:val="00445B17"/>
    <w:rsid w:val="00445CB5"/>
    <w:rsid w:val="004467E8"/>
    <w:rsid w:val="00446E75"/>
    <w:rsid w:val="00447042"/>
    <w:rsid w:val="004474DA"/>
    <w:rsid w:val="0044794B"/>
    <w:rsid w:val="004504CF"/>
    <w:rsid w:val="00450658"/>
    <w:rsid w:val="00451F3C"/>
    <w:rsid w:val="0045341F"/>
    <w:rsid w:val="00453448"/>
    <w:rsid w:val="00453E2B"/>
    <w:rsid w:val="0045410E"/>
    <w:rsid w:val="004543AF"/>
    <w:rsid w:val="004545CA"/>
    <w:rsid w:val="0045492E"/>
    <w:rsid w:val="00454F0E"/>
    <w:rsid w:val="00455AF8"/>
    <w:rsid w:val="00456125"/>
    <w:rsid w:val="004563AC"/>
    <w:rsid w:val="00456406"/>
    <w:rsid w:val="00457561"/>
    <w:rsid w:val="00457DEF"/>
    <w:rsid w:val="00457E54"/>
    <w:rsid w:val="004607BC"/>
    <w:rsid w:val="00460A6A"/>
    <w:rsid w:val="00460AC2"/>
    <w:rsid w:val="00461724"/>
    <w:rsid w:val="00461EEA"/>
    <w:rsid w:val="00463368"/>
    <w:rsid w:val="00463786"/>
    <w:rsid w:val="00463A29"/>
    <w:rsid w:val="00463D23"/>
    <w:rsid w:val="00463F86"/>
    <w:rsid w:val="00464970"/>
    <w:rsid w:val="00464ACE"/>
    <w:rsid w:val="004652F4"/>
    <w:rsid w:val="00465981"/>
    <w:rsid w:val="00465D87"/>
    <w:rsid w:val="00466CE8"/>
    <w:rsid w:val="00467225"/>
    <w:rsid w:val="00467905"/>
    <w:rsid w:val="00467E11"/>
    <w:rsid w:val="00470181"/>
    <w:rsid w:val="00470337"/>
    <w:rsid w:val="00470746"/>
    <w:rsid w:val="004707BE"/>
    <w:rsid w:val="00470925"/>
    <w:rsid w:val="00470D96"/>
    <w:rsid w:val="00471003"/>
    <w:rsid w:val="00471A10"/>
    <w:rsid w:val="00472332"/>
    <w:rsid w:val="00472D1F"/>
    <w:rsid w:val="00472F8F"/>
    <w:rsid w:val="004731EE"/>
    <w:rsid w:val="004733D7"/>
    <w:rsid w:val="004737F1"/>
    <w:rsid w:val="00473B6D"/>
    <w:rsid w:val="0047503A"/>
    <w:rsid w:val="0047602F"/>
    <w:rsid w:val="00476106"/>
    <w:rsid w:val="0047625C"/>
    <w:rsid w:val="0047636D"/>
    <w:rsid w:val="004768D6"/>
    <w:rsid w:val="0047776D"/>
    <w:rsid w:val="00477F28"/>
    <w:rsid w:val="00480672"/>
    <w:rsid w:val="004809DE"/>
    <w:rsid w:val="00480CA7"/>
    <w:rsid w:val="00480D9B"/>
    <w:rsid w:val="004818C9"/>
    <w:rsid w:val="00481C4D"/>
    <w:rsid w:val="004824F3"/>
    <w:rsid w:val="00482690"/>
    <w:rsid w:val="00482E6D"/>
    <w:rsid w:val="004833F9"/>
    <w:rsid w:val="00484277"/>
    <w:rsid w:val="00484801"/>
    <w:rsid w:val="00485394"/>
    <w:rsid w:val="00485576"/>
    <w:rsid w:val="00485A14"/>
    <w:rsid w:val="00485A5B"/>
    <w:rsid w:val="00485A6B"/>
    <w:rsid w:val="0048663B"/>
    <w:rsid w:val="00486DCD"/>
    <w:rsid w:val="0048761C"/>
    <w:rsid w:val="004879A6"/>
    <w:rsid w:val="004900FA"/>
    <w:rsid w:val="004904FD"/>
    <w:rsid w:val="00490510"/>
    <w:rsid w:val="00490F76"/>
    <w:rsid w:val="004917DF"/>
    <w:rsid w:val="00491BBA"/>
    <w:rsid w:val="00492414"/>
    <w:rsid w:val="00492654"/>
    <w:rsid w:val="0049323C"/>
    <w:rsid w:val="00493304"/>
    <w:rsid w:val="00493627"/>
    <w:rsid w:val="00493A2B"/>
    <w:rsid w:val="004943BB"/>
    <w:rsid w:val="00494713"/>
    <w:rsid w:val="00495453"/>
    <w:rsid w:val="00495A13"/>
    <w:rsid w:val="00497833"/>
    <w:rsid w:val="004979D4"/>
    <w:rsid w:val="00497BB2"/>
    <w:rsid w:val="00497D57"/>
    <w:rsid w:val="004A114B"/>
    <w:rsid w:val="004A15A9"/>
    <w:rsid w:val="004A1EA5"/>
    <w:rsid w:val="004A345A"/>
    <w:rsid w:val="004A3F95"/>
    <w:rsid w:val="004A45C9"/>
    <w:rsid w:val="004A4684"/>
    <w:rsid w:val="004A49C8"/>
    <w:rsid w:val="004A582D"/>
    <w:rsid w:val="004A638A"/>
    <w:rsid w:val="004A6CE4"/>
    <w:rsid w:val="004A6D9A"/>
    <w:rsid w:val="004A6F04"/>
    <w:rsid w:val="004A6FC5"/>
    <w:rsid w:val="004A7559"/>
    <w:rsid w:val="004A776C"/>
    <w:rsid w:val="004B004B"/>
    <w:rsid w:val="004B0CC2"/>
    <w:rsid w:val="004B12A3"/>
    <w:rsid w:val="004B1F54"/>
    <w:rsid w:val="004B2643"/>
    <w:rsid w:val="004B26B6"/>
    <w:rsid w:val="004B2904"/>
    <w:rsid w:val="004B2F30"/>
    <w:rsid w:val="004B3801"/>
    <w:rsid w:val="004B44FC"/>
    <w:rsid w:val="004B5C41"/>
    <w:rsid w:val="004B6630"/>
    <w:rsid w:val="004B67F7"/>
    <w:rsid w:val="004B6A53"/>
    <w:rsid w:val="004B7C4C"/>
    <w:rsid w:val="004C0E67"/>
    <w:rsid w:val="004C0E90"/>
    <w:rsid w:val="004C19CF"/>
    <w:rsid w:val="004C1E66"/>
    <w:rsid w:val="004C2E97"/>
    <w:rsid w:val="004C34F8"/>
    <w:rsid w:val="004C3803"/>
    <w:rsid w:val="004C40B5"/>
    <w:rsid w:val="004C4275"/>
    <w:rsid w:val="004C6214"/>
    <w:rsid w:val="004C6464"/>
    <w:rsid w:val="004C64BF"/>
    <w:rsid w:val="004C6684"/>
    <w:rsid w:val="004C6B61"/>
    <w:rsid w:val="004C7623"/>
    <w:rsid w:val="004C7928"/>
    <w:rsid w:val="004D00B9"/>
    <w:rsid w:val="004D0352"/>
    <w:rsid w:val="004D25AA"/>
    <w:rsid w:val="004D2D11"/>
    <w:rsid w:val="004D39BB"/>
    <w:rsid w:val="004D40BE"/>
    <w:rsid w:val="004D43D2"/>
    <w:rsid w:val="004D4528"/>
    <w:rsid w:val="004D5003"/>
    <w:rsid w:val="004D558B"/>
    <w:rsid w:val="004D6A76"/>
    <w:rsid w:val="004D6C22"/>
    <w:rsid w:val="004D7C0F"/>
    <w:rsid w:val="004E041F"/>
    <w:rsid w:val="004E0807"/>
    <w:rsid w:val="004E0C6C"/>
    <w:rsid w:val="004E1421"/>
    <w:rsid w:val="004E1F6A"/>
    <w:rsid w:val="004E2179"/>
    <w:rsid w:val="004E2185"/>
    <w:rsid w:val="004E23B1"/>
    <w:rsid w:val="004E2486"/>
    <w:rsid w:val="004E28D1"/>
    <w:rsid w:val="004E3A92"/>
    <w:rsid w:val="004E56B3"/>
    <w:rsid w:val="004E674D"/>
    <w:rsid w:val="004E6BC3"/>
    <w:rsid w:val="004E7164"/>
    <w:rsid w:val="004E71B9"/>
    <w:rsid w:val="004E7A77"/>
    <w:rsid w:val="004F0586"/>
    <w:rsid w:val="004F066D"/>
    <w:rsid w:val="004F076B"/>
    <w:rsid w:val="004F16BC"/>
    <w:rsid w:val="004F16E8"/>
    <w:rsid w:val="004F1986"/>
    <w:rsid w:val="004F1C7D"/>
    <w:rsid w:val="004F240A"/>
    <w:rsid w:val="004F2ED5"/>
    <w:rsid w:val="004F3156"/>
    <w:rsid w:val="004F3354"/>
    <w:rsid w:val="004F38B2"/>
    <w:rsid w:val="004F3C0C"/>
    <w:rsid w:val="004F4999"/>
    <w:rsid w:val="004F4E89"/>
    <w:rsid w:val="004F53CD"/>
    <w:rsid w:val="004F5838"/>
    <w:rsid w:val="004F5D4B"/>
    <w:rsid w:val="004F5F68"/>
    <w:rsid w:val="004F63D8"/>
    <w:rsid w:val="004F6689"/>
    <w:rsid w:val="004F736B"/>
    <w:rsid w:val="0050028A"/>
    <w:rsid w:val="00500416"/>
    <w:rsid w:val="00500448"/>
    <w:rsid w:val="00502539"/>
    <w:rsid w:val="00502BED"/>
    <w:rsid w:val="00502C41"/>
    <w:rsid w:val="00502F15"/>
    <w:rsid w:val="0050397F"/>
    <w:rsid w:val="005041FE"/>
    <w:rsid w:val="00504374"/>
    <w:rsid w:val="00504D37"/>
    <w:rsid w:val="0050518E"/>
    <w:rsid w:val="005056F4"/>
    <w:rsid w:val="00506163"/>
    <w:rsid w:val="005063ED"/>
    <w:rsid w:val="00506659"/>
    <w:rsid w:val="0050725F"/>
    <w:rsid w:val="00510AA9"/>
    <w:rsid w:val="0051223B"/>
    <w:rsid w:val="005129FA"/>
    <w:rsid w:val="005139BE"/>
    <w:rsid w:val="00513B7D"/>
    <w:rsid w:val="005144B7"/>
    <w:rsid w:val="00514D48"/>
    <w:rsid w:val="00514F93"/>
    <w:rsid w:val="00516EE2"/>
    <w:rsid w:val="00520B5B"/>
    <w:rsid w:val="00520BB9"/>
    <w:rsid w:val="00520C6C"/>
    <w:rsid w:val="00521037"/>
    <w:rsid w:val="005210F3"/>
    <w:rsid w:val="005217F0"/>
    <w:rsid w:val="00521B41"/>
    <w:rsid w:val="0052293C"/>
    <w:rsid w:val="0052374D"/>
    <w:rsid w:val="00523ED0"/>
    <w:rsid w:val="005241D7"/>
    <w:rsid w:val="00524638"/>
    <w:rsid w:val="00525F62"/>
    <w:rsid w:val="00527920"/>
    <w:rsid w:val="005304B6"/>
    <w:rsid w:val="00530D53"/>
    <w:rsid w:val="0053128B"/>
    <w:rsid w:val="00531AAE"/>
    <w:rsid w:val="00531D8F"/>
    <w:rsid w:val="0053258F"/>
    <w:rsid w:val="00532E1D"/>
    <w:rsid w:val="005333D3"/>
    <w:rsid w:val="00533882"/>
    <w:rsid w:val="005341E0"/>
    <w:rsid w:val="00534691"/>
    <w:rsid w:val="005348CC"/>
    <w:rsid w:val="0053517A"/>
    <w:rsid w:val="00535B09"/>
    <w:rsid w:val="00535D8D"/>
    <w:rsid w:val="005362FF"/>
    <w:rsid w:val="00536CFE"/>
    <w:rsid w:val="00537333"/>
    <w:rsid w:val="00537514"/>
    <w:rsid w:val="00537739"/>
    <w:rsid w:val="0053799F"/>
    <w:rsid w:val="00540076"/>
    <w:rsid w:val="00540286"/>
    <w:rsid w:val="00540E91"/>
    <w:rsid w:val="00540EEF"/>
    <w:rsid w:val="00541286"/>
    <w:rsid w:val="00541579"/>
    <w:rsid w:val="005416B0"/>
    <w:rsid w:val="005417A6"/>
    <w:rsid w:val="00541949"/>
    <w:rsid w:val="00541CC5"/>
    <w:rsid w:val="0054201D"/>
    <w:rsid w:val="005424AB"/>
    <w:rsid w:val="00542777"/>
    <w:rsid w:val="00542950"/>
    <w:rsid w:val="00542968"/>
    <w:rsid w:val="00542C66"/>
    <w:rsid w:val="00543E3D"/>
    <w:rsid w:val="00544D19"/>
    <w:rsid w:val="0054526A"/>
    <w:rsid w:val="0054561D"/>
    <w:rsid w:val="00545C06"/>
    <w:rsid w:val="00545E65"/>
    <w:rsid w:val="00546571"/>
    <w:rsid w:val="0054710B"/>
    <w:rsid w:val="0054737E"/>
    <w:rsid w:val="00547992"/>
    <w:rsid w:val="00547A8C"/>
    <w:rsid w:val="005500AD"/>
    <w:rsid w:val="00550EFC"/>
    <w:rsid w:val="0055279C"/>
    <w:rsid w:val="005534BA"/>
    <w:rsid w:val="00553B76"/>
    <w:rsid w:val="00553BDF"/>
    <w:rsid w:val="00553F6D"/>
    <w:rsid w:val="005541B0"/>
    <w:rsid w:val="005550AB"/>
    <w:rsid w:val="00555379"/>
    <w:rsid w:val="005562ED"/>
    <w:rsid w:val="00556570"/>
    <w:rsid w:val="00556784"/>
    <w:rsid w:val="00556BF3"/>
    <w:rsid w:val="00560506"/>
    <w:rsid w:val="00560A4A"/>
    <w:rsid w:val="00560F66"/>
    <w:rsid w:val="005628A6"/>
    <w:rsid w:val="00562960"/>
    <w:rsid w:val="00562AD9"/>
    <w:rsid w:val="00563641"/>
    <w:rsid w:val="00563E64"/>
    <w:rsid w:val="00564EAC"/>
    <w:rsid w:val="005660FD"/>
    <w:rsid w:val="00566B31"/>
    <w:rsid w:val="00566B54"/>
    <w:rsid w:val="00566B9F"/>
    <w:rsid w:val="005670BB"/>
    <w:rsid w:val="0056773D"/>
    <w:rsid w:val="00567FB3"/>
    <w:rsid w:val="005705E3"/>
    <w:rsid w:val="0057071E"/>
    <w:rsid w:val="00570789"/>
    <w:rsid w:val="00570DC8"/>
    <w:rsid w:val="00570FF8"/>
    <w:rsid w:val="00570FFD"/>
    <w:rsid w:val="005716D3"/>
    <w:rsid w:val="0057172D"/>
    <w:rsid w:val="00571A19"/>
    <w:rsid w:val="0057216E"/>
    <w:rsid w:val="0057241D"/>
    <w:rsid w:val="00572879"/>
    <w:rsid w:val="00572C24"/>
    <w:rsid w:val="00572DFD"/>
    <w:rsid w:val="0057371E"/>
    <w:rsid w:val="005756CF"/>
    <w:rsid w:val="00575A49"/>
    <w:rsid w:val="00581168"/>
    <w:rsid w:val="005812BB"/>
    <w:rsid w:val="005824BE"/>
    <w:rsid w:val="00582EEC"/>
    <w:rsid w:val="005832C0"/>
    <w:rsid w:val="005841D4"/>
    <w:rsid w:val="00584360"/>
    <w:rsid w:val="00584C0E"/>
    <w:rsid w:val="00584E64"/>
    <w:rsid w:val="005859F9"/>
    <w:rsid w:val="005863EE"/>
    <w:rsid w:val="005869EC"/>
    <w:rsid w:val="00586A32"/>
    <w:rsid w:val="00586B59"/>
    <w:rsid w:val="00586E85"/>
    <w:rsid w:val="00586E9E"/>
    <w:rsid w:val="0058739A"/>
    <w:rsid w:val="005875E6"/>
    <w:rsid w:val="00587830"/>
    <w:rsid w:val="0058792A"/>
    <w:rsid w:val="00587B56"/>
    <w:rsid w:val="00587C11"/>
    <w:rsid w:val="00587CF1"/>
    <w:rsid w:val="00587EB6"/>
    <w:rsid w:val="00591B0D"/>
    <w:rsid w:val="00591CFE"/>
    <w:rsid w:val="00594DA5"/>
    <w:rsid w:val="00595024"/>
    <w:rsid w:val="005957FE"/>
    <w:rsid w:val="00595BAF"/>
    <w:rsid w:val="00595E26"/>
    <w:rsid w:val="00595EB5"/>
    <w:rsid w:val="0059682D"/>
    <w:rsid w:val="00596EDB"/>
    <w:rsid w:val="00597E92"/>
    <w:rsid w:val="005A025D"/>
    <w:rsid w:val="005A0BA0"/>
    <w:rsid w:val="005A1684"/>
    <w:rsid w:val="005A196A"/>
    <w:rsid w:val="005A1B06"/>
    <w:rsid w:val="005A1B74"/>
    <w:rsid w:val="005A1D56"/>
    <w:rsid w:val="005A1DF1"/>
    <w:rsid w:val="005A2198"/>
    <w:rsid w:val="005A22F5"/>
    <w:rsid w:val="005A3910"/>
    <w:rsid w:val="005A45EF"/>
    <w:rsid w:val="005A4B8A"/>
    <w:rsid w:val="005A4CE4"/>
    <w:rsid w:val="005A5675"/>
    <w:rsid w:val="005A5E91"/>
    <w:rsid w:val="005A6877"/>
    <w:rsid w:val="005A6878"/>
    <w:rsid w:val="005A6AFA"/>
    <w:rsid w:val="005A7125"/>
    <w:rsid w:val="005A7297"/>
    <w:rsid w:val="005A73D2"/>
    <w:rsid w:val="005B038C"/>
    <w:rsid w:val="005B06C2"/>
    <w:rsid w:val="005B0880"/>
    <w:rsid w:val="005B08BB"/>
    <w:rsid w:val="005B1B51"/>
    <w:rsid w:val="005B22B7"/>
    <w:rsid w:val="005B262C"/>
    <w:rsid w:val="005B29C8"/>
    <w:rsid w:val="005B2A6E"/>
    <w:rsid w:val="005B3FFA"/>
    <w:rsid w:val="005B4A5B"/>
    <w:rsid w:val="005B4DE8"/>
    <w:rsid w:val="005B4E48"/>
    <w:rsid w:val="005B4E49"/>
    <w:rsid w:val="005B509C"/>
    <w:rsid w:val="005B5EA4"/>
    <w:rsid w:val="005B74BC"/>
    <w:rsid w:val="005B755E"/>
    <w:rsid w:val="005B7C15"/>
    <w:rsid w:val="005B7EDA"/>
    <w:rsid w:val="005C0148"/>
    <w:rsid w:val="005C0D84"/>
    <w:rsid w:val="005C2B8A"/>
    <w:rsid w:val="005C3C6A"/>
    <w:rsid w:val="005C621D"/>
    <w:rsid w:val="005C673F"/>
    <w:rsid w:val="005C6867"/>
    <w:rsid w:val="005C69C9"/>
    <w:rsid w:val="005C6DD0"/>
    <w:rsid w:val="005C754F"/>
    <w:rsid w:val="005C7FDA"/>
    <w:rsid w:val="005D094A"/>
    <w:rsid w:val="005D09A7"/>
    <w:rsid w:val="005D0A36"/>
    <w:rsid w:val="005D0AD8"/>
    <w:rsid w:val="005D11D3"/>
    <w:rsid w:val="005D2204"/>
    <w:rsid w:val="005D27DF"/>
    <w:rsid w:val="005D2BB7"/>
    <w:rsid w:val="005D2EFD"/>
    <w:rsid w:val="005D3599"/>
    <w:rsid w:val="005D402D"/>
    <w:rsid w:val="005D420E"/>
    <w:rsid w:val="005D443D"/>
    <w:rsid w:val="005D449B"/>
    <w:rsid w:val="005D4AE5"/>
    <w:rsid w:val="005D53E0"/>
    <w:rsid w:val="005D66C8"/>
    <w:rsid w:val="005D70D4"/>
    <w:rsid w:val="005D712D"/>
    <w:rsid w:val="005D7980"/>
    <w:rsid w:val="005D7C3E"/>
    <w:rsid w:val="005E04C4"/>
    <w:rsid w:val="005E0F70"/>
    <w:rsid w:val="005E1423"/>
    <w:rsid w:val="005E1514"/>
    <w:rsid w:val="005E1916"/>
    <w:rsid w:val="005E2A98"/>
    <w:rsid w:val="005E3892"/>
    <w:rsid w:val="005E3BE0"/>
    <w:rsid w:val="005E4162"/>
    <w:rsid w:val="005E4F3B"/>
    <w:rsid w:val="005E5944"/>
    <w:rsid w:val="005E658D"/>
    <w:rsid w:val="005E6629"/>
    <w:rsid w:val="005E76CB"/>
    <w:rsid w:val="005F0446"/>
    <w:rsid w:val="005F1215"/>
    <w:rsid w:val="005F1626"/>
    <w:rsid w:val="005F1F53"/>
    <w:rsid w:val="005F2363"/>
    <w:rsid w:val="005F2372"/>
    <w:rsid w:val="005F25E3"/>
    <w:rsid w:val="005F2BBE"/>
    <w:rsid w:val="005F4B45"/>
    <w:rsid w:val="005F573D"/>
    <w:rsid w:val="005F5BB1"/>
    <w:rsid w:val="005F5DBF"/>
    <w:rsid w:val="005F6361"/>
    <w:rsid w:val="005F7169"/>
    <w:rsid w:val="005F7AAA"/>
    <w:rsid w:val="00601429"/>
    <w:rsid w:val="006017E0"/>
    <w:rsid w:val="00601D88"/>
    <w:rsid w:val="00601DB1"/>
    <w:rsid w:val="00601EDA"/>
    <w:rsid w:val="00601F78"/>
    <w:rsid w:val="006024B6"/>
    <w:rsid w:val="00603BC2"/>
    <w:rsid w:val="00603C71"/>
    <w:rsid w:val="00603CF2"/>
    <w:rsid w:val="00603D52"/>
    <w:rsid w:val="0060501C"/>
    <w:rsid w:val="006063A2"/>
    <w:rsid w:val="00606B11"/>
    <w:rsid w:val="00607438"/>
    <w:rsid w:val="006119BA"/>
    <w:rsid w:val="00611E32"/>
    <w:rsid w:val="006120F0"/>
    <w:rsid w:val="0061257B"/>
    <w:rsid w:val="0061280A"/>
    <w:rsid w:val="00613B97"/>
    <w:rsid w:val="0061430A"/>
    <w:rsid w:val="006157BA"/>
    <w:rsid w:val="006157D5"/>
    <w:rsid w:val="00616793"/>
    <w:rsid w:val="0061699E"/>
    <w:rsid w:val="00620379"/>
    <w:rsid w:val="00620A7E"/>
    <w:rsid w:val="00620C85"/>
    <w:rsid w:val="0062193E"/>
    <w:rsid w:val="00621AE6"/>
    <w:rsid w:val="00621E6D"/>
    <w:rsid w:val="006222C6"/>
    <w:rsid w:val="00622C8F"/>
    <w:rsid w:val="0062314C"/>
    <w:rsid w:val="006238E0"/>
    <w:rsid w:val="00623DF1"/>
    <w:rsid w:val="00623FAE"/>
    <w:rsid w:val="0062560D"/>
    <w:rsid w:val="00626236"/>
    <w:rsid w:val="00626B44"/>
    <w:rsid w:val="0062765E"/>
    <w:rsid w:val="0062787D"/>
    <w:rsid w:val="006300F3"/>
    <w:rsid w:val="00630994"/>
    <w:rsid w:val="00630A0A"/>
    <w:rsid w:val="00631277"/>
    <w:rsid w:val="006316CA"/>
    <w:rsid w:val="00631ADB"/>
    <w:rsid w:val="00632499"/>
    <w:rsid w:val="00632545"/>
    <w:rsid w:val="00632B17"/>
    <w:rsid w:val="00633C98"/>
    <w:rsid w:val="00634423"/>
    <w:rsid w:val="0063460A"/>
    <w:rsid w:val="00634A10"/>
    <w:rsid w:val="00634E13"/>
    <w:rsid w:val="00634F9F"/>
    <w:rsid w:val="0063520D"/>
    <w:rsid w:val="00635BDD"/>
    <w:rsid w:val="00635FD0"/>
    <w:rsid w:val="00636D2F"/>
    <w:rsid w:val="00636FAD"/>
    <w:rsid w:val="006378BF"/>
    <w:rsid w:val="00637975"/>
    <w:rsid w:val="00637B87"/>
    <w:rsid w:val="00637CDC"/>
    <w:rsid w:val="00637E33"/>
    <w:rsid w:val="006400A3"/>
    <w:rsid w:val="00640428"/>
    <w:rsid w:val="00640799"/>
    <w:rsid w:val="0064080A"/>
    <w:rsid w:val="00640A55"/>
    <w:rsid w:val="00640DA7"/>
    <w:rsid w:val="00642DBC"/>
    <w:rsid w:val="00643010"/>
    <w:rsid w:val="006432A1"/>
    <w:rsid w:val="00643FAC"/>
    <w:rsid w:val="00644C86"/>
    <w:rsid w:val="00645173"/>
    <w:rsid w:val="0064579B"/>
    <w:rsid w:val="00645A8E"/>
    <w:rsid w:val="00646143"/>
    <w:rsid w:val="00647384"/>
    <w:rsid w:val="00647F13"/>
    <w:rsid w:val="00650481"/>
    <w:rsid w:val="006507E8"/>
    <w:rsid w:val="00650981"/>
    <w:rsid w:val="006509AD"/>
    <w:rsid w:val="006509FC"/>
    <w:rsid w:val="00650AE3"/>
    <w:rsid w:val="006511C9"/>
    <w:rsid w:val="00651BB4"/>
    <w:rsid w:val="00652640"/>
    <w:rsid w:val="006528C3"/>
    <w:rsid w:val="00652983"/>
    <w:rsid w:val="00652B7D"/>
    <w:rsid w:val="0065307A"/>
    <w:rsid w:val="0065308E"/>
    <w:rsid w:val="00653B2C"/>
    <w:rsid w:val="006547CB"/>
    <w:rsid w:val="00654E48"/>
    <w:rsid w:val="00655104"/>
    <w:rsid w:val="00655124"/>
    <w:rsid w:val="006555BB"/>
    <w:rsid w:val="00655F9B"/>
    <w:rsid w:val="0065611C"/>
    <w:rsid w:val="006568FE"/>
    <w:rsid w:val="00656B04"/>
    <w:rsid w:val="00656F48"/>
    <w:rsid w:val="006573CF"/>
    <w:rsid w:val="00660F7A"/>
    <w:rsid w:val="006617C2"/>
    <w:rsid w:val="00661C36"/>
    <w:rsid w:val="00661C9D"/>
    <w:rsid w:val="00661E71"/>
    <w:rsid w:val="00661EE4"/>
    <w:rsid w:val="00662215"/>
    <w:rsid w:val="00662855"/>
    <w:rsid w:val="0066358C"/>
    <w:rsid w:val="00663803"/>
    <w:rsid w:val="00663BCB"/>
    <w:rsid w:val="00664A27"/>
    <w:rsid w:val="00664BFD"/>
    <w:rsid w:val="00665CA4"/>
    <w:rsid w:val="00666006"/>
    <w:rsid w:val="006660CF"/>
    <w:rsid w:val="00666616"/>
    <w:rsid w:val="00666BA6"/>
    <w:rsid w:val="006672CB"/>
    <w:rsid w:val="0066759C"/>
    <w:rsid w:val="00667B71"/>
    <w:rsid w:val="00667D50"/>
    <w:rsid w:val="006707A3"/>
    <w:rsid w:val="00670AF4"/>
    <w:rsid w:val="006711BF"/>
    <w:rsid w:val="00672B0F"/>
    <w:rsid w:val="00672C13"/>
    <w:rsid w:val="0067304F"/>
    <w:rsid w:val="006730AD"/>
    <w:rsid w:val="006732EE"/>
    <w:rsid w:val="00673AEA"/>
    <w:rsid w:val="00674491"/>
    <w:rsid w:val="00674E9B"/>
    <w:rsid w:val="006755D0"/>
    <w:rsid w:val="00675AA3"/>
    <w:rsid w:val="00675C5D"/>
    <w:rsid w:val="006765CD"/>
    <w:rsid w:val="006766D1"/>
    <w:rsid w:val="00676ED5"/>
    <w:rsid w:val="006772E6"/>
    <w:rsid w:val="00677FB3"/>
    <w:rsid w:val="00680395"/>
    <w:rsid w:val="00680C2E"/>
    <w:rsid w:val="00681778"/>
    <w:rsid w:val="00681FA4"/>
    <w:rsid w:val="006820C0"/>
    <w:rsid w:val="00682511"/>
    <w:rsid w:val="00683384"/>
    <w:rsid w:val="00683454"/>
    <w:rsid w:val="0068530F"/>
    <w:rsid w:val="006855E6"/>
    <w:rsid w:val="006859EB"/>
    <w:rsid w:val="00685F7A"/>
    <w:rsid w:val="0068641C"/>
    <w:rsid w:val="0068691D"/>
    <w:rsid w:val="00686CB0"/>
    <w:rsid w:val="00687C17"/>
    <w:rsid w:val="0069061A"/>
    <w:rsid w:val="00690952"/>
    <w:rsid w:val="00690FB8"/>
    <w:rsid w:val="006911C5"/>
    <w:rsid w:val="00691C30"/>
    <w:rsid w:val="00691DE5"/>
    <w:rsid w:val="00692341"/>
    <w:rsid w:val="00692575"/>
    <w:rsid w:val="00693366"/>
    <w:rsid w:val="006942C7"/>
    <w:rsid w:val="006943BC"/>
    <w:rsid w:val="00694406"/>
    <w:rsid w:val="006952B5"/>
    <w:rsid w:val="006958B5"/>
    <w:rsid w:val="00697DA6"/>
    <w:rsid w:val="00697FF7"/>
    <w:rsid w:val="006A13F2"/>
    <w:rsid w:val="006A2DB9"/>
    <w:rsid w:val="006A4946"/>
    <w:rsid w:val="006A4E72"/>
    <w:rsid w:val="006A52EC"/>
    <w:rsid w:val="006A5854"/>
    <w:rsid w:val="006A758F"/>
    <w:rsid w:val="006A7738"/>
    <w:rsid w:val="006A7AFF"/>
    <w:rsid w:val="006A7B52"/>
    <w:rsid w:val="006A7C15"/>
    <w:rsid w:val="006B0120"/>
    <w:rsid w:val="006B03C2"/>
    <w:rsid w:val="006B03CC"/>
    <w:rsid w:val="006B0DA6"/>
    <w:rsid w:val="006B13AE"/>
    <w:rsid w:val="006B1AD7"/>
    <w:rsid w:val="006B1E3A"/>
    <w:rsid w:val="006B1EDE"/>
    <w:rsid w:val="006B1F6C"/>
    <w:rsid w:val="006B2277"/>
    <w:rsid w:val="006B2340"/>
    <w:rsid w:val="006B2942"/>
    <w:rsid w:val="006B2AFC"/>
    <w:rsid w:val="006B3721"/>
    <w:rsid w:val="006B4F02"/>
    <w:rsid w:val="006B5F78"/>
    <w:rsid w:val="006B61DC"/>
    <w:rsid w:val="006B6975"/>
    <w:rsid w:val="006B6AC7"/>
    <w:rsid w:val="006B6B4D"/>
    <w:rsid w:val="006B6CE7"/>
    <w:rsid w:val="006B71BC"/>
    <w:rsid w:val="006B7C6A"/>
    <w:rsid w:val="006B7E6A"/>
    <w:rsid w:val="006C00C1"/>
    <w:rsid w:val="006C027B"/>
    <w:rsid w:val="006C08C3"/>
    <w:rsid w:val="006C111E"/>
    <w:rsid w:val="006C164D"/>
    <w:rsid w:val="006C231A"/>
    <w:rsid w:val="006C2804"/>
    <w:rsid w:val="006C2C93"/>
    <w:rsid w:val="006C2FEA"/>
    <w:rsid w:val="006C30C7"/>
    <w:rsid w:val="006C3D2D"/>
    <w:rsid w:val="006C450F"/>
    <w:rsid w:val="006C45B5"/>
    <w:rsid w:val="006C4C61"/>
    <w:rsid w:val="006C5426"/>
    <w:rsid w:val="006C7556"/>
    <w:rsid w:val="006D019D"/>
    <w:rsid w:val="006D028A"/>
    <w:rsid w:val="006D0A97"/>
    <w:rsid w:val="006D17AA"/>
    <w:rsid w:val="006D230D"/>
    <w:rsid w:val="006D277D"/>
    <w:rsid w:val="006D284F"/>
    <w:rsid w:val="006D2FC7"/>
    <w:rsid w:val="006D3129"/>
    <w:rsid w:val="006D4106"/>
    <w:rsid w:val="006D471B"/>
    <w:rsid w:val="006D52D7"/>
    <w:rsid w:val="006D5550"/>
    <w:rsid w:val="006D6438"/>
    <w:rsid w:val="006D707B"/>
    <w:rsid w:val="006D708F"/>
    <w:rsid w:val="006E182A"/>
    <w:rsid w:val="006E1988"/>
    <w:rsid w:val="006E2077"/>
    <w:rsid w:val="006E2379"/>
    <w:rsid w:val="006E2C0F"/>
    <w:rsid w:val="006E3515"/>
    <w:rsid w:val="006E42B4"/>
    <w:rsid w:val="006E42FF"/>
    <w:rsid w:val="006E4F8B"/>
    <w:rsid w:val="006E5AE5"/>
    <w:rsid w:val="006E625F"/>
    <w:rsid w:val="006E6D22"/>
    <w:rsid w:val="006E6F98"/>
    <w:rsid w:val="006E74E9"/>
    <w:rsid w:val="006E765D"/>
    <w:rsid w:val="006F00A4"/>
    <w:rsid w:val="006F08A1"/>
    <w:rsid w:val="006F0D10"/>
    <w:rsid w:val="006F1664"/>
    <w:rsid w:val="006F18CB"/>
    <w:rsid w:val="006F2914"/>
    <w:rsid w:val="006F35AA"/>
    <w:rsid w:val="006F3878"/>
    <w:rsid w:val="006F51CB"/>
    <w:rsid w:val="006F5721"/>
    <w:rsid w:val="006F5798"/>
    <w:rsid w:val="006F57B4"/>
    <w:rsid w:val="006F5E65"/>
    <w:rsid w:val="006F655C"/>
    <w:rsid w:val="006F660F"/>
    <w:rsid w:val="006F73D7"/>
    <w:rsid w:val="006F76E5"/>
    <w:rsid w:val="006F7B28"/>
    <w:rsid w:val="006F7BC9"/>
    <w:rsid w:val="006F7C4F"/>
    <w:rsid w:val="007006CC"/>
    <w:rsid w:val="007006DA"/>
    <w:rsid w:val="007007E9"/>
    <w:rsid w:val="00700A3A"/>
    <w:rsid w:val="00700B3A"/>
    <w:rsid w:val="00701085"/>
    <w:rsid w:val="0070172D"/>
    <w:rsid w:val="0070195B"/>
    <w:rsid w:val="00702526"/>
    <w:rsid w:val="00702586"/>
    <w:rsid w:val="00702983"/>
    <w:rsid w:val="00702B77"/>
    <w:rsid w:val="00702DBE"/>
    <w:rsid w:val="0070391E"/>
    <w:rsid w:val="00703C81"/>
    <w:rsid w:val="00704C66"/>
    <w:rsid w:val="00704F09"/>
    <w:rsid w:val="00704F58"/>
    <w:rsid w:val="00706755"/>
    <w:rsid w:val="00706998"/>
    <w:rsid w:val="00707E16"/>
    <w:rsid w:val="007107F9"/>
    <w:rsid w:val="0071096F"/>
    <w:rsid w:val="007109DD"/>
    <w:rsid w:val="007116EB"/>
    <w:rsid w:val="00711B02"/>
    <w:rsid w:val="007123F8"/>
    <w:rsid w:val="00712A7C"/>
    <w:rsid w:val="00712E40"/>
    <w:rsid w:val="007131CE"/>
    <w:rsid w:val="0071391D"/>
    <w:rsid w:val="00714A8A"/>
    <w:rsid w:val="00714EDB"/>
    <w:rsid w:val="00714F4F"/>
    <w:rsid w:val="00716570"/>
    <w:rsid w:val="00716647"/>
    <w:rsid w:val="0071689D"/>
    <w:rsid w:val="007169F4"/>
    <w:rsid w:val="00720BAF"/>
    <w:rsid w:val="0072187B"/>
    <w:rsid w:val="0072262F"/>
    <w:rsid w:val="007231AE"/>
    <w:rsid w:val="00723227"/>
    <w:rsid w:val="00723BC7"/>
    <w:rsid w:val="00724744"/>
    <w:rsid w:val="00724996"/>
    <w:rsid w:val="0072556F"/>
    <w:rsid w:val="007257A6"/>
    <w:rsid w:val="00725A51"/>
    <w:rsid w:val="0072673B"/>
    <w:rsid w:val="00727A39"/>
    <w:rsid w:val="00727CA7"/>
    <w:rsid w:val="00727E11"/>
    <w:rsid w:val="007301DD"/>
    <w:rsid w:val="007305EA"/>
    <w:rsid w:val="0073091D"/>
    <w:rsid w:val="00730ED4"/>
    <w:rsid w:val="00730EEB"/>
    <w:rsid w:val="0073277C"/>
    <w:rsid w:val="0073383F"/>
    <w:rsid w:val="00733D1A"/>
    <w:rsid w:val="00733EA1"/>
    <w:rsid w:val="007345ED"/>
    <w:rsid w:val="00735858"/>
    <w:rsid w:val="007358A0"/>
    <w:rsid w:val="00735979"/>
    <w:rsid w:val="0073604D"/>
    <w:rsid w:val="00736159"/>
    <w:rsid w:val="00736E8F"/>
    <w:rsid w:val="0073711D"/>
    <w:rsid w:val="007379E3"/>
    <w:rsid w:val="00737C52"/>
    <w:rsid w:val="00740844"/>
    <w:rsid w:val="00741E1D"/>
    <w:rsid w:val="007421ED"/>
    <w:rsid w:val="007429C1"/>
    <w:rsid w:val="0074373F"/>
    <w:rsid w:val="00744529"/>
    <w:rsid w:val="00744735"/>
    <w:rsid w:val="00744990"/>
    <w:rsid w:val="007449E8"/>
    <w:rsid w:val="0074561B"/>
    <w:rsid w:val="00746BAC"/>
    <w:rsid w:val="007471EE"/>
    <w:rsid w:val="0074750F"/>
    <w:rsid w:val="00750710"/>
    <w:rsid w:val="00750A55"/>
    <w:rsid w:val="00752142"/>
    <w:rsid w:val="00752645"/>
    <w:rsid w:val="00752959"/>
    <w:rsid w:val="00752C4E"/>
    <w:rsid w:val="007531FE"/>
    <w:rsid w:val="00753690"/>
    <w:rsid w:val="0075387D"/>
    <w:rsid w:val="00753F0E"/>
    <w:rsid w:val="007541C8"/>
    <w:rsid w:val="00754A46"/>
    <w:rsid w:val="00754D78"/>
    <w:rsid w:val="00756E3F"/>
    <w:rsid w:val="0075723C"/>
    <w:rsid w:val="0075797D"/>
    <w:rsid w:val="00760089"/>
    <w:rsid w:val="00760254"/>
    <w:rsid w:val="007609F5"/>
    <w:rsid w:val="00760ACE"/>
    <w:rsid w:val="00760C21"/>
    <w:rsid w:val="0076108B"/>
    <w:rsid w:val="007617C6"/>
    <w:rsid w:val="007629C9"/>
    <w:rsid w:val="00762D69"/>
    <w:rsid w:val="007652E8"/>
    <w:rsid w:val="007655DE"/>
    <w:rsid w:val="00765704"/>
    <w:rsid w:val="0076578A"/>
    <w:rsid w:val="00765A34"/>
    <w:rsid w:val="00765C15"/>
    <w:rsid w:val="00765F5C"/>
    <w:rsid w:val="00766A03"/>
    <w:rsid w:val="00766B95"/>
    <w:rsid w:val="0076791C"/>
    <w:rsid w:val="00767F54"/>
    <w:rsid w:val="007704FA"/>
    <w:rsid w:val="00770BD0"/>
    <w:rsid w:val="00770DDA"/>
    <w:rsid w:val="00770EA1"/>
    <w:rsid w:val="00770FEB"/>
    <w:rsid w:val="00771D2F"/>
    <w:rsid w:val="00773335"/>
    <w:rsid w:val="00773A76"/>
    <w:rsid w:val="00773DB8"/>
    <w:rsid w:val="00773F6F"/>
    <w:rsid w:val="00774229"/>
    <w:rsid w:val="00774745"/>
    <w:rsid w:val="00775994"/>
    <w:rsid w:val="00776072"/>
    <w:rsid w:val="0077608B"/>
    <w:rsid w:val="00776191"/>
    <w:rsid w:val="007768A2"/>
    <w:rsid w:val="0077789A"/>
    <w:rsid w:val="0078001D"/>
    <w:rsid w:val="00780B42"/>
    <w:rsid w:val="00780FFE"/>
    <w:rsid w:val="007810DC"/>
    <w:rsid w:val="007813E2"/>
    <w:rsid w:val="0078197A"/>
    <w:rsid w:val="0078275B"/>
    <w:rsid w:val="00783C99"/>
    <w:rsid w:val="007846C7"/>
    <w:rsid w:val="007851B9"/>
    <w:rsid w:val="007868F8"/>
    <w:rsid w:val="00786A9A"/>
    <w:rsid w:val="00787CED"/>
    <w:rsid w:val="00790166"/>
    <w:rsid w:val="00790FB0"/>
    <w:rsid w:val="007912BB"/>
    <w:rsid w:val="00791E36"/>
    <w:rsid w:val="00793236"/>
    <w:rsid w:val="00793367"/>
    <w:rsid w:val="0079357F"/>
    <w:rsid w:val="007939AF"/>
    <w:rsid w:val="00793AAA"/>
    <w:rsid w:val="00793F0B"/>
    <w:rsid w:val="00794090"/>
    <w:rsid w:val="00794365"/>
    <w:rsid w:val="007943B2"/>
    <w:rsid w:val="007945F7"/>
    <w:rsid w:val="0079471B"/>
    <w:rsid w:val="007947A5"/>
    <w:rsid w:val="00794CBC"/>
    <w:rsid w:val="00795E0F"/>
    <w:rsid w:val="00796416"/>
    <w:rsid w:val="007977FD"/>
    <w:rsid w:val="00797EE4"/>
    <w:rsid w:val="007A0694"/>
    <w:rsid w:val="007A0FCA"/>
    <w:rsid w:val="007A1FC0"/>
    <w:rsid w:val="007A27D7"/>
    <w:rsid w:val="007A34B6"/>
    <w:rsid w:val="007A3A61"/>
    <w:rsid w:val="007A3EB3"/>
    <w:rsid w:val="007A4A6D"/>
    <w:rsid w:val="007A4CEE"/>
    <w:rsid w:val="007A620B"/>
    <w:rsid w:val="007A6540"/>
    <w:rsid w:val="007A6C7D"/>
    <w:rsid w:val="007B0511"/>
    <w:rsid w:val="007B078A"/>
    <w:rsid w:val="007B0D8E"/>
    <w:rsid w:val="007B0FE4"/>
    <w:rsid w:val="007B1356"/>
    <w:rsid w:val="007B1390"/>
    <w:rsid w:val="007B1825"/>
    <w:rsid w:val="007B2023"/>
    <w:rsid w:val="007B2321"/>
    <w:rsid w:val="007B232B"/>
    <w:rsid w:val="007B2C7A"/>
    <w:rsid w:val="007B3138"/>
    <w:rsid w:val="007B33ED"/>
    <w:rsid w:val="007B3449"/>
    <w:rsid w:val="007B3667"/>
    <w:rsid w:val="007B4395"/>
    <w:rsid w:val="007B476D"/>
    <w:rsid w:val="007B4859"/>
    <w:rsid w:val="007B51A6"/>
    <w:rsid w:val="007B59BB"/>
    <w:rsid w:val="007B612C"/>
    <w:rsid w:val="007B623C"/>
    <w:rsid w:val="007B6A95"/>
    <w:rsid w:val="007B7156"/>
    <w:rsid w:val="007B7FD0"/>
    <w:rsid w:val="007C0E7F"/>
    <w:rsid w:val="007C0ED3"/>
    <w:rsid w:val="007C11A2"/>
    <w:rsid w:val="007C11E2"/>
    <w:rsid w:val="007C135E"/>
    <w:rsid w:val="007C1BC4"/>
    <w:rsid w:val="007C2577"/>
    <w:rsid w:val="007C28D8"/>
    <w:rsid w:val="007C34C4"/>
    <w:rsid w:val="007C36AA"/>
    <w:rsid w:val="007C374B"/>
    <w:rsid w:val="007C40F4"/>
    <w:rsid w:val="007C4C19"/>
    <w:rsid w:val="007C576F"/>
    <w:rsid w:val="007C5787"/>
    <w:rsid w:val="007C5A7A"/>
    <w:rsid w:val="007C64DF"/>
    <w:rsid w:val="007C64F2"/>
    <w:rsid w:val="007C6561"/>
    <w:rsid w:val="007C6AF2"/>
    <w:rsid w:val="007C76BC"/>
    <w:rsid w:val="007C7C66"/>
    <w:rsid w:val="007C7E06"/>
    <w:rsid w:val="007C7E8B"/>
    <w:rsid w:val="007D0199"/>
    <w:rsid w:val="007D0270"/>
    <w:rsid w:val="007D0716"/>
    <w:rsid w:val="007D0FC4"/>
    <w:rsid w:val="007D134C"/>
    <w:rsid w:val="007D1608"/>
    <w:rsid w:val="007D164B"/>
    <w:rsid w:val="007D180D"/>
    <w:rsid w:val="007D198C"/>
    <w:rsid w:val="007D1A08"/>
    <w:rsid w:val="007D27D9"/>
    <w:rsid w:val="007D2D12"/>
    <w:rsid w:val="007D3BA7"/>
    <w:rsid w:val="007D4472"/>
    <w:rsid w:val="007D4D98"/>
    <w:rsid w:val="007D4EDB"/>
    <w:rsid w:val="007D4FD0"/>
    <w:rsid w:val="007D5E2C"/>
    <w:rsid w:val="007D6CBE"/>
    <w:rsid w:val="007D71AC"/>
    <w:rsid w:val="007E07B9"/>
    <w:rsid w:val="007E08AD"/>
    <w:rsid w:val="007E0DF8"/>
    <w:rsid w:val="007E1196"/>
    <w:rsid w:val="007E171E"/>
    <w:rsid w:val="007E22AF"/>
    <w:rsid w:val="007E2512"/>
    <w:rsid w:val="007E28FF"/>
    <w:rsid w:val="007E343D"/>
    <w:rsid w:val="007E4492"/>
    <w:rsid w:val="007E5360"/>
    <w:rsid w:val="007E5E44"/>
    <w:rsid w:val="007E6A5B"/>
    <w:rsid w:val="007E6B66"/>
    <w:rsid w:val="007E7278"/>
    <w:rsid w:val="007E738E"/>
    <w:rsid w:val="007E7F99"/>
    <w:rsid w:val="007F0B60"/>
    <w:rsid w:val="007F0E1E"/>
    <w:rsid w:val="007F2417"/>
    <w:rsid w:val="007F2471"/>
    <w:rsid w:val="007F2704"/>
    <w:rsid w:val="007F291A"/>
    <w:rsid w:val="007F2C99"/>
    <w:rsid w:val="007F35A6"/>
    <w:rsid w:val="007F3A22"/>
    <w:rsid w:val="007F4931"/>
    <w:rsid w:val="007F4A76"/>
    <w:rsid w:val="007F56FA"/>
    <w:rsid w:val="007F5FC7"/>
    <w:rsid w:val="007F6306"/>
    <w:rsid w:val="007F6BCE"/>
    <w:rsid w:val="007F6CBC"/>
    <w:rsid w:val="007F6E3E"/>
    <w:rsid w:val="007F6E99"/>
    <w:rsid w:val="007F7B30"/>
    <w:rsid w:val="007F7BE3"/>
    <w:rsid w:val="00800447"/>
    <w:rsid w:val="008008B1"/>
    <w:rsid w:val="008009E2"/>
    <w:rsid w:val="00800AFC"/>
    <w:rsid w:val="00800B3D"/>
    <w:rsid w:val="00800CE5"/>
    <w:rsid w:val="00800E91"/>
    <w:rsid w:val="00800ED2"/>
    <w:rsid w:val="00800ED7"/>
    <w:rsid w:val="00801B66"/>
    <w:rsid w:val="00802906"/>
    <w:rsid w:val="00802ACC"/>
    <w:rsid w:val="00802D1E"/>
    <w:rsid w:val="008043D7"/>
    <w:rsid w:val="008059A0"/>
    <w:rsid w:val="008059C1"/>
    <w:rsid w:val="00807338"/>
    <w:rsid w:val="00807480"/>
    <w:rsid w:val="008076A6"/>
    <w:rsid w:val="00807854"/>
    <w:rsid w:val="00807AED"/>
    <w:rsid w:val="00810BEA"/>
    <w:rsid w:val="00810EB7"/>
    <w:rsid w:val="0081144E"/>
    <w:rsid w:val="008116EA"/>
    <w:rsid w:val="008119A3"/>
    <w:rsid w:val="008124C7"/>
    <w:rsid w:val="008125D5"/>
    <w:rsid w:val="00812704"/>
    <w:rsid w:val="00812AFA"/>
    <w:rsid w:val="00812DA2"/>
    <w:rsid w:val="008135C1"/>
    <w:rsid w:val="008140F6"/>
    <w:rsid w:val="00814493"/>
    <w:rsid w:val="00814536"/>
    <w:rsid w:val="008149FD"/>
    <w:rsid w:val="00814AA7"/>
    <w:rsid w:val="00814D48"/>
    <w:rsid w:val="0081537E"/>
    <w:rsid w:val="00815688"/>
    <w:rsid w:val="00816F47"/>
    <w:rsid w:val="00817016"/>
    <w:rsid w:val="008175A4"/>
    <w:rsid w:val="00817654"/>
    <w:rsid w:val="00817F50"/>
    <w:rsid w:val="00820346"/>
    <w:rsid w:val="00820475"/>
    <w:rsid w:val="00821038"/>
    <w:rsid w:val="00821217"/>
    <w:rsid w:val="00821C89"/>
    <w:rsid w:val="00822C3C"/>
    <w:rsid w:val="00822EF1"/>
    <w:rsid w:val="0082310B"/>
    <w:rsid w:val="00823CFE"/>
    <w:rsid w:val="008240F8"/>
    <w:rsid w:val="008244C8"/>
    <w:rsid w:val="008246E6"/>
    <w:rsid w:val="00824724"/>
    <w:rsid w:val="00824A3C"/>
    <w:rsid w:val="00824B02"/>
    <w:rsid w:val="008257B9"/>
    <w:rsid w:val="00825C5B"/>
    <w:rsid w:val="00826438"/>
    <w:rsid w:val="00826776"/>
    <w:rsid w:val="00827596"/>
    <w:rsid w:val="008306CA"/>
    <w:rsid w:val="00830FF6"/>
    <w:rsid w:val="008318DE"/>
    <w:rsid w:val="00831906"/>
    <w:rsid w:val="00832C42"/>
    <w:rsid w:val="00833535"/>
    <w:rsid w:val="0083353B"/>
    <w:rsid w:val="00834142"/>
    <w:rsid w:val="00834981"/>
    <w:rsid w:val="00835178"/>
    <w:rsid w:val="008351C5"/>
    <w:rsid w:val="00835861"/>
    <w:rsid w:val="008359E0"/>
    <w:rsid w:val="00836147"/>
    <w:rsid w:val="0083668D"/>
    <w:rsid w:val="0083754F"/>
    <w:rsid w:val="0083771B"/>
    <w:rsid w:val="00837774"/>
    <w:rsid w:val="00837CD1"/>
    <w:rsid w:val="00837DDA"/>
    <w:rsid w:val="0084046E"/>
    <w:rsid w:val="008405CF"/>
    <w:rsid w:val="00840D69"/>
    <w:rsid w:val="00840E10"/>
    <w:rsid w:val="00840F26"/>
    <w:rsid w:val="008414CB"/>
    <w:rsid w:val="00841EA5"/>
    <w:rsid w:val="00842DE2"/>
    <w:rsid w:val="00843515"/>
    <w:rsid w:val="00845878"/>
    <w:rsid w:val="008459B0"/>
    <w:rsid w:val="00846864"/>
    <w:rsid w:val="00846D1E"/>
    <w:rsid w:val="008476D5"/>
    <w:rsid w:val="008477F1"/>
    <w:rsid w:val="00847BD3"/>
    <w:rsid w:val="0085100F"/>
    <w:rsid w:val="00851226"/>
    <w:rsid w:val="00851BE3"/>
    <w:rsid w:val="008525EC"/>
    <w:rsid w:val="00852F05"/>
    <w:rsid w:val="00853621"/>
    <w:rsid w:val="00853A02"/>
    <w:rsid w:val="00853F45"/>
    <w:rsid w:val="0085410A"/>
    <w:rsid w:val="00854C50"/>
    <w:rsid w:val="00854F2F"/>
    <w:rsid w:val="00855B09"/>
    <w:rsid w:val="00855B75"/>
    <w:rsid w:val="008561B0"/>
    <w:rsid w:val="008562BE"/>
    <w:rsid w:val="0085649F"/>
    <w:rsid w:val="00856683"/>
    <w:rsid w:val="00856B23"/>
    <w:rsid w:val="00857C26"/>
    <w:rsid w:val="008601AF"/>
    <w:rsid w:val="00860CF5"/>
    <w:rsid w:val="00861172"/>
    <w:rsid w:val="008612C1"/>
    <w:rsid w:val="00861428"/>
    <w:rsid w:val="00861B41"/>
    <w:rsid w:val="00861D29"/>
    <w:rsid w:val="0086269B"/>
    <w:rsid w:val="00862E46"/>
    <w:rsid w:val="0086307E"/>
    <w:rsid w:val="00863194"/>
    <w:rsid w:val="00864163"/>
    <w:rsid w:val="00864858"/>
    <w:rsid w:val="00865203"/>
    <w:rsid w:val="00865D5A"/>
    <w:rsid w:val="008662C9"/>
    <w:rsid w:val="008673AD"/>
    <w:rsid w:val="008704D6"/>
    <w:rsid w:val="0087060B"/>
    <w:rsid w:val="00870FF0"/>
    <w:rsid w:val="00871F65"/>
    <w:rsid w:val="008725A0"/>
    <w:rsid w:val="008738F8"/>
    <w:rsid w:val="00873955"/>
    <w:rsid w:val="00874762"/>
    <w:rsid w:val="00875B00"/>
    <w:rsid w:val="00877280"/>
    <w:rsid w:val="008776A8"/>
    <w:rsid w:val="00880407"/>
    <w:rsid w:val="00882FE3"/>
    <w:rsid w:val="00882FE9"/>
    <w:rsid w:val="00883667"/>
    <w:rsid w:val="00883733"/>
    <w:rsid w:val="008838A7"/>
    <w:rsid w:val="00883958"/>
    <w:rsid w:val="008843BB"/>
    <w:rsid w:val="008846F9"/>
    <w:rsid w:val="008857EF"/>
    <w:rsid w:val="00885AEB"/>
    <w:rsid w:val="00886782"/>
    <w:rsid w:val="00886E62"/>
    <w:rsid w:val="00886EF1"/>
    <w:rsid w:val="008872B1"/>
    <w:rsid w:val="008877C7"/>
    <w:rsid w:val="00887BC5"/>
    <w:rsid w:val="00890078"/>
    <w:rsid w:val="00890657"/>
    <w:rsid w:val="00890A62"/>
    <w:rsid w:val="00891372"/>
    <w:rsid w:val="00891D80"/>
    <w:rsid w:val="008921B2"/>
    <w:rsid w:val="008932E9"/>
    <w:rsid w:val="00894851"/>
    <w:rsid w:val="0089502C"/>
    <w:rsid w:val="0089537D"/>
    <w:rsid w:val="008958F6"/>
    <w:rsid w:val="008966D2"/>
    <w:rsid w:val="00897733"/>
    <w:rsid w:val="008979D8"/>
    <w:rsid w:val="008A01E3"/>
    <w:rsid w:val="008A048D"/>
    <w:rsid w:val="008A08B4"/>
    <w:rsid w:val="008A283B"/>
    <w:rsid w:val="008A34A3"/>
    <w:rsid w:val="008A35B1"/>
    <w:rsid w:val="008A3F06"/>
    <w:rsid w:val="008A7406"/>
    <w:rsid w:val="008A7BE5"/>
    <w:rsid w:val="008A7E8F"/>
    <w:rsid w:val="008A7FBF"/>
    <w:rsid w:val="008B0370"/>
    <w:rsid w:val="008B125E"/>
    <w:rsid w:val="008B2159"/>
    <w:rsid w:val="008B22C0"/>
    <w:rsid w:val="008B293C"/>
    <w:rsid w:val="008B373E"/>
    <w:rsid w:val="008B3911"/>
    <w:rsid w:val="008B3DFE"/>
    <w:rsid w:val="008B4344"/>
    <w:rsid w:val="008B65A5"/>
    <w:rsid w:val="008B6F3C"/>
    <w:rsid w:val="008B77EC"/>
    <w:rsid w:val="008C0CC4"/>
    <w:rsid w:val="008C0FF6"/>
    <w:rsid w:val="008C1025"/>
    <w:rsid w:val="008C13FB"/>
    <w:rsid w:val="008C1915"/>
    <w:rsid w:val="008C1953"/>
    <w:rsid w:val="008C1C3A"/>
    <w:rsid w:val="008C2097"/>
    <w:rsid w:val="008C33DB"/>
    <w:rsid w:val="008C423D"/>
    <w:rsid w:val="008C5027"/>
    <w:rsid w:val="008C58B4"/>
    <w:rsid w:val="008C6829"/>
    <w:rsid w:val="008C6A56"/>
    <w:rsid w:val="008C6CEA"/>
    <w:rsid w:val="008C7284"/>
    <w:rsid w:val="008C7759"/>
    <w:rsid w:val="008C7B87"/>
    <w:rsid w:val="008D07B1"/>
    <w:rsid w:val="008D07BB"/>
    <w:rsid w:val="008D0840"/>
    <w:rsid w:val="008D0C34"/>
    <w:rsid w:val="008D1032"/>
    <w:rsid w:val="008D1378"/>
    <w:rsid w:val="008D13A3"/>
    <w:rsid w:val="008D15AE"/>
    <w:rsid w:val="008D23F0"/>
    <w:rsid w:val="008D2C73"/>
    <w:rsid w:val="008D2F5D"/>
    <w:rsid w:val="008D33FF"/>
    <w:rsid w:val="008D35B7"/>
    <w:rsid w:val="008D52E2"/>
    <w:rsid w:val="008D5739"/>
    <w:rsid w:val="008D6E00"/>
    <w:rsid w:val="008E036C"/>
    <w:rsid w:val="008E09FA"/>
    <w:rsid w:val="008E0CE3"/>
    <w:rsid w:val="008E0DC9"/>
    <w:rsid w:val="008E0E05"/>
    <w:rsid w:val="008E1421"/>
    <w:rsid w:val="008E193B"/>
    <w:rsid w:val="008E20C0"/>
    <w:rsid w:val="008E2BFA"/>
    <w:rsid w:val="008E3C0E"/>
    <w:rsid w:val="008E3D48"/>
    <w:rsid w:val="008E5F2A"/>
    <w:rsid w:val="008E603A"/>
    <w:rsid w:val="008E62C2"/>
    <w:rsid w:val="008E64B0"/>
    <w:rsid w:val="008E682E"/>
    <w:rsid w:val="008E682F"/>
    <w:rsid w:val="008E7A2D"/>
    <w:rsid w:val="008F0674"/>
    <w:rsid w:val="008F1AD1"/>
    <w:rsid w:val="008F1EBF"/>
    <w:rsid w:val="008F238B"/>
    <w:rsid w:val="008F276E"/>
    <w:rsid w:val="008F2801"/>
    <w:rsid w:val="008F398C"/>
    <w:rsid w:val="008F3F2B"/>
    <w:rsid w:val="008F412E"/>
    <w:rsid w:val="008F440E"/>
    <w:rsid w:val="008F4511"/>
    <w:rsid w:val="008F50CF"/>
    <w:rsid w:val="008F51BA"/>
    <w:rsid w:val="008F5680"/>
    <w:rsid w:val="008F6040"/>
    <w:rsid w:val="008F6C3F"/>
    <w:rsid w:val="008F6CE0"/>
    <w:rsid w:val="008F6E27"/>
    <w:rsid w:val="008F78FA"/>
    <w:rsid w:val="008F7E64"/>
    <w:rsid w:val="009018C7"/>
    <w:rsid w:val="00901A79"/>
    <w:rsid w:val="00901B3D"/>
    <w:rsid w:val="00902DC4"/>
    <w:rsid w:val="009033FE"/>
    <w:rsid w:val="00903502"/>
    <w:rsid w:val="00903CA4"/>
    <w:rsid w:val="00903F69"/>
    <w:rsid w:val="00903FAC"/>
    <w:rsid w:val="0090476F"/>
    <w:rsid w:val="00904BDE"/>
    <w:rsid w:val="00904C7B"/>
    <w:rsid w:val="00904EB9"/>
    <w:rsid w:val="00905424"/>
    <w:rsid w:val="00905DE5"/>
    <w:rsid w:val="00906246"/>
    <w:rsid w:val="00907938"/>
    <w:rsid w:val="00907B19"/>
    <w:rsid w:val="009120F3"/>
    <w:rsid w:val="00912A84"/>
    <w:rsid w:val="00912D51"/>
    <w:rsid w:val="0091310E"/>
    <w:rsid w:val="009144E2"/>
    <w:rsid w:val="00915CA3"/>
    <w:rsid w:val="009171F0"/>
    <w:rsid w:val="009172C7"/>
    <w:rsid w:val="00920E59"/>
    <w:rsid w:val="00921498"/>
    <w:rsid w:val="00921740"/>
    <w:rsid w:val="00921B64"/>
    <w:rsid w:val="0092202A"/>
    <w:rsid w:val="00923E83"/>
    <w:rsid w:val="00923FA7"/>
    <w:rsid w:val="009245E5"/>
    <w:rsid w:val="0092475A"/>
    <w:rsid w:val="00924F8B"/>
    <w:rsid w:val="00924FB7"/>
    <w:rsid w:val="0092550B"/>
    <w:rsid w:val="00925A27"/>
    <w:rsid w:val="00926796"/>
    <w:rsid w:val="009268E9"/>
    <w:rsid w:val="00927717"/>
    <w:rsid w:val="00927C86"/>
    <w:rsid w:val="00927E3C"/>
    <w:rsid w:val="00932732"/>
    <w:rsid w:val="00933530"/>
    <w:rsid w:val="00933923"/>
    <w:rsid w:val="009339FA"/>
    <w:rsid w:val="00934069"/>
    <w:rsid w:val="00934D68"/>
    <w:rsid w:val="009352B8"/>
    <w:rsid w:val="00935B6B"/>
    <w:rsid w:val="00935BF6"/>
    <w:rsid w:val="00935C80"/>
    <w:rsid w:val="00935D83"/>
    <w:rsid w:val="00935EB5"/>
    <w:rsid w:val="00936DBB"/>
    <w:rsid w:val="00937021"/>
    <w:rsid w:val="00937130"/>
    <w:rsid w:val="00937384"/>
    <w:rsid w:val="00937753"/>
    <w:rsid w:val="00937C70"/>
    <w:rsid w:val="009416D7"/>
    <w:rsid w:val="00941782"/>
    <w:rsid w:val="00941B2F"/>
    <w:rsid w:val="0094240B"/>
    <w:rsid w:val="00942B38"/>
    <w:rsid w:val="00944AF4"/>
    <w:rsid w:val="00944FAF"/>
    <w:rsid w:val="00945E1B"/>
    <w:rsid w:val="00945E9B"/>
    <w:rsid w:val="0094652B"/>
    <w:rsid w:val="009466C3"/>
    <w:rsid w:val="009467C4"/>
    <w:rsid w:val="00946F58"/>
    <w:rsid w:val="00950873"/>
    <w:rsid w:val="00950DF9"/>
    <w:rsid w:val="009526D2"/>
    <w:rsid w:val="0095287E"/>
    <w:rsid w:val="00952AF8"/>
    <w:rsid w:val="00952FF2"/>
    <w:rsid w:val="00953CB2"/>
    <w:rsid w:val="00953E48"/>
    <w:rsid w:val="00954A46"/>
    <w:rsid w:val="009554CF"/>
    <w:rsid w:val="00955DE5"/>
    <w:rsid w:val="0095688E"/>
    <w:rsid w:val="00956CA8"/>
    <w:rsid w:val="00956ED9"/>
    <w:rsid w:val="00957AE0"/>
    <w:rsid w:val="00957F6B"/>
    <w:rsid w:val="00960A07"/>
    <w:rsid w:val="00960D0C"/>
    <w:rsid w:val="00960DD1"/>
    <w:rsid w:val="009617A9"/>
    <w:rsid w:val="00961F77"/>
    <w:rsid w:val="00962BAE"/>
    <w:rsid w:val="00963730"/>
    <w:rsid w:val="00964C67"/>
    <w:rsid w:val="00964D17"/>
    <w:rsid w:val="00964D34"/>
    <w:rsid w:val="00964D4A"/>
    <w:rsid w:val="00964FF9"/>
    <w:rsid w:val="00965216"/>
    <w:rsid w:val="00965706"/>
    <w:rsid w:val="0096653D"/>
    <w:rsid w:val="00967672"/>
    <w:rsid w:val="0097052D"/>
    <w:rsid w:val="009706FD"/>
    <w:rsid w:val="00970BFD"/>
    <w:rsid w:val="00970F61"/>
    <w:rsid w:val="0097177F"/>
    <w:rsid w:val="00971976"/>
    <w:rsid w:val="00972E22"/>
    <w:rsid w:val="00973CA2"/>
    <w:rsid w:val="00973D76"/>
    <w:rsid w:val="00973F2D"/>
    <w:rsid w:val="00974448"/>
    <w:rsid w:val="00975578"/>
    <w:rsid w:val="009758DC"/>
    <w:rsid w:val="009759B7"/>
    <w:rsid w:val="00976673"/>
    <w:rsid w:val="00976C14"/>
    <w:rsid w:val="00977165"/>
    <w:rsid w:val="009778E3"/>
    <w:rsid w:val="00977BBF"/>
    <w:rsid w:val="0098038F"/>
    <w:rsid w:val="00980886"/>
    <w:rsid w:val="009814CC"/>
    <w:rsid w:val="009818AF"/>
    <w:rsid w:val="00981BF0"/>
    <w:rsid w:val="00983715"/>
    <w:rsid w:val="0098458E"/>
    <w:rsid w:val="00984883"/>
    <w:rsid w:val="009851C4"/>
    <w:rsid w:val="0098526A"/>
    <w:rsid w:val="00986A9C"/>
    <w:rsid w:val="009872FC"/>
    <w:rsid w:val="009902EE"/>
    <w:rsid w:val="009907A6"/>
    <w:rsid w:val="009908DA"/>
    <w:rsid w:val="00990A3A"/>
    <w:rsid w:val="0099110F"/>
    <w:rsid w:val="00991168"/>
    <w:rsid w:val="00991859"/>
    <w:rsid w:val="00992077"/>
    <w:rsid w:val="00992426"/>
    <w:rsid w:val="009924F0"/>
    <w:rsid w:val="009944F5"/>
    <w:rsid w:val="0099451E"/>
    <w:rsid w:val="0099617E"/>
    <w:rsid w:val="00996599"/>
    <w:rsid w:val="00996946"/>
    <w:rsid w:val="00996E18"/>
    <w:rsid w:val="009A0548"/>
    <w:rsid w:val="009A058D"/>
    <w:rsid w:val="009A1BF7"/>
    <w:rsid w:val="009A1D38"/>
    <w:rsid w:val="009A2EDE"/>
    <w:rsid w:val="009A3064"/>
    <w:rsid w:val="009A3E90"/>
    <w:rsid w:val="009A4D8B"/>
    <w:rsid w:val="009A53FF"/>
    <w:rsid w:val="009A594B"/>
    <w:rsid w:val="009A5D40"/>
    <w:rsid w:val="009A64EE"/>
    <w:rsid w:val="009A705F"/>
    <w:rsid w:val="009A7976"/>
    <w:rsid w:val="009B1356"/>
    <w:rsid w:val="009B200E"/>
    <w:rsid w:val="009B2A1E"/>
    <w:rsid w:val="009B2D65"/>
    <w:rsid w:val="009B30B8"/>
    <w:rsid w:val="009B34BD"/>
    <w:rsid w:val="009B4E4E"/>
    <w:rsid w:val="009B586F"/>
    <w:rsid w:val="009B608A"/>
    <w:rsid w:val="009B62EE"/>
    <w:rsid w:val="009B63EB"/>
    <w:rsid w:val="009B6A00"/>
    <w:rsid w:val="009C01DA"/>
    <w:rsid w:val="009C058F"/>
    <w:rsid w:val="009C0F94"/>
    <w:rsid w:val="009C0FF0"/>
    <w:rsid w:val="009C1386"/>
    <w:rsid w:val="009C1D55"/>
    <w:rsid w:val="009C243C"/>
    <w:rsid w:val="009C3286"/>
    <w:rsid w:val="009C3535"/>
    <w:rsid w:val="009C4003"/>
    <w:rsid w:val="009C4DD7"/>
    <w:rsid w:val="009C5143"/>
    <w:rsid w:val="009C570B"/>
    <w:rsid w:val="009C5AEA"/>
    <w:rsid w:val="009C5F2E"/>
    <w:rsid w:val="009C6738"/>
    <w:rsid w:val="009D0958"/>
    <w:rsid w:val="009D0FA2"/>
    <w:rsid w:val="009D12A3"/>
    <w:rsid w:val="009D1829"/>
    <w:rsid w:val="009D19B1"/>
    <w:rsid w:val="009D1EE5"/>
    <w:rsid w:val="009D1EF5"/>
    <w:rsid w:val="009D23A2"/>
    <w:rsid w:val="009D2718"/>
    <w:rsid w:val="009D2E02"/>
    <w:rsid w:val="009D2E33"/>
    <w:rsid w:val="009D2E7A"/>
    <w:rsid w:val="009D3D84"/>
    <w:rsid w:val="009D64F9"/>
    <w:rsid w:val="009D6C03"/>
    <w:rsid w:val="009D6D5D"/>
    <w:rsid w:val="009D7554"/>
    <w:rsid w:val="009D7B44"/>
    <w:rsid w:val="009D7B60"/>
    <w:rsid w:val="009E013B"/>
    <w:rsid w:val="009E0157"/>
    <w:rsid w:val="009E0B5B"/>
    <w:rsid w:val="009E1264"/>
    <w:rsid w:val="009E1520"/>
    <w:rsid w:val="009E2104"/>
    <w:rsid w:val="009E21B9"/>
    <w:rsid w:val="009E2A8F"/>
    <w:rsid w:val="009E300D"/>
    <w:rsid w:val="009E325E"/>
    <w:rsid w:val="009E3931"/>
    <w:rsid w:val="009E3F49"/>
    <w:rsid w:val="009E43B8"/>
    <w:rsid w:val="009E495C"/>
    <w:rsid w:val="009E579C"/>
    <w:rsid w:val="009E5DF4"/>
    <w:rsid w:val="009E620A"/>
    <w:rsid w:val="009E6C6F"/>
    <w:rsid w:val="009E7EA9"/>
    <w:rsid w:val="009F050A"/>
    <w:rsid w:val="009F1B7B"/>
    <w:rsid w:val="009F1F90"/>
    <w:rsid w:val="009F25EA"/>
    <w:rsid w:val="009F2FB2"/>
    <w:rsid w:val="009F3529"/>
    <w:rsid w:val="009F3E85"/>
    <w:rsid w:val="009F470F"/>
    <w:rsid w:val="009F5FFC"/>
    <w:rsid w:val="009F6C96"/>
    <w:rsid w:val="009F6D8E"/>
    <w:rsid w:val="009F71F7"/>
    <w:rsid w:val="009F73BA"/>
    <w:rsid w:val="00A00143"/>
    <w:rsid w:val="00A003BE"/>
    <w:rsid w:val="00A0070E"/>
    <w:rsid w:val="00A00F2A"/>
    <w:rsid w:val="00A01313"/>
    <w:rsid w:val="00A017B5"/>
    <w:rsid w:val="00A01A4C"/>
    <w:rsid w:val="00A01A93"/>
    <w:rsid w:val="00A02192"/>
    <w:rsid w:val="00A034F5"/>
    <w:rsid w:val="00A03CA5"/>
    <w:rsid w:val="00A03F41"/>
    <w:rsid w:val="00A0428F"/>
    <w:rsid w:val="00A04C37"/>
    <w:rsid w:val="00A04DA8"/>
    <w:rsid w:val="00A0517B"/>
    <w:rsid w:val="00A0618C"/>
    <w:rsid w:val="00A06B26"/>
    <w:rsid w:val="00A07104"/>
    <w:rsid w:val="00A10490"/>
    <w:rsid w:val="00A10549"/>
    <w:rsid w:val="00A1090C"/>
    <w:rsid w:val="00A11D2C"/>
    <w:rsid w:val="00A11DD2"/>
    <w:rsid w:val="00A1358A"/>
    <w:rsid w:val="00A139B6"/>
    <w:rsid w:val="00A13A41"/>
    <w:rsid w:val="00A13C72"/>
    <w:rsid w:val="00A13F39"/>
    <w:rsid w:val="00A1409F"/>
    <w:rsid w:val="00A1462D"/>
    <w:rsid w:val="00A1504D"/>
    <w:rsid w:val="00A1537D"/>
    <w:rsid w:val="00A15391"/>
    <w:rsid w:val="00A1709C"/>
    <w:rsid w:val="00A171DF"/>
    <w:rsid w:val="00A17310"/>
    <w:rsid w:val="00A1755E"/>
    <w:rsid w:val="00A17855"/>
    <w:rsid w:val="00A21343"/>
    <w:rsid w:val="00A21522"/>
    <w:rsid w:val="00A21C84"/>
    <w:rsid w:val="00A22F14"/>
    <w:rsid w:val="00A23173"/>
    <w:rsid w:val="00A23426"/>
    <w:rsid w:val="00A23704"/>
    <w:rsid w:val="00A23713"/>
    <w:rsid w:val="00A23CB8"/>
    <w:rsid w:val="00A23E43"/>
    <w:rsid w:val="00A240A5"/>
    <w:rsid w:val="00A248E6"/>
    <w:rsid w:val="00A24DAE"/>
    <w:rsid w:val="00A25EEA"/>
    <w:rsid w:val="00A26212"/>
    <w:rsid w:val="00A264EA"/>
    <w:rsid w:val="00A26E41"/>
    <w:rsid w:val="00A27819"/>
    <w:rsid w:val="00A3021D"/>
    <w:rsid w:val="00A30850"/>
    <w:rsid w:val="00A310AB"/>
    <w:rsid w:val="00A319B7"/>
    <w:rsid w:val="00A321E4"/>
    <w:rsid w:val="00A322E0"/>
    <w:rsid w:val="00A330B5"/>
    <w:rsid w:val="00A3761B"/>
    <w:rsid w:val="00A40609"/>
    <w:rsid w:val="00A4090B"/>
    <w:rsid w:val="00A420EA"/>
    <w:rsid w:val="00A42670"/>
    <w:rsid w:val="00A4296D"/>
    <w:rsid w:val="00A42B30"/>
    <w:rsid w:val="00A42CD7"/>
    <w:rsid w:val="00A43A97"/>
    <w:rsid w:val="00A449FA"/>
    <w:rsid w:val="00A44BFB"/>
    <w:rsid w:val="00A45066"/>
    <w:rsid w:val="00A45B00"/>
    <w:rsid w:val="00A46029"/>
    <w:rsid w:val="00A464E8"/>
    <w:rsid w:val="00A47FEC"/>
    <w:rsid w:val="00A51190"/>
    <w:rsid w:val="00A517CA"/>
    <w:rsid w:val="00A51F1D"/>
    <w:rsid w:val="00A523AA"/>
    <w:rsid w:val="00A526EC"/>
    <w:rsid w:val="00A528D0"/>
    <w:rsid w:val="00A5297C"/>
    <w:rsid w:val="00A53122"/>
    <w:rsid w:val="00A532C2"/>
    <w:rsid w:val="00A53552"/>
    <w:rsid w:val="00A53B2B"/>
    <w:rsid w:val="00A53CC3"/>
    <w:rsid w:val="00A53F64"/>
    <w:rsid w:val="00A5464E"/>
    <w:rsid w:val="00A55E0D"/>
    <w:rsid w:val="00A55F3B"/>
    <w:rsid w:val="00A5641A"/>
    <w:rsid w:val="00A57CA5"/>
    <w:rsid w:val="00A60E0D"/>
    <w:rsid w:val="00A6155C"/>
    <w:rsid w:val="00A61D0A"/>
    <w:rsid w:val="00A63387"/>
    <w:rsid w:val="00A638CF"/>
    <w:rsid w:val="00A643B2"/>
    <w:rsid w:val="00A65CA7"/>
    <w:rsid w:val="00A661C8"/>
    <w:rsid w:val="00A664C3"/>
    <w:rsid w:val="00A671D0"/>
    <w:rsid w:val="00A71002"/>
    <w:rsid w:val="00A71099"/>
    <w:rsid w:val="00A716DC"/>
    <w:rsid w:val="00A72790"/>
    <w:rsid w:val="00A740D0"/>
    <w:rsid w:val="00A75B96"/>
    <w:rsid w:val="00A75EC8"/>
    <w:rsid w:val="00A7614E"/>
    <w:rsid w:val="00A76243"/>
    <w:rsid w:val="00A76268"/>
    <w:rsid w:val="00A76373"/>
    <w:rsid w:val="00A763FD"/>
    <w:rsid w:val="00A77C6B"/>
    <w:rsid w:val="00A77F54"/>
    <w:rsid w:val="00A8022D"/>
    <w:rsid w:val="00A806F1"/>
    <w:rsid w:val="00A807AA"/>
    <w:rsid w:val="00A80A24"/>
    <w:rsid w:val="00A812DD"/>
    <w:rsid w:val="00A81873"/>
    <w:rsid w:val="00A81928"/>
    <w:rsid w:val="00A81D09"/>
    <w:rsid w:val="00A81DB8"/>
    <w:rsid w:val="00A8235A"/>
    <w:rsid w:val="00A82CDE"/>
    <w:rsid w:val="00A8455B"/>
    <w:rsid w:val="00A847E8"/>
    <w:rsid w:val="00A84FA1"/>
    <w:rsid w:val="00A85056"/>
    <w:rsid w:val="00A854EF"/>
    <w:rsid w:val="00A8583A"/>
    <w:rsid w:val="00A85F15"/>
    <w:rsid w:val="00A86475"/>
    <w:rsid w:val="00A86564"/>
    <w:rsid w:val="00A8680A"/>
    <w:rsid w:val="00A8788A"/>
    <w:rsid w:val="00A87A03"/>
    <w:rsid w:val="00A90EFC"/>
    <w:rsid w:val="00A911B9"/>
    <w:rsid w:val="00A91CEC"/>
    <w:rsid w:val="00A923D1"/>
    <w:rsid w:val="00A927FB"/>
    <w:rsid w:val="00A92D4E"/>
    <w:rsid w:val="00A9331B"/>
    <w:rsid w:val="00A93951"/>
    <w:rsid w:val="00A941E4"/>
    <w:rsid w:val="00A9436D"/>
    <w:rsid w:val="00A94CFA"/>
    <w:rsid w:val="00A9506E"/>
    <w:rsid w:val="00A9513D"/>
    <w:rsid w:val="00A951A3"/>
    <w:rsid w:val="00A95371"/>
    <w:rsid w:val="00A95B10"/>
    <w:rsid w:val="00A95DF0"/>
    <w:rsid w:val="00A96324"/>
    <w:rsid w:val="00A96A13"/>
    <w:rsid w:val="00A96FFC"/>
    <w:rsid w:val="00A975D1"/>
    <w:rsid w:val="00A97E5C"/>
    <w:rsid w:val="00A97E80"/>
    <w:rsid w:val="00AA00FE"/>
    <w:rsid w:val="00AA03E9"/>
    <w:rsid w:val="00AA0599"/>
    <w:rsid w:val="00AA0A1B"/>
    <w:rsid w:val="00AA12FA"/>
    <w:rsid w:val="00AA1B21"/>
    <w:rsid w:val="00AA2BC2"/>
    <w:rsid w:val="00AA3922"/>
    <w:rsid w:val="00AA4590"/>
    <w:rsid w:val="00AA484A"/>
    <w:rsid w:val="00AA4C0F"/>
    <w:rsid w:val="00AA4DB2"/>
    <w:rsid w:val="00AA4F09"/>
    <w:rsid w:val="00AA5871"/>
    <w:rsid w:val="00AA5A37"/>
    <w:rsid w:val="00AA5AC7"/>
    <w:rsid w:val="00AA62C6"/>
    <w:rsid w:val="00AA734E"/>
    <w:rsid w:val="00AA762A"/>
    <w:rsid w:val="00AA786A"/>
    <w:rsid w:val="00AA7D91"/>
    <w:rsid w:val="00AA7E61"/>
    <w:rsid w:val="00AA7E94"/>
    <w:rsid w:val="00AB0D0E"/>
    <w:rsid w:val="00AB245E"/>
    <w:rsid w:val="00AB2671"/>
    <w:rsid w:val="00AB3845"/>
    <w:rsid w:val="00AB39EF"/>
    <w:rsid w:val="00AB3D73"/>
    <w:rsid w:val="00AB41F5"/>
    <w:rsid w:val="00AB4E91"/>
    <w:rsid w:val="00AB64D5"/>
    <w:rsid w:val="00AB699E"/>
    <w:rsid w:val="00AB7059"/>
    <w:rsid w:val="00AB7EB9"/>
    <w:rsid w:val="00AC0275"/>
    <w:rsid w:val="00AC0289"/>
    <w:rsid w:val="00AC02CC"/>
    <w:rsid w:val="00AC06B8"/>
    <w:rsid w:val="00AC0A9B"/>
    <w:rsid w:val="00AC0E4D"/>
    <w:rsid w:val="00AC19D7"/>
    <w:rsid w:val="00AC1A47"/>
    <w:rsid w:val="00AC1F98"/>
    <w:rsid w:val="00AC2253"/>
    <w:rsid w:val="00AC348A"/>
    <w:rsid w:val="00AC3529"/>
    <w:rsid w:val="00AC4809"/>
    <w:rsid w:val="00AC5BCA"/>
    <w:rsid w:val="00AC6A89"/>
    <w:rsid w:val="00AC6CB5"/>
    <w:rsid w:val="00AC70BA"/>
    <w:rsid w:val="00AC72E9"/>
    <w:rsid w:val="00AC73D8"/>
    <w:rsid w:val="00AC79D4"/>
    <w:rsid w:val="00AC7A77"/>
    <w:rsid w:val="00AC7E23"/>
    <w:rsid w:val="00AD1964"/>
    <w:rsid w:val="00AD201A"/>
    <w:rsid w:val="00AD3210"/>
    <w:rsid w:val="00AD376D"/>
    <w:rsid w:val="00AD3E20"/>
    <w:rsid w:val="00AD4A30"/>
    <w:rsid w:val="00AD5A71"/>
    <w:rsid w:val="00AD5B97"/>
    <w:rsid w:val="00AD5EAE"/>
    <w:rsid w:val="00AD6F04"/>
    <w:rsid w:val="00AD6F61"/>
    <w:rsid w:val="00AD6FB1"/>
    <w:rsid w:val="00AE02F9"/>
    <w:rsid w:val="00AE0B16"/>
    <w:rsid w:val="00AE13F2"/>
    <w:rsid w:val="00AE2150"/>
    <w:rsid w:val="00AE30F4"/>
    <w:rsid w:val="00AE3F32"/>
    <w:rsid w:val="00AE4442"/>
    <w:rsid w:val="00AE5279"/>
    <w:rsid w:val="00AE55AB"/>
    <w:rsid w:val="00AE59FC"/>
    <w:rsid w:val="00AE6117"/>
    <w:rsid w:val="00AE63F2"/>
    <w:rsid w:val="00AE66BB"/>
    <w:rsid w:val="00AE68FF"/>
    <w:rsid w:val="00AE6CA7"/>
    <w:rsid w:val="00AE6DE7"/>
    <w:rsid w:val="00AE6F4E"/>
    <w:rsid w:val="00AF07A0"/>
    <w:rsid w:val="00AF0B67"/>
    <w:rsid w:val="00AF0C32"/>
    <w:rsid w:val="00AF0D06"/>
    <w:rsid w:val="00AF0DED"/>
    <w:rsid w:val="00AF0EF1"/>
    <w:rsid w:val="00AF1F7F"/>
    <w:rsid w:val="00AF2009"/>
    <w:rsid w:val="00AF3312"/>
    <w:rsid w:val="00AF3410"/>
    <w:rsid w:val="00AF3C98"/>
    <w:rsid w:val="00AF402D"/>
    <w:rsid w:val="00AF4549"/>
    <w:rsid w:val="00AF4CAF"/>
    <w:rsid w:val="00AF5BB1"/>
    <w:rsid w:val="00AF5C97"/>
    <w:rsid w:val="00AF6349"/>
    <w:rsid w:val="00AF7005"/>
    <w:rsid w:val="00AF7220"/>
    <w:rsid w:val="00AF72AB"/>
    <w:rsid w:val="00AF738E"/>
    <w:rsid w:val="00B000DC"/>
    <w:rsid w:val="00B0099D"/>
    <w:rsid w:val="00B00AED"/>
    <w:rsid w:val="00B00D48"/>
    <w:rsid w:val="00B0131F"/>
    <w:rsid w:val="00B01DA2"/>
    <w:rsid w:val="00B01E98"/>
    <w:rsid w:val="00B022E4"/>
    <w:rsid w:val="00B0297C"/>
    <w:rsid w:val="00B02A06"/>
    <w:rsid w:val="00B04081"/>
    <w:rsid w:val="00B0476C"/>
    <w:rsid w:val="00B05406"/>
    <w:rsid w:val="00B05481"/>
    <w:rsid w:val="00B0597F"/>
    <w:rsid w:val="00B059DB"/>
    <w:rsid w:val="00B060AF"/>
    <w:rsid w:val="00B06116"/>
    <w:rsid w:val="00B06F06"/>
    <w:rsid w:val="00B075F1"/>
    <w:rsid w:val="00B079C6"/>
    <w:rsid w:val="00B1036A"/>
    <w:rsid w:val="00B1053B"/>
    <w:rsid w:val="00B1089A"/>
    <w:rsid w:val="00B10DC2"/>
    <w:rsid w:val="00B10E2C"/>
    <w:rsid w:val="00B10FE0"/>
    <w:rsid w:val="00B114F3"/>
    <w:rsid w:val="00B11DFE"/>
    <w:rsid w:val="00B11F9C"/>
    <w:rsid w:val="00B1230E"/>
    <w:rsid w:val="00B12EAF"/>
    <w:rsid w:val="00B13B0A"/>
    <w:rsid w:val="00B1470F"/>
    <w:rsid w:val="00B1489D"/>
    <w:rsid w:val="00B1507B"/>
    <w:rsid w:val="00B15DE6"/>
    <w:rsid w:val="00B160A8"/>
    <w:rsid w:val="00B16D05"/>
    <w:rsid w:val="00B17727"/>
    <w:rsid w:val="00B17C9B"/>
    <w:rsid w:val="00B2035D"/>
    <w:rsid w:val="00B212F3"/>
    <w:rsid w:val="00B21774"/>
    <w:rsid w:val="00B21ABD"/>
    <w:rsid w:val="00B21DF2"/>
    <w:rsid w:val="00B21E2C"/>
    <w:rsid w:val="00B223C3"/>
    <w:rsid w:val="00B227A1"/>
    <w:rsid w:val="00B22BC3"/>
    <w:rsid w:val="00B2360B"/>
    <w:rsid w:val="00B23DC6"/>
    <w:rsid w:val="00B25107"/>
    <w:rsid w:val="00B25647"/>
    <w:rsid w:val="00B25E81"/>
    <w:rsid w:val="00B26836"/>
    <w:rsid w:val="00B26DB3"/>
    <w:rsid w:val="00B274FE"/>
    <w:rsid w:val="00B300C4"/>
    <w:rsid w:val="00B311C2"/>
    <w:rsid w:val="00B313BD"/>
    <w:rsid w:val="00B31CCE"/>
    <w:rsid w:val="00B31E3D"/>
    <w:rsid w:val="00B3254C"/>
    <w:rsid w:val="00B3331D"/>
    <w:rsid w:val="00B33642"/>
    <w:rsid w:val="00B34343"/>
    <w:rsid w:val="00B34E69"/>
    <w:rsid w:val="00B34F04"/>
    <w:rsid w:val="00B352DE"/>
    <w:rsid w:val="00B35332"/>
    <w:rsid w:val="00B35F4E"/>
    <w:rsid w:val="00B368DC"/>
    <w:rsid w:val="00B37017"/>
    <w:rsid w:val="00B40047"/>
    <w:rsid w:val="00B41456"/>
    <w:rsid w:val="00B4163D"/>
    <w:rsid w:val="00B41C19"/>
    <w:rsid w:val="00B41E5A"/>
    <w:rsid w:val="00B420F1"/>
    <w:rsid w:val="00B42E84"/>
    <w:rsid w:val="00B435D6"/>
    <w:rsid w:val="00B4510A"/>
    <w:rsid w:val="00B45B56"/>
    <w:rsid w:val="00B45E24"/>
    <w:rsid w:val="00B46B54"/>
    <w:rsid w:val="00B47382"/>
    <w:rsid w:val="00B479D0"/>
    <w:rsid w:val="00B47C3E"/>
    <w:rsid w:val="00B50007"/>
    <w:rsid w:val="00B501B8"/>
    <w:rsid w:val="00B50234"/>
    <w:rsid w:val="00B507EA"/>
    <w:rsid w:val="00B50C6A"/>
    <w:rsid w:val="00B50F48"/>
    <w:rsid w:val="00B51C6A"/>
    <w:rsid w:val="00B5203A"/>
    <w:rsid w:val="00B52414"/>
    <w:rsid w:val="00B52A7A"/>
    <w:rsid w:val="00B5316D"/>
    <w:rsid w:val="00B53C5F"/>
    <w:rsid w:val="00B53DA4"/>
    <w:rsid w:val="00B53DED"/>
    <w:rsid w:val="00B54198"/>
    <w:rsid w:val="00B549CC"/>
    <w:rsid w:val="00B5549D"/>
    <w:rsid w:val="00B55954"/>
    <w:rsid w:val="00B55D74"/>
    <w:rsid w:val="00B56152"/>
    <w:rsid w:val="00B56EE6"/>
    <w:rsid w:val="00B6032F"/>
    <w:rsid w:val="00B61102"/>
    <w:rsid w:val="00B61223"/>
    <w:rsid w:val="00B61734"/>
    <w:rsid w:val="00B619AD"/>
    <w:rsid w:val="00B61B7C"/>
    <w:rsid w:val="00B61C47"/>
    <w:rsid w:val="00B621A3"/>
    <w:rsid w:val="00B626E0"/>
    <w:rsid w:val="00B62865"/>
    <w:rsid w:val="00B63590"/>
    <w:rsid w:val="00B63DA4"/>
    <w:rsid w:val="00B65BC7"/>
    <w:rsid w:val="00B65CB3"/>
    <w:rsid w:val="00B65CCC"/>
    <w:rsid w:val="00B66392"/>
    <w:rsid w:val="00B66C84"/>
    <w:rsid w:val="00B702B0"/>
    <w:rsid w:val="00B71B7D"/>
    <w:rsid w:val="00B72118"/>
    <w:rsid w:val="00B72BAD"/>
    <w:rsid w:val="00B744F1"/>
    <w:rsid w:val="00B7460D"/>
    <w:rsid w:val="00B74D9D"/>
    <w:rsid w:val="00B74E88"/>
    <w:rsid w:val="00B75552"/>
    <w:rsid w:val="00B7572A"/>
    <w:rsid w:val="00B77016"/>
    <w:rsid w:val="00B7749F"/>
    <w:rsid w:val="00B8142F"/>
    <w:rsid w:val="00B8257A"/>
    <w:rsid w:val="00B83018"/>
    <w:rsid w:val="00B83C9B"/>
    <w:rsid w:val="00B83F72"/>
    <w:rsid w:val="00B8456E"/>
    <w:rsid w:val="00B84C8D"/>
    <w:rsid w:val="00B84CAE"/>
    <w:rsid w:val="00B85465"/>
    <w:rsid w:val="00B85D87"/>
    <w:rsid w:val="00B86BD4"/>
    <w:rsid w:val="00B870F2"/>
    <w:rsid w:val="00B87495"/>
    <w:rsid w:val="00B92907"/>
    <w:rsid w:val="00B93159"/>
    <w:rsid w:val="00B9323B"/>
    <w:rsid w:val="00B93651"/>
    <w:rsid w:val="00B93F90"/>
    <w:rsid w:val="00B948B2"/>
    <w:rsid w:val="00B94F99"/>
    <w:rsid w:val="00B95348"/>
    <w:rsid w:val="00B978FF"/>
    <w:rsid w:val="00B97BB2"/>
    <w:rsid w:val="00BA0317"/>
    <w:rsid w:val="00BA0C61"/>
    <w:rsid w:val="00BA192B"/>
    <w:rsid w:val="00BA1978"/>
    <w:rsid w:val="00BA1DC1"/>
    <w:rsid w:val="00BA20B9"/>
    <w:rsid w:val="00BA27DB"/>
    <w:rsid w:val="00BA3148"/>
    <w:rsid w:val="00BA3CA8"/>
    <w:rsid w:val="00BA41CF"/>
    <w:rsid w:val="00BA4221"/>
    <w:rsid w:val="00BA4688"/>
    <w:rsid w:val="00BA47D7"/>
    <w:rsid w:val="00BA502F"/>
    <w:rsid w:val="00BA5874"/>
    <w:rsid w:val="00BA5E7E"/>
    <w:rsid w:val="00BA6127"/>
    <w:rsid w:val="00BA6169"/>
    <w:rsid w:val="00BA64D1"/>
    <w:rsid w:val="00BA6587"/>
    <w:rsid w:val="00BB114D"/>
    <w:rsid w:val="00BB1229"/>
    <w:rsid w:val="00BB1396"/>
    <w:rsid w:val="00BB1D45"/>
    <w:rsid w:val="00BB2161"/>
    <w:rsid w:val="00BB2496"/>
    <w:rsid w:val="00BB268A"/>
    <w:rsid w:val="00BB29FF"/>
    <w:rsid w:val="00BB2A79"/>
    <w:rsid w:val="00BB2F40"/>
    <w:rsid w:val="00BB389B"/>
    <w:rsid w:val="00BB3C72"/>
    <w:rsid w:val="00BB3CC5"/>
    <w:rsid w:val="00BB3D69"/>
    <w:rsid w:val="00BB422E"/>
    <w:rsid w:val="00BB4758"/>
    <w:rsid w:val="00BB4AAF"/>
    <w:rsid w:val="00BB4D09"/>
    <w:rsid w:val="00BB5023"/>
    <w:rsid w:val="00BB5162"/>
    <w:rsid w:val="00BB566E"/>
    <w:rsid w:val="00BB5672"/>
    <w:rsid w:val="00BB59C8"/>
    <w:rsid w:val="00BB5E42"/>
    <w:rsid w:val="00BB6F51"/>
    <w:rsid w:val="00BB6FB1"/>
    <w:rsid w:val="00BB78AE"/>
    <w:rsid w:val="00BB7F39"/>
    <w:rsid w:val="00BC011B"/>
    <w:rsid w:val="00BC119D"/>
    <w:rsid w:val="00BC11A7"/>
    <w:rsid w:val="00BC252D"/>
    <w:rsid w:val="00BC32D6"/>
    <w:rsid w:val="00BC4D3B"/>
    <w:rsid w:val="00BC4D66"/>
    <w:rsid w:val="00BC5510"/>
    <w:rsid w:val="00BC55D0"/>
    <w:rsid w:val="00BC60C1"/>
    <w:rsid w:val="00BC6D73"/>
    <w:rsid w:val="00BC732A"/>
    <w:rsid w:val="00BD065A"/>
    <w:rsid w:val="00BD0E85"/>
    <w:rsid w:val="00BD1665"/>
    <w:rsid w:val="00BD211C"/>
    <w:rsid w:val="00BD2A49"/>
    <w:rsid w:val="00BD33D6"/>
    <w:rsid w:val="00BD3911"/>
    <w:rsid w:val="00BD3F24"/>
    <w:rsid w:val="00BD40C2"/>
    <w:rsid w:val="00BD444D"/>
    <w:rsid w:val="00BD4BEB"/>
    <w:rsid w:val="00BD5703"/>
    <w:rsid w:val="00BD6016"/>
    <w:rsid w:val="00BD62CD"/>
    <w:rsid w:val="00BD64AE"/>
    <w:rsid w:val="00BD6E45"/>
    <w:rsid w:val="00BD6F39"/>
    <w:rsid w:val="00BE0235"/>
    <w:rsid w:val="00BE0804"/>
    <w:rsid w:val="00BE0B86"/>
    <w:rsid w:val="00BE0BF2"/>
    <w:rsid w:val="00BE1670"/>
    <w:rsid w:val="00BE1F50"/>
    <w:rsid w:val="00BE252D"/>
    <w:rsid w:val="00BE34E7"/>
    <w:rsid w:val="00BE38E8"/>
    <w:rsid w:val="00BE3B54"/>
    <w:rsid w:val="00BE4232"/>
    <w:rsid w:val="00BE4ADB"/>
    <w:rsid w:val="00BE4DF4"/>
    <w:rsid w:val="00BE5B4B"/>
    <w:rsid w:val="00BE67D6"/>
    <w:rsid w:val="00BE73CB"/>
    <w:rsid w:val="00BE7B84"/>
    <w:rsid w:val="00BE7F64"/>
    <w:rsid w:val="00BF05D0"/>
    <w:rsid w:val="00BF08EE"/>
    <w:rsid w:val="00BF0DB0"/>
    <w:rsid w:val="00BF2C93"/>
    <w:rsid w:val="00BF2D47"/>
    <w:rsid w:val="00BF3383"/>
    <w:rsid w:val="00BF348C"/>
    <w:rsid w:val="00BF3E1B"/>
    <w:rsid w:val="00BF4777"/>
    <w:rsid w:val="00BF4E2E"/>
    <w:rsid w:val="00BF6226"/>
    <w:rsid w:val="00BF638F"/>
    <w:rsid w:val="00BF6789"/>
    <w:rsid w:val="00BF6918"/>
    <w:rsid w:val="00BF7AD9"/>
    <w:rsid w:val="00C005C2"/>
    <w:rsid w:val="00C00891"/>
    <w:rsid w:val="00C00FAB"/>
    <w:rsid w:val="00C01588"/>
    <w:rsid w:val="00C019CF"/>
    <w:rsid w:val="00C0281E"/>
    <w:rsid w:val="00C02897"/>
    <w:rsid w:val="00C02993"/>
    <w:rsid w:val="00C02A15"/>
    <w:rsid w:val="00C02C68"/>
    <w:rsid w:val="00C0305E"/>
    <w:rsid w:val="00C03503"/>
    <w:rsid w:val="00C035AC"/>
    <w:rsid w:val="00C03963"/>
    <w:rsid w:val="00C03B33"/>
    <w:rsid w:val="00C03B4D"/>
    <w:rsid w:val="00C03B72"/>
    <w:rsid w:val="00C03B8E"/>
    <w:rsid w:val="00C03CA8"/>
    <w:rsid w:val="00C03E22"/>
    <w:rsid w:val="00C04494"/>
    <w:rsid w:val="00C04573"/>
    <w:rsid w:val="00C04604"/>
    <w:rsid w:val="00C048A9"/>
    <w:rsid w:val="00C05336"/>
    <w:rsid w:val="00C05794"/>
    <w:rsid w:val="00C0593F"/>
    <w:rsid w:val="00C05D95"/>
    <w:rsid w:val="00C060D1"/>
    <w:rsid w:val="00C0633F"/>
    <w:rsid w:val="00C067FC"/>
    <w:rsid w:val="00C07262"/>
    <w:rsid w:val="00C072CE"/>
    <w:rsid w:val="00C073DB"/>
    <w:rsid w:val="00C0770D"/>
    <w:rsid w:val="00C07894"/>
    <w:rsid w:val="00C07B4A"/>
    <w:rsid w:val="00C07D7A"/>
    <w:rsid w:val="00C10820"/>
    <w:rsid w:val="00C10DAE"/>
    <w:rsid w:val="00C11B4F"/>
    <w:rsid w:val="00C11D9D"/>
    <w:rsid w:val="00C11E89"/>
    <w:rsid w:val="00C12E86"/>
    <w:rsid w:val="00C13750"/>
    <w:rsid w:val="00C1383D"/>
    <w:rsid w:val="00C138A6"/>
    <w:rsid w:val="00C13E3D"/>
    <w:rsid w:val="00C14A75"/>
    <w:rsid w:val="00C17949"/>
    <w:rsid w:val="00C17DE0"/>
    <w:rsid w:val="00C17FCD"/>
    <w:rsid w:val="00C205C1"/>
    <w:rsid w:val="00C20D1C"/>
    <w:rsid w:val="00C215F0"/>
    <w:rsid w:val="00C23184"/>
    <w:rsid w:val="00C2473A"/>
    <w:rsid w:val="00C24B34"/>
    <w:rsid w:val="00C24F2B"/>
    <w:rsid w:val="00C25322"/>
    <w:rsid w:val="00C25B06"/>
    <w:rsid w:val="00C25E5E"/>
    <w:rsid w:val="00C26360"/>
    <w:rsid w:val="00C2650D"/>
    <w:rsid w:val="00C26CF9"/>
    <w:rsid w:val="00C27056"/>
    <w:rsid w:val="00C274CC"/>
    <w:rsid w:val="00C27A48"/>
    <w:rsid w:val="00C27B49"/>
    <w:rsid w:val="00C27C66"/>
    <w:rsid w:val="00C3013B"/>
    <w:rsid w:val="00C30714"/>
    <w:rsid w:val="00C30D60"/>
    <w:rsid w:val="00C31A82"/>
    <w:rsid w:val="00C32066"/>
    <w:rsid w:val="00C323AA"/>
    <w:rsid w:val="00C33203"/>
    <w:rsid w:val="00C33D1E"/>
    <w:rsid w:val="00C33D50"/>
    <w:rsid w:val="00C33E42"/>
    <w:rsid w:val="00C34142"/>
    <w:rsid w:val="00C341E5"/>
    <w:rsid w:val="00C34308"/>
    <w:rsid w:val="00C3440C"/>
    <w:rsid w:val="00C34670"/>
    <w:rsid w:val="00C3467E"/>
    <w:rsid w:val="00C3475E"/>
    <w:rsid w:val="00C34ABE"/>
    <w:rsid w:val="00C3534E"/>
    <w:rsid w:val="00C36314"/>
    <w:rsid w:val="00C37247"/>
    <w:rsid w:val="00C37DDB"/>
    <w:rsid w:val="00C40509"/>
    <w:rsid w:val="00C409E0"/>
    <w:rsid w:val="00C40D47"/>
    <w:rsid w:val="00C41558"/>
    <w:rsid w:val="00C41B60"/>
    <w:rsid w:val="00C41C4E"/>
    <w:rsid w:val="00C422EB"/>
    <w:rsid w:val="00C428AE"/>
    <w:rsid w:val="00C42DC7"/>
    <w:rsid w:val="00C42EF6"/>
    <w:rsid w:val="00C43318"/>
    <w:rsid w:val="00C43686"/>
    <w:rsid w:val="00C447A0"/>
    <w:rsid w:val="00C44F8A"/>
    <w:rsid w:val="00C4591B"/>
    <w:rsid w:val="00C4642A"/>
    <w:rsid w:val="00C464FB"/>
    <w:rsid w:val="00C46CA1"/>
    <w:rsid w:val="00C46CA3"/>
    <w:rsid w:val="00C472BB"/>
    <w:rsid w:val="00C505EC"/>
    <w:rsid w:val="00C50650"/>
    <w:rsid w:val="00C510CC"/>
    <w:rsid w:val="00C5156F"/>
    <w:rsid w:val="00C529D0"/>
    <w:rsid w:val="00C53586"/>
    <w:rsid w:val="00C539C2"/>
    <w:rsid w:val="00C53B7E"/>
    <w:rsid w:val="00C53C55"/>
    <w:rsid w:val="00C54EA9"/>
    <w:rsid w:val="00C54EDA"/>
    <w:rsid w:val="00C54F0D"/>
    <w:rsid w:val="00C55689"/>
    <w:rsid w:val="00C5611F"/>
    <w:rsid w:val="00C56AF9"/>
    <w:rsid w:val="00C56BE0"/>
    <w:rsid w:val="00C57CEE"/>
    <w:rsid w:val="00C57EC0"/>
    <w:rsid w:val="00C60113"/>
    <w:rsid w:val="00C60609"/>
    <w:rsid w:val="00C61CBE"/>
    <w:rsid w:val="00C62147"/>
    <w:rsid w:val="00C626E7"/>
    <w:rsid w:val="00C62C46"/>
    <w:rsid w:val="00C62D8B"/>
    <w:rsid w:val="00C63DE1"/>
    <w:rsid w:val="00C641FC"/>
    <w:rsid w:val="00C64FA8"/>
    <w:rsid w:val="00C65950"/>
    <w:rsid w:val="00C666D5"/>
    <w:rsid w:val="00C66BC3"/>
    <w:rsid w:val="00C66F16"/>
    <w:rsid w:val="00C674B7"/>
    <w:rsid w:val="00C67A32"/>
    <w:rsid w:val="00C70AA4"/>
    <w:rsid w:val="00C7145C"/>
    <w:rsid w:val="00C71547"/>
    <w:rsid w:val="00C71BB5"/>
    <w:rsid w:val="00C72721"/>
    <w:rsid w:val="00C72A03"/>
    <w:rsid w:val="00C737B2"/>
    <w:rsid w:val="00C739BC"/>
    <w:rsid w:val="00C73ED8"/>
    <w:rsid w:val="00C73F3D"/>
    <w:rsid w:val="00C7418C"/>
    <w:rsid w:val="00C74577"/>
    <w:rsid w:val="00C75F12"/>
    <w:rsid w:val="00C75FB9"/>
    <w:rsid w:val="00C7689F"/>
    <w:rsid w:val="00C76F74"/>
    <w:rsid w:val="00C77AFC"/>
    <w:rsid w:val="00C77E69"/>
    <w:rsid w:val="00C81B40"/>
    <w:rsid w:val="00C823D2"/>
    <w:rsid w:val="00C82D1B"/>
    <w:rsid w:val="00C82E00"/>
    <w:rsid w:val="00C83077"/>
    <w:rsid w:val="00C8343B"/>
    <w:rsid w:val="00C83E51"/>
    <w:rsid w:val="00C847A1"/>
    <w:rsid w:val="00C847A3"/>
    <w:rsid w:val="00C84C32"/>
    <w:rsid w:val="00C859DE"/>
    <w:rsid w:val="00C85A74"/>
    <w:rsid w:val="00C85A7F"/>
    <w:rsid w:val="00C86209"/>
    <w:rsid w:val="00C86C57"/>
    <w:rsid w:val="00C86F8D"/>
    <w:rsid w:val="00C87267"/>
    <w:rsid w:val="00C87524"/>
    <w:rsid w:val="00C87C9B"/>
    <w:rsid w:val="00C901C1"/>
    <w:rsid w:val="00C90517"/>
    <w:rsid w:val="00C90608"/>
    <w:rsid w:val="00C906BE"/>
    <w:rsid w:val="00C914B5"/>
    <w:rsid w:val="00C91E33"/>
    <w:rsid w:val="00C92864"/>
    <w:rsid w:val="00C947BC"/>
    <w:rsid w:val="00C95261"/>
    <w:rsid w:val="00C95F7C"/>
    <w:rsid w:val="00C96149"/>
    <w:rsid w:val="00C961E8"/>
    <w:rsid w:val="00C9660A"/>
    <w:rsid w:val="00C97129"/>
    <w:rsid w:val="00C973A3"/>
    <w:rsid w:val="00C97F57"/>
    <w:rsid w:val="00CA0B86"/>
    <w:rsid w:val="00CA1081"/>
    <w:rsid w:val="00CA1298"/>
    <w:rsid w:val="00CA1380"/>
    <w:rsid w:val="00CA169C"/>
    <w:rsid w:val="00CA1FE8"/>
    <w:rsid w:val="00CA2666"/>
    <w:rsid w:val="00CA266E"/>
    <w:rsid w:val="00CA26D6"/>
    <w:rsid w:val="00CA3047"/>
    <w:rsid w:val="00CA3673"/>
    <w:rsid w:val="00CA3C26"/>
    <w:rsid w:val="00CA4069"/>
    <w:rsid w:val="00CA4735"/>
    <w:rsid w:val="00CA4820"/>
    <w:rsid w:val="00CA4A59"/>
    <w:rsid w:val="00CA5296"/>
    <w:rsid w:val="00CA5D3E"/>
    <w:rsid w:val="00CA6888"/>
    <w:rsid w:val="00CA6ADD"/>
    <w:rsid w:val="00CA6D62"/>
    <w:rsid w:val="00CA779D"/>
    <w:rsid w:val="00CA7AF7"/>
    <w:rsid w:val="00CA7B9C"/>
    <w:rsid w:val="00CB06D2"/>
    <w:rsid w:val="00CB0F34"/>
    <w:rsid w:val="00CB1258"/>
    <w:rsid w:val="00CB278A"/>
    <w:rsid w:val="00CB4918"/>
    <w:rsid w:val="00CB5253"/>
    <w:rsid w:val="00CB58A8"/>
    <w:rsid w:val="00CB5A32"/>
    <w:rsid w:val="00CB5E6E"/>
    <w:rsid w:val="00CB60D0"/>
    <w:rsid w:val="00CB74BE"/>
    <w:rsid w:val="00CB7531"/>
    <w:rsid w:val="00CB7856"/>
    <w:rsid w:val="00CC047D"/>
    <w:rsid w:val="00CC138E"/>
    <w:rsid w:val="00CC199C"/>
    <w:rsid w:val="00CC2463"/>
    <w:rsid w:val="00CC287B"/>
    <w:rsid w:val="00CC3819"/>
    <w:rsid w:val="00CC38EC"/>
    <w:rsid w:val="00CC3B01"/>
    <w:rsid w:val="00CC4D4A"/>
    <w:rsid w:val="00CC523D"/>
    <w:rsid w:val="00CC60DA"/>
    <w:rsid w:val="00CC7177"/>
    <w:rsid w:val="00CC7828"/>
    <w:rsid w:val="00CD009A"/>
    <w:rsid w:val="00CD0862"/>
    <w:rsid w:val="00CD1FDE"/>
    <w:rsid w:val="00CD3698"/>
    <w:rsid w:val="00CD41E0"/>
    <w:rsid w:val="00CD4302"/>
    <w:rsid w:val="00CD4F94"/>
    <w:rsid w:val="00CD5910"/>
    <w:rsid w:val="00CD5F4A"/>
    <w:rsid w:val="00CD6873"/>
    <w:rsid w:val="00CD6B99"/>
    <w:rsid w:val="00CD743D"/>
    <w:rsid w:val="00CD75B6"/>
    <w:rsid w:val="00CD7735"/>
    <w:rsid w:val="00CE04ED"/>
    <w:rsid w:val="00CE0E3C"/>
    <w:rsid w:val="00CE2020"/>
    <w:rsid w:val="00CE2ED4"/>
    <w:rsid w:val="00CE372F"/>
    <w:rsid w:val="00CE37CA"/>
    <w:rsid w:val="00CE3813"/>
    <w:rsid w:val="00CE3B44"/>
    <w:rsid w:val="00CE3CE8"/>
    <w:rsid w:val="00CE439B"/>
    <w:rsid w:val="00CE4C57"/>
    <w:rsid w:val="00CE7D8D"/>
    <w:rsid w:val="00CF06C9"/>
    <w:rsid w:val="00CF0A33"/>
    <w:rsid w:val="00CF0CD2"/>
    <w:rsid w:val="00CF167C"/>
    <w:rsid w:val="00CF173A"/>
    <w:rsid w:val="00CF313E"/>
    <w:rsid w:val="00CF4F56"/>
    <w:rsid w:val="00CF56FB"/>
    <w:rsid w:val="00CF5C7E"/>
    <w:rsid w:val="00CF6B66"/>
    <w:rsid w:val="00CF6BB6"/>
    <w:rsid w:val="00CF6F7D"/>
    <w:rsid w:val="00CF6F7F"/>
    <w:rsid w:val="00CF79E6"/>
    <w:rsid w:val="00D011EC"/>
    <w:rsid w:val="00D012CA"/>
    <w:rsid w:val="00D01D1A"/>
    <w:rsid w:val="00D02235"/>
    <w:rsid w:val="00D0268C"/>
    <w:rsid w:val="00D02E2E"/>
    <w:rsid w:val="00D03A75"/>
    <w:rsid w:val="00D03D49"/>
    <w:rsid w:val="00D044AA"/>
    <w:rsid w:val="00D04AED"/>
    <w:rsid w:val="00D04E10"/>
    <w:rsid w:val="00D0539B"/>
    <w:rsid w:val="00D053EA"/>
    <w:rsid w:val="00D05F71"/>
    <w:rsid w:val="00D06152"/>
    <w:rsid w:val="00D06247"/>
    <w:rsid w:val="00D06351"/>
    <w:rsid w:val="00D06AF1"/>
    <w:rsid w:val="00D078A0"/>
    <w:rsid w:val="00D07ECD"/>
    <w:rsid w:val="00D109D5"/>
    <w:rsid w:val="00D10EFE"/>
    <w:rsid w:val="00D10F26"/>
    <w:rsid w:val="00D11242"/>
    <w:rsid w:val="00D11292"/>
    <w:rsid w:val="00D11E5A"/>
    <w:rsid w:val="00D12FA1"/>
    <w:rsid w:val="00D1351B"/>
    <w:rsid w:val="00D14270"/>
    <w:rsid w:val="00D147F8"/>
    <w:rsid w:val="00D14B89"/>
    <w:rsid w:val="00D1564D"/>
    <w:rsid w:val="00D15D0E"/>
    <w:rsid w:val="00D15D83"/>
    <w:rsid w:val="00D160F9"/>
    <w:rsid w:val="00D1694D"/>
    <w:rsid w:val="00D16D80"/>
    <w:rsid w:val="00D1732C"/>
    <w:rsid w:val="00D1788C"/>
    <w:rsid w:val="00D17FE5"/>
    <w:rsid w:val="00D21058"/>
    <w:rsid w:val="00D210E4"/>
    <w:rsid w:val="00D210F4"/>
    <w:rsid w:val="00D2171B"/>
    <w:rsid w:val="00D2181E"/>
    <w:rsid w:val="00D21B46"/>
    <w:rsid w:val="00D22079"/>
    <w:rsid w:val="00D2266E"/>
    <w:rsid w:val="00D22EFD"/>
    <w:rsid w:val="00D23156"/>
    <w:rsid w:val="00D2404F"/>
    <w:rsid w:val="00D246C7"/>
    <w:rsid w:val="00D24D5A"/>
    <w:rsid w:val="00D25473"/>
    <w:rsid w:val="00D26857"/>
    <w:rsid w:val="00D268B3"/>
    <w:rsid w:val="00D26EF4"/>
    <w:rsid w:val="00D27C09"/>
    <w:rsid w:val="00D27F4B"/>
    <w:rsid w:val="00D304B4"/>
    <w:rsid w:val="00D30D79"/>
    <w:rsid w:val="00D311E1"/>
    <w:rsid w:val="00D31780"/>
    <w:rsid w:val="00D31A54"/>
    <w:rsid w:val="00D31A9B"/>
    <w:rsid w:val="00D31B65"/>
    <w:rsid w:val="00D31C74"/>
    <w:rsid w:val="00D3231C"/>
    <w:rsid w:val="00D3291A"/>
    <w:rsid w:val="00D32D71"/>
    <w:rsid w:val="00D33A97"/>
    <w:rsid w:val="00D33BF7"/>
    <w:rsid w:val="00D3454F"/>
    <w:rsid w:val="00D35C3E"/>
    <w:rsid w:val="00D365B0"/>
    <w:rsid w:val="00D3670B"/>
    <w:rsid w:val="00D37A2D"/>
    <w:rsid w:val="00D413C6"/>
    <w:rsid w:val="00D415E2"/>
    <w:rsid w:val="00D41EFF"/>
    <w:rsid w:val="00D4213C"/>
    <w:rsid w:val="00D4274A"/>
    <w:rsid w:val="00D433EC"/>
    <w:rsid w:val="00D434AA"/>
    <w:rsid w:val="00D436D6"/>
    <w:rsid w:val="00D44019"/>
    <w:rsid w:val="00D440E9"/>
    <w:rsid w:val="00D442AA"/>
    <w:rsid w:val="00D442E6"/>
    <w:rsid w:val="00D4454B"/>
    <w:rsid w:val="00D44AC8"/>
    <w:rsid w:val="00D44B6C"/>
    <w:rsid w:val="00D455AD"/>
    <w:rsid w:val="00D45C23"/>
    <w:rsid w:val="00D46145"/>
    <w:rsid w:val="00D4631A"/>
    <w:rsid w:val="00D4672F"/>
    <w:rsid w:val="00D47A1A"/>
    <w:rsid w:val="00D47A34"/>
    <w:rsid w:val="00D508C0"/>
    <w:rsid w:val="00D50A41"/>
    <w:rsid w:val="00D5192F"/>
    <w:rsid w:val="00D5319F"/>
    <w:rsid w:val="00D53840"/>
    <w:rsid w:val="00D542A7"/>
    <w:rsid w:val="00D544FE"/>
    <w:rsid w:val="00D546B8"/>
    <w:rsid w:val="00D54EFE"/>
    <w:rsid w:val="00D559E4"/>
    <w:rsid w:val="00D57772"/>
    <w:rsid w:val="00D61130"/>
    <w:rsid w:val="00D6155B"/>
    <w:rsid w:val="00D61C84"/>
    <w:rsid w:val="00D61DDE"/>
    <w:rsid w:val="00D63E64"/>
    <w:rsid w:val="00D65AAF"/>
    <w:rsid w:val="00D65F2C"/>
    <w:rsid w:val="00D65F7F"/>
    <w:rsid w:val="00D66C76"/>
    <w:rsid w:val="00D66E49"/>
    <w:rsid w:val="00D670C6"/>
    <w:rsid w:val="00D671CB"/>
    <w:rsid w:val="00D6736D"/>
    <w:rsid w:val="00D67584"/>
    <w:rsid w:val="00D67693"/>
    <w:rsid w:val="00D67F7C"/>
    <w:rsid w:val="00D70179"/>
    <w:rsid w:val="00D7022C"/>
    <w:rsid w:val="00D704AE"/>
    <w:rsid w:val="00D708AD"/>
    <w:rsid w:val="00D7154A"/>
    <w:rsid w:val="00D73B0E"/>
    <w:rsid w:val="00D75003"/>
    <w:rsid w:val="00D77A57"/>
    <w:rsid w:val="00D806C2"/>
    <w:rsid w:val="00D80A66"/>
    <w:rsid w:val="00D80B9B"/>
    <w:rsid w:val="00D81236"/>
    <w:rsid w:val="00D81544"/>
    <w:rsid w:val="00D81E44"/>
    <w:rsid w:val="00D820B0"/>
    <w:rsid w:val="00D826D9"/>
    <w:rsid w:val="00D8285F"/>
    <w:rsid w:val="00D831DE"/>
    <w:rsid w:val="00D84823"/>
    <w:rsid w:val="00D84D5F"/>
    <w:rsid w:val="00D85544"/>
    <w:rsid w:val="00D85BD6"/>
    <w:rsid w:val="00D8659A"/>
    <w:rsid w:val="00D86D53"/>
    <w:rsid w:val="00D87160"/>
    <w:rsid w:val="00D879DF"/>
    <w:rsid w:val="00D908A0"/>
    <w:rsid w:val="00D90FD7"/>
    <w:rsid w:val="00D91221"/>
    <w:rsid w:val="00D9186A"/>
    <w:rsid w:val="00D92FDA"/>
    <w:rsid w:val="00D9318E"/>
    <w:rsid w:val="00D93812"/>
    <w:rsid w:val="00D93BCE"/>
    <w:rsid w:val="00D942AD"/>
    <w:rsid w:val="00D94A5B"/>
    <w:rsid w:val="00D94A6E"/>
    <w:rsid w:val="00D94EDE"/>
    <w:rsid w:val="00D966CD"/>
    <w:rsid w:val="00D96BDF"/>
    <w:rsid w:val="00D97677"/>
    <w:rsid w:val="00D97A79"/>
    <w:rsid w:val="00D97DDA"/>
    <w:rsid w:val="00DA0201"/>
    <w:rsid w:val="00DA0D30"/>
    <w:rsid w:val="00DA32D2"/>
    <w:rsid w:val="00DA350E"/>
    <w:rsid w:val="00DA44F9"/>
    <w:rsid w:val="00DA5694"/>
    <w:rsid w:val="00DA6678"/>
    <w:rsid w:val="00DA7781"/>
    <w:rsid w:val="00DA7DA4"/>
    <w:rsid w:val="00DB37CC"/>
    <w:rsid w:val="00DB43B1"/>
    <w:rsid w:val="00DB43BA"/>
    <w:rsid w:val="00DB4E1A"/>
    <w:rsid w:val="00DB56AD"/>
    <w:rsid w:val="00DB665E"/>
    <w:rsid w:val="00DB6701"/>
    <w:rsid w:val="00DB671C"/>
    <w:rsid w:val="00DB70BA"/>
    <w:rsid w:val="00DB77C5"/>
    <w:rsid w:val="00DB7DD5"/>
    <w:rsid w:val="00DC103F"/>
    <w:rsid w:val="00DC11F3"/>
    <w:rsid w:val="00DC26A2"/>
    <w:rsid w:val="00DC26B3"/>
    <w:rsid w:val="00DC301E"/>
    <w:rsid w:val="00DC3267"/>
    <w:rsid w:val="00DC371C"/>
    <w:rsid w:val="00DC40E5"/>
    <w:rsid w:val="00DC475C"/>
    <w:rsid w:val="00DC4DA6"/>
    <w:rsid w:val="00DC51F0"/>
    <w:rsid w:val="00DC5BE2"/>
    <w:rsid w:val="00DC5E6B"/>
    <w:rsid w:val="00DD0450"/>
    <w:rsid w:val="00DD09D4"/>
    <w:rsid w:val="00DD0C54"/>
    <w:rsid w:val="00DD0F93"/>
    <w:rsid w:val="00DD10DC"/>
    <w:rsid w:val="00DD11A6"/>
    <w:rsid w:val="00DD1ECB"/>
    <w:rsid w:val="00DD1F25"/>
    <w:rsid w:val="00DD25DB"/>
    <w:rsid w:val="00DD26A8"/>
    <w:rsid w:val="00DD2D3F"/>
    <w:rsid w:val="00DD300B"/>
    <w:rsid w:val="00DD37AF"/>
    <w:rsid w:val="00DD3BDF"/>
    <w:rsid w:val="00DD44EB"/>
    <w:rsid w:val="00DD4ECB"/>
    <w:rsid w:val="00DD51C6"/>
    <w:rsid w:val="00DD538C"/>
    <w:rsid w:val="00DD64C3"/>
    <w:rsid w:val="00DD6996"/>
    <w:rsid w:val="00DD6F2C"/>
    <w:rsid w:val="00DD7902"/>
    <w:rsid w:val="00DE0070"/>
    <w:rsid w:val="00DE0558"/>
    <w:rsid w:val="00DE0CEF"/>
    <w:rsid w:val="00DE0E1F"/>
    <w:rsid w:val="00DE1065"/>
    <w:rsid w:val="00DE18A0"/>
    <w:rsid w:val="00DE28CD"/>
    <w:rsid w:val="00DE2C27"/>
    <w:rsid w:val="00DE3992"/>
    <w:rsid w:val="00DE3FB9"/>
    <w:rsid w:val="00DE4422"/>
    <w:rsid w:val="00DE4583"/>
    <w:rsid w:val="00DE4C1D"/>
    <w:rsid w:val="00DE4F36"/>
    <w:rsid w:val="00DE584D"/>
    <w:rsid w:val="00DE5ACB"/>
    <w:rsid w:val="00DE67F7"/>
    <w:rsid w:val="00DE78F9"/>
    <w:rsid w:val="00DF210F"/>
    <w:rsid w:val="00DF2976"/>
    <w:rsid w:val="00DF2B98"/>
    <w:rsid w:val="00DF32CC"/>
    <w:rsid w:val="00DF3E0F"/>
    <w:rsid w:val="00DF420B"/>
    <w:rsid w:val="00DF5142"/>
    <w:rsid w:val="00DF53EE"/>
    <w:rsid w:val="00DF5864"/>
    <w:rsid w:val="00DF6324"/>
    <w:rsid w:val="00DF649A"/>
    <w:rsid w:val="00DF68D8"/>
    <w:rsid w:val="00DF6D1B"/>
    <w:rsid w:val="00DF710B"/>
    <w:rsid w:val="00DF7242"/>
    <w:rsid w:val="00E0044F"/>
    <w:rsid w:val="00E008EA"/>
    <w:rsid w:val="00E01C39"/>
    <w:rsid w:val="00E02767"/>
    <w:rsid w:val="00E034A0"/>
    <w:rsid w:val="00E0382E"/>
    <w:rsid w:val="00E04868"/>
    <w:rsid w:val="00E04EF4"/>
    <w:rsid w:val="00E05797"/>
    <w:rsid w:val="00E06273"/>
    <w:rsid w:val="00E065BD"/>
    <w:rsid w:val="00E06684"/>
    <w:rsid w:val="00E07041"/>
    <w:rsid w:val="00E0705B"/>
    <w:rsid w:val="00E074FD"/>
    <w:rsid w:val="00E07621"/>
    <w:rsid w:val="00E1078C"/>
    <w:rsid w:val="00E11384"/>
    <w:rsid w:val="00E12CF5"/>
    <w:rsid w:val="00E132B1"/>
    <w:rsid w:val="00E1373B"/>
    <w:rsid w:val="00E13B36"/>
    <w:rsid w:val="00E13B48"/>
    <w:rsid w:val="00E13C85"/>
    <w:rsid w:val="00E1425A"/>
    <w:rsid w:val="00E142B2"/>
    <w:rsid w:val="00E14539"/>
    <w:rsid w:val="00E14B61"/>
    <w:rsid w:val="00E15773"/>
    <w:rsid w:val="00E15FF6"/>
    <w:rsid w:val="00E17B16"/>
    <w:rsid w:val="00E207FB"/>
    <w:rsid w:val="00E21850"/>
    <w:rsid w:val="00E22203"/>
    <w:rsid w:val="00E228DD"/>
    <w:rsid w:val="00E228EB"/>
    <w:rsid w:val="00E22EFB"/>
    <w:rsid w:val="00E2320C"/>
    <w:rsid w:val="00E23675"/>
    <w:rsid w:val="00E239C4"/>
    <w:rsid w:val="00E24A8B"/>
    <w:rsid w:val="00E24AF9"/>
    <w:rsid w:val="00E24D9D"/>
    <w:rsid w:val="00E2517D"/>
    <w:rsid w:val="00E25267"/>
    <w:rsid w:val="00E252F2"/>
    <w:rsid w:val="00E25494"/>
    <w:rsid w:val="00E254D2"/>
    <w:rsid w:val="00E26045"/>
    <w:rsid w:val="00E276D4"/>
    <w:rsid w:val="00E27775"/>
    <w:rsid w:val="00E27D26"/>
    <w:rsid w:val="00E30DF7"/>
    <w:rsid w:val="00E3108A"/>
    <w:rsid w:val="00E310F0"/>
    <w:rsid w:val="00E31408"/>
    <w:rsid w:val="00E314F6"/>
    <w:rsid w:val="00E314FB"/>
    <w:rsid w:val="00E31540"/>
    <w:rsid w:val="00E31AD5"/>
    <w:rsid w:val="00E321D9"/>
    <w:rsid w:val="00E326FF"/>
    <w:rsid w:val="00E3275F"/>
    <w:rsid w:val="00E3478F"/>
    <w:rsid w:val="00E35C73"/>
    <w:rsid w:val="00E368FC"/>
    <w:rsid w:val="00E403CC"/>
    <w:rsid w:val="00E40999"/>
    <w:rsid w:val="00E40A65"/>
    <w:rsid w:val="00E4208B"/>
    <w:rsid w:val="00E43264"/>
    <w:rsid w:val="00E432DA"/>
    <w:rsid w:val="00E434A1"/>
    <w:rsid w:val="00E437D4"/>
    <w:rsid w:val="00E439A1"/>
    <w:rsid w:val="00E43D31"/>
    <w:rsid w:val="00E44B96"/>
    <w:rsid w:val="00E4565F"/>
    <w:rsid w:val="00E45D75"/>
    <w:rsid w:val="00E4682C"/>
    <w:rsid w:val="00E46E50"/>
    <w:rsid w:val="00E47313"/>
    <w:rsid w:val="00E47379"/>
    <w:rsid w:val="00E47503"/>
    <w:rsid w:val="00E47752"/>
    <w:rsid w:val="00E47FE9"/>
    <w:rsid w:val="00E50916"/>
    <w:rsid w:val="00E510F7"/>
    <w:rsid w:val="00E5154E"/>
    <w:rsid w:val="00E516C2"/>
    <w:rsid w:val="00E516F7"/>
    <w:rsid w:val="00E51CBC"/>
    <w:rsid w:val="00E52148"/>
    <w:rsid w:val="00E52E97"/>
    <w:rsid w:val="00E52FE8"/>
    <w:rsid w:val="00E53B78"/>
    <w:rsid w:val="00E54CA0"/>
    <w:rsid w:val="00E5510C"/>
    <w:rsid w:val="00E55539"/>
    <w:rsid w:val="00E556CA"/>
    <w:rsid w:val="00E55B8C"/>
    <w:rsid w:val="00E55CA2"/>
    <w:rsid w:val="00E565F9"/>
    <w:rsid w:val="00E56C14"/>
    <w:rsid w:val="00E5732E"/>
    <w:rsid w:val="00E60766"/>
    <w:rsid w:val="00E6114A"/>
    <w:rsid w:val="00E61D1C"/>
    <w:rsid w:val="00E62162"/>
    <w:rsid w:val="00E63574"/>
    <w:rsid w:val="00E638A2"/>
    <w:rsid w:val="00E63B30"/>
    <w:rsid w:val="00E644D7"/>
    <w:rsid w:val="00E6479A"/>
    <w:rsid w:val="00E64905"/>
    <w:rsid w:val="00E6522C"/>
    <w:rsid w:val="00E65DB2"/>
    <w:rsid w:val="00E660D2"/>
    <w:rsid w:val="00E6661C"/>
    <w:rsid w:val="00E668B7"/>
    <w:rsid w:val="00E6743D"/>
    <w:rsid w:val="00E674BB"/>
    <w:rsid w:val="00E67D8D"/>
    <w:rsid w:val="00E67E0B"/>
    <w:rsid w:val="00E72484"/>
    <w:rsid w:val="00E72C37"/>
    <w:rsid w:val="00E72DB0"/>
    <w:rsid w:val="00E7318D"/>
    <w:rsid w:val="00E7320D"/>
    <w:rsid w:val="00E73C04"/>
    <w:rsid w:val="00E740B6"/>
    <w:rsid w:val="00E74CD9"/>
    <w:rsid w:val="00E75527"/>
    <w:rsid w:val="00E75A76"/>
    <w:rsid w:val="00E761A9"/>
    <w:rsid w:val="00E77597"/>
    <w:rsid w:val="00E8074E"/>
    <w:rsid w:val="00E80D8B"/>
    <w:rsid w:val="00E81170"/>
    <w:rsid w:val="00E819AE"/>
    <w:rsid w:val="00E81C04"/>
    <w:rsid w:val="00E828D4"/>
    <w:rsid w:val="00E82C6C"/>
    <w:rsid w:val="00E8307D"/>
    <w:rsid w:val="00E834D9"/>
    <w:rsid w:val="00E83DC2"/>
    <w:rsid w:val="00E84249"/>
    <w:rsid w:val="00E86161"/>
    <w:rsid w:val="00E8628A"/>
    <w:rsid w:val="00E86E51"/>
    <w:rsid w:val="00E8719D"/>
    <w:rsid w:val="00E87DAD"/>
    <w:rsid w:val="00E87F2F"/>
    <w:rsid w:val="00E90A57"/>
    <w:rsid w:val="00E914F0"/>
    <w:rsid w:val="00E9177E"/>
    <w:rsid w:val="00E918BC"/>
    <w:rsid w:val="00E91B25"/>
    <w:rsid w:val="00E91B50"/>
    <w:rsid w:val="00E91C4E"/>
    <w:rsid w:val="00E91D06"/>
    <w:rsid w:val="00E93496"/>
    <w:rsid w:val="00E93521"/>
    <w:rsid w:val="00E93DD8"/>
    <w:rsid w:val="00E942CE"/>
    <w:rsid w:val="00E94C2D"/>
    <w:rsid w:val="00E95DDB"/>
    <w:rsid w:val="00E9684E"/>
    <w:rsid w:val="00E96C56"/>
    <w:rsid w:val="00E96D8E"/>
    <w:rsid w:val="00E97DDA"/>
    <w:rsid w:val="00EA0065"/>
    <w:rsid w:val="00EA0563"/>
    <w:rsid w:val="00EA099F"/>
    <w:rsid w:val="00EA0A50"/>
    <w:rsid w:val="00EA0C0A"/>
    <w:rsid w:val="00EA1A01"/>
    <w:rsid w:val="00EA1EAE"/>
    <w:rsid w:val="00EA201D"/>
    <w:rsid w:val="00EA238F"/>
    <w:rsid w:val="00EA23A8"/>
    <w:rsid w:val="00EA32EB"/>
    <w:rsid w:val="00EA34BA"/>
    <w:rsid w:val="00EA3A38"/>
    <w:rsid w:val="00EA402B"/>
    <w:rsid w:val="00EA53C4"/>
    <w:rsid w:val="00EA53CE"/>
    <w:rsid w:val="00EA72DA"/>
    <w:rsid w:val="00EA7BFE"/>
    <w:rsid w:val="00EB02F2"/>
    <w:rsid w:val="00EB1594"/>
    <w:rsid w:val="00EB15ED"/>
    <w:rsid w:val="00EB2064"/>
    <w:rsid w:val="00EB2242"/>
    <w:rsid w:val="00EB2D18"/>
    <w:rsid w:val="00EB2FF8"/>
    <w:rsid w:val="00EB3F41"/>
    <w:rsid w:val="00EB4AD4"/>
    <w:rsid w:val="00EB56BD"/>
    <w:rsid w:val="00EB57B5"/>
    <w:rsid w:val="00EB5816"/>
    <w:rsid w:val="00EB66F5"/>
    <w:rsid w:val="00EB6D79"/>
    <w:rsid w:val="00EB6DE4"/>
    <w:rsid w:val="00EB7CDD"/>
    <w:rsid w:val="00EB7D5E"/>
    <w:rsid w:val="00EC097D"/>
    <w:rsid w:val="00EC0EE9"/>
    <w:rsid w:val="00EC1384"/>
    <w:rsid w:val="00EC13BC"/>
    <w:rsid w:val="00EC1866"/>
    <w:rsid w:val="00EC18DC"/>
    <w:rsid w:val="00EC1BFD"/>
    <w:rsid w:val="00EC1EE6"/>
    <w:rsid w:val="00EC1FE7"/>
    <w:rsid w:val="00EC1FED"/>
    <w:rsid w:val="00EC38FA"/>
    <w:rsid w:val="00EC3CDE"/>
    <w:rsid w:val="00EC4888"/>
    <w:rsid w:val="00EC54CC"/>
    <w:rsid w:val="00EC5DF0"/>
    <w:rsid w:val="00EC5E25"/>
    <w:rsid w:val="00EC601F"/>
    <w:rsid w:val="00EC6C9A"/>
    <w:rsid w:val="00EC6F48"/>
    <w:rsid w:val="00EC7629"/>
    <w:rsid w:val="00ED0205"/>
    <w:rsid w:val="00ED05EE"/>
    <w:rsid w:val="00ED0D0C"/>
    <w:rsid w:val="00ED0D5A"/>
    <w:rsid w:val="00ED10E5"/>
    <w:rsid w:val="00ED1528"/>
    <w:rsid w:val="00ED152F"/>
    <w:rsid w:val="00ED29BB"/>
    <w:rsid w:val="00ED3BE7"/>
    <w:rsid w:val="00ED40CC"/>
    <w:rsid w:val="00ED412E"/>
    <w:rsid w:val="00ED42D1"/>
    <w:rsid w:val="00ED48CE"/>
    <w:rsid w:val="00ED4B59"/>
    <w:rsid w:val="00ED60E1"/>
    <w:rsid w:val="00ED62B3"/>
    <w:rsid w:val="00ED63BF"/>
    <w:rsid w:val="00ED7E2A"/>
    <w:rsid w:val="00ED7FF8"/>
    <w:rsid w:val="00EE0803"/>
    <w:rsid w:val="00EE0BFD"/>
    <w:rsid w:val="00EE0D1C"/>
    <w:rsid w:val="00EE0E3B"/>
    <w:rsid w:val="00EE1564"/>
    <w:rsid w:val="00EE27A0"/>
    <w:rsid w:val="00EE283D"/>
    <w:rsid w:val="00EE2E47"/>
    <w:rsid w:val="00EE4142"/>
    <w:rsid w:val="00EE4616"/>
    <w:rsid w:val="00EE49FC"/>
    <w:rsid w:val="00EE5959"/>
    <w:rsid w:val="00EE5C8B"/>
    <w:rsid w:val="00EE5CFF"/>
    <w:rsid w:val="00EE5D37"/>
    <w:rsid w:val="00EE60E8"/>
    <w:rsid w:val="00EE63AC"/>
    <w:rsid w:val="00EE63CF"/>
    <w:rsid w:val="00EE6512"/>
    <w:rsid w:val="00EE76D5"/>
    <w:rsid w:val="00EE7911"/>
    <w:rsid w:val="00EE7CBB"/>
    <w:rsid w:val="00EF088A"/>
    <w:rsid w:val="00EF0951"/>
    <w:rsid w:val="00EF0DD5"/>
    <w:rsid w:val="00EF160C"/>
    <w:rsid w:val="00EF19BB"/>
    <w:rsid w:val="00EF1C76"/>
    <w:rsid w:val="00EF2201"/>
    <w:rsid w:val="00EF3A26"/>
    <w:rsid w:val="00EF3A62"/>
    <w:rsid w:val="00EF3B5E"/>
    <w:rsid w:val="00EF3CBB"/>
    <w:rsid w:val="00EF4463"/>
    <w:rsid w:val="00EF4F7C"/>
    <w:rsid w:val="00EF52E5"/>
    <w:rsid w:val="00EF531A"/>
    <w:rsid w:val="00EF5E42"/>
    <w:rsid w:val="00EF613D"/>
    <w:rsid w:val="00EF639C"/>
    <w:rsid w:val="00EF6FDF"/>
    <w:rsid w:val="00EF72DE"/>
    <w:rsid w:val="00EF789A"/>
    <w:rsid w:val="00F0095E"/>
    <w:rsid w:val="00F00C31"/>
    <w:rsid w:val="00F010B3"/>
    <w:rsid w:val="00F01249"/>
    <w:rsid w:val="00F012DB"/>
    <w:rsid w:val="00F01467"/>
    <w:rsid w:val="00F01BF6"/>
    <w:rsid w:val="00F02862"/>
    <w:rsid w:val="00F030AF"/>
    <w:rsid w:val="00F05249"/>
    <w:rsid w:val="00F0567A"/>
    <w:rsid w:val="00F056DF"/>
    <w:rsid w:val="00F06124"/>
    <w:rsid w:val="00F06477"/>
    <w:rsid w:val="00F06B6B"/>
    <w:rsid w:val="00F06CC7"/>
    <w:rsid w:val="00F100A1"/>
    <w:rsid w:val="00F11408"/>
    <w:rsid w:val="00F12932"/>
    <w:rsid w:val="00F13728"/>
    <w:rsid w:val="00F143F4"/>
    <w:rsid w:val="00F158AA"/>
    <w:rsid w:val="00F16423"/>
    <w:rsid w:val="00F169B8"/>
    <w:rsid w:val="00F17472"/>
    <w:rsid w:val="00F20677"/>
    <w:rsid w:val="00F20E38"/>
    <w:rsid w:val="00F21124"/>
    <w:rsid w:val="00F2118E"/>
    <w:rsid w:val="00F21387"/>
    <w:rsid w:val="00F219BF"/>
    <w:rsid w:val="00F22CCB"/>
    <w:rsid w:val="00F22DA9"/>
    <w:rsid w:val="00F23A92"/>
    <w:rsid w:val="00F2404D"/>
    <w:rsid w:val="00F244D2"/>
    <w:rsid w:val="00F2494C"/>
    <w:rsid w:val="00F2509E"/>
    <w:rsid w:val="00F25681"/>
    <w:rsid w:val="00F25E45"/>
    <w:rsid w:val="00F265E8"/>
    <w:rsid w:val="00F26B8E"/>
    <w:rsid w:val="00F270E6"/>
    <w:rsid w:val="00F27DF3"/>
    <w:rsid w:val="00F30189"/>
    <w:rsid w:val="00F314D3"/>
    <w:rsid w:val="00F31867"/>
    <w:rsid w:val="00F31946"/>
    <w:rsid w:val="00F32184"/>
    <w:rsid w:val="00F326C9"/>
    <w:rsid w:val="00F332FE"/>
    <w:rsid w:val="00F33945"/>
    <w:rsid w:val="00F33E25"/>
    <w:rsid w:val="00F34BA1"/>
    <w:rsid w:val="00F351D9"/>
    <w:rsid w:val="00F35A77"/>
    <w:rsid w:val="00F35EB8"/>
    <w:rsid w:val="00F370F2"/>
    <w:rsid w:val="00F3771A"/>
    <w:rsid w:val="00F378E9"/>
    <w:rsid w:val="00F37E59"/>
    <w:rsid w:val="00F407D6"/>
    <w:rsid w:val="00F4098D"/>
    <w:rsid w:val="00F409F2"/>
    <w:rsid w:val="00F41760"/>
    <w:rsid w:val="00F423BA"/>
    <w:rsid w:val="00F42D58"/>
    <w:rsid w:val="00F42EF6"/>
    <w:rsid w:val="00F43BB9"/>
    <w:rsid w:val="00F43C61"/>
    <w:rsid w:val="00F442AD"/>
    <w:rsid w:val="00F44BEF"/>
    <w:rsid w:val="00F45643"/>
    <w:rsid w:val="00F45888"/>
    <w:rsid w:val="00F45D87"/>
    <w:rsid w:val="00F46DD3"/>
    <w:rsid w:val="00F50E45"/>
    <w:rsid w:val="00F51116"/>
    <w:rsid w:val="00F51554"/>
    <w:rsid w:val="00F517ED"/>
    <w:rsid w:val="00F518E8"/>
    <w:rsid w:val="00F51AD1"/>
    <w:rsid w:val="00F52653"/>
    <w:rsid w:val="00F52893"/>
    <w:rsid w:val="00F52F72"/>
    <w:rsid w:val="00F52FA1"/>
    <w:rsid w:val="00F539F2"/>
    <w:rsid w:val="00F54076"/>
    <w:rsid w:val="00F5487D"/>
    <w:rsid w:val="00F54903"/>
    <w:rsid w:val="00F55B59"/>
    <w:rsid w:val="00F55B84"/>
    <w:rsid w:val="00F5635B"/>
    <w:rsid w:val="00F5658A"/>
    <w:rsid w:val="00F57BDE"/>
    <w:rsid w:val="00F602A6"/>
    <w:rsid w:val="00F61119"/>
    <w:rsid w:val="00F624C6"/>
    <w:rsid w:val="00F6282F"/>
    <w:rsid w:val="00F630C9"/>
    <w:rsid w:val="00F63796"/>
    <w:rsid w:val="00F63B44"/>
    <w:rsid w:val="00F64333"/>
    <w:rsid w:val="00F64F0C"/>
    <w:rsid w:val="00F65E08"/>
    <w:rsid w:val="00F669D5"/>
    <w:rsid w:val="00F66FE7"/>
    <w:rsid w:val="00F67E21"/>
    <w:rsid w:val="00F7066A"/>
    <w:rsid w:val="00F70923"/>
    <w:rsid w:val="00F70C75"/>
    <w:rsid w:val="00F718EC"/>
    <w:rsid w:val="00F71D0B"/>
    <w:rsid w:val="00F720FA"/>
    <w:rsid w:val="00F72814"/>
    <w:rsid w:val="00F72D47"/>
    <w:rsid w:val="00F72E27"/>
    <w:rsid w:val="00F731C7"/>
    <w:rsid w:val="00F739C8"/>
    <w:rsid w:val="00F74524"/>
    <w:rsid w:val="00F74975"/>
    <w:rsid w:val="00F7544F"/>
    <w:rsid w:val="00F756C3"/>
    <w:rsid w:val="00F7582E"/>
    <w:rsid w:val="00F75974"/>
    <w:rsid w:val="00F75CD5"/>
    <w:rsid w:val="00F761C9"/>
    <w:rsid w:val="00F76AC2"/>
    <w:rsid w:val="00F76B30"/>
    <w:rsid w:val="00F77119"/>
    <w:rsid w:val="00F77152"/>
    <w:rsid w:val="00F77750"/>
    <w:rsid w:val="00F77DA2"/>
    <w:rsid w:val="00F80D11"/>
    <w:rsid w:val="00F8100A"/>
    <w:rsid w:val="00F8123B"/>
    <w:rsid w:val="00F8175F"/>
    <w:rsid w:val="00F8223C"/>
    <w:rsid w:val="00F8254D"/>
    <w:rsid w:val="00F82BCA"/>
    <w:rsid w:val="00F82E1C"/>
    <w:rsid w:val="00F82F91"/>
    <w:rsid w:val="00F84008"/>
    <w:rsid w:val="00F8418A"/>
    <w:rsid w:val="00F844D4"/>
    <w:rsid w:val="00F863A5"/>
    <w:rsid w:val="00F86A8B"/>
    <w:rsid w:val="00F87340"/>
    <w:rsid w:val="00F916F0"/>
    <w:rsid w:val="00F922BC"/>
    <w:rsid w:val="00F929FC"/>
    <w:rsid w:val="00F937CF"/>
    <w:rsid w:val="00F93A2C"/>
    <w:rsid w:val="00F93E58"/>
    <w:rsid w:val="00F945FA"/>
    <w:rsid w:val="00F94FAB"/>
    <w:rsid w:val="00F95B36"/>
    <w:rsid w:val="00F964EC"/>
    <w:rsid w:val="00F9651C"/>
    <w:rsid w:val="00F96A55"/>
    <w:rsid w:val="00F96E3D"/>
    <w:rsid w:val="00F97E82"/>
    <w:rsid w:val="00F97EED"/>
    <w:rsid w:val="00FA0118"/>
    <w:rsid w:val="00FA0B1F"/>
    <w:rsid w:val="00FA149D"/>
    <w:rsid w:val="00FA18D7"/>
    <w:rsid w:val="00FA1F2E"/>
    <w:rsid w:val="00FA315C"/>
    <w:rsid w:val="00FA3257"/>
    <w:rsid w:val="00FA348C"/>
    <w:rsid w:val="00FA39DA"/>
    <w:rsid w:val="00FA5A84"/>
    <w:rsid w:val="00FA5D66"/>
    <w:rsid w:val="00FA5E4D"/>
    <w:rsid w:val="00FA68C8"/>
    <w:rsid w:val="00FA6EE5"/>
    <w:rsid w:val="00FA7190"/>
    <w:rsid w:val="00FB0008"/>
    <w:rsid w:val="00FB0480"/>
    <w:rsid w:val="00FB05DB"/>
    <w:rsid w:val="00FB27E7"/>
    <w:rsid w:val="00FB35E9"/>
    <w:rsid w:val="00FB37A2"/>
    <w:rsid w:val="00FB3AEE"/>
    <w:rsid w:val="00FB47B2"/>
    <w:rsid w:val="00FB52E1"/>
    <w:rsid w:val="00FB5371"/>
    <w:rsid w:val="00FB5ABF"/>
    <w:rsid w:val="00FB6AF7"/>
    <w:rsid w:val="00FB6D6C"/>
    <w:rsid w:val="00FB7688"/>
    <w:rsid w:val="00FC0D0A"/>
    <w:rsid w:val="00FC1674"/>
    <w:rsid w:val="00FC19CB"/>
    <w:rsid w:val="00FC26A9"/>
    <w:rsid w:val="00FC2B22"/>
    <w:rsid w:val="00FC3846"/>
    <w:rsid w:val="00FC39C9"/>
    <w:rsid w:val="00FC3A89"/>
    <w:rsid w:val="00FC3AAB"/>
    <w:rsid w:val="00FC40BD"/>
    <w:rsid w:val="00FC4734"/>
    <w:rsid w:val="00FC47E3"/>
    <w:rsid w:val="00FC4966"/>
    <w:rsid w:val="00FC5026"/>
    <w:rsid w:val="00FC5963"/>
    <w:rsid w:val="00FC5A63"/>
    <w:rsid w:val="00FC6200"/>
    <w:rsid w:val="00FC637E"/>
    <w:rsid w:val="00FC7077"/>
    <w:rsid w:val="00FC7606"/>
    <w:rsid w:val="00FD004A"/>
    <w:rsid w:val="00FD0B1B"/>
    <w:rsid w:val="00FD1495"/>
    <w:rsid w:val="00FD256A"/>
    <w:rsid w:val="00FD2B26"/>
    <w:rsid w:val="00FD37D8"/>
    <w:rsid w:val="00FD39DB"/>
    <w:rsid w:val="00FD4772"/>
    <w:rsid w:val="00FD4EBA"/>
    <w:rsid w:val="00FD50D6"/>
    <w:rsid w:val="00FD54C4"/>
    <w:rsid w:val="00FD55C9"/>
    <w:rsid w:val="00FD5BFF"/>
    <w:rsid w:val="00FD5D3D"/>
    <w:rsid w:val="00FD5FE1"/>
    <w:rsid w:val="00FD6465"/>
    <w:rsid w:val="00FE0063"/>
    <w:rsid w:val="00FE08F0"/>
    <w:rsid w:val="00FE0AE9"/>
    <w:rsid w:val="00FE12FA"/>
    <w:rsid w:val="00FE13FF"/>
    <w:rsid w:val="00FE25BD"/>
    <w:rsid w:val="00FE284B"/>
    <w:rsid w:val="00FE3C9C"/>
    <w:rsid w:val="00FE4332"/>
    <w:rsid w:val="00FE4524"/>
    <w:rsid w:val="00FE49CD"/>
    <w:rsid w:val="00FE5245"/>
    <w:rsid w:val="00FE5951"/>
    <w:rsid w:val="00FE5AC6"/>
    <w:rsid w:val="00FE629D"/>
    <w:rsid w:val="00FE662A"/>
    <w:rsid w:val="00FE6875"/>
    <w:rsid w:val="00FE6B88"/>
    <w:rsid w:val="00FE6F5F"/>
    <w:rsid w:val="00FE73E4"/>
    <w:rsid w:val="00FE7D2C"/>
    <w:rsid w:val="00FE7F45"/>
    <w:rsid w:val="00FE7FDC"/>
    <w:rsid w:val="00FF06FA"/>
    <w:rsid w:val="00FF090F"/>
    <w:rsid w:val="00FF0D06"/>
    <w:rsid w:val="00FF20F9"/>
    <w:rsid w:val="00FF2207"/>
    <w:rsid w:val="00FF25A5"/>
    <w:rsid w:val="00FF2CE9"/>
    <w:rsid w:val="00FF2F95"/>
    <w:rsid w:val="00FF322C"/>
    <w:rsid w:val="00FF3F69"/>
    <w:rsid w:val="00FF4BCA"/>
    <w:rsid w:val="00FF52AF"/>
    <w:rsid w:val="00FF52F3"/>
    <w:rsid w:val="00FF5517"/>
    <w:rsid w:val="00FF579E"/>
    <w:rsid w:val="00FF6578"/>
    <w:rsid w:val="00FF65B8"/>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FFB"/>
    <w:pPr>
      <w:spacing w:line="360" w:lineRule="auto"/>
      <w:jc w:val="both"/>
    </w:pPr>
    <w:rPr>
      <w:rFonts w:asciiTheme="majorBidi" w:hAnsiTheme="majorBidi" w:cstheme="majorBidi"/>
    </w:rPr>
  </w:style>
  <w:style w:type="paragraph" w:styleId="Heading1">
    <w:name w:val="heading 1"/>
    <w:aliases w:val="תאריך"/>
    <w:basedOn w:val="Normal"/>
    <w:next w:val="Normal"/>
    <w:link w:val="Heading1Char"/>
    <w:uiPriority w:val="4"/>
    <w:qFormat/>
    <w:rsid w:val="00ED10E5"/>
    <w:pPr>
      <w:keepNext/>
      <w:keepLines/>
      <w:ind w:firstLine="0"/>
      <w:jc w:val="center"/>
      <w:outlineLvl w:val="0"/>
    </w:pPr>
    <w:rPr>
      <w:rFonts w:asciiTheme="majorHAnsi" w:eastAsiaTheme="majorEastAsia" w:hAnsiTheme="majorHAnsi"/>
      <w:b/>
      <w:bCs/>
    </w:rPr>
  </w:style>
  <w:style w:type="paragraph" w:styleId="Heading2">
    <w:name w:val="heading 2"/>
    <w:next w:val="Normal"/>
    <w:link w:val="Heading2Char"/>
    <w:uiPriority w:val="4"/>
    <w:unhideWhenUsed/>
    <w:qFormat/>
    <w:rsid w:val="00023B72"/>
    <w:pPr>
      <w:keepNext/>
      <w:keepLines/>
      <w:spacing w:before="240"/>
      <w:ind w:firstLine="0"/>
      <w:jc w:val="center"/>
      <w:outlineLvl w:val="1"/>
    </w:pPr>
    <w:rPr>
      <w:rFonts w:ascii="Times New Roman" w:eastAsia="SimHei" w:hAnsi="Times New Roman" w:cs="Times New Roman"/>
      <w:b/>
      <w:bCs/>
      <w:lang w:eastAsia="ja-JP" w:bidi="ar-SA"/>
    </w:rPr>
  </w:style>
  <w:style w:type="paragraph" w:styleId="Heading3">
    <w:name w:val="heading 3"/>
    <w:basedOn w:val="NoSpacing"/>
    <w:next w:val="Normal"/>
    <w:link w:val="Heading3Char"/>
    <w:uiPriority w:val="4"/>
    <w:unhideWhenUsed/>
    <w:qFormat/>
    <w:rsid w:val="006D277D"/>
    <w:pPr>
      <w:bidi w:val="0"/>
      <w:spacing w:before="240"/>
      <w:outlineLvl w:val="2"/>
    </w:pPr>
    <w:rPr>
      <w:rFonts w:ascii="Times New Roman" w:eastAsia="SimSun" w:hAnsi="Times New Roman" w:cs="Times New Roman"/>
      <w:b/>
      <w:bCs/>
      <w:kern w:val="24"/>
      <w:lang w:eastAsia="ja-JP" w:bidi="ar-SA"/>
    </w:rPr>
  </w:style>
  <w:style w:type="paragraph" w:styleId="Heading4">
    <w:name w:val="heading 4"/>
    <w:basedOn w:val="Normal"/>
    <w:next w:val="Normal"/>
    <w:link w:val="Heading4Char"/>
    <w:uiPriority w:val="4"/>
    <w:unhideWhenUsed/>
    <w:qFormat/>
    <w:rsid w:val="00C0305E"/>
    <w:pPr>
      <w:keepNext/>
      <w:keepLines/>
      <w:ind w:firstLine="340"/>
      <w:outlineLvl w:val="3"/>
    </w:pPr>
    <w:rPr>
      <w:rFonts w:eastAsiaTheme="majorEastAsia"/>
      <w:i/>
      <w:iCs/>
    </w:rPr>
  </w:style>
  <w:style w:type="paragraph" w:styleId="Heading5">
    <w:name w:val="heading 5"/>
    <w:basedOn w:val="Normal"/>
    <w:next w:val="Normal"/>
    <w:link w:val="Heading5Char"/>
    <w:uiPriority w:val="4"/>
    <w:unhideWhenUsed/>
    <w:qFormat/>
    <w:rsid w:val="00ED10E5"/>
    <w:pPr>
      <w:keepNext/>
      <w:keepLines/>
      <w:outlineLvl w:val="4"/>
    </w:pPr>
    <w:rPr>
      <w:rFonts w:asciiTheme="majorHAnsi" w:eastAsiaTheme="majorEastAsia" w:hAnsiTheme="majorHAnsi"/>
      <w:i/>
      <w:iCs/>
    </w:rPr>
  </w:style>
  <w:style w:type="paragraph" w:styleId="Heading6">
    <w:name w:val="heading 6"/>
    <w:basedOn w:val="Normal"/>
    <w:next w:val="Normal"/>
    <w:link w:val="Heading6Char"/>
    <w:uiPriority w:val="9"/>
    <w:semiHidden/>
    <w:qFormat/>
    <w:rsid w:val="00ED10E5"/>
    <w:pPr>
      <w:keepNext/>
      <w:keepLines/>
      <w:spacing w:before="40"/>
      <w:ind w:firstLine="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qFormat/>
    <w:rsid w:val="00ED10E5"/>
    <w:pPr>
      <w:keepNext/>
      <w:keepLines/>
      <w:spacing w:before="40"/>
      <w:ind w:firstLine="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qFormat/>
    <w:rsid w:val="00ED10E5"/>
    <w:pPr>
      <w:keepNext/>
      <w:keepLines/>
      <w:spacing w:before="40"/>
      <w:ind w:firstLine="0"/>
      <w:outlineLvl w:val="7"/>
    </w:pPr>
    <w:rPr>
      <w:rFonts w:asciiTheme="majorHAns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ED10E5"/>
    <w:pPr>
      <w:keepNext/>
      <w:keepLines/>
      <w:spacing w:before="40"/>
      <w:ind w:firstLine="0"/>
      <w:outlineLvl w:val="8"/>
    </w:pPr>
    <w:rPr>
      <w:rFonts w:asciiTheme="majorHAnsi" w:eastAsiaTheme="majorEastAsia" w:hAnsiTheme="majorHAns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4"/>
    <w:rsid w:val="00ED10E5"/>
    <w:rPr>
      <w:rFonts w:asciiTheme="majorHAnsi" w:eastAsiaTheme="majorEastAsia" w:hAnsiTheme="majorHAnsi" w:cstheme="majorBidi"/>
      <w:b/>
      <w:bCs/>
      <w:kern w:val="24"/>
    </w:rPr>
  </w:style>
  <w:style w:type="paragraph" w:styleId="NoSpacing">
    <w:name w:val="No Spacing"/>
    <w:aliases w:val="No Indent"/>
    <w:link w:val="NoSpacingChar"/>
    <w:uiPriority w:val="1"/>
    <w:qFormat/>
    <w:rsid w:val="00ED10E5"/>
    <w:pPr>
      <w:bidi/>
      <w:ind w:firstLine="0"/>
    </w:pPr>
  </w:style>
  <w:style w:type="character" w:customStyle="1" w:styleId="NoSpacingChar">
    <w:name w:val="No Spacing Char"/>
    <w:aliases w:val="No Indent Char"/>
    <w:basedOn w:val="DefaultParagraphFont"/>
    <w:link w:val="NoSpacing"/>
    <w:uiPriority w:val="1"/>
    <w:rsid w:val="00ED10E5"/>
  </w:style>
  <w:style w:type="character" w:customStyle="1" w:styleId="Heading2Char">
    <w:name w:val="Heading 2 Char"/>
    <w:basedOn w:val="DefaultParagraphFont"/>
    <w:link w:val="Heading2"/>
    <w:uiPriority w:val="4"/>
    <w:rsid w:val="00023B72"/>
    <w:rPr>
      <w:rFonts w:ascii="Times New Roman" w:eastAsia="SimHei" w:hAnsi="Times New Roman" w:cs="Times New Roman"/>
      <w:b/>
      <w:bCs/>
      <w:lang w:eastAsia="ja-JP" w:bidi="ar-SA"/>
    </w:rPr>
  </w:style>
  <w:style w:type="character" w:customStyle="1" w:styleId="Heading3Char">
    <w:name w:val="Heading 3 Char"/>
    <w:basedOn w:val="DefaultParagraphFont"/>
    <w:link w:val="Heading3"/>
    <w:uiPriority w:val="4"/>
    <w:rsid w:val="006D277D"/>
    <w:rPr>
      <w:rFonts w:ascii="Times New Roman" w:eastAsia="SimSun" w:hAnsi="Times New Roman" w:cs="Times New Roman"/>
      <w:b/>
      <w:bCs/>
      <w:kern w:val="24"/>
      <w:lang w:eastAsia="ja-JP" w:bidi="ar-SA"/>
    </w:rPr>
  </w:style>
  <w:style w:type="character" w:customStyle="1" w:styleId="Heading4Char">
    <w:name w:val="Heading 4 Char"/>
    <w:basedOn w:val="DefaultParagraphFont"/>
    <w:link w:val="Heading4"/>
    <w:uiPriority w:val="4"/>
    <w:rsid w:val="00C0305E"/>
    <w:rPr>
      <w:rFonts w:asciiTheme="majorBidi" w:eastAsiaTheme="majorEastAsia" w:hAnsiTheme="majorBidi" w:cstheme="majorBidi"/>
      <w:i/>
      <w:iCs/>
    </w:rPr>
  </w:style>
  <w:style w:type="character" w:customStyle="1" w:styleId="Heading5Char">
    <w:name w:val="Heading 5 Char"/>
    <w:basedOn w:val="DefaultParagraphFont"/>
    <w:link w:val="Heading5"/>
    <w:uiPriority w:val="4"/>
    <w:rsid w:val="00ED10E5"/>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ED10E5"/>
    <w:rPr>
      <w:rFonts w:asciiTheme="majorHAnsi" w:eastAsiaTheme="majorEastAsia" w:hAnsiTheme="majorHAnsi" w:cstheme="majorBidi"/>
      <w:color w:val="1F3763" w:themeColor="accent1" w:themeShade="7F"/>
      <w:kern w:val="24"/>
    </w:rPr>
  </w:style>
  <w:style w:type="character" w:customStyle="1" w:styleId="Heading7Char">
    <w:name w:val="Heading 7 Char"/>
    <w:basedOn w:val="DefaultParagraphFont"/>
    <w:link w:val="Heading7"/>
    <w:uiPriority w:val="9"/>
    <w:semiHidden/>
    <w:rsid w:val="00ED10E5"/>
    <w:rPr>
      <w:rFonts w:asciiTheme="majorHAnsi" w:eastAsiaTheme="majorEastAsia" w:hAnsiTheme="majorHAnsi" w:cstheme="majorBidi"/>
      <w:i/>
      <w:iCs/>
      <w:color w:val="1F3763" w:themeColor="accent1" w:themeShade="7F"/>
      <w:kern w:val="24"/>
    </w:rPr>
  </w:style>
  <w:style w:type="character" w:customStyle="1" w:styleId="Heading8Char">
    <w:name w:val="Heading 8 Char"/>
    <w:basedOn w:val="DefaultParagraphFont"/>
    <w:link w:val="Heading8"/>
    <w:uiPriority w:val="9"/>
    <w:semiHidden/>
    <w:rsid w:val="00ED10E5"/>
    <w:rPr>
      <w:rFonts w:asciiTheme="majorHAnsi" w:eastAsiaTheme="majorEastAsia" w:hAnsiTheme="majorHAnsi" w:cstheme="majorBidi"/>
      <w:color w:val="272727" w:themeColor="text1" w:themeTint="D8"/>
      <w:kern w:val="24"/>
      <w:sz w:val="22"/>
      <w:szCs w:val="21"/>
    </w:rPr>
  </w:style>
  <w:style w:type="paragraph" w:styleId="Title">
    <w:name w:val="Title"/>
    <w:basedOn w:val="Normal"/>
    <w:link w:val="TitleChar"/>
    <w:qFormat/>
    <w:rsid w:val="00ED10E5"/>
    <w:pPr>
      <w:spacing w:before="2400"/>
      <w:ind w:firstLine="0"/>
      <w:contextualSpacing/>
      <w:jc w:val="center"/>
    </w:pPr>
    <w:rPr>
      <w:rFonts w:asciiTheme="majorHAnsi" w:eastAsiaTheme="majorEastAsia" w:hAnsiTheme="majorHAnsi"/>
    </w:rPr>
  </w:style>
  <w:style w:type="character" w:customStyle="1" w:styleId="TitleChar">
    <w:name w:val="Title Char"/>
    <w:basedOn w:val="DefaultParagraphFont"/>
    <w:link w:val="Title"/>
    <w:rsid w:val="00ED10E5"/>
    <w:rPr>
      <w:rFonts w:asciiTheme="majorHAnsi" w:eastAsiaTheme="majorEastAsia" w:hAnsiTheme="majorHAnsi" w:cstheme="majorBidi"/>
      <w:kern w:val="24"/>
    </w:rPr>
  </w:style>
  <w:style w:type="paragraph" w:styleId="Subtitle">
    <w:name w:val="Subtitle"/>
    <w:basedOn w:val="Normal"/>
    <w:next w:val="Normal"/>
    <w:link w:val="SubtitleChar"/>
    <w:uiPriority w:val="18"/>
    <w:semiHidden/>
    <w:unhideWhenUsed/>
    <w:qFormat/>
    <w:rsid w:val="00C24F2B"/>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8"/>
    <w:semiHidden/>
    <w:rsid w:val="00C24F2B"/>
    <w:rPr>
      <w:color w:val="5A5A5A" w:themeColor="text1" w:themeTint="A5"/>
      <w:spacing w:val="15"/>
      <w:kern w:val="24"/>
      <w:sz w:val="22"/>
      <w:szCs w:val="22"/>
    </w:rPr>
  </w:style>
  <w:style w:type="paragraph" w:styleId="ListParagraph">
    <w:name w:val="List Paragraph"/>
    <w:basedOn w:val="Normal"/>
    <w:uiPriority w:val="34"/>
    <w:unhideWhenUsed/>
    <w:qFormat/>
    <w:rsid w:val="00ED10E5"/>
    <w:pPr>
      <w:ind w:left="720" w:firstLine="0"/>
      <w:contextualSpacing/>
    </w:pPr>
  </w:style>
  <w:style w:type="paragraph" w:styleId="Header">
    <w:name w:val="header"/>
    <w:basedOn w:val="Normal"/>
    <w:link w:val="HeaderChar"/>
    <w:uiPriority w:val="99"/>
    <w:unhideWhenUsed/>
    <w:qFormat/>
    <w:rsid w:val="00ED10E5"/>
    <w:pPr>
      <w:spacing w:line="240" w:lineRule="auto"/>
      <w:ind w:firstLine="0"/>
    </w:pPr>
  </w:style>
  <w:style w:type="character" w:customStyle="1" w:styleId="HeaderChar">
    <w:name w:val="Header Char"/>
    <w:basedOn w:val="DefaultParagraphFont"/>
    <w:link w:val="Header"/>
    <w:uiPriority w:val="99"/>
    <w:rsid w:val="00ED10E5"/>
    <w:rPr>
      <w:kern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line="240" w:lineRule="auto"/>
    </w:pPr>
    <w:rPr>
      <w:rFonts w:ascii="Calibri" w:eastAsia="David" w:hAnsi="Calibri" w:cs="David"/>
    </w:rPr>
  </w:style>
  <w:style w:type="character" w:customStyle="1" w:styleId="title-text">
    <w:name w:val="title-text"/>
    <w:basedOn w:val="DefaultParagraphFont"/>
    <w:rsid w:val="00976673"/>
  </w:style>
  <w:style w:type="paragraph" w:customStyle="1" w:styleId="SectionTitle">
    <w:name w:val="Section Title"/>
    <w:basedOn w:val="Normal"/>
    <w:uiPriority w:val="2"/>
    <w:qFormat/>
    <w:rsid w:val="00ED10E5"/>
    <w:pPr>
      <w:pageBreakBefore/>
      <w:ind w:firstLine="0"/>
      <w:jc w:val="center"/>
      <w:outlineLvl w:val="0"/>
    </w:pPr>
    <w:rPr>
      <w:rFonts w:asciiTheme="majorHAnsi" w:eastAsiaTheme="majorEastAsia" w:hAnsiTheme="majorHAnsi"/>
    </w:rPr>
  </w:style>
  <w:style w:type="paragraph" w:customStyle="1" w:styleId="TableFigure">
    <w:name w:val="Table/Figure"/>
    <w:basedOn w:val="Normal"/>
    <w:uiPriority w:val="39"/>
    <w:qFormat/>
    <w:rsid w:val="00ED10E5"/>
    <w:pPr>
      <w:spacing w:before="240"/>
      <w:ind w:firstLine="0"/>
      <w:contextualSpacing/>
    </w:pPr>
  </w:style>
  <w:style w:type="paragraph" w:customStyle="1" w:styleId="Title2">
    <w:name w:val="Title 2"/>
    <w:basedOn w:val="Normal"/>
    <w:uiPriority w:val="1"/>
    <w:qFormat/>
    <w:rsid w:val="00ED10E5"/>
    <w:pPr>
      <w:ind w:firstLine="0"/>
      <w:jc w:val="center"/>
    </w:pPr>
  </w:style>
  <w:style w:type="character" w:customStyle="1" w:styleId="Heading9Char">
    <w:name w:val="Heading 9 Char"/>
    <w:basedOn w:val="DefaultParagraphFont"/>
    <w:link w:val="Heading9"/>
    <w:uiPriority w:val="9"/>
    <w:semiHidden/>
    <w:rsid w:val="00ED10E5"/>
    <w:rPr>
      <w:rFonts w:asciiTheme="majorHAnsi" w:eastAsiaTheme="majorEastAsia" w:hAnsiTheme="majorHAnsi" w:cstheme="majorBidi"/>
      <w:i/>
      <w:iCs/>
      <w:color w:val="272727" w:themeColor="text1" w:themeTint="D8"/>
      <w:kern w:val="24"/>
      <w:sz w:val="22"/>
      <w:szCs w:val="21"/>
    </w:rPr>
  </w:style>
  <w:style w:type="paragraph" w:styleId="Caption">
    <w:name w:val="caption"/>
    <w:basedOn w:val="Normal"/>
    <w:next w:val="Normal"/>
    <w:uiPriority w:val="35"/>
    <w:unhideWhenUsed/>
    <w:qFormat/>
    <w:rsid w:val="00ED10E5"/>
    <w:pPr>
      <w:spacing w:after="200" w:line="240" w:lineRule="auto"/>
      <w:ind w:firstLine="0"/>
    </w:pPr>
    <w:rPr>
      <w:i/>
      <w:iCs/>
      <w:color w:val="44546A" w:themeColor="text2"/>
      <w:sz w:val="22"/>
      <w:szCs w:val="18"/>
    </w:rPr>
  </w:style>
  <w:style w:type="character" w:styleId="FootnoteReference">
    <w:name w:val="footnote reference"/>
    <w:basedOn w:val="DefaultParagraphFont"/>
    <w:uiPriority w:val="5"/>
    <w:semiHidden/>
    <w:unhideWhenUsed/>
    <w:qFormat/>
    <w:rsid w:val="00ED10E5"/>
    <w:rPr>
      <w:vertAlign w:val="superscript"/>
    </w:rPr>
  </w:style>
  <w:style w:type="paragraph" w:styleId="EndnoteText">
    <w:name w:val="endnote text"/>
    <w:basedOn w:val="Normal"/>
    <w:link w:val="EndnoteTextChar"/>
    <w:uiPriority w:val="99"/>
    <w:semiHidden/>
    <w:unhideWhenUsed/>
    <w:qFormat/>
    <w:rsid w:val="00ED10E5"/>
    <w:pPr>
      <w:spacing w:line="240" w:lineRule="auto"/>
    </w:pPr>
    <w:rPr>
      <w:sz w:val="22"/>
      <w:szCs w:val="20"/>
    </w:rPr>
  </w:style>
  <w:style w:type="character" w:customStyle="1" w:styleId="EndnoteTextChar">
    <w:name w:val="Endnote Text Char"/>
    <w:basedOn w:val="DefaultParagraphFont"/>
    <w:link w:val="EndnoteText"/>
    <w:uiPriority w:val="99"/>
    <w:semiHidden/>
    <w:rsid w:val="00ED10E5"/>
    <w:rPr>
      <w:kern w:val="24"/>
      <w:sz w:val="22"/>
      <w:szCs w:val="20"/>
    </w:rPr>
  </w:style>
  <w:style w:type="paragraph" w:styleId="ListBullet">
    <w:name w:val="List Bullet"/>
    <w:basedOn w:val="Normal"/>
    <w:uiPriority w:val="9"/>
    <w:semiHidden/>
    <w:unhideWhenUsed/>
    <w:qFormat/>
    <w:rsid w:val="00ED10E5"/>
    <w:pPr>
      <w:numPr>
        <w:numId w:val="16"/>
      </w:numPr>
      <w:contextualSpacing/>
    </w:pPr>
  </w:style>
  <w:style w:type="paragraph" w:styleId="ListNumber">
    <w:name w:val="List Number"/>
    <w:basedOn w:val="Normal"/>
    <w:uiPriority w:val="9"/>
    <w:semiHidden/>
    <w:unhideWhenUsed/>
    <w:qFormat/>
    <w:rsid w:val="00ED10E5"/>
    <w:pPr>
      <w:numPr>
        <w:numId w:val="18"/>
      </w:numPr>
      <w:contextualSpacing/>
    </w:pPr>
  </w:style>
  <w:style w:type="character" w:styleId="Strong">
    <w:name w:val="Strong"/>
    <w:basedOn w:val="DefaultParagraphFont"/>
    <w:uiPriority w:val="22"/>
    <w:unhideWhenUsed/>
    <w:qFormat/>
    <w:rsid w:val="00ED10E5"/>
    <w:rPr>
      <w:b w:val="0"/>
      <w:bCs w:val="0"/>
      <w:caps/>
      <w:smallCaps w:val="0"/>
    </w:rPr>
  </w:style>
  <w:style w:type="character" w:styleId="Emphasis">
    <w:name w:val="Emphasis"/>
    <w:basedOn w:val="DefaultParagraphFont"/>
    <w:uiPriority w:val="4"/>
    <w:unhideWhenUsed/>
    <w:qFormat/>
    <w:rsid w:val="00ED10E5"/>
    <w:rPr>
      <w:i/>
      <w:iCs/>
    </w:rPr>
  </w:style>
  <w:style w:type="paragraph" w:styleId="Quote">
    <w:name w:val="Quote"/>
    <w:basedOn w:val="Normal"/>
    <w:next w:val="Normal"/>
    <w:link w:val="QuoteChar"/>
    <w:uiPriority w:val="29"/>
    <w:unhideWhenUsed/>
    <w:qFormat/>
    <w:rsid w:val="00ED10E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ED10E5"/>
    <w:rPr>
      <w:i/>
      <w:iCs/>
      <w:color w:val="404040" w:themeColor="text1" w:themeTint="BF"/>
      <w:kern w:val="24"/>
    </w:rPr>
  </w:style>
  <w:style w:type="paragraph" w:styleId="IntenseQuote">
    <w:name w:val="Intense Quote"/>
    <w:basedOn w:val="Normal"/>
    <w:next w:val="Normal"/>
    <w:link w:val="IntenseQuoteChar"/>
    <w:uiPriority w:val="30"/>
    <w:unhideWhenUsed/>
    <w:qFormat/>
    <w:rsid w:val="00ED10E5"/>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ED10E5"/>
    <w:rPr>
      <w:i/>
      <w:iCs/>
      <w:color w:val="404040" w:themeColor="text1" w:themeTint="BF"/>
      <w:kern w:val="24"/>
    </w:rPr>
  </w:style>
  <w:style w:type="character" w:styleId="IntenseEmphasis">
    <w:name w:val="Intense Emphasis"/>
    <w:basedOn w:val="DefaultParagraphFont"/>
    <w:uiPriority w:val="21"/>
    <w:unhideWhenUsed/>
    <w:qFormat/>
    <w:rsid w:val="00ED10E5"/>
    <w:rPr>
      <w:i/>
      <w:iCs/>
      <w:color w:val="0F1C32" w:themeColor="accent1" w:themeShade="40"/>
    </w:rPr>
  </w:style>
  <w:style w:type="character" w:styleId="IntenseReference">
    <w:name w:val="Intense Reference"/>
    <w:basedOn w:val="DefaultParagraphFont"/>
    <w:uiPriority w:val="32"/>
    <w:unhideWhenUsed/>
    <w:qFormat/>
    <w:rsid w:val="00ED10E5"/>
    <w:rPr>
      <w:b/>
      <w:bCs/>
      <w:caps w:val="0"/>
      <w:smallCaps/>
      <w:color w:val="595959" w:themeColor="text1" w:themeTint="A6"/>
      <w:spacing w:val="5"/>
    </w:rPr>
  </w:style>
  <w:style w:type="paragraph" w:styleId="Bibliography">
    <w:name w:val="Bibliography"/>
    <w:basedOn w:val="Normal"/>
    <w:next w:val="Normal"/>
    <w:uiPriority w:val="37"/>
    <w:unhideWhenUsed/>
    <w:qFormat/>
    <w:rsid w:val="00ED10E5"/>
    <w:pPr>
      <w:ind w:left="720" w:hanging="720"/>
    </w:pPr>
  </w:style>
  <w:style w:type="paragraph" w:styleId="TOCHeading">
    <w:name w:val="TOC Heading"/>
    <w:basedOn w:val="Heading1"/>
    <w:next w:val="Normal"/>
    <w:uiPriority w:val="39"/>
    <w:unhideWhenUsed/>
    <w:qFormat/>
    <w:rsid w:val="00ED10E5"/>
    <w:pPr>
      <w:spacing w:before="240"/>
      <w:ind w:firstLine="720"/>
      <w:jc w:val="left"/>
      <w:outlineLvl w:val="9"/>
    </w:pPr>
    <w:rPr>
      <w:bCs w:val="0"/>
      <w:szCs w:val="32"/>
    </w:rPr>
  </w:style>
  <w:style w:type="paragraph" w:customStyle="1" w:styleId="Caption1">
    <w:name w:val="Caption1"/>
    <w:basedOn w:val="NoSpacing"/>
    <w:link w:val="Caption1Char"/>
    <w:qFormat/>
    <w:rsid w:val="001F2731"/>
    <w:pPr>
      <w:bidi w:val="0"/>
      <w:spacing w:after="240" w:line="240" w:lineRule="auto"/>
      <w:ind w:right="845"/>
      <w:jc w:val="both"/>
    </w:pPr>
    <w:rPr>
      <w:rFonts w:asciiTheme="majorBidi" w:hAnsiTheme="majorBidi" w:cstheme="majorBidi"/>
      <w:i/>
      <w:iCs/>
      <w:sz w:val="22"/>
      <w:szCs w:val="22"/>
    </w:rPr>
  </w:style>
  <w:style w:type="paragraph" w:customStyle="1" w:styleId="Openingheader">
    <w:name w:val="Opening header"/>
    <w:basedOn w:val="Normal"/>
    <w:link w:val="OpeningheaderChar"/>
    <w:qFormat/>
    <w:rsid w:val="00607438"/>
    <w:pPr>
      <w:spacing w:line="240" w:lineRule="auto"/>
      <w:ind w:firstLine="0"/>
      <w:jc w:val="center"/>
    </w:pPr>
    <w:rPr>
      <w:rFonts w:eastAsia="Times New Roman" w:cs="Times New Roman"/>
      <w:noProof/>
      <w:sz w:val="44"/>
      <w:szCs w:val="44"/>
    </w:rPr>
  </w:style>
  <w:style w:type="character" w:customStyle="1" w:styleId="Caption1Char">
    <w:name w:val="Caption1 Char"/>
    <w:basedOn w:val="NoSpacingChar"/>
    <w:link w:val="Caption1"/>
    <w:rsid w:val="001F2731"/>
    <w:rPr>
      <w:rFonts w:asciiTheme="majorBidi" w:hAnsiTheme="majorBidi" w:cstheme="majorBidi"/>
      <w:i/>
      <w:iCs/>
      <w:sz w:val="22"/>
      <w:szCs w:val="22"/>
    </w:rPr>
  </w:style>
  <w:style w:type="paragraph" w:styleId="TOC2">
    <w:name w:val="toc 2"/>
    <w:basedOn w:val="Normal"/>
    <w:next w:val="Normal"/>
    <w:autoRedefine/>
    <w:uiPriority w:val="39"/>
    <w:unhideWhenUsed/>
    <w:rsid w:val="007B4859"/>
    <w:pPr>
      <w:tabs>
        <w:tab w:val="left" w:pos="2384"/>
        <w:tab w:val="right" w:leader="dot" w:pos="9350"/>
      </w:tabs>
      <w:ind w:left="240"/>
      <w:jc w:val="left"/>
    </w:pPr>
    <w:rPr>
      <w:rFonts w:asciiTheme="minorHAnsi" w:hAnsiTheme="minorHAnsi" w:cstheme="minorHAnsi"/>
      <w:smallCaps/>
      <w:sz w:val="20"/>
      <w:szCs w:val="20"/>
    </w:rPr>
  </w:style>
  <w:style w:type="character" w:customStyle="1" w:styleId="OpeningheaderChar">
    <w:name w:val="Opening header Char"/>
    <w:basedOn w:val="DefaultParagraphFont"/>
    <w:link w:val="Openingheader"/>
    <w:rsid w:val="00607438"/>
    <w:rPr>
      <w:rFonts w:asciiTheme="majorBidi" w:eastAsia="Times New Roman" w:hAnsiTheme="majorBidi" w:cs="Times New Roman"/>
      <w:noProof/>
      <w:sz w:val="44"/>
      <w:szCs w:val="44"/>
    </w:rPr>
  </w:style>
  <w:style w:type="paragraph" w:styleId="TOC3">
    <w:name w:val="toc 3"/>
    <w:basedOn w:val="Normal"/>
    <w:next w:val="Normal"/>
    <w:autoRedefine/>
    <w:uiPriority w:val="39"/>
    <w:unhideWhenUsed/>
    <w:rsid w:val="006238E0"/>
    <w:pPr>
      <w:bidi/>
      <w:ind w:left="480"/>
      <w:jc w:val="left"/>
    </w:pPr>
    <w:rPr>
      <w:rFonts w:asciiTheme="minorHAnsi" w:hAnsiTheme="minorHAnsi" w:cstheme="minorHAnsi"/>
      <w:i/>
      <w:iCs/>
      <w:sz w:val="20"/>
      <w:szCs w:val="20"/>
    </w:rPr>
  </w:style>
  <w:style w:type="paragraph" w:styleId="TOC1">
    <w:name w:val="toc 1"/>
    <w:basedOn w:val="Normal"/>
    <w:next w:val="Normal"/>
    <w:autoRedefine/>
    <w:uiPriority w:val="39"/>
    <w:unhideWhenUsed/>
    <w:rsid w:val="006238E0"/>
    <w:pPr>
      <w:bidi/>
      <w:spacing w:before="120" w:after="120"/>
      <w:jc w:val="left"/>
    </w:pPr>
    <w:rPr>
      <w:rFonts w:asciiTheme="minorHAnsi" w:hAnsiTheme="minorHAnsi" w:cstheme="minorHAnsi"/>
      <w:b/>
      <w:bCs/>
      <w:caps/>
      <w:sz w:val="20"/>
      <w:szCs w:val="20"/>
    </w:rPr>
  </w:style>
  <w:style w:type="paragraph" w:styleId="TOC4">
    <w:name w:val="toc 4"/>
    <w:basedOn w:val="Normal"/>
    <w:next w:val="Normal"/>
    <w:autoRedefine/>
    <w:uiPriority w:val="39"/>
    <w:unhideWhenUsed/>
    <w:rsid w:val="006238E0"/>
    <w:pPr>
      <w:bidi/>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238E0"/>
    <w:pPr>
      <w:bidi/>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238E0"/>
    <w:pPr>
      <w:bidi/>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238E0"/>
    <w:pPr>
      <w:bidi/>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238E0"/>
    <w:pPr>
      <w:bidi/>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238E0"/>
    <w:pPr>
      <w:bidi/>
      <w:ind w:left="1920"/>
      <w:jc w:val="left"/>
    </w:pPr>
    <w:rPr>
      <w:rFonts w:asciiTheme="minorHAnsi" w:hAnsiTheme="minorHAnsi" w:cstheme="minorHAnsi"/>
      <w:sz w:val="18"/>
      <w:szCs w:val="18"/>
    </w:rPr>
  </w:style>
  <w:style w:type="table" w:styleId="TableGrid">
    <w:name w:val="Table Grid"/>
    <w:basedOn w:val="TableNormal"/>
    <w:uiPriority w:val="39"/>
    <w:rsid w:val="002C46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8308">
      <w:bodyDiv w:val="1"/>
      <w:marLeft w:val="0"/>
      <w:marRight w:val="0"/>
      <w:marTop w:val="0"/>
      <w:marBottom w:val="0"/>
      <w:divBdr>
        <w:top w:val="none" w:sz="0" w:space="0" w:color="auto"/>
        <w:left w:val="none" w:sz="0" w:space="0" w:color="auto"/>
        <w:bottom w:val="none" w:sz="0" w:space="0" w:color="auto"/>
        <w:right w:val="none" w:sz="0" w:space="0" w:color="auto"/>
      </w:divBdr>
    </w:div>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349067595">
      <w:bodyDiv w:val="1"/>
      <w:marLeft w:val="0"/>
      <w:marRight w:val="0"/>
      <w:marTop w:val="0"/>
      <w:marBottom w:val="0"/>
      <w:divBdr>
        <w:top w:val="none" w:sz="0" w:space="0" w:color="auto"/>
        <w:left w:val="none" w:sz="0" w:space="0" w:color="auto"/>
        <w:bottom w:val="none" w:sz="0" w:space="0" w:color="auto"/>
        <w:right w:val="none" w:sz="0" w:space="0" w:color="auto"/>
      </w:divBdr>
    </w:div>
    <w:div w:id="1557594227">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asystats.github.io/effectsize/reference/cohens_d.html" TargetMode="External"/><Relationship Id="rId1" Type="http://schemas.openxmlformats.org/officeDocument/2006/relationships/hyperlink" Target="https://easystats.github.io/effectsize/articles/simple_htests.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48</Pages>
  <Words>54168</Words>
  <Characters>270841</Characters>
  <Application>Microsoft Office Word</Application>
  <DocSecurity>0</DocSecurity>
  <Lines>2257</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161</cp:revision>
  <dcterms:created xsi:type="dcterms:W3CDTF">2022-09-13T09:21:00Z</dcterms:created>
  <dcterms:modified xsi:type="dcterms:W3CDTF">2022-09-14T14:15:00Z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id="hii871bY"/&gt;&lt;style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