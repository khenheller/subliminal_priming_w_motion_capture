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5773" w14:textId="2FBDBCD3" w:rsidR="00500448" w:rsidRDefault="00500448" w:rsidP="00E6522C">
      <w:pPr>
        <w:pStyle w:val="Heading3"/>
        <w:bidi w:val="0"/>
      </w:pPr>
      <w:r>
        <w:t>Schedule</w:t>
      </w:r>
    </w:p>
    <w:p w14:paraId="1D01C1F3" w14:textId="26FD42F6" w:rsidR="00500448" w:rsidRDefault="00500448" w:rsidP="00500448">
      <w:pPr>
        <w:pStyle w:val="NoSpacing"/>
        <w:numPr>
          <w:ilvl w:val="0"/>
          <w:numId w:val="10"/>
        </w:numPr>
      </w:pPr>
      <w:r>
        <w:rPr>
          <w:rFonts w:hint="cs"/>
          <w:rtl/>
        </w:rPr>
        <w:t xml:space="preserve">לשלוח לרותי </w:t>
      </w:r>
      <w:r>
        <w:t>abstract</w:t>
      </w:r>
      <w:r>
        <w:rPr>
          <w:rFonts w:hint="cs"/>
          <w:rtl/>
        </w:rPr>
        <w:t xml:space="preserve"> ורשימ</w:t>
      </w:r>
      <w:r w:rsidR="00FC637E">
        <w:rPr>
          <w:rFonts w:hint="cs"/>
          <w:rtl/>
        </w:rPr>
        <w:t xml:space="preserve">ה של 2-3 </w:t>
      </w:r>
      <w:r>
        <w:rPr>
          <w:rFonts w:hint="cs"/>
          <w:rtl/>
        </w:rPr>
        <w:t>בוחנים</w:t>
      </w:r>
      <w:r w:rsidR="00A75EC8">
        <w:rPr>
          <w:rFonts w:hint="cs"/>
          <w:rtl/>
        </w:rPr>
        <w:t xml:space="preserve"> </w:t>
      </w:r>
      <w:r w:rsidR="00A75EC8" w:rsidRPr="00A75EC8">
        <w:rPr>
          <w:rFonts w:hint="cs"/>
          <w:b/>
          <w:bCs/>
          <w:rtl/>
        </w:rPr>
        <w:t>עד ה30.8.22</w:t>
      </w:r>
      <w:r w:rsidR="00A75EC8">
        <w:rPr>
          <w:rFonts w:hint="cs"/>
          <w:rtl/>
        </w:rPr>
        <w:t>.</w:t>
      </w:r>
    </w:p>
    <w:p w14:paraId="14944230" w14:textId="1FE81C31" w:rsidR="00FC637E" w:rsidRDefault="00FC637E" w:rsidP="00FC637E">
      <w:pPr>
        <w:pStyle w:val="NoSpacing"/>
        <w:ind w:left="720"/>
      </w:pPr>
      <w:r>
        <w:rPr>
          <w:rFonts w:hint="cs"/>
          <w:rtl/>
        </w:rPr>
        <w:t>לכל בוחן לרשום שורה שמסבירה מדוע התחום בו הוא עוסק רלוונטי לתזה שלי.</w:t>
      </w:r>
    </w:p>
    <w:p w14:paraId="11FF9CE2" w14:textId="48E1F7B1" w:rsidR="00CF6BB6" w:rsidRDefault="00CF6BB6" w:rsidP="00CF6BB6">
      <w:pPr>
        <w:pStyle w:val="NoSpacing"/>
        <w:numPr>
          <w:ilvl w:val="0"/>
          <w:numId w:val="10"/>
        </w:numPr>
      </w:pPr>
      <w:r>
        <w:rPr>
          <w:rFonts w:hint="cs"/>
          <w:rtl/>
        </w:rPr>
        <w:t>לאחר קבלת אישור לגבי הבוחנים לעדכן את רותי לגבי הבוחנים והתאריך בו קבענו</w:t>
      </w:r>
      <w:r w:rsidR="00636FAD">
        <w:rPr>
          <w:rFonts w:hint="cs"/>
          <w:rtl/>
        </w:rPr>
        <w:t xml:space="preserve"> (פירוט לגבי התאריך בסעיף הבא)</w:t>
      </w:r>
      <w:r>
        <w:rPr>
          <w:rFonts w:hint="cs"/>
          <w:rtl/>
        </w:rPr>
        <w:t>.</w:t>
      </w:r>
    </w:p>
    <w:p w14:paraId="6B6FFB8B" w14:textId="31DEFE99" w:rsidR="00D02235" w:rsidRDefault="00D02235" w:rsidP="00500448">
      <w:pPr>
        <w:pStyle w:val="NoSpacing"/>
        <w:numPr>
          <w:ilvl w:val="0"/>
          <w:numId w:val="10"/>
        </w:numPr>
      </w:pPr>
      <w:r>
        <w:rPr>
          <w:rFonts w:hint="cs"/>
          <w:rtl/>
        </w:rPr>
        <w:t>הבחונים צריכים לקרוא את העבודה ולתת לה ציון לפני המבחן תזה.</w:t>
      </w:r>
    </w:p>
    <w:p w14:paraId="1A220B65" w14:textId="0042F149" w:rsidR="00C14A75" w:rsidRDefault="00D02235" w:rsidP="00D02235">
      <w:pPr>
        <w:pStyle w:val="NoSpacing"/>
        <w:ind w:left="720"/>
        <w:rPr>
          <w:rtl/>
        </w:rPr>
      </w:pPr>
      <w:r>
        <w:rPr>
          <w:rFonts w:hint="cs"/>
          <w:rtl/>
        </w:rPr>
        <w:t xml:space="preserve">צריך לתאם </w:t>
      </w:r>
      <w:r w:rsidR="00C14A75">
        <w:rPr>
          <w:rFonts w:hint="cs"/>
          <w:rtl/>
        </w:rPr>
        <w:t>מועד בחינה על תזה עם הבוחנים</w:t>
      </w:r>
      <w:r>
        <w:rPr>
          <w:rFonts w:hint="cs"/>
          <w:rtl/>
        </w:rPr>
        <w:t xml:space="preserve"> </w:t>
      </w:r>
      <w:r w:rsidR="00E22203">
        <w:rPr>
          <w:rFonts w:hint="cs"/>
          <w:rtl/>
        </w:rPr>
        <w:t xml:space="preserve">כדי שיספיקו לקרוא אותה לפני </w:t>
      </w:r>
      <w:r>
        <w:rPr>
          <w:rFonts w:hint="cs"/>
          <w:rtl/>
        </w:rPr>
        <w:t xml:space="preserve">ולשלוח את </w:t>
      </w:r>
      <w:r w:rsidR="00697DA6">
        <w:rPr>
          <w:rFonts w:hint="cs"/>
          <w:rtl/>
        </w:rPr>
        <w:t xml:space="preserve">הפרטים על המועד לרותי </w:t>
      </w:r>
      <w:r w:rsidR="000D1CC0">
        <w:rPr>
          <w:rFonts w:hint="cs"/>
          <w:rtl/>
        </w:rPr>
        <w:t xml:space="preserve"> </w:t>
      </w:r>
      <w:r w:rsidR="000D1CC0" w:rsidRPr="000D1CC0">
        <w:rPr>
          <w:rFonts w:hint="cs"/>
          <w:b/>
          <w:bCs/>
          <w:rtl/>
        </w:rPr>
        <w:t>עד ה15.9</w:t>
      </w:r>
      <w:r w:rsidR="000D1CC0">
        <w:rPr>
          <w:rFonts w:hint="cs"/>
          <w:b/>
          <w:bCs/>
          <w:rtl/>
        </w:rPr>
        <w:t xml:space="preserve"> </w:t>
      </w:r>
      <w:r w:rsidR="000D1CC0">
        <w:rPr>
          <w:rFonts w:hint="cs"/>
          <w:rtl/>
        </w:rPr>
        <w:t>(אחרי זה מתחילים החגים ורותי לא זמינה)</w:t>
      </w:r>
      <w:r w:rsidR="00C14A75">
        <w:rPr>
          <w:rFonts w:hint="cs"/>
          <w:rtl/>
        </w:rPr>
        <w:t>.</w:t>
      </w:r>
    </w:p>
    <w:p w14:paraId="232F21DD" w14:textId="4D531D59" w:rsidR="002C4159" w:rsidRDefault="002C4159" w:rsidP="00D02235">
      <w:pPr>
        <w:pStyle w:val="NoSpacing"/>
        <w:ind w:left="720"/>
      </w:pPr>
      <w:r>
        <w:rPr>
          <w:rFonts w:hint="cs"/>
          <w:rtl/>
        </w:rPr>
        <w:t>ה</w:t>
      </w:r>
      <w:r w:rsidR="002F328C">
        <w:rPr>
          <w:rFonts w:hint="cs"/>
          <w:rtl/>
        </w:rPr>
        <w:t>מועד לבחינה עד חודש אחרי הגשת העבודה למזכירות במייל.</w:t>
      </w:r>
    </w:p>
    <w:p w14:paraId="4D94C389" w14:textId="0608C960" w:rsidR="00500448" w:rsidRDefault="00500448" w:rsidP="00500448">
      <w:pPr>
        <w:pStyle w:val="NoSpacing"/>
        <w:numPr>
          <w:ilvl w:val="0"/>
          <w:numId w:val="10"/>
        </w:numPr>
      </w:pPr>
      <w:r>
        <w:rPr>
          <w:rFonts w:hint="cs"/>
          <w:rtl/>
        </w:rPr>
        <w:t xml:space="preserve">מבחן תזה (הגנת תזה) יכול להיערך </w:t>
      </w:r>
      <w:r w:rsidRPr="00A75EC8">
        <w:rPr>
          <w:rFonts w:hint="cs"/>
          <w:b/>
          <w:bCs/>
          <w:rtl/>
        </w:rPr>
        <w:t>עד ה18.10.</w:t>
      </w:r>
    </w:p>
    <w:p w14:paraId="01763C73" w14:textId="2D679202" w:rsidR="003843E0" w:rsidRDefault="003843E0" w:rsidP="000F24FF">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79591ECE" w14:textId="35391111" w:rsidR="003843E0" w:rsidRDefault="003843E0" w:rsidP="003843E0">
      <w:pPr>
        <w:pStyle w:val="NoSpacing"/>
        <w:numPr>
          <w:ilvl w:val="1"/>
          <w:numId w:val="10"/>
        </w:numPr>
      </w:pPr>
      <w:r>
        <w:rPr>
          <w:rFonts w:hint="cs"/>
          <w:rtl/>
        </w:rPr>
        <w:t>מילוי חובות לימודים</w:t>
      </w:r>
    </w:p>
    <w:p w14:paraId="695086E0" w14:textId="06157555" w:rsidR="003843E0" w:rsidRDefault="003843E0" w:rsidP="003843E0">
      <w:pPr>
        <w:pStyle w:val="NoSpacing"/>
        <w:numPr>
          <w:ilvl w:val="1"/>
          <w:numId w:val="10"/>
        </w:numPr>
      </w:pPr>
      <w:r>
        <w:rPr>
          <w:rFonts w:hint="cs"/>
          <w:rtl/>
        </w:rPr>
        <w:t>הגשת עותק של עבודת הגמר חתומה ע"י המנחה (במייל)</w:t>
      </w:r>
      <w:r w:rsidR="002C4159">
        <w:rPr>
          <w:rFonts w:hint="cs"/>
          <w:rtl/>
        </w:rPr>
        <w:t xml:space="preserve">. הבחינה תתקיים </w:t>
      </w:r>
      <w:r w:rsidR="002C4159" w:rsidRPr="002C4159">
        <w:rPr>
          <w:rFonts w:hint="cs"/>
          <w:b/>
          <w:bCs/>
          <w:rtl/>
        </w:rPr>
        <w:t>עד חודש אחרי הגשת העבודה</w:t>
      </w:r>
      <w:r w:rsidR="002C4159">
        <w:rPr>
          <w:rFonts w:hint="cs"/>
          <w:rtl/>
        </w:rPr>
        <w:t>.</w:t>
      </w:r>
    </w:p>
    <w:p w14:paraId="5B26686C" w14:textId="77777777" w:rsidR="00C323AA" w:rsidRDefault="00C323AA" w:rsidP="00C323AA">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6B80E0EB" w14:textId="77777777" w:rsidR="00C323AA" w:rsidRDefault="00C323AA" w:rsidP="00C323AA">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51D9430D" w14:textId="7BFD4495" w:rsidR="00135091" w:rsidRDefault="00135091" w:rsidP="000F24FF">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sidR="00C323AA">
        <w:rPr>
          <w:rFonts w:hint="cs"/>
          <w:rtl/>
        </w:rPr>
        <w:t xml:space="preserve"> יחד עם טופס אישור העלאה למאגר הדיגיטלי.</w:t>
      </w:r>
    </w:p>
    <w:p w14:paraId="3E3D0D21" w14:textId="4D99BA76" w:rsidR="00405473" w:rsidRDefault="00405473" w:rsidP="000F24FF">
      <w:pPr>
        <w:pStyle w:val="NoSpacing"/>
        <w:numPr>
          <w:ilvl w:val="0"/>
          <w:numId w:val="10"/>
        </w:numPr>
      </w:pPr>
      <w:r>
        <w:rPr>
          <w:rFonts w:hint="cs"/>
          <w:rtl/>
        </w:rPr>
        <w:t>לאחר מכן יש להזמין טופס טיולים דיגיטלי במערכת מידע אישי לתלמיד.</w:t>
      </w:r>
    </w:p>
    <w:p w14:paraId="2DF054E3" w14:textId="77777777" w:rsidR="00405473" w:rsidRDefault="00405473" w:rsidP="00405473">
      <w:pPr>
        <w:pStyle w:val="NoSpacing"/>
        <w:ind w:left="360"/>
      </w:pPr>
    </w:p>
    <w:p w14:paraId="4403E6E6" w14:textId="2A430941" w:rsidR="000E4E41" w:rsidRDefault="000E4E41" w:rsidP="000E4E41">
      <w:pPr>
        <w:pStyle w:val="Heading3"/>
        <w:bidi w:val="0"/>
        <w:rPr>
          <w:rtl/>
        </w:rPr>
      </w:pPr>
      <w:r>
        <w:t>Structure</w:t>
      </w:r>
    </w:p>
    <w:p w14:paraId="77F27317" w14:textId="4AC0081C" w:rsidR="000F24FF" w:rsidRDefault="000F24FF" w:rsidP="00405473">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3EDAEDA4" w14:textId="759E43F9" w:rsidR="00EB2D18" w:rsidRDefault="00EB2D18" w:rsidP="00405473">
      <w:pPr>
        <w:pStyle w:val="NoSpacing"/>
      </w:pPr>
      <w:r>
        <w:rPr>
          <w:rFonts w:hint="cs"/>
          <w:rtl/>
        </w:rPr>
        <w:t>הנחיות כתיבה:</w:t>
      </w:r>
    </w:p>
    <w:p w14:paraId="53A28B56" w14:textId="65D403A6" w:rsidR="00EB2D18" w:rsidRDefault="00EB2D18" w:rsidP="00405473">
      <w:pPr>
        <w:pStyle w:val="NoSpacing"/>
        <w:numPr>
          <w:ilvl w:val="0"/>
          <w:numId w:val="11"/>
        </w:numPr>
      </w:pPr>
      <w:r>
        <w:rPr>
          <w:rFonts w:hint="cs"/>
          <w:rtl/>
        </w:rPr>
        <w:t>לא יותר מ-100 עמודים</w:t>
      </w:r>
    </w:p>
    <w:p w14:paraId="37950EAE" w14:textId="7E65791F" w:rsidR="00EB2D18" w:rsidRDefault="00EB2D18" w:rsidP="00405473">
      <w:pPr>
        <w:pStyle w:val="NoSpacing"/>
        <w:numPr>
          <w:ilvl w:val="0"/>
          <w:numId w:val="11"/>
        </w:numPr>
      </w:pPr>
      <w:r>
        <w:rPr>
          <w:rFonts w:hint="cs"/>
          <w:rtl/>
        </w:rPr>
        <w:t>רווח 1.5 פונט 12</w:t>
      </w:r>
    </w:p>
    <w:p w14:paraId="15E4A807" w14:textId="13F9A160" w:rsidR="00752142" w:rsidRDefault="00752142" w:rsidP="00405473">
      <w:pPr>
        <w:pStyle w:val="NoSpacing"/>
        <w:numPr>
          <w:ilvl w:val="0"/>
          <w:numId w:val="11"/>
        </w:numPr>
      </w:pPr>
      <w:r>
        <w:rPr>
          <w:rFonts w:hint="cs"/>
          <w:rtl/>
        </w:rPr>
        <w:t>מבנה:</w:t>
      </w:r>
    </w:p>
    <w:p w14:paraId="79FE2A42" w14:textId="77777777" w:rsidR="00752142" w:rsidRDefault="00752142" w:rsidP="00752142">
      <w:pPr>
        <w:pStyle w:val="NoSpacing"/>
        <w:numPr>
          <w:ilvl w:val="1"/>
          <w:numId w:val="11"/>
        </w:numPr>
      </w:pPr>
      <w:r>
        <w:rPr>
          <w:rtl/>
        </w:rPr>
        <w:t xml:space="preserve">דף שער - בעברית ובאנגלית בשני צידי העבודה בהתאם לשפה (דוגמאות בסוף המסמך) </w:t>
      </w:r>
    </w:p>
    <w:p w14:paraId="2BAADD37" w14:textId="77777777" w:rsidR="00752142" w:rsidRDefault="00752142" w:rsidP="00752142">
      <w:pPr>
        <w:pStyle w:val="NoSpacing"/>
        <w:numPr>
          <w:ilvl w:val="1"/>
          <w:numId w:val="11"/>
        </w:numPr>
      </w:pPr>
      <w:r>
        <w:rPr>
          <w:rtl/>
        </w:rPr>
        <w:t>תקציר - בעברית ובאנגלית בהיקף של 1-2 עמודים בשני צידי העבודה בהתאם</w:t>
      </w:r>
    </w:p>
    <w:p w14:paraId="573B4955" w14:textId="77777777" w:rsidR="00752142" w:rsidRDefault="00752142" w:rsidP="00752142">
      <w:pPr>
        <w:pStyle w:val="NoSpacing"/>
        <w:numPr>
          <w:ilvl w:val="1"/>
          <w:numId w:val="11"/>
        </w:numPr>
      </w:pPr>
      <w:r>
        <w:rPr>
          <w:rtl/>
        </w:rPr>
        <w:t>תוכן העניינים</w:t>
      </w:r>
    </w:p>
    <w:p w14:paraId="48817CB9" w14:textId="77777777" w:rsidR="00752142" w:rsidRDefault="00752142" w:rsidP="00752142">
      <w:pPr>
        <w:pStyle w:val="NoSpacing"/>
        <w:numPr>
          <w:ilvl w:val="1"/>
          <w:numId w:val="11"/>
        </w:numPr>
      </w:pPr>
      <w:r>
        <w:rPr>
          <w:rtl/>
        </w:rPr>
        <w:t>מבוא -  תיאור מלא של מקורות המידע עליהם מסתמך המחקר, הצגת הבעיה הנחקרת ומהי ההצדקה לחקור אותה</w:t>
      </w:r>
    </w:p>
    <w:p w14:paraId="6A1BF876" w14:textId="77777777" w:rsidR="00752142" w:rsidRDefault="00752142" w:rsidP="00752142">
      <w:pPr>
        <w:pStyle w:val="NoSpacing"/>
        <w:numPr>
          <w:ilvl w:val="1"/>
          <w:numId w:val="11"/>
        </w:numPr>
      </w:pPr>
      <w:r>
        <w:rPr>
          <w:rtl/>
        </w:rPr>
        <w:t>היפותזה ומטרות המחקר</w:t>
      </w:r>
    </w:p>
    <w:p w14:paraId="54971771" w14:textId="77777777" w:rsidR="00752142" w:rsidRDefault="00752142" w:rsidP="00752142">
      <w:pPr>
        <w:pStyle w:val="NoSpacing"/>
        <w:numPr>
          <w:ilvl w:val="1"/>
          <w:numId w:val="11"/>
        </w:numPr>
      </w:pPr>
      <w:r>
        <w:rPr>
          <w:rtl/>
        </w:rPr>
        <w:t>שיטות וחומרים - פירוט החומרים ושיטות העבודה שננקטו במהלך המחקר</w:t>
      </w:r>
    </w:p>
    <w:p w14:paraId="02428D57" w14:textId="77777777" w:rsidR="00752142" w:rsidRDefault="00752142" w:rsidP="00752142">
      <w:pPr>
        <w:pStyle w:val="NoSpacing"/>
        <w:numPr>
          <w:ilvl w:val="1"/>
          <w:numId w:val="11"/>
        </w:numPr>
      </w:pPr>
      <w:r>
        <w:rPr>
          <w:rtl/>
        </w:rPr>
        <w:t>תוצאות - פירוט תוצאות הניסויים שנערכו ועיבוד התוצאות לצורך הסקת המסקנות</w:t>
      </w:r>
    </w:p>
    <w:p w14:paraId="61899D03" w14:textId="77777777" w:rsidR="00752142" w:rsidRDefault="00752142" w:rsidP="00752142">
      <w:pPr>
        <w:pStyle w:val="NoSpacing"/>
        <w:numPr>
          <w:ilvl w:val="1"/>
          <w:numId w:val="11"/>
        </w:numPr>
      </w:pPr>
      <w:r>
        <w:rPr>
          <w:rtl/>
        </w:rPr>
        <w:t>דיון -  דיון ממצה ומקיף המציין את המסקנות ואת הסימוכין המדעיים המצדיקים את הסקתן</w:t>
      </w:r>
    </w:p>
    <w:p w14:paraId="2D556D68" w14:textId="77777777" w:rsidR="00752142" w:rsidRDefault="00752142" w:rsidP="00752142">
      <w:pPr>
        <w:pStyle w:val="NoSpacing"/>
        <w:numPr>
          <w:ilvl w:val="1"/>
          <w:numId w:val="11"/>
        </w:numPr>
      </w:pPr>
      <w:r>
        <w:rPr>
          <w:rtl/>
        </w:rPr>
        <w:t xml:space="preserve">סיכום </w:t>
      </w:r>
    </w:p>
    <w:p w14:paraId="53419D4B" w14:textId="77777777" w:rsidR="00752142" w:rsidRDefault="00752142" w:rsidP="00752142">
      <w:pPr>
        <w:pStyle w:val="NoSpacing"/>
        <w:numPr>
          <w:ilvl w:val="1"/>
          <w:numId w:val="11"/>
        </w:numPr>
      </w:pPr>
      <w:r>
        <w:rPr>
          <w:rtl/>
        </w:rPr>
        <w:t>נספחים (איורים וטבלאות) - אם הם אינם בגוף החיבור</w:t>
      </w:r>
    </w:p>
    <w:p w14:paraId="2F3DC8BD" w14:textId="28620409" w:rsidR="000E4E41" w:rsidRPr="00500448" w:rsidRDefault="00752142" w:rsidP="00752142">
      <w:pPr>
        <w:pStyle w:val="NoSpacing"/>
        <w:numPr>
          <w:ilvl w:val="1"/>
          <w:numId w:val="11"/>
        </w:numPr>
        <w:rPr>
          <w:rtl/>
        </w:rPr>
      </w:pPr>
      <w:r>
        <w:rPr>
          <w:rtl/>
        </w:rPr>
        <w:t>רשימת מקורות המצוטטים בחיבור. הרשימה תכלול את הפרטים הבאים: שמות המחברים, שם כתב העת, כרך ועמודים.</w:t>
      </w:r>
    </w:p>
    <w:p w14:paraId="720D1DE0" w14:textId="604AC534" w:rsidR="00976673" w:rsidRDefault="00976673" w:rsidP="00500448">
      <w:pPr>
        <w:pStyle w:val="Heading3"/>
        <w:bidi w:val="0"/>
      </w:pPr>
      <w:r>
        <w:t>Introduction</w:t>
      </w:r>
    </w:p>
    <w:p w14:paraId="1B8485B7" w14:textId="77777777" w:rsidR="00976673" w:rsidRDefault="00976673" w:rsidP="00976673">
      <w:pPr>
        <w:pStyle w:val="Heading4"/>
        <w:bidi w:val="0"/>
      </w:pPr>
      <w:r>
        <w:t>What is unconscious processing</w:t>
      </w:r>
    </w:p>
    <w:p w14:paraId="460A6CAF" w14:textId="77777777" w:rsidR="00976673" w:rsidRPr="00D9562B" w:rsidRDefault="00976673" w:rsidP="00976673">
      <w:pPr>
        <w:pStyle w:val="NoSpacing"/>
        <w:bidi w:val="0"/>
      </w:pPr>
      <w:r w:rsidRPr="00301D8C">
        <w:rPr>
          <w:b/>
          <w:bCs/>
        </w:rPr>
        <w:t>General idea of paragraph:</w:t>
      </w:r>
      <w:r>
        <w:rPr>
          <w:b/>
          <w:bCs/>
        </w:rPr>
        <w:t xml:space="preserve"> </w:t>
      </w:r>
      <w:r w:rsidRPr="00D9562B">
        <w:t>What is UC processing?</w:t>
      </w:r>
    </w:p>
    <w:p w14:paraId="18F8600D" w14:textId="77777777" w:rsidR="00976673" w:rsidRPr="00A029FF" w:rsidRDefault="00976673" w:rsidP="00976673">
      <w:pPr>
        <w:pStyle w:val="NoSpacing"/>
        <w:bidi w:val="0"/>
        <w:rPr>
          <w:b/>
          <w:bCs/>
          <w:u w:val="single"/>
        </w:rPr>
      </w:pPr>
      <w:r w:rsidRPr="00A029FF">
        <w:rPr>
          <w:b/>
          <w:bCs/>
          <w:u w:val="single"/>
        </w:rPr>
        <w:t>TODO:</w:t>
      </w:r>
    </w:p>
    <w:p w14:paraId="0B898A79" w14:textId="77777777" w:rsidR="00976673" w:rsidRDefault="00976673" w:rsidP="00976673">
      <w:pPr>
        <w:pStyle w:val="NoSpacing"/>
        <w:numPr>
          <w:ilvl w:val="0"/>
          <w:numId w:val="8"/>
        </w:numPr>
        <w:bidi w:val="0"/>
      </w:pPr>
      <w:r>
        <w:t>Write:</w:t>
      </w:r>
    </w:p>
    <w:p w14:paraId="3691FCD4" w14:textId="77777777" w:rsidR="00976673" w:rsidRDefault="00976673" w:rsidP="00976673">
      <w:pPr>
        <w:pStyle w:val="NoSpacing"/>
        <w:numPr>
          <w:ilvl w:val="1"/>
          <w:numId w:val="8"/>
        </w:numPr>
        <w:bidi w:val="0"/>
      </w:pPr>
      <w:r>
        <w:t>What is it? (</w:t>
      </w:r>
      <w:proofErr w:type="gramStart"/>
      <w:r>
        <w:t>from</w:t>
      </w:r>
      <w:proofErr w:type="gramEnd"/>
      <w:r>
        <w:t xml:space="preserve"> references)</w:t>
      </w:r>
    </w:p>
    <w:p w14:paraId="199D25B0" w14:textId="77777777" w:rsidR="00976673" w:rsidRDefault="00976673" w:rsidP="00976673">
      <w:pPr>
        <w:pStyle w:val="NoSpacing"/>
        <w:numPr>
          <w:ilvl w:val="2"/>
          <w:numId w:val="8"/>
        </w:numPr>
        <w:bidi w:val="0"/>
        <w:rPr>
          <w:sz w:val="18"/>
          <w:szCs w:val="18"/>
        </w:rPr>
      </w:pPr>
      <w:r w:rsidRPr="00A12B86">
        <w:rPr>
          <w:sz w:val="18"/>
          <w:szCs w:val="18"/>
        </w:rPr>
        <w:t xml:space="preserve">Berger, J., &amp; </w:t>
      </w:r>
      <w:proofErr w:type="spellStart"/>
      <w:r w:rsidRPr="00A12B86">
        <w:rPr>
          <w:sz w:val="18"/>
          <w:szCs w:val="18"/>
        </w:rPr>
        <w:t>Mylopoulos</w:t>
      </w:r>
      <w:proofErr w:type="spellEnd"/>
      <w:r w:rsidRPr="00A12B86">
        <w:rPr>
          <w:sz w:val="18"/>
          <w:szCs w:val="18"/>
        </w:rPr>
        <w:t xml:space="preserve">, M. (2019). On </w:t>
      </w:r>
      <w:proofErr w:type="spellStart"/>
      <w:r w:rsidRPr="00A12B86">
        <w:rPr>
          <w:sz w:val="18"/>
          <w:szCs w:val="18"/>
        </w:rPr>
        <w:t>scepticism</w:t>
      </w:r>
      <w:proofErr w:type="spellEnd"/>
      <w:r w:rsidRPr="00A12B86">
        <w:rPr>
          <w:sz w:val="18"/>
          <w:szCs w:val="18"/>
        </w:rPr>
        <w:t xml:space="preserve"> about unconscious perception. </w:t>
      </w:r>
      <w:r w:rsidRPr="00A12B86">
        <w:rPr>
          <w:i/>
          <w:iCs/>
          <w:sz w:val="18"/>
          <w:szCs w:val="18"/>
        </w:rPr>
        <w:t>Journal of Consciousness Studies</w:t>
      </w:r>
      <w:r w:rsidRPr="00A12B86">
        <w:rPr>
          <w:sz w:val="18"/>
          <w:szCs w:val="18"/>
        </w:rPr>
        <w:t>, </w:t>
      </w:r>
      <w:r w:rsidRPr="00A12B86">
        <w:rPr>
          <w:i/>
          <w:iCs/>
          <w:sz w:val="18"/>
          <w:szCs w:val="18"/>
        </w:rPr>
        <w:t>26</w:t>
      </w:r>
      <w:r w:rsidRPr="00A12B86">
        <w:rPr>
          <w:sz w:val="18"/>
          <w:szCs w:val="18"/>
        </w:rPr>
        <w:t>(11-12), 8-32.</w:t>
      </w:r>
    </w:p>
    <w:p w14:paraId="3CBB8E28" w14:textId="77777777" w:rsidR="00976673" w:rsidRDefault="00976673" w:rsidP="00976673">
      <w:pPr>
        <w:pStyle w:val="NoSpacing"/>
        <w:numPr>
          <w:ilvl w:val="2"/>
          <w:numId w:val="8"/>
        </w:numPr>
        <w:bidi w:val="0"/>
        <w:rPr>
          <w:sz w:val="18"/>
          <w:szCs w:val="18"/>
        </w:rPr>
      </w:pPr>
      <w:r w:rsidRPr="00E96214">
        <w:rPr>
          <w:sz w:val="18"/>
          <w:szCs w:val="18"/>
        </w:rPr>
        <w:t xml:space="preserve">Eriksen, C. W. (1956). Subception: Fact or artifact? </w:t>
      </w:r>
    </w:p>
    <w:p w14:paraId="0249575F" w14:textId="77777777" w:rsidR="00976673" w:rsidRPr="005760EB" w:rsidRDefault="00976673" w:rsidP="00976673">
      <w:pPr>
        <w:pStyle w:val="NoSpacing"/>
        <w:numPr>
          <w:ilvl w:val="2"/>
          <w:numId w:val="8"/>
        </w:numPr>
        <w:bidi w:val="0"/>
        <w:rPr>
          <w:sz w:val="18"/>
          <w:szCs w:val="18"/>
        </w:rPr>
      </w:pPr>
      <w:r w:rsidRPr="0063059C">
        <w:rPr>
          <w:sz w:val="18"/>
          <w:szCs w:val="18"/>
        </w:rPr>
        <w:t>Koch, C. (2011). Probing the Unconscious Mind</w:t>
      </w:r>
    </w:p>
    <w:p w14:paraId="52A98BE3" w14:textId="77777777" w:rsidR="00976673" w:rsidRPr="00BE37F2" w:rsidRDefault="00976673" w:rsidP="00976673">
      <w:pPr>
        <w:pStyle w:val="NoSpacing"/>
        <w:bidi w:val="0"/>
        <w:rPr>
          <w:b/>
          <w:bCs/>
          <w:u w:val="single"/>
        </w:rPr>
      </w:pPr>
      <w:r w:rsidRPr="00BE37F2">
        <w:rPr>
          <w:b/>
          <w:bCs/>
          <w:u w:val="single"/>
        </w:rPr>
        <w:t>2:</w:t>
      </w:r>
    </w:p>
    <w:p w14:paraId="0C093F9C" w14:textId="2B44EDDA"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0"/>
      <w:r w:rsidR="00321DDE">
        <w:t>[ref]</w:t>
      </w:r>
      <w:commentRangeEnd w:id="0"/>
      <w:r w:rsidR="00321DDE">
        <w:rPr>
          <w:rStyle w:val="CommentReference"/>
        </w:rPr>
        <w:commentReference w:id="0"/>
      </w:r>
      <w:r>
        <w:t xml:space="preserve">. For example, upon seeing a ball flying our direction, we process its trajectory and the likelihood of it hitting us. The produced results can lead to a change in behavior – like ducking the ball </w:t>
      </w:r>
      <w:del w:id="1" w:author="Chen Heller" w:date="2022-06-23T14:46:00Z">
        <w:r w:rsidDel="008E64B0">
          <w:delText xml:space="preserve">in this case </w:delText>
        </w:r>
      </w:del>
      <w:commentRangeStart w:id="2"/>
      <w:r w:rsidR="00AE0B16">
        <w:t>[ref]</w:t>
      </w:r>
      <w:commentRangeEnd w:id="2"/>
      <w:r w:rsidR="00AE0B16">
        <w:rPr>
          <w:rStyle w:val="CommentReference"/>
        </w:rPr>
        <w:commentReference w:id="2"/>
      </w:r>
      <w:r>
        <w:t xml:space="preserve"> – and/or to internal changes, like the induction of fear</w:t>
      </w:r>
      <w:r w:rsidR="00D31A9B">
        <w:t xml:space="preserve"> </w:t>
      </w:r>
      <w:commentRangeStart w:id="3"/>
      <w:r w:rsidR="00D31A9B">
        <w:t>[ref]</w:t>
      </w:r>
      <w:commentRangeEnd w:id="3"/>
      <w:r w:rsidR="00ED0205">
        <w:rPr>
          <w:rStyle w:val="CommentReference"/>
        </w:rPr>
        <w:commentReference w:id="3"/>
      </w:r>
      <w:r>
        <w:t>. Some of these processes are also accompanied by conscious experiences</w:t>
      </w:r>
      <w:r w:rsidR="002A75DD">
        <w:t xml:space="preserve"> </w:t>
      </w:r>
      <w:commentRangeStart w:id="4"/>
      <w:r w:rsidR="002A75DD">
        <w:t>[ref]</w:t>
      </w:r>
      <w:commentRangeEnd w:id="4"/>
      <w:r w:rsidR="00650981">
        <w:rPr>
          <w:rStyle w:val="CommentReference"/>
        </w:rPr>
        <w:commentReference w:id="4"/>
      </w:r>
      <w:r>
        <w:t xml:space="preserve">: I perceive the flying ball, and I experience the sense of fear. But others do not. And so, I might miss the ball altogether if I am extremely occupied by a </w:t>
      </w:r>
      <w:del w:id="5" w:author="Chen Heller" w:date="2022-06-23T14:47:00Z">
        <w:r w:rsidDel="0099451E">
          <w:delText xml:space="preserve">very </w:delText>
        </w:r>
      </w:del>
      <w:ins w:id="6" w:author="Chen Heller" w:date="2022-06-23T14:47:00Z">
        <w:r w:rsidR="0099451E">
          <w:t xml:space="preserve">different </w:t>
        </w:r>
      </w:ins>
      <w:r>
        <w:t xml:space="preserve">engaging </w:t>
      </w:r>
      <w:del w:id="7" w:author="Chen Heller" w:date="2022-06-23T14:47:00Z">
        <w:r w:rsidDel="0099451E">
          <w:delText>game on my smartphone</w:delText>
        </w:r>
        <w:r w:rsidR="00650981" w:rsidDel="0099451E">
          <w:delText xml:space="preserve"> </w:delText>
        </w:r>
      </w:del>
      <w:ins w:id="8" w:author="Chen Heller" w:date="2022-06-23T14:47:00Z">
        <w:r w:rsidR="0099451E">
          <w:t xml:space="preserve">task </w:t>
        </w:r>
      </w:ins>
      <w:commentRangeStart w:id="9"/>
      <w:r w:rsidR="00650981">
        <w:t>[ref]</w:t>
      </w:r>
      <w:r>
        <w:t xml:space="preserve"> </w:t>
      </w:r>
      <w:commentRangeEnd w:id="9"/>
      <w:r w:rsidR="00FF52AF">
        <w:rPr>
          <w:rStyle w:val="CommentReference"/>
        </w:rPr>
        <w:commentReference w:id="9"/>
      </w:r>
      <w:r>
        <w:t>, yet I might still duck the ball following some automated response triggered by unconscious processing</w:t>
      </w:r>
      <w:r w:rsidR="00E819AE">
        <w:t xml:space="preserve"> </w:t>
      </w:r>
      <w:commentRangeStart w:id="10"/>
      <w:r w:rsidR="00E819AE">
        <w:t>[ref]</w:t>
      </w:r>
      <w:commentRangeEnd w:id="10"/>
      <w:r w:rsidR="00381020">
        <w:rPr>
          <w:rStyle w:val="CommentReference"/>
        </w:rPr>
        <w:commentReference w:id="10"/>
      </w:r>
      <w:r>
        <w:t>. What differentiates between such conscious and unconscious processing?</w:t>
      </w:r>
    </w:p>
    <w:p w14:paraId="0E659D23" w14:textId="77777777" w:rsidR="00835178" w:rsidRDefault="00835178" w:rsidP="00835178">
      <w:pPr>
        <w:pStyle w:val="NoSpacing"/>
        <w:bidi w:val="0"/>
      </w:pPr>
    </w:p>
    <w:p w14:paraId="18A94CF7" w14:textId="23A7136F" w:rsidR="004F240A" w:rsidRDefault="004F240A" w:rsidP="004F240A">
      <w:pPr>
        <w:pStyle w:val="NoSpacing"/>
        <w:bidi w:val="0"/>
      </w:pPr>
      <w:commentRangeStart w:id="11"/>
      <w:r>
        <w:t xml:space="preserve">In the lab, studies trying to answer this question have used different methods to render the stimulus invisible </w:t>
      </w:r>
      <w:commentRangeEnd w:id="11"/>
      <w:r>
        <w:rPr>
          <w:rStyle w:val="CommentReference"/>
        </w:rPr>
        <w:commentReference w:id="11"/>
      </w:r>
      <w:r>
        <w:t>(for review, see</w:t>
      </w:r>
      <w:r w:rsidR="00ED3BE7">
        <w:t xml:space="preserve"> </w:t>
      </w:r>
      <w:commentRangeStart w:id="12"/>
      <w:r w:rsidR="00ED3BE7">
        <w:t>[ref]</w:t>
      </w:r>
      <w:commentRangeEnd w:id="12"/>
      <w:r w:rsidR="00ED3BE7">
        <w:rPr>
          <w:rStyle w:val="CommentReference"/>
        </w:rPr>
        <w:commentReference w:id="12"/>
      </w:r>
      <w:r>
        <w:t xml:space="preserve"> ). </w:t>
      </w:r>
      <w:ins w:id="13" w:author="Chen Heller" w:date="2022-06-23T14:50:00Z">
        <w:r w:rsidR="004737F1">
          <w:t xml:space="preserve">One </w:t>
        </w:r>
      </w:ins>
      <w:ins w:id="14" w:author="Chen Heller" w:date="2022-06-23T14:51:00Z">
        <w:r w:rsidR="004737F1">
          <w:t>possibility</w:t>
        </w:r>
      </w:ins>
      <w:ins w:id="15" w:author="Chen Heller" w:date="2022-06-23T14:50:00Z">
        <w:r w:rsidR="004737F1">
          <w:t xml:space="preserve"> is to degrade </w:t>
        </w:r>
      </w:ins>
      <w:del w:id="16" w:author="Chen Heller" w:date="2022-06-23T14:50:00Z">
        <w:r w:rsidDel="004737F1">
          <w:delText xml:space="preserve">For example, </w:delText>
        </w:r>
      </w:del>
      <w:r>
        <w:t xml:space="preserve">the physical properties </w:t>
      </w:r>
      <w:del w:id="17" w:author="Chen Heller" w:date="2022-06-23T14:52:00Z">
        <w:r w:rsidDel="002219BE">
          <w:delText>(e.g., contrast)</w:delText>
        </w:r>
      </w:del>
      <w:r>
        <w:t xml:space="preserve"> of the stimulus </w:t>
      </w:r>
      <w:ins w:id="18" w:author="Chen Heller" w:date="2022-06-23T14:52:00Z">
        <w:r w:rsidR="002219BE">
          <w:t>(e.g., contrast, resolution, volume</w:t>
        </w:r>
      </w:ins>
      <w:ins w:id="19" w:author="Chen Heller" w:date="2022-06-23T14:53:00Z">
        <w:r w:rsidR="002219BE">
          <w:t>, duration</w:t>
        </w:r>
      </w:ins>
      <w:ins w:id="20" w:author="Chen Heller" w:date="2022-06-23T14:52:00Z">
        <w:r w:rsidR="002219BE">
          <w:t>)</w:t>
        </w:r>
      </w:ins>
      <w:del w:id="21" w:author="Chen Heller" w:date="2022-06-23T14:52:00Z">
        <w:r w:rsidDel="002219BE">
          <w:delText xml:space="preserve">can be highly degraded </w:delText>
        </w:r>
      </w:del>
      <w:del w:id="22" w:author="Chen Heller" w:date="2022-06-23T14:53:00Z">
        <w:r w:rsidDel="00D33BF7">
          <w:delText>,</w:delText>
        </w:r>
      </w:del>
      <w:ins w:id="23" w:author="Chen Heller" w:date="2022-06-23T15:00:00Z">
        <w:r w:rsidR="00921740">
          <w:t xml:space="preserve"> </w:t>
        </w:r>
        <w:commentRangeStart w:id="24"/>
        <w:r w:rsidR="00921740">
          <w:t>[ref]</w:t>
        </w:r>
      </w:ins>
      <w:commentRangeEnd w:id="24"/>
      <w:ins w:id="25" w:author="Chen Heller" w:date="2022-06-23T15:01:00Z">
        <w:r w:rsidR="00921740">
          <w:rPr>
            <w:rStyle w:val="CommentReference"/>
          </w:rPr>
          <w:commentReference w:id="24"/>
        </w:r>
      </w:ins>
      <w:ins w:id="26" w:author="Chen Heller" w:date="2022-06-23T14:53:00Z">
        <w:r w:rsidR="00D33BF7">
          <w:t>. Another is to</w:t>
        </w:r>
      </w:ins>
      <w:r>
        <w:t xml:space="preserve"> </w:t>
      </w:r>
      <w:del w:id="27" w:author="Chen Heller" w:date="2022-06-23T14:53:00Z">
        <w:r w:rsidDel="00D33BF7">
          <w:delText xml:space="preserve">or </w:delText>
        </w:r>
      </w:del>
      <w:r>
        <w:t>suppress</w:t>
      </w:r>
      <w:del w:id="28" w:author="Chen Heller" w:date="2022-06-23T14:54:00Z">
        <w:r w:rsidDel="00D33BF7">
          <w:delText>ing</w:delText>
        </w:r>
      </w:del>
      <w:r>
        <w:t xml:space="preserve"> </w:t>
      </w:r>
      <w:del w:id="29" w:author="Chen Heller" w:date="2022-06-23T14:54:00Z">
        <w:r w:rsidDel="00D33BF7">
          <w:delText xml:space="preserve">a </w:delText>
        </w:r>
      </w:del>
      <w:ins w:id="30" w:author="Chen Heller" w:date="2022-06-23T14:54:00Z">
        <w:r w:rsidR="00D33BF7">
          <w:t xml:space="preserve">the </w:t>
        </w:r>
      </w:ins>
      <w:r>
        <w:t>stimulus</w:t>
      </w:r>
      <w:del w:id="31" w:author="Chen Heller" w:date="2022-06-23T14:54:00Z">
        <w:r w:rsidDel="00D33BF7">
          <w:delText>…</w:delText>
        </w:r>
      </w:del>
      <w:ins w:id="32" w:author="Chen Heller" w:date="2022-06-23T14:54:00Z">
        <w:r w:rsidR="00D33BF7">
          <w:t xml:space="preserve"> by </w:t>
        </w:r>
      </w:ins>
      <w:ins w:id="33" w:author="Chen Heller" w:date="2022-06-23T14:55:00Z">
        <w:r w:rsidR="000E6BB5">
          <w:t xml:space="preserve">presenting a much </w:t>
        </w:r>
      </w:ins>
      <w:ins w:id="34" w:author="Chen Heller" w:date="2022-06-23T14:54:00Z">
        <w:r w:rsidR="00D33BF7">
          <w:t>more salient stimuli</w:t>
        </w:r>
        <w:r w:rsidR="000E6BB5">
          <w:t xml:space="preserve"> </w:t>
        </w:r>
      </w:ins>
      <w:proofErr w:type="gramStart"/>
      <w:ins w:id="35" w:author="Chen Heller" w:date="2022-06-23T14:55:00Z">
        <w:r w:rsidR="000E6BB5">
          <w:t>in close proximity to</w:t>
        </w:r>
        <w:proofErr w:type="gramEnd"/>
        <w:r w:rsidR="000E6BB5">
          <w:t xml:space="preserve"> it </w:t>
        </w:r>
      </w:ins>
      <w:ins w:id="36" w:author="Chen Heller" w:date="2022-06-23T14:54:00Z">
        <w:r w:rsidR="000E6BB5">
          <w:t>(e.g., masking, CFS)</w:t>
        </w:r>
      </w:ins>
      <w:ins w:id="37" w:author="Chen Heller" w:date="2022-06-23T15:01:00Z">
        <w:r w:rsidR="00921740">
          <w:t xml:space="preserve"> </w:t>
        </w:r>
        <w:commentRangeStart w:id="38"/>
        <w:r w:rsidR="00921740">
          <w:t>[ref]</w:t>
        </w:r>
      </w:ins>
      <w:commentRangeEnd w:id="38"/>
      <w:ins w:id="39" w:author="Chen Heller" w:date="2022-06-23T15:03:00Z">
        <w:r w:rsidR="00921740">
          <w:rPr>
            <w:rStyle w:val="CommentReference"/>
          </w:rPr>
          <w:commentReference w:id="38"/>
        </w:r>
      </w:ins>
      <w:ins w:id="40" w:author="Chen Heller" w:date="2022-06-23T14:54:00Z">
        <w:r w:rsidR="000E6BB5">
          <w:t>.</w:t>
        </w:r>
      </w:ins>
      <w:ins w:id="41" w:author="Chen Heller" w:date="2022-06-23T14:55:00Z">
        <w:r w:rsidR="00043EEA">
          <w:t xml:space="preserve"> </w:t>
        </w:r>
      </w:ins>
      <w:ins w:id="42" w:author="Chen Heller" w:date="2022-06-23T14:56:00Z">
        <w:r w:rsidR="00043EEA">
          <w:t>Invisibility can also be achieved without changing the stimulus, by diverting attention away from the stimulus</w:t>
        </w:r>
      </w:ins>
      <w:ins w:id="43" w:author="Chen Heller" w:date="2022-06-23T15:01:00Z">
        <w:r w:rsidR="00921740">
          <w:t xml:space="preserve"> </w:t>
        </w:r>
        <w:commentRangeStart w:id="44"/>
        <w:r w:rsidR="00921740">
          <w:t>[ref]</w:t>
        </w:r>
      </w:ins>
      <w:commentRangeEnd w:id="44"/>
      <w:ins w:id="45" w:author="Chen Heller" w:date="2022-06-23T15:04:00Z">
        <w:r w:rsidR="00231BF7">
          <w:rPr>
            <w:rStyle w:val="CommentReference"/>
          </w:rPr>
          <w:commentReference w:id="44"/>
        </w:r>
      </w:ins>
      <w:ins w:id="46" w:author="Chen Heller" w:date="2022-06-23T14:56:00Z">
        <w:r w:rsidR="00043EEA">
          <w:t>.</w:t>
        </w:r>
      </w:ins>
    </w:p>
    <w:p w14:paraId="13B45041" w14:textId="77777777" w:rsidR="00835178" w:rsidRDefault="00835178" w:rsidP="00835178">
      <w:pPr>
        <w:pStyle w:val="NoSpacing"/>
        <w:bidi w:val="0"/>
      </w:pPr>
    </w:p>
    <w:p w14:paraId="6B73A8A1" w14:textId="151C7418" w:rsidR="004F240A" w:rsidDel="001D0C5A" w:rsidRDefault="004F240A" w:rsidP="004F240A">
      <w:pPr>
        <w:pStyle w:val="NoSpacing"/>
        <w:bidi w:val="0"/>
        <w:rPr>
          <w:del w:id="47" w:author="Chen Heller" w:date="2022-06-23T15:08:00Z"/>
        </w:rPr>
      </w:pPr>
      <w:del w:id="48" w:author="Chen Heller" w:date="2022-06-23T15:08:00Z">
        <w:r w:rsidDel="001D0C5A">
          <w:delText>To study UC processing one must ascertain awareness isn't evoked by diverting attention away from a stimulus</w:delText>
        </w:r>
      </w:del>
      <w:del w:id="49" w:author="Chen Heller" w:date="2022-06-23T15:05:00Z">
        <w:r w:rsidR="001B4828" w:rsidDel="00575A49">
          <w:delText xml:space="preserve"> [ref]</w:delText>
        </w:r>
      </w:del>
      <w:del w:id="50" w:author="Chen Heller" w:date="2022-06-23T15:08:00Z">
        <w:r w:rsidDel="001D0C5A">
          <w:delText xml:space="preserve">, </w:delText>
        </w:r>
      </w:del>
    </w:p>
    <w:p w14:paraId="5156871E" w14:textId="0287E5D5" w:rsidR="004F240A" w:rsidRDefault="004F240A" w:rsidP="00F66FE7">
      <w:pPr>
        <w:pStyle w:val="NoSpacing"/>
        <w:bidi w:val="0"/>
      </w:pPr>
      <w:r>
        <w:t xml:space="preserve">All three </w:t>
      </w:r>
      <w:proofErr w:type="gramStart"/>
      <w:ins w:id="51" w:author="Chen Heller" w:date="2022-06-23T15:08:00Z">
        <w:r w:rsidR="001D0C5A">
          <w:t xml:space="preserve">aforementioned </w:t>
        </w:r>
      </w:ins>
      <w:r>
        <w:t>methods</w:t>
      </w:r>
      <w:proofErr w:type="gramEnd"/>
      <w:r>
        <w:t xml:space="preserve"> decrease the likelihood of evoking awareness by reducing the brain's response to the stimul</w:t>
      </w:r>
      <w:ins w:id="52" w:author="Chen Heller" w:date="2022-06-23T15:08:00Z">
        <w:r w:rsidR="001D0C5A">
          <w:t>us</w:t>
        </w:r>
      </w:ins>
      <w:del w:id="53" w:author="Chen Heller" w:date="2022-06-23T15:08:00Z">
        <w:r w:rsidDel="001D0C5A">
          <w:delText>i</w:delText>
        </w:r>
      </w:del>
      <w:r w:rsidR="008A7E8F">
        <w:t xml:space="preserve"> </w:t>
      </w:r>
      <w:commentRangeStart w:id="54"/>
      <w:r w:rsidR="008A7E8F">
        <w:t>[ref]</w:t>
      </w:r>
      <w:commentRangeEnd w:id="54"/>
      <w:r w:rsidR="00177DA9">
        <w:rPr>
          <w:rStyle w:val="CommentReference"/>
        </w:rPr>
        <w:commentReference w:id="54"/>
      </w:r>
      <w:r>
        <w:t xml:space="preserve">. This weak signal usually translates to small behavioral changes that are hardly detectable in experiments </w:t>
      </w:r>
      <w:commentRangeStart w:id="55"/>
      <w:r w:rsidR="00177DA9">
        <w:t>[ref]</w:t>
      </w:r>
      <w:commentRangeEnd w:id="55"/>
      <w:r w:rsidR="00F66FE7">
        <w:rPr>
          <w:rStyle w:val="CommentReference"/>
        </w:rPr>
        <w:commentReference w:id="55"/>
      </w:r>
      <w:r>
        <w:t>. The difficulty in achieving unequivocal results is partially why contradicting findings are common in the field of UC processing which makes it a hotly debated subject</w:t>
      </w:r>
      <w:r w:rsidR="007E6B66">
        <w:t>.</w:t>
      </w:r>
    </w:p>
    <w:p w14:paraId="734D2B93" w14:textId="77777777" w:rsidR="00976673" w:rsidRDefault="00976673" w:rsidP="00976673">
      <w:pPr>
        <w:pStyle w:val="Heading4"/>
        <w:bidi w:val="0"/>
      </w:pPr>
      <w:r>
        <w:t>Contradicting findings</w:t>
      </w:r>
    </w:p>
    <w:p w14:paraId="728D99CA" w14:textId="77777777" w:rsidR="00976673" w:rsidRDefault="00976673" w:rsidP="00976673">
      <w:pPr>
        <w:bidi w:val="0"/>
      </w:pPr>
      <w:r w:rsidRPr="00301D8C">
        <w:rPr>
          <w:b/>
          <w:bCs/>
        </w:rPr>
        <w:t>General idea of paragraph:</w:t>
      </w:r>
      <w:r>
        <w:t xml:space="preserve"> Describe cases that found and others that didn't.</w:t>
      </w:r>
    </w:p>
    <w:p w14:paraId="3D51D018" w14:textId="77777777" w:rsidR="00976673" w:rsidRDefault="00976673" w:rsidP="00976673">
      <w:pPr>
        <w:bidi w:val="0"/>
        <w:ind w:left="2160" w:firstLine="720"/>
      </w:pPr>
      <w:r>
        <w:t>Do not describe methodological criticism, just the findings.</w:t>
      </w:r>
    </w:p>
    <w:p w14:paraId="363C827D" w14:textId="77777777" w:rsidR="00976673" w:rsidRPr="00443A62" w:rsidRDefault="00976673" w:rsidP="00976673">
      <w:pPr>
        <w:bidi w:val="0"/>
        <w:rPr>
          <w:b/>
          <w:bCs/>
          <w:u w:val="single"/>
        </w:rPr>
      </w:pPr>
      <w:r>
        <w:rPr>
          <w:b/>
          <w:bCs/>
          <w:u w:val="single"/>
        </w:rPr>
        <w:t>1:</w:t>
      </w:r>
    </w:p>
    <w:p w14:paraId="4358D331" w14:textId="4B77481E" w:rsidR="00976673" w:rsidRDefault="008A34A3" w:rsidP="00976673">
      <w:pPr>
        <w:pStyle w:val="NoSpacing"/>
        <w:bidi w:val="0"/>
      </w:pPr>
      <w:ins w:id="56" w:author="Chen Heller" w:date="2022-06-23T15:44:00Z">
        <w:r>
          <w:t xml:space="preserve">The priming paradigm is often used to see </w:t>
        </w:r>
      </w:ins>
      <w:ins w:id="57" w:author="Chen Heller" w:date="2022-06-23T15:45:00Z">
        <w:r>
          <w:t>if a certain aspect of a stimuli can be processed UC</w:t>
        </w:r>
      </w:ins>
      <w:ins w:id="58" w:author="Chen Heller" w:date="2022-06-26T10:46:00Z">
        <w:r w:rsidR="008525EC">
          <w:t xml:space="preserve"> </w:t>
        </w:r>
        <w:commentRangeStart w:id="59"/>
        <w:r w:rsidR="008525EC">
          <w:t>[ref]</w:t>
        </w:r>
      </w:ins>
      <w:commentRangeEnd w:id="59"/>
      <w:ins w:id="60" w:author="Chen Heller" w:date="2022-06-26T10:48:00Z">
        <w:r w:rsidR="00C3467E">
          <w:rPr>
            <w:rStyle w:val="CommentReference"/>
          </w:rPr>
          <w:commentReference w:id="59"/>
        </w:r>
      </w:ins>
      <w:ins w:id="61" w:author="Chen Heller" w:date="2022-06-23T15:45:00Z">
        <w:r>
          <w:t xml:space="preserve">. In this paradigm </w:t>
        </w:r>
        <w:r w:rsidR="00C05794">
          <w:t xml:space="preserve">a participant is required to </w:t>
        </w:r>
      </w:ins>
      <w:ins w:id="62" w:author="Chen Heller" w:date="2022-06-23T15:46:00Z">
        <w:r w:rsidR="00C05794">
          <w:t xml:space="preserve">perform a certain task on a target stimulus. </w:t>
        </w:r>
        <w:r w:rsidR="001E631C">
          <w:t>Prec</w:t>
        </w:r>
      </w:ins>
      <w:ins w:id="63" w:author="Chen Heller" w:date="2022-06-26T10:01:00Z">
        <w:r w:rsidR="00FD55C9">
          <w:t>e</w:t>
        </w:r>
      </w:ins>
      <w:ins w:id="64" w:author="Chen Heller" w:date="2022-06-23T15:46:00Z">
        <w:r w:rsidR="001E631C">
          <w:t xml:space="preserve">ding this target, a </w:t>
        </w:r>
      </w:ins>
      <w:ins w:id="65" w:author="Chen Heller" w:date="2022-06-23T15:47:00Z">
        <w:r w:rsidR="001E631C">
          <w:t xml:space="preserve">related </w:t>
        </w:r>
      </w:ins>
      <w:ins w:id="66" w:author="Chen Heller" w:date="2022-06-23T15:46:00Z">
        <w:r w:rsidR="001E631C">
          <w:t>prime stimul</w:t>
        </w:r>
      </w:ins>
      <w:ins w:id="67" w:author="Chen Heller" w:date="2022-06-23T15:47:00Z">
        <w:r w:rsidR="001E631C">
          <w:t>us is presented in an unconscious fashion. The relation between the prime and targets affects the subject's response, in such man</w:t>
        </w:r>
      </w:ins>
      <w:ins w:id="68" w:author="Chen Heller" w:date="2022-06-26T10:01:00Z">
        <w:r w:rsidR="00A13C72">
          <w:t>n</w:t>
        </w:r>
      </w:ins>
      <w:ins w:id="69" w:author="Chen Heller" w:date="2022-06-23T15:47:00Z">
        <w:r w:rsidR="001E631C">
          <w:t>er that when they are congruent to each othe</w:t>
        </w:r>
      </w:ins>
      <w:ins w:id="70" w:author="Chen Heller" w:date="2022-06-23T15:48:00Z">
        <w:r w:rsidR="001E631C">
          <w:t xml:space="preserve">r the subject's response </w:t>
        </w:r>
        <w:r w:rsidR="00647F13">
          <w:t xml:space="preserve">to the target </w:t>
        </w:r>
        <w:r w:rsidR="001E631C">
          <w:t xml:space="preserve">is </w:t>
        </w:r>
      </w:ins>
      <w:ins w:id="71" w:author="Chen Heller" w:date="2022-06-26T10:06:00Z">
        <w:r w:rsidR="00AE02F9">
          <w:t>facilitated</w:t>
        </w:r>
      </w:ins>
      <w:ins w:id="72" w:author="Chen Heller" w:date="2022-06-23T15:48:00Z">
        <w:r w:rsidR="00647F13">
          <w:t>. The difference in the respo</w:t>
        </w:r>
      </w:ins>
      <w:ins w:id="73" w:author="Chen Heller" w:date="2022-06-23T15:49:00Z">
        <w:r w:rsidR="00647F13">
          <w:t xml:space="preserve">nse between the congruent and incongruent conditions is called the congruency effect and it is an indication </w:t>
        </w:r>
        <w:r w:rsidR="00692575">
          <w:t xml:space="preserve">that the prime was indeed processed. To </w:t>
        </w:r>
      </w:ins>
      <w:ins w:id="74" w:author="Chen Heller" w:date="2022-06-26T10:06:00Z">
        <w:r w:rsidR="00AE02F9">
          <w:t>ensure</w:t>
        </w:r>
      </w:ins>
      <w:ins w:id="75" w:author="Chen Heller" w:date="2022-06-23T15:49:00Z">
        <w:r w:rsidR="00692575">
          <w:t xml:space="preserve"> that processing was done unconsciously an objective and / or subjective meas</w:t>
        </w:r>
      </w:ins>
      <w:ins w:id="76" w:author="Chen Heller" w:date="2022-06-23T15:50:00Z">
        <w:r w:rsidR="00692575">
          <w:t>ure of prime awareness is introduced to the participant</w:t>
        </w:r>
      </w:ins>
      <w:ins w:id="77" w:author="Chen Heller" w:date="2022-06-26T10:06:00Z">
        <w:r w:rsidR="00AE02F9">
          <w:t xml:space="preserve"> </w:t>
        </w:r>
        <w:commentRangeStart w:id="78"/>
        <w:r w:rsidR="00AE02F9">
          <w:t>[ref</w:t>
        </w:r>
      </w:ins>
      <w:ins w:id="79" w:author="Chen Heller" w:date="2022-06-26T10:07:00Z">
        <w:r w:rsidR="00AE02F9">
          <w:t>]</w:t>
        </w:r>
      </w:ins>
      <w:commentRangeEnd w:id="78"/>
      <w:ins w:id="80" w:author="Chen Heller" w:date="2022-06-26T10:54:00Z">
        <w:r w:rsidR="00570DC8">
          <w:rPr>
            <w:rStyle w:val="CommentReference"/>
          </w:rPr>
          <w:commentReference w:id="78"/>
        </w:r>
      </w:ins>
      <w:ins w:id="81" w:author="Chen Heller" w:date="2022-06-23T15:50:00Z">
        <w:r w:rsidR="00692575">
          <w:t xml:space="preserve">. Such paradigms have shown that </w:t>
        </w:r>
        <w:r w:rsidR="005A1B06">
          <w:t>UC words can be processed up to their</w:t>
        </w:r>
      </w:ins>
      <w:ins w:id="82" w:author="Chen Heller" w:date="2022-06-23T15:51:00Z">
        <w:r w:rsidR="005A1B06">
          <w:t xml:space="preserve"> semantic meaning</w:t>
        </w:r>
      </w:ins>
      <w:ins w:id="83" w:author="Chen Heller" w:date="2022-06-26T10:07:00Z">
        <w:r w:rsidR="00587830">
          <w:t xml:space="preserve"> [</w:t>
        </w:r>
        <w:commentRangeStart w:id="84"/>
        <w:r w:rsidR="00587830">
          <w:t>ref</w:t>
        </w:r>
      </w:ins>
      <w:commentRangeEnd w:id="84"/>
      <w:ins w:id="85" w:author="Chen Heller" w:date="2022-06-26T10:56:00Z">
        <w:r w:rsidR="00A139B6">
          <w:rPr>
            <w:rStyle w:val="CommentReference"/>
          </w:rPr>
          <w:commentReference w:id="84"/>
        </w:r>
      </w:ins>
      <w:ins w:id="86" w:author="Chen Heller" w:date="2022-06-26T10:07:00Z">
        <w:r w:rsidR="00587830">
          <w:t>]</w:t>
        </w:r>
      </w:ins>
      <w:ins w:id="87" w:author="Chen Heller" w:date="2022-06-23T15:51:00Z">
        <w:r w:rsidR="005A1B06">
          <w:t xml:space="preserve">. But similar studies have </w:t>
        </w:r>
        <w:r w:rsidR="005362FF">
          <w:t xml:space="preserve">failed to show semantic processing and claimed for only </w:t>
        </w:r>
      </w:ins>
      <w:ins w:id="88" w:author="Chen Heller" w:date="2022-06-23T15:52:00Z">
        <w:r w:rsidR="005362FF">
          <w:t>lexical processing</w:t>
        </w:r>
      </w:ins>
      <w:ins w:id="89" w:author="Chen Heller" w:date="2022-06-26T10:07:00Z">
        <w:r w:rsidR="00587830">
          <w:t xml:space="preserve"> [</w:t>
        </w:r>
        <w:commentRangeStart w:id="90"/>
        <w:r w:rsidR="00587830">
          <w:t>ref</w:t>
        </w:r>
      </w:ins>
      <w:commentRangeEnd w:id="90"/>
      <w:ins w:id="91" w:author="Chen Heller" w:date="2022-06-26T10:59:00Z">
        <w:r w:rsidR="000517AB">
          <w:rPr>
            <w:rStyle w:val="CommentReference"/>
          </w:rPr>
          <w:commentReference w:id="90"/>
        </w:r>
      </w:ins>
      <w:ins w:id="92" w:author="Chen Heller" w:date="2022-06-26T10:07:00Z">
        <w:r w:rsidR="00587830">
          <w:t>]</w:t>
        </w:r>
      </w:ins>
      <w:ins w:id="93" w:author="Chen Heller" w:date="2022-06-23T15:52:00Z">
        <w:r w:rsidR="005362FF">
          <w:t>. Other studies haven't found any congruency effect at all</w:t>
        </w:r>
      </w:ins>
      <w:ins w:id="94" w:author="Chen Heller" w:date="2022-06-26T10:07:00Z">
        <w:r w:rsidR="00587830">
          <w:t xml:space="preserve"> [ref]</w:t>
        </w:r>
      </w:ins>
      <w:ins w:id="95" w:author="Chen Heller" w:date="2022-06-23T15:52:00Z">
        <w:r w:rsidR="005362FF">
          <w:t xml:space="preserve">. </w:t>
        </w:r>
        <w:r w:rsidR="007768A2">
          <w:t xml:space="preserve">Numbers have also been examined to see if they can be processed unconsciously and it was shown that simple arithmetic computations </w:t>
        </w:r>
      </w:ins>
      <w:ins w:id="96" w:author="Chen Heller" w:date="2022-06-23T15:53:00Z">
        <w:r w:rsidR="007768A2">
          <w:t>can be done unconsciously</w:t>
        </w:r>
      </w:ins>
      <w:ins w:id="97" w:author="Chen Heller" w:date="2022-06-26T10:07:00Z">
        <w:r w:rsidR="00587830">
          <w:t xml:space="preserve"> [</w:t>
        </w:r>
        <w:commentRangeStart w:id="98"/>
        <w:r w:rsidR="00587830">
          <w:t>ref</w:t>
        </w:r>
      </w:ins>
      <w:commentRangeEnd w:id="98"/>
      <w:ins w:id="99" w:author="Chen Heller" w:date="2022-06-26T12:43:00Z">
        <w:r w:rsidR="009172C7">
          <w:rPr>
            <w:rStyle w:val="CommentReference"/>
          </w:rPr>
          <w:commentReference w:id="98"/>
        </w:r>
      </w:ins>
      <w:ins w:id="100" w:author="Chen Heller" w:date="2022-06-26T10:07:00Z">
        <w:r w:rsidR="00587830">
          <w:t>]</w:t>
        </w:r>
      </w:ins>
      <w:ins w:id="101" w:author="Chen Heller" w:date="2022-06-23T15:53:00Z">
        <w:r w:rsidR="007768A2">
          <w:t>. Interestingly, studies trying to replicate the results failed to do so</w:t>
        </w:r>
      </w:ins>
      <w:ins w:id="102" w:author="Chen Heller" w:date="2022-06-26T10:07:00Z">
        <w:r w:rsidR="00587830">
          <w:t xml:space="preserve"> [</w:t>
        </w:r>
        <w:commentRangeStart w:id="103"/>
        <w:r w:rsidR="00587830">
          <w:t>ref</w:t>
        </w:r>
      </w:ins>
      <w:commentRangeEnd w:id="103"/>
      <w:ins w:id="104" w:author="Chen Heller" w:date="2022-06-26T12:46:00Z">
        <w:r w:rsidR="003817F2">
          <w:rPr>
            <w:rStyle w:val="CommentReference"/>
          </w:rPr>
          <w:commentReference w:id="103"/>
        </w:r>
      </w:ins>
      <w:ins w:id="105" w:author="Chen Heller" w:date="2022-06-26T10:08:00Z">
        <w:r w:rsidR="00587830">
          <w:t>]</w:t>
        </w:r>
      </w:ins>
      <w:ins w:id="106" w:author="Chen Heller" w:date="2022-06-23T15:53:00Z">
        <w:r w:rsidR="007768A2">
          <w:t xml:space="preserve">. </w:t>
        </w:r>
      </w:ins>
      <w:ins w:id="107" w:author="Chen Heller" w:date="2022-06-23T15:54:00Z">
        <w:r w:rsidR="00B50C6A">
          <w:t>Other aspects have also contrastingly shown to exist and not exist, such as integration</w:t>
        </w:r>
      </w:ins>
      <w:ins w:id="108" w:author="Chen Heller" w:date="2022-06-26T10:08:00Z">
        <w:r w:rsidR="00587830">
          <w:t xml:space="preserve"> [</w:t>
        </w:r>
        <w:commentRangeStart w:id="109"/>
        <w:r w:rsidR="00587830">
          <w:t>ref</w:t>
        </w:r>
      </w:ins>
      <w:commentRangeEnd w:id="109"/>
      <w:ins w:id="110" w:author="Chen Heller" w:date="2022-06-26T13:05:00Z">
        <w:r w:rsidR="00926796">
          <w:rPr>
            <w:rStyle w:val="CommentReference"/>
          </w:rPr>
          <w:commentReference w:id="109"/>
        </w:r>
      </w:ins>
      <w:ins w:id="111" w:author="Chen Heller" w:date="2022-06-26T10:08:00Z">
        <w:r w:rsidR="00587830">
          <w:t>]</w:t>
        </w:r>
      </w:ins>
      <w:ins w:id="112" w:author="Chen Heller" w:date="2022-06-26T13:16:00Z">
        <w:r w:rsidR="00360B9A">
          <w:t xml:space="preserve"> or unconscious thought [</w:t>
        </w:r>
        <w:commentRangeStart w:id="113"/>
        <w:r w:rsidR="00360B9A">
          <w:t>ref</w:t>
        </w:r>
        <w:commentRangeEnd w:id="113"/>
        <w:r w:rsidR="00360B9A">
          <w:rPr>
            <w:rStyle w:val="CommentReference"/>
          </w:rPr>
          <w:commentReference w:id="113"/>
        </w:r>
        <w:r w:rsidR="00360B9A">
          <w:t>]</w:t>
        </w:r>
      </w:ins>
      <w:ins w:id="114" w:author="Chen Heller" w:date="2022-06-23T15:54:00Z">
        <w:r w:rsidR="001F3C9B">
          <w:t xml:space="preserve">. </w:t>
        </w:r>
      </w:ins>
      <w:ins w:id="115" w:author="Chen Heller" w:date="2022-06-23T15:55:00Z">
        <w:r w:rsidR="001F3C9B">
          <w:t>The priming of behavior patterns such as social distancing or intelligent behavior has also fail</w:t>
        </w:r>
      </w:ins>
      <w:ins w:id="116" w:author="Chen Heller" w:date="2022-06-23T15:56:00Z">
        <w:r w:rsidR="001F3C9B">
          <w:t>ed to be replicated</w:t>
        </w:r>
      </w:ins>
      <w:ins w:id="117" w:author="Chen Heller" w:date="2022-06-26T10:08:00Z">
        <w:r w:rsidR="00587830">
          <w:t xml:space="preserve"> [</w:t>
        </w:r>
        <w:commentRangeStart w:id="118"/>
        <w:r w:rsidR="00587830">
          <w:t>ref</w:t>
        </w:r>
      </w:ins>
      <w:commentRangeEnd w:id="118"/>
      <w:ins w:id="119" w:author="Chen Heller" w:date="2022-06-26T13:11:00Z">
        <w:r w:rsidR="006E42B4">
          <w:rPr>
            <w:rStyle w:val="CommentReference"/>
          </w:rPr>
          <w:commentReference w:id="118"/>
        </w:r>
      </w:ins>
      <w:ins w:id="120" w:author="Chen Heller" w:date="2022-06-26T10:08:00Z">
        <w:r w:rsidR="00587830">
          <w:t>]</w:t>
        </w:r>
      </w:ins>
      <w:ins w:id="121" w:author="Chen Heller" w:date="2022-06-23T15:56:00Z">
        <w:r w:rsidR="001F3C9B">
          <w:t xml:space="preserve">. </w:t>
        </w:r>
        <w:r w:rsidR="004A6D9A">
          <w:t xml:space="preserve"> Finally, some studies claimed that the UC keeps processing information in parallel to our conscious experience, enabling us to </w:t>
        </w:r>
      </w:ins>
      <w:ins w:id="122" w:author="Chen Heller" w:date="2022-06-23T15:57:00Z">
        <w:r w:rsidR="004A6D9A">
          <w:t>solve problems quicker after an idle time in which we didn't deal with the task</w:t>
        </w:r>
      </w:ins>
      <w:ins w:id="123" w:author="Chen Heller" w:date="2022-06-26T10:08:00Z">
        <w:r w:rsidR="00587830">
          <w:t xml:space="preserve"> [ref]</w:t>
        </w:r>
      </w:ins>
      <w:ins w:id="124" w:author="Chen Heller" w:date="2022-06-23T15:57:00Z">
        <w:r w:rsidR="004A6D9A">
          <w:t xml:space="preserve">. This type </w:t>
        </w:r>
        <w:r w:rsidR="00851226">
          <w:t>of processing is called unco</w:t>
        </w:r>
      </w:ins>
      <w:ins w:id="125" w:author="Chen Heller" w:date="2022-06-26T10:08:00Z">
        <w:r w:rsidR="00272960">
          <w:t>n</w:t>
        </w:r>
      </w:ins>
      <w:ins w:id="126" w:author="Chen Heller" w:date="2022-06-23T15:57:00Z">
        <w:r w:rsidR="00851226">
          <w:t>s</w:t>
        </w:r>
      </w:ins>
      <w:ins w:id="127" w:author="Chen Heller" w:date="2022-06-26T10:08:00Z">
        <w:r w:rsidR="00272960">
          <w:t>ci</w:t>
        </w:r>
      </w:ins>
      <w:ins w:id="128" w:author="Chen Heller" w:date="2022-06-23T15:57:00Z">
        <w:r w:rsidR="00851226">
          <w:t xml:space="preserve">ous </w:t>
        </w:r>
      </w:ins>
      <w:ins w:id="129" w:author="Chen Heller" w:date="2022-06-26T10:08:00Z">
        <w:r w:rsidR="00272960">
          <w:t xml:space="preserve">thought </w:t>
        </w:r>
        <w:proofErr w:type="gramStart"/>
        <w:r w:rsidR="00272960">
          <w:t>and</w:t>
        </w:r>
      </w:ins>
      <w:ins w:id="130" w:author="Chen Heller" w:date="2022-06-23T15:57:00Z">
        <w:r w:rsidR="00851226">
          <w:t xml:space="preserve"> also</w:t>
        </w:r>
        <w:proofErr w:type="gramEnd"/>
        <w:r w:rsidR="00851226">
          <w:t xml:space="preserve"> fa</w:t>
        </w:r>
      </w:ins>
      <w:ins w:id="131" w:author="Chen Heller" w:date="2022-06-26T10:09:00Z">
        <w:r w:rsidR="00272960">
          <w:t>i</w:t>
        </w:r>
      </w:ins>
      <w:ins w:id="132" w:author="Chen Heller" w:date="2022-06-23T15:57:00Z">
        <w:r w:rsidR="00851226">
          <w:t>led to be replicated</w:t>
        </w:r>
      </w:ins>
      <w:ins w:id="133" w:author="Chen Heller" w:date="2022-06-26T10:09:00Z">
        <w:r w:rsidR="00272960">
          <w:t xml:space="preserve"> [</w:t>
        </w:r>
        <w:commentRangeStart w:id="134"/>
        <w:r w:rsidR="00272960">
          <w:t>ref</w:t>
        </w:r>
      </w:ins>
      <w:commentRangeEnd w:id="134"/>
      <w:ins w:id="135" w:author="Chen Heller" w:date="2022-06-26T13:16:00Z">
        <w:r w:rsidR="00360B9A">
          <w:rPr>
            <w:rStyle w:val="CommentReference"/>
          </w:rPr>
          <w:commentReference w:id="134"/>
        </w:r>
      </w:ins>
      <w:ins w:id="136" w:author="Chen Heller" w:date="2022-06-26T10:09:00Z">
        <w:r w:rsidR="00272960">
          <w:t>]</w:t>
        </w:r>
      </w:ins>
      <w:ins w:id="137" w:author="Chen Heller" w:date="2022-06-23T15:57:00Z">
        <w:r w:rsidR="00851226">
          <w:t>.</w:t>
        </w:r>
      </w:ins>
      <w:del w:id="138" w:author="Chen Heller" w:date="2022-06-23T15:39:00Z">
        <w:r w:rsidR="00976673" w:rsidDel="008059A0">
          <w:delText xml:space="preserve"> </w:delText>
        </w:r>
      </w:del>
    </w:p>
    <w:p w14:paraId="41AACAA1" w14:textId="77777777" w:rsidR="00976673" w:rsidRDefault="00976673" w:rsidP="00976673">
      <w:pPr>
        <w:pStyle w:val="NoSpacing"/>
        <w:bidi w:val="0"/>
      </w:pPr>
    </w:p>
    <w:p w14:paraId="4FD66016" w14:textId="77777777" w:rsidR="00976673" w:rsidRDefault="00976673" w:rsidP="00976673">
      <w:pPr>
        <w:pStyle w:val="Heading4"/>
        <w:bidi w:val="0"/>
      </w:pPr>
      <w:r>
        <w:t>Explaining The discrepancy between findings</w:t>
      </w:r>
    </w:p>
    <w:p w14:paraId="5DC3580A" w14:textId="59612916" w:rsidR="000047E6" w:rsidRDefault="000047E6" w:rsidP="000047E6">
      <w:pPr>
        <w:pStyle w:val="NoSpacing"/>
        <w:bidi w:val="0"/>
        <w:rPr>
          <w:b/>
          <w:bCs/>
          <w:u w:val="single"/>
        </w:rPr>
      </w:pPr>
      <w:r w:rsidRPr="000047E6">
        <w:rPr>
          <w:b/>
          <w:bCs/>
          <w:u w:val="single"/>
        </w:rPr>
        <w:t>1:</w:t>
      </w:r>
    </w:p>
    <w:p w14:paraId="53B69444" w14:textId="62B60868" w:rsidR="000047E6" w:rsidRPr="000047E6" w:rsidRDefault="000047E6" w:rsidP="007F6CBC">
      <w:pPr>
        <w:pStyle w:val="NoSpacing"/>
        <w:bidi w:val="0"/>
      </w:pPr>
      <w:r w:rsidRPr="000047E6">
        <w:t>Do these contradicting findings represent a genuine heterogeneity in unconscious processing, or could they stem from methodological limitations of some of these studies?</w:t>
      </w:r>
    </w:p>
    <w:p w14:paraId="0DC5E63A" w14:textId="36CAD269" w:rsidR="00976673" w:rsidRDefault="00976673" w:rsidP="00976673">
      <w:pPr>
        <w:pStyle w:val="Heading5"/>
        <w:bidi w:val="0"/>
      </w:pPr>
      <w:r>
        <w:t>Underestimation of awareness</w:t>
      </w:r>
    </w:p>
    <w:p w14:paraId="0AD3F189" w14:textId="77777777" w:rsidR="00703C81" w:rsidRPr="00703C81" w:rsidRDefault="00703C81" w:rsidP="00703C81">
      <w:pPr>
        <w:pStyle w:val="NoSpacing"/>
        <w:bidi w:val="0"/>
        <w:rPr>
          <w:b/>
          <w:bCs/>
          <w:u w:val="single"/>
        </w:rPr>
      </w:pPr>
      <w:r w:rsidRPr="00703C81">
        <w:rPr>
          <w:b/>
          <w:bCs/>
          <w:u w:val="single"/>
        </w:rPr>
        <w:t>1:</w:t>
      </w:r>
    </w:p>
    <w:p w14:paraId="44204A2E" w14:textId="343FB372" w:rsidR="00976673" w:rsidRDefault="00976673" w:rsidP="00703C81">
      <w:pPr>
        <w:pStyle w:val="NoSpacing"/>
        <w:bidi w:val="0"/>
      </w:pPr>
      <w:r>
        <w:t>One source of methodological difference relate to the way consciousness is being measured.</w:t>
      </w:r>
    </w:p>
    <w:p w14:paraId="10535792" w14:textId="3887A64C" w:rsidR="008175A4" w:rsidRDefault="008175A4" w:rsidP="00B94F99">
      <w:pPr>
        <w:pStyle w:val="NoSpacing"/>
        <w:bidi w:val="0"/>
        <w:rPr>
          <w:ins w:id="139" w:author="Chen Heller" w:date="2022-06-26T16:33:00Z"/>
        </w:rPr>
      </w:pPr>
      <w:ins w:id="140" w:author="Chen Heller" w:date="2022-06-26T16:33:00Z">
        <w:r>
          <w:t xml:space="preserve">@@@ If can't find references for these, look in </w:t>
        </w:r>
        <w:proofErr w:type="spellStart"/>
        <w:r>
          <w:t>newell</w:t>
        </w:r>
        <w:proofErr w:type="spellEnd"/>
        <w:r>
          <w:t xml:space="preserve"> 2014 @@@</w:t>
        </w:r>
      </w:ins>
    </w:p>
    <w:p w14:paraId="66DCFA02" w14:textId="777F82A4" w:rsidR="001D15C6" w:rsidRDefault="001D15C6" w:rsidP="008175A4">
      <w:pPr>
        <w:pStyle w:val="NoSpacing"/>
        <w:bidi w:val="0"/>
        <w:rPr>
          <w:ins w:id="141" w:author="Chen Heller" w:date="2022-06-26T16:36:00Z"/>
        </w:rPr>
      </w:pPr>
      <w:ins w:id="142" w:author="Chen Heller" w:date="2022-06-26T16:36:00Z">
        <w:r>
          <w:t>If the awareness measure isn't sensitive enough to discover small markers of awareness, the researcher might be inclined to rule out awareness and falsely deduce UC processing instead [ref].</w:t>
        </w:r>
      </w:ins>
    </w:p>
    <w:p w14:paraId="0CB98709" w14:textId="0F1D01DB" w:rsidR="006F73D7" w:rsidRDefault="006F73D7" w:rsidP="001D15C6">
      <w:pPr>
        <w:pStyle w:val="NoSpacing"/>
        <w:bidi w:val="0"/>
        <w:rPr>
          <w:ins w:id="143" w:author="Chen Heller" w:date="2022-06-26T16:23:00Z"/>
        </w:rPr>
      </w:pPr>
      <w:ins w:id="144" w:author="Chen Heller" w:date="2022-06-26T16:23:00Z">
        <w:r>
          <w:t xml:space="preserve">There </w:t>
        </w:r>
      </w:ins>
      <w:ins w:id="145" w:author="Chen Heller" w:date="2022-06-26T16:34:00Z">
        <w:r w:rsidR="00AE6CA7">
          <w:t xml:space="preserve">are </w:t>
        </w:r>
      </w:ins>
      <w:ins w:id="146" w:author="Chen Heller" w:date="2022-06-26T16:23:00Z">
        <w:r>
          <w:t xml:space="preserve">several factors that can cause </w:t>
        </w:r>
      </w:ins>
      <w:ins w:id="147" w:author="Chen Heller" w:date="2022-06-26T16:24:00Z">
        <w:r>
          <w:t>awareness to be underestimated, that is to conclude awareness doesn't exist when in fact it does.</w:t>
        </w:r>
        <w:r w:rsidR="004F2ED5">
          <w:t xml:space="preserve"> </w:t>
        </w:r>
      </w:ins>
      <w:ins w:id="148" w:author="Chen Heller" w:date="2022-06-26T16:25:00Z">
        <w:r w:rsidR="004F2ED5">
          <w:t xml:space="preserve">A measure that is </w:t>
        </w:r>
      </w:ins>
      <w:ins w:id="149" w:author="Chen Heller" w:date="2022-06-26T16:34:00Z">
        <w:r w:rsidR="00AE6CA7">
          <w:t>in</w:t>
        </w:r>
      </w:ins>
      <w:ins w:id="150" w:author="Chen Heller" w:date="2022-06-26T16:25:00Z">
        <w:r w:rsidR="004F2ED5">
          <w:t xml:space="preserve">sensitive to </w:t>
        </w:r>
      </w:ins>
      <w:ins w:id="151" w:author="Chen Heller" w:date="2022-06-26T16:34:00Z">
        <w:r w:rsidR="00AE6CA7">
          <w:t xml:space="preserve">the </w:t>
        </w:r>
      </w:ins>
      <w:ins w:id="152" w:author="Chen Heller" w:date="2022-06-26T16:25:00Z">
        <w:r w:rsidR="004F2ED5">
          <w:t xml:space="preserve">relevant aspects of the stimuli will not be able to discover awareness of </w:t>
        </w:r>
      </w:ins>
      <w:ins w:id="153" w:author="Chen Heller" w:date="2022-06-26T16:35:00Z">
        <w:r w:rsidR="00AE6CA7">
          <w:t>it</w:t>
        </w:r>
      </w:ins>
      <w:ins w:id="154" w:author="Chen Heller" w:date="2022-06-26T16:28:00Z">
        <w:r w:rsidR="00F33E25">
          <w:t xml:space="preserve"> [ref]</w:t>
        </w:r>
      </w:ins>
      <w:ins w:id="155" w:author="Chen Heller" w:date="2022-06-26T16:26:00Z">
        <w:r w:rsidR="004F2ED5">
          <w:t xml:space="preserve">. </w:t>
        </w:r>
        <w:r w:rsidR="005333D3">
          <w:t xml:space="preserve">In addition, </w:t>
        </w:r>
      </w:ins>
      <w:ins w:id="156" w:author="Chen Heller" w:date="2022-06-26T16:27:00Z">
        <w:r w:rsidR="00081961">
          <w:t xml:space="preserve">having a long delay between the exposure to the stimulus and the </w:t>
        </w:r>
      </w:ins>
      <w:ins w:id="157" w:author="Chen Heller" w:date="2022-06-26T16:28:00Z">
        <w:r w:rsidR="00081961">
          <w:t xml:space="preserve">awareness test about it, might </w:t>
        </w:r>
        <w:r w:rsidR="00F33E25">
          <w:t>cause subjects to forget that they had some experience of it</w:t>
        </w:r>
      </w:ins>
      <w:ins w:id="158" w:author="Chen Heller" w:date="2022-06-26T16:29:00Z">
        <w:r w:rsidR="00F33E25">
          <w:t xml:space="preserve"> [ref]</w:t>
        </w:r>
      </w:ins>
      <w:ins w:id="159" w:author="Chen Heller" w:date="2022-06-26T16:28:00Z">
        <w:r w:rsidR="00F33E25">
          <w:t xml:space="preserve">. </w:t>
        </w:r>
      </w:ins>
      <w:ins w:id="160" w:author="Chen Heller" w:date="2022-06-26T16:30:00Z">
        <w:r w:rsidR="002D6956">
          <w:t>Underestimation can also occur if the subject uses a strict criterion when judging whether she saw the prime</w:t>
        </w:r>
      </w:ins>
      <w:ins w:id="161" w:author="Chen Heller" w:date="2022-06-26T16:31:00Z">
        <w:r w:rsidR="00D27C09">
          <w:t xml:space="preserve"> [ref]</w:t>
        </w:r>
      </w:ins>
      <w:ins w:id="162" w:author="Chen Heller" w:date="2022-06-26T16:30:00Z">
        <w:r w:rsidR="002D6956">
          <w:t xml:space="preserve">. </w:t>
        </w:r>
        <w:proofErr w:type="gramStart"/>
        <w:r w:rsidR="002D6956">
          <w:t>Finally</w:t>
        </w:r>
        <w:proofErr w:type="gramEnd"/>
        <w:r w:rsidR="002D6956">
          <w:t xml:space="preserve"> a </w:t>
        </w:r>
      </w:ins>
      <w:ins w:id="163" w:author="Chen Heller" w:date="2022-06-26T16:31:00Z">
        <w:r w:rsidR="002D6956">
          <w:t xml:space="preserve">lack of motivation to perform </w:t>
        </w:r>
      </w:ins>
      <w:ins w:id="164" w:author="Chen Heller" w:date="2022-06-26T16:35:00Z">
        <w:r w:rsidR="001D15C6">
          <w:t>exhaustive</w:t>
        </w:r>
      </w:ins>
      <w:ins w:id="165" w:author="Chen Heller" w:date="2022-06-26T16:31:00Z">
        <w:r w:rsidR="002D6956">
          <w:t xml:space="preserve"> introspection can also lead to underestimation when the awareness task is too difficult</w:t>
        </w:r>
        <w:r w:rsidR="00D27C09">
          <w:t xml:space="preserve"> [ref].</w:t>
        </w:r>
      </w:ins>
    </w:p>
    <w:p w14:paraId="688F7DA0" w14:textId="39969DB7" w:rsidR="00976673" w:rsidDel="004A114B" w:rsidRDefault="00976673" w:rsidP="006F73D7">
      <w:pPr>
        <w:pStyle w:val="NoSpacing"/>
        <w:bidi w:val="0"/>
        <w:rPr>
          <w:del w:id="166" w:author="Chen Heller" w:date="2022-06-26T15:47:00Z"/>
        </w:rPr>
      </w:pPr>
      <w:del w:id="167" w:author="Chen Heller" w:date="2022-06-26T15:47:00Z">
        <w:r w:rsidDel="004A114B">
          <w:delText>Some claim UC processing is extremely limited and instead attribute the existing UC effects to the failure of discovering the residual awareness of the stimuli.</w:delText>
        </w:r>
      </w:del>
    </w:p>
    <w:p w14:paraId="63D35FA7" w14:textId="0E9D8A7D" w:rsidR="00976673" w:rsidDel="003752BA" w:rsidRDefault="00976673" w:rsidP="00652640">
      <w:pPr>
        <w:pStyle w:val="NoSpacing"/>
        <w:bidi w:val="0"/>
        <w:rPr>
          <w:del w:id="168" w:author="Chen Heller" w:date="2022-06-26T16:31:00Z"/>
        </w:rPr>
      </w:pPr>
      <w:del w:id="169" w:author="Chen Heller" w:date="2022-06-26T16:31:00Z">
        <w:r w:rsidDel="003752BA">
          <w:lastRenderedPageBreak/>
          <w:delText>This type of underestimation occur</w:delText>
        </w:r>
      </w:del>
      <w:del w:id="170" w:author="Chen Heller" w:date="2022-06-26T15:56:00Z">
        <w:r w:rsidDel="00D31A54">
          <w:delText>s</w:delText>
        </w:r>
      </w:del>
      <w:del w:id="171" w:author="Chen Heller" w:date="2022-06-26T16:31:00Z">
        <w:r w:rsidDel="003752BA">
          <w:delText xml:space="preserve"> when the awareness measure fails to be reliable (influenced by the factors that affect performance), relevant (measures aspects of awareness relevant to the performance task), immediate (follows immediately after the performance task, hence preventing forgetting and interference) or sensitive (able to discover residual awareness if it exists) (@@ Cite Newell 2014 @@). @@ Split this sentence, it's too long @@</w:delText>
        </w:r>
      </w:del>
    </w:p>
    <w:p w14:paraId="3F098586" w14:textId="77777777" w:rsidR="00976673" w:rsidRDefault="00976673" w:rsidP="00976673">
      <w:pPr>
        <w:pStyle w:val="NoSpacing"/>
        <w:bidi w:val="0"/>
      </w:pPr>
    </w:p>
    <w:p w14:paraId="6B54492F" w14:textId="7713E0CF" w:rsidR="00976673" w:rsidDel="003752BA" w:rsidRDefault="00976673" w:rsidP="00976673">
      <w:pPr>
        <w:pStyle w:val="NoSpacing"/>
        <w:bidi w:val="0"/>
        <w:rPr>
          <w:del w:id="172" w:author="Chen Heller" w:date="2022-06-26T16:32:00Z"/>
        </w:rPr>
      </w:pPr>
      <w:del w:id="173" w:author="Chen Heller" w:date="2022-06-26T16:32:00Z">
        <w:r w:rsidDel="003752BA">
          <w:delText>Even when these four criterions are met, awareness can still be underestimated if the participant sets a high criterion for reporting a seen stimuli (@@ From Newell 2014, and find empirical evidence there @@) or if the awareness assessment task is too difficult (@@ From Newell 2014, and find empirical evidence there @@); A difficult task could diminish the motivation for exhaustive introspection and hinder the accurate report of awareness.</w:delText>
        </w:r>
      </w:del>
    </w:p>
    <w:p w14:paraId="1B88724F" w14:textId="26578165" w:rsidR="00976673" w:rsidDel="003752BA" w:rsidRDefault="00976673" w:rsidP="00976673">
      <w:pPr>
        <w:pStyle w:val="NoSpacing"/>
        <w:bidi w:val="0"/>
        <w:rPr>
          <w:del w:id="174" w:author="Chen Heller" w:date="2022-06-26T16:32:00Z"/>
        </w:rPr>
      </w:pPr>
      <w:del w:id="175" w:author="Chen Heller" w:date="2022-06-26T16:32:00Z">
        <w:r w:rsidDel="003752BA">
          <w:delText>Another factor that can inflate the UC effect is "bad" experimental design; Failing to include a proper baseline condition could lead researchers to conclude a positive UC effect when in fact the result stems from a negative C effect (@@ Cite Newell 2014 @@). For example, when C memories and judgments are distorted by "over thinking" a solution (@@ Find empirical evidence in Newell 2014 @@).</w:delText>
        </w:r>
      </w:del>
    </w:p>
    <w:p w14:paraId="5C95F945" w14:textId="6B4CDD2F" w:rsidR="00976673" w:rsidRPr="006E3D0E" w:rsidDel="00890A62" w:rsidRDefault="00976673" w:rsidP="00976673">
      <w:pPr>
        <w:pStyle w:val="NoSpacing"/>
        <w:bidi w:val="0"/>
        <w:rPr>
          <w:del w:id="176" w:author="Chen Heller" w:date="2022-06-26T16:33:00Z"/>
        </w:rPr>
      </w:pPr>
      <w:del w:id="177" w:author="Chen Heller" w:date="2022-06-26T16:33:00Z">
        <w:r w:rsidDel="00890A62">
          <w:delText>A False UC effect might also be deducted when behavioral results can be explained by direct associations between stimuli and response, thus making the mediating unconscious stage between them redundant (@@ From Newell 2014, and find empirical evidence there @@).</w:delText>
        </w:r>
      </w:del>
    </w:p>
    <w:p w14:paraId="0088AB3B" w14:textId="5570AF07" w:rsidR="00976673" w:rsidDel="00890A62" w:rsidRDefault="00976673" w:rsidP="00976673">
      <w:pPr>
        <w:pStyle w:val="NoSpacing"/>
        <w:bidi w:val="0"/>
        <w:rPr>
          <w:del w:id="178" w:author="Chen Heller" w:date="2022-06-26T16:33:00Z"/>
        </w:rPr>
      </w:pPr>
      <w:del w:id="179" w:author="Chen Heller" w:date="2022-06-26T16:33:00Z">
        <w:r w:rsidRPr="00CB252D" w:rsidDel="00890A62">
          <w:delText>Finally</w:delText>
        </w:r>
        <w:r w:rsidDel="00890A62">
          <w:delText>,</w:delText>
        </w:r>
        <w:r w:rsidRPr="00CB252D" w:rsidDel="00890A62">
          <w:delText xml:space="preserve"> a major cause for inflation </w:delText>
        </w:r>
        <w:r w:rsidDel="00890A62">
          <w:delText xml:space="preserve">is </w:delText>
        </w:r>
        <w:r w:rsidRPr="00CB252D" w:rsidDel="00890A62">
          <w:delText>pitfalls in the analysis</w:delText>
        </w:r>
        <w:r w:rsidDel="00890A62">
          <w:delText>,</w:delText>
        </w:r>
        <w:r w:rsidRPr="00CB252D" w:rsidDel="00890A62">
          <w:delText xml:space="preserve"> such as failing to account for regression to the mean. When taken into consideration regression to the mean can show that previously found UC effects are a result of noise in the awareness measurement</w:delText>
        </w:r>
        <w:r w:rsidDel="00890A62">
          <w:delText xml:space="preserve"> </w:delText>
        </w:r>
        <w:r w:rsidRPr="00CB252D" w:rsidDel="00890A62">
          <w:delText>(@@ Cite Shanks 2014 @@)</w:delText>
        </w:r>
        <w:r w:rsidDel="00890A62">
          <w:delText xml:space="preserve">, </w:delText>
        </w:r>
        <w:r w:rsidRPr="00E74728" w:rsidDel="00890A62">
          <w:delText>(</w:delText>
        </w:r>
        <w:r w:rsidDel="00890A62">
          <w:delText xml:space="preserve">but see </w:delText>
        </w:r>
        <w:r w:rsidRPr="00E74728" w:rsidDel="00890A62">
          <w:delText>@@ Cite Sklar 2021 @@)</w:delText>
        </w:r>
        <w:r w:rsidDel="00890A62">
          <w:delText>.</w:delText>
        </w:r>
      </w:del>
    </w:p>
    <w:p w14:paraId="161D9DC6" w14:textId="77777777" w:rsidR="00976673" w:rsidRPr="00DB7BBF" w:rsidRDefault="00976673" w:rsidP="00976673">
      <w:pPr>
        <w:pStyle w:val="NoSpacing"/>
        <w:bidi w:val="0"/>
      </w:pPr>
    </w:p>
    <w:p w14:paraId="093A7646" w14:textId="77777777" w:rsidR="00976673" w:rsidRDefault="00976673" w:rsidP="00976673">
      <w:pPr>
        <w:pStyle w:val="Heading5"/>
        <w:bidi w:val="0"/>
      </w:pPr>
      <w:r>
        <w:t>Explaining null findings – Insensitive measures cause unconscious processing under estimation</w:t>
      </w:r>
    </w:p>
    <w:p w14:paraId="22D80308" w14:textId="77777777" w:rsidR="00976673" w:rsidRDefault="00976673" w:rsidP="00976673">
      <w:pPr>
        <w:pStyle w:val="NoSpacing"/>
        <w:bidi w:val="0"/>
      </w:pPr>
      <w:r w:rsidRPr="00301D8C">
        <w:rPr>
          <w:b/>
          <w:bCs/>
        </w:rPr>
        <w:t>General idea of paragraph:</w:t>
      </w:r>
      <w:r>
        <w:t xml:space="preserve"> Show UC can be underestimated when UC measures aren't sensitive enough.</w:t>
      </w:r>
    </w:p>
    <w:p w14:paraId="53F91073" w14:textId="69941842" w:rsidR="00976673" w:rsidRDefault="00976673" w:rsidP="00976673">
      <w:pPr>
        <w:pStyle w:val="NoSpacing"/>
        <w:bidi w:val="0"/>
      </w:pPr>
      <w:r>
        <w:tab/>
      </w:r>
      <w:r>
        <w:tab/>
      </w:r>
      <w:r>
        <w:tab/>
      </w:r>
      <w:r>
        <w:tab/>
        <w:t>Use your chapter about keyboard RT vs motion tracking</w:t>
      </w:r>
      <w:r w:rsidR="006A2DB9">
        <w:t>:</w:t>
      </w:r>
    </w:p>
    <w:p w14:paraId="14F8F95D" w14:textId="77777777" w:rsidR="00976673" w:rsidRDefault="00976673" w:rsidP="00976673">
      <w:pPr>
        <w:pStyle w:val="NoSpacing"/>
        <w:bidi w:val="0"/>
        <w:ind w:left="2160" w:firstLine="720"/>
      </w:pPr>
      <w:r>
        <w:t>First describe why RT is bad and give experimental evidence.</w:t>
      </w:r>
    </w:p>
    <w:p w14:paraId="2E831E08" w14:textId="77777777" w:rsidR="00976673" w:rsidRDefault="00976673" w:rsidP="00976673">
      <w:pPr>
        <w:pStyle w:val="NoSpacing"/>
        <w:bidi w:val="0"/>
        <w:ind w:left="2160" w:firstLine="720"/>
      </w:pPr>
      <w:r>
        <w:t>Then describe why Motion tracking is better.</w:t>
      </w:r>
    </w:p>
    <w:p w14:paraId="7AD48478" w14:textId="5DBC9C5C" w:rsidR="002C1CE0" w:rsidRPr="002C1CE0" w:rsidRDefault="002C1CE0" w:rsidP="00976673">
      <w:pPr>
        <w:pStyle w:val="NoSpacing"/>
        <w:bidi w:val="0"/>
        <w:rPr>
          <w:b/>
          <w:bCs/>
          <w:u w:val="single"/>
        </w:rPr>
      </w:pPr>
      <w:r w:rsidRPr="002C1CE0">
        <w:rPr>
          <w:b/>
          <w:bCs/>
          <w:u w:val="single"/>
        </w:rPr>
        <w:t>1:</w:t>
      </w:r>
    </w:p>
    <w:p w14:paraId="6BE3AD11" w14:textId="55CB1193" w:rsidR="00531AAE" w:rsidRDefault="00976673" w:rsidP="002A2A03">
      <w:pPr>
        <w:pStyle w:val="NoSpacing"/>
        <w:bidi w:val="0"/>
      </w:pPr>
      <w:r>
        <w:t>Another option, conversely, is that the null findings reflect insensitive measures</w:t>
      </w:r>
      <w:r w:rsidR="005D449B">
        <w:t xml:space="preserve"> </w:t>
      </w:r>
      <w:ins w:id="180" w:author="Chen Heller" w:date="2022-06-26T17:20:00Z">
        <w:r w:rsidR="00E52FE8">
          <w:t xml:space="preserve">of </w:t>
        </w:r>
      </w:ins>
      <w:ins w:id="181" w:author="Chen Heller" w:date="2022-06-26T17:23:00Z">
        <w:r w:rsidR="007531FE">
          <w:t xml:space="preserve">the </w:t>
        </w:r>
      </w:ins>
      <w:ins w:id="182" w:author="Chen Heller" w:date="2022-06-26T17:20:00Z">
        <w:r w:rsidR="00E52FE8">
          <w:t>unconscious effect</w:t>
        </w:r>
      </w:ins>
      <w:del w:id="183" w:author="Chen Heller" w:date="2022-06-26T17:20:00Z">
        <w:r w:rsidR="005D449B" w:rsidDel="00E52FE8">
          <w:delText xml:space="preserve">uncapable of </w:delText>
        </w:r>
        <w:r w:rsidDel="00E52FE8">
          <w:delText>discovering the already small effect</w:delText>
        </w:r>
        <w:r w:rsidR="00886782" w:rsidDel="00E52FE8">
          <w:delText>.</w:delText>
        </w:r>
      </w:del>
      <w:ins w:id="184" w:author="Chen Heller" w:date="2022-06-26T17:20:00Z">
        <w:r w:rsidR="00E52FE8">
          <w:t>.</w:t>
        </w:r>
      </w:ins>
      <w:ins w:id="185" w:author="Chen Heller" w:date="2022-06-26T17:27:00Z">
        <w:r w:rsidR="00AE2150">
          <w:t xml:space="preserve"> The most prominent measure for probing </w:t>
        </w:r>
      </w:ins>
      <w:ins w:id="186" w:author="Chen Heller" w:date="2022-06-26T17:28:00Z">
        <w:r w:rsidR="00AE2150">
          <w:t>UC effects is the keyboard RT</w:t>
        </w:r>
        <w:r w:rsidR="005B1B51">
          <w:t>. When participants are asked to perform a task</w:t>
        </w:r>
      </w:ins>
      <w:ins w:id="187" w:author="Chen Heller" w:date="2022-06-26T17:29:00Z">
        <w:r w:rsidR="00531AAE">
          <w:t xml:space="preserve"> on a target stimul</w:t>
        </w:r>
      </w:ins>
      <w:ins w:id="188" w:author="Chen Heller" w:date="2022-06-26T17:34:00Z">
        <w:r w:rsidR="00861B41">
          <w:t>us</w:t>
        </w:r>
      </w:ins>
      <w:ins w:id="189" w:author="Chen Heller" w:date="2022-06-26T17:29:00Z">
        <w:r w:rsidR="00531AAE">
          <w:t>, it was shown that their RT change</w:t>
        </w:r>
      </w:ins>
      <w:ins w:id="190" w:author="Chen Heller" w:date="2022-06-26T17:30:00Z">
        <w:r w:rsidR="00CD009A">
          <w:t>s</w:t>
        </w:r>
      </w:ins>
      <w:ins w:id="191" w:author="Chen Heller" w:date="2022-06-26T17:29:00Z">
        <w:r w:rsidR="00531AAE">
          <w:t xml:space="preserve"> according to the congrue</w:t>
        </w:r>
      </w:ins>
      <w:ins w:id="192" w:author="Chen Heller" w:date="2022-06-26T17:30:00Z">
        <w:r w:rsidR="00531AAE">
          <w:t xml:space="preserve">ncy between the target and the prime [ref]. </w:t>
        </w:r>
      </w:ins>
      <w:ins w:id="193" w:author="Chen Heller" w:date="2022-06-26T17:34:00Z">
        <w:r w:rsidR="00D044AA">
          <w:t>However</w:t>
        </w:r>
      </w:ins>
      <w:ins w:id="194" w:author="Chen Heller" w:date="2022-06-26T17:36:00Z">
        <w:r w:rsidR="006568FE">
          <w:t>,</w:t>
        </w:r>
      </w:ins>
      <w:ins w:id="195" w:author="Chen Heller" w:date="2022-06-26T17:34:00Z">
        <w:r w:rsidR="00D044AA">
          <w:t xml:space="preserve"> this </w:t>
        </w:r>
      </w:ins>
      <w:ins w:id="196" w:author="Chen Heller" w:date="2022-06-26T17:31:00Z">
        <w:r w:rsidR="00CD009A">
          <w:t xml:space="preserve">effect </w:t>
        </w:r>
      </w:ins>
      <w:ins w:id="197" w:author="Chen Heller" w:date="2022-06-26T17:30:00Z">
        <w:r w:rsidR="00CD009A">
          <w:t>is usually very small [</w:t>
        </w:r>
        <w:commentRangeStart w:id="198"/>
        <w:r w:rsidR="00CD009A">
          <w:t>ref</w:t>
        </w:r>
      </w:ins>
      <w:commentRangeEnd w:id="198"/>
      <w:ins w:id="199" w:author="Chen Heller" w:date="2022-06-26T17:35:00Z">
        <w:r w:rsidR="007D164B">
          <w:rPr>
            <w:rStyle w:val="CommentReference"/>
          </w:rPr>
          <w:commentReference w:id="198"/>
        </w:r>
      </w:ins>
      <w:ins w:id="200" w:author="Chen Heller" w:date="2022-06-26T17:30:00Z">
        <w:r w:rsidR="00CD009A">
          <w:t>]</w:t>
        </w:r>
      </w:ins>
      <w:ins w:id="201" w:author="Chen Heller" w:date="2022-06-26T17:31:00Z">
        <w:r w:rsidR="00CD009A">
          <w:t xml:space="preserve"> and</w:t>
        </w:r>
        <w:r w:rsidR="00DD25DB">
          <w:t xml:space="preserve"> </w:t>
        </w:r>
      </w:ins>
      <w:ins w:id="202" w:author="Chen Heller" w:date="2022-06-26T17:32:00Z">
        <w:r w:rsidR="000B581A">
          <w:t xml:space="preserve">doesn't </w:t>
        </w:r>
      </w:ins>
      <w:ins w:id="203" w:author="Chen Heller" w:date="2022-06-26T17:33:00Z">
        <w:r w:rsidR="002A2A03">
          <w:t xml:space="preserve">provide </w:t>
        </w:r>
      </w:ins>
      <w:ins w:id="204" w:author="Chen Heller" w:date="2022-06-27T17:59:00Z">
        <w:r w:rsidR="006C30C7">
          <w:t>insight on the process o</w:t>
        </w:r>
      </w:ins>
      <w:ins w:id="205" w:author="Chen Heller" w:date="2022-06-27T18:00:00Z">
        <w:r w:rsidR="006C30C7">
          <w:t xml:space="preserve">f </w:t>
        </w:r>
      </w:ins>
      <w:ins w:id="206" w:author="Chen Heller" w:date="2022-06-26T17:34:00Z">
        <w:r w:rsidR="002A2A03">
          <w:t>formulati</w:t>
        </w:r>
      </w:ins>
      <w:ins w:id="207" w:author="Chen Heller" w:date="2022-06-27T18:00:00Z">
        <w:r w:rsidR="006C30C7">
          <w:t>ng</w:t>
        </w:r>
      </w:ins>
      <w:ins w:id="208" w:author="Chen Heller" w:date="2022-06-26T17:33:00Z">
        <w:r w:rsidR="000B581A">
          <w:t xml:space="preserve"> the final decision</w:t>
        </w:r>
        <w:r w:rsidR="002A2A03">
          <w:t>.</w:t>
        </w:r>
      </w:ins>
    </w:p>
    <w:p w14:paraId="2601E82D" w14:textId="18E78E4A" w:rsidR="002C1CE0" w:rsidRDefault="006E4F8B">
      <w:pPr>
        <w:pStyle w:val="Heading4"/>
        <w:bidi w:val="0"/>
        <w:rPr>
          <w:ins w:id="209" w:author="Chen Heller" w:date="2022-06-27T18:42:00Z"/>
        </w:rPr>
      </w:pPr>
      <w:ins w:id="210" w:author="Chen Heller" w:date="2022-06-26T14:11:00Z">
        <w:r>
          <w:t>Motion tracking vs keyboard</w:t>
        </w:r>
      </w:ins>
    </w:p>
    <w:p w14:paraId="064A7CC3" w14:textId="018F8D31" w:rsidR="00445CB5" w:rsidRDefault="00445CB5" w:rsidP="00445CB5">
      <w:pPr>
        <w:pStyle w:val="NoSpacing"/>
        <w:bidi w:val="0"/>
        <w:rPr>
          <w:ins w:id="211" w:author="Chen Heller" w:date="2022-06-27T18:42:00Z"/>
          <w:b/>
          <w:bCs/>
          <w:u w:val="single"/>
        </w:rPr>
      </w:pPr>
      <w:ins w:id="212" w:author="Chen Heller" w:date="2022-06-27T18:42:00Z">
        <w:r w:rsidRPr="00445CB5">
          <w:rPr>
            <w:b/>
            <w:bCs/>
            <w:u w:val="single"/>
            <w:rPrChange w:id="213" w:author="Chen Heller" w:date="2022-06-27T18:42:00Z">
              <w:rPr/>
            </w:rPrChange>
          </w:rPr>
          <w:t>2:</w:t>
        </w:r>
      </w:ins>
    </w:p>
    <w:p w14:paraId="7B2854D5" w14:textId="77777777" w:rsidR="00445CB5" w:rsidRPr="00445CB5" w:rsidRDefault="00445CB5">
      <w:pPr>
        <w:pStyle w:val="NoSpacing"/>
        <w:bidi w:val="0"/>
        <w:rPr>
          <w:ins w:id="214" w:author="Chen Heller" w:date="2022-06-27T18:42:00Z"/>
        </w:rPr>
        <w:pPrChange w:id="215" w:author="Chen Heller" w:date="2022-06-27T18:42:00Z">
          <w:pPr>
            <w:pStyle w:val="Heading4"/>
            <w:bidi w:val="0"/>
          </w:pPr>
        </w:pPrChange>
      </w:pPr>
    </w:p>
    <w:p w14:paraId="2B172AD5" w14:textId="73D7999F" w:rsidR="00445CB5" w:rsidRPr="00445CB5" w:rsidRDefault="00445CB5" w:rsidP="00445CB5">
      <w:pPr>
        <w:pStyle w:val="NoSpacing"/>
        <w:bidi w:val="0"/>
        <w:rPr>
          <w:b/>
          <w:bCs/>
          <w:u w:val="single"/>
          <w:rPrChange w:id="216" w:author="Chen Heller" w:date="2022-06-27T18:42:00Z">
            <w:rPr/>
          </w:rPrChange>
        </w:rPr>
      </w:pPr>
      <w:ins w:id="217" w:author="Chen Heller" w:date="2022-06-27T18:42:00Z">
        <w:r w:rsidRPr="00445CB5">
          <w:rPr>
            <w:b/>
            <w:bCs/>
            <w:u w:val="single"/>
            <w:rPrChange w:id="218" w:author="Chen Heller" w:date="2022-06-27T18:42:00Z">
              <w:rPr/>
            </w:rPrChange>
          </w:rPr>
          <w:t>1:</w:t>
        </w:r>
      </w:ins>
    </w:p>
    <w:p w14:paraId="70303A6A" w14:textId="6DA4285D" w:rsidR="002C1CE0" w:rsidRDefault="00DD44EB" w:rsidP="002C1CE0">
      <w:pPr>
        <w:pStyle w:val="NoSpacing"/>
        <w:bidi w:val="0"/>
      </w:pPr>
      <w:ins w:id="219" w:author="Chen Heller" w:date="2022-06-26T17:39:00Z">
        <w:r>
          <w:t xml:space="preserve">The </w:t>
        </w:r>
      </w:ins>
      <w:ins w:id="220" w:author="Chen Heller" w:date="2022-06-26T17:41:00Z">
        <w:r w:rsidR="002124FE">
          <w:t>solu</w:t>
        </w:r>
      </w:ins>
      <w:ins w:id="221" w:author="Chen Heller" w:date="2022-06-26T17:42:00Z">
        <w:r w:rsidR="002124FE">
          <w:t xml:space="preserve">tion </w:t>
        </w:r>
      </w:ins>
      <w:ins w:id="222" w:author="Chen Heller" w:date="2022-06-26T17:39:00Z">
        <w:r>
          <w:t>for th</w:t>
        </w:r>
      </w:ins>
      <w:ins w:id="223" w:author="Chen Heller" w:date="2022-06-27T18:00:00Z">
        <w:r w:rsidR="00B21E2C">
          <w:t>ese</w:t>
        </w:r>
      </w:ins>
      <w:ins w:id="224" w:author="Chen Heller" w:date="2022-06-26T17:39:00Z">
        <w:r>
          <w:t xml:space="preserve"> problem</w:t>
        </w:r>
      </w:ins>
      <w:ins w:id="225" w:author="Chen Heller" w:date="2022-06-27T18:00:00Z">
        <w:r w:rsidR="00B21E2C">
          <w:t>s</w:t>
        </w:r>
      </w:ins>
      <w:ins w:id="226" w:author="Chen Heller" w:date="2022-06-26T17:39:00Z">
        <w:r>
          <w:t xml:space="preserve"> might </w:t>
        </w:r>
      </w:ins>
      <w:ins w:id="227" w:author="Chen Heller" w:date="2022-06-27T14:49:00Z">
        <w:r w:rsidR="00E91B25">
          <w:t>lay in</w:t>
        </w:r>
      </w:ins>
      <w:ins w:id="228" w:author="Chen Heller" w:date="2022-06-26T17:39:00Z">
        <w:r>
          <w:t xml:space="preserve"> </w:t>
        </w:r>
      </w:ins>
      <w:del w:id="229" w:author="Chen Heller" w:date="2022-06-26T17:39:00Z">
        <w:r w:rsidR="002C1CE0" w:rsidDel="00DD44EB">
          <w:delText>T</w:delText>
        </w:r>
      </w:del>
      <w:ins w:id="230" w:author="Chen Heller" w:date="2022-06-26T17:39:00Z">
        <w:r>
          <w:t>t</w:t>
        </w:r>
      </w:ins>
      <w:r w:rsidR="002C1CE0">
        <w:t xml:space="preserve">rajectory tracking </w:t>
      </w:r>
      <w:ins w:id="231" w:author="Chen Heller" w:date="2022-06-26T17:39:00Z">
        <w:r>
          <w:t xml:space="preserve">which </w:t>
        </w:r>
      </w:ins>
      <w:r w:rsidR="002C1CE0">
        <w:t xml:space="preserve">has become a popular tool for </w:t>
      </w:r>
      <w:del w:id="232" w:author="Chen Heller" w:date="2022-06-27T18:00:00Z">
        <w:r w:rsidR="002C1CE0" w:rsidDel="003B68E7">
          <w:delText xml:space="preserve">revealing the development of </w:delText>
        </w:r>
      </w:del>
      <w:ins w:id="233" w:author="Chen Heller" w:date="2022-06-27T18:00:00Z">
        <w:r w:rsidR="003B68E7">
          <w:t xml:space="preserve">unraveling </w:t>
        </w:r>
      </w:ins>
      <w:r w:rsidR="002C1CE0">
        <w:t xml:space="preserve">cognitive </w:t>
      </w:r>
      <w:del w:id="234" w:author="Chen Heller" w:date="2022-06-26T17:37:00Z">
        <w:r w:rsidR="002C1CE0" w:rsidDel="00A30850">
          <w:delText xml:space="preserve">effects </w:delText>
        </w:r>
      </w:del>
      <w:ins w:id="235" w:author="Chen Heller" w:date="2022-06-26T17:37:00Z">
        <w:r w:rsidR="00A30850">
          <w:t>processes</w:t>
        </w:r>
      </w:ins>
      <w:ins w:id="236" w:author="Chen Heller" w:date="2022-06-28T10:04:00Z">
        <w:r w:rsidR="004F4999">
          <w:t xml:space="preserve"> [</w:t>
        </w:r>
        <w:commentRangeStart w:id="237"/>
        <w:r w:rsidR="004F4999">
          <w:t>ref</w:t>
        </w:r>
      </w:ins>
      <w:commentRangeEnd w:id="237"/>
      <w:ins w:id="238" w:author="Chen Heller" w:date="2022-06-28T10:05:00Z">
        <w:r w:rsidR="004F4999">
          <w:rPr>
            <w:rStyle w:val="CommentReference"/>
          </w:rPr>
          <w:commentReference w:id="237"/>
        </w:r>
      </w:ins>
      <w:ins w:id="239" w:author="Chen Heller" w:date="2022-06-28T10:04:00Z">
        <w:r w:rsidR="004F4999">
          <w:t>]</w:t>
        </w:r>
      </w:ins>
      <w:del w:id="240" w:author="Chen Heller" w:date="2022-06-26T17:39:00Z">
        <w:r w:rsidR="002C1CE0" w:rsidDel="00DD44EB">
          <w:delText>and may be the answer for that</w:delText>
        </w:r>
      </w:del>
      <w:r w:rsidR="002C1CE0">
        <w:t xml:space="preserve">. </w:t>
      </w:r>
      <w:del w:id="241" w:author="Chen Heller" w:date="2022-06-26T17:43:00Z">
        <w:r w:rsidR="002C1CE0" w:rsidDel="0018315F">
          <w:delText>Some studies have utilized the rich nature of the data it produces to probe different cognitive processes.</w:delText>
        </w:r>
      </w:del>
      <w:r w:rsidR="002C1CE0">
        <w:t xml:space="preserve"> </w:t>
      </w:r>
    </w:p>
    <w:p w14:paraId="053DED72" w14:textId="6EB7FE9A" w:rsidR="002C1CE0" w:rsidRDefault="00A464E8" w:rsidP="001A789C">
      <w:pPr>
        <w:pStyle w:val="NoSpacing"/>
        <w:bidi w:val="0"/>
      </w:pPr>
      <w:ins w:id="242" w:author="Chen Heller" w:date="2022-06-26T17:49:00Z">
        <w:r>
          <w:t xml:space="preserve">Contrary to keyboard RT which produces a </w:t>
        </w:r>
      </w:ins>
      <w:ins w:id="243" w:author="Chen Heller" w:date="2022-06-26T17:50:00Z">
        <w:r>
          <w:t xml:space="preserve">discrete </w:t>
        </w:r>
      </w:ins>
      <w:ins w:id="244" w:author="Chen Heller" w:date="2022-06-26T17:49:00Z">
        <w:r>
          <w:t>value for each</w:t>
        </w:r>
      </w:ins>
      <w:ins w:id="245" w:author="Chen Heller" w:date="2022-06-26T17:50:00Z">
        <w:r>
          <w:t xml:space="preserve"> trial, motion tracking produces a cont</w:t>
        </w:r>
        <w:r w:rsidR="0075797D">
          <w:t xml:space="preserve">inuous set of values </w:t>
        </w:r>
      </w:ins>
      <w:del w:id="246" w:author="Chen Heller" w:date="2022-06-26T17:51:00Z">
        <w:r w:rsidR="002C1CE0" w:rsidDel="0075797D">
          <w:delText xml:space="preserve">One aspect of richness could be the temporal domain. Regular measures usually produce a discrete value for each trial, while </w:delText>
        </w:r>
      </w:del>
      <w:ins w:id="247" w:author="Chen Heller" w:date="2022-06-26T17:51:00Z">
        <w:r w:rsidR="0075797D">
          <w:t xml:space="preserve">which is better suited for tracking </w:t>
        </w:r>
      </w:ins>
      <w:ins w:id="248" w:author="Chen Heller" w:date="2022-06-27T14:49:00Z">
        <w:r w:rsidR="00E91B25">
          <w:t>ongoing</w:t>
        </w:r>
      </w:ins>
      <w:ins w:id="249" w:author="Chen Heller" w:date="2022-06-26T17:51:00Z">
        <w:r w:rsidR="0075797D">
          <w:t xml:space="preserve"> </w:t>
        </w:r>
        <w:r w:rsidR="00AF0C32">
          <w:t>cognitive processes.</w:t>
        </w:r>
      </w:ins>
      <w:del w:id="250" w:author="Chen Heller" w:date="2022-06-26T17:51:00Z">
        <w:r w:rsidR="002C1CE0" w:rsidDel="00AF0C32">
          <w:delText>the cognitive process they measure might be continuous</w:delText>
        </w:r>
      </w:del>
      <w:r w:rsidR="002C1CE0">
        <w:t xml:space="preserve">. </w:t>
      </w:r>
      <w:ins w:id="251" w:author="Chen Heller" w:date="2022-06-27T18:03:00Z">
        <w:r w:rsidR="000771C7">
          <w:t xml:space="preserve">This property allowed to reveal the temporal dynamics of speech comprehension and show that </w:t>
        </w:r>
        <w:r w:rsidR="00861D29">
          <w:t>word</w:t>
        </w:r>
      </w:ins>
      <w:ins w:id="252" w:author="Chen Heller" w:date="2022-06-27T18:04:00Z">
        <w:r w:rsidR="00861D29">
          <w:t>s</w:t>
        </w:r>
      </w:ins>
      <w:ins w:id="253" w:author="Chen Heller" w:date="2022-06-27T18:03:00Z">
        <w:r w:rsidR="00861D29">
          <w:t xml:space="preserve"> are processed </w:t>
        </w:r>
      </w:ins>
      <w:ins w:id="254" w:author="Chen Heller" w:date="2022-06-27T18:04:00Z">
        <w:r w:rsidR="00861D29">
          <w:t xml:space="preserve">in an incremental manner. </w:t>
        </w:r>
      </w:ins>
      <w:del w:id="255" w:author="Chen Heller" w:date="2022-06-27T18:04:00Z">
        <w:r w:rsidR="002C1CE0" w:rsidDel="00861D29">
          <w:delText>For example</w:delText>
        </w:r>
      </w:del>
      <w:del w:id="256" w:author="Chen Heller" w:date="2022-06-26T17:57:00Z">
        <w:r w:rsidR="002C1CE0" w:rsidDel="008A08B4">
          <w:delText xml:space="preserve">used trajectory analysis to </w:delText>
        </w:r>
      </w:del>
      <w:del w:id="257" w:author="Chen Heller" w:date="2022-06-27T14:56:00Z">
        <w:r w:rsidR="002C1CE0" w:rsidDel="00432BF9">
          <w:delText xml:space="preserve">show </w:delText>
        </w:r>
      </w:del>
      <w:del w:id="258" w:author="Chen Heller" w:date="2022-06-27T18:04:00Z">
        <w:r w:rsidR="002C1CE0" w:rsidDel="00861D29">
          <w:delText xml:space="preserve">that </w:delText>
        </w:r>
      </w:del>
      <w:del w:id="259" w:author="Chen Heller" w:date="2022-06-27T14:57:00Z">
        <w:r w:rsidR="002C1CE0" w:rsidDel="00B0597F">
          <w:delText xml:space="preserve">a </w:delText>
        </w:r>
      </w:del>
      <w:del w:id="260" w:author="Chen Heller" w:date="2022-06-27T18:04:00Z">
        <w:r w:rsidR="002C1CE0" w:rsidDel="00861D29">
          <w:delText xml:space="preserve">distractor word </w:delText>
        </w:r>
      </w:del>
      <w:del w:id="261" w:author="Chen Heller" w:date="2022-06-27T14:57:00Z">
        <w:r w:rsidR="002C1CE0" w:rsidDel="00B0597F">
          <w:delText xml:space="preserve">that </w:delText>
        </w:r>
      </w:del>
      <w:del w:id="262" w:author="Chen Heller" w:date="2022-06-27T18:04:00Z">
        <w:r w:rsidR="002C1CE0" w:rsidDel="00861D29">
          <w:delText xml:space="preserve">shares phonetic properties with </w:delText>
        </w:r>
      </w:del>
      <w:del w:id="263" w:author="Chen Heller" w:date="2022-06-27T14:59:00Z">
        <w:r w:rsidR="002C1CE0" w:rsidDel="00865D5A">
          <w:delText xml:space="preserve">the </w:delText>
        </w:r>
      </w:del>
      <w:del w:id="264" w:author="Chen Heller" w:date="2022-06-27T18:04:00Z">
        <w:r w:rsidR="002C1CE0" w:rsidDel="00861D29">
          <w:delText xml:space="preserve">target word's </w:delText>
        </w:r>
      </w:del>
      <w:del w:id="265" w:author="Chen Heller" w:date="2022-06-27T15:02:00Z">
        <w:r w:rsidR="002C1CE0" w:rsidDel="00883958">
          <w:delText>beginning delay the point when the answer is selected</w:delText>
        </w:r>
      </w:del>
      <w:del w:id="266" w:author="Chen Heller" w:date="2022-06-26T17:57:00Z">
        <w:r w:rsidR="002C1CE0" w:rsidDel="008A08B4">
          <w:delText>,</w:delText>
        </w:r>
      </w:del>
      <w:del w:id="267" w:author="Chen Heller" w:date="2022-06-26T17:59:00Z">
        <w:r w:rsidR="002C1CE0" w:rsidDel="004E1421">
          <w:delText xml:space="preserve"> concluding </w:delText>
        </w:r>
      </w:del>
      <w:del w:id="268" w:author="Chen Heller" w:date="2022-06-27T15:02:00Z">
        <w:r w:rsidR="002C1CE0" w:rsidDel="00883958">
          <w:delText>that spoken words are processed incrementally, creating multiple possible representations in every step along the way</w:delText>
        </w:r>
      </w:del>
      <w:ins w:id="269" w:author="Chen Heller" w:date="2022-06-26T17:55:00Z">
        <w:r w:rsidR="00306D63">
          <w:t xml:space="preserve"> [</w:t>
        </w:r>
        <w:commentRangeStart w:id="270"/>
        <w:r w:rsidR="00306D63">
          <w:t>ref</w:t>
        </w:r>
        <w:commentRangeEnd w:id="270"/>
        <w:r w:rsidR="00306D63">
          <w:rPr>
            <w:rStyle w:val="CommentReference"/>
          </w:rPr>
          <w:commentReference w:id="270"/>
        </w:r>
        <w:r w:rsidR="00306D63">
          <w:t>]</w:t>
        </w:r>
      </w:ins>
      <w:r w:rsidR="002C1CE0">
        <w:t>.</w:t>
      </w:r>
      <w:ins w:id="271" w:author="Chen Heller" w:date="2022-06-27T18:05:00Z">
        <w:r w:rsidR="00484277">
          <w:t xml:space="preserve"> </w:t>
        </w:r>
      </w:ins>
      <w:ins w:id="272" w:author="Chen Heller" w:date="2022-06-27T18:48:00Z">
        <w:r w:rsidR="002D3986">
          <w:t xml:space="preserve">Another </w:t>
        </w:r>
        <w:r w:rsidR="00553BDF">
          <w:t xml:space="preserve">drawback of </w:t>
        </w:r>
      </w:ins>
      <w:ins w:id="273" w:author="Chen Heller" w:date="2022-06-27T18:49:00Z">
        <w:r w:rsidR="00553BDF">
          <w:t xml:space="preserve">using the </w:t>
        </w:r>
      </w:ins>
      <w:ins w:id="274" w:author="Chen Heller" w:date="2022-06-27T18:48:00Z">
        <w:r w:rsidR="00553BDF">
          <w:t>ke</w:t>
        </w:r>
      </w:ins>
      <w:ins w:id="275" w:author="Chen Heller" w:date="2022-06-27T18:49:00Z">
        <w:r w:rsidR="00553BDF">
          <w:t xml:space="preserve">yboard RT </w:t>
        </w:r>
      </w:ins>
      <w:ins w:id="276" w:author="Chen Heller" w:date="2022-06-27T18:53:00Z">
        <w:r w:rsidR="00E0044F">
          <w:t xml:space="preserve">is that it doesn't allow to draw direct conclusions regarding </w:t>
        </w:r>
      </w:ins>
      <w:ins w:id="277" w:author="Chen Heller" w:date="2022-06-28T08:37:00Z">
        <w:r w:rsidR="00167E05">
          <w:t>the</w:t>
        </w:r>
      </w:ins>
      <w:ins w:id="278" w:author="Chen Heller" w:date="2022-06-27T18:53:00Z">
        <w:r w:rsidR="00E0044F">
          <w:t xml:space="preserve"> </w:t>
        </w:r>
        <w:r w:rsidR="00E2320C">
          <w:t xml:space="preserve">cognitive processes </w:t>
        </w:r>
      </w:ins>
      <w:ins w:id="279" w:author="Chen Heller" w:date="2022-06-27T18:54:00Z">
        <w:r w:rsidR="00E2320C">
          <w:t xml:space="preserve">that lead to the final decision. Since keyboard input is given only after </w:t>
        </w:r>
      </w:ins>
      <w:ins w:id="280" w:author="Chen Heller" w:date="2022-06-27T18:50:00Z">
        <w:r w:rsidR="00790FB0">
          <w:t xml:space="preserve">the decision has been </w:t>
        </w:r>
      </w:ins>
      <w:ins w:id="281" w:author="Chen Heller" w:date="2022-06-27T18:54:00Z">
        <w:r w:rsidR="00E2320C">
          <w:t xml:space="preserve">made, </w:t>
        </w:r>
      </w:ins>
      <w:ins w:id="282" w:author="Chen Heller" w:date="2022-06-28T08:38:00Z">
        <w:r w:rsidR="00BE7F64">
          <w:t xml:space="preserve">only </w:t>
        </w:r>
      </w:ins>
      <w:ins w:id="283" w:author="Chen Heller" w:date="2022-06-27T18:50:00Z">
        <w:r w:rsidR="005C6867">
          <w:t>retrospective deductions</w:t>
        </w:r>
      </w:ins>
      <w:ins w:id="284" w:author="Chen Heller" w:date="2022-06-28T08:38:00Z">
        <w:r w:rsidR="00BE7F64">
          <w:t xml:space="preserve"> can be made</w:t>
        </w:r>
      </w:ins>
      <w:ins w:id="285" w:author="Chen Heller" w:date="2022-06-27T18:50:00Z">
        <w:r w:rsidR="005C6867">
          <w:t xml:space="preserve">. In contrast, </w:t>
        </w:r>
      </w:ins>
      <w:ins w:id="286" w:author="Chen Heller" w:date="2022-06-27T18:51:00Z">
        <w:r w:rsidR="005C6867">
          <w:t xml:space="preserve">motion tracking records </w:t>
        </w:r>
      </w:ins>
      <w:ins w:id="287" w:author="Chen Heller" w:date="2022-06-27T18:54:00Z">
        <w:r w:rsidR="00412F43">
          <w:t>da</w:t>
        </w:r>
      </w:ins>
      <w:ins w:id="288" w:author="Chen Heller" w:date="2022-06-27T18:55:00Z">
        <w:r w:rsidR="00412F43">
          <w:t xml:space="preserve">ta while the cognitive processes are </w:t>
        </w:r>
      </w:ins>
      <w:ins w:id="289" w:author="Chen Heller" w:date="2022-06-28T08:38:00Z">
        <w:r w:rsidR="00BE7F64">
          <w:t xml:space="preserve">occurring </w:t>
        </w:r>
      </w:ins>
      <w:ins w:id="290" w:author="Chen Heller" w:date="2022-06-27T18:55:00Z">
        <w:r w:rsidR="00412F43">
          <w:t xml:space="preserve">which is why it </w:t>
        </w:r>
      </w:ins>
      <w:ins w:id="291" w:author="Chen Heller" w:date="2022-06-28T08:39:00Z">
        <w:r w:rsidR="00BE7F64">
          <w:t xml:space="preserve">directly </w:t>
        </w:r>
      </w:ins>
      <w:ins w:id="292" w:author="Chen Heller" w:date="2022-06-27T18:55:00Z">
        <w:r w:rsidR="00412F43">
          <w:t xml:space="preserve">reflects their </w:t>
        </w:r>
      </w:ins>
      <w:ins w:id="293" w:author="Chen Heller" w:date="2022-06-28T08:39:00Z">
        <w:r w:rsidR="00BE7F64">
          <w:t>development</w:t>
        </w:r>
      </w:ins>
      <w:ins w:id="294" w:author="Chen Heller" w:date="2022-06-27T18:55:00Z">
        <w:r w:rsidR="00412F43">
          <w:t>.</w:t>
        </w:r>
      </w:ins>
      <w:ins w:id="295" w:author="Chen Heller" w:date="2022-06-27T18:10:00Z">
        <w:r w:rsidR="00137135">
          <w:t xml:space="preserve"> </w:t>
        </w:r>
      </w:ins>
      <w:ins w:id="296" w:author="Chen Heller" w:date="2022-06-27T19:00:00Z">
        <w:r w:rsidR="0089537D">
          <w:t xml:space="preserve">This advantage </w:t>
        </w:r>
      </w:ins>
      <w:ins w:id="297" w:author="Chen Heller" w:date="2022-06-28T08:39:00Z">
        <w:r w:rsidR="00753F0E">
          <w:t xml:space="preserve">was used to probe </w:t>
        </w:r>
      </w:ins>
      <w:ins w:id="298" w:author="Chen Heller" w:date="2022-06-28T08:40:00Z">
        <w:r w:rsidR="00753F0E">
          <w:t xml:space="preserve">the syntactic processing of speech and conclude </w:t>
        </w:r>
      </w:ins>
      <w:ins w:id="299" w:author="Chen Heller" w:date="2022-06-28T08:41:00Z">
        <w:r w:rsidR="00500416">
          <w:t xml:space="preserve">that </w:t>
        </w:r>
      </w:ins>
      <w:ins w:id="300" w:author="Chen Heller" w:date="2022-06-27T19:01:00Z">
        <w:r w:rsidR="0089537D">
          <w:t xml:space="preserve">multiple syntactic interpretations of a sentence </w:t>
        </w:r>
        <w:r w:rsidR="005F4B45">
          <w:t xml:space="preserve">are processed </w:t>
        </w:r>
      </w:ins>
      <w:ins w:id="301" w:author="Chen Heller" w:date="2022-06-27T19:04:00Z">
        <w:r w:rsidR="006D4106">
          <w:t>simultaneously</w:t>
        </w:r>
      </w:ins>
      <w:ins w:id="302" w:author="Chen Heller" w:date="2022-06-27T19:01:00Z">
        <w:r w:rsidR="005F4B45">
          <w:t xml:space="preserve"> as oppose</w:t>
        </w:r>
      </w:ins>
      <w:ins w:id="303" w:author="Chen Heller" w:date="2022-06-27T19:02:00Z">
        <w:r w:rsidR="005F4B45">
          <w:t xml:space="preserve">d </w:t>
        </w:r>
        <w:r w:rsidR="005F4B45">
          <w:lastRenderedPageBreak/>
          <w:t xml:space="preserve">to </w:t>
        </w:r>
      </w:ins>
      <w:ins w:id="304" w:author="Chen Heller" w:date="2022-06-28T08:46:00Z">
        <w:r w:rsidR="00EE5959">
          <w:t>serially</w:t>
        </w:r>
      </w:ins>
      <w:ins w:id="305" w:author="Chen Heller" w:date="2022-06-27T19:04:00Z">
        <w:r w:rsidR="00FF2207">
          <w:t xml:space="preserve"> [</w:t>
        </w:r>
        <w:commentRangeStart w:id="306"/>
        <w:r w:rsidR="00FF2207">
          <w:t>ref</w:t>
        </w:r>
        <w:commentRangeEnd w:id="306"/>
        <w:r w:rsidR="00FF2207">
          <w:rPr>
            <w:rStyle w:val="CommentReference"/>
            <w:rtl/>
          </w:rPr>
          <w:commentReference w:id="306"/>
        </w:r>
        <w:r w:rsidR="00FF2207">
          <w:t>]</w:t>
        </w:r>
      </w:ins>
      <w:ins w:id="307" w:author="Chen Heller" w:date="2022-06-28T08:42:00Z">
        <w:r w:rsidR="004B7C4C">
          <w:t>.</w:t>
        </w:r>
      </w:ins>
      <w:ins w:id="308" w:author="Chen Heller" w:date="2022-06-27T19:02:00Z">
        <w:r w:rsidR="005F4B45">
          <w:t xml:space="preserve"> </w:t>
        </w:r>
      </w:ins>
      <w:ins w:id="309" w:author="Chen Heller" w:date="2022-06-28T08:51:00Z">
        <w:r w:rsidR="00582EEC">
          <w:t>Motion tracking enabled to differentiate movement p</w:t>
        </w:r>
      </w:ins>
      <w:ins w:id="310" w:author="Chen Heller" w:date="2022-06-28T08:57:00Z">
        <w:r w:rsidR="00F05249">
          <w:t>a</w:t>
        </w:r>
      </w:ins>
      <w:ins w:id="311" w:author="Chen Heller" w:date="2022-06-28T08:51:00Z">
        <w:r w:rsidR="00582EEC">
          <w:t xml:space="preserve">tterns suitable for </w:t>
        </w:r>
      </w:ins>
      <w:ins w:id="312" w:author="Chen Heller" w:date="2022-06-28T08:52:00Z">
        <w:r w:rsidR="00582EEC">
          <w:t xml:space="preserve">concurrent </w:t>
        </w:r>
      </w:ins>
      <w:ins w:id="313" w:author="Chen Heller" w:date="2022-06-28T08:51:00Z">
        <w:r w:rsidR="00582EEC">
          <w:t xml:space="preserve">conflicting </w:t>
        </w:r>
      </w:ins>
      <w:ins w:id="314" w:author="Chen Heller" w:date="2022-06-28T08:52:00Z">
        <w:r w:rsidR="00582EEC">
          <w:t xml:space="preserve">goals and </w:t>
        </w:r>
      </w:ins>
      <w:ins w:id="315" w:author="Chen Heller" w:date="2022-06-28T08:57:00Z">
        <w:r w:rsidR="00F05249">
          <w:t>serially</w:t>
        </w:r>
      </w:ins>
      <w:ins w:id="316" w:author="Chen Heller" w:date="2022-06-28T08:52:00Z">
        <w:r w:rsidR="00582EEC">
          <w:t xml:space="preserve"> changing goals</w:t>
        </w:r>
      </w:ins>
      <w:ins w:id="317" w:author="Chen Heller" w:date="2022-06-27T19:04:00Z">
        <w:r w:rsidR="00FF2207">
          <w:t xml:space="preserve"> [</w:t>
        </w:r>
        <w:commentRangeStart w:id="318"/>
        <w:r w:rsidR="00FF2207">
          <w:t>ref</w:t>
        </w:r>
        <w:commentRangeEnd w:id="318"/>
        <w:r w:rsidR="00FF2207">
          <w:rPr>
            <w:rStyle w:val="CommentReference"/>
          </w:rPr>
          <w:commentReference w:id="318"/>
        </w:r>
        <w:r w:rsidR="00FF2207">
          <w:t>]</w:t>
        </w:r>
      </w:ins>
      <w:ins w:id="319" w:author="Chen Heller" w:date="2022-06-27T19:03:00Z">
        <w:r w:rsidR="00BE252D">
          <w:t>.</w:t>
        </w:r>
      </w:ins>
    </w:p>
    <w:p w14:paraId="0DD19BA1" w14:textId="72C56C4B" w:rsidR="00667D50" w:rsidRDefault="009902EE" w:rsidP="00A96324">
      <w:pPr>
        <w:pStyle w:val="NoSpacing"/>
        <w:bidi w:val="0"/>
        <w:rPr>
          <w:ins w:id="320" w:author="Chen Heller" w:date="2022-06-28T08:56:00Z"/>
        </w:rPr>
      </w:pPr>
      <w:ins w:id="321" w:author="Chen Heller" w:date="2022-06-27T18:24:00Z">
        <w:r w:rsidDel="009902EE">
          <w:t xml:space="preserve"> </w:t>
        </w:r>
      </w:ins>
      <w:del w:id="322" w:author="Chen Heller" w:date="2022-06-27T18:24:00Z">
        <w:r w:rsidR="008C6A56" w:rsidDel="009902EE">
          <w:delText xml:space="preserve">Motion tracking can also </w:delText>
        </w:r>
        <w:r w:rsidR="00CC7828" w:rsidDel="009902EE">
          <w:delText>show that when interpreting a spoken sentence, multiple syntactic interpretations can be evalua</w:delText>
        </w:r>
        <w:r w:rsidR="008B4344" w:rsidDel="009902EE">
          <w:delText xml:space="preserve">ted </w:delText>
        </w:r>
        <w:r w:rsidR="001B16FC" w:rsidDel="009902EE">
          <w:delText xml:space="preserve">simultanuosly. Perhaps it better to mention that it allows to </w:delText>
        </w:r>
        <w:r w:rsidR="000841CA" w:rsidDel="009902EE">
          <w:delText xml:space="preserve">pick the </w:delText>
        </w:r>
        <w:r w:rsidR="0022111D" w:rsidDel="009902EE">
          <w:delText xml:space="preserve">correct theory between one that says a single </w:delText>
        </w:r>
        <w:r w:rsidR="008A01E3" w:rsidDel="009902EE">
          <w:delText>syntactic interpretation is considered at each timepoint and another that says multiple interpertations can compete simultaneously each having a different weight.</w:delText>
        </w:r>
      </w:del>
      <w:del w:id="323" w:author="Chen Heller" w:date="2022-06-27T19:04:00Z">
        <w:r w:rsidR="00264E7D" w:rsidDel="00FD37D8">
          <w:delText>[</w:delText>
        </w:r>
        <w:commentRangeStart w:id="324"/>
        <w:r w:rsidR="00264E7D" w:rsidDel="00FD37D8">
          <w:delText>ref</w:delText>
        </w:r>
        <w:commentRangeEnd w:id="324"/>
        <w:r w:rsidR="00A96324" w:rsidDel="00FD37D8">
          <w:rPr>
            <w:rStyle w:val="CommentReference"/>
            <w:rtl/>
          </w:rPr>
          <w:commentReference w:id="324"/>
        </w:r>
        <w:r w:rsidR="00264E7D" w:rsidDel="00FD37D8">
          <w:delText>]</w:delText>
        </w:r>
        <w:r w:rsidR="002C1CE0" w:rsidDel="00FD37D8">
          <w:delText>.</w:delText>
        </w:r>
        <w:r w:rsidR="00A96324" w:rsidDel="00FD37D8">
          <w:delText xml:space="preserve"> </w:delText>
        </w:r>
      </w:del>
      <w:del w:id="325" w:author="Chen Heller" w:date="2022-06-27T19:03:00Z">
        <w:r w:rsidR="00A96324" w:rsidDel="00BE252D">
          <w:delText xml:space="preserve">Motion tracking can also </w:delText>
        </w:r>
        <w:r w:rsidR="009E1520" w:rsidDel="00BE252D">
          <w:delText xml:space="preserve">differentiate between two internal processes: conflict between two choices and a change in selected choice midflight </w:delText>
        </w:r>
      </w:del>
      <w:del w:id="326" w:author="Chen Heller" w:date="2022-06-27T19:04:00Z">
        <w:r w:rsidR="009E1520" w:rsidDel="00FF2207">
          <w:delText>[</w:delText>
        </w:r>
        <w:commentRangeStart w:id="327"/>
        <w:r w:rsidR="009E1520" w:rsidDel="00FF2207">
          <w:delText>ref</w:delText>
        </w:r>
        <w:commentRangeEnd w:id="327"/>
        <w:r w:rsidR="008C6A56" w:rsidDel="00FF2207">
          <w:rPr>
            <w:rStyle w:val="CommentReference"/>
          </w:rPr>
          <w:commentReference w:id="327"/>
        </w:r>
        <w:r w:rsidR="009E1520" w:rsidDel="00FF2207">
          <w:delText>]</w:delText>
        </w:r>
      </w:del>
      <w:r w:rsidR="009E1520">
        <w:t>.</w:t>
      </w:r>
    </w:p>
    <w:p w14:paraId="500610A8" w14:textId="7C8D7D72" w:rsidR="006943BC" w:rsidRDefault="00817016" w:rsidP="00485A14">
      <w:pPr>
        <w:pStyle w:val="NoSpacing"/>
        <w:bidi w:val="0"/>
        <w:rPr>
          <w:ins w:id="328" w:author="Chen Heller" w:date="2022-06-28T09:37:00Z"/>
        </w:rPr>
      </w:pPr>
      <w:ins w:id="329" w:author="Chen Heller" w:date="2022-06-28T09:43:00Z">
        <w:r>
          <w:t xml:space="preserve">Another benefit of continuous data is the possibility to extract from it various </w:t>
        </w:r>
        <w:proofErr w:type="spellStart"/>
        <w:r>
          <w:t>parateters</w:t>
        </w:r>
        <w:proofErr w:type="spellEnd"/>
        <w:r>
          <w:t xml:space="preserve"> of behavior that are not available when using non-continuous measures. One such parameter is veloci</w:t>
        </w:r>
      </w:ins>
      <w:ins w:id="330" w:author="Chen Heller" w:date="2022-06-28T09:44:00Z">
        <w:r>
          <w:t>ty which is used t</w:t>
        </w:r>
        <w:r w:rsidR="00435BFC">
          <w:t>o inspect the subject's con</w:t>
        </w:r>
      </w:ins>
      <w:ins w:id="331" w:author="Chen Heller" w:date="2022-06-28T09:45:00Z">
        <w:r w:rsidR="00435BFC">
          <w:t>fidence in his answer</w:t>
        </w:r>
      </w:ins>
      <w:ins w:id="332" w:author="Chen Heller" w:date="2022-06-28T09:47:00Z">
        <w:r w:rsidR="00D012CA">
          <w:t xml:space="preserve"> [</w:t>
        </w:r>
        <w:commentRangeStart w:id="333"/>
        <w:r w:rsidR="00D012CA">
          <w:t>ref</w:t>
        </w:r>
        <w:commentRangeEnd w:id="333"/>
        <w:r w:rsidR="00D012CA">
          <w:rPr>
            <w:rStyle w:val="CommentReference"/>
          </w:rPr>
          <w:commentReference w:id="333"/>
        </w:r>
        <w:r w:rsidR="00D012CA">
          <w:t>]</w:t>
        </w:r>
      </w:ins>
      <w:ins w:id="334" w:author="Chen Heller" w:date="2022-06-28T09:35:00Z">
        <w:r w:rsidR="00E9684E">
          <w:t xml:space="preserve">. Another </w:t>
        </w:r>
      </w:ins>
      <w:ins w:id="335" w:author="Chen Heller" w:date="2022-06-28T09:57:00Z">
        <w:r w:rsidR="005A4B8A">
          <w:t xml:space="preserve">parameter </w:t>
        </w:r>
      </w:ins>
      <w:ins w:id="336" w:author="Chen Heller" w:date="2022-06-28T09:45:00Z">
        <w:r w:rsidR="00485A14">
          <w:t>is COM that are not</w:t>
        </w:r>
      </w:ins>
      <w:ins w:id="337" w:author="Chen Heller" w:date="2022-06-28T09:36:00Z">
        <w:r w:rsidR="00032C67">
          <w:t xml:space="preserve"> possible when </w:t>
        </w:r>
      </w:ins>
      <w:ins w:id="338" w:author="Chen Heller" w:date="2022-06-28T09:46:00Z">
        <w:r w:rsidR="00485A14">
          <w:t xml:space="preserve">responding with </w:t>
        </w:r>
      </w:ins>
      <w:ins w:id="339" w:author="Chen Heller" w:date="2022-06-28T09:36:00Z">
        <w:r w:rsidR="00032C67">
          <w:t xml:space="preserve">a keyboard but are reflected in the trajectory when </w:t>
        </w:r>
      </w:ins>
      <w:ins w:id="340" w:author="Chen Heller" w:date="2022-06-28T09:37:00Z">
        <w:r w:rsidR="006943BC">
          <w:t>using motion tracking</w:t>
        </w:r>
      </w:ins>
      <w:ins w:id="341" w:author="Chen Heller" w:date="2022-06-28T09:49:00Z">
        <w:r w:rsidR="00C34142">
          <w:t xml:space="preserve"> [</w:t>
        </w:r>
        <w:commentRangeStart w:id="342"/>
        <w:r w:rsidR="00C34142">
          <w:t>ref</w:t>
        </w:r>
      </w:ins>
      <w:commentRangeEnd w:id="342"/>
      <w:ins w:id="343" w:author="Chen Heller" w:date="2022-06-28T09:56:00Z">
        <w:r w:rsidR="005A4B8A">
          <w:rPr>
            <w:rStyle w:val="CommentReference"/>
          </w:rPr>
          <w:commentReference w:id="342"/>
        </w:r>
      </w:ins>
      <w:ins w:id="344" w:author="Chen Heller" w:date="2022-06-28T09:49:00Z">
        <w:r w:rsidR="00C34142">
          <w:t>]</w:t>
        </w:r>
      </w:ins>
      <w:ins w:id="345" w:author="Chen Heller" w:date="2022-06-28T09:46:00Z">
        <w:r w:rsidR="00485A14">
          <w:t>.</w:t>
        </w:r>
      </w:ins>
    </w:p>
    <w:p w14:paraId="0A45AE1F" w14:textId="465FB054" w:rsidR="002C1CE0" w:rsidDel="0000776A" w:rsidRDefault="002C1CE0" w:rsidP="00667D50">
      <w:pPr>
        <w:pStyle w:val="NoSpacing"/>
        <w:bidi w:val="0"/>
        <w:rPr>
          <w:del w:id="346" w:author="Chen Heller" w:date="2022-06-28T10:01:00Z"/>
        </w:rPr>
      </w:pPr>
      <w:del w:id="347" w:author="Chen Heller" w:date="2022-06-28T10:01:00Z">
        <w:r w:rsidDel="0000776A">
          <w:delText>Motion tracking can even be used to reveal private / hidden attitudes. For example (</w:delText>
        </w:r>
        <w:r w:rsidRPr="002C25D5" w:rsidDel="0000776A">
          <w:rPr>
            <w:sz w:val="14"/>
            <w:szCs w:val="14"/>
          </w:rPr>
          <w:delText>The action dynamics of overcoming the truth.</w:delText>
        </w:r>
        <w:r w:rsidDel="0000776A">
          <w:delText>) showed a difference in trajectory between truthfull answers and lies. Another example is revealing stereotypical thinking with motion tracking (</w:delText>
        </w:r>
        <w:r w:rsidRPr="004A1460" w:rsidDel="0000776A">
          <w:rPr>
            <w:sz w:val="14"/>
            <w:szCs w:val="14"/>
          </w:rPr>
          <w:delText>Motions of the hand expose the partial and parallel activation of stereotypes</w:delText>
        </w:r>
        <w:r w:rsidDel="0000776A">
          <w:delText>).</w:delText>
        </w:r>
      </w:del>
    </w:p>
    <w:p w14:paraId="30308B99" w14:textId="77777777" w:rsidR="0026696C" w:rsidRDefault="0026696C" w:rsidP="002C1CE0">
      <w:pPr>
        <w:bidi w:val="0"/>
        <w:rPr>
          <w:ins w:id="348" w:author="Chen Heller" w:date="2022-06-28T08:56:00Z"/>
        </w:rPr>
      </w:pPr>
    </w:p>
    <w:p w14:paraId="2E35A345" w14:textId="7CBB04E9" w:rsidR="002C1CE0" w:rsidRDefault="002C1CE0" w:rsidP="0026696C">
      <w:pPr>
        <w:bidi w:val="0"/>
      </w:pPr>
      <w:del w:id="349" w:author="Chen Heller" w:date="2022-06-28T09:57:00Z">
        <w:r w:rsidDel="00FC3A89">
          <w:delText>A slightly different directin is using trajectory to perform online confidence monitoring (</w:delText>
        </w:r>
        <w:r w:rsidR="00D012CA" w:rsidDel="00FC3A89">
          <w:delText>[</w:delText>
        </w:r>
        <w:commentRangeStart w:id="350"/>
        <w:r w:rsidR="00D012CA" w:rsidDel="00FC3A89">
          <w:delText>ref</w:delText>
        </w:r>
        <w:commentRangeEnd w:id="350"/>
        <w:r w:rsidR="00D012CA" w:rsidDel="00FC3A89">
          <w:rPr>
            <w:rStyle w:val="CommentReference"/>
          </w:rPr>
          <w:commentReference w:id="350"/>
        </w:r>
        <w:r w:rsidR="00D012CA" w:rsidDel="00FC3A89">
          <w:delText>]</w:delText>
        </w:r>
        <w:r w:rsidDel="00FC3A89">
          <w:delText xml:space="preserve">). Motion tracking enabled to inspect the unfolding of the decision </w:delText>
        </w:r>
        <w:commentRangeStart w:id="351"/>
        <w:r w:rsidDel="00FC3A89">
          <w:delText>[ref]</w:delText>
        </w:r>
        <w:commentRangeEnd w:id="351"/>
        <w:r w:rsidDel="00FC3A89">
          <w:rPr>
            <w:rStyle w:val="CommentReference"/>
          </w:rPr>
          <w:commentReference w:id="351"/>
        </w:r>
        <w:r w:rsidDel="00FC3A89">
          <w:delText xml:space="preserve"> but also the fluctuations </w:delText>
        </w:r>
      </w:del>
      <w:del w:id="352" w:author="Chen Heller" w:date="2022-06-28T08:55:00Z">
        <w:r w:rsidDel="00983715">
          <w:delText xml:space="preserve">(instead of a single discrete value @put more emphasis on this in the sentence@) </w:delText>
        </w:r>
      </w:del>
      <w:del w:id="353" w:author="Chen Heller" w:date="2022-06-28T09:57:00Z">
        <w:r w:rsidDel="00FC3A89">
          <w:delText>in the confidence as the decision is being made. Another advantage is the fact that this measure of confidence is implicit.</w:delText>
        </w:r>
      </w:del>
    </w:p>
    <w:p w14:paraId="2605354D" w14:textId="77777777" w:rsidR="0026696C" w:rsidRDefault="0026696C" w:rsidP="002C1CE0">
      <w:pPr>
        <w:bidi w:val="0"/>
        <w:rPr>
          <w:ins w:id="354" w:author="Chen Heller" w:date="2022-06-28T08:56:00Z"/>
        </w:rPr>
      </w:pPr>
    </w:p>
    <w:p w14:paraId="5AC556E5" w14:textId="15B4F223" w:rsidR="002C1CE0" w:rsidDel="00FC3A89" w:rsidRDefault="002C1CE0" w:rsidP="0026696C">
      <w:pPr>
        <w:bidi w:val="0"/>
        <w:rPr>
          <w:del w:id="355" w:author="Chen Heller" w:date="2022-06-28T09:57:00Z"/>
        </w:rPr>
      </w:pPr>
      <w:del w:id="356" w:author="Chen Heller" w:date="2022-06-28T09:57:00Z">
        <w:r w:rsidDel="00FC3A89">
          <w:delText>Another aspect of richness is expressed in that vast number of parameters that can be extracted from it:</w:delText>
        </w:r>
      </w:del>
    </w:p>
    <w:p w14:paraId="5FA37E4F" w14:textId="5124BF33" w:rsidR="002C1CE0" w:rsidRPr="00A42203" w:rsidDel="00FC3A89" w:rsidRDefault="002C1CE0" w:rsidP="002C1CE0">
      <w:pPr>
        <w:bidi w:val="0"/>
        <w:rPr>
          <w:del w:id="357" w:author="Chen Heller" w:date="2022-06-28T09:57:00Z"/>
        </w:rPr>
      </w:pPr>
      <w:del w:id="358" w:author="Chen Heller" w:date="2022-06-28T09:57:00Z">
        <w:r w:rsidDel="00FC3A89">
          <w:delText>Movement time, onset time, velocity, acceleration, position in time, deviation from optimal path, number of changes in direction, timing of changes in direction, area difference from optimal path</w:delText>
        </w:r>
      </w:del>
    </w:p>
    <w:p w14:paraId="1E3184DA" w14:textId="77777777" w:rsidR="002C1CE0" w:rsidRDefault="002C1CE0" w:rsidP="002C1CE0">
      <w:pPr>
        <w:pStyle w:val="NoSpacing"/>
        <w:bidi w:val="0"/>
      </w:pPr>
    </w:p>
    <w:p w14:paraId="6CC2651A" w14:textId="2A8B81B3" w:rsidR="002C1CE0" w:rsidDel="001F28FD" w:rsidRDefault="002C1CE0" w:rsidP="002C1CE0">
      <w:pPr>
        <w:pStyle w:val="NoSpacing"/>
        <w:bidi w:val="0"/>
        <w:rPr>
          <w:del w:id="359" w:author="Chen Heller" w:date="2022-06-27T18:37:00Z"/>
        </w:rPr>
      </w:pPr>
      <w:del w:id="360" w:author="Chen Heller" w:date="2022-06-27T18:37:00Z">
        <w:r w:rsidDel="001F28FD">
          <w:delText>@@@@@ From response on email to Nadav's question @@@@@</w:delText>
        </w:r>
      </w:del>
    </w:p>
    <w:p w14:paraId="78AD8257" w14:textId="7CE8693A" w:rsidR="002C1CE0" w:rsidDel="001F28FD" w:rsidRDefault="002C1CE0" w:rsidP="002C1CE0">
      <w:pPr>
        <w:pStyle w:val="NoSpacing"/>
        <w:bidi w:val="0"/>
        <w:rPr>
          <w:del w:id="361" w:author="Chen Heller" w:date="2022-06-27T18:37:00Z"/>
        </w:rPr>
      </w:pPr>
      <w:del w:id="362" w:author="Chen Heller" w:date="2022-06-27T18:37:00Z">
        <w:r w:rsidDel="001F28FD">
          <w:delText>Me:</w:delText>
        </w:r>
      </w:del>
    </w:p>
    <w:p w14:paraId="336E3306" w14:textId="38D99F09" w:rsidR="002C1CE0" w:rsidRPr="00E70337" w:rsidDel="00A40609" w:rsidRDefault="002C1CE0" w:rsidP="002C1CE0">
      <w:pPr>
        <w:pStyle w:val="NoSpacing"/>
        <w:numPr>
          <w:ilvl w:val="0"/>
          <w:numId w:val="9"/>
        </w:numPr>
        <w:bidi w:val="0"/>
        <w:rPr>
          <w:del w:id="363" w:author="Chen Heller" w:date="2022-06-27T18:40:00Z"/>
        </w:rPr>
      </w:pPr>
      <w:del w:id="364" w:author="Chen Heller" w:date="2022-06-27T18:40:00Z">
        <w:r w:rsidRPr="00E70337" w:rsidDel="00A40609">
          <w:delText>Decision making processes are continuous: they develop and change over time until you reach your final decision. Keyboard responses can only capture the </w:delText>
        </w:r>
        <w:r w:rsidRPr="00E70337" w:rsidDel="00A40609">
          <w:rPr>
            <w:u w:val="single"/>
          </w:rPr>
          <w:delText>final decision</w:delText>
        </w:r>
        <w:r w:rsidRPr="00E70337" w:rsidDel="00A40609">
          <w:delText> and the time it took to reach it</w:delText>
        </w:r>
        <w:r w:rsidR="00456406" w:rsidDel="00A40609">
          <w:delText xml:space="preserve"> and thus deduce retrospectively about the relevant process</w:delText>
        </w:r>
        <w:r w:rsidRPr="00E70337" w:rsidDel="00A40609">
          <w:delText>. In contrast, motion tracking can capture </w:delText>
        </w:r>
        <w:r w:rsidRPr="00E70337" w:rsidDel="00A40609">
          <w:rPr>
            <w:u w:val="single"/>
          </w:rPr>
          <w:delText>fluctuations </w:delText>
        </w:r>
        <w:r w:rsidRPr="00E70337" w:rsidDel="00A40609">
          <w:delText>in our final decision </w:delText>
        </w:r>
        <w:r w:rsidRPr="00E70337" w:rsidDel="00A40609">
          <w:rPr>
            <w:u w:val="single"/>
          </w:rPr>
          <w:delText>as it formulates</w:delText>
        </w:r>
        <w:r w:rsidRPr="00E70337" w:rsidDel="00A40609">
          <w:delText> (since changes of mind are reflected by our reaching movements). These fluctuations might be exactly what we are looking for when researching unconscious effects on behavior.</w:delText>
        </w:r>
      </w:del>
    </w:p>
    <w:p w14:paraId="1F6B831E" w14:textId="20F1598F" w:rsidR="002C1CE0" w:rsidDel="00F370F2" w:rsidRDefault="002C1CE0" w:rsidP="00611E32">
      <w:pPr>
        <w:pStyle w:val="NoSpacing"/>
        <w:numPr>
          <w:ilvl w:val="0"/>
          <w:numId w:val="9"/>
        </w:numPr>
        <w:bidi w:val="0"/>
        <w:rPr>
          <w:del w:id="365" w:author="Chen Heller" w:date="2022-06-27T18:38:00Z"/>
        </w:rPr>
      </w:pPr>
      <w:del w:id="366" w:author="Chen Heller" w:date="2022-06-27T18:38:00Z">
        <w:r w:rsidRPr="00E70337" w:rsidDel="00F370F2">
          <w:delText>While keyboard response only provides you with RT and accuracy, motion tracking also produces: velocity, acceleration, position across time, deviations from optimal path, reach area and much more. Some effects might not be reflected in RT but appear in other parameters of the response</w:delText>
        </w:r>
      </w:del>
    </w:p>
    <w:p w14:paraId="74C8EFA2" w14:textId="47561D2B" w:rsidR="002C1CE0" w:rsidRPr="00745F05" w:rsidDel="00DF2B98" w:rsidRDefault="002C1CE0" w:rsidP="00D670C6">
      <w:pPr>
        <w:pStyle w:val="NoSpacing"/>
        <w:bidi w:val="0"/>
        <w:rPr>
          <w:del w:id="367" w:author="Chen Heller" w:date="2022-06-27T18:35:00Z"/>
        </w:rPr>
      </w:pPr>
    </w:p>
    <w:p w14:paraId="5B9E15B5" w14:textId="0623601F" w:rsidR="002C1CE0" w:rsidRPr="00745F05" w:rsidDel="00DF2B98" w:rsidRDefault="002C1CE0" w:rsidP="002C1CE0">
      <w:pPr>
        <w:bidi w:val="0"/>
        <w:rPr>
          <w:del w:id="368" w:author="Chen Heller" w:date="2022-06-27T18:35:00Z"/>
          <w:b/>
          <w:bCs/>
        </w:rPr>
      </w:pPr>
      <w:del w:id="369" w:author="Chen Heller" w:date="2022-06-27T18:35:00Z">
        <w:r w:rsidRPr="00745F05" w:rsidDel="00DF2B98">
          <w:rPr>
            <w:b/>
            <w:bCs/>
          </w:rPr>
          <w:delText>Amir:</w:delText>
        </w:r>
      </w:del>
    </w:p>
    <w:p w14:paraId="5AB3A455" w14:textId="0B5C9455" w:rsidR="002C1CE0" w:rsidRPr="00E70337" w:rsidDel="00DF2B98" w:rsidRDefault="002C1CE0" w:rsidP="002C1CE0">
      <w:pPr>
        <w:pStyle w:val="NoSpacing"/>
        <w:bidi w:val="0"/>
        <w:rPr>
          <w:del w:id="370" w:author="Chen Heller" w:date="2022-06-27T18:35:00Z"/>
        </w:rPr>
      </w:pPr>
      <w:del w:id="371" w:author="Chen Heller" w:date="2022-06-27T18:35:00Z">
        <w:r w:rsidRPr="00E70337" w:rsidDel="00DF2B98">
          <w:delText>Hey, Mudrik lab ghost from the past here, </w:delText>
        </w:r>
      </w:del>
    </w:p>
    <w:p w14:paraId="38B43A14" w14:textId="69C4460C" w:rsidR="002C1CE0" w:rsidRPr="00E70337" w:rsidDel="00DF2B98" w:rsidRDefault="002C1CE0" w:rsidP="002C1CE0">
      <w:pPr>
        <w:pStyle w:val="NoSpacing"/>
        <w:bidi w:val="0"/>
        <w:rPr>
          <w:del w:id="372" w:author="Chen Heller" w:date="2022-06-27T18:35:00Z"/>
        </w:rPr>
      </w:pPr>
      <w:del w:id="373" w:author="Chen Heller" w:date="2022-06-27T18:35:00Z">
        <w:r w:rsidRPr="00E70337" w:rsidDel="00DF2B98">
          <w:delText>I think that's a great answer, and perhaps one addition that can be made is that RT is typically a backward-looking (retrospective) measure, while motion tracking is online. </w:delText>
        </w:r>
      </w:del>
    </w:p>
    <w:p w14:paraId="7524EC00" w14:textId="78633DB2" w:rsidR="002C1CE0" w:rsidRPr="00E70337" w:rsidDel="00DF2B98" w:rsidRDefault="002C1CE0" w:rsidP="002C1CE0">
      <w:pPr>
        <w:pStyle w:val="NoSpacing"/>
        <w:bidi w:val="0"/>
        <w:rPr>
          <w:del w:id="374" w:author="Chen Heller" w:date="2022-06-27T18:35:00Z"/>
        </w:rPr>
      </w:pPr>
      <w:del w:id="375" w:author="Chen Heller" w:date="2022-06-27T18:35:00Z">
        <w:r w:rsidRPr="00E70337" w:rsidDel="00DF2B98">
          <w:delText>It depends on what you're studying, but typically we're interested in the process happening before a subject makes a response (e.g. anticipation, preparation, decision making..). With RT we interpret what happened before the response using how quickly that process ended. So it's an indirect measure. Motion tracking, on the other hand, captures the data </w:delText>
        </w:r>
        <w:r w:rsidRPr="00E70337" w:rsidDel="00DF2B98">
          <w:rPr>
            <w:i/>
            <w:iCs/>
          </w:rPr>
          <w:delText>while the process is happening,</w:delText>
        </w:r>
        <w:r w:rsidRPr="00E70337" w:rsidDel="00DF2B98">
          <w:delText> so in that respect is more directly measuring the phenomenon in question (and with more sensitivity as you put very nicely). </w:delText>
        </w:r>
      </w:del>
    </w:p>
    <w:p w14:paraId="247EBAEE" w14:textId="57951B32" w:rsidR="002C1CE0" w:rsidRPr="00E70337" w:rsidDel="00DF2B98" w:rsidRDefault="002C1CE0" w:rsidP="002C1CE0">
      <w:pPr>
        <w:pStyle w:val="NoSpacing"/>
        <w:bidi w:val="0"/>
        <w:rPr>
          <w:del w:id="376" w:author="Chen Heller" w:date="2022-06-27T18:35:00Z"/>
        </w:rPr>
      </w:pPr>
      <w:del w:id="377" w:author="Chen Heller" w:date="2022-06-27T18:35:00Z">
        <w:r w:rsidRPr="00E70337" w:rsidDel="00DF2B98">
          <w:delText>I used that argument when using eye tracking instead of RT to gauge anticipation, but the same goes for motion tracking. See Dale, Duran &amp; Morehead 2012 for that argument exactly. </w:delText>
        </w:r>
      </w:del>
    </w:p>
    <w:p w14:paraId="2CD60AEA" w14:textId="6CF11EF3" w:rsidR="002C1CE0" w:rsidDel="00A40609" w:rsidRDefault="002C1CE0" w:rsidP="002C1CE0">
      <w:pPr>
        <w:pStyle w:val="NoSpacing"/>
        <w:bidi w:val="0"/>
        <w:rPr>
          <w:del w:id="378" w:author="Chen Heller" w:date="2022-06-27T18:40:00Z"/>
          <w:rtl/>
        </w:rPr>
      </w:pPr>
    </w:p>
    <w:p w14:paraId="2A6D6D4E" w14:textId="3D6E113A" w:rsidR="002C1CE0" w:rsidDel="00A40609" w:rsidRDefault="002C1CE0" w:rsidP="002C1CE0">
      <w:pPr>
        <w:pStyle w:val="NoSpacing"/>
        <w:bidi w:val="0"/>
        <w:rPr>
          <w:del w:id="379" w:author="Chen Heller" w:date="2022-06-27T18:40:00Z"/>
        </w:rPr>
      </w:pPr>
      <w:del w:id="380" w:author="Chen Heller" w:date="2022-06-27T18:40:00Z">
        <w:r w:rsidDel="00A40609">
          <w:delText>@@@@@@@@@@@@@@@@@@@@@@@@@@@@@@@</w:delText>
        </w:r>
      </w:del>
    </w:p>
    <w:p w14:paraId="430708F3" w14:textId="4297A5ED" w:rsidR="002C1CE0" w:rsidDel="00A40609" w:rsidRDefault="002C1CE0" w:rsidP="002C1CE0">
      <w:pPr>
        <w:pStyle w:val="NoSpacing"/>
        <w:bidi w:val="0"/>
        <w:rPr>
          <w:del w:id="381" w:author="Chen Heller" w:date="2022-06-27T18:40:00Z"/>
        </w:rPr>
      </w:pPr>
    </w:p>
    <w:p w14:paraId="7FEF3448" w14:textId="68DC3F06" w:rsidR="002C1CE0" w:rsidDel="001F28FD" w:rsidRDefault="002C1CE0" w:rsidP="002C1CE0">
      <w:pPr>
        <w:pStyle w:val="NoSpacing"/>
        <w:bidi w:val="0"/>
        <w:rPr>
          <w:del w:id="382" w:author="Chen Heller" w:date="2022-06-27T18:36:00Z"/>
        </w:rPr>
      </w:pPr>
      <w:del w:id="383" w:author="Chen Heller" w:date="2022-06-27T18:36:00Z">
        <w:r w:rsidDel="001F28FD">
          <w:delText>@@</w:delText>
        </w:r>
      </w:del>
    </w:p>
    <w:p w14:paraId="70D9824C" w14:textId="6E7D74A0" w:rsidR="002C1CE0" w:rsidDel="001F28FD" w:rsidRDefault="002C1CE0" w:rsidP="002C1CE0">
      <w:pPr>
        <w:pStyle w:val="NoSpacing"/>
        <w:bidi w:val="0"/>
        <w:rPr>
          <w:del w:id="384" w:author="Chen Heller" w:date="2022-06-27T18:36:00Z"/>
        </w:rPr>
      </w:pPr>
      <w:del w:id="385" w:author="Chen Heller" w:date="2022-06-27T18:36:00Z">
        <w:r w:rsidDel="001F28FD">
          <w:delText>Maybe in the introductions of these papers there would an explanation for why trajectory analysis is good, and a citation of papers showing that:</w:delText>
        </w:r>
      </w:del>
    </w:p>
    <w:p w14:paraId="6368A1C8" w14:textId="4011837D" w:rsidR="002C1CE0" w:rsidRPr="008003FA" w:rsidDel="001F28FD" w:rsidRDefault="002C1CE0" w:rsidP="002C1CE0">
      <w:pPr>
        <w:pStyle w:val="NoSpacing"/>
        <w:bidi w:val="0"/>
        <w:rPr>
          <w:del w:id="386" w:author="Chen Heller" w:date="2022-06-27T18:36:00Z"/>
          <w:rtl/>
        </w:rPr>
      </w:pPr>
      <w:del w:id="387" w:author="Chen Heller" w:date="2022-06-27T18:36:00Z">
        <w:r w:rsidRPr="008003FA" w:rsidDel="001F28FD">
          <w:lastRenderedPageBreak/>
          <w:delText>Dotan 2019 - Track it to crack it Dissecting processing stages with finger tracking</w:delText>
        </w:r>
      </w:del>
    </w:p>
    <w:p w14:paraId="40135F61" w14:textId="1E63A214" w:rsidR="002C1CE0" w:rsidRPr="00CF45EF" w:rsidDel="001F28FD" w:rsidRDefault="002C1CE0" w:rsidP="002C1CE0">
      <w:pPr>
        <w:pStyle w:val="NoSpacing"/>
        <w:bidi w:val="0"/>
        <w:rPr>
          <w:del w:id="388" w:author="Chen Heller" w:date="2022-06-27T18:36:00Z"/>
          <w:rtl/>
        </w:rPr>
      </w:pPr>
      <w:del w:id="389" w:author="Chen Heller" w:date="2022-06-27T18:36:00Z">
        <w:r w:rsidRPr="00CF45EF" w:rsidDel="001F28FD">
          <w:delText>Dotan 2013 - How do we convert a number into a finger trajectory</w:delText>
        </w:r>
      </w:del>
    </w:p>
    <w:p w14:paraId="423EF164" w14:textId="0A66B138" w:rsidR="002C1CE0" w:rsidRPr="00CF45EF" w:rsidDel="001F28FD" w:rsidRDefault="002C1CE0" w:rsidP="002C1CE0">
      <w:pPr>
        <w:pStyle w:val="NoSpacing"/>
        <w:bidi w:val="0"/>
        <w:rPr>
          <w:del w:id="390" w:author="Chen Heller" w:date="2022-06-27T18:36:00Z"/>
        </w:rPr>
      </w:pPr>
      <w:del w:id="391" w:author="Chen Heller" w:date="2022-06-27T18:36:00Z">
        <w:r w:rsidRPr="00CF45EF" w:rsidDel="001F28FD">
          <w:delText>Dotan 2016 - On the origins of logarithmic number to position mapping</w:delText>
        </w:r>
      </w:del>
    </w:p>
    <w:p w14:paraId="03BF6B6A" w14:textId="20A96BF1" w:rsidR="002C1CE0" w:rsidDel="001F28FD" w:rsidRDefault="002C1CE0" w:rsidP="002C1CE0">
      <w:pPr>
        <w:pStyle w:val="NoSpacing"/>
        <w:bidi w:val="0"/>
        <w:rPr>
          <w:del w:id="392" w:author="Chen Heller" w:date="2022-06-27T18:36:00Z"/>
        </w:rPr>
      </w:pPr>
    </w:p>
    <w:p w14:paraId="61886C11" w14:textId="49130B5F" w:rsidR="002C1CE0" w:rsidDel="001F28FD" w:rsidRDefault="002C1CE0" w:rsidP="002C1CE0">
      <w:pPr>
        <w:pStyle w:val="NoSpacing"/>
        <w:bidi w:val="0"/>
        <w:rPr>
          <w:del w:id="393" w:author="Chen Heller" w:date="2022-06-27T18:36:00Z"/>
        </w:rPr>
      </w:pPr>
      <w:del w:id="394" w:author="Chen Heller" w:date="2022-06-27T18:36:00Z">
        <w:r w:rsidDel="001F28FD">
          <w:delText>Papers showing the usefulness of trajectory analysis:</w:delText>
        </w:r>
      </w:del>
    </w:p>
    <w:p w14:paraId="49A6A89C" w14:textId="1B200833" w:rsidR="002C1CE0" w:rsidRPr="00A06FFB" w:rsidDel="001F28FD" w:rsidRDefault="002C1CE0" w:rsidP="002C1CE0">
      <w:pPr>
        <w:pStyle w:val="NoSpacing"/>
        <w:bidi w:val="0"/>
        <w:rPr>
          <w:del w:id="395" w:author="Chen Heller" w:date="2022-06-27T18:36:00Z"/>
        </w:rPr>
      </w:pPr>
      <w:del w:id="396" w:author="Chen Heller" w:date="2022-06-27T18:36:00Z">
        <w:r w:rsidRPr="00A06FFB" w:rsidDel="001F28FD">
          <w:delText>Dotan 2018 - Online confidence monitoring during decision making</w:delText>
        </w:r>
      </w:del>
    </w:p>
    <w:p w14:paraId="199F39BF" w14:textId="1050401D" w:rsidR="002C1CE0" w:rsidDel="001F28FD" w:rsidRDefault="002C1CE0" w:rsidP="002C1CE0">
      <w:pPr>
        <w:pStyle w:val="NoSpacing"/>
        <w:bidi w:val="0"/>
        <w:rPr>
          <w:del w:id="397" w:author="Chen Heller" w:date="2022-06-27T18:36:00Z"/>
        </w:rPr>
      </w:pPr>
      <w:del w:id="398" w:author="Chen Heller" w:date="2022-06-27T18:36:00Z">
        <w:r w:rsidRPr="003C6EA4" w:rsidDel="001F28FD">
          <w:delText xml:space="preserve">Gallivan &amp; Chapman 2014 - Three-dimensional reach trajectories as a probe of real-time decision-making between </w:delText>
        </w:r>
      </w:del>
    </w:p>
    <w:p w14:paraId="0C771C65" w14:textId="245B8871" w:rsidR="002C1CE0" w:rsidDel="001F28FD" w:rsidRDefault="002C1CE0" w:rsidP="002C1CE0">
      <w:pPr>
        <w:pStyle w:val="NoSpacing"/>
        <w:bidi w:val="0"/>
        <w:rPr>
          <w:del w:id="399" w:author="Chen Heller" w:date="2022-06-27T18:36:00Z"/>
        </w:rPr>
      </w:pPr>
      <w:del w:id="400" w:author="Chen Heller" w:date="2022-06-27T18:36:00Z">
        <w:r w:rsidRPr="007736E8" w:rsidDel="001F28FD">
          <w:delText>Freeman et al. - 2011 - Hand in Motion Reveals Mind in Motion</w:delText>
        </w:r>
        <w:r w:rsidDel="001F28FD">
          <w:delText xml:space="preserve"> (good information in my abbreviation).</w:delText>
        </w:r>
      </w:del>
    </w:p>
    <w:p w14:paraId="50891785" w14:textId="76C89A13" w:rsidR="002C1CE0" w:rsidDel="001F28FD" w:rsidRDefault="002C1CE0" w:rsidP="002C1CE0">
      <w:pPr>
        <w:pStyle w:val="NoSpacing"/>
        <w:bidi w:val="0"/>
        <w:rPr>
          <w:del w:id="401" w:author="Chen Heller" w:date="2022-06-27T18:36:00Z"/>
        </w:rPr>
      </w:pPr>
      <w:del w:id="402" w:author="Chen Heller" w:date="2022-06-27T18:36:00Z">
        <w:r w:rsidDel="001F28FD">
          <w:delText>@@</w:delText>
        </w:r>
      </w:del>
    </w:p>
    <w:p w14:paraId="36583870" w14:textId="77777777" w:rsidR="002C1CE0" w:rsidRDefault="002C1CE0" w:rsidP="002C1CE0">
      <w:pPr>
        <w:pStyle w:val="NoSpacing"/>
        <w:bidi w:val="0"/>
        <w:rPr>
          <w:rtl/>
        </w:rPr>
      </w:pPr>
    </w:p>
    <w:p w14:paraId="7179E279" w14:textId="2BE5D030" w:rsidR="002C1CE0" w:rsidDel="000203F3" w:rsidRDefault="002C1CE0" w:rsidP="002C1CE0">
      <w:pPr>
        <w:pStyle w:val="NoSpacing"/>
        <w:bidi w:val="0"/>
        <w:rPr>
          <w:del w:id="403" w:author="Chen Heller" w:date="2022-06-28T10:02:00Z"/>
        </w:rPr>
      </w:pPr>
      <w:del w:id="404" w:author="Chen Heller" w:date="2022-06-28T10:02:00Z">
        <w:r w:rsidDel="000203F3">
          <w:delText>When considering keyboard response, it can be understood that it represents only the final decision after the subjects have already made up their mind.</w:delText>
        </w:r>
      </w:del>
    </w:p>
    <w:p w14:paraId="6BF2283A" w14:textId="07EB37E9" w:rsidR="002C1CE0" w:rsidDel="000203F3" w:rsidRDefault="002C1CE0" w:rsidP="002C1CE0">
      <w:pPr>
        <w:pStyle w:val="NoSpacing"/>
        <w:bidi w:val="0"/>
        <w:rPr>
          <w:del w:id="405" w:author="Chen Heller" w:date="2022-06-28T10:02:00Z"/>
        </w:rPr>
      </w:pPr>
      <w:del w:id="406" w:author="Chen Heller" w:date="2022-06-28T10:02:00Z">
        <w:r w:rsidDel="000203F3">
          <w:delText>In contrast, when using motion tracking subjects can start moving before making their final choice and correct their trajectory on the fly. The changes in trajectory will reveal the cognitive conflicts on the way to formulating the final response (</w:delText>
        </w:r>
        <w:commentRangeStart w:id="407"/>
        <w:r w:rsidRPr="00B7729D" w:rsidDel="000203F3">
          <w:rPr>
            <w:sz w:val="14"/>
            <w:szCs w:val="14"/>
          </w:rPr>
          <w:delText>Freeman et al. - 2011 - Hand in Motion Reveals Mind in Motion</w:delText>
        </w:r>
        <w:commentRangeEnd w:id="407"/>
        <w:r w:rsidDel="000203F3">
          <w:rPr>
            <w:rStyle w:val="CommentReference"/>
          </w:rPr>
          <w:commentReference w:id="407"/>
        </w:r>
        <w:r w:rsidDel="000203F3">
          <w:delText>).</w:delText>
        </w:r>
      </w:del>
    </w:p>
    <w:p w14:paraId="43FE250B" w14:textId="0D4B6C74" w:rsidR="002C1CE0" w:rsidDel="000203F3" w:rsidRDefault="002C1CE0" w:rsidP="002C1CE0">
      <w:pPr>
        <w:pStyle w:val="NoSpacing"/>
        <w:bidi w:val="0"/>
        <w:rPr>
          <w:del w:id="408" w:author="Chen Heller" w:date="2022-06-28T10:02:00Z"/>
        </w:rPr>
      </w:pPr>
      <w:del w:id="409" w:author="Chen Heller" w:date="2022-06-28T10:02:00Z">
        <w:r w:rsidRPr="008B693F" w:rsidDel="000203F3">
          <w:delText xml:space="preserve">If so, </w:delText>
        </w:r>
        <w:r w:rsidDel="000203F3">
          <w:delText xml:space="preserve">trajectory tracking </w:delText>
        </w:r>
        <w:r w:rsidRPr="008B693F" w:rsidDel="000203F3">
          <w:delText>might be a preferable venue for researchers studying unconscious processing.</w:delText>
        </w:r>
      </w:del>
    </w:p>
    <w:p w14:paraId="07DFE719" w14:textId="218C6553" w:rsidR="002C1CE0" w:rsidDel="000203F3" w:rsidRDefault="002C1CE0" w:rsidP="002C1CE0">
      <w:pPr>
        <w:pStyle w:val="NoSpacing"/>
        <w:bidi w:val="0"/>
        <w:rPr>
          <w:del w:id="410" w:author="Chen Heller" w:date="2022-06-28T10:02:00Z"/>
        </w:rPr>
      </w:pPr>
    </w:p>
    <w:p w14:paraId="2CFD377D" w14:textId="2E4EA904" w:rsidR="002C1CE0" w:rsidDel="000203F3" w:rsidRDefault="002C1CE0" w:rsidP="002C1CE0">
      <w:pPr>
        <w:pStyle w:val="NoSpacing"/>
        <w:bidi w:val="0"/>
        <w:rPr>
          <w:del w:id="411" w:author="Chen Heller" w:date="2022-06-28T10:02:00Z"/>
          <w:rtl/>
        </w:rPr>
      </w:pPr>
      <w:del w:id="412" w:author="Chen Heller" w:date="2022-06-28T10:02:00Z">
        <w:r w:rsidDel="000203F3">
          <w:delText>Motion tracking also allows subjects to change their mind and still fall within the timing constraints of the task. @@ maybe you should just say that motion tracking can capture changes of mind while keyboard response can't @@</w:delText>
        </w:r>
      </w:del>
    </w:p>
    <w:p w14:paraId="4ADE2CAC" w14:textId="77777777" w:rsidR="00976673" w:rsidRDefault="00976673" w:rsidP="00976673">
      <w:pPr>
        <w:pStyle w:val="Heading4"/>
        <w:bidi w:val="0"/>
      </w:pPr>
      <w:proofErr w:type="spellStart"/>
      <w:r>
        <w:t>Prev</w:t>
      </w:r>
      <w:proofErr w:type="spellEnd"/>
      <w:r>
        <w:t xml:space="preserve"> papers with motion tracking</w:t>
      </w:r>
    </w:p>
    <w:p w14:paraId="1BE70194" w14:textId="596109E1" w:rsidR="004D00B9" w:rsidRPr="004D00B9" w:rsidRDefault="004D00B9" w:rsidP="004D00B9">
      <w:pPr>
        <w:pStyle w:val="NoSpacing"/>
        <w:bidi w:val="0"/>
        <w:rPr>
          <w:b/>
          <w:bCs/>
          <w:u w:val="single"/>
        </w:rPr>
      </w:pPr>
      <w:r w:rsidRPr="004D00B9">
        <w:rPr>
          <w:b/>
          <w:bCs/>
          <w:u w:val="single"/>
        </w:rPr>
        <w:t>1:</w:t>
      </w:r>
    </w:p>
    <w:p w14:paraId="4FEBD21A" w14:textId="250AB737" w:rsidR="004D00B9" w:rsidRDefault="00FD1495" w:rsidP="008D1032">
      <w:pPr>
        <w:pStyle w:val="NoSpacing"/>
        <w:bidi w:val="0"/>
      </w:pPr>
      <w:ins w:id="413" w:author="Chen Heller" w:date="2022-06-28T11:10:00Z">
        <w:r>
          <w:t xml:space="preserve">The ability to unravel cognitive conflicts and </w:t>
        </w:r>
      </w:ins>
      <w:ins w:id="414" w:author="Chen Heller" w:date="2022-06-28T11:12:00Z">
        <w:r w:rsidR="004707BE">
          <w:t xml:space="preserve">observe </w:t>
        </w:r>
      </w:ins>
      <w:ins w:id="415" w:author="Chen Heller" w:date="2022-06-28T11:10:00Z">
        <w:r>
          <w:t xml:space="preserve">COM could be beneficial when researching UC </w:t>
        </w:r>
      </w:ins>
      <w:ins w:id="416" w:author="Chen Heller" w:date="2022-06-28T11:11:00Z">
        <w:r>
          <w:t xml:space="preserve">processing. </w:t>
        </w:r>
      </w:ins>
      <w:del w:id="417" w:author="Chen Heller" w:date="2022-06-28T11:12:00Z">
        <w:r w:rsidR="004D00B9" w:rsidDel="00864163">
          <w:delText>Indeed, some articles have utilized trajectory tracking to investigate unconscious processing.</w:delText>
        </w:r>
      </w:del>
      <w:ins w:id="418" w:author="Chen Heller" w:date="2022-06-28T11:13:00Z">
        <w:r w:rsidR="000F239A">
          <w:t xml:space="preserve"> </w:t>
        </w:r>
      </w:ins>
      <w:ins w:id="419" w:author="Chen Heller" w:date="2022-06-28T11:15:00Z">
        <w:r w:rsidR="0035360E">
          <w:t xml:space="preserve">Combining it with priming paradigms that evoke conflicts between </w:t>
        </w:r>
      </w:ins>
      <w:ins w:id="420" w:author="Chen Heller" w:date="2022-06-28T11:17:00Z">
        <w:r w:rsidR="00EF72DE">
          <w:t>the</w:t>
        </w:r>
      </w:ins>
      <w:ins w:id="421" w:author="Chen Heller" w:date="2022-06-28T11:15:00Z">
        <w:r w:rsidR="00EF3B5E">
          <w:t xml:space="preserve"> prime and target can be used to learn </w:t>
        </w:r>
      </w:ins>
      <w:ins w:id="422" w:author="Chen Heller" w:date="2022-06-28T11:16:00Z">
        <w:r w:rsidR="00EF3B5E">
          <w:t>about the functionality of UC processing.</w:t>
        </w:r>
        <w:r w:rsidR="00D05F71">
          <w:t xml:space="preserve"> </w:t>
        </w:r>
      </w:ins>
      <w:ins w:id="423" w:author="Chen Heller" w:date="2022-06-28T11:33:00Z">
        <w:r w:rsidR="004E0C6C">
          <w:t>For example</w:t>
        </w:r>
      </w:ins>
      <w:ins w:id="424" w:author="Chen Heller" w:date="2022-06-28T11:37:00Z">
        <w:r w:rsidR="00F314D3">
          <w:t>,</w:t>
        </w:r>
      </w:ins>
      <w:ins w:id="425" w:author="Chen Heller" w:date="2022-06-28T11:33:00Z">
        <w:r w:rsidR="004E0C6C">
          <w:t xml:space="preserve"> when subjects are asked to classify a target image as a person / animal </w:t>
        </w:r>
      </w:ins>
      <w:ins w:id="426" w:author="Chen Heller" w:date="2022-06-28T11:34:00Z">
        <w:r w:rsidR="003C57F0">
          <w:t xml:space="preserve">and the image </w:t>
        </w:r>
      </w:ins>
      <w:ins w:id="427" w:author="Chen Heller" w:date="2022-06-28T11:33:00Z">
        <w:r w:rsidR="004E0C6C">
          <w:t xml:space="preserve">is </w:t>
        </w:r>
      </w:ins>
      <w:ins w:id="428" w:author="Chen Heller" w:date="2022-06-28T11:34:00Z">
        <w:r w:rsidR="003C57F0">
          <w:t xml:space="preserve">preceded </w:t>
        </w:r>
      </w:ins>
      <w:ins w:id="429" w:author="Chen Heller" w:date="2022-06-28T11:33:00Z">
        <w:r w:rsidR="004E0C6C">
          <w:t>by an incongruent prime</w:t>
        </w:r>
      </w:ins>
      <w:ins w:id="430" w:author="Chen Heller" w:date="2022-06-28T11:34:00Z">
        <w:r w:rsidR="003C57F0">
          <w:t xml:space="preserve"> image</w:t>
        </w:r>
      </w:ins>
      <w:ins w:id="431" w:author="Chen Heller" w:date="2022-06-28T11:33:00Z">
        <w:r w:rsidR="004E0C6C">
          <w:t>, their trajectory tends to deviate to</w:t>
        </w:r>
      </w:ins>
      <w:ins w:id="432" w:author="Chen Heller" w:date="2022-06-28T11:34:00Z">
        <w:r w:rsidR="003C57F0">
          <w:t>wards</w:t>
        </w:r>
      </w:ins>
      <w:ins w:id="433" w:author="Chen Heller" w:date="2022-06-28T11:33:00Z">
        <w:r w:rsidR="004E0C6C">
          <w:t xml:space="preserve"> the incorrect answer</w:t>
        </w:r>
      </w:ins>
      <w:ins w:id="434" w:author="Chen Heller" w:date="2022-06-28T11:47:00Z">
        <w:r w:rsidR="00F6282F">
          <w:t xml:space="preserve"> [</w:t>
        </w:r>
        <w:commentRangeStart w:id="435"/>
        <w:r w:rsidR="00F6282F">
          <w:t>ref</w:t>
        </w:r>
      </w:ins>
      <w:commentRangeEnd w:id="435"/>
      <w:ins w:id="436" w:author="Chen Heller" w:date="2022-06-28T11:48:00Z">
        <w:r w:rsidR="00F6282F">
          <w:rPr>
            <w:rStyle w:val="CommentReference"/>
          </w:rPr>
          <w:commentReference w:id="435"/>
        </w:r>
      </w:ins>
      <w:ins w:id="437" w:author="Chen Heller" w:date="2022-06-28T11:47:00Z">
        <w:r w:rsidR="00F6282F">
          <w:t>],</w:t>
        </w:r>
      </w:ins>
      <w:ins w:id="438" w:author="Chen Heller" w:date="2022-06-28T11:33:00Z">
        <w:r w:rsidR="004E0C6C">
          <w:t xml:space="preserve"> which shows that the semantic meaning of prime</w:t>
        </w:r>
      </w:ins>
      <w:ins w:id="439" w:author="Chen Heller" w:date="2022-06-28T11:48:00Z">
        <w:r w:rsidR="00F6282F">
          <w:t>s</w:t>
        </w:r>
      </w:ins>
      <w:ins w:id="440" w:author="Chen Heller" w:date="2022-06-28T11:33:00Z">
        <w:r w:rsidR="004E0C6C">
          <w:t xml:space="preserve"> is </w:t>
        </w:r>
      </w:ins>
      <w:ins w:id="441" w:author="Chen Heller" w:date="2022-06-28T11:34:00Z">
        <w:r w:rsidR="003C57F0">
          <w:t>processed UC</w:t>
        </w:r>
      </w:ins>
      <w:ins w:id="442" w:author="Chen Heller" w:date="2022-06-28T11:41:00Z">
        <w:r w:rsidR="008E0CE3">
          <w:t xml:space="preserve"> [</w:t>
        </w:r>
        <w:commentRangeStart w:id="443"/>
        <w:r w:rsidR="008E0CE3">
          <w:t>ref</w:t>
        </w:r>
      </w:ins>
      <w:commentRangeEnd w:id="443"/>
      <w:ins w:id="444" w:author="Chen Heller" w:date="2022-06-28T11:47:00Z">
        <w:r w:rsidR="00F6282F">
          <w:rPr>
            <w:rStyle w:val="CommentReference"/>
          </w:rPr>
          <w:commentReference w:id="443"/>
        </w:r>
      </w:ins>
      <w:ins w:id="445" w:author="Chen Heller" w:date="2022-06-28T11:41:00Z">
        <w:r w:rsidR="008E0CE3">
          <w:t>]</w:t>
        </w:r>
      </w:ins>
      <w:ins w:id="446" w:author="Chen Heller" w:date="2022-06-28T11:34:00Z">
        <w:r w:rsidR="003C57F0">
          <w:t>.</w:t>
        </w:r>
      </w:ins>
      <w:ins w:id="447" w:author="Chen Heller" w:date="2022-06-28T11:38:00Z">
        <w:r w:rsidR="00471A10">
          <w:t xml:space="preserve"> In a similar experiment </w:t>
        </w:r>
      </w:ins>
      <w:ins w:id="448" w:author="Chen Heller" w:date="2022-06-28T11:39:00Z">
        <w:r w:rsidR="00861428">
          <w:t>the concept of digits or letters was primed</w:t>
        </w:r>
      </w:ins>
      <w:ins w:id="449" w:author="Chen Heller" w:date="2022-06-28T11:40:00Z">
        <w:r w:rsidR="00861428">
          <w:t xml:space="preserve"> before classifying </w:t>
        </w:r>
        <w:r w:rsidR="008D1032">
          <w:t>a stimulus as one of them, and here too the trajectories were affected by the congruency between the prime and the target</w:t>
        </w:r>
      </w:ins>
      <w:ins w:id="450" w:author="Chen Heller" w:date="2022-06-28T11:41:00Z">
        <w:r w:rsidR="008E0CE3">
          <w:t xml:space="preserve"> [</w:t>
        </w:r>
        <w:commentRangeStart w:id="451"/>
        <w:r w:rsidR="008E0CE3">
          <w:t>ref</w:t>
        </w:r>
      </w:ins>
      <w:commentRangeEnd w:id="451"/>
      <w:ins w:id="452" w:author="Chen Heller" w:date="2022-06-28T11:49:00Z">
        <w:r w:rsidR="005B2A6E">
          <w:rPr>
            <w:rStyle w:val="CommentReference"/>
          </w:rPr>
          <w:commentReference w:id="451"/>
        </w:r>
      </w:ins>
      <w:ins w:id="453" w:author="Chen Heller" w:date="2022-06-28T11:41:00Z">
        <w:r w:rsidR="008E0CE3">
          <w:t>]</w:t>
        </w:r>
      </w:ins>
      <w:ins w:id="454" w:author="Chen Heller" w:date="2022-06-28T11:40:00Z">
        <w:r w:rsidR="008D1032">
          <w:t>.</w:t>
        </w:r>
      </w:ins>
    </w:p>
    <w:p w14:paraId="24E806F7" w14:textId="6B60C344" w:rsidR="004D00B9" w:rsidDel="00F314D3" w:rsidRDefault="004D00B9" w:rsidP="004D00B9">
      <w:pPr>
        <w:pStyle w:val="NoSpacing"/>
        <w:bidi w:val="0"/>
        <w:rPr>
          <w:del w:id="455" w:author="Chen Heller" w:date="2022-06-28T11:37:00Z"/>
        </w:rPr>
      </w:pPr>
      <w:del w:id="456" w:author="Chen Heller" w:date="2022-06-28T11:37:00Z">
        <w:r w:rsidDel="00F314D3">
          <w:delText>In an interesting paper (</w:delText>
        </w:r>
        <w:r w:rsidRPr="004778E8" w:rsidDel="00F314D3">
          <w:rPr>
            <w:sz w:val="14"/>
            <w:szCs w:val="14"/>
          </w:rPr>
          <w:delText>Exp 1 in: The flexibility of nonconsciously deployed cognitive processes: evidence from masked congruence priming.</w:delText>
        </w:r>
        <w:r w:rsidDel="00F314D3">
          <w:delText xml:space="preserve">) who ever wrote it used motion tracking to reveal unconscious semantic processing of images (see also: </w:delText>
        </w:r>
        <w:r w:rsidRPr="0071446A" w:rsidDel="00F314D3">
          <w:rPr>
            <w:sz w:val="14"/>
            <w:szCs w:val="14"/>
          </w:rPr>
          <w:delText xml:space="preserve">Temporal dynamics of masked congruence priming: evidence from reaching trajectories,       </w:delText>
        </w:r>
        <w:r w:rsidRPr="0071446A" w:rsidDel="00F314D3">
          <w:rPr>
            <w:b/>
            <w:bCs/>
            <w:sz w:val="14"/>
            <w:szCs w:val="14"/>
          </w:rPr>
          <w:delText>Exp1</w:delText>
        </w:r>
        <w:r w:rsidRPr="0071446A" w:rsidDel="00F314D3">
          <w:rPr>
            <w:sz w:val="14"/>
            <w:szCs w:val="14"/>
          </w:rPr>
          <w:delText xml:space="preserve"> in: Engaging the motor system with masked orthographic primes: A kinematic analysis,       </w:delText>
        </w:r>
        <w:r w:rsidRPr="0071446A" w:rsidDel="00F314D3">
          <w:rPr>
            <w:b/>
            <w:bCs/>
            <w:sz w:val="14"/>
            <w:szCs w:val="14"/>
          </w:rPr>
          <w:delText>Exp2</w:delText>
        </w:r>
        <w:r w:rsidRPr="0071446A" w:rsidDel="00F314D3">
          <w:rPr>
            <w:sz w:val="14"/>
            <w:szCs w:val="14"/>
          </w:rPr>
          <w:delText xml:space="preserve"> in: Engaging the motor system with masked orthographic primes: A kinematic analysis</w:delText>
        </w:r>
        <w:r w:rsidDel="00F314D3">
          <w:delText>). The writers presented participants with pictures of animals / persons and ask them to categorize the images accordingly by reaching the appropriate category. Each image was preceded by an unconscious prime image of an animal / person, which when incongruent to the target caused deviations from the optimal path to the target.</w:delText>
        </w:r>
      </w:del>
    </w:p>
    <w:p w14:paraId="745FEB33" w14:textId="4CB88602" w:rsidR="004D00B9" w:rsidDel="008D1032" w:rsidRDefault="004D00B9" w:rsidP="004D00B9">
      <w:pPr>
        <w:pStyle w:val="NoSpacing"/>
        <w:bidi w:val="0"/>
        <w:rPr>
          <w:del w:id="457" w:author="Chen Heller" w:date="2022-06-28T11:41:00Z"/>
        </w:rPr>
      </w:pPr>
      <w:del w:id="458" w:author="Chen Heller" w:date="2022-06-28T11:41:00Z">
        <w:r w:rsidDel="008D1032">
          <w:delText>Others (I think this is actually the same writer) have demonstrated conceptual priming by asking participants to reach the appropriate category (digits / letters) of the target stimuli which was preceded by an unconscious prime. Incongruent primes caused greater deviation in the trajectory to the target (</w:delText>
        </w:r>
        <w:r w:rsidRPr="00DB3ECE" w:rsidDel="008D1032">
          <w:rPr>
            <w:sz w:val="14"/>
            <w:szCs w:val="14"/>
          </w:rPr>
          <w:delText>Exp 2 in: The flexibility of nonconsciously deployed cognitive processes: evidence from masked congruence priming.</w:delText>
        </w:r>
        <w:r w:rsidDel="008D1032">
          <w:delText>).</w:delText>
        </w:r>
      </w:del>
    </w:p>
    <w:p w14:paraId="74FFDFA6" w14:textId="6F987DE6" w:rsidR="00252575" w:rsidRDefault="00C30D60" w:rsidP="004D00B9">
      <w:pPr>
        <w:pStyle w:val="NoSpacing"/>
        <w:bidi w:val="0"/>
        <w:rPr>
          <w:ins w:id="459" w:author="Chen Heller" w:date="2022-06-28T12:01:00Z"/>
        </w:rPr>
      </w:pPr>
      <w:ins w:id="460" w:author="Chen Heller" w:date="2022-06-28T11:23:00Z">
        <w:r>
          <w:t xml:space="preserve">Motion tracking </w:t>
        </w:r>
      </w:ins>
      <w:ins w:id="461" w:author="Chen Heller" w:date="2022-06-28T11:52:00Z">
        <w:r w:rsidR="001F266C">
          <w:t xml:space="preserve">can </w:t>
        </w:r>
      </w:ins>
      <w:ins w:id="462" w:author="Chen Heller" w:date="2022-06-28T11:23:00Z">
        <w:r>
          <w:t xml:space="preserve">was also </w:t>
        </w:r>
      </w:ins>
      <w:ins w:id="463" w:author="Chen Heller" w:date="2022-06-28T11:52:00Z">
        <w:r w:rsidR="001F266C">
          <w:t xml:space="preserve">be </w:t>
        </w:r>
      </w:ins>
      <w:ins w:id="464" w:author="Chen Heller" w:date="2022-06-28T11:23:00Z">
        <w:r>
          <w:t xml:space="preserve">used </w:t>
        </w:r>
      </w:ins>
      <w:ins w:id="465" w:author="Chen Heller" w:date="2022-06-28T11:59:00Z">
        <w:r w:rsidR="00053279">
          <w:t xml:space="preserve">to </w:t>
        </w:r>
      </w:ins>
      <w:ins w:id="466" w:author="Chen Heller" w:date="2022-06-28T11:52:00Z">
        <w:r w:rsidR="001F266C" w:rsidRPr="001F266C">
          <w:t>corroborate</w:t>
        </w:r>
        <w:r w:rsidR="001F266C">
          <w:t xml:space="preserve"> findings </w:t>
        </w:r>
      </w:ins>
      <w:ins w:id="467" w:author="Chen Heller" w:date="2022-06-28T11:53:00Z">
        <w:r w:rsidR="001F266C">
          <w:t xml:space="preserve">by replicating them with a different measure and </w:t>
        </w:r>
      </w:ins>
      <w:ins w:id="468" w:author="Chen Heller" w:date="2022-06-28T11:57:00Z">
        <w:r w:rsidR="004A3F95">
          <w:t xml:space="preserve">confirming that </w:t>
        </w:r>
      </w:ins>
      <w:ins w:id="469" w:author="Chen Heller" w:date="2022-06-28T11:53:00Z">
        <w:r w:rsidR="001F266C">
          <w:t xml:space="preserve">the effect is </w:t>
        </w:r>
        <w:r w:rsidR="00351B74">
          <w:t xml:space="preserve">robust </w:t>
        </w:r>
      </w:ins>
      <w:ins w:id="470" w:author="Chen Heller" w:date="2022-06-28T12:03:00Z">
        <w:r w:rsidR="00EC4888">
          <w:t>across</w:t>
        </w:r>
      </w:ins>
      <w:ins w:id="471" w:author="Chen Heller" w:date="2022-06-28T11:53:00Z">
        <w:r w:rsidR="00351B74">
          <w:t xml:space="preserve"> measuring technique</w:t>
        </w:r>
      </w:ins>
      <w:ins w:id="472" w:author="Chen Heller" w:date="2022-06-28T12:03:00Z">
        <w:r w:rsidR="00111A75">
          <w:t>s.</w:t>
        </w:r>
      </w:ins>
      <w:ins w:id="473" w:author="Chen Heller" w:date="2022-06-28T12:05:00Z">
        <w:r w:rsidR="00796416">
          <w:t xml:space="preserve"> </w:t>
        </w:r>
      </w:ins>
      <w:ins w:id="474" w:author="Chen Heller" w:date="2022-06-28T12:17:00Z">
        <w:r w:rsidR="00315F51">
          <w:t>The role of attention in facilitatin</w:t>
        </w:r>
      </w:ins>
      <w:ins w:id="475" w:author="Chen Heller" w:date="2022-06-28T12:18:00Z">
        <w:r w:rsidR="00315F51">
          <w:t>g</w:t>
        </w:r>
      </w:ins>
      <w:ins w:id="476" w:author="Chen Heller" w:date="2022-06-28T12:17:00Z">
        <w:r w:rsidR="00315F51">
          <w:t xml:space="preserve"> priming</w:t>
        </w:r>
      </w:ins>
      <w:ins w:id="477" w:author="Chen Heller" w:date="2022-06-28T12:08:00Z">
        <w:r w:rsidR="003F043B">
          <w:t xml:space="preserve"> [</w:t>
        </w:r>
        <w:commentRangeStart w:id="478"/>
        <w:r w:rsidR="003F043B">
          <w:t>ref</w:t>
        </w:r>
      </w:ins>
      <w:commentRangeEnd w:id="478"/>
      <w:ins w:id="479" w:author="Chen Heller" w:date="2022-06-28T12:13:00Z">
        <w:r w:rsidR="00DB43B1">
          <w:rPr>
            <w:rStyle w:val="CommentReference"/>
          </w:rPr>
          <w:commentReference w:id="478"/>
        </w:r>
      </w:ins>
      <w:ins w:id="480" w:author="Chen Heller" w:date="2022-06-28T12:08:00Z">
        <w:r w:rsidR="003F043B">
          <w:t xml:space="preserve">] </w:t>
        </w:r>
      </w:ins>
      <w:ins w:id="481" w:author="Chen Heller" w:date="2022-06-28T12:05:00Z">
        <w:r w:rsidR="00796416">
          <w:t xml:space="preserve">was reaffirmed </w:t>
        </w:r>
      </w:ins>
      <w:ins w:id="482" w:author="Chen Heller" w:date="2022-06-28T12:08:00Z">
        <w:r w:rsidR="003F043B">
          <w:t xml:space="preserve">using this concept </w:t>
        </w:r>
      </w:ins>
      <w:ins w:id="483" w:author="Chen Heller" w:date="2022-06-28T12:06:00Z">
        <w:r w:rsidR="00796416">
          <w:t xml:space="preserve">when subjects that had to judge </w:t>
        </w:r>
        <w:r w:rsidR="00226FFE">
          <w:t xml:space="preserve">a digit as larger or smaller than 5 </w:t>
        </w:r>
      </w:ins>
      <w:ins w:id="484" w:author="Chen Heller" w:date="2022-06-28T12:07:00Z">
        <w:r w:rsidR="003F043B">
          <w:t>exhibited</w:t>
        </w:r>
      </w:ins>
      <w:ins w:id="485" w:author="Chen Heller" w:date="2022-06-28T12:06:00Z">
        <w:r w:rsidR="00226FFE">
          <w:t xml:space="preserve"> longer reach trajectories when th</w:t>
        </w:r>
      </w:ins>
      <w:ins w:id="486" w:author="Chen Heller" w:date="2022-06-28T12:07:00Z">
        <w:r w:rsidR="00226FFE">
          <w:t>e prime number was incongruent</w:t>
        </w:r>
      </w:ins>
      <w:ins w:id="487" w:author="Chen Heller" w:date="2022-06-28T12:14:00Z">
        <w:r w:rsidR="00DB43B1">
          <w:t xml:space="preserve"> [</w:t>
        </w:r>
        <w:commentRangeStart w:id="488"/>
        <w:r w:rsidR="00DB43B1">
          <w:t>ref</w:t>
        </w:r>
      </w:ins>
      <w:commentRangeEnd w:id="488"/>
      <w:ins w:id="489" w:author="Chen Heller" w:date="2022-06-28T12:16:00Z">
        <w:r w:rsidR="0073604D">
          <w:rPr>
            <w:rStyle w:val="CommentReference"/>
          </w:rPr>
          <w:commentReference w:id="488"/>
        </w:r>
      </w:ins>
      <w:ins w:id="490" w:author="Chen Heller" w:date="2022-06-28T12:14:00Z">
        <w:r w:rsidR="00DB43B1">
          <w:t>]</w:t>
        </w:r>
      </w:ins>
      <w:ins w:id="491" w:author="Chen Heller" w:date="2022-06-28T12:07:00Z">
        <w:r w:rsidR="00226FFE">
          <w:t>.</w:t>
        </w:r>
      </w:ins>
      <w:ins w:id="492" w:author="Chen Heller" w:date="2022-06-28T11:53:00Z">
        <w:r w:rsidR="00351B74">
          <w:t xml:space="preserve"> </w:t>
        </w:r>
      </w:ins>
    </w:p>
    <w:p w14:paraId="1ECEE995" w14:textId="55E0E89A" w:rsidR="004D00B9" w:rsidRDefault="004D00B9" w:rsidP="00252575">
      <w:pPr>
        <w:pStyle w:val="NoSpacing"/>
        <w:bidi w:val="0"/>
      </w:pPr>
      <w:del w:id="493" w:author="Chen Heller" w:date="2022-06-28T12:09:00Z">
        <w:r w:rsidDel="003F043B">
          <w:delText>Response priming has been replicated with motion tracking in an exp by (</w:delText>
        </w:r>
        <w:r w:rsidRPr="00C33FDC" w:rsidDel="003F043B">
          <w:rPr>
            <w:sz w:val="14"/>
            <w:szCs w:val="14"/>
          </w:rPr>
          <w:delText>Subliminal semantic priming in near absence of attention: A cursor motion study,         The role of attention in subliminal semantic processing: A mouse tracking study</w:delText>
        </w:r>
        <w:r w:rsidDel="003F043B">
          <w:delText xml:space="preserve">) where subjects had to judge a target digit as smaller / larger than 5 by pressing the correct side of the screen. When the target was preceded by an incongruent prime digit, the trajectory length was bigger. </w:delText>
        </w:r>
      </w:del>
      <w:del w:id="494" w:author="Chen Heller" w:date="2022-06-28T11:23:00Z">
        <w:r w:rsidDel="00C30D60">
          <w:delText>A common measure, used also in that paper is Area Under the Curve (AUC) which measures the area between the optimal path and the actual path, where areas central to the optimal path indicates a conflict between the possible decisions and is considered positive, while areas lateral to the optimal path are considered negative. A larger AUC indicates a greater effect of the prime on the trajectory.</w:delText>
        </w:r>
      </w:del>
    </w:p>
    <w:p w14:paraId="385FD7F0" w14:textId="67D5F776" w:rsidR="004D00B9" w:rsidRPr="00433555" w:rsidDel="007E0DF8" w:rsidRDefault="004D00B9" w:rsidP="004D00B9">
      <w:pPr>
        <w:pStyle w:val="NoSpacing"/>
        <w:bidi w:val="0"/>
        <w:rPr>
          <w:del w:id="495" w:author="Chen Heller" w:date="2022-06-28T14:37:00Z"/>
        </w:rPr>
      </w:pPr>
    </w:p>
    <w:p w14:paraId="5663929C" w14:textId="77777777" w:rsidR="00976673" w:rsidRDefault="00976673" w:rsidP="00976673">
      <w:pPr>
        <w:pStyle w:val="Heading4"/>
        <w:bidi w:val="0"/>
      </w:pPr>
      <w:proofErr w:type="spellStart"/>
      <w:r>
        <w:lastRenderedPageBreak/>
        <w:t>Prev</w:t>
      </w:r>
      <w:proofErr w:type="spellEnd"/>
      <w:r>
        <w:t xml:space="preserve"> papers with motion tracking and keyboard</w:t>
      </w:r>
    </w:p>
    <w:p w14:paraId="279EF9CC" w14:textId="7A8349FE" w:rsidR="004D00B9" w:rsidRPr="00CA4069" w:rsidRDefault="004D00B9" w:rsidP="00CA4069">
      <w:pPr>
        <w:pStyle w:val="NoSpacing"/>
        <w:bidi w:val="0"/>
      </w:pPr>
      <w:r>
        <w:rPr>
          <w:b/>
          <w:bCs/>
          <w:u w:val="single"/>
        </w:rPr>
        <w:t>1:</w:t>
      </w:r>
    </w:p>
    <w:p w14:paraId="507A6536" w14:textId="69FDAAF2" w:rsidR="0007249B" w:rsidRDefault="00C37247" w:rsidP="00B61C47">
      <w:pPr>
        <w:pStyle w:val="NoSpacing"/>
        <w:bidi w:val="0"/>
        <w:rPr>
          <w:ins w:id="496" w:author="Chen Heller" w:date="2022-06-28T15:04:00Z"/>
          <w:rtl/>
        </w:rPr>
      </w:pPr>
      <w:ins w:id="497" w:author="Chen Heller" w:date="2022-06-28T14:35:00Z">
        <w:r>
          <w:t xml:space="preserve">It should be noted that </w:t>
        </w:r>
      </w:ins>
      <w:ins w:id="498" w:author="Chen Heller" w:date="2022-06-28T14:43:00Z">
        <w:r w:rsidR="00C67A32">
          <w:t xml:space="preserve">applying </w:t>
        </w:r>
      </w:ins>
      <w:ins w:id="499" w:author="Chen Heller" w:date="2022-06-28T14:35:00Z">
        <w:r>
          <w:t>m</w:t>
        </w:r>
      </w:ins>
      <w:ins w:id="500" w:author="Chen Heller" w:date="2022-06-28T14:26:00Z">
        <w:r w:rsidR="00B50007">
          <w:t xml:space="preserve">otion tracking </w:t>
        </w:r>
      </w:ins>
      <w:ins w:id="501" w:author="Chen Heller" w:date="2022-06-28T14:36:00Z">
        <w:r>
          <w:t xml:space="preserve">doesn't </w:t>
        </w:r>
      </w:ins>
      <w:ins w:id="502" w:author="Chen Heller" w:date="2022-06-28T14:42:00Z">
        <w:r w:rsidR="00C67A32">
          <w:t>contradict</w:t>
        </w:r>
      </w:ins>
      <w:ins w:id="503" w:author="Chen Heller" w:date="2022-06-28T14:41:00Z">
        <w:r w:rsidR="006C4C61">
          <w:t xml:space="preserve"> </w:t>
        </w:r>
      </w:ins>
      <w:ins w:id="504" w:author="Chen Heller" w:date="2022-06-28T14:36:00Z">
        <w:r>
          <w:t xml:space="preserve">the usage of keyboard response and in fact can be </w:t>
        </w:r>
      </w:ins>
      <w:ins w:id="505" w:author="Chen Heller" w:date="2022-06-28T14:41:00Z">
        <w:r w:rsidR="006C4C61">
          <w:t xml:space="preserve">incorporated in a </w:t>
        </w:r>
      </w:ins>
      <w:ins w:id="506" w:author="Chen Heller" w:date="2022-06-28T14:36:00Z">
        <w:r w:rsidR="007E0DF8">
          <w:t xml:space="preserve">keyboard </w:t>
        </w:r>
      </w:ins>
      <w:ins w:id="507" w:author="Chen Heller" w:date="2022-06-28T14:41:00Z">
        <w:r w:rsidR="006C4C61">
          <w:t>experiment</w:t>
        </w:r>
      </w:ins>
      <w:ins w:id="508" w:author="Chen Heller" w:date="2022-06-28T14:36:00Z">
        <w:r w:rsidR="007E0DF8">
          <w:t xml:space="preserve"> to further extend </w:t>
        </w:r>
      </w:ins>
      <w:ins w:id="509" w:author="Chen Heller" w:date="2022-06-28T14:43:00Z">
        <w:r w:rsidR="00C447A0">
          <w:t xml:space="preserve">its </w:t>
        </w:r>
      </w:ins>
      <w:ins w:id="510" w:author="Chen Heller" w:date="2022-06-28T14:37:00Z">
        <w:r w:rsidR="007E0DF8">
          <w:t>f</w:t>
        </w:r>
      </w:ins>
      <w:ins w:id="511" w:author="Chen Heller" w:date="2022-06-28T14:41:00Z">
        <w:r w:rsidR="006C4C61">
          <w:t>i</w:t>
        </w:r>
      </w:ins>
      <w:ins w:id="512" w:author="Chen Heller" w:date="2022-06-28T14:37:00Z">
        <w:r w:rsidR="007E0DF8">
          <w:t>ndings</w:t>
        </w:r>
      </w:ins>
      <w:ins w:id="513" w:author="Chen Heller" w:date="2022-06-28T14:43:00Z">
        <w:r w:rsidR="00C447A0">
          <w:t>.</w:t>
        </w:r>
        <w:r w:rsidR="008A7FBF">
          <w:t xml:space="preserve"> </w:t>
        </w:r>
      </w:ins>
      <w:ins w:id="514" w:author="Chen Heller" w:date="2022-06-28T14:44:00Z">
        <w:r w:rsidR="00555379">
          <w:t xml:space="preserve">For instance, </w:t>
        </w:r>
      </w:ins>
      <w:ins w:id="515" w:author="Chen Heller" w:date="2022-06-28T14:48:00Z">
        <w:r w:rsidR="006B0DA6">
          <w:t xml:space="preserve">when keyboard responses revealed that UC primes influence the onset of motor responses, motion tracking was </w:t>
        </w:r>
      </w:ins>
      <w:ins w:id="516" w:author="Chen Heller" w:date="2022-06-28T16:06:00Z">
        <w:r w:rsidR="007E5360">
          <w:t>incorp</w:t>
        </w:r>
        <w:r w:rsidR="00E644D7">
          <w:t>o</w:t>
        </w:r>
        <w:r w:rsidR="007E5360">
          <w:t>rated</w:t>
        </w:r>
      </w:ins>
      <w:ins w:id="517" w:author="Chen Heller" w:date="2022-06-28T14:50:00Z">
        <w:r w:rsidR="00BE34E7">
          <w:t xml:space="preserve"> to show </w:t>
        </w:r>
      </w:ins>
      <w:ins w:id="518" w:author="Chen Heller" w:date="2022-06-28T14:59:00Z">
        <w:r w:rsidR="00266F20">
          <w:t xml:space="preserve">that </w:t>
        </w:r>
      </w:ins>
      <w:ins w:id="519" w:author="Chen Heller" w:date="2022-06-28T15:04:00Z">
        <w:r w:rsidR="00453448">
          <w:t xml:space="preserve">it also affects the </w:t>
        </w:r>
      </w:ins>
      <w:ins w:id="520" w:author="Chen Heller" w:date="2022-06-28T18:06:00Z">
        <w:r w:rsidR="00587C11">
          <w:t xml:space="preserve">ongoing </w:t>
        </w:r>
      </w:ins>
      <w:ins w:id="521" w:author="Chen Heller" w:date="2022-06-28T15:04:00Z">
        <w:r w:rsidR="00453448">
          <w:t>execution of the motor response.</w:t>
        </w:r>
      </w:ins>
      <w:ins w:id="522" w:author="Chen Heller" w:date="2022-06-28T15:05:00Z">
        <w:r w:rsidR="00453448">
          <w:t xml:space="preserve"> </w:t>
        </w:r>
      </w:ins>
      <w:ins w:id="523" w:author="Chen Heller" w:date="2022-06-28T18:07:00Z">
        <w:r w:rsidR="001610B1">
          <w:t xml:space="preserve">This enabled the inference that </w:t>
        </w:r>
      </w:ins>
      <w:ins w:id="524" w:author="Chen Heller" w:date="2022-06-28T15:08:00Z">
        <w:r w:rsidR="00891372">
          <w:t>t</w:t>
        </w:r>
      </w:ins>
      <w:ins w:id="525" w:author="Chen Heller" w:date="2022-06-28T15:05:00Z">
        <w:r w:rsidR="00073924">
          <w:t xml:space="preserve">he motor </w:t>
        </w:r>
      </w:ins>
      <w:ins w:id="526" w:author="Chen Heller" w:date="2022-06-28T15:08:00Z">
        <w:r w:rsidR="00891372">
          <w:t xml:space="preserve">response </w:t>
        </w:r>
      </w:ins>
      <w:ins w:id="527" w:author="Chen Heller" w:date="2022-06-28T15:09:00Z">
        <w:r w:rsidR="00891372">
          <w:t>i</w:t>
        </w:r>
      </w:ins>
      <w:ins w:id="528" w:author="Chen Heller" w:date="2022-06-28T15:08:00Z">
        <w:r w:rsidR="00891372">
          <w:t>s</w:t>
        </w:r>
      </w:ins>
      <w:ins w:id="529" w:author="Chen Heller" w:date="2022-06-28T15:05:00Z">
        <w:r w:rsidR="00073924">
          <w:t xml:space="preserve"> based on feedforward processing</w:t>
        </w:r>
      </w:ins>
      <w:ins w:id="530" w:author="Chen Heller" w:date="2022-06-28T15:06:00Z">
        <w:r w:rsidR="00D210F4">
          <w:t xml:space="preserve"> that </w:t>
        </w:r>
      </w:ins>
      <w:ins w:id="531" w:author="Chen Heller" w:date="2022-06-28T15:13:00Z">
        <w:r w:rsidR="009E013B">
          <w:t xml:space="preserve">first </w:t>
        </w:r>
      </w:ins>
      <w:ins w:id="532" w:author="Chen Heller" w:date="2022-06-28T15:12:00Z">
        <w:r w:rsidR="00C17DE0">
          <w:t xml:space="preserve">reacts to </w:t>
        </w:r>
      </w:ins>
      <w:ins w:id="533" w:author="Chen Heller" w:date="2022-06-28T15:06:00Z">
        <w:r w:rsidR="00D210F4">
          <w:t xml:space="preserve">the prime and </w:t>
        </w:r>
      </w:ins>
      <w:ins w:id="534" w:author="Chen Heller" w:date="2022-06-28T15:09:00Z">
        <w:r w:rsidR="00E62162">
          <w:t xml:space="preserve">only then makes </w:t>
        </w:r>
      </w:ins>
      <w:ins w:id="535" w:author="Chen Heller" w:date="2022-06-28T15:07:00Z">
        <w:r w:rsidR="001D5177">
          <w:t xml:space="preserve">the appropriate </w:t>
        </w:r>
        <w:r w:rsidR="00D210F4">
          <w:t>corrections</w:t>
        </w:r>
      </w:ins>
      <w:ins w:id="536" w:author="Chen Heller" w:date="2022-06-28T15:09:00Z">
        <w:r w:rsidR="00E62162">
          <w:t xml:space="preserve"> once the target becomes available</w:t>
        </w:r>
      </w:ins>
      <w:ins w:id="537" w:author="Chen Heller" w:date="2022-06-28T15:12:00Z">
        <w:r w:rsidR="009E013B">
          <w:t xml:space="preserve"> [</w:t>
        </w:r>
        <w:commentRangeStart w:id="538"/>
        <w:r w:rsidR="009E013B">
          <w:t>ref</w:t>
        </w:r>
      </w:ins>
      <w:commentRangeEnd w:id="538"/>
      <w:ins w:id="539" w:author="Chen Heller" w:date="2022-06-28T15:14:00Z">
        <w:r w:rsidR="00A21C84">
          <w:rPr>
            <w:rStyle w:val="CommentReference"/>
          </w:rPr>
          <w:commentReference w:id="538"/>
        </w:r>
      </w:ins>
      <w:ins w:id="540" w:author="Chen Heller" w:date="2022-06-28T15:12:00Z">
        <w:r w:rsidR="009E013B">
          <w:t>]</w:t>
        </w:r>
      </w:ins>
      <w:ins w:id="541" w:author="Chen Heller" w:date="2022-06-28T15:08:00Z">
        <w:r w:rsidR="001D5177">
          <w:t>.</w:t>
        </w:r>
      </w:ins>
      <w:ins w:id="542" w:author="Chen Heller" w:date="2022-06-28T18:07:00Z">
        <w:r w:rsidR="0021465D">
          <w:t xml:space="preserve"> </w:t>
        </w:r>
      </w:ins>
      <w:ins w:id="543" w:author="Chen Heller" w:date="2022-06-28T18:08:00Z">
        <w:r w:rsidR="007D1608">
          <w:t>In a study</w:t>
        </w:r>
      </w:ins>
      <w:ins w:id="544" w:author="Chen Heller" w:date="2022-06-28T18:17:00Z">
        <w:r w:rsidR="0007249B">
          <w:t xml:space="preserve"> that examined</w:t>
        </w:r>
      </w:ins>
      <w:ins w:id="545" w:author="Chen Heller" w:date="2022-06-28T18:18:00Z">
        <w:r w:rsidR="008838A7">
          <w:t xml:space="preserve"> the properties of UC processing in the dorsal stream, motion tracking was used to </w:t>
        </w:r>
      </w:ins>
      <w:ins w:id="546" w:author="Chen Heller" w:date="2022-06-28T18:21:00Z">
        <w:r w:rsidR="00D44AC8">
          <w:t xml:space="preserve">prompt </w:t>
        </w:r>
      </w:ins>
      <w:ins w:id="547" w:author="Chen Heller" w:date="2022-06-28T18:18:00Z">
        <w:r w:rsidR="008838A7">
          <w:t xml:space="preserve">dorsal </w:t>
        </w:r>
      </w:ins>
      <w:ins w:id="548" w:author="Chen Heller" w:date="2022-06-28T18:22:00Z">
        <w:r w:rsidR="00D44AC8">
          <w:t xml:space="preserve">– </w:t>
        </w:r>
      </w:ins>
      <w:ins w:id="549" w:author="Chen Heller" w:date="2022-06-28T18:18:00Z">
        <w:r w:rsidR="008838A7">
          <w:t xml:space="preserve">as opposed </w:t>
        </w:r>
      </w:ins>
      <w:ins w:id="550" w:author="Chen Heller" w:date="2022-06-29T09:06:00Z">
        <w:r w:rsidR="006B1EDE">
          <w:t xml:space="preserve">to </w:t>
        </w:r>
      </w:ins>
      <w:ins w:id="551" w:author="Chen Heller" w:date="2022-06-28T18:19:00Z">
        <w:r w:rsidR="00B61C47">
          <w:t xml:space="preserve">ventral </w:t>
        </w:r>
      </w:ins>
      <w:ins w:id="552" w:author="Chen Heller" w:date="2022-06-28T18:22:00Z">
        <w:r w:rsidR="00D44AC8">
          <w:t xml:space="preserve">– </w:t>
        </w:r>
      </w:ins>
      <w:ins w:id="553" w:author="Chen Heller" w:date="2022-06-28T18:19:00Z">
        <w:r w:rsidR="00B61C47">
          <w:t xml:space="preserve">processing since reaching movements are more heavily </w:t>
        </w:r>
      </w:ins>
      <w:ins w:id="554" w:author="Chen Heller" w:date="2022-06-28T18:22:00Z">
        <w:r w:rsidR="00F75CD5">
          <w:t xml:space="preserve">dependent </w:t>
        </w:r>
      </w:ins>
      <w:ins w:id="555" w:author="Chen Heller" w:date="2022-06-28T18:19:00Z">
        <w:r w:rsidR="00B61C47">
          <w:t xml:space="preserve">on dorsal processing than </w:t>
        </w:r>
      </w:ins>
      <w:ins w:id="556" w:author="Chen Heller" w:date="2022-06-28T18:22:00Z">
        <w:r w:rsidR="00F75CD5">
          <w:t>button</w:t>
        </w:r>
      </w:ins>
      <w:ins w:id="557" w:author="Chen Heller" w:date="2022-06-28T18:19:00Z">
        <w:r w:rsidR="00B61C47">
          <w:t xml:space="preserve"> presses</w:t>
        </w:r>
      </w:ins>
      <w:ins w:id="558" w:author="Chen Heller" w:date="2022-06-28T18:23:00Z">
        <w:r w:rsidR="000A70AF">
          <w:t xml:space="preserve"> [</w:t>
        </w:r>
        <w:commentRangeStart w:id="559"/>
        <w:r w:rsidR="000A70AF">
          <w:t>ref</w:t>
        </w:r>
        <w:commentRangeEnd w:id="559"/>
        <w:r w:rsidR="00716570">
          <w:rPr>
            <w:rStyle w:val="CommentReference"/>
          </w:rPr>
          <w:commentReference w:id="559"/>
        </w:r>
        <w:r w:rsidR="000A70AF">
          <w:t>]</w:t>
        </w:r>
      </w:ins>
      <w:ins w:id="560" w:author="Chen Heller" w:date="2022-06-28T18:19:00Z">
        <w:r w:rsidR="00B61C47">
          <w:t>.</w:t>
        </w:r>
      </w:ins>
    </w:p>
    <w:p w14:paraId="2E29E6D4" w14:textId="2823E446" w:rsidR="004D00B9" w:rsidDel="008A7FBF" w:rsidRDefault="004D00B9" w:rsidP="00407745">
      <w:pPr>
        <w:pStyle w:val="NoSpacing"/>
        <w:bidi w:val="0"/>
        <w:rPr>
          <w:del w:id="561" w:author="Chen Heller" w:date="2022-06-28T14:43:00Z"/>
        </w:rPr>
      </w:pPr>
      <w:del w:id="562" w:author="Chen Heller" w:date="2022-06-28T14:43:00Z">
        <w:r w:rsidDel="008A7FBF">
          <w:delText>Some have even included both keyboard and trajectory analysis measures in their research.</w:delText>
        </w:r>
      </w:del>
    </w:p>
    <w:p w14:paraId="18891208" w14:textId="09086F32" w:rsidR="004D00B9" w:rsidRDefault="004D00B9" w:rsidP="00407745">
      <w:pPr>
        <w:pStyle w:val="NoSpacing"/>
        <w:bidi w:val="0"/>
        <w:rPr>
          <w:ins w:id="563" w:author="Chen Heller" w:date="2022-06-28T14:45:00Z"/>
        </w:rPr>
      </w:pPr>
      <w:del w:id="564" w:author="Chen Heller" w:date="2022-06-28T15:13:00Z">
        <w:r w:rsidDel="00407745">
          <w:delText>(</w:delText>
        </w:r>
        <w:r w:rsidRPr="00AD3531" w:rsidDel="00407745">
          <w:rPr>
            <w:sz w:val="14"/>
            <w:szCs w:val="14"/>
          </w:rPr>
          <w:delText>On-line control of pointing is modified by unseen visual shapes</w:delText>
        </w:r>
        <w:r w:rsidDel="00407745">
          <w:delText>) used keyboard response to show that unconscious primes influence the onset time of motor responses, and then used motion tracking to expand the finding and show that unconscious prime also influenced the ongoing execution of the motor response. This indicated that the movement trajectories were processed in a feed forward manner, initially influenced by an unconscious prime and then by the target when it became available.</w:delText>
        </w:r>
      </w:del>
      <w:r>
        <w:t xml:space="preserve"> </w:t>
      </w:r>
    </w:p>
    <w:p w14:paraId="3FD17A67" w14:textId="776E6E2C" w:rsidR="000438FC" w:rsidDel="00B61C47" w:rsidRDefault="000438FC" w:rsidP="000438FC">
      <w:pPr>
        <w:pStyle w:val="NoSpacing"/>
        <w:bidi w:val="0"/>
        <w:rPr>
          <w:del w:id="565" w:author="Chen Heller" w:date="2022-06-28T18:20:00Z"/>
          <w:rtl/>
        </w:rPr>
      </w:pPr>
    </w:p>
    <w:p w14:paraId="7A850FB9" w14:textId="264AEA58" w:rsidR="004D00B9" w:rsidRPr="004D00B9" w:rsidDel="008877C7" w:rsidRDefault="004D00B9" w:rsidP="00701085">
      <w:pPr>
        <w:pStyle w:val="NoSpacing"/>
        <w:bidi w:val="0"/>
        <w:rPr>
          <w:del w:id="566" w:author="Chen Heller" w:date="2022-06-28T18:13:00Z"/>
        </w:rPr>
      </w:pPr>
      <w:del w:id="567" w:author="Chen Heller" w:date="2022-06-28T18:24:00Z">
        <w:r w:rsidDel="009907A6">
          <w:delText>(</w:delText>
        </w:r>
        <w:r w:rsidRPr="00052AD9" w:rsidDel="009907A6">
          <w:rPr>
            <w:sz w:val="14"/>
            <w:szCs w:val="14"/>
          </w:rPr>
          <w:delText>Exp 4 in: Grasping with the eyes: The role of elongation in visual recognition of manipulable objects</w:delText>
        </w:r>
        <w:r w:rsidDel="009907A6">
          <w:delText xml:space="preserve">) has shown an unconscious semantic priming effect once using a keyboard and again using motion tracking. Congruent prime pictures of animals / tools facilitated the RT in the keyboard experiment, in the motion tracking experiment incongruent primes caused a larger AUC than congruent ones. </w:delText>
        </w:r>
      </w:del>
      <w:del w:id="568" w:author="Chen Heller" w:date="2022-06-28T18:13:00Z">
        <w:r w:rsidDel="008877C7">
          <w:delText>That being said, this experiment used a small set size of stimulus and as mentioned by the authors the effect found could be explained by the shape of the items instead of their semantic category.</w:delText>
        </w:r>
      </w:del>
    </w:p>
    <w:p w14:paraId="1CA689B9" w14:textId="77777777" w:rsidR="00976673" w:rsidRDefault="00976673" w:rsidP="00976673">
      <w:pPr>
        <w:pStyle w:val="Heading4"/>
        <w:bidi w:val="0"/>
      </w:pPr>
      <w:r>
        <w:t>Xiao + reaching vs mouse</w:t>
      </w:r>
    </w:p>
    <w:p w14:paraId="2A2801B7" w14:textId="0597CE53" w:rsidR="002C1CE0" w:rsidRPr="002C1CE0" w:rsidRDefault="002C1CE0" w:rsidP="002C1CE0">
      <w:pPr>
        <w:pStyle w:val="NoSpacing"/>
        <w:bidi w:val="0"/>
        <w:rPr>
          <w:b/>
          <w:bCs/>
          <w:u w:val="single"/>
        </w:rPr>
      </w:pPr>
      <w:r w:rsidRPr="002C1CE0">
        <w:rPr>
          <w:b/>
          <w:bCs/>
          <w:u w:val="single"/>
        </w:rPr>
        <w:t>1:</w:t>
      </w:r>
    </w:p>
    <w:p w14:paraId="6EF1AF94" w14:textId="10016EF2" w:rsidR="00DF649A" w:rsidRDefault="00DF649A" w:rsidP="00821038">
      <w:pPr>
        <w:pStyle w:val="NoSpacing"/>
        <w:bidi w:val="0"/>
        <w:rPr>
          <w:ins w:id="569" w:author="Chen Heller" w:date="2022-06-29T10:08:00Z"/>
        </w:rPr>
      </w:pPr>
      <w:ins w:id="570" w:author="Chen Heller" w:date="2022-06-29T09:07:00Z">
        <w:r>
          <w:t xml:space="preserve">Although </w:t>
        </w:r>
      </w:ins>
      <w:ins w:id="571" w:author="Chen Heller" w:date="2022-06-29T09:08:00Z">
        <w:r w:rsidR="0085410A">
          <w:t xml:space="preserve">motion tracking seems to </w:t>
        </w:r>
      </w:ins>
      <w:ins w:id="572" w:author="Chen Heller" w:date="2022-06-29T09:14:00Z">
        <w:r w:rsidR="001F1726">
          <w:t xml:space="preserve">be more suitable for UC research than </w:t>
        </w:r>
      </w:ins>
      <w:ins w:id="573" w:author="Chen Heller" w:date="2022-06-29T09:08:00Z">
        <w:r w:rsidR="0085410A">
          <w:t xml:space="preserve">keyboard response, </w:t>
        </w:r>
      </w:ins>
      <w:ins w:id="574" w:author="Chen Heller" w:date="2022-06-29T09:10:00Z">
        <w:r w:rsidR="005B7C15">
          <w:t xml:space="preserve">drawing solid </w:t>
        </w:r>
      </w:ins>
      <w:ins w:id="575" w:author="Chen Heller" w:date="2022-06-29T09:11:00Z">
        <w:r w:rsidR="00170ED8">
          <w:t>conclusion</w:t>
        </w:r>
      </w:ins>
      <w:ins w:id="576" w:author="Chen Heller" w:date="2022-06-29T09:10:00Z">
        <w:r w:rsidR="005B7C15">
          <w:t xml:space="preserve"> about the advantage of one measure over the other demands a direct comparison between the two. So far</w:t>
        </w:r>
      </w:ins>
      <w:ins w:id="577" w:author="Chen Heller" w:date="2022-06-29T09:12:00Z">
        <w:r w:rsidR="00A923D1">
          <w:t>,</w:t>
        </w:r>
      </w:ins>
      <w:ins w:id="578" w:author="Chen Heller" w:date="2022-06-29T09:10:00Z">
        <w:r w:rsidR="005B7C15">
          <w:t xml:space="preserve"> to o</w:t>
        </w:r>
      </w:ins>
      <w:ins w:id="579" w:author="Chen Heller" w:date="2022-06-29T09:11:00Z">
        <w:r w:rsidR="005B7C15">
          <w:t>ur knowledge</w:t>
        </w:r>
      </w:ins>
      <w:ins w:id="580" w:author="Chen Heller" w:date="2022-06-29T09:12:00Z">
        <w:r w:rsidR="00A923D1">
          <w:t xml:space="preserve">, </w:t>
        </w:r>
      </w:ins>
      <w:ins w:id="581" w:author="Chen Heller" w:date="2022-06-29T09:11:00Z">
        <w:r w:rsidR="005B7C15">
          <w:t xml:space="preserve">only one study made </w:t>
        </w:r>
      </w:ins>
      <w:ins w:id="582" w:author="Chen Heller" w:date="2022-06-29T09:13:00Z">
        <w:r w:rsidR="00A923D1">
          <w:t>such comparison [</w:t>
        </w:r>
        <w:commentRangeStart w:id="583"/>
        <w:r w:rsidR="00A923D1">
          <w:t>ref</w:t>
        </w:r>
      </w:ins>
      <w:commentRangeEnd w:id="583"/>
      <w:ins w:id="584" w:author="Chen Heller" w:date="2022-06-29T09:25:00Z">
        <w:r w:rsidR="005859F9">
          <w:rPr>
            <w:rStyle w:val="CommentReference"/>
          </w:rPr>
          <w:commentReference w:id="583"/>
        </w:r>
      </w:ins>
      <w:ins w:id="585" w:author="Chen Heller" w:date="2022-06-29T09:13:00Z">
        <w:r w:rsidR="00A923D1">
          <w:t>].</w:t>
        </w:r>
        <w:r w:rsidR="00842DE2">
          <w:t xml:space="preserve"> </w:t>
        </w:r>
      </w:ins>
      <w:ins w:id="586" w:author="Chen Heller" w:date="2022-06-29T09:16:00Z">
        <w:r w:rsidR="00DA32D2">
          <w:t>When judging the similarity of two digits</w:t>
        </w:r>
      </w:ins>
      <w:ins w:id="587" w:author="Chen Heller" w:date="2022-06-29T09:20:00Z">
        <w:r w:rsidR="00032B9F">
          <w:t xml:space="preserve">, positive </w:t>
        </w:r>
        <w:r w:rsidR="00821038">
          <w:t>/ negative primes facilitated a same / different response accordingly.</w:t>
        </w:r>
      </w:ins>
      <w:ins w:id="588" w:author="Chen Heller" w:date="2022-06-29T09:22:00Z">
        <w:r w:rsidR="00837774">
          <w:t xml:space="preserve"> Critically, this effect was marginally significant when </w:t>
        </w:r>
      </w:ins>
      <w:ins w:id="589" w:author="Chen Heller" w:date="2022-06-29T09:23:00Z">
        <w:r w:rsidR="000A4322">
          <w:t xml:space="preserve">probed </w:t>
        </w:r>
      </w:ins>
      <w:ins w:id="590" w:author="Chen Heller" w:date="2022-06-29T09:22:00Z">
        <w:r w:rsidR="00837774">
          <w:t xml:space="preserve">with a keyboard, but </w:t>
        </w:r>
      </w:ins>
      <w:ins w:id="591" w:author="Chen Heller" w:date="2022-06-29T09:23:00Z">
        <w:r w:rsidR="000A4322">
          <w:t xml:space="preserve">robust </w:t>
        </w:r>
      </w:ins>
      <w:ins w:id="592" w:author="Chen Heller" w:date="2022-06-29T09:22:00Z">
        <w:r w:rsidR="00837774">
          <w:t xml:space="preserve">when </w:t>
        </w:r>
      </w:ins>
      <w:ins w:id="593" w:author="Chen Heller" w:date="2022-06-29T09:23:00Z">
        <w:r w:rsidR="000A4322">
          <w:t xml:space="preserve">probed with </w:t>
        </w:r>
      </w:ins>
      <w:ins w:id="594" w:author="Chen Heller" w:date="2022-06-29T11:04:00Z">
        <w:r w:rsidR="00F72E27">
          <w:t xml:space="preserve">mouse </w:t>
        </w:r>
      </w:ins>
      <w:ins w:id="595" w:author="Chen Heller" w:date="2022-06-29T09:23:00Z">
        <w:r w:rsidR="000A4322">
          <w:t>tracking.</w:t>
        </w:r>
      </w:ins>
      <w:ins w:id="596" w:author="Chen Heller" w:date="2022-06-29T09:26:00Z">
        <w:r w:rsidR="005B755E">
          <w:t xml:space="preserve"> </w:t>
        </w:r>
      </w:ins>
      <w:ins w:id="597" w:author="Chen Heller" w:date="2022-06-29T09:50:00Z">
        <w:r w:rsidR="00E914F0">
          <w:t xml:space="preserve">Although </w:t>
        </w:r>
      </w:ins>
      <w:ins w:id="598" w:author="Chen Heller" w:date="2022-06-29T09:51:00Z">
        <w:r w:rsidR="00BA192B">
          <w:t>(however, when scrutinizing the study)</w:t>
        </w:r>
      </w:ins>
      <w:ins w:id="599" w:author="Chen Heller" w:date="2022-06-29T09:52:00Z">
        <w:r w:rsidR="00BA192B">
          <w:t xml:space="preserve"> </w:t>
        </w:r>
      </w:ins>
      <w:ins w:id="600" w:author="Chen Heller" w:date="2022-06-29T09:50:00Z">
        <w:r w:rsidR="00E914F0">
          <w:t xml:space="preserve">this study </w:t>
        </w:r>
      </w:ins>
      <w:ins w:id="601" w:author="Chen Heller" w:date="2022-06-29T09:51:00Z">
        <w:r w:rsidR="00E914F0">
          <w:t xml:space="preserve">provides important insights into methodological considerations of UC priming experiments, </w:t>
        </w:r>
      </w:ins>
      <w:ins w:id="602" w:author="Chen Heller" w:date="2022-06-29T09:28:00Z">
        <w:r w:rsidR="00D06AF1">
          <w:t xml:space="preserve">a few points arise that </w:t>
        </w:r>
      </w:ins>
      <w:ins w:id="603" w:author="Chen Heller" w:date="2022-06-29T09:31:00Z">
        <w:r w:rsidR="005B038C">
          <w:t>urge</w:t>
        </w:r>
      </w:ins>
      <w:ins w:id="604" w:author="Chen Heller" w:date="2022-06-29T09:28:00Z">
        <w:r w:rsidR="00D06AF1">
          <w:t xml:space="preserve"> </w:t>
        </w:r>
      </w:ins>
      <w:ins w:id="605" w:author="Chen Heller" w:date="2022-06-29T09:52:00Z">
        <w:r w:rsidR="00BA192B">
          <w:t xml:space="preserve">further </w:t>
        </w:r>
      </w:ins>
      <w:ins w:id="606" w:author="Chen Heller" w:date="2022-06-29T09:32:00Z">
        <w:r w:rsidR="00E565F9">
          <w:t xml:space="preserve">investigation of the </w:t>
        </w:r>
      </w:ins>
      <w:ins w:id="607" w:author="Chen Heller" w:date="2022-06-29T09:52:00Z">
        <w:r w:rsidR="00BA192B">
          <w:t>matter</w:t>
        </w:r>
      </w:ins>
      <w:ins w:id="608" w:author="Chen Heller" w:date="2022-06-29T09:32:00Z">
        <w:r w:rsidR="00E565F9">
          <w:t>.</w:t>
        </w:r>
      </w:ins>
      <w:ins w:id="609" w:author="Chen Heller" w:date="2022-06-29T09:58:00Z">
        <w:r w:rsidR="00542950">
          <w:t xml:space="preserve"> </w:t>
        </w:r>
      </w:ins>
      <w:ins w:id="610" w:author="Chen Heller" w:date="2022-06-29T10:58:00Z">
        <w:r w:rsidR="006E2C0F">
          <w:t xml:space="preserve">In this study </w:t>
        </w:r>
      </w:ins>
      <w:ins w:id="611" w:author="Chen Heller" w:date="2022-06-29T09:58:00Z">
        <w:r w:rsidR="00542950">
          <w:t xml:space="preserve">awareness was </w:t>
        </w:r>
      </w:ins>
      <w:ins w:id="612" w:author="Chen Heller" w:date="2022-06-29T09:59:00Z">
        <w:r w:rsidR="00542950">
          <w:t>measured in a separate block</w:t>
        </w:r>
        <w:r w:rsidR="00506163">
          <w:t xml:space="preserve">, </w:t>
        </w:r>
      </w:ins>
      <w:ins w:id="613" w:author="Chen Heller" w:date="2022-06-29T10:58:00Z">
        <w:r w:rsidR="006E2C0F">
          <w:t xml:space="preserve">hence </w:t>
        </w:r>
      </w:ins>
      <w:ins w:id="614" w:author="Chen Heller" w:date="2022-06-29T09:59:00Z">
        <w:r w:rsidR="00506163">
          <w:t xml:space="preserve">prime visibility </w:t>
        </w:r>
      </w:ins>
      <w:ins w:id="615" w:author="Chen Heller" w:date="2022-06-29T10:59:00Z">
        <w:r w:rsidR="006E2C0F">
          <w:t xml:space="preserve">could </w:t>
        </w:r>
      </w:ins>
      <w:ins w:id="616" w:author="Chen Heller" w:date="2022-06-29T09:59:00Z">
        <w:r w:rsidR="00506163">
          <w:t xml:space="preserve">be assessed </w:t>
        </w:r>
      </w:ins>
      <w:ins w:id="617" w:author="Chen Heller" w:date="2022-06-29T10:59:00Z">
        <w:r w:rsidR="006E2C0F">
          <w:t xml:space="preserve">on </w:t>
        </w:r>
      </w:ins>
      <w:ins w:id="618" w:author="Chen Heller" w:date="2022-06-29T09:59:00Z">
        <w:r w:rsidR="00506163">
          <w:t xml:space="preserve">a single trial level. </w:t>
        </w:r>
      </w:ins>
      <w:ins w:id="619" w:author="Chen Heller" w:date="2022-06-29T10:00:00Z">
        <w:r w:rsidR="00506163">
          <w:t xml:space="preserve">This is especially important since </w:t>
        </w:r>
      </w:ins>
      <w:ins w:id="620" w:author="Chen Heller" w:date="2022-06-29T10:59:00Z">
        <w:r w:rsidR="006E2C0F">
          <w:t xml:space="preserve">the visibility ratings of many participants were above </w:t>
        </w:r>
      </w:ins>
      <w:ins w:id="621" w:author="Chen Heller" w:date="2022-06-29T10:02:00Z">
        <w:r w:rsidR="00463D23">
          <w:t xml:space="preserve">zero. </w:t>
        </w:r>
      </w:ins>
      <w:ins w:id="622" w:author="Chen Heller" w:date="2022-06-29T10:04:00Z">
        <w:r w:rsidR="00700B3A">
          <w:t>In addition</w:t>
        </w:r>
      </w:ins>
      <w:ins w:id="623" w:author="Chen Heller" w:date="2022-06-29T10:07:00Z">
        <w:r w:rsidR="00744990">
          <w:t>,</w:t>
        </w:r>
      </w:ins>
      <w:ins w:id="624" w:author="Chen Heller" w:date="2022-06-29T10:04:00Z">
        <w:r w:rsidR="00700B3A">
          <w:t xml:space="preserve"> </w:t>
        </w:r>
      </w:ins>
      <w:ins w:id="625" w:author="Chen Heller" w:date="2022-06-29T11:00:00Z">
        <w:r w:rsidR="00E81170">
          <w:t xml:space="preserve">the correlation between d' and the congruency effect was examined </w:t>
        </w:r>
      </w:ins>
      <w:ins w:id="626" w:author="Chen Heller" w:date="2022-06-29T10:04:00Z">
        <w:r w:rsidR="00700B3A">
          <w:t xml:space="preserve">instead of </w:t>
        </w:r>
      </w:ins>
      <w:ins w:id="627" w:author="Chen Heller" w:date="2022-06-29T11:00:00Z">
        <w:r w:rsidR="00E81170">
          <w:t xml:space="preserve">estimating the absolute value of </w:t>
        </w:r>
      </w:ins>
      <w:ins w:id="628" w:author="Chen Heller" w:date="2022-06-29T10:04:00Z">
        <w:r w:rsidR="00700B3A">
          <w:t>d'</w:t>
        </w:r>
      </w:ins>
      <w:ins w:id="629" w:author="Chen Heller" w:date="2022-06-29T10:05:00Z">
        <w:r w:rsidR="000D172B">
          <w:t>. This type of analysis has been shown to inflate UC effects [</w:t>
        </w:r>
        <w:commentRangeStart w:id="630"/>
        <w:r w:rsidR="000D172B">
          <w:t>ref</w:t>
        </w:r>
      </w:ins>
      <w:commentRangeEnd w:id="630"/>
      <w:ins w:id="631" w:author="Chen Heller" w:date="2022-06-29T10:06:00Z">
        <w:r w:rsidR="00116C56">
          <w:rPr>
            <w:rStyle w:val="CommentReference"/>
          </w:rPr>
          <w:commentReference w:id="630"/>
        </w:r>
      </w:ins>
      <w:ins w:id="632" w:author="Chen Heller" w:date="2022-06-29T10:05:00Z">
        <w:r w:rsidR="000D172B">
          <w:t xml:space="preserve">]. </w:t>
        </w:r>
      </w:ins>
      <w:ins w:id="633" w:author="Chen Heller" w:date="2022-06-29T10:08:00Z">
        <w:r w:rsidR="00744990">
          <w:t>Finally,</w:t>
        </w:r>
        <w:r w:rsidR="000B62AF">
          <w:t xml:space="preserve"> </w:t>
        </w:r>
      </w:ins>
      <w:ins w:id="634" w:author="Chen Heller" w:date="2022-06-29T10:11:00Z">
        <w:r w:rsidR="006711BF">
          <w:t>as was shown in recent work in our lab [ref], having less than t</w:t>
        </w:r>
      </w:ins>
      <w:ins w:id="635" w:author="Chen Heller" w:date="2022-06-29T10:12:00Z">
        <w:r w:rsidR="006711BF">
          <w:t xml:space="preserve">wo-hundred </w:t>
        </w:r>
      </w:ins>
      <w:ins w:id="636" w:author="Chen Heller" w:date="2022-06-29T10:09:00Z">
        <w:r w:rsidR="00DD26A8">
          <w:t>awareness trials</w:t>
        </w:r>
      </w:ins>
      <w:ins w:id="637" w:author="Chen Heller" w:date="2022-06-29T10:10:00Z">
        <w:r w:rsidR="00DD26A8">
          <w:t xml:space="preserve"> is</w:t>
        </w:r>
      </w:ins>
      <w:ins w:id="638" w:author="Chen Heller" w:date="2022-06-29T10:12:00Z">
        <w:r w:rsidR="006711BF">
          <w:t xml:space="preserve">n't sufficient for </w:t>
        </w:r>
      </w:ins>
      <w:ins w:id="639" w:author="Chen Heller" w:date="2022-06-29T10:13:00Z">
        <w:r w:rsidR="00220703">
          <w:t xml:space="preserve">revealing </w:t>
        </w:r>
      </w:ins>
      <w:ins w:id="640" w:author="Chen Heller" w:date="2022-06-29T10:11:00Z">
        <w:r w:rsidR="00F42D58">
          <w:t>conscious processing of a supposedly UC stimulus.</w:t>
        </w:r>
      </w:ins>
    </w:p>
    <w:p w14:paraId="2FA79B92" w14:textId="6EA09412" w:rsidR="00DF649A" w:rsidRDefault="00744990" w:rsidP="000A1965">
      <w:pPr>
        <w:pStyle w:val="NoSpacing"/>
        <w:bidi w:val="0"/>
        <w:rPr>
          <w:ins w:id="641" w:author="Chen Heller" w:date="2022-06-29T11:01:00Z"/>
        </w:rPr>
      </w:pPr>
      <w:ins w:id="642" w:author="Chen Heller" w:date="2022-06-29T10:08:00Z">
        <w:r>
          <w:t xml:space="preserve">Other than </w:t>
        </w:r>
      </w:ins>
      <w:ins w:id="643" w:author="Chen Heller" w:date="2022-06-29T10:55:00Z">
        <w:r w:rsidR="00F77119">
          <w:t xml:space="preserve">specifications of </w:t>
        </w:r>
      </w:ins>
      <w:ins w:id="644" w:author="Chen Heller" w:date="2022-06-29T10:08:00Z">
        <w:r>
          <w:t>the awareness measure</w:t>
        </w:r>
      </w:ins>
      <w:ins w:id="645" w:author="Chen Heller" w:date="2022-06-29T10:55:00Z">
        <w:r w:rsidR="00E065BD">
          <w:t xml:space="preserve"> worthy of note is also the unintuitive semantic relation between the valence of the primes and </w:t>
        </w:r>
      </w:ins>
      <w:ins w:id="646" w:author="Chen Heller" w:date="2022-06-29T10:56:00Z">
        <w:r w:rsidR="00E065BD">
          <w:t xml:space="preserve">the </w:t>
        </w:r>
      </w:ins>
      <w:ins w:id="647" w:author="Chen Heller" w:date="2022-06-29T10:57:00Z">
        <w:r w:rsidR="009D23A2">
          <w:t>same / different response (</w:t>
        </w:r>
      </w:ins>
      <w:ins w:id="648" w:author="Chen Heller" w:date="2022-06-29T10:56:00Z">
        <w:r w:rsidR="00E065BD">
          <w:t>identity relation between the targets</w:t>
        </w:r>
      </w:ins>
      <w:ins w:id="649" w:author="Chen Heller" w:date="2022-06-29T10:57:00Z">
        <w:r w:rsidR="009D23A2">
          <w:t>)</w:t>
        </w:r>
      </w:ins>
      <w:ins w:id="650" w:author="Chen Heller" w:date="2022-06-29T10:56:00Z">
        <w:r w:rsidR="00E065BD">
          <w:t>.</w:t>
        </w:r>
      </w:ins>
    </w:p>
    <w:p w14:paraId="4D6404A1" w14:textId="786A3DB9" w:rsidR="00007C6C" w:rsidRDefault="004E6BC3" w:rsidP="00007C6C">
      <w:pPr>
        <w:pStyle w:val="NoSpacing"/>
        <w:bidi w:val="0"/>
        <w:rPr>
          <w:moveTo w:id="651" w:author="Chen Heller" w:date="2022-06-29T11:05:00Z"/>
        </w:rPr>
      </w:pPr>
      <w:ins w:id="652" w:author="Chen Heller" w:date="2022-06-29T11:01:00Z">
        <w:r>
          <w:t xml:space="preserve">Regardless of the manipulations </w:t>
        </w:r>
      </w:ins>
      <w:ins w:id="653" w:author="Chen Heller" w:date="2022-06-29T11:03:00Z">
        <w:r w:rsidR="00F72E27">
          <w:t>used in an experiment</w:t>
        </w:r>
      </w:ins>
      <w:ins w:id="654" w:author="Chen Heller" w:date="2022-06-29T11:04:00Z">
        <w:r w:rsidR="00AA7E61">
          <w:t>,</w:t>
        </w:r>
      </w:ins>
      <w:ins w:id="655" w:author="Chen Heller" w:date="2022-06-29T11:03:00Z">
        <w:r w:rsidR="00F72E27">
          <w:t xml:space="preserve"> a</w:t>
        </w:r>
      </w:ins>
      <w:ins w:id="656" w:author="Chen Heller" w:date="2022-06-29T11:02:00Z">
        <w:r>
          <w:t xml:space="preserve">n important aspect to consider is the difference between reaching movements and </w:t>
        </w:r>
        <w:r w:rsidR="00F11408">
          <w:t>mouse</w:t>
        </w:r>
      </w:ins>
      <w:ins w:id="657" w:author="Chen Heller" w:date="2022-06-29T11:03:00Z">
        <w:r w:rsidR="00F72E27">
          <w:t xml:space="preserve"> tracking.</w:t>
        </w:r>
      </w:ins>
      <w:ins w:id="658" w:author="Chen Heller" w:date="2022-06-29T11:05:00Z">
        <w:r w:rsidR="00007C6C">
          <w:t xml:space="preserve"> </w:t>
        </w:r>
      </w:ins>
      <w:moveToRangeStart w:id="659" w:author="Chen Heller" w:date="2022-06-29T11:05:00Z" w:name="move107393168"/>
      <w:moveTo w:id="660" w:author="Chen Heller" w:date="2022-06-29T11:05:00Z">
        <w:del w:id="661" w:author="Chen Heller" w:date="2022-06-29T11:06:00Z">
          <w:r w:rsidR="00007C6C" w:rsidDel="00007C6C">
            <w:delText>Responding</w:delText>
          </w:r>
        </w:del>
      </w:moveTo>
      <w:ins w:id="662" w:author="Chen Heller" w:date="2022-06-29T11:06:00Z">
        <w:r w:rsidR="00007C6C">
          <w:t>Using</w:t>
        </w:r>
      </w:ins>
      <w:moveTo w:id="663" w:author="Chen Heller" w:date="2022-06-29T11:05:00Z">
        <w:r w:rsidR="00007C6C">
          <w:t xml:space="preserve"> </w:t>
        </w:r>
        <w:del w:id="664" w:author="Chen Heller" w:date="2022-06-29T11:06:00Z">
          <w:r w:rsidR="00007C6C" w:rsidDel="00007C6C">
            <w:delText xml:space="preserve">with </w:delText>
          </w:r>
        </w:del>
        <w:r w:rsidR="00007C6C">
          <w:t xml:space="preserve">a mouse requires subjects to remap the </w:t>
        </w:r>
      </w:moveTo>
      <w:ins w:id="665" w:author="Chen Heller" w:date="2022-06-29T11:06:00Z">
        <w:r w:rsidR="00007C6C">
          <w:t xml:space="preserve">real world </w:t>
        </w:r>
      </w:ins>
      <w:moveTo w:id="666" w:author="Chen Heller" w:date="2022-06-29T11:05:00Z">
        <w:r w:rsidR="00007C6C">
          <w:t xml:space="preserve">representation </w:t>
        </w:r>
        <w:del w:id="667" w:author="Chen Heller" w:date="2022-06-29T11:06:00Z">
          <w:r w:rsidR="00007C6C" w:rsidDel="00007C6C">
            <w:delText xml:space="preserve">of the stimuli in the real world </w:delText>
          </w:r>
        </w:del>
        <w:r w:rsidR="00007C6C">
          <w:t xml:space="preserve">into </w:t>
        </w:r>
        <w:del w:id="668" w:author="Chen Heller" w:date="2022-06-29T11:06:00Z">
          <w:r w:rsidR="00007C6C" w:rsidDel="00007C6C">
            <w:delText xml:space="preserve">the </w:delText>
          </w:r>
        </w:del>
        <w:r w:rsidR="00007C6C">
          <w:t>2D</w:t>
        </w:r>
        <w:del w:id="669" w:author="Chen Heller" w:date="2022-06-29T11:06:00Z">
          <w:r w:rsidR="00007C6C" w:rsidDel="00007C6C">
            <w:delText xml:space="preserve"> screen representations</w:delText>
          </w:r>
        </w:del>
      </w:moveTo>
      <w:ins w:id="670" w:author="Chen Heller" w:date="2022-06-29T11:06:00Z">
        <w:r w:rsidR="00007C6C">
          <w:t>.</w:t>
        </w:r>
      </w:ins>
      <w:moveTo w:id="671" w:author="Chen Heller" w:date="2022-06-29T11:05:00Z">
        <w:del w:id="672" w:author="Chen Heller" w:date="2022-06-29T11:06:00Z">
          <w:r w:rsidR="00007C6C" w:rsidDel="00007C6C">
            <w:delText>,</w:delText>
          </w:r>
        </w:del>
        <w:r w:rsidR="00007C6C">
          <w:t xml:space="preserve"> </w:t>
        </w:r>
      </w:moveTo>
      <w:ins w:id="673" w:author="Chen Heller" w:date="2022-06-29T11:09:00Z">
        <w:r w:rsidR="00C26360">
          <w:t>T</w:t>
        </w:r>
      </w:ins>
      <w:ins w:id="674" w:author="Chen Heller" w:date="2022-06-29T11:08:00Z">
        <w:r w:rsidR="007A27D7">
          <w:t>he rep</w:t>
        </w:r>
      </w:ins>
      <w:ins w:id="675" w:author="Chen Heller" w:date="2022-06-29T11:09:00Z">
        <w:r w:rsidR="00C26360">
          <w:t>e</w:t>
        </w:r>
      </w:ins>
      <w:ins w:id="676" w:author="Chen Heller" w:date="2022-06-29T11:08:00Z">
        <w:r w:rsidR="007A27D7">
          <w:t>r</w:t>
        </w:r>
      </w:ins>
      <w:ins w:id="677" w:author="Chen Heller" w:date="2022-06-29T11:09:00Z">
        <w:r w:rsidR="00C26360">
          <w:t xml:space="preserve">cussions of </w:t>
        </w:r>
      </w:ins>
      <w:ins w:id="678" w:author="Chen Heller" w:date="2022-06-29T11:11:00Z">
        <w:r w:rsidR="00BE4ADB">
          <w:t xml:space="preserve">2d </w:t>
        </w:r>
      </w:ins>
      <w:ins w:id="679" w:author="Chen Heller" w:date="2022-06-29T11:10:00Z">
        <w:r w:rsidR="00C26360">
          <w:t xml:space="preserve">mapping are </w:t>
        </w:r>
      </w:ins>
      <w:ins w:id="680" w:author="Chen Heller" w:date="2022-06-29T11:14:00Z">
        <w:r w:rsidR="00667B71">
          <w:t xml:space="preserve">placing </w:t>
        </w:r>
      </w:ins>
      <w:ins w:id="681" w:author="Chen Heller" w:date="2022-06-29T11:11:00Z">
        <w:r w:rsidR="00BE4ADB">
          <w:t xml:space="preserve">constraints on </w:t>
        </w:r>
      </w:ins>
      <w:ins w:id="682" w:author="Chen Heller" w:date="2022-06-29T11:14:00Z">
        <w:r w:rsidR="00667B71">
          <w:t>free movement</w:t>
        </w:r>
      </w:ins>
      <w:ins w:id="683" w:author="Chen Heller" w:date="2022-06-29T11:11:00Z">
        <w:r w:rsidR="00BE4ADB">
          <w:t xml:space="preserve"> </w:t>
        </w:r>
      </w:ins>
      <w:ins w:id="684" w:author="Chen Heller" w:date="2022-06-29T11:13:00Z">
        <w:r w:rsidR="004163F8">
          <w:t>[</w:t>
        </w:r>
        <w:commentRangeStart w:id="685"/>
        <w:r w:rsidR="004163F8">
          <w:t>ref</w:t>
        </w:r>
      </w:ins>
      <w:commentRangeEnd w:id="685"/>
      <w:ins w:id="686" w:author="Chen Heller" w:date="2022-06-29T11:19:00Z">
        <w:r w:rsidR="000152A6">
          <w:rPr>
            <w:rStyle w:val="CommentReference"/>
          </w:rPr>
          <w:commentReference w:id="685"/>
        </w:r>
      </w:ins>
      <w:ins w:id="687" w:author="Chen Heller" w:date="2022-06-29T11:13:00Z">
        <w:r w:rsidR="004163F8">
          <w:t>]</w:t>
        </w:r>
      </w:ins>
      <w:ins w:id="688" w:author="Chen Heller" w:date="2022-06-29T11:14:00Z">
        <w:r w:rsidR="00667B71">
          <w:t>, this</w:t>
        </w:r>
      </w:ins>
      <w:ins w:id="689" w:author="Chen Heller" w:date="2022-06-29T11:12:00Z">
        <w:r w:rsidR="00BE4ADB">
          <w:t xml:space="preserve"> can </w:t>
        </w:r>
      </w:ins>
      <w:moveTo w:id="690" w:author="Chen Heller" w:date="2022-06-29T11:05:00Z">
        <w:del w:id="691" w:author="Chen Heller" w:date="2022-06-29T11:12:00Z">
          <w:r w:rsidR="00007C6C" w:rsidDel="00BE4ADB">
            <w:delText>this transformation could</w:delText>
          </w:r>
        </w:del>
        <w:r w:rsidR="00007C6C">
          <w:t xml:space="preserve"> affect the trajectory and timing</w:t>
        </w:r>
      </w:moveTo>
      <w:ins w:id="692" w:author="Chen Heller" w:date="2022-06-29T11:21:00Z">
        <w:r w:rsidR="001E73BA">
          <w:t xml:space="preserve"> [</w:t>
        </w:r>
        <w:commentRangeStart w:id="693"/>
        <w:r w:rsidR="001E73BA">
          <w:t>ref</w:t>
        </w:r>
        <w:commentRangeEnd w:id="693"/>
        <w:r w:rsidR="001E73BA">
          <w:rPr>
            <w:rStyle w:val="CommentReference"/>
          </w:rPr>
          <w:commentReference w:id="693"/>
        </w:r>
        <w:r w:rsidR="001E73BA">
          <w:t>]</w:t>
        </w:r>
        <w:r w:rsidR="000152A6">
          <w:t xml:space="preserve"> </w:t>
        </w:r>
      </w:ins>
      <w:moveTo w:id="694" w:author="Chen Heller" w:date="2022-06-29T11:05:00Z">
        <w:del w:id="695" w:author="Chen Heller" w:date="2022-06-29T11:20:00Z">
          <w:r w:rsidR="00007C6C" w:rsidDel="000152A6">
            <w:delText xml:space="preserve"> (@@ read this @@ </w:delText>
          </w:r>
          <w:r w:rsidR="00007C6C" w:rsidRPr="00F93571" w:rsidDel="000152A6">
            <w:rPr>
              <w:sz w:val="12"/>
              <w:szCs w:val="12"/>
            </w:rPr>
            <w:delText>Moher and Song 2019</w:delText>
          </w:r>
          <w:r w:rsidR="00007C6C" w:rsidRPr="00F93571" w:rsidDel="000152A6">
            <w:rPr>
              <w:sz w:val="12"/>
              <w:szCs w:val="12"/>
            </w:rPr>
            <w:sym w:font="Wingdings" w:char="F0E0"/>
          </w:r>
          <w:r w:rsidR="00007C6C" w:rsidRPr="00F93571" w:rsidDel="000152A6">
            <w:rPr>
              <w:sz w:val="16"/>
              <w:szCs w:val="16"/>
            </w:rPr>
            <w:delText xml:space="preserve"> </w:delText>
          </w:r>
          <w:r w:rsidR="00007C6C" w:rsidRPr="009049B2" w:rsidDel="000152A6">
            <w:rPr>
              <w:sz w:val="12"/>
              <w:szCs w:val="12"/>
            </w:rPr>
            <w:delText>Palluel-Germain, Boy, Orliaguet, &amp; Coello, 2004</w:delText>
          </w:r>
          <w:r w:rsidR="00007C6C" w:rsidDel="000152A6">
            <w:rPr>
              <w:sz w:val="12"/>
              <w:szCs w:val="12"/>
            </w:rPr>
            <w:delText xml:space="preserve"> </w:delText>
          </w:r>
          <w:r w:rsidR="00007C6C" w:rsidDel="000152A6">
            <w:delText xml:space="preserve">@@) </w:delText>
          </w:r>
        </w:del>
        <w:del w:id="696" w:author="Chen Heller" w:date="2022-06-29T11:12:00Z">
          <w:r w:rsidR="00007C6C" w:rsidDel="004163F8">
            <w:delText xml:space="preserve">and place constraints on the subjects movement </w:delText>
          </w:r>
        </w:del>
        <w:del w:id="697" w:author="Chen Heller" w:date="2022-06-29T11:20:00Z">
          <w:r w:rsidR="00007C6C" w:rsidRPr="00550518" w:rsidDel="000152A6">
            <w:delText>(</w:delText>
          </w:r>
          <w:r w:rsidR="00007C6C" w:rsidDel="000152A6">
            <w:delText>@@ Make sure it appears in these papers @@</w:delText>
          </w:r>
          <w:r w:rsidR="00007C6C" w:rsidRPr="00F93571" w:rsidDel="000152A6">
            <w:rPr>
              <w:sz w:val="12"/>
              <w:szCs w:val="12"/>
            </w:rPr>
            <w:delText xml:space="preserve"> Moher and Song 2019</w:delText>
          </w:r>
          <w:r w:rsidR="00007C6C" w:rsidRPr="00F93571" w:rsidDel="000152A6">
            <w:rPr>
              <w:sz w:val="12"/>
              <w:szCs w:val="12"/>
            </w:rPr>
            <w:sym w:font="Wingdings" w:char="F0E0"/>
          </w:r>
          <w:r w:rsidR="00007C6C" w:rsidDel="000152A6">
            <w:rPr>
              <w:sz w:val="12"/>
              <w:szCs w:val="12"/>
            </w:rPr>
            <w:delText xml:space="preserve"> </w:delText>
          </w:r>
          <w:r w:rsidR="00007C6C" w:rsidRPr="009049B2" w:rsidDel="000152A6">
            <w:rPr>
              <w:sz w:val="10"/>
              <w:szCs w:val="10"/>
            </w:rPr>
            <w:delText>Desmurget, Jordan, Prablanc, &amp; Jeannerod, 1997; Desmurget, Prablanc, Jordan, &amp; Jeannerod, 1997; Palluel-Germain, Boy, Oliaguet, &amp; Coello, 2004</w:delText>
          </w:r>
          <w:r w:rsidR="00007C6C" w:rsidRPr="00550518" w:rsidDel="000152A6">
            <w:delText>)</w:delText>
          </w:r>
          <w:r w:rsidR="00007C6C" w:rsidDel="000152A6">
            <w:delText xml:space="preserve"> </w:delText>
          </w:r>
        </w:del>
        <w:r w:rsidR="00007C6C">
          <w:t xml:space="preserve">and </w:t>
        </w:r>
      </w:moveTo>
      <w:ins w:id="698" w:author="Chen Heller" w:date="2022-06-29T11:16:00Z">
        <w:r w:rsidR="0066759C">
          <w:t>suppress the expression of cognitive conflicts in the trajectory</w:t>
        </w:r>
      </w:ins>
      <w:moveTo w:id="699" w:author="Chen Heller" w:date="2022-06-29T11:05:00Z">
        <w:del w:id="700" w:author="Chen Heller" w:date="2022-06-29T11:16:00Z">
          <w:r w:rsidR="00007C6C" w:rsidDel="0066759C">
            <w:delText xml:space="preserve">inhibit </w:delText>
          </w:r>
        </w:del>
        <w:del w:id="701" w:author="Chen Heller" w:date="2022-06-29T11:12:00Z">
          <w:r w:rsidR="00007C6C" w:rsidDel="004163F8">
            <w:delText>process which might be of interest to us from being expressed in the motion.</w:delText>
          </w:r>
        </w:del>
      </w:moveTo>
      <w:ins w:id="702" w:author="Chen Heller" w:date="2022-06-29T11:16:00Z">
        <w:r w:rsidR="0066759C">
          <w:t>.</w:t>
        </w:r>
      </w:ins>
    </w:p>
    <w:moveToRangeEnd w:id="659"/>
    <w:p w14:paraId="215D71CC" w14:textId="111282A3" w:rsidR="004E6BC3" w:rsidRDefault="004E6BC3" w:rsidP="004E6BC3">
      <w:pPr>
        <w:pStyle w:val="NoSpacing"/>
        <w:bidi w:val="0"/>
        <w:rPr>
          <w:ins w:id="703" w:author="Chen Heller" w:date="2022-06-29T10:57:00Z"/>
        </w:rPr>
      </w:pPr>
    </w:p>
    <w:p w14:paraId="1BAC04FE" w14:textId="77777777" w:rsidR="007912BB" w:rsidRDefault="007912BB" w:rsidP="007912BB">
      <w:pPr>
        <w:pStyle w:val="NoSpacing"/>
        <w:bidi w:val="0"/>
        <w:rPr>
          <w:ins w:id="704" w:author="Chen Heller" w:date="2022-06-29T09:08:00Z"/>
        </w:rPr>
      </w:pPr>
    </w:p>
    <w:p w14:paraId="54F0C77E" w14:textId="2DA44E09" w:rsidR="002C1CE0" w:rsidDel="005B7C15" w:rsidRDefault="002C1CE0" w:rsidP="00DF649A">
      <w:pPr>
        <w:pStyle w:val="NoSpacing"/>
        <w:bidi w:val="0"/>
        <w:rPr>
          <w:del w:id="705" w:author="Chen Heller" w:date="2022-06-29T09:11:00Z"/>
        </w:rPr>
      </w:pPr>
      <w:del w:id="706" w:author="Chen Heller" w:date="2022-06-29T09:11:00Z">
        <w:r w:rsidDel="005B7C15">
          <w:delText>H</w:delText>
        </w:r>
        <w:r w:rsidRPr="008B693F" w:rsidDel="005B7C15">
          <w:delText xml:space="preserve">owever, </w:delText>
        </w:r>
        <w:r w:rsidDel="005B7C15">
          <w:delText xml:space="preserve">to date, in the context of unconscious effects, only one study made a direct comparison between this measure and a classic </w:delText>
        </w:r>
        <w:r w:rsidRPr="008B693F" w:rsidDel="005B7C15">
          <w:delText xml:space="preserve">dichotomous </w:delText>
        </w:r>
        <w:r w:rsidDel="005B7C15">
          <w:delText xml:space="preserve">keyboard response measure. </w:delText>
        </w:r>
      </w:del>
    </w:p>
    <w:p w14:paraId="2D9001C3" w14:textId="34B35004" w:rsidR="005C3C6A" w:rsidDel="00BB2161" w:rsidRDefault="002C1CE0" w:rsidP="00BB2161">
      <w:pPr>
        <w:pStyle w:val="NoSpacing"/>
        <w:bidi w:val="0"/>
        <w:rPr>
          <w:del w:id="707" w:author="Chen Heller" w:date="2022-06-29T10:14:00Z"/>
        </w:rPr>
      </w:pPr>
      <w:del w:id="708" w:author="Chen Heller" w:date="2022-06-29T09:24:00Z">
        <w:r w:rsidDel="005859F9">
          <w:delText>(</w:delText>
        </w:r>
        <w:r w:rsidRPr="002A5E28" w:rsidDel="005859F9">
          <w:rPr>
            <w:sz w:val="10"/>
            <w:szCs w:val="10"/>
          </w:rPr>
          <w:delText>Assessing Masked Semantic Priming: Cursor Trajectory versus Response Time Measures</w:delText>
        </w:r>
        <w:r w:rsidDel="005859F9">
          <w:delText>) has shown that unconscious images of positive / negative items facilitate same / different response accordingly when judging the similarity between two digits.</w:delText>
        </w:r>
      </w:del>
      <w:del w:id="709" w:author="Chen Heller" w:date="2022-06-29T09:22:00Z">
        <w:r w:rsidDel="00837774">
          <w:delText xml:space="preserve"> Critically, this effect was marginally </w:delText>
        </w:r>
        <w:r w:rsidDel="00837774">
          <w:lastRenderedPageBreak/>
          <w:delText>significant when recorded with a keyboard, in contrast to a strong effect when using the AUC parameter in a mouse tracking version of the experiment</w:delText>
        </w:r>
      </w:del>
      <w:del w:id="710" w:author="Chen Heller" w:date="2022-06-29T10:14:00Z">
        <w:r w:rsidDel="00BB2161">
          <w:delText>.</w:delText>
        </w:r>
      </w:del>
    </w:p>
    <w:p w14:paraId="24DEB569" w14:textId="7B4A0999" w:rsidR="00E63574" w:rsidRDefault="002C1CE0" w:rsidP="00BB2161">
      <w:pPr>
        <w:pStyle w:val="NoSpacing"/>
        <w:bidi w:val="0"/>
        <w:rPr>
          <w:ins w:id="711" w:author="Chen Heller" w:date="2022-06-29T09:52:00Z"/>
        </w:rPr>
      </w:pPr>
      <w:del w:id="712" w:author="Chen Heller" w:date="2022-06-29T10:03:00Z">
        <w:r w:rsidDel="005C3C6A">
          <w:delText>However, this study did not use a subjective measure of awareness in every trial, but rather an objective measure in a separate session from the test session. This means the prime visibility in a single trial level cannot be assessed.</w:delText>
        </w:r>
      </w:del>
      <w:del w:id="713" w:author="Chen Heller" w:date="2022-06-29T09:52:00Z">
        <w:r w:rsidDel="00E63574">
          <w:delText xml:space="preserve"> </w:delText>
        </w:r>
      </w:del>
      <w:del w:id="714" w:author="Chen Heller" w:date="2022-06-29T10:14:00Z">
        <w:r w:rsidDel="00BB2161">
          <w:delText>In addition, the number of awareness trials (96) didn't reach the minimal required threshold (200) for discovering conscious processing of supposedly unconscious stimuli (as shown in recent work in our lab).</w:delText>
        </w:r>
      </w:del>
    </w:p>
    <w:p w14:paraId="12227454" w14:textId="3F8E0038" w:rsidR="000153D3" w:rsidRDefault="002C1CE0" w:rsidP="000153D3">
      <w:pPr>
        <w:pStyle w:val="NoSpacing"/>
        <w:bidi w:val="0"/>
        <w:rPr>
          <w:ins w:id="715" w:author="Chen Heller" w:date="2022-06-29T09:53:00Z"/>
        </w:rPr>
      </w:pPr>
      <w:del w:id="716" w:author="Chen Heller" w:date="2022-06-29T09:52:00Z">
        <w:r w:rsidDel="00E63574">
          <w:delText xml:space="preserve"> </w:delText>
        </w:r>
      </w:del>
      <w:del w:id="717" w:author="Chen Heller" w:date="2022-06-29T10:06:00Z">
        <w:r w:rsidDel="00116C56">
          <w:delText>Finally, the measure used by the authors to evaluate awareness of the prime was checking for a correlation between d' and the size of the priming effect. This measure has been shown to inflate unconscious effects (</w:delText>
        </w:r>
        <w:r w:rsidRPr="00DC6F46" w:rsidDel="00116C56">
          <w:rPr>
            <w:sz w:val="14"/>
            <w:szCs w:val="14"/>
          </w:rPr>
          <w:delText>Correlation analysis to investigate unconscious mental processes: A critical appraisal and mini-tutorial</w:delText>
        </w:r>
        <w:r w:rsidDel="00116C56">
          <w:delText>).</w:delText>
        </w:r>
      </w:del>
      <w:del w:id="718" w:author="Chen Heller" w:date="2022-06-29T09:53:00Z">
        <w:r w:rsidDel="000153D3">
          <w:delText xml:space="preserve"> </w:delText>
        </w:r>
      </w:del>
    </w:p>
    <w:p w14:paraId="297F9D6C" w14:textId="0BCFE971" w:rsidR="000153D3" w:rsidRDefault="002C1CE0" w:rsidP="000153D3">
      <w:pPr>
        <w:pStyle w:val="NoSpacing"/>
        <w:bidi w:val="0"/>
        <w:rPr>
          <w:ins w:id="719" w:author="Chen Heller" w:date="2022-06-29T09:53:00Z"/>
        </w:rPr>
      </w:pPr>
      <w:del w:id="720" w:author="Chen Heller" w:date="2022-06-29T10:07:00Z">
        <w:r w:rsidDel="00744990">
          <w:delText>They didn't statistically evaluate the absolute value of d'.</w:delText>
        </w:r>
      </w:del>
      <w:del w:id="721" w:author="Chen Heller" w:date="2022-06-29T09:53:00Z">
        <w:r w:rsidDel="000153D3">
          <w:delText xml:space="preserve"> </w:delText>
        </w:r>
      </w:del>
    </w:p>
    <w:p w14:paraId="4C3EA294" w14:textId="4475B371" w:rsidR="000153D3" w:rsidDel="009D23A2" w:rsidRDefault="002C1CE0" w:rsidP="009D23A2">
      <w:pPr>
        <w:pStyle w:val="NoSpacing"/>
        <w:bidi w:val="0"/>
        <w:rPr>
          <w:del w:id="722" w:author="Chen Heller" w:date="2022-06-29T10:56:00Z"/>
        </w:rPr>
      </w:pPr>
      <w:del w:id="723" w:author="Chen Heller" w:date="2022-06-29T10:02:00Z">
        <w:r w:rsidDel="00463D23">
          <w:delText>When examining the single subject's d' it seems it is larger than zero for a large number of subjects, meaning they were actually aware of the prime.</w:delText>
        </w:r>
      </w:del>
    </w:p>
    <w:p w14:paraId="6D8F8FE3" w14:textId="5E74977A" w:rsidR="002C1CE0" w:rsidDel="0095287E" w:rsidRDefault="002C1CE0" w:rsidP="009D23A2">
      <w:pPr>
        <w:pStyle w:val="NoSpacing"/>
        <w:bidi w:val="0"/>
        <w:rPr>
          <w:del w:id="724" w:author="Chen Heller" w:date="2022-06-29T11:05:00Z"/>
        </w:rPr>
      </w:pPr>
      <w:del w:id="725" w:author="Chen Heller" w:date="2022-06-29T10:56:00Z">
        <w:r w:rsidDel="009D23A2">
          <w:delText>The conclusion in the paper about semantic priming might also be put into question considering the unintuitive semantic connection claimed to exist between positive / negative stimuli and same / diff responses.</w:delText>
        </w:r>
      </w:del>
    </w:p>
    <w:p w14:paraId="3F1A23D1" w14:textId="1CA2E6E1" w:rsidR="006507E8" w:rsidDel="0095287E" w:rsidRDefault="006507E8" w:rsidP="0095287E">
      <w:pPr>
        <w:pStyle w:val="NoSpacing"/>
        <w:bidi w:val="0"/>
        <w:rPr>
          <w:del w:id="726" w:author="Chen Heller" w:date="2022-06-29T11:05:00Z"/>
        </w:rPr>
      </w:pPr>
    </w:p>
    <w:p w14:paraId="51E3651E" w14:textId="58381B20" w:rsidR="006507E8" w:rsidRDefault="002C1CE0" w:rsidP="006507E8">
      <w:pPr>
        <w:pStyle w:val="NoSpacing"/>
        <w:bidi w:val="0"/>
        <w:rPr>
          <w:ins w:id="727" w:author="Chen Heller" w:date="2022-06-29T09:54:00Z"/>
        </w:rPr>
      </w:pPr>
      <w:del w:id="728" w:author="Chen Heller" w:date="2022-06-29T11:05:00Z">
        <w:r w:rsidDel="0095287E">
          <w:delText xml:space="preserve">One more aspect to be taken into consideration is the comparison between natural movements of reaching and limited movements while using mouse tracking to probe cognitive processes. </w:delText>
        </w:r>
      </w:del>
    </w:p>
    <w:p w14:paraId="18D054CA" w14:textId="74E7E3A5" w:rsidR="008673AD" w:rsidRDefault="002C1CE0" w:rsidP="008673AD">
      <w:pPr>
        <w:pStyle w:val="NoSpacing"/>
        <w:bidi w:val="0"/>
      </w:pPr>
      <w:moveFromRangeStart w:id="729" w:author="Chen Heller" w:date="2022-06-29T11:05:00Z" w:name="move107393168"/>
      <w:moveFrom w:id="730" w:author="Chen Heller" w:date="2022-06-29T11:05:00Z">
        <w:r w:rsidDel="00007C6C">
          <w:t xml:space="preserve">Responding with a mouse requires subjects to remap the representation of the stimuli in the real world into the 2D screen representations, this transformation could affect the trajectory and timing (@@ read this @@ </w:t>
        </w:r>
        <w:r w:rsidRPr="00F93571" w:rsidDel="00007C6C">
          <w:rPr>
            <w:sz w:val="12"/>
            <w:szCs w:val="12"/>
          </w:rPr>
          <w:t>Moher and Song 2019</w:t>
        </w:r>
        <w:r w:rsidRPr="00F93571" w:rsidDel="00007C6C">
          <w:rPr>
            <w:sz w:val="12"/>
            <w:szCs w:val="12"/>
          </w:rPr>
          <w:sym w:font="Wingdings" w:char="F0E0"/>
        </w:r>
        <w:r w:rsidRPr="00F93571" w:rsidDel="00007C6C">
          <w:rPr>
            <w:sz w:val="16"/>
            <w:szCs w:val="16"/>
          </w:rPr>
          <w:t xml:space="preserve"> </w:t>
        </w:r>
        <w:r w:rsidRPr="009049B2" w:rsidDel="00007C6C">
          <w:rPr>
            <w:sz w:val="12"/>
            <w:szCs w:val="12"/>
          </w:rPr>
          <w:t>Palluel-Germain, Boy, Orliaguet, &amp; Coello, 2004</w:t>
        </w:r>
        <w:r w:rsidDel="00007C6C">
          <w:rPr>
            <w:sz w:val="12"/>
            <w:szCs w:val="12"/>
          </w:rPr>
          <w:t xml:space="preserve"> </w:t>
        </w:r>
        <w:r w:rsidDel="00007C6C">
          <w:t xml:space="preserve">@@) and place constraints on the subjects movement </w:t>
        </w:r>
        <w:r w:rsidRPr="00550518" w:rsidDel="00007C6C">
          <w:t>(</w:t>
        </w:r>
        <w:r w:rsidDel="00007C6C">
          <w:t>@@ Make sure it appears in these papers @@</w:t>
        </w:r>
        <w:r w:rsidRPr="00F93571" w:rsidDel="00007C6C">
          <w:rPr>
            <w:sz w:val="12"/>
            <w:szCs w:val="12"/>
          </w:rPr>
          <w:t xml:space="preserve"> Moher and Song 2019</w:t>
        </w:r>
        <w:r w:rsidRPr="00F93571" w:rsidDel="00007C6C">
          <w:rPr>
            <w:sz w:val="12"/>
            <w:szCs w:val="12"/>
          </w:rPr>
          <w:sym w:font="Wingdings" w:char="F0E0"/>
        </w:r>
        <w:r w:rsidDel="00007C6C">
          <w:rPr>
            <w:sz w:val="12"/>
            <w:szCs w:val="12"/>
          </w:rPr>
          <w:t xml:space="preserve"> </w:t>
        </w:r>
        <w:r w:rsidRPr="009049B2" w:rsidDel="00007C6C">
          <w:rPr>
            <w:sz w:val="10"/>
            <w:szCs w:val="10"/>
          </w:rPr>
          <w:t>Desmurget, Jordan, Prablanc, &amp; Jeannerod, 1997; Desmurget, Prablanc, Jordan, &amp; Jeannerod, 1997; Palluel-Germain, Boy, Oliaguet, &amp; Coello, 2004</w:t>
        </w:r>
        <w:r w:rsidRPr="00550518" w:rsidDel="00007C6C">
          <w:t>)</w:t>
        </w:r>
        <w:r w:rsidDel="00007C6C">
          <w:t xml:space="preserve"> and inhibit process which might be of interest to us from being expressed in the motion.</w:t>
        </w:r>
      </w:moveFrom>
      <w:moveFromRangeEnd w:id="729"/>
    </w:p>
    <w:p w14:paraId="017CF663" w14:textId="76EAD3C6" w:rsidR="008673AD" w:rsidRDefault="002C1CE0" w:rsidP="002C1CE0">
      <w:pPr>
        <w:pStyle w:val="NoSpacing"/>
        <w:bidi w:val="0"/>
        <w:rPr>
          <w:ins w:id="731" w:author="Chen Heller" w:date="2022-06-29T09:55:00Z"/>
        </w:rPr>
      </w:pPr>
      <w:r>
        <w:t xml:space="preserve">Indeed, when </w:t>
      </w:r>
      <w:ins w:id="732" w:author="Chen Heller" w:date="2022-06-29T11:24:00Z">
        <w:r w:rsidR="00B227A1">
          <w:t>both meas</w:t>
        </w:r>
      </w:ins>
      <w:ins w:id="733" w:author="Chen Heller" w:date="2022-06-29T11:25:00Z">
        <w:r w:rsidR="00B227A1">
          <w:t>ures are compared</w:t>
        </w:r>
      </w:ins>
      <w:del w:id="734" w:author="Chen Heller" w:date="2022-06-29T11:25:00Z">
        <w:r w:rsidDel="00B227A1">
          <w:delText>comparing</w:delText>
        </w:r>
      </w:del>
      <w:del w:id="735" w:author="Chen Heller" w:date="2022-06-29T11:24:00Z">
        <w:r w:rsidDel="00B227A1">
          <w:delText xml:space="preserve"> it to </w:delText>
        </w:r>
      </w:del>
      <w:del w:id="736" w:author="Chen Heller" w:date="2022-06-29T11:25:00Z">
        <w:r w:rsidDel="00B227A1">
          <w:delText xml:space="preserve">reaching </w:delText>
        </w:r>
      </w:del>
      <w:del w:id="737" w:author="Chen Heller" w:date="2022-06-29T11:24:00Z">
        <w:r w:rsidDel="00B227A1">
          <w:delText>for an answer in the real world</w:delText>
        </w:r>
      </w:del>
      <w:r>
        <w:t xml:space="preserve">, reaching </w:t>
      </w:r>
      <w:ins w:id="738" w:author="Chen Heller" w:date="2022-06-29T11:25:00Z">
        <w:r w:rsidR="00B227A1">
          <w:t xml:space="preserve">produces </w:t>
        </w:r>
      </w:ins>
      <w:del w:id="739" w:author="Chen Heller" w:date="2022-06-29T11:25:00Z">
        <w:r w:rsidDel="00B227A1">
          <w:delText xml:space="preserve">has been shown to have faster </w:delText>
        </w:r>
      </w:del>
      <w:ins w:id="740" w:author="Chen Heller" w:date="2022-06-29T11:28:00Z">
        <w:r w:rsidR="00837DDA">
          <w:t>shorter</w:t>
        </w:r>
      </w:ins>
      <w:ins w:id="741" w:author="Chen Heller" w:date="2022-06-29T11:25:00Z">
        <w:r w:rsidR="00B227A1">
          <w:t xml:space="preserve"> </w:t>
        </w:r>
      </w:ins>
      <w:r>
        <w:t xml:space="preserve">movement </w:t>
      </w:r>
      <w:del w:id="742" w:author="Chen Heller" w:date="2022-06-29T11:25:00Z">
        <w:r w:rsidDel="00B227A1">
          <w:delText>times</w:delText>
        </w:r>
      </w:del>
      <w:ins w:id="743" w:author="Chen Heller" w:date="2022-06-29T11:28:00Z">
        <w:r w:rsidR="00837DDA">
          <w:t>du</w:t>
        </w:r>
      </w:ins>
      <w:ins w:id="744" w:author="Chen Heller" w:date="2022-06-29T11:29:00Z">
        <w:r w:rsidR="00837DDA">
          <w:t>rations</w:t>
        </w:r>
      </w:ins>
      <w:r>
        <w:t xml:space="preserve">, larger </w:t>
      </w:r>
      <w:del w:id="745" w:author="Chen Heller" w:date="2022-06-29T11:30:00Z">
        <w:r w:rsidDel="00666616">
          <w:delText xml:space="preserve">movement </w:delText>
        </w:r>
      </w:del>
      <w:r>
        <w:t>curvatures</w:t>
      </w:r>
      <w:del w:id="746" w:author="Chen Heller" w:date="2022-06-29T11:29:00Z">
        <w:r w:rsidDel="00837DDA">
          <w:delText xml:space="preserve"> (</w:delText>
        </w:r>
        <w:r w:rsidRPr="00F93571" w:rsidDel="00837DDA">
          <w:rPr>
            <w:sz w:val="12"/>
            <w:szCs w:val="12"/>
          </w:rPr>
          <w:delText>Moher and Song 2019</w:delText>
        </w:r>
        <w:r w:rsidRPr="00F93571" w:rsidDel="00837DDA">
          <w:rPr>
            <w:sz w:val="12"/>
            <w:szCs w:val="12"/>
          </w:rPr>
          <w:sym w:font="Wingdings" w:char="F0E0"/>
        </w:r>
        <w:r w:rsidDel="00837DDA">
          <w:rPr>
            <w:sz w:val="12"/>
            <w:szCs w:val="12"/>
          </w:rPr>
          <w:delText xml:space="preserve"> </w:delText>
        </w:r>
        <w:r w:rsidRPr="009049B2" w:rsidDel="00837DDA">
          <w:rPr>
            <w:sz w:val="10"/>
            <w:szCs w:val="10"/>
          </w:rPr>
          <w:delText>Desmurget, Jordan, Prablanc, &amp; Jeannerod, 1997; Desmurget, Prablanc, Jordan, &amp; Jeannerod, 1997; Palluel-Germain, Boy, Oliaguet, &amp; Coello, 2004</w:delText>
        </w:r>
        <w:r w:rsidDel="00837DDA">
          <w:rPr>
            <w:sz w:val="10"/>
            <w:szCs w:val="10"/>
          </w:rPr>
          <w:delText xml:space="preserve"> </w:delText>
        </w:r>
        <w:r w:rsidDel="00837DDA">
          <w:delText xml:space="preserve">@@ Read abstract and discussion to check if relevant in the next paper: "larger curvature represents uncertainty about predicted target position" </w:delText>
        </w:r>
        <w:r w:rsidRPr="00AD0F26" w:rsidDel="00837DDA">
          <w:rPr>
            <w:sz w:val="14"/>
            <w:szCs w:val="14"/>
          </w:rPr>
          <w:delText>Reaching for known unknowns: Rapid reach decisions accurately reflect the future state of dynamic probabilistic information</w:delText>
        </w:r>
        <w:r w:rsidDel="00837DDA">
          <w:delText>@@)</w:delText>
        </w:r>
      </w:del>
      <w:r>
        <w:t xml:space="preserve">, faster velocities and most importantly </w:t>
      </w:r>
      <w:del w:id="747" w:author="Chen Heller" w:date="2022-06-29T11:31:00Z">
        <w:r w:rsidDel="00043A33">
          <w:delText xml:space="preserve">to </w:delText>
        </w:r>
      </w:del>
      <w:r>
        <w:t>respond</w:t>
      </w:r>
      <w:ins w:id="748" w:author="Chen Heller" w:date="2022-06-29T11:31:00Z">
        <w:r w:rsidR="00043A33">
          <w:t>s</w:t>
        </w:r>
      </w:ins>
      <w:r>
        <w:t xml:space="preserve"> faster to changes of mind</w:t>
      </w:r>
      <w:del w:id="749" w:author="Chen Heller" w:date="2022-06-29T11:32:00Z">
        <w:r w:rsidDel="000B5F56">
          <w:delText>,</w:delText>
        </w:r>
      </w:del>
      <w:ins w:id="750" w:author="Chen Heller" w:date="2022-06-29T11:32:00Z">
        <w:r w:rsidR="00D06152">
          <w:t xml:space="preserve"> [</w:t>
        </w:r>
        <w:commentRangeStart w:id="751"/>
        <w:r w:rsidR="00D06152">
          <w:t>ref</w:t>
        </w:r>
      </w:ins>
      <w:commentRangeEnd w:id="751"/>
      <w:ins w:id="752" w:author="Chen Heller" w:date="2022-06-29T11:33:00Z">
        <w:r w:rsidR="00293C44">
          <w:rPr>
            <w:rStyle w:val="CommentReference"/>
          </w:rPr>
          <w:commentReference w:id="751"/>
        </w:r>
      </w:ins>
      <w:ins w:id="753" w:author="Chen Heller" w:date="2022-06-29T11:32:00Z">
        <w:r w:rsidR="00D06152">
          <w:t>]</w:t>
        </w:r>
        <w:r w:rsidR="000B5F56">
          <w:t xml:space="preserve">. These properties </w:t>
        </w:r>
      </w:ins>
      <w:del w:id="754" w:author="Chen Heller" w:date="2022-06-29T11:32:00Z">
        <w:r w:rsidDel="000B5F56">
          <w:delText xml:space="preserve"> which </w:delText>
        </w:r>
      </w:del>
      <w:r>
        <w:t>make</w:t>
      </w:r>
      <w:del w:id="755" w:author="Chen Heller" w:date="2022-06-29T11:32:00Z">
        <w:r w:rsidDel="000B5F56">
          <w:delText>s</w:delText>
        </w:r>
      </w:del>
      <w:r>
        <w:t xml:space="preserve"> it optimal for detecting fast and short</w:t>
      </w:r>
      <w:ins w:id="756" w:author="Chen Heller" w:date="2022-06-29T11:33:00Z">
        <w:r w:rsidR="00293C44">
          <w:t>-</w:t>
        </w:r>
      </w:ins>
      <w:del w:id="757" w:author="Chen Heller" w:date="2022-06-29T11:33:00Z">
        <w:r w:rsidDel="00293C44">
          <w:delText xml:space="preserve"> </w:delText>
        </w:r>
      </w:del>
      <w:r>
        <w:t xml:space="preserve">lasting processes such as unconscious priming effects. </w:t>
      </w:r>
    </w:p>
    <w:p w14:paraId="597877D6" w14:textId="3B68594B" w:rsidR="002C1CE0" w:rsidRDefault="00011E44" w:rsidP="008673AD">
      <w:pPr>
        <w:pStyle w:val="NoSpacing"/>
        <w:bidi w:val="0"/>
        <w:rPr>
          <w:rtl/>
        </w:rPr>
      </w:pPr>
      <w:ins w:id="758" w:author="Chen Heller" w:date="2022-06-29T11:38:00Z">
        <w:r>
          <w:t xml:space="preserve">Lastly, since reaching movements are more intuitive than using a mouse they </w:t>
        </w:r>
      </w:ins>
      <w:ins w:id="759" w:author="Chen Heller" w:date="2022-06-29T11:39:00Z">
        <w:r w:rsidR="003B76FA">
          <w:t xml:space="preserve">are </w:t>
        </w:r>
        <w:r>
          <w:t>also less effortful</w:t>
        </w:r>
        <w:r w:rsidR="003B76FA">
          <w:t xml:space="preserve"> and can thus be considered more likely to express </w:t>
        </w:r>
      </w:ins>
      <w:ins w:id="760" w:author="Chen Heller" w:date="2022-06-29T11:41:00Z">
        <w:r w:rsidR="00AB245E">
          <w:t>fluctuations in the decision [</w:t>
        </w:r>
        <w:commentRangeStart w:id="761"/>
        <w:r w:rsidR="00AB245E">
          <w:t>ref</w:t>
        </w:r>
      </w:ins>
      <w:commentRangeEnd w:id="761"/>
      <w:ins w:id="762" w:author="Chen Heller" w:date="2022-06-29T11:42:00Z">
        <w:r w:rsidR="001413AA">
          <w:rPr>
            <w:rStyle w:val="CommentReference"/>
          </w:rPr>
          <w:commentReference w:id="761"/>
        </w:r>
      </w:ins>
      <w:ins w:id="763" w:author="Chen Heller" w:date="2022-06-29T11:41:00Z">
        <w:r w:rsidR="00AB245E">
          <w:t>].</w:t>
        </w:r>
      </w:ins>
      <w:del w:id="764" w:author="Chen Heller" w:date="2022-06-29T11:40:00Z">
        <w:r w:rsidR="002C1CE0" w:rsidDel="003B76FA">
          <w:delText xml:space="preserve">Even more importantly, it has been shown that changes of mind are less likely to occur when a motor demand of a task is higher (@@ Read this @@ </w:delText>
        </w:r>
        <w:r w:rsidR="002C1CE0" w:rsidRPr="00F93571" w:rsidDel="003B76FA">
          <w:rPr>
            <w:sz w:val="12"/>
            <w:szCs w:val="12"/>
          </w:rPr>
          <w:delText>Moher and Song 2019</w:delText>
        </w:r>
        <w:r w:rsidR="002C1CE0" w:rsidRPr="00F93571" w:rsidDel="003B76FA">
          <w:rPr>
            <w:sz w:val="12"/>
            <w:szCs w:val="12"/>
          </w:rPr>
          <w:sym w:font="Wingdings" w:char="F0E0"/>
        </w:r>
        <w:r w:rsidR="002C1CE0" w:rsidDel="003B76FA">
          <w:rPr>
            <w:sz w:val="12"/>
            <w:szCs w:val="12"/>
          </w:rPr>
          <w:delText xml:space="preserve"> </w:delText>
        </w:r>
        <w:r w:rsidR="002C1CE0" w:rsidRPr="009049B2" w:rsidDel="003B76FA">
          <w:rPr>
            <w:sz w:val="12"/>
            <w:szCs w:val="12"/>
          </w:rPr>
          <w:delText>Burk, Ingram, Franklin, Shadlen, &amp;Wolpert, 2014; Moher&amp;Song, 2014</w:delText>
        </w:r>
        <w:r w:rsidR="002C1CE0" w:rsidDel="003B76FA">
          <w:delText>), this means incongruent effects might occur less frequently.</w:delText>
        </w:r>
      </w:del>
    </w:p>
    <w:p w14:paraId="21EFF64F" w14:textId="77777777" w:rsidR="00976673" w:rsidRDefault="00976673" w:rsidP="00976673">
      <w:pPr>
        <w:pStyle w:val="Heading4"/>
        <w:bidi w:val="0"/>
      </w:pPr>
      <w:r>
        <w:t>Current Research</w:t>
      </w:r>
    </w:p>
    <w:p w14:paraId="1B63E398" w14:textId="316FA42D" w:rsidR="00586A32" w:rsidRDefault="00B0131F" w:rsidP="00187EC9">
      <w:pPr>
        <w:pStyle w:val="NoSpacing"/>
        <w:bidi w:val="0"/>
        <w:rPr>
          <w:ins w:id="765" w:author="Chen Heller" w:date="2022-06-29T12:27:00Z"/>
          <w:b/>
          <w:bCs/>
        </w:rPr>
      </w:pPr>
      <w:ins w:id="766" w:author="Chen Heller" w:date="2022-06-29T12:22:00Z">
        <w:r w:rsidRPr="00B0131F">
          <w:rPr>
            <w:rPrChange w:id="767" w:author="Chen Heller" w:date="2022-06-29T12:22:00Z">
              <w:rPr>
                <w:b/>
                <w:bCs/>
              </w:rPr>
            </w:rPrChange>
          </w:rPr>
          <w:t xml:space="preserve">The current </w:t>
        </w:r>
        <w:r>
          <w:t xml:space="preserve">study </w:t>
        </w:r>
      </w:ins>
      <w:ins w:id="768" w:author="Chen Heller" w:date="2022-06-29T12:23:00Z">
        <w:r>
          <w:t xml:space="preserve">examined the use of motion tracking as a performance measure and asked if it is superior to the commonly used keyboard </w:t>
        </w:r>
        <w:r w:rsidR="00104F28">
          <w:t>response and response time measure.</w:t>
        </w:r>
      </w:ins>
      <w:ins w:id="769" w:author="Chen Heller" w:date="2022-06-29T12:25:00Z">
        <w:r w:rsidR="00A00143">
          <w:t xml:space="preserve"> Rigorous awareness measures were applied </w:t>
        </w:r>
      </w:ins>
      <w:ins w:id="770" w:author="Chen Heller" w:date="2022-06-29T12:26:00Z">
        <w:r w:rsidR="0078197A">
          <w:t xml:space="preserve">to ensure residual awareness isn't mistaken for UC processing and the intuitive reaching response </w:t>
        </w:r>
        <w:r w:rsidR="00CA4A59">
          <w:t xml:space="preserve">was used to </w:t>
        </w:r>
      </w:ins>
      <w:ins w:id="771" w:author="Chen Heller" w:date="2022-06-29T12:27:00Z">
        <w:r w:rsidR="00661E71">
          <w:t xml:space="preserve">promote </w:t>
        </w:r>
        <w:r w:rsidR="00CA4A59">
          <w:t>the expression of UC effects.</w:t>
        </w:r>
        <w:r w:rsidR="00586A32">
          <w:t xml:space="preserve"> </w:t>
        </w:r>
      </w:ins>
      <w:ins w:id="772" w:author="Chen Heller" w:date="2022-06-29T12:28:00Z">
        <w:r w:rsidR="00586A32">
          <w:t xml:space="preserve">Three exploratory studies were used to </w:t>
        </w:r>
      </w:ins>
      <w:ins w:id="773" w:author="Chen Heller" w:date="2022-06-29T12:30:00Z">
        <w:r w:rsidR="006B1AD7">
          <w:t xml:space="preserve">assess </w:t>
        </w:r>
      </w:ins>
      <w:ins w:id="774" w:author="Chen Heller" w:date="2022-06-29T12:28:00Z">
        <w:r w:rsidR="00586A32">
          <w:t>the optimal conditions fo</w:t>
        </w:r>
        <w:r w:rsidR="00470337">
          <w:t>r discover</w:t>
        </w:r>
      </w:ins>
      <w:ins w:id="775" w:author="Chen Heller" w:date="2022-06-29T12:40:00Z">
        <w:r w:rsidR="00D455AD">
          <w:t>ing a</w:t>
        </w:r>
      </w:ins>
      <w:ins w:id="776" w:author="Chen Heller" w:date="2022-06-29T12:28:00Z">
        <w:r w:rsidR="00470337">
          <w:t xml:space="preserve"> UC effect </w:t>
        </w:r>
      </w:ins>
      <w:ins w:id="777" w:author="Chen Heller" w:date="2022-06-29T12:40:00Z">
        <w:r w:rsidR="00D455AD">
          <w:t xml:space="preserve">when using reaching responses. A </w:t>
        </w:r>
      </w:ins>
      <w:ins w:id="778" w:author="Chen Heller" w:date="2022-06-29T12:34:00Z">
        <w:r w:rsidR="00CB7531">
          <w:t>four</w:t>
        </w:r>
      </w:ins>
      <w:ins w:id="779" w:author="Chen Heller" w:date="2022-06-29T12:35:00Z">
        <w:r w:rsidR="00CB7531">
          <w:t xml:space="preserve">th </w:t>
        </w:r>
      </w:ins>
      <w:ins w:id="780" w:author="Chen Heller" w:date="2022-06-29T12:29:00Z">
        <w:r w:rsidR="00470337">
          <w:t xml:space="preserve">confirmatory study </w:t>
        </w:r>
      </w:ins>
      <w:ins w:id="781" w:author="Chen Heller" w:date="2022-06-29T12:41:00Z">
        <w:r w:rsidR="00EC1EE6">
          <w:t xml:space="preserve">compared between </w:t>
        </w:r>
        <w:r w:rsidR="00D455AD">
          <w:t xml:space="preserve">motion tracking and keyboard response </w:t>
        </w:r>
      </w:ins>
      <w:ins w:id="782" w:author="Chen Heller" w:date="2022-06-29T12:44:00Z">
        <w:r w:rsidR="00A661C8">
          <w:t xml:space="preserve">with the aim of </w:t>
        </w:r>
      </w:ins>
      <w:ins w:id="783" w:author="Chen Heller" w:date="2022-06-29T12:42:00Z">
        <w:r w:rsidR="00DA5694">
          <w:t>show</w:t>
        </w:r>
      </w:ins>
      <w:ins w:id="784" w:author="Chen Heller" w:date="2022-06-29T12:44:00Z">
        <w:r w:rsidR="00A661C8">
          <w:t>ing</w:t>
        </w:r>
      </w:ins>
      <w:ins w:id="785" w:author="Chen Heller" w:date="2022-06-29T12:42:00Z">
        <w:r w:rsidR="00DA5694">
          <w:t xml:space="preserve"> an a</w:t>
        </w:r>
      </w:ins>
      <w:ins w:id="786" w:author="Chen Heller" w:date="2022-06-29T12:43:00Z">
        <w:r w:rsidR="00DA5694">
          <w:t xml:space="preserve">dvantage for one </w:t>
        </w:r>
      </w:ins>
      <w:ins w:id="787" w:author="Chen Heller" w:date="2022-06-29T12:44:00Z">
        <w:r w:rsidR="00A661C8">
          <w:t xml:space="preserve">measure </w:t>
        </w:r>
      </w:ins>
      <w:ins w:id="788" w:author="Chen Heller" w:date="2022-06-29T12:43:00Z">
        <w:r w:rsidR="00DA5694">
          <w:t>over the other</w:t>
        </w:r>
      </w:ins>
      <w:ins w:id="789" w:author="Chen Heller" w:date="2022-06-29T12:29:00Z">
        <w:r w:rsidR="00470337">
          <w:t xml:space="preserve">. </w:t>
        </w:r>
      </w:ins>
      <w:ins w:id="790" w:author="Chen Heller" w:date="2022-06-29T12:35:00Z">
        <w:r w:rsidR="00AA2BC2">
          <w:t xml:space="preserve">All </w:t>
        </w:r>
      </w:ins>
      <w:ins w:id="791" w:author="Chen Heller" w:date="2022-06-29T12:44:00Z">
        <w:r w:rsidR="00955DE5">
          <w:t xml:space="preserve">four </w:t>
        </w:r>
      </w:ins>
      <w:ins w:id="792" w:author="Chen Heller" w:date="2022-06-29T12:35:00Z">
        <w:r w:rsidR="00AA2BC2">
          <w:t xml:space="preserve">studies </w:t>
        </w:r>
      </w:ins>
      <w:ins w:id="793" w:author="Chen Heller" w:date="2022-06-29T12:36:00Z">
        <w:r w:rsidR="00AA2BC2">
          <w:t xml:space="preserve">used a priming paradigm inspired by </w:t>
        </w:r>
        <w:proofErr w:type="spellStart"/>
        <w:r w:rsidR="00AA2BC2">
          <w:t>Deheane</w:t>
        </w:r>
        <w:proofErr w:type="spellEnd"/>
        <w:r w:rsidR="00AA2BC2">
          <w:t xml:space="preserve"> [ref]</w:t>
        </w:r>
        <w:r w:rsidR="002D16B3">
          <w:t xml:space="preserve"> in which </w:t>
        </w:r>
      </w:ins>
      <w:ins w:id="794" w:author="Chen Heller" w:date="2022-06-29T12:38:00Z">
        <w:r w:rsidR="00187EC9">
          <w:t xml:space="preserve">subjects </w:t>
        </w:r>
      </w:ins>
      <w:ins w:id="795" w:author="Chen Heller" w:date="2022-06-29T12:56:00Z">
        <w:r w:rsidR="0007317A">
          <w:t>were presente</w:t>
        </w:r>
      </w:ins>
      <w:ins w:id="796" w:author="Chen Heller" w:date="2022-06-29T12:57:00Z">
        <w:r w:rsidR="0007317A">
          <w:t>d with a masked prime, followed by a visible target, on which they performed a semantic judgment – does it describe a natural or artificial item.</w:t>
        </w:r>
      </w:ins>
      <w:ins w:id="797" w:author="Chen Heller" w:date="2022-06-29T12:58:00Z">
        <w:r w:rsidR="0007317A">
          <w:t xml:space="preserve"> </w:t>
        </w:r>
      </w:ins>
      <w:ins w:id="798" w:author="Chen Heller" w:date="2022-06-29T12:50:00Z">
        <w:r w:rsidR="003D0F3C">
          <w:t xml:space="preserve">The first experiment </w:t>
        </w:r>
      </w:ins>
      <w:ins w:id="799" w:author="Chen Heller" w:date="2022-06-29T13:03:00Z">
        <w:r w:rsidR="0089502C">
          <w:t xml:space="preserve">used </w:t>
        </w:r>
      </w:ins>
      <w:ins w:id="800" w:author="Chen Heller" w:date="2022-06-29T13:09:00Z">
        <w:r w:rsidR="005424AB">
          <w:t xml:space="preserve">a </w:t>
        </w:r>
      </w:ins>
      <w:ins w:id="801" w:author="Chen Heller" w:date="2022-06-29T12:50:00Z">
        <w:r w:rsidR="003D0F3C">
          <w:t xml:space="preserve">rather long RT </w:t>
        </w:r>
      </w:ins>
      <w:ins w:id="802" w:author="Chen Heller" w:date="2022-06-29T13:03:00Z">
        <w:r w:rsidR="0089502C">
          <w:t xml:space="preserve">restriction </w:t>
        </w:r>
      </w:ins>
      <w:ins w:id="803" w:author="Chen Heller" w:date="2022-06-29T12:50:00Z">
        <w:r w:rsidR="003D0F3C">
          <w:t xml:space="preserve">which </w:t>
        </w:r>
      </w:ins>
      <w:ins w:id="804" w:author="Chen Heller" w:date="2022-06-29T13:05:00Z">
        <w:r w:rsidR="00456125">
          <w:t xml:space="preserve">was later reduced and </w:t>
        </w:r>
      </w:ins>
      <w:ins w:id="805" w:author="Chen Heller" w:date="2022-06-29T13:08:00Z">
        <w:r w:rsidR="007945F7">
          <w:t>divided</w:t>
        </w:r>
      </w:ins>
      <w:ins w:id="806" w:author="Chen Heller" w:date="2022-06-29T13:05:00Z">
        <w:r w:rsidR="00456125">
          <w:t xml:space="preserve"> </w:t>
        </w:r>
      </w:ins>
      <w:ins w:id="807" w:author="Chen Heller" w:date="2022-06-29T13:06:00Z">
        <w:r w:rsidR="00456125">
          <w:t xml:space="preserve">to onset time and movement duration in the second experiment. In addition, the second experiment also </w:t>
        </w:r>
        <w:r w:rsidR="004C4275">
          <w:t>introduced a</w:t>
        </w:r>
      </w:ins>
      <w:ins w:id="808" w:author="Chen Heller" w:date="2022-06-29T13:07:00Z">
        <w:r w:rsidR="004C4275">
          <w:t>nother training block to improve response speed.</w:t>
        </w:r>
      </w:ins>
      <w:ins w:id="809" w:author="Chen Heller" w:date="2022-06-29T12:51:00Z">
        <w:r w:rsidR="003D0F3C">
          <w:t xml:space="preserve"> </w:t>
        </w:r>
      </w:ins>
      <w:ins w:id="810" w:author="Chen Heller" w:date="2022-06-29T12:50:00Z">
        <w:r w:rsidR="003D0F3C">
          <w:t xml:space="preserve">The third experiment </w:t>
        </w:r>
      </w:ins>
      <w:ins w:id="811" w:author="Chen Heller" w:date="2022-06-29T12:52:00Z">
        <w:r w:rsidR="00990A3A">
          <w:t xml:space="preserve">incorporated a </w:t>
        </w:r>
      </w:ins>
      <w:ins w:id="812" w:author="Chen Heller" w:date="2022-06-29T13:09:00Z">
        <w:r w:rsidR="005424AB">
          <w:t xml:space="preserve">whole </w:t>
        </w:r>
      </w:ins>
      <w:ins w:id="813" w:author="Chen Heller" w:date="2022-06-29T13:21:00Z">
        <w:r w:rsidR="00B53DED">
          <w:t xml:space="preserve">separate </w:t>
        </w:r>
      </w:ins>
      <w:ins w:id="814" w:author="Chen Heller" w:date="2022-06-29T12:52:00Z">
        <w:r w:rsidR="00990A3A">
          <w:t xml:space="preserve">training day </w:t>
        </w:r>
      </w:ins>
      <w:ins w:id="815" w:author="Chen Heller" w:date="2022-06-29T13:09:00Z">
        <w:r w:rsidR="005424AB">
          <w:t xml:space="preserve">to achieve the same </w:t>
        </w:r>
        <w:proofErr w:type="gramStart"/>
        <w:r w:rsidR="005424AB">
          <w:t>goal</w:t>
        </w:r>
      </w:ins>
      <w:ins w:id="816" w:author="Chen Heller" w:date="2022-06-29T12:53:00Z">
        <w:r w:rsidR="00990A3A">
          <w:t>, but</w:t>
        </w:r>
        <w:proofErr w:type="gramEnd"/>
        <w:r w:rsidR="00990A3A">
          <w:t xml:space="preserve"> was then </w:t>
        </w:r>
      </w:ins>
      <w:ins w:id="817" w:author="Chen Heller" w:date="2022-06-29T13:09:00Z">
        <w:r w:rsidR="005424AB">
          <w:t>discarded</w:t>
        </w:r>
      </w:ins>
      <w:ins w:id="818" w:author="Chen Heller" w:date="2022-06-29T12:53:00Z">
        <w:r w:rsidR="00990A3A">
          <w:t xml:space="preserve"> in fourth experiment as it </w:t>
        </w:r>
      </w:ins>
      <w:ins w:id="819" w:author="Chen Heller" w:date="2022-06-29T12:54:00Z">
        <w:r w:rsidR="007C36AA">
          <w:t xml:space="preserve">caused </w:t>
        </w:r>
      </w:ins>
      <w:ins w:id="820" w:author="Chen Heller" w:date="2022-06-29T12:55:00Z">
        <w:r w:rsidR="00724744">
          <w:t>an "over training" effect.</w:t>
        </w:r>
      </w:ins>
      <w:ins w:id="821" w:author="Chen Heller" w:date="2022-06-29T13:32:00Z">
        <w:r w:rsidR="00342ECB">
          <w:t xml:space="preserve"> Since we hypothesize motion tracking is more sensitive to cognitive conflicts </w:t>
        </w:r>
      </w:ins>
      <w:ins w:id="822" w:author="Chen Heller" w:date="2022-06-29T13:33:00Z">
        <w:r w:rsidR="00342ECB">
          <w:t xml:space="preserve">than keyboard response, we expect to see a larger congruency effect </w:t>
        </w:r>
        <w:r w:rsidR="000E4192">
          <w:t>in the motion tracking task than the keyboard task of the fourth experiment.</w:t>
        </w:r>
      </w:ins>
    </w:p>
    <w:p w14:paraId="0DC8F6A4" w14:textId="71245F2B" w:rsidR="00976673" w:rsidDel="00B0131F" w:rsidRDefault="00976673" w:rsidP="00586A32">
      <w:pPr>
        <w:pStyle w:val="NoSpacing"/>
        <w:bidi w:val="0"/>
        <w:rPr>
          <w:del w:id="823" w:author="Chen Heller" w:date="2022-06-29T12:22:00Z"/>
        </w:rPr>
      </w:pPr>
      <w:del w:id="824" w:author="Chen Heller" w:date="2022-06-29T12:22:00Z">
        <w:r w:rsidRPr="00301D8C" w:rsidDel="00B0131F">
          <w:rPr>
            <w:b/>
            <w:bCs/>
          </w:rPr>
          <w:delText>General idea of paragraph:</w:delText>
        </w:r>
        <w:r w:rsidDel="00B0131F">
          <w:delText xml:space="preserve"> Will deal with the the false null findings, trying to improve the sensitivity of measures.</w:delText>
        </w:r>
      </w:del>
    </w:p>
    <w:p w14:paraId="05589DF2" w14:textId="1EF260E5" w:rsidR="00EE0BFD" w:rsidRDefault="00976673" w:rsidP="00EE0BFD">
      <w:pPr>
        <w:pStyle w:val="NoSpacing"/>
        <w:bidi w:val="0"/>
        <w:rPr>
          <w:ins w:id="825" w:author="Chen Heller" w:date="2022-06-26T11:15:00Z"/>
        </w:rPr>
      </w:pPr>
      <w:del w:id="826" w:author="Chen Heller" w:date="2022-06-29T12:22:00Z">
        <w:r w:rsidDel="00B0131F">
          <w:delText>RT vs. motion tracking.</w:delText>
        </w:r>
      </w:del>
    </w:p>
    <w:p w14:paraId="6CDD85C6" w14:textId="30B439D1" w:rsidR="00ED60E1" w:rsidRDefault="00ED60E1">
      <w:pPr>
        <w:pStyle w:val="Heading3"/>
        <w:bidi w:val="0"/>
        <w:rPr>
          <w:ins w:id="827" w:author="Chen Heller" w:date="2022-06-29T15:24:00Z"/>
        </w:rPr>
        <w:pPrChange w:id="828" w:author="Chen Heller" w:date="2022-06-29T15:24:00Z">
          <w:pPr>
            <w:pStyle w:val="Heading4"/>
            <w:bidi w:val="0"/>
          </w:pPr>
        </w:pPrChange>
      </w:pPr>
      <w:ins w:id="829" w:author="Chen Heller" w:date="2022-06-27T13:13:00Z">
        <w:r>
          <w:lastRenderedPageBreak/>
          <w:t>Exp 1</w:t>
        </w:r>
      </w:ins>
    </w:p>
    <w:p w14:paraId="0D1ADB73" w14:textId="0498850D" w:rsidR="002057FC" w:rsidRDefault="002057FC" w:rsidP="002057FC">
      <w:pPr>
        <w:pStyle w:val="Heading4"/>
        <w:bidi w:val="0"/>
        <w:rPr>
          <w:ins w:id="830" w:author="Chen Heller" w:date="2022-06-29T15:52:00Z"/>
        </w:rPr>
      </w:pPr>
      <w:ins w:id="831" w:author="Chen Heller" w:date="2022-06-29T15:24:00Z">
        <w:r>
          <w:t>Participants</w:t>
        </w:r>
      </w:ins>
    </w:p>
    <w:p w14:paraId="6A35019C" w14:textId="71E63FF1" w:rsidR="00422E34" w:rsidRPr="00422E34" w:rsidRDefault="00853F45">
      <w:pPr>
        <w:pStyle w:val="NoSpacing"/>
        <w:bidi w:val="0"/>
        <w:rPr>
          <w:ins w:id="832" w:author="Chen Heller" w:date="2022-06-29T15:24:00Z"/>
        </w:rPr>
        <w:pPrChange w:id="833" w:author="Chen Heller" w:date="2022-06-29T15:56:00Z">
          <w:pPr>
            <w:pStyle w:val="Heading5"/>
            <w:bidi w:val="0"/>
          </w:pPr>
        </w:pPrChange>
      </w:pPr>
      <w:ins w:id="834" w:author="Chen Heller" w:date="2022-06-29T15:55:00Z">
        <w:r>
          <w:t>Ten</w:t>
        </w:r>
      </w:ins>
      <w:ins w:id="835" w:author="Chen Heller" w:date="2022-06-29T15:53:00Z">
        <w:r w:rsidR="00A95371">
          <w:t xml:space="preserve"> participants </w:t>
        </w:r>
      </w:ins>
      <w:ins w:id="836" w:author="Chen Heller" w:date="2022-06-29T15:54:00Z">
        <w:r>
          <w:t>between the ages of</w:t>
        </w:r>
        <w:r w:rsidR="00A95371">
          <w:t xml:space="preserve"> </w:t>
        </w:r>
        <w:r>
          <w:t>eighteen and thirty</w:t>
        </w:r>
      </w:ins>
      <w:ins w:id="837" w:author="Chen Heller" w:date="2022-06-29T15:56:00Z">
        <w:r w:rsidR="00B1507B">
          <w:t>-</w:t>
        </w:r>
      </w:ins>
      <w:ins w:id="838" w:author="Chen Heller" w:date="2022-06-29T15:54:00Z">
        <w:r>
          <w:t xml:space="preserve">five </w:t>
        </w:r>
      </w:ins>
      <w:ins w:id="839" w:author="Chen Heller" w:date="2022-06-29T15:53:00Z">
        <w:r w:rsidR="00A95371">
          <w:t xml:space="preserve">were recruited </w:t>
        </w:r>
      </w:ins>
      <w:ins w:id="840" w:author="Chen Heller" w:date="2022-06-29T15:54:00Z">
        <w:r w:rsidR="00A95371">
          <w:t xml:space="preserve">for the study. </w:t>
        </w:r>
      </w:ins>
      <w:ins w:id="841" w:author="Chen Heller" w:date="2022-06-29T15:52:00Z">
        <w:r w:rsidR="00422E34" w:rsidRPr="00422E34">
          <w:t xml:space="preserve">All participants </w:t>
        </w:r>
      </w:ins>
      <w:ins w:id="842" w:author="Chen Heller" w:date="2022-06-29T15:55:00Z">
        <w:r>
          <w:t xml:space="preserve">were </w:t>
        </w:r>
      </w:ins>
      <w:ins w:id="843" w:author="Chen Heller" w:date="2022-06-29T15:52:00Z">
        <w:r w:rsidR="00422E34" w:rsidRPr="00422E34">
          <w:t xml:space="preserve">right-handed, native Hebrew speakers who aren't color blind and have normal vision or corrected-to-normal vision. Only participants declaring that they have no neurological, attentional, or mental disorders, and are not taking psychiatric medicines, </w:t>
        </w:r>
      </w:ins>
      <w:ins w:id="844" w:author="Chen Heller" w:date="2022-06-29T15:55:00Z">
        <w:r w:rsidR="00B1507B">
          <w:t xml:space="preserve">were </w:t>
        </w:r>
      </w:ins>
      <w:ins w:id="845" w:author="Chen Heller" w:date="2022-06-29T15:52:00Z">
        <w:r w:rsidR="00422E34" w:rsidRPr="00422E34">
          <w:t xml:space="preserve">included. Data </w:t>
        </w:r>
      </w:ins>
      <w:ins w:id="846" w:author="Chen Heller" w:date="2022-06-29T15:55:00Z">
        <w:r w:rsidR="00B1507B">
          <w:t xml:space="preserve">was </w:t>
        </w:r>
      </w:ins>
      <w:ins w:id="847" w:author="Chen Heller" w:date="2022-06-29T15:52:00Z">
        <w:r w:rsidR="00422E34" w:rsidRPr="00422E34">
          <w:t xml:space="preserve">collected at Prof. </w:t>
        </w:r>
        <w:proofErr w:type="spellStart"/>
        <w:r w:rsidR="00422E34" w:rsidRPr="00422E34">
          <w:t>Liad</w:t>
        </w:r>
        <w:proofErr w:type="spellEnd"/>
        <w:r w:rsidR="00422E34" w:rsidRPr="00422E34">
          <w:t xml:space="preserve"> </w:t>
        </w:r>
        <w:proofErr w:type="spellStart"/>
        <w:r w:rsidR="00422E34" w:rsidRPr="00422E34">
          <w:t>Mudrik's</w:t>
        </w:r>
        <w:proofErr w:type="spellEnd"/>
        <w:r w:rsidR="00422E34" w:rsidRPr="00422E34">
          <w:t xml:space="preserve"> lab for high level cognition in Tel-Aviv University</w:t>
        </w:r>
      </w:ins>
      <w:ins w:id="848" w:author="Chen Heller" w:date="2022-06-29T15:56:00Z">
        <w:r w:rsidR="00B1507B">
          <w:t xml:space="preserve"> </w:t>
        </w:r>
      </w:ins>
      <w:ins w:id="849" w:author="Chen Heller" w:date="2022-06-29T15:52:00Z">
        <w:r w:rsidR="00422E34" w:rsidRPr="00422E34">
          <w:t xml:space="preserve">in a 90 </w:t>
        </w:r>
        <w:proofErr w:type="gramStart"/>
        <w:r w:rsidR="00422E34" w:rsidRPr="00422E34">
          <w:t>minutes</w:t>
        </w:r>
        <w:proofErr w:type="gramEnd"/>
        <w:r w:rsidR="00422E34" w:rsidRPr="00422E34">
          <w:t xml:space="preserve"> session. Participants </w:t>
        </w:r>
      </w:ins>
      <w:ins w:id="850" w:author="Chen Heller" w:date="2022-06-29T15:56:00Z">
        <w:r w:rsidR="00B1507B">
          <w:t xml:space="preserve">were </w:t>
        </w:r>
      </w:ins>
      <w:ins w:id="851" w:author="Chen Heller" w:date="2022-06-29T15:52:00Z">
        <w:r w:rsidR="00422E34" w:rsidRPr="00422E34">
          <w:t>be reimbursed with course credit or cash payment.</w:t>
        </w:r>
      </w:ins>
    </w:p>
    <w:p w14:paraId="2BD90709" w14:textId="527C4B70" w:rsidR="002057FC" w:rsidRDefault="002057FC" w:rsidP="002057FC">
      <w:pPr>
        <w:pStyle w:val="Heading4"/>
        <w:bidi w:val="0"/>
        <w:rPr>
          <w:ins w:id="852" w:author="Chen Heller" w:date="2022-06-29T15:57:00Z"/>
        </w:rPr>
      </w:pPr>
      <w:ins w:id="853" w:author="Chen Heller" w:date="2022-06-29T15:24:00Z">
        <w:r>
          <w:t>Stimuli</w:t>
        </w:r>
      </w:ins>
    </w:p>
    <w:p w14:paraId="3CEDC9CA" w14:textId="1E81CC81" w:rsidR="00647384" w:rsidRDefault="00C3440C" w:rsidP="00C3440C">
      <w:pPr>
        <w:pStyle w:val="NoSpacing"/>
        <w:bidi w:val="0"/>
        <w:rPr>
          <w:ins w:id="854" w:author="Chen Heller" w:date="2022-06-29T18:11:00Z"/>
        </w:rPr>
      </w:pPr>
      <w:ins w:id="855" w:author="Chen Heller" w:date="2022-06-29T17:55:00Z">
        <w:r w:rsidRPr="00C3440C">
          <w:t xml:space="preserve">One hundred 5-letter words </w:t>
        </w:r>
        <w:r>
          <w:t xml:space="preserve">were </w:t>
        </w:r>
        <w:r w:rsidRPr="00C3440C">
          <w:t xml:space="preserve">used as primes and targets. All words </w:t>
        </w:r>
      </w:ins>
      <w:ins w:id="856" w:author="Chen Heller" w:date="2022-06-29T17:56:00Z">
        <w:r>
          <w:t xml:space="preserve">were </w:t>
        </w:r>
      </w:ins>
      <w:ins w:id="857" w:author="Chen Heller" w:date="2022-06-29T17:55:00Z">
        <w:r w:rsidRPr="00C3440C">
          <w:t xml:space="preserve">imageable nouns with a frequency of at least 10 per million </w:t>
        </w:r>
      </w:ins>
      <w:ins w:id="858" w:author="Chen Heller" w:date="2022-06-29T17:56:00Z">
        <w:r>
          <w:t>[</w:t>
        </w:r>
        <w:commentRangeStart w:id="859"/>
        <w:r>
          <w:t>ref</w:t>
        </w:r>
        <w:commentRangeEnd w:id="859"/>
        <w:r w:rsidR="0071391D">
          <w:rPr>
            <w:rStyle w:val="CommentReference"/>
          </w:rPr>
          <w:commentReference w:id="859"/>
        </w:r>
        <w:r>
          <w:t>]</w:t>
        </w:r>
      </w:ins>
      <w:ins w:id="860" w:author="Chen Heller" w:date="2022-06-29T17:55:00Z">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975578">
          <w:fldChar w:fldCharType="separate"/>
        </w:r>
        <w:r w:rsidRPr="00C3440C">
          <w:fldChar w:fldCharType="end"/>
        </w:r>
        <w:r w:rsidRPr="00C3440C">
          <w:t>. One half describe</w:t>
        </w:r>
      </w:ins>
      <w:ins w:id="861" w:author="Chen Heller" w:date="2022-06-29T17:57:00Z">
        <w:r w:rsidR="0071391D">
          <w:t>d</w:t>
        </w:r>
      </w:ins>
      <w:ins w:id="862" w:author="Chen Heller" w:date="2022-06-29T17:55:00Z">
        <w:r w:rsidRPr="00C3440C">
          <w:t xml:space="preserve"> artificial products (e.g., radio, train) and the other natural items (e.g., fruit). Target words </w:t>
        </w:r>
      </w:ins>
      <w:ins w:id="863" w:author="Chen Heller" w:date="2022-06-29T17:57:00Z">
        <w:r w:rsidR="0071391D">
          <w:t xml:space="preserve">were </w:t>
        </w:r>
      </w:ins>
      <w:ins w:id="864" w:author="Chen Heller" w:date="2022-06-29T17:55:00Z">
        <w:r w:rsidRPr="00C3440C">
          <w:t>written in typescript</w:t>
        </w:r>
        <w:r w:rsidRPr="00C3440C">
          <w:rPr>
            <w:rFonts w:hint="cs"/>
            <w:rtl/>
            <w:lang w:bidi="ar-SA"/>
          </w:rPr>
          <w:t xml:space="preserve"> </w:t>
        </w:r>
        <w:r w:rsidRPr="00C3440C">
          <w:t xml:space="preserve">while prime words </w:t>
        </w:r>
      </w:ins>
      <w:ins w:id="865" w:author="Chen Heller" w:date="2022-06-29T17:57:00Z">
        <w:r w:rsidR="0071391D">
          <w:t xml:space="preserve">were </w:t>
        </w:r>
      </w:ins>
      <w:ins w:id="866" w:author="Chen Heller" w:date="2022-06-29T17:55:00Z">
        <w:r w:rsidRPr="00C3440C">
          <w:t xml:space="preserve">written in handwriting font.  Masks </w:t>
        </w:r>
      </w:ins>
      <w:ins w:id="867" w:author="Chen Heller" w:date="2022-06-29T17:57:00Z">
        <w:r w:rsidR="006C5426">
          <w:t xml:space="preserve">were </w:t>
        </w:r>
      </w:ins>
      <w:ins w:id="868" w:author="Chen Heller" w:date="2022-06-29T17:55:00Z">
        <w:r w:rsidRPr="00C3440C">
          <w:t xml:space="preserve">composed of a semi-random combination of squares and diamonds whose line thickness is equal to the word's font size and which covers the central area of the screen where words can appear (approximately </w:t>
        </w:r>
      </w:ins>
      <m:oMath>
        <m:r>
          <w:ins w:id="869" w:author="Chen Heller" w:date="2022-06-29T17:55:00Z">
            <w:rPr>
              <w:rFonts w:ascii="Cambria Math" w:hAnsi="Cambria Math"/>
            </w:rPr>
            <m:t>2.5°× 1°</m:t>
          </w:ins>
        </m:r>
      </m:oMath>
      <w:ins w:id="870" w:author="Chen Heller" w:date="2022-06-29T17:55:00Z">
        <w:r w:rsidRPr="00C3440C">
          <w:t xml:space="preserve">). Forty words </w:t>
        </w:r>
      </w:ins>
      <w:ins w:id="871" w:author="Chen Heller" w:date="2022-06-29T17:57:00Z">
        <w:r w:rsidR="006C5426">
          <w:t xml:space="preserve">were </w:t>
        </w:r>
      </w:ins>
      <w:ins w:id="872" w:author="Chen Heller" w:date="2022-06-29T17:55:00Z">
        <w:r w:rsidRPr="00C3440C">
          <w:t xml:space="preserve">used for the practice blocks and the remaining sixty </w:t>
        </w:r>
      </w:ins>
      <w:ins w:id="873" w:author="Chen Heller" w:date="2022-06-29T17:57:00Z">
        <w:r w:rsidR="006C5426">
          <w:t xml:space="preserve">were </w:t>
        </w:r>
      </w:ins>
      <w:ins w:id="874" w:author="Chen Heller" w:date="2022-06-29T17:55:00Z">
        <w:r w:rsidRPr="00C3440C">
          <w:t>used in the test blocks.</w:t>
        </w:r>
      </w:ins>
    </w:p>
    <w:p w14:paraId="748F4382" w14:textId="69F745DD" w:rsidR="007846C7" w:rsidRDefault="007846C7" w:rsidP="007846C7">
      <w:pPr>
        <w:pStyle w:val="Heading4"/>
        <w:bidi w:val="0"/>
        <w:rPr>
          <w:ins w:id="875" w:author="Chen Heller" w:date="2022-06-29T18:11:00Z"/>
        </w:rPr>
      </w:pPr>
      <w:ins w:id="876" w:author="Chen Heller" w:date="2022-06-29T18:11:00Z">
        <w:r>
          <w:t>Apparatus</w:t>
        </w:r>
      </w:ins>
    </w:p>
    <w:p w14:paraId="7405EC60" w14:textId="08EA5A06" w:rsidR="007846C7" w:rsidRPr="007846C7" w:rsidRDefault="007846C7" w:rsidP="00D47A34">
      <w:pPr>
        <w:pStyle w:val="NoSpacing"/>
        <w:bidi w:val="0"/>
        <w:rPr>
          <w:ins w:id="877" w:author="Chen Heller" w:date="2022-06-29T18:11:00Z"/>
        </w:rPr>
        <w:pPrChange w:id="878" w:author="Chen Heller" w:date="2022-07-04T08:53:00Z">
          <w:pPr>
            <w:pStyle w:val="NoSpacing"/>
          </w:pPr>
        </w:pPrChange>
      </w:pPr>
      <w:ins w:id="879" w:author="Chen Heller" w:date="2022-06-29T18:11:00Z">
        <w:r w:rsidRPr="007846C7">
          <w:t xml:space="preserve">The stimulus </w:t>
        </w:r>
      </w:ins>
      <w:ins w:id="880" w:author="Chen Heller" w:date="2022-07-04T13:57:00Z">
        <w:r w:rsidR="00984883">
          <w:t>was</w:t>
        </w:r>
      </w:ins>
      <w:ins w:id="881" w:author="Chen Heller" w:date="2022-06-29T18:11:00Z">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bookmarkStart w:id="882" w:name="_Hlk103504723"/>
        <w:r w:rsidRPr="007846C7">
          <w:t>9.9.0.14677003</w:t>
        </w:r>
        <w:bookmarkEnd w:id="882"/>
        <w:r w:rsidRPr="007846C7">
          <w:t xml:space="preserve">) </w:t>
        </w:r>
      </w:ins>
      <w:ins w:id="883" w:author="Chen Heller" w:date="2022-06-29T18:15:00Z">
        <w:r w:rsidR="001B1EA8">
          <w:t xml:space="preserve">[ref] </w:t>
        </w:r>
      </w:ins>
      <w:ins w:id="884" w:author="Chen Heller" w:date="2022-06-29T18:11:00Z">
        <w:r w:rsidRPr="007846C7">
          <w:t xml:space="preserve">and </w:t>
        </w:r>
        <w:proofErr w:type="spellStart"/>
        <w:r w:rsidRPr="007846C7">
          <w:t>Psychtoolbox</w:t>
        </w:r>
        <w:proofErr w:type="spellEnd"/>
        <w:r w:rsidRPr="007846C7">
          <w:t xml:space="preserve"> 3.0.18 – Flavor: beta, Corresponds to SVN Revision 12779</w:t>
        </w:r>
      </w:ins>
      <w:ins w:id="885" w:author="Chen Heller" w:date="2022-06-29T18:16:00Z">
        <w:r w:rsidR="000F7554">
          <w:t xml:space="preserve"> [ref]</w:t>
        </w:r>
      </w:ins>
      <w:ins w:id="886" w:author="Chen Heller" w:date="2022-06-29T18:11:00Z">
        <w:r w:rsidRPr="007846C7">
          <w:t xml:space="preserve">. The monitor </w:t>
        </w:r>
      </w:ins>
      <w:ins w:id="887" w:author="Chen Heller" w:date="2022-07-04T13:57:00Z">
        <w:r w:rsidR="00984883">
          <w:t xml:space="preserve">was </w:t>
        </w:r>
      </w:ins>
      <w:ins w:id="888" w:author="Chen Heller" w:date="2022-06-29T18:11:00Z">
        <w:r w:rsidRPr="007846C7">
          <w:t xml:space="preserve">set to full brightness at a resolution of 1920 x 1080 and refresh rate of 100Hz with VPIXX's "Scanning backlight" feature turned on, which synchronizes the stimulus display to the screen's refresh rate. A Perspex cover </w:t>
        </w:r>
      </w:ins>
      <w:ins w:id="889" w:author="Chen Heller" w:date="2022-07-04T13:58:00Z">
        <w:r w:rsidR="00984883">
          <w:t>was</w:t>
        </w:r>
      </w:ins>
      <w:ins w:id="890" w:author="Chen Heller" w:date="2022-06-29T18:11:00Z">
        <w:r w:rsidRPr="007846C7">
          <w:t xml:space="preserve"> placed over the screen to protect it. The cover </w:t>
        </w:r>
      </w:ins>
      <w:ins w:id="891" w:author="Chen Heller" w:date="2022-07-04T13:58:00Z">
        <w:r w:rsidR="00984883">
          <w:t xml:space="preserve">was </w:t>
        </w:r>
      </w:ins>
      <w:ins w:id="892" w:author="Chen Heller" w:date="2022-06-29T18:11:00Z">
        <w:r w:rsidRPr="007846C7">
          <w:t xml:space="preserve">spray painted with a light layer of transparent matte lacquer to avoid reflections. The participants </w:t>
        </w:r>
      </w:ins>
      <w:ins w:id="893" w:author="Chen Heller" w:date="2022-07-04T13:58:00Z">
        <w:r w:rsidR="00984883">
          <w:t xml:space="preserve">sat </w:t>
        </w:r>
      </w:ins>
      <w:ins w:id="894" w:author="Chen Heller" w:date="2022-06-29T18:11:00Z">
        <w:r w:rsidRPr="007846C7">
          <w:t>approximately 60cm away from the screen and place</w:t>
        </w:r>
      </w:ins>
      <w:ins w:id="895" w:author="Chen Heller" w:date="2022-07-04T13:58:00Z">
        <w:r w:rsidR="00984883">
          <w:t>d</w:t>
        </w:r>
      </w:ins>
      <w:ins w:id="896" w:author="Chen Heller" w:date="2022-06-29T18:11:00Z">
        <w:r w:rsidRPr="007846C7">
          <w:t xml:space="preserve"> their index finger on a marked starting point located on the table </w:t>
        </w:r>
      </w:ins>
      <w:ins w:id="897" w:author="Chen Heller" w:date="2022-07-04T08:45:00Z">
        <w:r w:rsidR="00663803">
          <w:t>40</w:t>
        </w:r>
      </w:ins>
      <w:ins w:id="898" w:author="Chen Heller" w:date="2022-06-29T18:11:00Z">
        <w:r w:rsidRPr="007846C7">
          <w:t xml:space="preserve">cm away from the screen, in line with its center. The stimulus </w:t>
        </w:r>
      </w:ins>
      <w:ins w:id="899" w:author="Chen Heller" w:date="2022-07-04T13:59:00Z">
        <w:r w:rsidR="001B6994">
          <w:t xml:space="preserve">was </w:t>
        </w:r>
      </w:ins>
      <w:ins w:id="900" w:author="Chen Heller" w:date="2022-06-29T18:11:00Z">
        <w:r w:rsidRPr="007846C7">
          <w:t xml:space="preserve">displayed 24cm above the table and the classification answers </w:t>
        </w:r>
      </w:ins>
      <w:ins w:id="901" w:author="Chen Heller" w:date="2022-07-04T13:59:00Z">
        <w:r w:rsidR="001B6994">
          <w:t xml:space="preserve">were </w:t>
        </w:r>
      </w:ins>
      <w:ins w:id="902" w:author="Chen Heller" w:date="2022-06-29T18:11:00Z">
        <w:r w:rsidRPr="007846C7">
          <w:t>displayed on each side of it, 20cm apart (</w:t>
        </w:r>
        <w:r w:rsidRPr="007846C7">
          <w:fldChar w:fldCharType="begin"/>
        </w:r>
        <w:r w:rsidRPr="007846C7">
          <w:instrText xml:space="preserve"> REF _Ref106198654 \h </w:instrText>
        </w:r>
      </w:ins>
      <w:ins w:id="903" w:author="Chen Heller" w:date="2022-06-29T18:11:00Z">
        <w:r w:rsidRPr="007846C7">
          <w:fldChar w:fldCharType="separate"/>
        </w:r>
        <w:r w:rsidRPr="007846C7">
          <w:t>Figure 6</w:t>
        </w:r>
        <w:r w:rsidRPr="007846C7">
          <w:fldChar w:fldCharType="end"/>
        </w:r>
        <w:r w:rsidRPr="007846C7">
          <w:t>). Participants w</w:t>
        </w:r>
      </w:ins>
      <w:ins w:id="904" w:author="Chen Heller" w:date="2022-07-04T13:59:00Z">
        <w:r w:rsidR="001B6994">
          <w:t>ore</w:t>
        </w:r>
      </w:ins>
      <w:ins w:id="905" w:author="Chen Heller" w:date="2022-06-29T18:11:00Z">
        <w:r w:rsidRPr="007846C7">
          <w:t xml:space="preserve"> a Velcro ring with a marker at the tip of their index finger. A touch </w:t>
        </w:r>
      </w:ins>
      <w:ins w:id="906" w:author="Chen Heller" w:date="2022-07-04T13:59:00Z">
        <w:r w:rsidR="001B6994">
          <w:t xml:space="preserve">was </w:t>
        </w:r>
      </w:ins>
      <w:ins w:id="907" w:author="Chen Heller" w:date="2022-06-29T18:11:00Z">
        <w:r w:rsidRPr="007846C7">
          <w:t xml:space="preserve">registered when the marker </w:t>
        </w:r>
      </w:ins>
      <w:ins w:id="908" w:author="Chen Heller" w:date="2022-07-04T13:59:00Z">
        <w:r w:rsidR="001B6994">
          <w:t xml:space="preserve">was </w:t>
        </w:r>
      </w:ins>
      <w:ins w:id="909" w:author="Chen Heller" w:date="2022-07-04T08:53:00Z">
        <w:r w:rsidR="00D47A34">
          <w:t>3</w:t>
        </w:r>
      </w:ins>
      <w:ins w:id="910" w:author="Chen Heller" w:date="2022-06-29T18:11:00Z">
        <w:r w:rsidRPr="007846C7">
          <w:t>cm</w:t>
        </w:r>
      </w:ins>
      <w:ins w:id="911" w:author="Chen Heller" w:date="2022-07-04T08:53:00Z">
        <w:r w:rsidR="00D47A34">
          <w:t xml:space="preserve"> </w:t>
        </w:r>
      </w:ins>
      <w:ins w:id="912" w:author="Chen Heller" w:date="2022-06-29T18:11:00Z">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ins>
      <w:ins w:id="913" w:author="Chen Heller" w:date="2022-07-04T13:59:00Z">
        <w:r w:rsidR="001B6994">
          <w:t>ed</w:t>
        </w:r>
      </w:ins>
      <w:ins w:id="914" w:author="Chen Heller" w:date="2022-06-29T18:11:00Z">
        <w:r w:rsidRPr="007846C7">
          <w:t xml:space="preserve"> the marker's location using Motive 2.3.0 software </w:t>
        </w:r>
      </w:ins>
      <w:ins w:id="915" w:author="Chen Heller" w:date="2022-06-29T18:17:00Z">
        <w:r w:rsidR="00E04868">
          <w:t>[ref]</w:t>
        </w:r>
      </w:ins>
      <w:ins w:id="916" w:author="Chen Heller" w:date="2022-06-29T18:11:00Z">
        <w:r w:rsidRPr="007846C7">
          <w:t xml:space="preserve"> at a sampling rate of 120Hz. The coordinates </w:t>
        </w:r>
      </w:ins>
      <w:ins w:id="917" w:author="Chen Heller" w:date="2022-07-04T13:59:00Z">
        <w:r w:rsidR="001B6994">
          <w:t xml:space="preserve">were </w:t>
        </w:r>
      </w:ins>
      <w:ins w:id="918" w:author="Chen Heller" w:date="2022-06-29T18:11:00Z">
        <w:r w:rsidRPr="007846C7">
          <w:t xml:space="preserve">broadcasted online to a </w:t>
        </w:r>
        <w:proofErr w:type="spellStart"/>
        <w:r w:rsidRPr="007846C7">
          <w:t>NatNet</w:t>
        </w:r>
        <w:proofErr w:type="spellEnd"/>
        <w:r w:rsidRPr="007846C7">
          <w:t xml:space="preserve"> client </w:t>
        </w:r>
      </w:ins>
      <w:ins w:id="919" w:author="Chen Heller" w:date="2022-06-29T18:18:00Z">
        <w:r w:rsidR="00E04868">
          <w:t>[ref]</w:t>
        </w:r>
      </w:ins>
      <w:ins w:id="920" w:author="Chen Heller" w:date="2022-06-29T18:11:00Z">
        <w:r w:rsidRPr="007846C7">
          <w:t xml:space="preserve"> and recorded with </w:t>
        </w:r>
        <w:proofErr w:type="spellStart"/>
        <w:r w:rsidRPr="007846C7">
          <w:t>Matlab</w:t>
        </w:r>
        <w:proofErr w:type="spellEnd"/>
        <w:r w:rsidRPr="007846C7">
          <w:t>.</w:t>
        </w:r>
      </w:ins>
    </w:p>
    <w:p w14:paraId="224A07DA" w14:textId="638C5A70" w:rsidR="007846C7" w:rsidRPr="007846C7" w:rsidRDefault="00127BFA">
      <w:pPr>
        <w:pStyle w:val="NoSpacing"/>
        <w:bidi w:val="0"/>
        <w:rPr>
          <w:ins w:id="921" w:author="Chen Heller" w:date="2022-06-29T18:11:00Z"/>
        </w:rPr>
        <w:pPrChange w:id="922" w:author="Chen Heller" w:date="2022-06-29T18:11:00Z">
          <w:pPr>
            <w:pStyle w:val="NoSpacing"/>
          </w:pPr>
        </w:pPrChange>
      </w:pPr>
      <w:ins w:id="923" w:author="Chen Heller" w:date="2022-07-04T14:01:00Z">
        <w:r w:rsidRPr="00127BFA">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4"/>
                      <a:stretch>
                        <a:fillRect/>
                      </a:stretch>
                    </pic:blipFill>
                    <pic:spPr>
                      <a:xfrm>
                        <a:off x="0" y="0"/>
                        <a:ext cx="2508230" cy="2118493"/>
                      </a:xfrm>
                      <a:prstGeom prst="rect">
                        <a:avLst/>
                      </a:prstGeom>
                    </pic:spPr>
                  </pic:pic>
                </a:graphicData>
              </a:graphic>
            </wp:inline>
          </w:drawing>
        </w:r>
      </w:ins>
    </w:p>
    <w:p w14:paraId="4E401CC1" w14:textId="789986CA" w:rsidR="007846C7" w:rsidRPr="007846C7" w:rsidRDefault="007846C7" w:rsidP="007846C7">
      <w:pPr>
        <w:pStyle w:val="NoSpacing"/>
        <w:bidi w:val="0"/>
        <w:rPr>
          <w:ins w:id="924" w:author="Chen Heller" w:date="2022-06-29T16:54:00Z"/>
        </w:rPr>
      </w:pPr>
      <w:bookmarkStart w:id="925" w:name="_Ref106198654"/>
      <w:ins w:id="926" w:author="Chen Heller" w:date="2022-06-29T18:11:00Z">
        <w:r w:rsidRPr="007846C7">
          <w:t xml:space="preserve">Figure </w:t>
        </w:r>
        <w:r w:rsidRPr="007846C7">
          <w:fldChar w:fldCharType="begin"/>
        </w:r>
        <w:r w:rsidRPr="007846C7">
          <w:instrText xml:space="preserve"> SEQ Figure \* ARABIC </w:instrText>
        </w:r>
        <w:r w:rsidRPr="007846C7">
          <w:fldChar w:fldCharType="separate"/>
        </w:r>
        <w:r w:rsidRPr="007846C7">
          <w:t>6</w:t>
        </w:r>
        <w:r w:rsidRPr="007846C7">
          <w:fldChar w:fldCharType="end"/>
        </w:r>
        <w:bookmarkEnd w:id="925"/>
        <w:r w:rsidRPr="007846C7">
          <w:t xml:space="preserve">. Setup. A participant placing his finger on the starting point which is located </w:t>
        </w:r>
      </w:ins>
      <w:ins w:id="927" w:author="Chen Heller" w:date="2022-07-04T14:01:00Z">
        <w:r w:rsidR="00127BFA">
          <w:t>40</w:t>
        </w:r>
      </w:ins>
      <w:ins w:id="928" w:author="Chen Heller" w:date="2022-06-29T18:11:00Z">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ins>
    </w:p>
    <w:p w14:paraId="108D0C20" w14:textId="6315B299" w:rsidR="00566B9F" w:rsidRDefault="00566B9F" w:rsidP="00566B9F">
      <w:pPr>
        <w:pStyle w:val="Heading4"/>
        <w:bidi w:val="0"/>
        <w:rPr>
          <w:ins w:id="929" w:author="Chen Heller" w:date="2022-06-29T17:58:00Z"/>
        </w:rPr>
      </w:pPr>
      <w:ins w:id="930" w:author="Chen Heller" w:date="2022-06-29T15:25:00Z">
        <w:r>
          <w:t>Procedure</w:t>
        </w:r>
      </w:ins>
    </w:p>
    <w:p w14:paraId="006ADC8A" w14:textId="719561D8" w:rsidR="00400416" w:rsidRPr="00400416" w:rsidRDefault="00400416">
      <w:pPr>
        <w:pStyle w:val="NoSpacing"/>
        <w:bidi w:val="0"/>
        <w:rPr>
          <w:ins w:id="931" w:author="Chen Heller" w:date="2022-06-29T17:58:00Z"/>
        </w:rPr>
        <w:pPrChange w:id="932" w:author="Chen Heller" w:date="2022-06-29T17:59:00Z">
          <w:pPr>
            <w:pStyle w:val="NoSpacing"/>
          </w:pPr>
        </w:pPrChange>
      </w:pPr>
      <w:ins w:id="933" w:author="Chen Heller" w:date="2022-06-29T17:58:00Z">
        <w:r w:rsidRPr="00400416">
          <w:t>Each session include</w:t>
        </w:r>
      </w:ins>
      <w:ins w:id="934" w:author="Chen Heller" w:date="2022-07-04T14:02:00Z">
        <w:r w:rsidR="004C19CF">
          <w:t>d</w:t>
        </w:r>
      </w:ins>
      <w:ins w:id="935" w:author="Chen Heller" w:date="2022-06-29T17:58:00Z">
        <w:r w:rsidRPr="00400416">
          <w:t xml:space="preserve"> a practice block and </w:t>
        </w:r>
      </w:ins>
      <w:ins w:id="936" w:author="Chen Heller" w:date="2022-06-29T17:59:00Z">
        <w:r>
          <w:t xml:space="preserve">twelve </w:t>
        </w:r>
      </w:ins>
      <w:ins w:id="937" w:author="Chen Heller" w:date="2022-06-29T17:58:00Z">
        <w:r w:rsidRPr="00400416">
          <w:t xml:space="preserve">test blocks of forty trials each (i.e., 40 practice trials and </w:t>
        </w:r>
      </w:ins>
      <w:ins w:id="938" w:author="Chen Heller" w:date="2022-06-29T17:59:00Z">
        <w:r>
          <w:t xml:space="preserve">480 </w:t>
        </w:r>
      </w:ins>
      <w:ins w:id="939" w:author="Chen Heller" w:date="2022-06-29T17:58:00Z">
        <w:r w:rsidRPr="00400416">
          <w:t xml:space="preserve">test trials). Breaks </w:t>
        </w:r>
      </w:ins>
      <w:ins w:id="940" w:author="Chen Heller" w:date="2022-07-04T14:02:00Z">
        <w:r w:rsidR="004C19CF">
          <w:t xml:space="preserve">were </w:t>
        </w:r>
      </w:ins>
      <w:ins w:id="941" w:author="Chen Heller" w:date="2022-06-29T17:58:00Z">
        <w:r w:rsidRPr="00400416">
          <w:t xml:space="preserve">allowed between blocks. Throughout the experiment, half the trials </w:t>
        </w:r>
      </w:ins>
      <w:ins w:id="942" w:author="Chen Heller" w:date="2022-07-04T14:02:00Z">
        <w:r w:rsidR="004C19CF">
          <w:t xml:space="preserve">were </w:t>
        </w:r>
      </w:ins>
      <w:ins w:id="943" w:author="Chen Heller" w:date="2022-06-29T17:58:00Z">
        <w:r w:rsidRPr="00400416">
          <w:t xml:space="preserve">congruent and half incongruent, and half the targets </w:t>
        </w:r>
      </w:ins>
      <w:ins w:id="944" w:author="Chen Heller" w:date="2022-07-04T14:02:00Z">
        <w:r w:rsidR="004C19CF">
          <w:t xml:space="preserve">were </w:t>
        </w:r>
      </w:ins>
      <w:ins w:id="945" w:author="Chen Heller" w:date="2022-06-29T17:58:00Z">
        <w:r w:rsidRPr="00400416">
          <w:t xml:space="preserve">natural and half artificial. Stimuli order </w:t>
        </w:r>
      </w:ins>
      <w:ins w:id="946" w:author="Chen Heller" w:date="2022-07-04T14:02:00Z">
        <w:r w:rsidR="004C19CF">
          <w:t xml:space="preserve">was </w:t>
        </w:r>
      </w:ins>
      <w:ins w:id="947" w:author="Chen Heller" w:date="2022-06-29T17:58:00Z">
        <w:r w:rsidRPr="00400416">
          <w:t xml:space="preserve">dictated by </w:t>
        </w:r>
      </w:ins>
      <w:ins w:id="948" w:author="Chen Heller" w:date="2022-06-29T18:00:00Z">
        <w:r w:rsidR="002A64E7">
          <w:t xml:space="preserve">a </w:t>
        </w:r>
      </w:ins>
      <w:ins w:id="949" w:author="Chen Heller" w:date="2022-06-29T17:58:00Z">
        <w:r w:rsidRPr="00400416">
          <w:t xml:space="preserve">list that </w:t>
        </w:r>
      </w:ins>
      <w:ins w:id="950" w:author="Chen Heller" w:date="2022-07-04T14:02:00Z">
        <w:r w:rsidR="004C19CF">
          <w:t>was</w:t>
        </w:r>
      </w:ins>
      <w:ins w:id="951" w:author="Chen Heller" w:date="2022-07-04T14:03:00Z">
        <w:r w:rsidR="004C19CF">
          <w:t xml:space="preserve"> </w:t>
        </w:r>
      </w:ins>
      <w:ins w:id="952" w:author="Chen Heller" w:date="2022-06-29T17:58:00Z">
        <w:r w:rsidRPr="00400416">
          <w:t xml:space="preserve">randomly sampled (without replacement) out of </w:t>
        </w:r>
      </w:ins>
      <w:ins w:id="953" w:author="Chen Heller" w:date="2022-06-29T18:00:00Z">
        <w:r w:rsidR="002A64E7">
          <w:t xml:space="preserve">ten </w:t>
        </w:r>
      </w:ins>
      <w:ins w:id="954" w:author="Chen Heller" w:date="2022-06-29T17:58:00Z">
        <w:r w:rsidRPr="00400416">
          <w:t>pre-composed lists of trial condition and stimulus. The practice list</w:t>
        </w:r>
      </w:ins>
      <w:ins w:id="955" w:author="Chen Heller" w:date="2022-06-29T18:01:00Z">
        <w:r w:rsidR="00222164">
          <w:t xml:space="preserve"> </w:t>
        </w:r>
      </w:ins>
      <w:ins w:id="956" w:author="Chen Heller" w:date="2022-07-04T14:03:00Z">
        <w:r w:rsidR="00DE4F36">
          <w:t xml:space="preserve">was </w:t>
        </w:r>
      </w:ins>
      <w:ins w:id="957" w:author="Chen Heller" w:date="2022-06-29T18:01:00Z">
        <w:r w:rsidR="00222164">
          <w:t>identical for a</w:t>
        </w:r>
      </w:ins>
      <w:ins w:id="958" w:author="Chen Heller" w:date="2022-07-04T14:03:00Z">
        <w:r w:rsidR="00DE4F36">
          <w:t>l</w:t>
        </w:r>
      </w:ins>
      <w:ins w:id="959" w:author="Chen Heller" w:date="2022-06-29T18:01:00Z">
        <w:r w:rsidR="00222164">
          <w:t>l participants.</w:t>
        </w:r>
      </w:ins>
      <w:ins w:id="960" w:author="Chen Heller" w:date="2022-06-29T17:58:00Z">
        <w:r w:rsidRPr="00400416">
          <w:t xml:space="preserve"> In each list, the order of words is pseudorandom, with the following constraints: (a) Each word </w:t>
        </w:r>
      </w:ins>
      <w:ins w:id="961" w:author="Chen Heller" w:date="2022-07-04T14:04:00Z">
        <w:r w:rsidR="00DE4F36">
          <w:t>was</w:t>
        </w:r>
      </w:ins>
      <w:ins w:id="962" w:author="Chen Heller" w:date="2022-06-29T17:58:00Z">
        <w:r w:rsidRPr="00400416">
          <w:t xml:space="preserve"> equally frequent as a target at the congruent and incongruent conditions; (b) All words </w:t>
        </w:r>
      </w:ins>
      <w:ins w:id="963" w:author="Chen Heller" w:date="2022-07-04T14:04:00Z">
        <w:r w:rsidR="00CB5253">
          <w:t xml:space="preserve">were </w:t>
        </w:r>
      </w:ins>
      <w:ins w:id="964" w:author="Chen Heller" w:date="2022-06-29T17:58:00Z">
        <w:r w:rsidRPr="00400416">
          <w:t>used as targets the same number of times; (c) A target never repeat</w:t>
        </w:r>
      </w:ins>
      <w:ins w:id="965" w:author="Chen Heller" w:date="2022-07-04T14:04:00Z">
        <w:r w:rsidR="00CB5253">
          <w:t>ed</w:t>
        </w:r>
      </w:ins>
      <w:ins w:id="966" w:author="Chen Heller" w:date="2022-06-29T17:58:00Z">
        <w:r w:rsidRPr="00400416">
          <w:t xml:space="preserve"> in the same block; (d) In the congruent condition the prime </w:t>
        </w:r>
      </w:ins>
      <w:ins w:id="967" w:author="Chen Heller" w:date="2022-07-04T14:04:00Z">
        <w:r w:rsidR="00CB5253">
          <w:t xml:space="preserve">was </w:t>
        </w:r>
      </w:ins>
      <w:ins w:id="968" w:author="Chen Heller" w:date="2022-06-29T17:58:00Z">
        <w:r w:rsidRPr="00400416">
          <w:t xml:space="preserve">identical to the target word; (e) In the incongruent condition, a prime which doesn't share letters in common locations </w:t>
        </w:r>
        <w:r w:rsidRPr="00400416">
          <w:lastRenderedPageBreak/>
          <w:t xml:space="preserve">with the target </w:t>
        </w:r>
      </w:ins>
      <w:ins w:id="969" w:author="Chen Heller" w:date="2022-07-04T14:05:00Z">
        <w:r w:rsidR="00CB5253">
          <w:t xml:space="preserve">was </w:t>
        </w:r>
      </w:ins>
      <w:ins w:id="970" w:author="Chen Heller" w:date="2022-06-29T17:58:00Z">
        <w:r w:rsidRPr="00400416">
          <w:t xml:space="preserve">selected from the alternative category (artificial/natural). For example, in the congruent condition "phone" </w:t>
        </w:r>
      </w:ins>
      <w:ins w:id="971" w:author="Chen Heller" w:date="2022-07-04T14:05:00Z">
        <w:r w:rsidR="00CB5253">
          <w:t xml:space="preserve">could </w:t>
        </w:r>
      </w:ins>
      <w:ins w:id="972" w:author="Chen Heller" w:date="2022-06-29T17:58:00Z">
        <w:r w:rsidRPr="00400416">
          <w:t xml:space="preserve">be preceded by "PHONE", while in the incongruent condition it </w:t>
        </w:r>
      </w:ins>
      <w:ins w:id="973" w:author="Chen Heller" w:date="2022-07-04T14:05:00Z">
        <w:r w:rsidR="00CB5253">
          <w:t xml:space="preserve">could </w:t>
        </w:r>
      </w:ins>
      <w:ins w:id="974" w:author="Chen Heller" w:date="2022-06-29T17:58:00Z">
        <w:r w:rsidRPr="00400416">
          <w:t xml:space="preserve">be preceded by "GRASS". Each prime </w:t>
        </w:r>
      </w:ins>
      <w:ins w:id="975" w:author="Chen Heller" w:date="2022-07-04T14:05:00Z">
        <w:r w:rsidR="00CB5253">
          <w:t xml:space="preserve">was </w:t>
        </w:r>
      </w:ins>
      <w:ins w:id="976" w:author="Chen Heller" w:date="2022-06-29T17:58:00Z">
        <w:r w:rsidRPr="00400416">
          <w:t>further paired with a random distractor from the same category (artificial/natural) to be used in the prime recognition task. The distractor share</w:t>
        </w:r>
      </w:ins>
      <w:ins w:id="977" w:author="Chen Heller" w:date="2022-07-04T14:05:00Z">
        <w:r w:rsidR="00D1564D">
          <w:t xml:space="preserve">d </w:t>
        </w:r>
      </w:ins>
      <w:ins w:id="978" w:author="Chen Heller" w:date="2022-06-29T17:58:00Z">
        <w:r w:rsidRPr="00400416">
          <w:t>no letters in common locations with the prime, so seeing one letter only suffice</w:t>
        </w:r>
      </w:ins>
      <w:ins w:id="979" w:author="Chen Heller" w:date="2022-07-04T14:05:00Z">
        <w:r w:rsidR="00D1564D">
          <w:t>d</w:t>
        </w:r>
      </w:ins>
      <w:ins w:id="980" w:author="Chen Heller" w:date="2022-06-29T17:58:00Z">
        <w:r w:rsidRPr="00400416">
          <w:t xml:space="preserve"> for correct discrimination.</w:t>
        </w:r>
      </w:ins>
    </w:p>
    <w:p w14:paraId="1E9B4EF6" w14:textId="1A1CCB28" w:rsidR="00400416" w:rsidRDefault="00400416" w:rsidP="00253BED">
      <w:pPr>
        <w:pStyle w:val="NoSpacing"/>
        <w:bidi w:val="0"/>
        <w:rPr>
          <w:ins w:id="981" w:author="Chen Heller" w:date="2022-07-04T08:57:00Z"/>
        </w:rPr>
      </w:pPr>
      <w:ins w:id="982" w:author="Chen Heller" w:date="2022-06-29T17:58:00Z">
        <w:r w:rsidRPr="00400416">
          <w:t>The procedure closely follow</w:t>
        </w:r>
      </w:ins>
      <w:ins w:id="983" w:author="Chen Heller" w:date="2022-07-04T14:05:00Z">
        <w:r w:rsidR="00D1564D">
          <w:t>ed</w:t>
        </w:r>
      </w:ins>
      <w:ins w:id="984" w:author="Chen Heller" w:date="2022-06-29T17:58:00Z">
        <w:r w:rsidRPr="00400416">
          <w:t xml:space="preserve"> the one used in </w:t>
        </w:r>
        <w:proofErr w:type="spellStart"/>
        <w:r w:rsidRPr="00400416">
          <w:t>Dehaene</w:t>
        </w:r>
        <w:proofErr w:type="spellEnd"/>
        <w:r w:rsidRPr="00400416">
          <w:t xml:space="preserve"> et al.</w:t>
        </w:r>
      </w:ins>
      <w:ins w:id="985" w:author="Chen Heller" w:date="2022-06-29T18:04:00Z">
        <w:r w:rsidR="004124F4">
          <w:t xml:space="preserve"> [ref]. </w:t>
        </w:r>
      </w:ins>
      <w:ins w:id="986" w:author="Chen Heller" w:date="2022-06-29T17:58:00Z">
        <w:r w:rsidRPr="00400416">
          <w:t>Every trial consist</w:t>
        </w:r>
      </w:ins>
      <w:ins w:id="987" w:author="Chen Heller" w:date="2022-07-04T14:06:00Z">
        <w:r w:rsidR="00D1564D">
          <w:t>ed</w:t>
        </w:r>
      </w:ins>
      <w:ins w:id="988" w:author="Chen Heller" w:date="2022-06-29T17:58:00Z">
        <w:r w:rsidRPr="00400416">
          <w:t xml:space="preserve"> of a fixation cross (1000ms), a first mask (270ms), a second mask (30ms), a prime word (30ms), a third mask (30ms) and a target (500ms). Once the target </w:t>
        </w:r>
      </w:ins>
      <w:ins w:id="989" w:author="Chen Heller" w:date="2022-07-04T14:06:00Z">
        <w:r w:rsidR="00D1564D">
          <w:t xml:space="preserve">was </w:t>
        </w:r>
      </w:ins>
      <w:ins w:id="990" w:author="Chen Heller" w:date="2022-06-29T17:58:00Z">
        <w:r w:rsidRPr="00400416">
          <w:t>displayed, participants classif</w:t>
        </w:r>
      </w:ins>
      <w:ins w:id="991" w:author="Chen Heller" w:date="2022-07-04T14:06:00Z">
        <w:r w:rsidR="00D1564D">
          <w:t>ied</w:t>
        </w:r>
      </w:ins>
      <w:ins w:id="992" w:author="Chen Heller" w:date="2022-06-29T17:58:00Z">
        <w:r w:rsidRPr="00400416">
          <w:t xml:space="preserve"> the target word as describing a natural / artificial item by </w:t>
        </w:r>
      </w:ins>
      <w:ins w:id="993" w:author="Chen Heller" w:date="2022-06-29T18:05:00Z">
        <w:r w:rsidR="004124F4">
          <w:t xml:space="preserve">reaching </w:t>
        </w:r>
      </w:ins>
      <w:ins w:id="994" w:author="Chen Heller" w:date="2022-06-29T17:58:00Z">
        <w:r w:rsidRPr="00400416">
          <w:t>the side of the screen that contains the appropriate category (</w:t>
        </w:r>
        <w:r w:rsidRPr="00400416">
          <w:fldChar w:fldCharType="begin"/>
        </w:r>
        <w:r w:rsidRPr="00400416">
          <w:instrText xml:space="preserve"> REF _Ref106198697 \h </w:instrText>
        </w:r>
      </w:ins>
      <w:ins w:id="995" w:author="Chen Heller" w:date="2022-06-29T17:58:00Z">
        <w:r w:rsidRPr="00400416">
          <w:fldChar w:fldCharType="separate"/>
        </w:r>
        <w:r w:rsidRPr="00400416">
          <w:t>Figure 7</w:t>
        </w:r>
        <w:r w:rsidRPr="00400416">
          <w:fldChar w:fldCharType="end"/>
        </w:r>
        <w:r w:rsidRPr="00400416">
          <w:t xml:space="preserve">). </w:t>
        </w:r>
      </w:ins>
      <w:ins w:id="996" w:author="Chen Heller" w:date="2022-06-29T18:05:00Z">
        <w:r w:rsidR="00343DE9">
          <w:t>R</w:t>
        </w:r>
      </w:ins>
      <w:ins w:id="997" w:author="Chen Heller" w:date="2022-06-29T17:58:00Z">
        <w:r w:rsidRPr="00400416">
          <w:t xml:space="preserve">esponses </w:t>
        </w:r>
      </w:ins>
      <w:ins w:id="998" w:author="Chen Heller" w:date="2022-07-04T14:06:00Z">
        <w:r w:rsidR="00D1564D">
          <w:t xml:space="preserve">had to </w:t>
        </w:r>
      </w:ins>
      <w:ins w:id="999" w:author="Chen Heller" w:date="2022-06-29T18:06:00Z">
        <w:r w:rsidR="00343DE9">
          <w:t>be provided within a 1500ms time window from target presentation.</w:t>
        </w:r>
      </w:ins>
      <w:ins w:id="1000" w:author="Chen Heller" w:date="2022-06-29T17:58:00Z">
        <w:r w:rsidRPr="00400416">
          <w:t xml:space="preserve"> </w:t>
        </w:r>
      </w:ins>
      <w:ins w:id="1001" w:author="Chen Heller" w:date="2022-06-29T18:08:00Z">
        <w:r w:rsidR="008D2C73">
          <w:t xml:space="preserve">Slower responses were replied with </w:t>
        </w:r>
        <w:proofErr w:type="gramStart"/>
        <w:r w:rsidR="008D2C73">
          <w:t>a "Move faster" feedback</w:t>
        </w:r>
        <w:proofErr w:type="gramEnd"/>
        <w:r w:rsidR="008D2C73">
          <w:t>.</w:t>
        </w:r>
      </w:ins>
      <w:ins w:id="1002" w:author="Chen Heller" w:date="2022-06-29T17:58:00Z">
        <w:r w:rsidRPr="00400416">
          <w:t xml:space="preserve"> Movement time start</w:t>
        </w:r>
      </w:ins>
      <w:ins w:id="1003" w:author="Chen Heller" w:date="2022-07-04T14:06:00Z">
        <w:r w:rsidR="00CE2ED4">
          <w:t>ed</w:t>
        </w:r>
      </w:ins>
      <w:ins w:id="1004" w:author="Chen Heller" w:date="2022-06-29T17:58:00Z">
        <w:r w:rsidRPr="00400416">
          <w:t xml:space="preserve"> once the finger l</w:t>
        </w:r>
      </w:ins>
      <w:ins w:id="1005" w:author="Chen Heller" w:date="2022-07-04T14:06:00Z">
        <w:r w:rsidR="00CE2ED4">
          <w:t>eft</w:t>
        </w:r>
      </w:ins>
      <w:ins w:id="1006" w:author="Chen Heller" w:date="2022-06-29T17:58:00Z">
        <w:r w:rsidRPr="00400416">
          <w:t xml:space="preserve"> the starting point and end</w:t>
        </w:r>
      </w:ins>
      <w:ins w:id="1007" w:author="Chen Heller" w:date="2022-07-04T14:06:00Z">
        <w:r w:rsidR="00CE2ED4">
          <w:t>ed</w:t>
        </w:r>
      </w:ins>
      <w:ins w:id="1008" w:author="Chen Heller" w:date="2022-06-29T17:58:00Z">
        <w:r w:rsidRPr="00400416">
          <w:t xml:space="preserve"> when it </w:t>
        </w:r>
      </w:ins>
      <w:ins w:id="1009" w:author="Chen Heller" w:date="2022-07-04T14:06:00Z">
        <w:r w:rsidR="00CE2ED4">
          <w:t>was</w:t>
        </w:r>
      </w:ins>
      <w:ins w:id="1010" w:author="Chen Heller" w:date="2022-06-29T17:58:00Z">
        <w:r w:rsidRPr="00400416">
          <w:t xml:space="preserve"> </w:t>
        </w:r>
      </w:ins>
      <w:ins w:id="1011" w:author="Chen Heller" w:date="2022-07-04T08:54:00Z">
        <w:r w:rsidR="009A3E90">
          <w:t>3</w:t>
        </w:r>
      </w:ins>
      <w:ins w:id="1012" w:author="Chen Heller" w:date="2022-06-29T17:58:00Z">
        <w:r w:rsidRPr="00400416">
          <w:t>cm away from the screen or closer (on the Z axis)</w:t>
        </w:r>
      </w:ins>
      <w:ins w:id="1013" w:author="Chen Heller" w:date="2022-06-29T18:15:00Z">
        <w:r w:rsidR="004E674D">
          <w:t>.</w:t>
        </w:r>
      </w:ins>
      <w:ins w:id="1014" w:author="Chen Heller" w:date="2022-07-04T08:54:00Z">
        <w:r w:rsidR="009A3E90">
          <w:t xml:space="preserve"> </w:t>
        </w:r>
      </w:ins>
      <w:ins w:id="1015" w:author="Chen Heller" w:date="2022-06-29T17:58:00Z">
        <w:r w:rsidRPr="00400416">
          <w:t xml:space="preserve">After Classifying the targets, the participant </w:t>
        </w:r>
      </w:ins>
      <w:proofErr w:type="gramStart"/>
      <w:ins w:id="1016" w:author="Chen Heller" w:date="2022-07-04T14:07:00Z">
        <w:r w:rsidR="00CE2ED4">
          <w:t>were</w:t>
        </w:r>
        <w:proofErr w:type="gramEnd"/>
        <w:r w:rsidR="00CE2ED4">
          <w:t xml:space="preserve"> </w:t>
        </w:r>
      </w:ins>
      <w:ins w:id="1017" w:author="Chen Heller" w:date="2022-06-29T17:58:00Z">
        <w:r w:rsidRPr="00400416">
          <w:t xml:space="preserve">asked to recognize the prime as an objective measure of prime awareness. Participants </w:t>
        </w:r>
      </w:ins>
      <w:ins w:id="1018" w:author="Chen Heller" w:date="2022-07-04T14:07:00Z">
        <w:r w:rsidR="00E31408">
          <w:t xml:space="preserve">were </w:t>
        </w:r>
      </w:ins>
      <w:ins w:id="1019" w:author="Chen Heller" w:date="2022-06-29T17:58:00Z">
        <w:r w:rsidRPr="00400416">
          <w:t xml:space="preserve">presented with two words – the prime and another word from the same category. Response </w:t>
        </w:r>
      </w:ins>
      <w:ins w:id="1020" w:author="Chen Heller" w:date="2022-07-04T14:07:00Z">
        <w:r w:rsidR="00E31408">
          <w:t xml:space="preserve">was </w:t>
        </w:r>
      </w:ins>
      <w:ins w:id="1021" w:author="Chen Heller" w:date="2022-06-29T17:58:00Z">
        <w:r w:rsidRPr="00400416">
          <w:t xml:space="preserve">given in an identical fashion to the target classification task, within a </w:t>
        </w:r>
      </w:ins>
      <w:ins w:id="1022" w:author="Chen Heller" w:date="2022-07-04T08:57:00Z">
        <w:r w:rsidR="001F1A45">
          <w:t xml:space="preserve">5 </w:t>
        </w:r>
      </w:ins>
      <w:proofErr w:type="gramStart"/>
      <w:ins w:id="1023" w:author="Chen Heller" w:date="2022-06-29T17:58:00Z">
        <w:r w:rsidRPr="00400416">
          <w:t>seconds</w:t>
        </w:r>
        <w:proofErr w:type="gramEnd"/>
        <w:r w:rsidRPr="00400416">
          <w:t xml:space="preserve"> response window. Finally, a subjective measure of prime awareness </w:t>
        </w:r>
      </w:ins>
      <w:ins w:id="1024" w:author="Chen Heller" w:date="2022-07-04T14:07:00Z">
        <w:r w:rsidR="00E31408">
          <w:t xml:space="preserve">was </w:t>
        </w:r>
      </w:ins>
      <w:ins w:id="1025" w:author="Chen Heller" w:date="2022-06-29T17:58:00Z">
        <w:r w:rsidRPr="00400416">
          <w:t>taken, using the Perceptual Awareness Scale (PAS)</w:t>
        </w:r>
      </w:ins>
      <w:ins w:id="1026" w:author="Chen Heller" w:date="2022-06-29T18:13:00Z">
        <w:r w:rsidR="00BB389B">
          <w:t xml:space="preserve"> [ref]</w:t>
        </w:r>
      </w:ins>
      <w:ins w:id="1027" w:author="Chen Heller" w:date="2022-06-29T17:58:00Z">
        <w:r w:rsidRPr="00400416">
          <w:t>. Participants use</w:t>
        </w:r>
      </w:ins>
      <w:ins w:id="1028" w:author="Chen Heller" w:date="2022-07-04T14:07:00Z">
        <w:r w:rsidR="00E31408">
          <w:t>d</w:t>
        </w:r>
      </w:ins>
      <w:ins w:id="1029" w:author="Chen Heller" w:date="2022-06-29T17:58:00Z">
        <w:r w:rsidRPr="00400416">
          <w:t xml:space="preserve"> the</w:t>
        </w:r>
      </w:ins>
      <w:ins w:id="1030" w:author="Chen Heller" w:date="2022-07-04T13:25:00Z">
        <w:r w:rsidR="00253BED">
          <w:t xml:space="preserve"> </w:t>
        </w:r>
      </w:ins>
      <w:ins w:id="1031" w:author="Chen Heller" w:date="2022-06-29T17:58:00Z">
        <w:r w:rsidRPr="00400416">
          <w:t>keyboard numbers</w:t>
        </w:r>
      </w:ins>
      <w:ins w:id="1032" w:author="Chen Heller" w:date="2022-07-04T13:25:00Z">
        <w:r w:rsidR="00253BED">
          <w:t xml:space="preserve"> </w:t>
        </w:r>
      </w:ins>
      <w:ins w:id="1033" w:author="Chen Heller" w:date="2022-06-29T17:58:00Z">
        <w:r w:rsidRPr="00400416">
          <w:t xml:space="preserve">1-4 to rate how well did they see the prime (1 – "Didn't see anything", 2 – "Saw something vaguely, but can't say what it is", 3 – "Saw part of the prime clearly", 4 – "Saw the whole prime clearly"). Finally, participants </w:t>
        </w:r>
      </w:ins>
      <w:ins w:id="1034" w:author="Chen Heller" w:date="2022-07-04T14:07:00Z">
        <w:r w:rsidR="00E31408">
          <w:t xml:space="preserve">had </w:t>
        </w:r>
      </w:ins>
      <w:ins w:id="1035" w:author="Chen Heller" w:date="2022-06-29T17:58:00Z">
        <w:r w:rsidRPr="00400416">
          <w:t>to return their finger to the starting point after each response.</w:t>
        </w:r>
      </w:ins>
    </w:p>
    <w:p w14:paraId="4730E904" w14:textId="5D8603C2" w:rsidR="00400416" w:rsidRPr="00400416" w:rsidRDefault="004058A7">
      <w:pPr>
        <w:pStyle w:val="NoSpacing"/>
        <w:bidi w:val="0"/>
        <w:rPr>
          <w:ins w:id="1036" w:author="Chen Heller" w:date="2022-06-29T17:58:00Z"/>
        </w:rPr>
        <w:pPrChange w:id="1037" w:author="Chen Heller" w:date="2022-06-29T17:58:00Z">
          <w:pPr>
            <w:pStyle w:val="NoSpacing"/>
          </w:pPr>
        </w:pPrChange>
      </w:pPr>
      <w:ins w:id="1038" w:author="Chen Heller" w:date="2022-07-04T09:10:00Z">
        <w:r w:rsidRPr="004058A7">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566026" cy="3934143"/>
                      </a:xfrm>
                      <a:prstGeom prst="rect">
                        <a:avLst/>
                      </a:prstGeom>
                    </pic:spPr>
                  </pic:pic>
                </a:graphicData>
              </a:graphic>
            </wp:inline>
          </w:drawing>
        </w:r>
      </w:ins>
    </w:p>
    <w:p w14:paraId="527194B6" w14:textId="6049D5C4" w:rsidR="00400416" w:rsidRPr="00400416" w:rsidRDefault="00400416">
      <w:pPr>
        <w:pStyle w:val="NoSpacing"/>
        <w:bidi w:val="0"/>
        <w:rPr>
          <w:ins w:id="1039" w:author="Chen Heller" w:date="2022-06-29T15:25:00Z"/>
        </w:rPr>
        <w:pPrChange w:id="1040" w:author="Chen Heller" w:date="2022-06-29T17:58:00Z">
          <w:pPr>
            <w:pStyle w:val="Heading4"/>
            <w:bidi w:val="0"/>
          </w:pPr>
        </w:pPrChange>
      </w:pPr>
      <w:bookmarkStart w:id="1041" w:name="_Ref106198697"/>
      <w:ins w:id="1042" w:author="Chen Heller" w:date="2022-06-29T17:58:00Z">
        <w:r w:rsidRPr="00400416">
          <w:t xml:space="preserve">Figure </w:t>
        </w:r>
        <w:r w:rsidRPr="00400416">
          <w:fldChar w:fldCharType="begin"/>
        </w:r>
        <w:r w:rsidRPr="00400416">
          <w:instrText xml:space="preserve"> SEQ Figure \* ARABIC </w:instrText>
        </w:r>
        <w:r w:rsidRPr="00400416">
          <w:fldChar w:fldCharType="separate"/>
        </w:r>
        <w:r w:rsidRPr="00400416">
          <w:t>7</w:t>
        </w:r>
        <w:r w:rsidRPr="00400416">
          <w:fldChar w:fldCharType="end"/>
        </w:r>
        <w:bookmarkEnd w:id="1041"/>
        <w:r w:rsidRPr="00400416">
          <w:t xml:space="preserve">. Stimuli presentation order. Each trial </w:t>
        </w:r>
      </w:ins>
      <w:ins w:id="1043" w:author="Chen Heller" w:date="2022-07-04T14:08:00Z">
        <w:r w:rsidR="001A2B81">
          <w:t>was</w:t>
        </w:r>
      </w:ins>
      <w:ins w:id="1044" w:author="Chen Heller" w:date="2022-06-29T17:58:00Z">
        <w:r w:rsidRPr="00400416">
          <w:t xml:space="preserve"> composed of a fixation cross (1000ms), a first mask (270ms), a second mask (30ms), a prime word (30ms), a third mask (30ms), a classification task (</w:t>
        </w:r>
      </w:ins>
      <w:ins w:id="1045" w:author="Chen Heller" w:date="2022-06-29T18:19:00Z">
        <w:r w:rsidR="006E2077">
          <w:t>0-1500</w:t>
        </w:r>
      </w:ins>
      <w:ins w:id="1046" w:author="Chen Heller" w:date="2022-06-29T17:58:00Z">
        <w:r w:rsidRPr="00400416">
          <w:t xml:space="preserve">ms, out of which the target </w:t>
        </w:r>
      </w:ins>
      <w:ins w:id="1047" w:author="Chen Heller" w:date="2022-07-04T14:08:00Z">
        <w:r w:rsidR="0068691D">
          <w:t xml:space="preserve">was </w:t>
        </w:r>
      </w:ins>
      <w:ins w:id="1048" w:author="Chen Heller" w:date="2022-06-29T17:58:00Z">
        <w:r w:rsidRPr="00400416">
          <w:t>displayed for 500ms), a recognition task (100-</w:t>
        </w:r>
      </w:ins>
      <w:ins w:id="1049" w:author="Chen Heller" w:date="2022-06-29T18:19:00Z">
        <w:r w:rsidR="006E2077">
          <w:t>10,</w:t>
        </w:r>
      </w:ins>
      <w:ins w:id="1050" w:author="Chen Heller" w:date="2022-06-29T17:58:00Z">
        <w:r w:rsidRPr="00400416">
          <w:t xml:space="preserve">000ms) and a PAS task (no time limit). The blue circles appearing on the screen are presented as markers for the subjects to know where they should touch </w:t>
        </w:r>
        <w:proofErr w:type="gramStart"/>
        <w:r w:rsidRPr="00400416">
          <w:t>in order to</w:t>
        </w:r>
        <w:proofErr w:type="gramEnd"/>
        <w:r w:rsidRPr="00400416">
          <w:t xml:space="preserve"> make their response.</w:t>
        </w:r>
      </w:ins>
    </w:p>
    <w:p w14:paraId="30380D57" w14:textId="2E95D86C" w:rsidR="002057FC" w:rsidRDefault="002057FC" w:rsidP="002057FC">
      <w:pPr>
        <w:pStyle w:val="Heading4"/>
        <w:bidi w:val="0"/>
        <w:rPr>
          <w:ins w:id="1051" w:author="Chen Heller" w:date="2022-07-04T14:08:00Z"/>
        </w:rPr>
      </w:pPr>
      <w:ins w:id="1052" w:author="Chen Heller" w:date="2022-06-29T15:25:00Z">
        <w:r>
          <w:t>Results</w:t>
        </w:r>
      </w:ins>
    </w:p>
    <w:p w14:paraId="459C7EAD" w14:textId="77777777" w:rsidR="000E1974" w:rsidRPr="000E1974" w:rsidRDefault="000E1974" w:rsidP="000E1974">
      <w:pPr>
        <w:pStyle w:val="NoSpacing"/>
        <w:bidi w:val="0"/>
        <w:rPr>
          <w:ins w:id="1053" w:author="Chen Heller" w:date="2022-06-29T15:25:00Z"/>
        </w:rPr>
        <w:pPrChange w:id="1054" w:author="Chen Heller" w:date="2022-07-04T14:08:00Z">
          <w:pPr>
            <w:pStyle w:val="Heading4"/>
            <w:bidi w:val="0"/>
          </w:pPr>
        </w:pPrChange>
      </w:pPr>
    </w:p>
    <w:p w14:paraId="5C9A9952" w14:textId="254CC190" w:rsidR="002057FC" w:rsidRDefault="002057FC" w:rsidP="002057FC">
      <w:pPr>
        <w:pStyle w:val="Heading4"/>
        <w:bidi w:val="0"/>
        <w:rPr>
          <w:ins w:id="1055" w:author="Chen Heller" w:date="2022-06-29T15:25:00Z"/>
        </w:rPr>
      </w:pPr>
      <w:ins w:id="1056" w:author="Chen Heller" w:date="2022-06-29T15:25:00Z">
        <w:r>
          <w:t>Discussion</w:t>
        </w:r>
      </w:ins>
    </w:p>
    <w:p w14:paraId="0CAA6A56" w14:textId="77777777" w:rsidR="002057FC" w:rsidRPr="002057FC" w:rsidRDefault="002057FC">
      <w:pPr>
        <w:pStyle w:val="NoSpacing"/>
        <w:bidi w:val="0"/>
        <w:rPr>
          <w:ins w:id="1057" w:author="Chen Heller" w:date="2022-06-29T15:24:00Z"/>
        </w:rPr>
        <w:pPrChange w:id="1058" w:author="Chen Heller" w:date="2022-06-29T15:25:00Z">
          <w:pPr>
            <w:pStyle w:val="Heading5"/>
            <w:bidi w:val="0"/>
          </w:pPr>
        </w:pPrChange>
      </w:pPr>
    </w:p>
    <w:p w14:paraId="752A1425" w14:textId="77777777" w:rsidR="002057FC" w:rsidRPr="002057FC" w:rsidRDefault="002057FC" w:rsidP="002057FC">
      <w:pPr>
        <w:pStyle w:val="NoSpacing"/>
        <w:bidi w:val="0"/>
        <w:rPr>
          <w:ins w:id="1059" w:author="Chen Heller" w:date="2022-06-29T15:24:00Z"/>
        </w:rPr>
      </w:pPr>
    </w:p>
    <w:p w14:paraId="6A9D9F40" w14:textId="77777777" w:rsidR="002057FC" w:rsidRPr="002057FC" w:rsidRDefault="002057FC">
      <w:pPr>
        <w:pStyle w:val="NoSpacing"/>
        <w:bidi w:val="0"/>
        <w:rPr>
          <w:ins w:id="1060" w:author="Chen Heller" w:date="2022-06-27T13:13:00Z"/>
        </w:rPr>
        <w:pPrChange w:id="1061" w:author="Chen Heller" w:date="2022-06-29T15:24:00Z">
          <w:pPr>
            <w:pStyle w:val="Heading4"/>
            <w:bidi w:val="0"/>
          </w:pPr>
        </w:pPrChange>
      </w:pPr>
    </w:p>
    <w:p w14:paraId="4883D91B" w14:textId="4A57FA0C" w:rsidR="00ED60E1" w:rsidRDefault="00ED60E1">
      <w:pPr>
        <w:pStyle w:val="Heading4"/>
        <w:bidi w:val="0"/>
        <w:rPr>
          <w:ins w:id="1062" w:author="Chen Heller" w:date="2022-06-27T13:13:00Z"/>
        </w:rPr>
        <w:pPrChange w:id="1063" w:author="Chen Heller" w:date="2022-06-27T13:13:00Z">
          <w:pPr>
            <w:pStyle w:val="NoSpacing"/>
            <w:bidi w:val="0"/>
          </w:pPr>
        </w:pPrChange>
      </w:pPr>
      <w:ins w:id="1064" w:author="Chen Heller" w:date="2022-06-27T13:13:00Z">
        <w:r>
          <w:lastRenderedPageBreak/>
          <w:t>Exp 2</w:t>
        </w:r>
      </w:ins>
    </w:p>
    <w:p w14:paraId="2C206D09" w14:textId="13364CAE" w:rsidR="00ED60E1" w:rsidRDefault="00ED60E1" w:rsidP="00ED60E1">
      <w:pPr>
        <w:pStyle w:val="Heading4"/>
        <w:bidi w:val="0"/>
        <w:rPr>
          <w:ins w:id="1065" w:author="Chen Heller" w:date="2022-06-29T17:55:00Z"/>
          <w:rtl/>
        </w:rPr>
      </w:pPr>
      <w:ins w:id="1066" w:author="Chen Heller" w:date="2022-06-27T13:13:00Z">
        <w:r>
          <w:t>Exp 3</w:t>
        </w:r>
      </w:ins>
    </w:p>
    <w:p w14:paraId="0D8D3A29" w14:textId="77777777" w:rsidR="00C3440C" w:rsidRPr="00BF0DB0" w:rsidRDefault="00C3440C" w:rsidP="00C3440C">
      <w:pPr>
        <w:pStyle w:val="NoSpacing"/>
        <w:bidi w:val="0"/>
        <w:rPr>
          <w:ins w:id="1067" w:author="Chen Heller" w:date="2022-06-29T17:55:00Z"/>
          <w:rtl/>
        </w:rPr>
      </w:pPr>
      <w:ins w:id="1068" w:author="Chen Heller" w:date="2022-06-29T17:55:00Z">
        <w:r>
          <w:t>In exp 3 the training day used 4 letter words.</w:t>
        </w:r>
      </w:ins>
    </w:p>
    <w:p w14:paraId="25287D97" w14:textId="77777777" w:rsidR="00C3440C" w:rsidRPr="00C3440C" w:rsidRDefault="00C3440C">
      <w:pPr>
        <w:pStyle w:val="NoSpacing"/>
        <w:bidi w:val="0"/>
        <w:rPr>
          <w:ins w:id="1069" w:author="Chen Heller" w:date="2022-06-27T13:14:00Z"/>
        </w:rPr>
        <w:pPrChange w:id="1070" w:author="Chen Heller" w:date="2022-06-29T17:55:00Z">
          <w:pPr>
            <w:pStyle w:val="Heading4"/>
            <w:bidi w:val="0"/>
          </w:pPr>
        </w:pPrChange>
      </w:pPr>
    </w:p>
    <w:p w14:paraId="1176DED7" w14:textId="28688C31" w:rsidR="00ED60E1" w:rsidRPr="00ED60E1" w:rsidRDefault="00ED60E1">
      <w:pPr>
        <w:pStyle w:val="Heading4"/>
        <w:bidi w:val="0"/>
        <w:rPr>
          <w:ins w:id="1071" w:author="Chen Heller" w:date="2022-06-26T11:15:00Z"/>
        </w:rPr>
        <w:pPrChange w:id="1072" w:author="Chen Heller" w:date="2022-06-27T13:14:00Z">
          <w:pPr>
            <w:pStyle w:val="Heading3"/>
            <w:bidi w:val="0"/>
          </w:pPr>
        </w:pPrChange>
      </w:pPr>
      <w:ins w:id="1073" w:author="Chen Heller" w:date="2022-06-27T13:14:00Z">
        <w:r>
          <w:t>Exp 4</w:t>
        </w:r>
      </w:ins>
    </w:p>
    <w:p w14:paraId="52D304E6" w14:textId="748CBB96" w:rsidR="00E668B7" w:rsidRDefault="00E668B7">
      <w:pPr>
        <w:pStyle w:val="Heading3"/>
        <w:bidi w:val="0"/>
        <w:rPr>
          <w:ins w:id="1074" w:author="Chen Heller" w:date="2022-06-27T13:14:00Z"/>
        </w:rPr>
      </w:pPr>
      <w:ins w:id="1075" w:author="Chen Heller" w:date="2022-06-26T11:15:00Z">
        <w:r>
          <w:t>Results</w:t>
        </w:r>
      </w:ins>
    </w:p>
    <w:p w14:paraId="0353100F" w14:textId="77777777" w:rsidR="00ED60E1" w:rsidRDefault="00ED60E1" w:rsidP="00ED60E1">
      <w:pPr>
        <w:pStyle w:val="Heading4"/>
        <w:bidi w:val="0"/>
        <w:rPr>
          <w:ins w:id="1076" w:author="Chen Heller" w:date="2022-06-27T13:14:00Z"/>
        </w:rPr>
      </w:pPr>
      <w:ins w:id="1077" w:author="Chen Heller" w:date="2022-06-27T13:14:00Z">
        <w:r>
          <w:t>Exp 1</w:t>
        </w:r>
      </w:ins>
    </w:p>
    <w:p w14:paraId="249BC9AC" w14:textId="77777777" w:rsidR="00ED60E1" w:rsidRDefault="00ED60E1" w:rsidP="00ED60E1">
      <w:pPr>
        <w:pStyle w:val="Heading4"/>
        <w:bidi w:val="0"/>
        <w:rPr>
          <w:ins w:id="1078" w:author="Chen Heller" w:date="2022-06-27T13:14:00Z"/>
        </w:rPr>
      </w:pPr>
      <w:ins w:id="1079" w:author="Chen Heller" w:date="2022-06-27T13:14:00Z">
        <w:r>
          <w:t>Exp 2</w:t>
        </w:r>
      </w:ins>
    </w:p>
    <w:p w14:paraId="07948423" w14:textId="77777777" w:rsidR="00ED60E1" w:rsidRDefault="00ED60E1" w:rsidP="00ED60E1">
      <w:pPr>
        <w:pStyle w:val="Heading4"/>
        <w:bidi w:val="0"/>
        <w:rPr>
          <w:ins w:id="1080" w:author="Chen Heller" w:date="2022-06-27T13:14:00Z"/>
        </w:rPr>
      </w:pPr>
      <w:ins w:id="1081" w:author="Chen Heller" w:date="2022-06-27T13:14:00Z">
        <w:r>
          <w:t>Exp 3</w:t>
        </w:r>
      </w:ins>
    </w:p>
    <w:p w14:paraId="679DE31E" w14:textId="77777777" w:rsidR="00ED60E1" w:rsidRPr="00ED60E1" w:rsidRDefault="00ED60E1" w:rsidP="00ED60E1">
      <w:pPr>
        <w:pStyle w:val="Heading4"/>
        <w:bidi w:val="0"/>
        <w:rPr>
          <w:ins w:id="1082" w:author="Chen Heller" w:date="2022-06-27T13:14:00Z"/>
        </w:rPr>
      </w:pPr>
      <w:ins w:id="1083" w:author="Chen Heller" w:date="2022-06-27T13:14:00Z">
        <w:r>
          <w:t>Exp 4</w:t>
        </w:r>
      </w:ins>
    </w:p>
    <w:p w14:paraId="0950B412" w14:textId="44F6A41C" w:rsidR="00E668B7" w:rsidRDefault="00E668B7" w:rsidP="00E668B7">
      <w:pPr>
        <w:pStyle w:val="Heading3"/>
        <w:bidi w:val="0"/>
        <w:rPr>
          <w:ins w:id="1084" w:author="Chen Heller" w:date="2022-06-26T11:15:00Z"/>
        </w:rPr>
      </w:pPr>
      <w:ins w:id="1085" w:author="Chen Heller" w:date="2022-06-26T11:15:00Z">
        <w:r>
          <w:t>Discussion</w:t>
        </w:r>
      </w:ins>
    </w:p>
    <w:p w14:paraId="67CEA801" w14:textId="77777777" w:rsidR="00584360" w:rsidRDefault="00584360" w:rsidP="00584360">
      <w:pPr>
        <w:pStyle w:val="NoSpacing"/>
        <w:bidi w:val="0"/>
        <w:rPr>
          <w:ins w:id="1086" w:author="Chen Heller" w:date="2022-06-29T15:23:00Z"/>
        </w:rPr>
      </w:pPr>
      <w:ins w:id="1087" w:author="Chen Heller" w:date="2022-06-29T15:23:00Z">
        <w:r>
          <w:t>This paper claims averaging trajectories is wrong. Read it before the thesis test:</w:t>
        </w:r>
      </w:ins>
    </w:p>
    <w:p w14:paraId="7E101443" w14:textId="77777777" w:rsidR="00584360" w:rsidRDefault="00584360" w:rsidP="00584360">
      <w:pPr>
        <w:pStyle w:val="NoSpacing"/>
        <w:bidi w:val="0"/>
        <w:rPr>
          <w:ins w:id="1088" w:author="Chen Heller" w:date="2022-06-29T15:23:00Z"/>
        </w:rPr>
      </w:pPr>
      <w:ins w:id="1089" w:author="Chen Heller" w:date="2022-06-29T15:23:00Z">
        <w:r w:rsidRPr="007C7E06">
          <w:t>Wulff</w:t>
        </w:r>
        <w:r>
          <w:t xml:space="preserve"> </w:t>
        </w:r>
        <w:r w:rsidRPr="007C7E06">
          <w:t>(2019). Mouse-tracking: Detecting types in movement trajectories</w:t>
        </w:r>
      </w:ins>
    </w:p>
    <w:p w14:paraId="40296B43" w14:textId="77777777" w:rsidR="00584360" w:rsidRDefault="00584360" w:rsidP="00584360">
      <w:pPr>
        <w:pStyle w:val="NoSpacing"/>
        <w:bidi w:val="0"/>
        <w:rPr>
          <w:ins w:id="1090" w:author="Chen Heller" w:date="2022-06-29T15:23:00Z"/>
          <w:rtl/>
        </w:rPr>
      </w:pPr>
    </w:p>
    <w:p w14:paraId="4502A0E9" w14:textId="6DE9DF53" w:rsidR="00E668B7" w:rsidRDefault="00E668B7" w:rsidP="00584360">
      <w:pPr>
        <w:pStyle w:val="NoSpacing"/>
        <w:bidi w:val="0"/>
        <w:rPr>
          <w:ins w:id="1091" w:author="Chen Heller" w:date="2022-06-26T11:16:00Z"/>
        </w:rPr>
      </w:pPr>
      <w:ins w:id="1092" w:author="Chen Heller" w:date="2022-06-26T11:15:00Z">
        <w:r>
          <w:t>Check if this paper has some conclusions about "reaching" that can be r</w:t>
        </w:r>
      </w:ins>
      <w:ins w:id="1093" w:author="Chen Heller" w:date="2022-06-26T11:16:00Z">
        <w:r>
          <w:t>elevant for your discussion:</w:t>
        </w:r>
      </w:ins>
    </w:p>
    <w:p w14:paraId="69243D35" w14:textId="693D2A5E" w:rsidR="00E668B7" w:rsidRPr="00E668B7" w:rsidRDefault="00E668B7" w:rsidP="00E668B7">
      <w:pPr>
        <w:pStyle w:val="NoSpacing"/>
        <w:bidi w:val="0"/>
      </w:pPr>
      <w:ins w:id="1094" w:author="Chen Heller" w:date="2022-06-26T11:16:00Z">
        <w:r w:rsidRPr="00E668B7">
          <w:t>Schmidt (2007). Measuring unconscious cognition: Beyond the zero-awareness criterion</w:t>
        </w:r>
      </w:ins>
    </w:p>
    <w:sectPr w:rsidR="00E668B7" w:rsidRPr="00E668B7"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6-23T12:45:00Z" w:initials="CH">
    <w:p w14:paraId="471556CE" w14:textId="7777777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2"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3"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4"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9" w:author="Chen Heller" w:date="2022-06-23T12:55:00Z" w:initials="CH">
    <w:p w14:paraId="7D010EA3" w14:textId="77777777"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10"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11" w:author="Liad Mudrik" w:date="2022-04-04T08:56:00Z" w:initials="LM">
    <w:p w14:paraId="3FE3F45B" w14:textId="268EBE07" w:rsidR="004F240A" w:rsidRDefault="004F240A" w:rsidP="004F240A">
      <w:pPr>
        <w:pStyle w:val="CommentText"/>
      </w:pPr>
      <w:r>
        <w:rPr>
          <w:rStyle w:val="CommentReference"/>
        </w:rPr>
        <w:annotationRef/>
      </w:r>
      <w:r>
        <w:t>Paragraph about methods for rendering stimuli invisible</w:t>
      </w:r>
    </w:p>
  </w:comment>
  <w:comment w:id="12" w:author="Chen Heller" w:date="2022-06-23T13:02:00Z" w:initials="CH">
    <w:p w14:paraId="4A9A1EFE" w14:textId="77777777"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24"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38"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44" w:author="Chen Heller" w:date="2022-06-23T15:04:00Z" w:initials="CH">
    <w:p w14:paraId="3525A1E4" w14:textId="77777777"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54" w:author="Chen Heller" w:date="2022-06-23T13:13:00Z" w:initials="CH">
    <w:p w14:paraId="708CE776" w14:textId="77777777"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55"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59" w:author="Chen Heller" w:date="2022-06-26T10:48:00Z" w:initials="CH">
    <w:p w14:paraId="25153A2E" w14:textId="77777777" w:rsidR="00570DC8" w:rsidRDefault="00C3467E">
      <w:pPr>
        <w:pStyle w:val="CommentText"/>
        <w:bidi w:val="0"/>
      </w:pPr>
      <w:r>
        <w:rPr>
          <w:rStyle w:val="CommentReference"/>
        </w:rPr>
        <w:annotationRef/>
      </w:r>
      <w:r w:rsidR="00570DC8">
        <w:t>Kouider (2007) Cerebral bases of subliminal and supraliminal priming during reading.</w:t>
      </w:r>
    </w:p>
    <w:p w14:paraId="3A65C683" w14:textId="77777777" w:rsidR="00570DC8" w:rsidRDefault="00570DC8">
      <w:pPr>
        <w:pStyle w:val="CommentText"/>
        <w:bidi w:val="0"/>
      </w:pPr>
    </w:p>
    <w:p w14:paraId="6D7D5439" w14:textId="77777777" w:rsidR="00570DC8" w:rsidRDefault="00570DC8">
      <w:pPr>
        <w:pStyle w:val="CommentText"/>
        <w:bidi w:val="0"/>
      </w:pPr>
      <w:r>
        <w:t>Rohr (2021). Degree and Complexity of Non-conscious Emotional Information Processing–A Review of Masked Priming Studies</w:t>
      </w:r>
    </w:p>
    <w:p w14:paraId="7C14F73B" w14:textId="77777777" w:rsidR="00570DC8" w:rsidRDefault="00570DC8">
      <w:pPr>
        <w:pStyle w:val="CommentText"/>
        <w:bidi w:val="0"/>
      </w:pPr>
    </w:p>
    <w:p w14:paraId="4B5D7B42" w14:textId="77777777" w:rsidR="00570DC8" w:rsidRDefault="00570DC8">
      <w:pPr>
        <w:pStyle w:val="CommentText"/>
        <w:bidi w:val="0"/>
      </w:pPr>
      <w:r>
        <w:t>Kouider 2007 - Levels of processing during non-conscious perception a critical review of visual masking</w:t>
      </w:r>
    </w:p>
    <w:p w14:paraId="5C4E714F" w14:textId="77777777" w:rsidR="00570DC8" w:rsidRDefault="00570DC8">
      <w:pPr>
        <w:pStyle w:val="CommentText"/>
        <w:bidi w:val="0"/>
      </w:pPr>
    </w:p>
    <w:p w14:paraId="3E40EFAD" w14:textId="77777777" w:rsidR="00570DC8" w:rsidRDefault="00570DC8" w:rsidP="00AE5CAB">
      <w:pPr>
        <w:pStyle w:val="CommentText"/>
        <w:bidi w:val="0"/>
      </w:pPr>
      <w:r>
        <w:t>Herring et al. (2013). On the automatic activation of attitudes: a quarter century of evaluative priming research</w:t>
      </w:r>
    </w:p>
  </w:comment>
  <w:comment w:id="78" w:author="Chen Heller" w:date="2022-06-26T10:54:00Z" w:initials="CH">
    <w:p w14:paraId="4BCB4E09" w14:textId="532E1B69"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84" w:author="Chen Heller" w:date="2022-06-26T10:56:00Z" w:initials="CH">
    <w:p w14:paraId="16740BD1" w14:textId="77777777" w:rsidR="00A139B6" w:rsidRDefault="00A139B6">
      <w:pPr>
        <w:pStyle w:val="CommentText"/>
        <w:bidi w:val="0"/>
      </w:pPr>
      <w:r>
        <w:rPr>
          <w:rStyle w:val="CommentReference"/>
        </w:rPr>
        <w:annotationRef/>
      </w:r>
      <w:r>
        <w:t>Finkbeiner (2004) The role of polysemy in masked semantic and translation priming</w:t>
      </w:r>
    </w:p>
    <w:p w14:paraId="7CF6078C" w14:textId="77777777" w:rsidR="00A139B6" w:rsidRDefault="00A139B6">
      <w:pPr>
        <w:pStyle w:val="CommentText"/>
        <w:bidi w:val="0"/>
      </w:pPr>
    </w:p>
    <w:p w14:paraId="058C6FA9" w14:textId="77777777" w:rsidR="00A139B6" w:rsidRDefault="00A139B6">
      <w:pPr>
        <w:pStyle w:val="CommentText"/>
        <w:bidi w:val="0"/>
      </w:pPr>
      <w:r>
        <w:t>Abrams (2002) Subliminal words activate semantic categories (not automated motor responses)</w:t>
      </w:r>
    </w:p>
    <w:p w14:paraId="77A46C26" w14:textId="77777777" w:rsidR="00A139B6" w:rsidRDefault="00A139B6">
      <w:pPr>
        <w:pStyle w:val="CommentText"/>
        <w:bidi w:val="0"/>
      </w:pPr>
    </w:p>
    <w:p w14:paraId="79D5F220" w14:textId="77777777" w:rsidR="00A139B6" w:rsidRDefault="00A139B6">
      <w:pPr>
        <w:pStyle w:val="CommentText"/>
        <w:bidi w:val="0"/>
      </w:pPr>
      <w:r>
        <w:t>Dehaene (1998). Imaging unconscious semantic priming</w:t>
      </w:r>
    </w:p>
    <w:p w14:paraId="1FB6AD70" w14:textId="77777777" w:rsidR="00A139B6" w:rsidRDefault="00A139B6">
      <w:pPr>
        <w:pStyle w:val="CommentText"/>
        <w:bidi w:val="0"/>
      </w:pPr>
    </w:p>
    <w:p w14:paraId="3E28663F" w14:textId="77777777" w:rsidR="00A139B6" w:rsidRDefault="00A139B6">
      <w:pPr>
        <w:pStyle w:val="CommentText"/>
        <w:bidi w:val="0"/>
      </w:pPr>
      <w:r>
        <w:t>Holender (1986). Semantic activation without conscious identification in dichotic listening, parafoveal vision and visual masking</w:t>
      </w:r>
    </w:p>
    <w:p w14:paraId="2EE76072" w14:textId="77777777" w:rsidR="00A139B6" w:rsidRDefault="00A139B6">
      <w:pPr>
        <w:pStyle w:val="CommentText"/>
        <w:bidi w:val="0"/>
      </w:pPr>
    </w:p>
    <w:p w14:paraId="7D6BBBEB" w14:textId="77777777" w:rsidR="00A139B6" w:rsidRDefault="00A139B6">
      <w:pPr>
        <w:pStyle w:val="CommentText"/>
        <w:bidi w:val="0"/>
      </w:pPr>
      <w:r>
        <w:t>Dehaene (2001). Cerebral mechanisms of word masking and unconscious repetition priming</w:t>
      </w:r>
    </w:p>
    <w:p w14:paraId="291523A7" w14:textId="77777777" w:rsidR="00A139B6" w:rsidRDefault="00A139B6">
      <w:pPr>
        <w:pStyle w:val="CommentText"/>
        <w:bidi w:val="0"/>
      </w:pPr>
    </w:p>
    <w:p w14:paraId="2B058C1F" w14:textId="77777777" w:rsidR="00A139B6" w:rsidRDefault="00A139B6">
      <w:pPr>
        <w:pStyle w:val="CommentText"/>
        <w:bidi w:val="0"/>
      </w:pPr>
      <w:r>
        <w:t>Draine (1998). Replicable unconscious semantic priming.</w:t>
      </w:r>
    </w:p>
    <w:p w14:paraId="0EDD3B8F" w14:textId="77777777" w:rsidR="00A139B6" w:rsidRDefault="00A139B6">
      <w:pPr>
        <w:pStyle w:val="CommentText"/>
        <w:bidi w:val="0"/>
      </w:pPr>
    </w:p>
    <w:p w14:paraId="58429C90" w14:textId="77777777" w:rsidR="00A139B6" w:rsidRDefault="00A139B6" w:rsidP="00324345">
      <w:pPr>
        <w:pStyle w:val="CommentText"/>
        <w:bidi w:val="0"/>
      </w:pPr>
      <w:r>
        <w:t>Stenberg (2000). Semantic processing without conscious identification: Evidence from event-related potentials</w:t>
      </w:r>
    </w:p>
  </w:comment>
  <w:comment w:id="90"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98"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103"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109" w:author="Chen Heller" w:date="2022-06-26T13:05:00Z" w:initials="CH">
    <w:p w14:paraId="055D55FE" w14:textId="77777777" w:rsidR="00926796" w:rsidRDefault="00926796">
      <w:pPr>
        <w:pStyle w:val="CommentText"/>
        <w:bidi w:val="0"/>
      </w:pPr>
      <w:r>
        <w:rPr>
          <w:rStyle w:val="CommentReference"/>
        </w:rPr>
        <w:annotationRef/>
      </w:r>
      <w:r>
        <w:rPr>
          <w:b/>
          <w:bCs/>
        </w:rPr>
        <w:t>Exists:</w:t>
      </w:r>
    </w:p>
    <w:p w14:paraId="68B8A592" w14:textId="77777777" w:rsidR="00926796" w:rsidRDefault="00926796">
      <w:pPr>
        <w:pStyle w:val="CommentText"/>
        <w:bidi w:val="0"/>
      </w:pPr>
      <w:r>
        <w:t>Mudrik (2014). Information integration without awareness</w:t>
      </w:r>
    </w:p>
    <w:p w14:paraId="0EB4CA01" w14:textId="77777777" w:rsidR="00926796" w:rsidRDefault="00926796">
      <w:pPr>
        <w:pStyle w:val="CommentText"/>
        <w:bidi w:val="0"/>
      </w:pPr>
    </w:p>
    <w:p w14:paraId="48B6346C" w14:textId="77777777" w:rsidR="00926796" w:rsidRDefault="00926796">
      <w:pPr>
        <w:pStyle w:val="CommentText"/>
        <w:bidi w:val="0"/>
      </w:pPr>
      <w:r>
        <w:t>Mudrik (2011). Integration without awareness: Expanding the limits of unconscious processing</w:t>
      </w:r>
    </w:p>
    <w:p w14:paraId="1105E595" w14:textId="77777777" w:rsidR="00926796" w:rsidRDefault="00926796">
      <w:pPr>
        <w:pStyle w:val="CommentText"/>
        <w:bidi w:val="0"/>
      </w:pPr>
    </w:p>
    <w:p w14:paraId="2A455082" w14:textId="77777777" w:rsidR="00926796" w:rsidRDefault="00926796">
      <w:pPr>
        <w:pStyle w:val="CommentText"/>
        <w:bidi w:val="0"/>
      </w:pPr>
      <w:r>
        <w:t>Faivre (2019). Imaging object-scene relations processing in visible and invisible natural scenes</w:t>
      </w:r>
    </w:p>
    <w:p w14:paraId="402E5ABA" w14:textId="77777777" w:rsidR="00926796" w:rsidRDefault="00926796">
      <w:pPr>
        <w:pStyle w:val="CommentText"/>
        <w:bidi w:val="0"/>
      </w:pPr>
    </w:p>
    <w:p w14:paraId="4D5B60B2" w14:textId="77777777" w:rsidR="00926796" w:rsidRDefault="00926796">
      <w:pPr>
        <w:pStyle w:val="CommentText"/>
        <w:bidi w:val="0"/>
      </w:pPr>
      <w:r>
        <w:rPr>
          <w:b/>
          <w:bCs/>
        </w:rPr>
        <w:t>Doesn’t exist:</w:t>
      </w:r>
    </w:p>
    <w:p w14:paraId="45995F4F" w14:textId="77777777" w:rsidR="00926796" w:rsidRDefault="00926796">
      <w:pPr>
        <w:pStyle w:val="CommentText"/>
        <w:bidi w:val="0"/>
      </w:pPr>
      <w:r>
        <w:t>Biderman (2018). Evidence for implicit—but not unconscious—processing of object-scene relations</w:t>
      </w:r>
    </w:p>
    <w:p w14:paraId="27EA40F4" w14:textId="77777777" w:rsidR="00926796" w:rsidRDefault="00926796">
      <w:pPr>
        <w:pStyle w:val="CommentText"/>
        <w:bidi w:val="0"/>
      </w:pPr>
    </w:p>
    <w:p w14:paraId="60CA8FA7" w14:textId="77777777" w:rsidR="00926796" w:rsidRDefault="00926796">
      <w:pPr>
        <w:pStyle w:val="CommentText"/>
        <w:bidi w:val="0"/>
      </w:pPr>
      <w:r>
        <w:t>Moors (2016). Scene integration without awareness: No conclusive evidence for processing scene congruency during continuous flash suppression</w:t>
      </w:r>
    </w:p>
    <w:p w14:paraId="55F5F0A7" w14:textId="77777777" w:rsidR="00926796" w:rsidRDefault="00926796">
      <w:pPr>
        <w:pStyle w:val="CommentText"/>
        <w:bidi w:val="0"/>
      </w:pPr>
    </w:p>
    <w:p w14:paraId="571E2197" w14:textId="77777777" w:rsidR="00926796" w:rsidRDefault="00926796">
      <w:pPr>
        <w:pStyle w:val="CommentText"/>
        <w:bidi w:val="0"/>
      </w:pPr>
      <w:r>
        <w:t>Moors (2017). Continuous flash suppression: Stimulus fractionation rather than integration.</w:t>
      </w:r>
    </w:p>
    <w:p w14:paraId="39FB7F6A" w14:textId="77777777" w:rsidR="00926796" w:rsidRDefault="00926796">
      <w:pPr>
        <w:pStyle w:val="CommentText"/>
        <w:bidi w:val="0"/>
      </w:pPr>
    </w:p>
    <w:p w14:paraId="6FF58750" w14:textId="77777777" w:rsidR="00926796" w:rsidRDefault="00926796" w:rsidP="00352F5C">
      <w:pPr>
        <w:pStyle w:val="CommentText"/>
        <w:bidi w:val="0"/>
      </w:pPr>
      <w:r>
        <w:t>Kiesel (2009). Playing chess unconsciously</w:t>
      </w:r>
    </w:p>
  </w:comment>
  <w:comment w:id="113" w:author="Chen Heller" w:date="2022-06-26T13:16:00Z" w:initials="CH">
    <w:p w14:paraId="7E86BD7F" w14:textId="77777777" w:rsidR="00360B9A" w:rsidRDefault="00360B9A">
      <w:pPr>
        <w:pStyle w:val="CommentText"/>
        <w:bidi w:val="0"/>
      </w:pPr>
      <w:r>
        <w:rPr>
          <w:rStyle w:val="CommentReference"/>
        </w:rPr>
        <w:annotationRef/>
      </w:r>
      <w:r>
        <w:t>Gonzalez-Vallejo (2008) Save Angels Perhaps: a critical examination of Unconscious Thought Theory and the deliberation-without-attention effect</w:t>
      </w:r>
    </w:p>
    <w:p w14:paraId="1220B23E" w14:textId="77777777" w:rsidR="00360B9A" w:rsidRDefault="00360B9A">
      <w:pPr>
        <w:pStyle w:val="CommentText"/>
        <w:bidi w:val="0"/>
      </w:pPr>
      <w:r>
        <w:t>Waroquier (2009). Methodological pitfalls of the Unconscious Thought paradigm</w:t>
      </w:r>
    </w:p>
    <w:p w14:paraId="0B62A6CE" w14:textId="77777777" w:rsidR="00360B9A" w:rsidRDefault="00360B9A">
      <w:pPr>
        <w:pStyle w:val="CommentText"/>
        <w:bidi w:val="0"/>
      </w:pPr>
      <w:r>
        <w:t>Huizenga (2012). Four empirical tests of Unconscious Thought Theory</w:t>
      </w:r>
    </w:p>
    <w:p w14:paraId="62A5DBBD" w14:textId="77777777" w:rsidR="00360B9A" w:rsidRDefault="00360B9A">
      <w:pPr>
        <w:pStyle w:val="CommentText"/>
        <w:bidi w:val="0"/>
      </w:pPr>
      <w:r>
        <w:t>Nieuwenstein (2015). On making the right choice: a meta-analysis and large-scale replication attempt of the unconscious thought advantage</w:t>
      </w:r>
    </w:p>
    <w:p w14:paraId="0FEBD6A0" w14:textId="77777777" w:rsidR="00360B9A" w:rsidRDefault="00360B9A" w:rsidP="00434492">
      <w:pPr>
        <w:pStyle w:val="CommentText"/>
        <w:bidi w:val="0"/>
      </w:pPr>
      <w:r>
        <w:t>Nieuwenstein (2012). The unconscious thought advantage: Further replication failures from a search for confirmatory evidence</w:t>
      </w:r>
    </w:p>
  </w:comment>
  <w:comment w:id="118" w:author="Chen Heller" w:date="2022-06-26T13:11:00Z" w:initials="CH">
    <w:p w14:paraId="33034E70" w14:textId="6595805B" w:rsidR="006E42B4" w:rsidRDefault="006E42B4">
      <w:pPr>
        <w:pStyle w:val="CommentText"/>
        <w:bidi w:val="0"/>
      </w:pPr>
      <w:r>
        <w:rPr>
          <w:rStyle w:val="CommentReference"/>
        </w:rPr>
        <w:annotationRef/>
      </w:r>
      <w:r>
        <w:rPr>
          <w:b/>
          <w:bCs/>
        </w:rPr>
        <w:t>Fail:</w:t>
      </w:r>
    </w:p>
    <w:p w14:paraId="20E4F409" w14:textId="77777777" w:rsidR="006E42B4" w:rsidRDefault="006E42B4">
      <w:pPr>
        <w:pStyle w:val="CommentText"/>
        <w:bidi w:val="0"/>
      </w:pPr>
      <w:r>
        <w:t>Pashler (2012). Priming social distance? Failure to replicate effects on social and food judgments</w:t>
      </w:r>
    </w:p>
    <w:p w14:paraId="0A72C37B" w14:textId="77777777" w:rsidR="006E42B4" w:rsidRDefault="006E42B4">
      <w:pPr>
        <w:pStyle w:val="CommentText"/>
        <w:bidi w:val="0"/>
      </w:pPr>
    </w:p>
    <w:p w14:paraId="6FC200B9" w14:textId="77777777" w:rsidR="006E42B4" w:rsidRDefault="006E42B4">
      <w:pPr>
        <w:pStyle w:val="CommentText"/>
        <w:bidi w:val="0"/>
      </w:pPr>
      <w:r>
        <w:t>Shanks (2013). Priming intelligent behavior: An elusive phenomenon</w:t>
      </w:r>
    </w:p>
    <w:p w14:paraId="00A2BE82" w14:textId="77777777" w:rsidR="006E42B4" w:rsidRDefault="006E42B4">
      <w:pPr>
        <w:pStyle w:val="CommentText"/>
        <w:bidi w:val="0"/>
      </w:pPr>
    </w:p>
    <w:p w14:paraId="7E733A18" w14:textId="77777777" w:rsidR="006E42B4" w:rsidRDefault="006E42B4">
      <w:pPr>
        <w:pStyle w:val="CommentText"/>
        <w:bidi w:val="0"/>
      </w:pPr>
      <w:r>
        <w:rPr>
          <w:b/>
          <w:bCs/>
        </w:rPr>
        <w:t>Success:</w:t>
      </w:r>
    </w:p>
    <w:p w14:paraId="2588A5C1" w14:textId="77777777" w:rsidR="006E42B4" w:rsidRDefault="006E42B4">
      <w:pPr>
        <w:pStyle w:val="CommentText"/>
        <w:bidi w:val="0"/>
      </w:pPr>
      <w:r>
        <w:t>Williams (2008). Keeping one’s distance: The influence of spatial distance cues on affect and evaluation</w:t>
      </w:r>
    </w:p>
    <w:p w14:paraId="064BA5DF" w14:textId="77777777" w:rsidR="006E42B4" w:rsidRDefault="006E42B4">
      <w:pPr>
        <w:pStyle w:val="CommentText"/>
        <w:bidi w:val="0"/>
      </w:pPr>
    </w:p>
    <w:p w14:paraId="1F271DCD" w14:textId="77777777" w:rsidR="006E42B4" w:rsidRDefault="006E42B4">
      <w:pPr>
        <w:pStyle w:val="CommentText"/>
        <w:bidi w:val="0"/>
      </w:pPr>
      <w:r>
        <w:t>Bargh (1996) Automaticity of social behavior: Direct effects of trait construct and stereotype activation on action</w:t>
      </w:r>
    </w:p>
    <w:p w14:paraId="3AAF0762" w14:textId="77777777" w:rsidR="006E42B4" w:rsidRDefault="006E42B4">
      <w:pPr>
        <w:pStyle w:val="CommentText"/>
        <w:bidi w:val="0"/>
      </w:pPr>
    </w:p>
    <w:p w14:paraId="67BB0022" w14:textId="77777777" w:rsidR="006E42B4" w:rsidRDefault="006E42B4" w:rsidP="00CB3240">
      <w:pPr>
        <w:pStyle w:val="CommentText"/>
        <w:bidi w:val="0"/>
      </w:pPr>
      <w:r>
        <w:t>Dijksterhuis (1998). The relation between perception and behavior, or how to win a game of Trivial Pursuit</w:t>
      </w:r>
    </w:p>
  </w:comment>
  <w:comment w:id="134" w:author="Chen Heller" w:date="2022-06-26T13:16:00Z" w:initials="CH">
    <w:p w14:paraId="15F407D1" w14:textId="77777777" w:rsidR="00360B9A" w:rsidRDefault="00360B9A">
      <w:pPr>
        <w:pStyle w:val="CommentText"/>
        <w:bidi w:val="0"/>
      </w:pPr>
      <w:r>
        <w:rPr>
          <w:rStyle w:val="CommentReference"/>
        </w:rPr>
        <w:annotationRef/>
      </w:r>
      <w:r>
        <w:t>Gonzalez-Vallejo (2008) Save Angels Perhaps: a critical examination of Unconscious Thought Theory and the deliberation-without-attention effect</w:t>
      </w:r>
    </w:p>
    <w:p w14:paraId="4DDC97E5" w14:textId="77777777" w:rsidR="00360B9A" w:rsidRDefault="00360B9A">
      <w:pPr>
        <w:pStyle w:val="CommentText"/>
        <w:bidi w:val="0"/>
      </w:pPr>
    </w:p>
    <w:p w14:paraId="22BC0429" w14:textId="77777777" w:rsidR="00360B9A" w:rsidRDefault="00360B9A">
      <w:pPr>
        <w:pStyle w:val="CommentText"/>
        <w:bidi w:val="0"/>
      </w:pPr>
      <w:r>
        <w:t>Waroquier (2009). Methodological pitfalls of the Unconscious Thought paradigm</w:t>
      </w:r>
    </w:p>
    <w:p w14:paraId="21F855D0" w14:textId="77777777" w:rsidR="00360B9A" w:rsidRDefault="00360B9A">
      <w:pPr>
        <w:pStyle w:val="CommentText"/>
        <w:bidi w:val="0"/>
      </w:pPr>
    </w:p>
    <w:p w14:paraId="4F00D9E3" w14:textId="77777777" w:rsidR="00360B9A" w:rsidRDefault="00360B9A">
      <w:pPr>
        <w:pStyle w:val="CommentText"/>
        <w:bidi w:val="0"/>
      </w:pPr>
      <w:r>
        <w:t>Huizenga (2012). Four empirical tests of Unconscious Thought Theory</w:t>
      </w:r>
    </w:p>
    <w:p w14:paraId="6EB3C4AF" w14:textId="77777777" w:rsidR="00360B9A" w:rsidRDefault="00360B9A">
      <w:pPr>
        <w:pStyle w:val="CommentText"/>
        <w:bidi w:val="0"/>
      </w:pPr>
    </w:p>
    <w:p w14:paraId="018D6B02" w14:textId="77777777" w:rsidR="00360B9A" w:rsidRDefault="00360B9A">
      <w:pPr>
        <w:pStyle w:val="CommentText"/>
        <w:bidi w:val="0"/>
      </w:pPr>
      <w:r>
        <w:t>Nieuwenstein (2015). On making the right choice: a meta-analysis and large-scale replication attempt of the unconscious thought advantage</w:t>
      </w:r>
    </w:p>
    <w:p w14:paraId="294EE1E7" w14:textId="77777777" w:rsidR="00360B9A" w:rsidRDefault="00360B9A">
      <w:pPr>
        <w:pStyle w:val="CommentText"/>
        <w:bidi w:val="0"/>
      </w:pPr>
    </w:p>
    <w:p w14:paraId="523D1AE8" w14:textId="77777777" w:rsidR="00360B9A" w:rsidRDefault="00360B9A" w:rsidP="000E4E3B">
      <w:pPr>
        <w:pStyle w:val="CommentText"/>
        <w:bidi w:val="0"/>
      </w:pPr>
      <w:r>
        <w:t>Nieuwenstein (2012). The unconscious thought advantage: Further replication failures from a search for confirmatory evidence</w:t>
      </w:r>
    </w:p>
  </w:comment>
  <w:comment w:id="198" w:author="Chen Heller" w:date="2022-06-26T17:35:00Z" w:initials="CH">
    <w:p w14:paraId="34E0FCAD" w14:textId="77777777"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237" w:author="Chen Heller" w:date="2022-06-28T10:05:00Z" w:initials="CH">
    <w:p w14:paraId="0DFB57FC" w14:textId="77777777"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270"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306" w:author="Chen Heller" w:date="2022-06-27T16:58:00Z" w:initials="CH">
    <w:p w14:paraId="3B02210B" w14:textId="77777777"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318"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324" w:author="Chen Heller" w:date="2022-06-27T16:58:00Z" w:initials="CH">
    <w:p w14:paraId="64197E62" w14:textId="77777777" w:rsidR="008C6A56" w:rsidRDefault="00A96324" w:rsidP="0099684F">
      <w:pPr>
        <w:pStyle w:val="CommentText"/>
        <w:bidi w:val="0"/>
      </w:pPr>
      <w:r>
        <w:rPr>
          <w:rStyle w:val="CommentReference"/>
        </w:rPr>
        <w:annotationRef/>
      </w:r>
      <w:r w:rsidR="008C6A56">
        <w:rPr>
          <w:color w:val="000000"/>
        </w:rPr>
        <w:t xml:space="preserve">Farmer (2007b). Tracking the continuity of language comprehension: computer-mouse trajectories suggest parallel syntactic processing. </w:t>
      </w:r>
    </w:p>
  </w:comment>
  <w:comment w:id="327" w:author="Chen Heller" w:date="2022-06-27T17:01:00Z" w:initials="CH">
    <w:p w14:paraId="5C10C75C" w14:textId="133845B6" w:rsidR="008C6A56" w:rsidRDefault="008C6A56">
      <w:pPr>
        <w:pStyle w:val="CommentText"/>
        <w:bidi w:val="0"/>
      </w:pPr>
      <w:r>
        <w:rPr>
          <w:rStyle w:val="CommentReference"/>
        </w:rPr>
        <w:annotationRef/>
      </w:r>
      <w:r>
        <w:rPr>
          <w:color w:val="000000"/>
        </w:rPr>
        <w:t>Farmer (2007). Gradiency and visual context in syntactic garden-paths</w:t>
      </w:r>
    </w:p>
    <w:p w14:paraId="0ABD0052" w14:textId="77777777" w:rsidR="008C6A56" w:rsidRDefault="008C6A56">
      <w:pPr>
        <w:pStyle w:val="CommentText"/>
        <w:bidi w:val="0"/>
      </w:pPr>
    </w:p>
    <w:p w14:paraId="0FC212D9" w14:textId="77777777" w:rsidR="008C6A56" w:rsidRDefault="008C6A56" w:rsidP="002148FF">
      <w:pPr>
        <w:pStyle w:val="CommentText"/>
        <w:bidi w:val="0"/>
      </w:pPr>
      <w:r>
        <w:rPr>
          <w:color w:val="000000"/>
        </w:rPr>
        <w:t xml:space="preserve">Freeman (2008). Will a category cue attract you? Motor output reveals dynamic competition across person construal </w:t>
      </w:r>
    </w:p>
  </w:comment>
  <w:comment w:id="333"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342"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350" w:author="Chen Heller" w:date="2022-06-28T09:47:00Z" w:initials="CH">
    <w:p w14:paraId="4A2C3BD2" w14:textId="6FD49F6C" w:rsidR="00D012CA" w:rsidRDefault="00D012CA" w:rsidP="007A6829">
      <w:pPr>
        <w:pStyle w:val="CommentText"/>
        <w:bidi w:val="0"/>
      </w:pPr>
      <w:r>
        <w:rPr>
          <w:rStyle w:val="CommentReference"/>
        </w:rPr>
        <w:annotationRef/>
      </w:r>
      <w:r>
        <w:t>Dotan 2018 - Online confidence monitoring during decision making</w:t>
      </w:r>
    </w:p>
  </w:comment>
  <w:comment w:id="351" w:author="Chen Heller" w:date="2022-06-13T15:43:00Z" w:initials="CH">
    <w:p w14:paraId="1CCADAF4" w14:textId="77777777" w:rsidR="00CE3B44" w:rsidRDefault="002C1CE0">
      <w:pPr>
        <w:pStyle w:val="CommentText"/>
        <w:bidi w:val="0"/>
      </w:pPr>
      <w:r>
        <w:rPr>
          <w:rStyle w:val="CommentReference"/>
        </w:rPr>
        <w:annotationRef/>
      </w:r>
      <w:r w:rsidR="00CE3B44">
        <w:t>Movements represent dynamics of internal decision making processes:</w:t>
      </w:r>
    </w:p>
    <w:p w14:paraId="2D3E76A4" w14:textId="77777777" w:rsidR="00CE3B44" w:rsidRDefault="00CE3B44">
      <w:pPr>
        <w:pStyle w:val="CommentText"/>
        <w:bidi w:val="0"/>
      </w:pPr>
    </w:p>
    <w:p w14:paraId="505A4DAA" w14:textId="77777777" w:rsidR="00CE3B44" w:rsidRDefault="00CE3B44">
      <w:pPr>
        <w:pStyle w:val="CommentText"/>
        <w:bidi w:val="0"/>
      </w:pPr>
      <w:r>
        <w:t>Albantakis L. Deco G. (2011). Changes of mind in an attractor network of decision-making</w:t>
      </w:r>
    </w:p>
    <w:p w14:paraId="336255AA" w14:textId="77777777" w:rsidR="00CE3B44" w:rsidRDefault="00CE3B44">
      <w:pPr>
        <w:pStyle w:val="CommentText"/>
        <w:bidi w:val="0"/>
      </w:pPr>
    </w:p>
    <w:p w14:paraId="5E7D2B9B" w14:textId="77777777" w:rsidR="00CE3B44" w:rsidRDefault="00CE3B44">
      <w:pPr>
        <w:pStyle w:val="CommentText"/>
        <w:bidi w:val="0"/>
      </w:pPr>
      <w:r>
        <w:t>McPeek, R. M., &amp; Keller, E. L. (2001). Short-term priming, concurrent processing, and saccade curvature during a target selection task in the monkey</w:t>
      </w:r>
    </w:p>
    <w:p w14:paraId="02FEB2C7" w14:textId="77777777" w:rsidR="00CE3B44" w:rsidRDefault="00CE3B44">
      <w:pPr>
        <w:pStyle w:val="CommentText"/>
        <w:bidi w:val="0"/>
      </w:pPr>
    </w:p>
    <w:p w14:paraId="001D2B21" w14:textId="77777777" w:rsidR="00CE3B44" w:rsidRDefault="00CE3B44">
      <w:pPr>
        <w:pStyle w:val="CommentText"/>
        <w:bidi w:val="0"/>
      </w:pPr>
      <w:r>
        <w:t>Resulaj, A., Kiani, R., Wolpert, D. M., &amp; Shadlen, M.</w:t>
      </w:r>
    </w:p>
    <w:p w14:paraId="7A0C3241" w14:textId="77777777" w:rsidR="00CE3B44" w:rsidRDefault="00CE3B44">
      <w:pPr>
        <w:pStyle w:val="CommentText"/>
        <w:bidi w:val="0"/>
      </w:pPr>
      <w:r>
        <w:t>N. (2009). Changes of mind in decision-making</w:t>
      </w:r>
    </w:p>
    <w:p w14:paraId="40F0F154" w14:textId="77777777" w:rsidR="00CE3B44" w:rsidRDefault="00CE3B44">
      <w:pPr>
        <w:pStyle w:val="CommentText"/>
        <w:bidi w:val="0"/>
      </w:pPr>
    </w:p>
    <w:p w14:paraId="7666E79F" w14:textId="77777777" w:rsidR="00CE3B44" w:rsidRDefault="00CE3B44">
      <w:pPr>
        <w:pStyle w:val="CommentText"/>
        <w:bidi w:val="0"/>
      </w:pPr>
      <w:r>
        <w:t>Song, J.-H., &amp; Nakayama, K. (2009). Hidden cognitive</w:t>
      </w:r>
    </w:p>
    <w:p w14:paraId="64D0C33C" w14:textId="77777777" w:rsidR="00CE3B44" w:rsidRDefault="00CE3B44">
      <w:pPr>
        <w:pStyle w:val="CommentText"/>
        <w:bidi w:val="0"/>
      </w:pPr>
      <w:r>
        <w:t>states revealed in choice reaching tasks</w:t>
      </w:r>
    </w:p>
    <w:p w14:paraId="37DEB408" w14:textId="77777777" w:rsidR="00CE3B44" w:rsidRDefault="00CE3B44">
      <w:pPr>
        <w:pStyle w:val="CommentText"/>
        <w:bidi w:val="0"/>
      </w:pPr>
    </w:p>
    <w:p w14:paraId="14050735" w14:textId="77777777" w:rsidR="00CE3B44" w:rsidRDefault="00CE3B44" w:rsidP="00A81107">
      <w:pPr>
        <w:pStyle w:val="CommentText"/>
        <w:bidi w:val="0"/>
      </w:pPr>
      <w:r>
        <w:t>Song, J.-H., &amp; Nakayama, K. (2006). Role of focal attention on latencies and trajectories of visually guided manual pointing</w:t>
      </w:r>
    </w:p>
  </w:comment>
  <w:comment w:id="407" w:author="Chen Heller" w:date="2022-01-03T10:03:00Z" w:initials="CH">
    <w:p w14:paraId="1FF240BE" w14:textId="1904C9FC" w:rsidR="002C1CE0" w:rsidRDefault="002C1CE0" w:rsidP="002C1CE0">
      <w:pPr>
        <w:pStyle w:val="CommentText"/>
        <w:bidi w:val="0"/>
      </w:pPr>
      <w:r>
        <w:rPr>
          <w:rStyle w:val="CommentReference"/>
        </w:rPr>
        <w:annotationRef/>
      </w:r>
      <w:r>
        <w:t>This is a review paper which claims that hand movements represent cognitive conflicts.</w:t>
      </w:r>
    </w:p>
    <w:p w14:paraId="2BAA6D40" w14:textId="77777777" w:rsidR="002C1CE0" w:rsidRDefault="002C1CE0" w:rsidP="002C1CE0">
      <w:pPr>
        <w:pStyle w:val="CommentText"/>
        <w:bidi w:val="0"/>
      </w:pPr>
      <w:r>
        <w:t>Is it ok to cite it? Or should I cite a specific research paper?</w:t>
      </w:r>
    </w:p>
    <w:p w14:paraId="442DFAE1" w14:textId="77777777" w:rsidR="002C1CE0" w:rsidRDefault="002C1CE0" w:rsidP="002C1CE0">
      <w:pPr>
        <w:pStyle w:val="CommentText"/>
        <w:bidi w:val="0"/>
      </w:pPr>
      <w:r>
        <w:t>If I need a specific one I can cite (</w:t>
      </w:r>
      <w:r w:rsidRPr="009228B2">
        <w:rPr>
          <w:sz w:val="16"/>
          <w:szCs w:val="16"/>
        </w:rPr>
        <w:t>Gallivan &amp; Chapman 2014 - Three-dimensional reach trajectories as a probe of real-time decision-making between multiple competing targets</w:t>
      </w:r>
      <w:r>
        <w:t>).</w:t>
      </w:r>
    </w:p>
  </w:comment>
  <w:comment w:id="435"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443"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451" w:author="Chen Heller" w:date="2022-06-28T11:49:00Z" w:initials="CH">
    <w:p w14:paraId="1427C7A1" w14:textId="77777777"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478"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488"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538" w:author="Chen Heller" w:date="2022-06-28T15:14:00Z" w:initials="CH">
    <w:p w14:paraId="1A8DD659" w14:textId="77777777"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559" w:author="Chen Heller" w:date="2022-06-28T18:23:00Z" w:initials="CH">
    <w:p w14:paraId="653A5D4D" w14:textId="77777777"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583" w:author="Chen Heller" w:date="2022-06-29T09:25:00Z" w:initials="CH">
    <w:p w14:paraId="699FC0A3" w14:textId="77777777"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630" w:author="Chen Heller" w:date="2022-06-29T10:06:00Z" w:initials="CH">
    <w:p w14:paraId="43C474D9" w14:textId="77777777"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685" w:author="Chen Heller" w:date="2022-06-29T11:19:00Z" w:initials="CH">
    <w:p w14:paraId="2CDD7017" w14:textId="77777777"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693"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751"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761" w:author="Chen Heller" w:date="2022-06-29T11:42:00Z" w:initials="CH">
    <w:p w14:paraId="257157FA" w14:textId="77777777" w:rsidR="001413AA" w:rsidRDefault="001413AA">
      <w:pPr>
        <w:pStyle w:val="CommentText"/>
        <w:bidi w:val="0"/>
      </w:pPr>
      <w:r>
        <w:rPr>
          <w:rStyle w:val="CommentReference"/>
        </w:rPr>
        <w:annotationRef/>
      </w:r>
      <w:r>
        <w:t>Burk (2014). Motor Effort Alters Changes of Mind in Sensorimotor Decision Making</w:t>
      </w:r>
    </w:p>
    <w:p w14:paraId="0848E7FE" w14:textId="77777777" w:rsidR="001413AA" w:rsidRDefault="001413AA">
      <w:pPr>
        <w:pStyle w:val="CommentText"/>
        <w:bidi w:val="0"/>
      </w:pPr>
    </w:p>
    <w:p w14:paraId="6FF8AA67" w14:textId="77777777" w:rsidR="001413AA" w:rsidRDefault="001413AA" w:rsidP="00B10A10">
      <w:pPr>
        <w:pStyle w:val="CommentText"/>
        <w:bidi w:val="0"/>
      </w:pPr>
      <w:r>
        <w:t>Moher (2014). Perceptual decision processes flexibly adapt to avoid change-of-mind motor costs</w:t>
      </w:r>
    </w:p>
  </w:comment>
  <w:comment w:id="859" w:author="Chen Heller" w:date="2022-06-29T17:56:00Z" w:initials="CH">
    <w:p w14:paraId="11A9C09E" w14:textId="77777777"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DB3D4" w15:done="0"/>
  <w15:commentEx w15:paraId="53100C7D" w15:done="0"/>
  <w15:commentEx w15:paraId="23426630" w15:done="0"/>
  <w15:commentEx w15:paraId="7A709A96" w15:done="0"/>
  <w15:commentEx w15:paraId="23B4EA9E" w15:done="0"/>
  <w15:commentEx w15:paraId="07B093EB" w15:done="0"/>
  <w15:commentEx w15:paraId="3FE3F45B" w15:done="0"/>
  <w15:commentEx w15:paraId="47F53FE6" w15:done="0"/>
  <w15:commentEx w15:paraId="49B9C5BD" w15:done="0"/>
  <w15:commentEx w15:paraId="733B51F1" w15:done="0"/>
  <w15:commentEx w15:paraId="247CCB1E" w15:done="0"/>
  <w15:commentEx w15:paraId="06E7382B" w15:done="0"/>
  <w15:commentEx w15:paraId="5693B1FD" w15:done="0"/>
  <w15:commentEx w15:paraId="3E40EFAD" w15:done="0"/>
  <w15:commentEx w15:paraId="653101E2" w15:done="0"/>
  <w15:commentEx w15:paraId="58429C90" w15:done="0"/>
  <w15:commentEx w15:paraId="6F175206" w15:done="0"/>
  <w15:commentEx w15:paraId="766FDBFB" w15:done="0"/>
  <w15:commentEx w15:paraId="5BF277D9" w15:done="0"/>
  <w15:commentEx w15:paraId="6FF58750" w15:done="0"/>
  <w15:commentEx w15:paraId="0FEBD6A0" w15:done="0"/>
  <w15:commentEx w15:paraId="67BB0022" w15:done="0"/>
  <w15:commentEx w15:paraId="523D1AE8" w15:done="0"/>
  <w15:commentEx w15:paraId="34E0FCAD" w15:done="0"/>
  <w15:commentEx w15:paraId="0DFB57FC" w15:done="0"/>
  <w15:commentEx w15:paraId="456F61D6" w15:done="0"/>
  <w15:commentEx w15:paraId="3B02210B" w15:done="0"/>
  <w15:commentEx w15:paraId="0B18C335" w15:done="0"/>
  <w15:commentEx w15:paraId="64197E62" w15:done="0"/>
  <w15:commentEx w15:paraId="0FC212D9" w15:done="0"/>
  <w15:commentEx w15:paraId="784A92B8" w15:done="0"/>
  <w15:commentEx w15:paraId="7BD32F90" w15:done="0"/>
  <w15:commentEx w15:paraId="4A2C3BD2" w15:done="0"/>
  <w15:commentEx w15:paraId="14050735" w15:done="0"/>
  <w15:commentEx w15:paraId="442DFAE1" w15:done="0"/>
  <w15:commentEx w15:paraId="46D87A93" w15:done="0"/>
  <w15:commentEx w15:paraId="7B4F3457" w15:done="0"/>
  <w15:commentEx w15:paraId="1427C7A1" w15:done="0"/>
  <w15:commentEx w15:paraId="54DB4261" w15:done="0"/>
  <w15:commentEx w15:paraId="615B1F90" w15:done="0"/>
  <w15:commentEx w15:paraId="1A8DD659" w15:done="0"/>
  <w15:commentEx w15:paraId="653A5D4D" w15:done="0"/>
  <w15:commentEx w15:paraId="699FC0A3" w15:done="0"/>
  <w15:commentEx w15:paraId="43C474D9" w15:done="0"/>
  <w15:commentEx w15:paraId="1CCA2C3E" w15:done="0"/>
  <w15:commentEx w15:paraId="0ACC3F03" w15:done="0"/>
  <w15:commentEx w15:paraId="57FE1628" w15:done="0"/>
  <w15:commentEx w15:paraId="6FF8AA67" w15:done="0"/>
  <w15:commentEx w15:paraId="4EB899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5F53145" w16cex:dateUtc="2022-04-04T05:56: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5EE58F" w16cex:dateUtc="2022-06-23T10:13:00Z"/>
  <w16cex:commentExtensible w16cex:durableId="265EEB60" w16cex:dateUtc="2022-06-23T10:38:00Z"/>
  <w16cex:commentExtensible w16cex:durableId="2662B7EB" w16cex:dateUtc="2022-06-26T07:48:00Z"/>
  <w16cex:commentExtensible w16cex:durableId="2662B94E" w16cex:dateUtc="2022-06-26T07:54:00Z"/>
  <w16cex:commentExtensible w16cex:durableId="2662B9F2" w16cex:dateUtc="2022-06-26T07:56: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62DAC8" w16cex:dateUtc="2022-06-26T10:16:00Z"/>
  <w16cex:commentExtensible w16cex:durableId="2662D99F" w16cex:dateUtc="2022-06-26T10:11:00Z"/>
  <w16cex:commentExtensible w16cex:durableId="2662DAC2" w16cex:dateUtc="2022-06-26T10:16:00Z"/>
  <w16cex:commentExtensible w16cex:durableId="26631776" w16cex:dateUtc="2022-06-26T14:35: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46045" w16cex:dateUtc="2022-06-27T13:58:00Z"/>
  <w16cex:commentExtensible w16cex:durableId="266460FA" w16cex:dateUtc="2022-06-27T14:01:00Z"/>
  <w16cex:commentExtensible w16cex:durableId="26654CB4" w16cex:dateUtc="2022-06-28T06:47:00Z"/>
  <w16cex:commentExtensible w16cex:durableId="26654EDF" w16cex:dateUtc="2022-06-28T06:56:00Z"/>
  <w16cex:commentExtensible w16cex:durableId="26654C9E" w16cex:dateUtc="2022-06-28T06:47:00Z"/>
  <w16cex:commentExtensible w16cex:durableId="2651D9B8" w16cex:dateUtc="2022-06-13T12:43:00Z"/>
  <w16cex:commentExtensible w16cex:durableId="257D4880" w16cex:dateUtc="2022-01-03T08:03: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659943" w16cex:dateUtc="2022-06-28T12:14:00Z"/>
  <w16cex:commentExtensible w16cex:durableId="2665C5B5" w16cex:dateUtc="2022-06-28T15:23:00Z"/>
  <w16cex:commentExtensible w16cex:durableId="266698FA" w16cex:dateUtc="2022-06-29T06:25:00Z"/>
  <w16cex:commentExtensible w16cex:durableId="2666A2B7" w16cex:dateUtc="2022-06-29T07:06:00Z"/>
  <w16cex:commentExtensible w16cex:durableId="2666B3DE" w16cex:dateUtc="2022-06-29T08:19:00Z"/>
  <w16cex:commentExtensible w16cex:durableId="2666B44C" w16cex:dateUtc="2022-06-29T08:21:00Z"/>
  <w16cex:commentExtensible w16cex:durableId="2666B6FD" w16cex:dateUtc="2022-06-29T08:33:00Z"/>
  <w16cex:commentExtensible w16cex:durableId="2666B915" w16cex:dateUtc="2022-06-29T08:42:00Z"/>
  <w16cex:commentExtensible w16cex:durableId="266710EB" w16cex:dateUtc="2022-06-29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3FE3F45B" w16cid:durableId="25F53145"/>
  <w16cid:commentId w16cid:paraId="47F53FE6" w16cid:durableId="265EE2F5"/>
  <w16cid:commentId w16cid:paraId="49B9C5BD" w16cid:durableId="265EFED9"/>
  <w16cid:commentId w16cid:paraId="733B51F1" w16cid:durableId="265EFF2B"/>
  <w16cid:commentId w16cid:paraId="247CCB1E" w16cid:durableId="265EFF70"/>
  <w16cid:commentId w16cid:paraId="06E7382B" w16cid:durableId="265EE58F"/>
  <w16cid:commentId w16cid:paraId="5693B1FD" w16cid:durableId="265EEB60"/>
  <w16cid:commentId w16cid:paraId="3E40EFAD" w16cid:durableId="2662B7EB"/>
  <w16cid:commentId w16cid:paraId="653101E2" w16cid:durableId="2662B94E"/>
  <w16cid:commentId w16cid:paraId="58429C90" w16cid:durableId="2662B9F2"/>
  <w16cid:commentId w16cid:paraId="6F175206" w16cid:durableId="2662BA80"/>
  <w16cid:commentId w16cid:paraId="766FDBFB" w16cid:durableId="2662D2DE"/>
  <w16cid:commentId w16cid:paraId="5BF277D9" w16cid:durableId="2662D3BB"/>
  <w16cid:commentId w16cid:paraId="6FF58750" w16cid:durableId="2662D813"/>
  <w16cid:commentId w16cid:paraId="0FEBD6A0" w16cid:durableId="2662DAC8"/>
  <w16cid:commentId w16cid:paraId="67BB0022" w16cid:durableId="2662D99F"/>
  <w16cid:commentId w16cid:paraId="523D1AE8" w16cid:durableId="2662DAC2"/>
  <w16cid:commentId w16cid:paraId="34E0FCAD" w16cid:durableId="26631776"/>
  <w16cid:commentId w16cid:paraId="0DFB57FC" w16cid:durableId="26655107"/>
  <w16cid:commentId w16cid:paraId="456F61D6" w16cid:durableId="26631C1D"/>
  <w16cid:commentId w16cid:paraId="3B02210B" w16cid:durableId="26647DA4"/>
  <w16cid:commentId w16cid:paraId="0B18C335" w16cid:durableId="26647DB8"/>
  <w16cid:commentId w16cid:paraId="64197E62" w16cid:durableId="26646045"/>
  <w16cid:commentId w16cid:paraId="0FC212D9" w16cid:durableId="266460FA"/>
  <w16cid:commentId w16cid:paraId="784A92B8" w16cid:durableId="26654CB4"/>
  <w16cid:commentId w16cid:paraId="7BD32F90" w16cid:durableId="26654EDF"/>
  <w16cid:commentId w16cid:paraId="4A2C3BD2" w16cid:durableId="26654C9E"/>
  <w16cid:commentId w16cid:paraId="14050735" w16cid:durableId="2651D9B8"/>
  <w16cid:commentId w16cid:paraId="442DFAE1" w16cid:durableId="257D4880"/>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1A8DD659" w16cid:durableId="26659943"/>
  <w16cid:commentId w16cid:paraId="653A5D4D" w16cid:durableId="2665C5B5"/>
  <w16cid:commentId w16cid:paraId="699FC0A3" w16cid:durableId="266698FA"/>
  <w16cid:commentId w16cid:paraId="43C474D9" w16cid:durableId="2666A2B7"/>
  <w16cid:commentId w16cid:paraId="1CCA2C3E" w16cid:durableId="2666B3DE"/>
  <w16cid:commentId w16cid:paraId="0ACC3F03" w16cid:durableId="2666B44C"/>
  <w16cid:commentId w16cid:paraId="57FE1628" w16cid:durableId="2666B6FD"/>
  <w16cid:commentId w16cid:paraId="6FF8AA67" w16cid:durableId="2666B915"/>
  <w16cid:commentId w16cid:paraId="4EB89988" w16cid:durableId="266710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C3975" w14:textId="77777777" w:rsidR="00975578" w:rsidRDefault="00975578" w:rsidP="00C24F2B">
      <w:r>
        <w:separator/>
      </w:r>
    </w:p>
  </w:endnote>
  <w:endnote w:type="continuationSeparator" w:id="0">
    <w:p w14:paraId="29E96334" w14:textId="77777777" w:rsidR="00975578" w:rsidRDefault="00975578"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A0B9B" w14:textId="77777777" w:rsidR="00975578" w:rsidRDefault="00975578" w:rsidP="00C24F2B">
      <w:r>
        <w:separator/>
      </w:r>
    </w:p>
  </w:footnote>
  <w:footnote w:type="continuationSeparator" w:id="0">
    <w:p w14:paraId="27444A4B" w14:textId="77777777" w:rsidR="00975578" w:rsidRDefault="00975578"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0"/>
  </w:num>
  <w:num w:numId="4" w16cid:durableId="2020572439">
    <w:abstractNumId w:val="5"/>
  </w:num>
  <w:num w:numId="5" w16cid:durableId="2135711790">
    <w:abstractNumId w:val="4"/>
  </w:num>
  <w:num w:numId="6" w16cid:durableId="1901012161">
    <w:abstractNumId w:val="3"/>
  </w:num>
  <w:num w:numId="7" w16cid:durableId="1447654621">
    <w:abstractNumId w:val="7"/>
  </w:num>
  <w:num w:numId="8" w16cid:durableId="745152321">
    <w:abstractNumId w:val="8"/>
  </w:num>
  <w:num w:numId="9" w16cid:durableId="1170019918">
    <w:abstractNumId w:val="6"/>
  </w:num>
  <w:num w:numId="10" w16cid:durableId="1747995171">
    <w:abstractNumId w:val="2"/>
  </w:num>
  <w:num w:numId="11" w16cid:durableId="132816976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5EDB"/>
    <w:rsid w:val="0000776A"/>
    <w:rsid w:val="00007C6C"/>
    <w:rsid w:val="000113F6"/>
    <w:rsid w:val="00011E44"/>
    <w:rsid w:val="00012F4D"/>
    <w:rsid w:val="000137B2"/>
    <w:rsid w:val="000152A6"/>
    <w:rsid w:val="000153D3"/>
    <w:rsid w:val="000203F3"/>
    <w:rsid w:val="00021E3D"/>
    <w:rsid w:val="00031FDA"/>
    <w:rsid w:val="00032B9F"/>
    <w:rsid w:val="00032C67"/>
    <w:rsid w:val="00035EB3"/>
    <w:rsid w:val="000438FC"/>
    <w:rsid w:val="00043A33"/>
    <w:rsid w:val="00043EEA"/>
    <w:rsid w:val="000517AB"/>
    <w:rsid w:val="00052C82"/>
    <w:rsid w:val="00053279"/>
    <w:rsid w:val="000540D0"/>
    <w:rsid w:val="00057206"/>
    <w:rsid w:val="00065032"/>
    <w:rsid w:val="00067A0C"/>
    <w:rsid w:val="000708C7"/>
    <w:rsid w:val="000715CA"/>
    <w:rsid w:val="0007249B"/>
    <w:rsid w:val="0007317A"/>
    <w:rsid w:val="00073924"/>
    <w:rsid w:val="00073BA8"/>
    <w:rsid w:val="000771C7"/>
    <w:rsid w:val="000810A8"/>
    <w:rsid w:val="00081961"/>
    <w:rsid w:val="00081AB5"/>
    <w:rsid w:val="000841CA"/>
    <w:rsid w:val="00085B46"/>
    <w:rsid w:val="0008758E"/>
    <w:rsid w:val="000901C4"/>
    <w:rsid w:val="000A08DF"/>
    <w:rsid w:val="000A1965"/>
    <w:rsid w:val="000A2938"/>
    <w:rsid w:val="000A2DFD"/>
    <w:rsid w:val="000A4322"/>
    <w:rsid w:val="000A5DD3"/>
    <w:rsid w:val="000A70AF"/>
    <w:rsid w:val="000B0F47"/>
    <w:rsid w:val="000B21D6"/>
    <w:rsid w:val="000B3669"/>
    <w:rsid w:val="000B581A"/>
    <w:rsid w:val="000B5F56"/>
    <w:rsid w:val="000B62AF"/>
    <w:rsid w:val="000C234D"/>
    <w:rsid w:val="000C45A3"/>
    <w:rsid w:val="000D0EC0"/>
    <w:rsid w:val="000D172B"/>
    <w:rsid w:val="000D1CC0"/>
    <w:rsid w:val="000E1974"/>
    <w:rsid w:val="000E1C30"/>
    <w:rsid w:val="000E2014"/>
    <w:rsid w:val="000E251B"/>
    <w:rsid w:val="000E4192"/>
    <w:rsid w:val="000E4E41"/>
    <w:rsid w:val="000E6BB5"/>
    <w:rsid w:val="000F239A"/>
    <w:rsid w:val="000F24FF"/>
    <w:rsid w:val="000F3CE6"/>
    <w:rsid w:val="000F7554"/>
    <w:rsid w:val="00100C8A"/>
    <w:rsid w:val="00102600"/>
    <w:rsid w:val="00104F28"/>
    <w:rsid w:val="001070A4"/>
    <w:rsid w:val="00110E7A"/>
    <w:rsid w:val="00111A75"/>
    <w:rsid w:val="00113BDC"/>
    <w:rsid w:val="001169C6"/>
    <w:rsid w:val="00116C56"/>
    <w:rsid w:val="00122755"/>
    <w:rsid w:val="00126822"/>
    <w:rsid w:val="00127BFA"/>
    <w:rsid w:val="00131334"/>
    <w:rsid w:val="001330A3"/>
    <w:rsid w:val="00134229"/>
    <w:rsid w:val="001349CD"/>
    <w:rsid w:val="001349F3"/>
    <w:rsid w:val="00135091"/>
    <w:rsid w:val="0013520C"/>
    <w:rsid w:val="001353FA"/>
    <w:rsid w:val="00137135"/>
    <w:rsid w:val="00140CE6"/>
    <w:rsid w:val="00140DBB"/>
    <w:rsid w:val="00140F25"/>
    <w:rsid w:val="001413AA"/>
    <w:rsid w:val="001448F8"/>
    <w:rsid w:val="0014585C"/>
    <w:rsid w:val="00151575"/>
    <w:rsid w:val="00151961"/>
    <w:rsid w:val="001545CD"/>
    <w:rsid w:val="00160CCB"/>
    <w:rsid w:val="001610B1"/>
    <w:rsid w:val="001644D5"/>
    <w:rsid w:val="00164C29"/>
    <w:rsid w:val="00167E05"/>
    <w:rsid w:val="00170ED8"/>
    <w:rsid w:val="001754A3"/>
    <w:rsid w:val="00177DA9"/>
    <w:rsid w:val="0018315F"/>
    <w:rsid w:val="00183F4C"/>
    <w:rsid w:val="001848FB"/>
    <w:rsid w:val="00187EC9"/>
    <w:rsid w:val="00194F90"/>
    <w:rsid w:val="001973B1"/>
    <w:rsid w:val="001973D0"/>
    <w:rsid w:val="001979C8"/>
    <w:rsid w:val="001A1770"/>
    <w:rsid w:val="001A2B81"/>
    <w:rsid w:val="001A5E76"/>
    <w:rsid w:val="001A789C"/>
    <w:rsid w:val="001B1247"/>
    <w:rsid w:val="001B16FC"/>
    <w:rsid w:val="001B1EA8"/>
    <w:rsid w:val="001B37E5"/>
    <w:rsid w:val="001B4029"/>
    <w:rsid w:val="001B4591"/>
    <w:rsid w:val="001B4828"/>
    <w:rsid w:val="001B63C7"/>
    <w:rsid w:val="001B6994"/>
    <w:rsid w:val="001C105D"/>
    <w:rsid w:val="001C68DB"/>
    <w:rsid w:val="001D0C5A"/>
    <w:rsid w:val="001D15C6"/>
    <w:rsid w:val="001D5177"/>
    <w:rsid w:val="001E631C"/>
    <w:rsid w:val="001E73BA"/>
    <w:rsid w:val="001F1726"/>
    <w:rsid w:val="001F1A45"/>
    <w:rsid w:val="001F266C"/>
    <w:rsid w:val="001F28FD"/>
    <w:rsid w:val="001F3C9B"/>
    <w:rsid w:val="001F68A9"/>
    <w:rsid w:val="001F76F0"/>
    <w:rsid w:val="00200759"/>
    <w:rsid w:val="00202472"/>
    <w:rsid w:val="002041CD"/>
    <w:rsid w:val="002057FC"/>
    <w:rsid w:val="0021061A"/>
    <w:rsid w:val="00211609"/>
    <w:rsid w:val="002124FE"/>
    <w:rsid w:val="00213718"/>
    <w:rsid w:val="002142E8"/>
    <w:rsid w:val="0021465D"/>
    <w:rsid w:val="00215E02"/>
    <w:rsid w:val="002171F9"/>
    <w:rsid w:val="00220703"/>
    <w:rsid w:val="0022111D"/>
    <w:rsid w:val="00221760"/>
    <w:rsid w:val="002219BE"/>
    <w:rsid w:val="00222164"/>
    <w:rsid w:val="002249A5"/>
    <w:rsid w:val="002251BA"/>
    <w:rsid w:val="00226FFE"/>
    <w:rsid w:val="00231516"/>
    <w:rsid w:val="00231BF7"/>
    <w:rsid w:val="002326F0"/>
    <w:rsid w:val="00232D15"/>
    <w:rsid w:val="002361C2"/>
    <w:rsid w:val="002453A3"/>
    <w:rsid w:val="00252575"/>
    <w:rsid w:val="00253BED"/>
    <w:rsid w:val="002543C4"/>
    <w:rsid w:val="00254B4E"/>
    <w:rsid w:val="002566CA"/>
    <w:rsid w:val="00261B3E"/>
    <w:rsid w:val="00264327"/>
    <w:rsid w:val="00264E7D"/>
    <w:rsid w:val="0026696C"/>
    <w:rsid w:val="00266A3E"/>
    <w:rsid w:val="00266F20"/>
    <w:rsid w:val="002723F7"/>
    <w:rsid w:val="00272960"/>
    <w:rsid w:val="0027524C"/>
    <w:rsid w:val="002767E0"/>
    <w:rsid w:val="002777EE"/>
    <w:rsid w:val="00286482"/>
    <w:rsid w:val="0029008D"/>
    <w:rsid w:val="00293469"/>
    <w:rsid w:val="00293C44"/>
    <w:rsid w:val="00296BBA"/>
    <w:rsid w:val="002A2279"/>
    <w:rsid w:val="002A2A03"/>
    <w:rsid w:val="002A2C5B"/>
    <w:rsid w:val="002A4B4D"/>
    <w:rsid w:val="002A64E7"/>
    <w:rsid w:val="002A75DD"/>
    <w:rsid w:val="002B3DD7"/>
    <w:rsid w:val="002C0DC1"/>
    <w:rsid w:val="002C106B"/>
    <w:rsid w:val="002C1294"/>
    <w:rsid w:val="002C1CE0"/>
    <w:rsid w:val="002C4159"/>
    <w:rsid w:val="002C7614"/>
    <w:rsid w:val="002D16B3"/>
    <w:rsid w:val="002D19AA"/>
    <w:rsid w:val="002D3986"/>
    <w:rsid w:val="002D4085"/>
    <w:rsid w:val="002D52B3"/>
    <w:rsid w:val="002D6956"/>
    <w:rsid w:val="002E1234"/>
    <w:rsid w:val="002E1C88"/>
    <w:rsid w:val="002E6EAB"/>
    <w:rsid w:val="002F328C"/>
    <w:rsid w:val="002F350E"/>
    <w:rsid w:val="002F3D86"/>
    <w:rsid w:val="002F4EF9"/>
    <w:rsid w:val="0030479F"/>
    <w:rsid w:val="00306D63"/>
    <w:rsid w:val="00307160"/>
    <w:rsid w:val="00307A39"/>
    <w:rsid w:val="00310641"/>
    <w:rsid w:val="0031210F"/>
    <w:rsid w:val="00312F4D"/>
    <w:rsid w:val="00314072"/>
    <w:rsid w:val="00314527"/>
    <w:rsid w:val="00315B3A"/>
    <w:rsid w:val="00315F51"/>
    <w:rsid w:val="003172D7"/>
    <w:rsid w:val="00321DDE"/>
    <w:rsid w:val="00322E2A"/>
    <w:rsid w:val="003241D3"/>
    <w:rsid w:val="00324D6B"/>
    <w:rsid w:val="0033027F"/>
    <w:rsid w:val="00330627"/>
    <w:rsid w:val="00331EB1"/>
    <w:rsid w:val="0033432A"/>
    <w:rsid w:val="003410E4"/>
    <w:rsid w:val="00342ECB"/>
    <w:rsid w:val="00343DE9"/>
    <w:rsid w:val="00351B74"/>
    <w:rsid w:val="0035360E"/>
    <w:rsid w:val="00356394"/>
    <w:rsid w:val="00357241"/>
    <w:rsid w:val="0035778A"/>
    <w:rsid w:val="00360B9A"/>
    <w:rsid w:val="00360D21"/>
    <w:rsid w:val="003654A5"/>
    <w:rsid w:val="00365CAE"/>
    <w:rsid w:val="003666F9"/>
    <w:rsid w:val="00367F4F"/>
    <w:rsid w:val="003703EE"/>
    <w:rsid w:val="00371BE6"/>
    <w:rsid w:val="00374AED"/>
    <w:rsid w:val="003752BA"/>
    <w:rsid w:val="00381020"/>
    <w:rsid w:val="003817F2"/>
    <w:rsid w:val="00381DF1"/>
    <w:rsid w:val="003827AF"/>
    <w:rsid w:val="00383E69"/>
    <w:rsid w:val="003843E0"/>
    <w:rsid w:val="00384887"/>
    <w:rsid w:val="00386EB9"/>
    <w:rsid w:val="00387E37"/>
    <w:rsid w:val="003A0213"/>
    <w:rsid w:val="003A401F"/>
    <w:rsid w:val="003B68E7"/>
    <w:rsid w:val="003B76FA"/>
    <w:rsid w:val="003C2EBA"/>
    <w:rsid w:val="003C38CB"/>
    <w:rsid w:val="003C57F0"/>
    <w:rsid w:val="003D0F3C"/>
    <w:rsid w:val="003D6174"/>
    <w:rsid w:val="003E0107"/>
    <w:rsid w:val="003F043B"/>
    <w:rsid w:val="00400416"/>
    <w:rsid w:val="00405473"/>
    <w:rsid w:val="004058A7"/>
    <w:rsid w:val="0040665E"/>
    <w:rsid w:val="00407745"/>
    <w:rsid w:val="004124F4"/>
    <w:rsid w:val="00412F43"/>
    <w:rsid w:val="00413779"/>
    <w:rsid w:val="00414D51"/>
    <w:rsid w:val="00416040"/>
    <w:rsid w:val="004163F8"/>
    <w:rsid w:val="004214D7"/>
    <w:rsid w:val="004218E1"/>
    <w:rsid w:val="00421D19"/>
    <w:rsid w:val="00422E34"/>
    <w:rsid w:val="00426DC6"/>
    <w:rsid w:val="00432BF9"/>
    <w:rsid w:val="00435BFC"/>
    <w:rsid w:val="0044325A"/>
    <w:rsid w:val="00445400"/>
    <w:rsid w:val="00445CB5"/>
    <w:rsid w:val="00447042"/>
    <w:rsid w:val="004474DA"/>
    <w:rsid w:val="00453448"/>
    <w:rsid w:val="00453E2B"/>
    <w:rsid w:val="00456125"/>
    <w:rsid w:val="00456406"/>
    <w:rsid w:val="00457561"/>
    <w:rsid w:val="00457DEF"/>
    <w:rsid w:val="00463786"/>
    <w:rsid w:val="00463D23"/>
    <w:rsid w:val="00464970"/>
    <w:rsid w:val="00465981"/>
    <w:rsid w:val="00465D87"/>
    <w:rsid w:val="00467905"/>
    <w:rsid w:val="00470337"/>
    <w:rsid w:val="004707BE"/>
    <w:rsid w:val="00471A10"/>
    <w:rsid w:val="004737F1"/>
    <w:rsid w:val="0047602F"/>
    <w:rsid w:val="0047625C"/>
    <w:rsid w:val="004768D6"/>
    <w:rsid w:val="004809DE"/>
    <w:rsid w:val="00480CA7"/>
    <w:rsid w:val="00481C4D"/>
    <w:rsid w:val="00482690"/>
    <w:rsid w:val="004833F9"/>
    <w:rsid w:val="00484277"/>
    <w:rsid w:val="00485576"/>
    <w:rsid w:val="00485A14"/>
    <w:rsid w:val="0048663B"/>
    <w:rsid w:val="00486DCD"/>
    <w:rsid w:val="004904FD"/>
    <w:rsid w:val="00490F76"/>
    <w:rsid w:val="00491BBA"/>
    <w:rsid w:val="004979D4"/>
    <w:rsid w:val="00497D57"/>
    <w:rsid w:val="004A114B"/>
    <w:rsid w:val="004A3F95"/>
    <w:rsid w:val="004A4684"/>
    <w:rsid w:val="004A582D"/>
    <w:rsid w:val="004A6D9A"/>
    <w:rsid w:val="004A7559"/>
    <w:rsid w:val="004B2F30"/>
    <w:rsid w:val="004B6A53"/>
    <w:rsid w:val="004B7C4C"/>
    <w:rsid w:val="004C19CF"/>
    <w:rsid w:val="004C1E66"/>
    <w:rsid w:val="004C40B5"/>
    <w:rsid w:val="004C4275"/>
    <w:rsid w:val="004C6214"/>
    <w:rsid w:val="004D00B9"/>
    <w:rsid w:val="004D40BE"/>
    <w:rsid w:val="004D4528"/>
    <w:rsid w:val="004D558B"/>
    <w:rsid w:val="004D7C0F"/>
    <w:rsid w:val="004E0C6C"/>
    <w:rsid w:val="004E1421"/>
    <w:rsid w:val="004E23B1"/>
    <w:rsid w:val="004E3A92"/>
    <w:rsid w:val="004E674D"/>
    <w:rsid w:val="004E6BC3"/>
    <w:rsid w:val="004E7164"/>
    <w:rsid w:val="004E71B9"/>
    <w:rsid w:val="004F16BC"/>
    <w:rsid w:val="004F1C7D"/>
    <w:rsid w:val="004F240A"/>
    <w:rsid w:val="004F2ED5"/>
    <w:rsid w:val="004F3156"/>
    <w:rsid w:val="004F38B2"/>
    <w:rsid w:val="004F3C0C"/>
    <w:rsid w:val="004F4999"/>
    <w:rsid w:val="00500416"/>
    <w:rsid w:val="00500448"/>
    <w:rsid w:val="0050397F"/>
    <w:rsid w:val="005041FE"/>
    <w:rsid w:val="00504D37"/>
    <w:rsid w:val="005056F4"/>
    <w:rsid w:val="00506163"/>
    <w:rsid w:val="00506659"/>
    <w:rsid w:val="0050725F"/>
    <w:rsid w:val="00510AA9"/>
    <w:rsid w:val="005241D7"/>
    <w:rsid w:val="00531AAE"/>
    <w:rsid w:val="00532E1D"/>
    <w:rsid w:val="005333D3"/>
    <w:rsid w:val="00534691"/>
    <w:rsid w:val="005362FF"/>
    <w:rsid w:val="0053799F"/>
    <w:rsid w:val="00540E91"/>
    <w:rsid w:val="00541579"/>
    <w:rsid w:val="005417A6"/>
    <w:rsid w:val="00541949"/>
    <w:rsid w:val="0054201D"/>
    <w:rsid w:val="005424AB"/>
    <w:rsid w:val="00542777"/>
    <w:rsid w:val="00542950"/>
    <w:rsid w:val="0055279C"/>
    <w:rsid w:val="00553BDF"/>
    <w:rsid w:val="005550AB"/>
    <w:rsid w:val="00555379"/>
    <w:rsid w:val="00556570"/>
    <w:rsid w:val="00560F66"/>
    <w:rsid w:val="00563E64"/>
    <w:rsid w:val="005660FD"/>
    <w:rsid w:val="00566B54"/>
    <w:rsid w:val="00566B9F"/>
    <w:rsid w:val="00567FB3"/>
    <w:rsid w:val="00570DC8"/>
    <w:rsid w:val="00575A49"/>
    <w:rsid w:val="00581168"/>
    <w:rsid w:val="00582EEC"/>
    <w:rsid w:val="005832C0"/>
    <w:rsid w:val="00584360"/>
    <w:rsid w:val="005859F9"/>
    <w:rsid w:val="00586A32"/>
    <w:rsid w:val="00586B59"/>
    <w:rsid w:val="00586E9E"/>
    <w:rsid w:val="00587830"/>
    <w:rsid w:val="00587C11"/>
    <w:rsid w:val="00591B0D"/>
    <w:rsid w:val="00595BAF"/>
    <w:rsid w:val="005A025D"/>
    <w:rsid w:val="005A1684"/>
    <w:rsid w:val="005A1B06"/>
    <w:rsid w:val="005A1B74"/>
    <w:rsid w:val="005A22F5"/>
    <w:rsid w:val="005A4B8A"/>
    <w:rsid w:val="005A6AFA"/>
    <w:rsid w:val="005B038C"/>
    <w:rsid w:val="005B06C2"/>
    <w:rsid w:val="005B1B51"/>
    <w:rsid w:val="005B2A6E"/>
    <w:rsid w:val="005B4DE8"/>
    <w:rsid w:val="005B4E49"/>
    <w:rsid w:val="005B509C"/>
    <w:rsid w:val="005B755E"/>
    <w:rsid w:val="005B7C15"/>
    <w:rsid w:val="005C0148"/>
    <w:rsid w:val="005C3C6A"/>
    <w:rsid w:val="005C673F"/>
    <w:rsid w:val="005C6867"/>
    <w:rsid w:val="005C69C9"/>
    <w:rsid w:val="005D3599"/>
    <w:rsid w:val="005D449B"/>
    <w:rsid w:val="005D70D4"/>
    <w:rsid w:val="005E1423"/>
    <w:rsid w:val="005E1514"/>
    <w:rsid w:val="005E2A98"/>
    <w:rsid w:val="005E4F3B"/>
    <w:rsid w:val="005E5944"/>
    <w:rsid w:val="005F4B45"/>
    <w:rsid w:val="005F7AAA"/>
    <w:rsid w:val="006017E0"/>
    <w:rsid w:val="00601F78"/>
    <w:rsid w:val="00611E32"/>
    <w:rsid w:val="006120F0"/>
    <w:rsid w:val="0061257B"/>
    <w:rsid w:val="00620A7E"/>
    <w:rsid w:val="0063460A"/>
    <w:rsid w:val="00635BDD"/>
    <w:rsid w:val="00636FAD"/>
    <w:rsid w:val="00643010"/>
    <w:rsid w:val="00647384"/>
    <w:rsid w:val="00647F13"/>
    <w:rsid w:val="00650481"/>
    <w:rsid w:val="006507E8"/>
    <w:rsid w:val="00650981"/>
    <w:rsid w:val="006509AD"/>
    <w:rsid w:val="00651BB4"/>
    <w:rsid w:val="00652640"/>
    <w:rsid w:val="00653B2C"/>
    <w:rsid w:val="00655124"/>
    <w:rsid w:val="006568FE"/>
    <w:rsid w:val="00661C36"/>
    <w:rsid w:val="00661E71"/>
    <w:rsid w:val="00662215"/>
    <w:rsid w:val="00663803"/>
    <w:rsid w:val="00666616"/>
    <w:rsid w:val="006672CB"/>
    <w:rsid w:val="0066759C"/>
    <w:rsid w:val="00667B71"/>
    <w:rsid w:val="00667D50"/>
    <w:rsid w:val="006711BF"/>
    <w:rsid w:val="00672C13"/>
    <w:rsid w:val="00674E9B"/>
    <w:rsid w:val="006755D0"/>
    <w:rsid w:val="00677FB3"/>
    <w:rsid w:val="006820C0"/>
    <w:rsid w:val="00683384"/>
    <w:rsid w:val="00683454"/>
    <w:rsid w:val="0068691D"/>
    <w:rsid w:val="00686CB0"/>
    <w:rsid w:val="00692341"/>
    <w:rsid w:val="00692575"/>
    <w:rsid w:val="00693366"/>
    <w:rsid w:val="006943BC"/>
    <w:rsid w:val="00697DA6"/>
    <w:rsid w:val="006A13F2"/>
    <w:rsid w:val="006A2DB9"/>
    <w:rsid w:val="006A4E72"/>
    <w:rsid w:val="006A7C15"/>
    <w:rsid w:val="006B0120"/>
    <w:rsid w:val="006B0DA6"/>
    <w:rsid w:val="006B1AD7"/>
    <w:rsid w:val="006B1EDE"/>
    <w:rsid w:val="006B1F6C"/>
    <w:rsid w:val="006B3721"/>
    <w:rsid w:val="006B71BC"/>
    <w:rsid w:val="006C30C7"/>
    <w:rsid w:val="006C4C61"/>
    <w:rsid w:val="006C5426"/>
    <w:rsid w:val="006C7556"/>
    <w:rsid w:val="006D019D"/>
    <w:rsid w:val="006D0A97"/>
    <w:rsid w:val="006D230D"/>
    <w:rsid w:val="006D284F"/>
    <w:rsid w:val="006D4106"/>
    <w:rsid w:val="006D52D7"/>
    <w:rsid w:val="006D6438"/>
    <w:rsid w:val="006D708F"/>
    <w:rsid w:val="006E182A"/>
    <w:rsid w:val="006E2077"/>
    <w:rsid w:val="006E2C0F"/>
    <w:rsid w:val="006E42B4"/>
    <w:rsid w:val="006E4F8B"/>
    <w:rsid w:val="006F73D7"/>
    <w:rsid w:val="007007E9"/>
    <w:rsid w:val="00700B3A"/>
    <w:rsid w:val="00701085"/>
    <w:rsid w:val="0070172D"/>
    <w:rsid w:val="00702B77"/>
    <w:rsid w:val="00702DBE"/>
    <w:rsid w:val="00703C81"/>
    <w:rsid w:val="00704C66"/>
    <w:rsid w:val="00707E16"/>
    <w:rsid w:val="007123F8"/>
    <w:rsid w:val="00712E40"/>
    <w:rsid w:val="0071391D"/>
    <w:rsid w:val="00716570"/>
    <w:rsid w:val="0071689D"/>
    <w:rsid w:val="00720BAF"/>
    <w:rsid w:val="00724744"/>
    <w:rsid w:val="0072556F"/>
    <w:rsid w:val="0073383F"/>
    <w:rsid w:val="0073604D"/>
    <w:rsid w:val="00736E8F"/>
    <w:rsid w:val="007379E3"/>
    <w:rsid w:val="00737C52"/>
    <w:rsid w:val="00740844"/>
    <w:rsid w:val="0074373F"/>
    <w:rsid w:val="00744735"/>
    <w:rsid w:val="00744990"/>
    <w:rsid w:val="00752142"/>
    <w:rsid w:val="00752645"/>
    <w:rsid w:val="007531FE"/>
    <w:rsid w:val="0075387D"/>
    <w:rsid w:val="00753F0E"/>
    <w:rsid w:val="007541C8"/>
    <w:rsid w:val="00754D78"/>
    <w:rsid w:val="0075723C"/>
    <w:rsid w:val="0075797D"/>
    <w:rsid w:val="007609F5"/>
    <w:rsid w:val="00766A03"/>
    <w:rsid w:val="00767F54"/>
    <w:rsid w:val="00770BD0"/>
    <w:rsid w:val="00773335"/>
    <w:rsid w:val="00776191"/>
    <w:rsid w:val="007768A2"/>
    <w:rsid w:val="0078197A"/>
    <w:rsid w:val="007846C7"/>
    <w:rsid w:val="007868F8"/>
    <w:rsid w:val="00786A9A"/>
    <w:rsid w:val="00790FB0"/>
    <w:rsid w:val="007912BB"/>
    <w:rsid w:val="00793AAA"/>
    <w:rsid w:val="00793F0B"/>
    <w:rsid w:val="007945F7"/>
    <w:rsid w:val="00795E0F"/>
    <w:rsid w:val="00796416"/>
    <w:rsid w:val="00797EE4"/>
    <w:rsid w:val="007A1FC0"/>
    <w:rsid w:val="007A27D7"/>
    <w:rsid w:val="007A3EB3"/>
    <w:rsid w:val="007A6C7D"/>
    <w:rsid w:val="007B0511"/>
    <w:rsid w:val="007B1825"/>
    <w:rsid w:val="007B232B"/>
    <w:rsid w:val="007B3667"/>
    <w:rsid w:val="007C0ED3"/>
    <w:rsid w:val="007C11E2"/>
    <w:rsid w:val="007C135E"/>
    <w:rsid w:val="007C1BC4"/>
    <w:rsid w:val="007C36AA"/>
    <w:rsid w:val="007C64DF"/>
    <w:rsid w:val="007C64F2"/>
    <w:rsid w:val="007C6AF2"/>
    <w:rsid w:val="007C7E06"/>
    <w:rsid w:val="007D1608"/>
    <w:rsid w:val="007D164B"/>
    <w:rsid w:val="007D27D9"/>
    <w:rsid w:val="007D71AC"/>
    <w:rsid w:val="007E07B9"/>
    <w:rsid w:val="007E0DF8"/>
    <w:rsid w:val="007E171E"/>
    <w:rsid w:val="007E28FF"/>
    <w:rsid w:val="007E343D"/>
    <w:rsid w:val="007E5360"/>
    <w:rsid w:val="007E6A5B"/>
    <w:rsid w:val="007E6B66"/>
    <w:rsid w:val="007E7278"/>
    <w:rsid w:val="007F2417"/>
    <w:rsid w:val="007F2C99"/>
    <w:rsid w:val="007F6CBC"/>
    <w:rsid w:val="00802906"/>
    <w:rsid w:val="008059A0"/>
    <w:rsid w:val="00807338"/>
    <w:rsid w:val="00807854"/>
    <w:rsid w:val="00812704"/>
    <w:rsid w:val="008135C1"/>
    <w:rsid w:val="00814493"/>
    <w:rsid w:val="00817016"/>
    <w:rsid w:val="008175A4"/>
    <w:rsid w:val="00817654"/>
    <w:rsid w:val="00821038"/>
    <w:rsid w:val="008240F8"/>
    <w:rsid w:val="00824A3C"/>
    <w:rsid w:val="00825C5B"/>
    <w:rsid w:val="00826776"/>
    <w:rsid w:val="0083353B"/>
    <w:rsid w:val="00835178"/>
    <w:rsid w:val="008359E0"/>
    <w:rsid w:val="00836147"/>
    <w:rsid w:val="0083668D"/>
    <w:rsid w:val="00837774"/>
    <w:rsid w:val="00837DDA"/>
    <w:rsid w:val="00842DE2"/>
    <w:rsid w:val="00845878"/>
    <w:rsid w:val="008459B0"/>
    <w:rsid w:val="00846864"/>
    <w:rsid w:val="00846D1E"/>
    <w:rsid w:val="00851226"/>
    <w:rsid w:val="008525EC"/>
    <w:rsid w:val="00853621"/>
    <w:rsid w:val="00853F45"/>
    <w:rsid w:val="0085410A"/>
    <w:rsid w:val="00854C50"/>
    <w:rsid w:val="00854F2F"/>
    <w:rsid w:val="008561B0"/>
    <w:rsid w:val="00856B23"/>
    <w:rsid w:val="00861428"/>
    <w:rsid w:val="00861B41"/>
    <w:rsid w:val="00861D29"/>
    <w:rsid w:val="00862E46"/>
    <w:rsid w:val="00864163"/>
    <w:rsid w:val="00865D5A"/>
    <w:rsid w:val="008673AD"/>
    <w:rsid w:val="008838A7"/>
    <w:rsid w:val="00883958"/>
    <w:rsid w:val="008846F9"/>
    <w:rsid w:val="00886782"/>
    <w:rsid w:val="008877C7"/>
    <w:rsid w:val="00890A62"/>
    <w:rsid w:val="00891372"/>
    <w:rsid w:val="0089502C"/>
    <w:rsid w:val="0089537D"/>
    <w:rsid w:val="008966D2"/>
    <w:rsid w:val="008A01E3"/>
    <w:rsid w:val="008A08B4"/>
    <w:rsid w:val="008A34A3"/>
    <w:rsid w:val="008A35B1"/>
    <w:rsid w:val="008A7406"/>
    <w:rsid w:val="008A7E8F"/>
    <w:rsid w:val="008A7FBF"/>
    <w:rsid w:val="008B293C"/>
    <w:rsid w:val="008B373E"/>
    <w:rsid w:val="008B4344"/>
    <w:rsid w:val="008B77EC"/>
    <w:rsid w:val="008C0CC4"/>
    <w:rsid w:val="008C1953"/>
    <w:rsid w:val="008C6A56"/>
    <w:rsid w:val="008C6CEA"/>
    <w:rsid w:val="008D07BB"/>
    <w:rsid w:val="008D1032"/>
    <w:rsid w:val="008D2C73"/>
    <w:rsid w:val="008D2F5D"/>
    <w:rsid w:val="008D6E00"/>
    <w:rsid w:val="008E0CE3"/>
    <w:rsid w:val="008E1421"/>
    <w:rsid w:val="008E64B0"/>
    <w:rsid w:val="008F1AD1"/>
    <w:rsid w:val="008F238B"/>
    <w:rsid w:val="008F276E"/>
    <w:rsid w:val="008F4511"/>
    <w:rsid w:val="008F6C3F"/>
    <w:rsid w:val="008F6E27"/>
    <w:rsid w:val="008F78FA"/>
    <w:rsid w:val="008F7E64"/>
    <w:rsid w:val="00904EB9"/>
    <w:rsid w:val="00907B19"/>
    <w:rsid w:val="00912D51"/>
    <w:rsid w:val="009171F0"/>
    <w:rsid w:val="009172C7"/>
    <w:rsid w:val="00921740"/>
    <w:rsid w:val="00921B64"/>
    <w:rsid w:val="0092202A"/>
    <w:rsid w:val="00926796"/>
    <w:rsid w:val="00935EB5"/>
    <w:rsid w:val="00937130"/>
    <w:rsid w:val="00942B38"/>
    <w:rsid w:val="00945E1B"/>
    <w:rsid w:val="0095287E"/>
    <w:rsid w:val="00955DE5"/>
    <w:rsid w:val="0095688E"/>
    <w:rsid w:val="00957F6B"/>
    <w:rsid w:val="00960A07"/>
    <w:rsid w:val="00960DD1"/>
    <w:rsid w:val="009617A9"/>
    <w:rsid w:val="00964C67"/>
    <w:rsid w:val="00964FF9"/>
    <w:rsid w:val="0096653D"/>
    <w:rsid w:val="00967672"/>
    <w:rsid w:val="00975578"/>
    <w:rsid w:val="00976673"/>
    <w:rsid w:val="00976C14"/>
    <w:rsid w:val="009778E3"/>
    <w:rsid w:val="00977BBF"/>
    <w:rsid w:val="00980886"/>
    <w:rsid w:val="00983715"/>
    <w:rsid w:val="00984883"/>
    <w:rsid w:val="0098526A"/>
    <w:rsid w:val="009902EE"/>
    <w:rsid w:val="009907A6"/>
    <w:rsid w:val="00990A3A"/>
    <w:rsid w:val="00991168"/>
    <w:rsid w:val="00992426"/>
    <w:rsid w:val="0099451E"/>
    <w:rsid w:val="00996599"/>
    <w:rsid w:val="009A2EDE"/>
    <w:rsid w:val="009A3E90"/>
    <w:rsid w:val="009A7976"/>
    <w:rsid w:val="009B6A00"/>
    <w:rsid w:val="009C5F2E"/>
    <w:rsid w:val="009C6738"/>
    <w:rsid w:val="009D0958"/>
    <w:rsid w:val="009D0FA2"/>
    <w:rsid w:val="009D1EF5"/>
    <w:rsid w:val="009D23A2"/>
    <w:rsid w:val="009D2E7A"/>
    <w:rsid w:val="009E013B"/>
    <w:rsid w:val="009E1520"/>
    <w:rsid w:val="009E2A8F"/>
    <w:rsid w:val="009E325E"/>
    <w:rsid w:val="009F1B7B"/>
    <w:rsid w:val="009F3E85"/>
    <w:rsid w:val="009F6C96"/>
    <w:rsid w:val="009F73BA"/>
    <w:rsid w:val="00A00143"/>
    <w:rsid w:val="00A017B5"/>
    <w:rsid w:val="00A01A4C"/>
    <w:rsid w:val="00A0428F"/>
    <w:rsid w:val="00A07104"/>
    <w:rsid w:val="00A139B6"/>
    <w:rsid w:val="00A13C72"/>
    <w:rsid w:val="00A1504D"/>
    <w:rsid w:val="00A15391"/>
    <w:rsid w:val="00A21C84"/>
    <w:rsid w:val="00A23173"/>
    <w:rsid w:val="00A23CB8"/>
    <w:rsid w:val="00A25EEA"/>
    <w:rsid w:val="00A26E41"/>
    <w:rsid w:val="00A30850"/>
    <w:rsid w:val="00A321E4"/>
    <w:rsid w:val="00A40609"/>
    <w:rsid w:val="00A420EA"/>
    <w:rsid w:val="00A42B30"/>
    <w:rsid w:val="00A42CD7"/>
    <w:rsid w:val="00A464E8"/>
    <w:rsid w:val="00A51190"/>
    <w:rsid w:val="00A517CA"/>
    <w:rsid w:val="00A5297C"/>
    <w:rsid w:val="00A5464E"/>
    <w:rsid w:val="00A55F3B"/>
    <w:rsid w:val="00A60E0D"/>
    <w:rsid w:val="00A661C8"/>
    <w:rsid w:val="00A740D0"/>
    <w:rsid w:val="00A75EC8"/>
    <w:rsid w:val="00A76268"/>
    <w:rsid w:val="00A76373"/>
    <w:rsid w:val="00A763FD"/>
    <w:rsid w:val="00A807AA"/>
    <w:rsid w:val="00A81873"/>
    <w:rsid w:val="00A81928"/>
    <w:rsid w:val="00A8235A"/>
    <w:rsid w:val="00A82CDE"/>
    <w:rsid w:val="00A84FA1"/>
    <w:rsid w:val="00A85056"/>
    <w:rsid w:val="00A90EFC"/>
    <w:rsid w:val="00A911B9"/>
    <w:rsid w:val="00A91CEC"/>
    <w:rsid w:val="00A923D1"/>
    <w:rsid w:val="00A93951"/>
    <w:rsid w:val="00A9513D"/>
    <w:rsid w:val="00A95371"/>
    <w:rsid w:val="00A95DF0"/>
    <w:rsid w:val="00A96324"/>
    <w:rsid w:val="00AA2BC2"/>
    <w:rsid w:val="00AA4590"/>
    <w:rsid w:val="00AA734E"/>
    <w:rsid w:val="00AA7E61"/>
    <w:rsid w:val="00AB245E"/>
    <w:rsid w:val="00AC0275"/>
    <w:rsid w:val="00AC1F98"/>
    <w:rsid w:val="00AC3529"/>
    <w:rsid w:val="00AC72E9"/>
    <w:rsid w:val="00AC7A77"/>
    <w:rsid w:val="00AD3210"/>
    <w:rsid w:val="00AD6F61"/>
    <w:rsid w:val="00AE02F9"/>
    <w:rsid w:val="00AE0B16"/>
    <w:rsid w:val="00AE2150"/>
    <w:rsid w:val="00AE4442"/>
    <w:rsid w:val="00AE55AB"/>
    <w:rsid w:val="00AE6CA7"/>
    <w:rsid w:val="00AE6DE7"/>
    <w:rsid w:val="00AE6F4E"/>
    <w:rsid w:val="00AF0C32"/>
    <w:rsid w:val="00AF2009"/>
    <w:rsid w:val="00AF4549"/>
    <w:rsid w:val="00AF5BB1"/>
    <w:rsid w:val="00AF6349"/>
    <w:rsid w:val="00AF7005"/>
    <w:rsid w:val="00B0131F"/>
    <w:rsid w:val="00B01DA2"/>
    <w:rsid w:val="00B0597F"/>
    <w:rsid w:val="00B060AF"/>
    <w:rsid w:val="00B06116"/>
    <w:rsid w:val="00B075F1"/>
    <w:rsid w:val="00B10E2C"/>
    <w:rsid w:val="00B13B0A"/>
    <w:rsid w:val="00B1470F"/>
    <w:rsid w:val="00B1507B"/>
    <w:rsid w:val="00B21E2C"/>
    <w:rsid w:val="00B227A1"/>
    <w:rsid w:val="00B25107"/>
    <w:rsid w:val="00B26DB3"/>
    <w:rsid w:val="00B34343"/>
    <w:rsid w:val="00B35332"/>
    <w:rsid w:val="00B41456"/>
    <w:rsid w:val="00B42E84"/>
    <w:rsid w:val="00B47382"/>
    <w:rsid w:val="00B50007"/>
    <w:rsid w:val="00B50234"/>
    <w:rsid w:val="00B50C6A"/>
    <w:rsid w:val="00B50F48"/>
    <w:rsid w:val="00B5203A"/>
    <w:rsid w:val="00B53DED"/>
    <w:rsid w:val="00B549CC"/>
    <w:rsid w:val="00B55954"/>
    <w:rsid w:val="00B61C47"/>
    <w:rsid w:val="00B626E0"/>
    <w:rsid w:val="00B63DA4"/>
    <w:rsid w:val="00B72BAD"/>
    <w:rsid w:val="00B744F1"/>
    <w:rsid w:val="00B7460D"/>
    <w:rsid w:val="00B74E88"/>
    <w:rsid w:val="00B7749F"/>
    <w:rsid w:val="00B8142F"/>
    <w:rsid w:val="00B8257A"/>
    <w:rsid w:val="00B83018"/>
    <w:rsid w:val="00B84C8D"/>
    <w:rsid w:val="00B87495"/>
    <w:rsid w:val="00B94F99"/>
    <w:rsid w:val="00B95348"/>
    <w:rsid w:val="00BA0317"/>
    <w:rsid w:val="00BA192B"/>
    <w:rsid w:val="00BA47D7"/>
    <w:rsid w:val="00BB1396"/>
    <w:rsid w:val="00BB2161"/>
    <w:rsid w:val="00BB2F40"/>
    <w:rsid w:val="00BB389B"/>
    <w:rsid w:val="00BB3CC5"/>
    <w:rsid w:val="00BB3D69"/>
    <w:rsid w:val="00BB5E42"/>
    <w:rsid w:val="00BB78AE"/>
    <w:rsid w:val="00BC011B"/>
    <w:rsid w:val="00BC732A"/>
    <w:rsid w:val="00BD0E85"/>
    <w:rsid w:val="00BD444D"/>
    <w:rsid w:val="00BD4BEB"/>
    <w:rsid w:val="00BE252D"/>
    <w:rsid w:val="00BE34E7"/>
    <w:rsid w:val="00BE38E8"/>
    <w:rsid w:val="00BE4ADB"/>
    <w:rsid w:val="00BE5B4B"/>
    <w:rsid w:val="00BE7F64"/>
    <w:rsid w:val="00BF05D0"/>
    <w:rsid w:val="00BF0DB0"/>
    <w:rsid w:val="00BF348C"/>
    <w:rsid w:val="00C03963"/>
    <w:rsid w:val="00C03B72"/>
    <w:rsid w:val="00C03E22"/>
    <w:rsid w:val="00C05794"/>
    <w:rsid w:val="00C10820"/>
    <w:rsid w:val="00C11B4F"/>
    <w:rsid w:val="00C11E89"/>
    <w:rsid w:val="00C12E86"/>
    <w:rsid w:val="00C14A75"/>
    <w:rsid w:val="00C17DE0"/>
    <w:rsid w:val="00C17FCD"/>
    <w:rsid w:val="00C205C1"/>
    <w:rsid w:val="00C215F0"/>
    <w:rsid w:val="00C24B34"/>
    <w:rsid w:val="00C24F2B"/>
    <w:rsid w:val="00C25322"/>
    <w:rsid w:val="00C26360"/>
    <w:rsid w:val="00C27A48"/>
    <w:rsid w:val="00C27C66"/>
    <w:rsid w:val="00C30D60"/>
    <w:rsid w:val="00C323AA"/>
    <w:rsid w:val="00C33D50"/>
    <w:rsid w:val="00C33E42"/>
    <w:rsid w:val="00C34142"/>
    <w:rsid w:val="00C34308"/>
    <w:rsid w:val="00C3440C"/>
    <w:rsid w:val="00C3467E"/>
    <w:rsid w:val="00C37247"/>
    <w:rsid w:val="00C409E0"/>
    <w:rsid w:val="00C428AE"/>
    <w:rsid w:val="00C43318"/>
    <w:rsid w:val="00C447A0"/>
    <w:rsid w:val="00C4642A"/>
    <w:rsid w:val="00C464FB"/>
    <w:rsid w:val="00C510CC"/>
    <w:rsid w:val="00C54EDA"/>
    <w:rsid w:val="00C54F0D"/>
    <w:rsid w:val="00C55689"/>
    <w:rsid w:val="00C60113"/>
    <w:rsid w:val="00C61CBE"/>
    <w:rsid w:val="00C62147"/>
    <w:rsid w:val="00C66F16"/>
    <w:rsid w:val="00C67A32"/>
    <w:rsid w:val="00C737B2"/>
    <w:rsid w:val="00C82E00"/>
    <w:rsid w:val="00C83E51"/>
    <w:rsid w:val="00C86C57"/>
    <w:rsid w:val="00C961E8"/>
    <w:rsid w:val="00C9660A"/>
    <w:rsid w:val="00CA0B86"/>
    <w:rsid w:val="00CA1298"/>
    <w:rsid w:val="00CA4069"/>
    <w:rsid w:val="00CA4A59"/>
    <w:rsid w:val="00CA6ADD"/>
    <w:rsid w:val="00CB5253"/>
    <w:rsid w:val="00CB74BE"/>
    <w:rsid w:val="00CB7531"/>
    <w:rsid w:val="00CC38EC"/>
    <w:rsid w:val="00CC7828"/>
    <w:rsid w:val="00CD009A"/>
    <w:rsid w:val="00CD0862"/>
    <w:rsid w:val="00CD41E0"/>
    <w:rsid w:val="00CD4302"/>
    <w:rsid w:val="00CE2ED4"/>
    <w:rsid w:val="00CE372F"/>
    <w:rsid w:val="00CE3B44"/>
    <w:rsid w:val="00CF6B66"/>
    <w:rsid w:val="00CF6BB6"/>
    <w:rsid w:val="00CF6F7D"/>
    <w:rsid w:val="00D012CA"/>
    <w:rsid w:val="00D02235"/>
    <w:rsid w:val="00D044AA"/>
    <w:rsid w:val="00D05F71"/>
    <w:rsid w:val="00D06152"/>
    <w:rsid w:val="00D06247"/>
    <w:rsid w:val="00D06AF1"/>
    <w:rsid w:val="00D07ECD"/>
    <w:rsid w:val="00D109D5"/>
    <w:rsid w:val="00D10EFE"/>
    <w:rsid w:val="00D11292"/>
    <w:rsid w:val="00D1351B"/>
    <w:rsid w:val="00D147F8"/>
    <w:rsid w:val="00D1564D"/>
    <w:rsid w:val="00D1732C"/>
    <w:rsid w:val="00D17FE5"/>
    <w:rsid w:val="00D210F4"/>
    <w:rsid w:val="00D2266E"/>
    <w:rsid w:val="00D24D5A"/>
    <w:rsid w:val="00D26857"/>
    <w:rsid w:val="00D26EF4"/>
    <w:rsid w:val="00D27C09"/>
    <w:rsid w:val="00D31780"/>
    <w:rsid w:val="00D31A54"/>
    <w:rsid w:val="00D31A9B"/>
    <w:rsid w:val="00D31B65"/>
    <w:rsid w:val="00D31C74"/>
    <w:rsid w:val="00D3231C"/>
    <w:rsid w:val="00D3291A"/>
    <w:rsid w:val="00D33BF7"/>
    <w:rsid w:val="00D35C3E"/>
    <w:rsid w:val="00D37A2D"/>
    <w:rsid w:val="00D440E9"/>
    <w:rsid w:val="00D4454B"/>
    <w:rsid w:val="00D44AC8"/>
    <w:rsid w:val="00D455AD"/>
    <w:rsid w:val="00D47A34"/>
    <w:rsid w:val="00D50A41"/>
    <w:rsid w:val="00D546B8"/>
    <w:rsid w:val="00D61130"/>
    <w:rsid w:val="00D61DDE"/>
    <w:rsid w:val="00D66E49"/>
    <w:rsid w:val="00D670C6"/>
    <w:rsid w:val="00D671CB"/>
    <w:rsid w:val="00D708AD"/>
    <w:rsid w:val="00D73B0E"/>
    <w:rsid w:val="00D75003"/>
    <w:rsid w:val="00D80A66"/>
    <w:rsid w:val="00D81544"/>
    <w:rsid w:val="00D84823"/>
    <w:rsid w:val="00D85544"/>
    <w:rsid w:val="00D85BD6"/>
    <w:rsid w:val="00D86D53"/>
    <w:rsid w:val="00D87160"/>
    <w:rsid w:val="00D9186A"/>
    <w:rsid w:val="00D9318E"/>
    <w:rsid w:val="00D942AD"/>
    <w:rsid w:val="00DA32D2"/>
    <w:rsid w:val="00DA5694"/>
    <w:rsid w:val="00DA7781"/>
    <w:rsid w:val="00DB43B1"/>
    <w:rsid w:val="00DC103F"/>
    <w:rsid w:val="00DC5BE2"/>
    <w:rsid w:val="00DD11A6"/>
    <w:rsid w:val="00DD1ECB"/>
    <w:rsid w:val="00DD25DB"/>
    <w:rsid w:val="00DD26A8"/>
    <w:rsid w:val="00DD37AF"/>
    <w:rsid w:val="00DD44EB"/>
    <w:rsid w:val="00DD64C3"/>
    <w:rsid w:val="00DE1065"/>
    <w:rsid w:val="00DE18A0"/>
    <w:rsid w:val="00DE4422"/>
    <w:rsid w:val="00DE4C1D"/>
    <w:rsid w:val="00DE4F36"/>
    <w:rsid w:val="00DE584D"/>
    <w:rsid w:val="00DE5ACB"/>
    <w:rsid w:val="00DF210F"/>
    <w:rsid w:val="00DF2B98"/>
    <w:rsid w:val="00DF5864"/>
    <w:rsid w:val="00DF649A"/>
    <w:rsid w:val="00DF68D8"/>
    <w:rsid w:val="00DF7242"/>
    <w:rsid w:val="00E0044F"/>
    <w:rsid w:val="00E0382E"/>
    <w:rsid w:val="00E04868"/>
    <w:rsid w:val="00E065BD"/>
    <w:rsid w:val="00E22203"/>
    <w:rsid w:val="00E2320C"/>
    <w:rsid w:val="00E24A8B"/>
    <w:rsid w:val="00E24D9D"/>
    <w:rsid w:val="00E26045"/>
    <w:rsid w:val="00E30DF7"/>
    <w:rsid w:val="00E310F0"/>
    <w:rsid w:val="00E31408"/>
    <w:rsid w:val="00E3275F"/>
    <w:rsid w:val="00E368FC"/>
    <w:rsid w:val="00E439A1"/>
    <w:rsid w:val="00E43D31"/>
    <w:rsid w:val="00E47503"/>
    <w:rsid w:val="00E50916"/>
    <w:rsid w:val="00E516C2"/>
    <w:rsid w:val="00E52FE8"/>
    <w:rsid w:val="00E565F9"/>
    <w:rsid w:val="00E62162"/>
    <w:rsid w:val="00E63574"/>
    <w:rsid w:val="00E644D7"/>
    <w:rsid w:val="00E6479A"/>
    <w:rsid w:val="00E6522C"/>
    <w:rsid w:val="00E668B7"/>
    <w:rsid w:val="00E67D8D"/>
    <w:rsid w:val="00E72484"/>
    <w:rsid w:val="00E72DB0"/>
    <w:rsid w:val="00E73C04"/>
    <w:rsid w:val="00E77597"/>
    <w:rsid w:val="00E81170"/>
    <w:rsid w:val="00E819AE"/>
    <w:rsid w:val="00E84249"/>
    <w:rsid w:val="00E914F0"/>
    <w:rsid w:val="00E91B25"/>
    <w:rsid w:val="00E91D06"/>
    <w:rsid w:val="00E93496"/>
    <w:rsid w:val="00E9684E"/>
    <w:rsid w:val="00EA0C0A"/>
    <w:rsid w:val="00EA1A01"/>
    <w:rsid w:val="00EA1EAE"/>
    <w:rsid w:val="00EA201D"/>
    <w:rsid w:val="00EA238F"/>
    <w:rsid w:val="00EA402B"/>
    <w:rsid w:val="00EB2D18"/>
    <w:rsid w:val="00EB5816"/>
    <w:rsid w:val="00EB7CDD"/>
    <w:rsid w:val="00EC1866"/>
    <w:rsid w:val="00EC18DC"/>
    <w:rsid w:val="00EC1EE6"/>
    <w:rsid w:val="00EC4888"/>
    <w:rsid w:val="00ED0205"/>
    <w:rsid w:val="00ED3BE7"/>
    <w:rsid w:val="00ED40CC"/>
    <w:rsid w:val="00ED48CE"/>
    <w:rsid w:val="00ED60E1"/>
    <w:rsid w:val="00ED62B3"/>
    <w:rsid w:val="00EE0BFD"/>
    <w:rsid w:val="00EE0D1C"/>
    <w:rsid w:val="00EE5959"/>
    <w:rsid w:val="00EE5D37"/>
    <w:rsid w:val="00EE76D5"/>
    <w:rsid w:val="00EF160C"/>
    <w:rsid w:val="00EF3B5E"/>
    <w:rsid w:val="00EF72DE"/>
    <w:rsid w:val="00F01BF6"/>
    <w:rsid w:val="00F030AF"/>
    <w:rsid w:val="00F05249"/>
    <w:rsid w:val="00F0567A"/>
    <w:rsid w:val="00F11408"/>
    <w:rsid w:val="00F12932"/>
    <w:rsid w:val="00F158AA"/>
    <w:rsid w:val="00F265E8"/>
    <w:rsid w:val="00F314D3"/>
    <w:rsid w:val="00F332FE"/>
    <w:rsid w:val="00F33E25"/>
    <w:rsid w:val="00F351D9"/>
    <w:rsid w:val="00F370F2"/>
    <w:rsid w:val="00F42D58"/>
    <w:rsid w:val="00F442AD"/>
    <w:rsid w:val="00F52653"/>
    <w:rsid w:val="00F539F2"/>
    <w:rsid w:val="00F6282F"/>
    <w:rsid w:val="00F64F0C"/>
    <w:rsid w:val="00F66FE7"/>
    <w:rsid w:val="00F7066A"/>
    <w:rsid w:val="00F72814"/>
    <w:rsid w:val="00F72E27"/>
    <w:rsid w:val="00F74524"/>
    <w:rsid w:val="00F74975"/>
    <w:rsid w:val="00F7544F"/>
    <w:rsid w:val="00F75CD5"/>
    <w:rsid w:val="00F77119"/>
    <w:rsid w:val="00F844D4"/>
    <w:rsid w:val="00F87340"/>
    <w:rsid w:val="00F93E58"/>
    <w:rsid w:val="00F95B36"/>
    <w:rsid w:val="00F9651C"/>
    <w:rsid w:val="00FA348C"/>
    <w:rsid w:val="00FA39DA"/>
    <w:rsid w:val="00FA6EE5"/>
    <w:rsid w:val="00FB7688"/>
    <w:rsid w:val="00FC26A9"/>
    <w:rsid w:val="00FC3A89"/>
    <w:rsid w:val="00FC5026"/>
    <w:rsid w:val="00FC637E"/>
    <w:rsid w:val="00FD1495"/>
    <w:rsid w:val="00FD37D8"/>
    <w:rsid w:val="00FD55C9"/>
    <w:rsid w:val="00FE08F0"/>
    <w:rsid w:val="00FE284B"/>
    <w:rsid w:val="00FE4524"/>
    <w:rsid w:val="00FE5AC6"/>
    <w:rsid w:val="00FE629D"/>
    <w:rsid w:val="00FE6875"/>
    <w:rsid w:val="00FE73E4"/>
    <w:rsid w:val="00FE7D2C"/>
    <w:rsid w:val="00FF2207"/>
    <w:rsid w:val="00FF322C"/>
    <w:rsid w:val="00FF52AF"/>
    <w:rsid w:val="00FF5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C24F2B"/>
  </w:style>
  <w:style w:type="character" w:customStyle="1" w:styleId="NoSpacingChar">
    <w:name w:val="No Spacing Char"/>
    <w:aliases w:val="No Indent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10</Pages>
  <Words>6532</Words>
  <Characters>32665</Characters>
  <Application>Microsoft Office Word</Application>
  <DocSecurity>0</DocSecurity>
  <Lines>272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201</cp:revision>
  <dcterms:created xsi:type="dcterms:W3CDTF">2022-06-23T09:36:00Z</dcterms:created>
  <dcterms:modified xsi:type="dcterms:W3CDTF">2022-07-04T11:12:00Z</dcterms:modified>
</cp:coreProperties>
</file>