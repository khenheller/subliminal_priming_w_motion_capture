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84F7" w14:textId="77777777" w:rsidR="006D14E1" w:rsidRPr="00CA4C70" w:rsidRDefault="006D14E1" w:rsidP="006D14E1">
      <w:pPr>
        <w:bidi w:val="0"/>
        <w:spacing w:line="360" w:lineRule="auto"/>
        <w:jc w:val="center"/>
        <w:rPr>
          <w:rFonts w:asciiTheme="majorBidi" w:hAnsiTheme="majorBidi" w:cstheme="majorBidi"/>
          <w:b/>
          <w:bCs/>
          <w:sz w:val="26"/>
          <w:szCs w:val="26"/>
        </w:rPr>
      </w:pPr>
      <w:r w:rsidRPr="00CA4C70">
        <w:rPr>
          <w:rFonts w:asciiTheme="majorBidi" w:hAnsiTheme="majorBidi" w:cstheme="majorBidi"/>
          <w:b/>
          <w:bCs/>
          <w:sz w:val="26"/>
          <w:szCs w:val="26"/>
        </w:rPr>
        <w:t>Show some sensitivity! Using motion tracking to improve unconscious measures</w:t>
      </w:r>
    </w:p>
    <w:p w14:paraId="7A0BCFEB" w14:textId="77777777" w:rsidR="006D14E1" w:rsidRPr="00CA4C70" w:rsidRDefault="006D14E1" w:rsidP="006D14E1">
      <w:pPr>
        <w:bidi w:val="0"/>
        <w:spacing w:line="480" w:lineRule="auto"/>
        <w:jc w:val="center"/>
        <w:rPr>
          <w:rFonts w:asciiTheme="majorBidi" w:hAnsiTheme="majorBidi" w:cstheme="majorBidi"/>
          <w:vertAlign w:val="superscript"/>
        </w:rPr>
      </w:pPr>
      <w:proofErr w:type="spellStart"/>
      <w:r w:rsidRPr="00CA4C70">
        <w:rPr>
          <w:rFonts w:asciiTheme="majorBidi" w:hAnsiTheme="majorBidi" w:cstheme="majorBidi"/>
        </w:rPr>
        <w:t>Khen</w:t>
      </w:r>
      <w:proofErr w:type="spellEnd"/>
      <w:r w:rsidRPr="00CA4C70">
        <w:rPr>
          <w:rFonts w:asciiTheme="majorBidi" w:hAnsiTheme="majorBidi" w:cstheme="majorBidi"/>
        </w:rPr>
        <w:t xml:space="preserve"> Heller</w:t>
      </w:r>
      <w:r w:rsidRPr="00CA4C70">
        <w:rPr>
          <w:rFonts w:asciiTheme="majorBidi" w:hAnsiTheme="majorBidi" w:cstheme="majorBidi"/>
          <w:vertAlign w:val="superscript"/>
        </w:rPr>
        <w:t>1</w:t>
      </w:r>
      <w:r w:rsidRPr="00CA4C70">
        <w:rPr>
          <w:rFonts w:asciiTheme="majorBidi" w:hAnsiTheme="majorBidi" w:cstheme="majorBidi"/>
        </w:rPr>
        <w:t>, Liad Mudrik</w:t>
      </w:r>
      <w:r w:rsidRPr="00CA4C70">
        <w:rPr>
          <w:rFonts w:asciiTheme="majorBidi" w:hAnsiTheme="majorBidi" w:cstheme="majorBidi"/>
          <w:vertAlign w:val="superscript"/>
        </w:rPr>
        <w:t>1,2</w:t>
      </w:r>
      <w:r w:rsidRPr="00CA4C70">
        <w:rPr>
          <w:rFonts w:asciiTheme="majorBidi" w:hAnsiTheme="majorBidi" w:cstheme="majorBidi"/>
        </w:rPr>
        <w:t xml:space="preserve"> and Craig S. Chapman</w:t>
      </w:r>
      <w:r w:rsidRPr="00CA4C70">
        <w:rPr>
          <w:rFonts w:asciiTheme="majorBidi" w:hAnsiTheme="majorBidi" w:cstheme="majorBidi"/>
          <w:vertAlign w:val="superscript"/>
        </w:rPr>
        <w:t>3,4</w:t>
      </w:r>
    </w:p>
    <w:p w14:paraId="3234628F" w14:textId="77777777" w:rsidR="006D14E1" w:rsidRPr="00CA4C70" w:rsidRDefault="006D14E1" w:rsidP="006D14E1">
      <w:pPr>
        <w:bidi w:val="0"/>
        <w:spacing w:line="480" w:lineRule="auto"/>
        <w:jc w:val="center"/>
        <w:rPr>
          <w:rFonts w:asciiTheme="majorBidi" w:hAnsiTheme="majorBidi" w:cstheme="majorBidi"/>
          <w:sz w:val="22"/>
          <w:szCs w:val="22"/>
        </w:rPr>
      </w:pPr>
      <w:r w:rsidRPr="00CA4C70">
        <w:rPr>
          <w:rFonts w:asciiTheme="majorBidi" w:hAnsiTheme="majorBidi" w:cstheme="majorBidi"/>
          <w:sz w:val="22"/>
          <w:szCs w:val="22"/>
          <w:vertAlign w:val="superscript"/>
        </w:rPr>
        <w:t>1</w:t>
      </w:r>
      <w:r w:rsidRPr="00CA4C70">
        <w:rPr>
          <w:rFonts w:asciiTheme="majorBidi" w:hAnsiTheme="majorBidi" w:cstheme="majorBidi"/>
          <w:sz w:val="22"/>
          <w:szCs w:val="22"/>
        </w:rPr>
        <w:t xml:space="preserve"> </w:t>
      </w:r>
      <w:proofErr w:type="spellStart"/>
      <w:r w:rsidRPr="00CA4C70">
        <w:rPr>
          <w:rFonts w:asciiTheme="majorBidi" w:hAnsiTheme="majorBidi" w:cstheme="majorBidi"/>
          <w:sz w:val="22"/>
          <w:szCs w:val="22"/>
        </w:rPr>
        <w:t>Sagol</w:t>
      </w:r>
      <w:proofErr w:type="spellEnd"/>
      <w:r w:rsidRPr="00CA4C70">
        <w:rPr>
          <w:rFonts w:asciiTheme="majorBidi" w:hAnsiTheme="majorBidi" w:cstheme="majorBidi"/>
          <w:sz w:val="22"/>
          <w:szCs w:val="22"/>
        </w:rPr>
        <w:t xml:space="preserve"> School of Neuroscience, Tel Aviv University</w:t>
      </w:r>
    </w:p>
    <w:p w14:paraId="1EB5C8EA" w14:textId="77777777" w:rsidR="006D14E1" w:rsidRPr="00CA4C70" w:rsidRDefault="006D14E1" w:rsidP="006D14E1">
      <w:pPr>
        <w:bidi w:val="0"/>
        <w:spacing w:line="480" w:lineRule="auto"/>
        <w:jc w:val="center"/>
        <w:rPr>
          <w:rFonts w:asciiTheme="majorBidi" w:hAnsiTheme="majorBidi" w:cstheme="majorBidi"/>
          <w:sz w:val="22"/>
          <w:szCs w:val="22"/>
        </w:rPr>
      </w:pPr>
      <w:r w:rsidRPr="00CA4C70">
        <w:rPr>
          <w:rFonts w:asciiTheme="majorBidi" w:hAnsiTheme="majorBidi" w:cstheme="majorBidi"/>
          <w:sz w:val="22"/>
          <w:szCs w:val="22"/>
          <w:vertAlign w:val="superscript"/>
        </w:rPr>
        <w:t>2</w:t>
      </w:r>
      <w:r w:rsidRPr="00CA4C70">
        <w:rPr>
          <w:rFonts w:asciiTheme="majorBidi" w:hAnsiTheme="majorBidi" w:cstheme="majorBidi"/>
          <w:sz w:val="22"/>
          <w:szCs w:val="22"/>
        </w:rPr>
        <w:t xml:space="preserve"> School of Psychological Sciences, Tel Aviv University</w:t>
      </w:r>
    </w:p>
    <w:p w14:paraId="3EE97EFE" w14:textId="77777777" w:rsidR="006D14E1" w:rsidRPr="00CA4C70" w:rsidRDefault="006D14E1" w:rsidP="006D14E1">
      <w:pPr>
        <w:bidi w:val="0"/>
        <w:spacing w:line="480" w:lineRule="auto"/>
        <w:jc w:val="center"/>
        <w:rPr>
          <w:rFonts w:asciiTheme="majorBidi" w:hAnsiTheme="majorBidi" w:cstheme="majorBidi"/>
          <w:sz w:val="22"/>
          <w:szCs w:val="22"/>
        </w:rPr>
      </w:pPr>
      <w:r w:rsidRPr="00CA4C70">
        <w:rPr>
          <w:rFonts w:asciiTheme="majorBidi" w:hAnsiTheme="majorBidi" w:cstheme="majorBidi"/>
          <w:sz w:val="22"/>
          <w:szCs w:val="22"/>
          <w:vertAlign w:val="superscript"/>
        </w:rPr>
        <w:t>3</w:t>
      </w:r>
      <w:r w:rsidRPr="00CA4C70">
        <w:rPr>
          <w:rFonts w:asciiTheme="majorBidi" w:hAnsiTheme="majorBidi" w:cstheme="majorBidi"/>
          <w:sz w:val="22"/>
          <w:szCs w:val="22"/>
        </w:rPr>
        <w:t xml:space="preserve"> Faculty of Kinesiology, Sport, and Recreation, University of Alberta, Edmonton, AB, Canada</w:t>
      </w:r>
    </w:p>
    <w:p w14:paraId="1EB9A2C7" w14:textId="77777777" w:rsidR="006D14E1" w:rsidRPr="00CA4C70" w:rsidRDefault="006D14E1" w:rsidP="006D14E1">
      <w:pPr>
        <w:bidi w:val="0"/>
        <w:spacing w:line="480" w:lineRule="auto"/>
        <w:jc w:val="center"/>
        <w:rPr>
          <w:rFonts w:asciiTheme="majorBidi" w:hAnsiTheme="majorBidi" w:cstheme="majorBidi"/>
          <w:sz w:val="22"/>
          <w:szCs w:val="22"/>
        </w:rPr>
      </w:pPr>
      <w:r w:rsidRPr="00CA4C70">
        <w:rPr>
          <w:rFonts w:asciiTheme="majorBidi" w:hAnsiTheme="majorBidi" w:cstheme="majorBidi"/>
          <w:sz w:val="22"/>
          <w:szCs w:val="22"/>
          <w:vertAlign w:val="superscript"/>
        </w:rPr>
        <w:t>4</w:t>
      </w:r>
      <w:r w:rsidRPr="00CA4C70">
        <w:rPr>
          <w:rFonts w:asciiTheme="majorBidi" w:hAnsiTheme="majorBidi" w:cstheme="majorBidi"/>
          <w:sz w:val="22"/>
          <w:szCs w:val="22"/>
        </w:rPr>
        <w:t xml:space="preserve"> Neuroscience and Mental Health Institute University of Alberta Edmonton, Alberta, Canada</w:t>
      </w:r>
    </w:p>
    <w:p w14:paraId="4DD1CBDD" w14:textId="77777777" w:rsidR="006614A3" w:rsidRDefault="006614A3" w:rsidP="006D14E1">
      <w:pPr>
        <w:bidi w:val="0"/>
        <w:spacing w:line="480" w:lineRule="auto"/>
        <w:rPr>
          <w:rFonts w:asciiTheme="majorBidi" w:hAnsiTheme="majorBidi" w:cstheme="majorBidi"/>
        </w:rPr>
      </w:pPr>
    </w:p>
    <w:p w14:paraId="6018DA4A" w14:textId="02AA47DF" w:rsidR="002B7CF0" w:rsidRDefault="00424A4C" w:rsidP="0000443C">
      <w:pPr>
        <w:bidi w:val="0"/>
        <w:spacing w:line="480" w:lineRule="auto"/>
        <w:jc w:val="both"/>
        <w:rPr>
          <w:rFonts w:asciiTheme="majorBidi" w:hAnsiTheme="majorBidi" w:cstheme="majorBidi"/>
        </w:rPr>
      </w:pPr>
      <w:r w:rsidRPr="00CA4C70">
        <w:rPr>
          <w:rFonts w:asciiTheme="majorBidi" w:hAnsiTheme="majorBidi" w:cstheme="majorBidi"/>
        </w:rPr>
        <w:t xml:space="preserve">Although invisible to us, unconscious stimulus </w:t>
      </w:r>
      <w:del w:id="0" w:author="Liad Mudrik" w:date="2022-08-04T06:08:00Z">
        <w:r w:rsidR="00797DE6" w:rsidDel="000C5D08">
          <w:rPr>
            <w:rFonts w:asciiTheme="majorBidi" w:hAnsiTheme="majorBidi" w:cstheme="majorBidi"/>
          </w:rPr>
          <w:delText xml:space="preserve">should </w:delText>
        </w:r>
      </w:del>
      <w:ins w:id="1" w:author="Liad Mudrik" w:date="2022-08-04T06:08:00Z">
        <w:r w:rsidR="000C5D08">
          <w:rPr>
            <w:rFonts w:asciiTheme="majorBidi" w:hAnsiTheme="majorBidi" w:cstheme="majorBidi"/>
          </w:rPr>
          <w:t>we</w:t>
        </w:r>
      </w:ins>
      <w:ins w:id="2" w:author="Liad Mudrik" w:date="2022-08-04T06:09:00Z">
        <w:r w:rsidR="000C5D08">
          <w:rPr>
            <w:rFonts w:asciiTheme="majorBidi" w:hAnsiTheme="majorBidi" w:cstheme="majorBidi"/>
          </w:rPr>
          <w:t>re shown</w:t>
        </w:r>
      </w:ins>
      <w:ins w:id="3" w:author="Liad Mudrik" w:date="2022-08-04T06:08:00Z">
        <w:r w:rsidR="000C5D08">
          <w:rPr>
            <w:rFonts w:asciiTheme="majorBidi" w:hAnsiTheme="majorBidi" w:cstheme="majorBidi"/>
          </w:rPr>
          <w:t xml:space="preserve"> to</w:t>
        </w:r>
        <w:r w:rsidR="000C5D08">
          <w:rPr>
            <w:rFonts w:asciiTheme="majorBidi" w:hAnsiTheme="majorBidi" w:cstheme="majorBidi"/>
          </w:rPr>
          <w:t xml:space="preserve"> </w:t>
        </w:r>
      </w:ins>
      <w:r w:rsidRPr="00CA4C70">
        <w:rPr>
          <w:rFonts w:asciiTheme="majorBidi" w:hAnsiTheme="majorBidi" w:cstheme="majorBidi"/>
        </w:rPr>
        <w:t>still affect our behavior</w:t>
      </w:r>
      <w:ins w:id="4" w:author="Liad Mudrik" w:date="2022-08-04T06:08:00Z">
        <w:r w:rsidR="000C5D08">
          <w:rPr>
            <w:rFonts w:asciiTheme="majorBidi" w:hAnsiTheme="majorBidi" w:cstheme="majorBidi"/>
          </w:rPr>
          <w:t xml:space="preserve">. </w:t>
        </w:r>
      </w:ins>
      <w:del w:id="5" w:author="Liad Mudrik" w:date="2022-08-04T06:08:00Z">
        <w:r w:rsidR="006E2707" w:rsidDel="000C5D08">
          <w:rPr>
            <w:rFonts w:asciiTheme="majorBidi" w:hAnsiTheme="majorBidi" w:cstheme="majorBidi"/>
          </w:rPr>
          <w:delText>,</w:delText>
        </w:r>
        <w:r w:rsidR="004B1638" w:rsidDel="000C5D08">
          <w:rPr>
            <w:rFonts w:asciiTheme="majorBidi" w:hAnsiTheme="majorBidi" w:cstheme="majorBidi"/>
          </w:rPr>
          <w:delText xml:space="preserve"> b</w:delText>
        </w:r>
        <w:r w:rsidR="006614A3" w:rsidDel="000C5D08">
          <w:rPr>
            <w:rFonts w:asciiTheme="majorBidi" w:hAnsiTheme="majorBidi" w:cstheme="majorBidi"/>
          </w:rPr>
          <w:delText>ut</w:delText>
        </w:r>
      </w:del>
      <w:ins w:id="6" w:author="Liad Mudrik" w:date="2022-08-04T06:08:00Z">
        <w:r w:rsidR="000C5D08">
          <w:rPr>
            <w:rFonts w:asciiTheme="majorBidi" w:hAnsiTheme="majorBidi" w:cstheme="majorBidi"/>
          </w:rPr>
          <w:t>Howe</w:t>
        </w:r>
      </w:ins>
      <w:ins w:id="7" w:author="Liad Mudrik" w:date="2022-08-04T06:09:00Z">
        <w:r w:rsidR="000C5D08">
          <w:rPr>
            <w:rFonts w:asciiTheme="majorBidi" w:hAnsiTheme="majorBidi" w:cstheme="majorBidi"/>
          </w:rPr>
          <w:t>ver,</w:t>
        </w:r>
      </w:ins>
      <w:r w:rsidR="006614A3">
        <w:rPr>
          <w:rFonts w:asciiTheme="majorBidi" w:hAnsiTheme="majorBidi" w:cstheme="majorBidi"/>
        </w:rPr>
        <w:t xml:space="preserve"> </w:t>
      </w:r>
      <w:del w:id="8" w:author="Liad Mudrik" w:date="2022-08-04T06:09:00Z">
        <w:r w:rsidR="006614A3" w:rsidDel="000C5D08">
          <w:rPr>
            <w:rFonts w:asciiTheme="majorBidi" w:hAnsiTheme="majorBidi" w:cstheme="majorBidi"/>
          </w:rPr>
          <w:delText>t</w:delText>
        </w:r>
        <w:r w:rsidRPr="00CA4C70" w:rsidDel="000C5D08">
          <w:rPr>
            <w:rFonts w:asciiTheme="majorBidi" w:hAnsiTheme="majorBidi" w:cstheme="majorBidi"/>
          </w:rPr>
          <w:delText>he methods that are used in the lab to render stimuli invisible usually result</w:delText>
        </w:r>
        <w:r w:rsidR="00BB1BE4" w:rsidDel="000C5D08">
          <w:rPr>
            <w:rFonts w:asciiTheme="majorBidi" w:hAnsiTheme="majorBidi" w:cstheme="majorBidi"/>
          </w:rPr>
          <w:delText>s</w:delText>
        </w:r>
        <w:r w:rsidRPr="00CA4C70" w:rsidDel="000C5D08">
          <w:rPr>
            <w:rFonts w:asciiTheme="majorBidi" w:hAnsiTheme="majorBidi" w:cstheme="majorBidi"/>
          </w:rPr>
          <w:delText xml:space="preserve"> in a weaker neural response which translates to </w:delText>
        </w:r>
        <w:r w:rsidR="002E1486" w:rsidDel="000C5D08">
          <w:rPr>
            <w:rFonts w:asciiTheme="majorBidi" w:hAnsiTheme="majorBidi" w:cstheme="majorBidi"/>
          </w:rPr>
          <w:delText xml:space="preserve">hardly detectable </w:delText>
        </w:r>
        <w:r w:rsidRPr="00CA4C70" w:rsidDel="000C5D08">
          <w:rPr>
            <w:rFonts w:asciiTheme="majorBidi" w:hAnsiTheme="majorBidi" w:cstheme="majorBidi"/>
          </w:rPr>
          <w:delText>behavioral changes</w:delText>
        </w:r>
        <w:r w:rsidR="007A7C80" w:rsidDel="000C5D08">
          <w:rPr>
            <w:rFonts w:asciiTheme="majorBidi" w:hAnsiTheme="majorBidi" w:cstheme="majorBidi"/>
          </w:rPr>
          <w:delText xml:space="preserve"> </w:delText>
        </w:r>
        <w:r w:rsidR="00A63AD8" w:rsidDel="000C5D08">
          <w:rPr>
            <w:rFonts w:asciiTheme="majorBidi" w:hAnsiTheme="majorBidi" w:cstheme="majorBidi"/>
          </w:rPr>
          <w:fldChar w:fldCharType="begin"/>
        </w:r>
        <w:r w:rsidR="00A63AD8" w:rsidDel="000C5D08">
          <w:rPr>
            <w:rFonts w:asciiTheme="majorBidi" w:hAnsiTheme="majorBidi" w:cstheme="majorBidi"/>
          </w:rPr>
          <w:delInstrText xml:space="preserve"> ADDIN ZOTERO_ITEM CSL_CITATION {"citationID":"yIjXXAmS","properties":{"formattedCitation":"(Greenwald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delInstrText>
        </w:r>
        <w:r w:rsidR="00A63AD8" w:rsidDel="000C5D08">
          <w:rPr>
            <w:rFonts w:asciiTheme="majorBidi" w:hAnsiTheme="majorBidi" w:cstheme="majorBidi"/>
          </w:rPr>
          <w:fldChar w:fldCharType="separate"/>
        </w:r>
        <w:r w:rsidR="00A63AD8" w:rsidRPr="00A63AD8" w:rsidDel="000C5D08">
          <w:rPr>
            <w:rFonts w:ascii="Times New Roman" w:hAnsi="Times New Roman" w:cs="Times New Roman"/>
          </w:rPr>
          <w:delText>(Greenwald et al., 1996)</w:delText>
        </w:r>
        <w:r w:rsidR="00A63AD8" w:rsidDel="000C5D08">
          <w:rPr>
            <w:rFonts w:asciiTheme="majorBidi" w:hAnsiTheme="majorBidi" w:cstheme="majorBidi"/>
          </w:rPr>
          <w:fldChar w:fldCharType="end"/>
        </w:r>
        <w:r w:rsidRPr="00CA4C70" w:rsidDel="000C5D08">
          <w:rPr>
            <w:rFonts w:asciiTheme="majorBidi" w:hAnsiTheme="majorBidi" w:cstheme="majorBidi"/>
          </w:rPr>
          <w:delText xml:space="preserve">. </w:delText>
        </w:r>
        <w:r w:rsidR="005F06BA" w:rsidDel="000C5D08">
          <w:rPr>
            <w:rFonts w:asciiTheme="majorBidi" w:hAnsiTheme="majorBidi" w:cstheme="majorBidi"/>
          </w:rPr>
          <w:delText>Consequently</w:delText>
        </w:r>
        <w:r w:rsidRPr="00CA4C70" w:rsidDel="000C5D08">
          <w:rPr>
            <w:rFonts w:asciiTheme="majorBidi" w:hAnsiTheme="majorBidi" w:cstheme="majorBidi"/>
          </w:rPr>
          <w:delText xml:space="preserve">, </w:delText>
        </w:r>
      </w:del>
      <w:r w:rsidRPr="00CA4C70">
        <w:rPr>
          <w:rFonts w:asciiTheme="majorBidi" w:hAnsiTheme="majorBidi" w:cstheme="majorBidi"/>
        </w:rPr>
        <w:t>the field abounds with contradicting findings</w:t>
      </w:r>
      <w:del w:id="9" w:author="Liad Mudrik" w:date="2022-08-04T06:10:00Z">
        <w:r w:rsidR="00A63AD8" w:rsidDel="00162614">
          <w:rPr>
            <w:rFonts w:asciiTheme="majorBidi" w:hAnsiTheme="majorBidi" w:cstheme="majorBidi"/>
          </w:rPr>
          <w:delText xml:space="preserve"> </w:delText>
        </w:r>
        <w:r w:rsidR="00A63AD8" w:rsidDel="00162614">
          <w:rPr>
            <w:rFonts w:asciiTheme="majorBidi" w:hAnsiTheme="majorBidi" w:cstheme="majorBidi"/>
          </w:rPr>
          <w:fldChar w:fldCharType="begin"/>
        </w:r>
        <w:r w:rsidR="00A63AD8" w:rsidDel="00162614">
          <w:rPr>
            <w:rFonts w:asciiTheme="majorBidi" w:hAnsiTheme="majorBidi" w:cstheme="majorBidi"/>
          </w:rPr>
          <w:delInstrText xml:space="preserve"> ADDIN ZOTERO_ITEM CSL_CITATION {"citationID":"sv4tqJ3a","properties":{"formattedCitation":"(Kouider &amp; Dehaene, 2007)","plainCitation":"(Kouider &amp; Dehaene, 2007)","noteIndex":0},"citationItems":[{"id":277,"uris":["http://zotero.org/users/8275165/items/CPHT6W9I"],"itemData":{"id":277,"type":"article-journal","abstract":"Understanding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delInstrText>
        </w:r>
        <w:r w:rsidR="00A63AD8" w:rsidDel="00162614">
          <w:rPr>
            <w:rFonts w:asciiTheme="majorBidi" w:hAnsiTheme="majorBidi" w:cstheme="majorBidi"/>
          </w:rPr>
          <w:fldChar w:fldCharType="separate"/>
        </w:r>
        <w:r w:rsidR="00A63AD8" w:rsidRPr="00A63AD8" w:rsidDel="00162614">
          <w:rPr>
            <w:rFonts w:ascii="Times New Roman" w:hAnsi="Times New Roman" w:cs="Times New Roman"/>
          </w:rPr>
          <w:delText>(Kouider &amp; Dehaene, 2007)</w:delText>
        </w:r>
        <w:r w:rsidR="00A63AD8" w:rsidDel="00162614">
          <w:rPr>
            <w:rFonts w:asciiTheme="majorBidi" w:hAnsiTheme="majorBidi" w:cstheme="majorBidi"/>
          </w:rPr>
          <w:fldChar w:fldCharType="end"/>
        </w:r>
      </w:del>
      <w:r w:rsidR="00A63AD8">
        <w:rPr>
          <w:rFonts w:asciiTheme="majorBidi" w:hAnsiTheme="majorBidi" w:cstheme="majorBidi"/>
        </w:rPr>
        <w:t>,</w:t>
      </w:r>
      <w:r w:rsidRPr="00CA4C70">
        <w:rPr>
          <w:rFonts w:asciiTheme="majorBidi" w:hAnsiTheme="majorBidi" w:cstheme="majorBidi"/>
        </w:rPr>
        <w:t xml:space="preserve"> which in turn evoke an ongoing controversy about the scope of unconscious processing</w:t>
      </w:r>
      <w:ins w:id="10" w:author="Liad Mudrik" w:date="2022-08-04T06:28:00Z">
        <w:r w:rsidR="00E20DE9">
          <w:rPr>
            <w:rFonts w:asciiTheme="majorBidi" w:hAnsiTheme="majorBidi" w:cstheme="majorBidi"/>
          </w:rPr>
          <w:t xml:space="preserve">, and </w:t>
        </w:r>
      </w:ins>
      <w:ins w:id="11" w:author="Liad Mudrik" w:date="2022-08-04T06:38:00Z">
        <w:r w:rsidR="00C61E17">
          <w:rPr>
            <w:rFonts w:asciiTheme="majorBidi" w:hAnsiTheme="majorBidi" w:cstheme="majorBidi"/>
          </w:rPr>
          <w:t xml:space="preserve">specifically for </w:t>
        </w:r>
      </w:ins>
      <w:del w:id="12" w:author="Liad Mudrik" w:date="2022-08-04T06:10:00Z">
        <w:r w:rsidR="00A63AD8" w:rsidDel="00162614">
          <w:rPr>
            <w:rFonts w:asciiTheme="majorBidi" w:hAnsiTheme="majorBidi" w:cstheme="majorBidi"/>
          </w:rPr>
          <w:delText xml:space="preserve"> </w:delText>
        </w:r>
        <w:r w:rsidR="00D56176" w:rsidDel="00162614">
          <w:rPr>
            <w:rFonts w:asciiTheme="majorBidi" w:hAnsiTheme="majorBidi" w:cstheme="majorBidi"/>
          </w:rPr>
          <w:fldChar w:fldCharType="begin"/>
        </w:r>
        <w:r w:rsidR="00590FE9" w:rsidDel="00162614">
          <w:rPr>
            <w:rFonts w:asciiTheme="majorBidi" w:hAnsiTheme="majorBidi" w:cstheme="majorBidi"/>
          </w:rPr>
          <w:delInstrText xml:space="preserve"> ADDIN ZOTERO_ITEM CSL_CITATION {"citationID":"vqnj4vkR","properties":{"formattedCitation":"(Berger &amp; Mylopoulos, 2019; Peters et al., 2017; Phillips, 2018; Zerweck et al., 2021)","plainCitation":"(Berger &amp; Mylopoulos, 2019; Peters et al., 2017; Phillips, 2018; Zerweck et al., 2021)","noteIndex":0},"citationItems":[{"id":557,"uris":["http://zotero.org/users/8275165/items/2393AVFW"],"itemData":{"id":557,"type":"article-journal","abstract":"While there seems to be much evidence that perceptual states can occur without being conscious, some theorists recently express scepticism about unconscious perception. We explore here two kinds of such scepticism: Megan Peters and Hakwan Lau's experimental work regarding the well-known\nproblem of the criterion -- which seems to show that many purported instances of unconscious perception go unreported but are weakly conscious -- and Ian Phillips' theoretical consideration, which he calls the 'problem of attribution' -- the worry that many purported examples\nof unconscious perception are not perceptual, but rather merely informational and subpersonal. We argue that these concerns do not undermine the evidence for unconscious perception and that this sceptical approach results in a dilemma for the sceptic, who must either deny that there is unconscious\nmentality generally or explain why perceptual states are unique in the mind such that they cannot occur unconsciously. Both options, we argue, are problematic.","container-title":"Journal of Consciousness Studies","issue":"11-12","journalAbbreviation":"Journal of Consciousness Studies","page":"8-32","source":"IngentaConnect","title":"On Scepticism about Unconscious Perception","volume":"26","author":[{"family":"Berger","given":"J."},{"family":"Mylopoulos","given":"M."}],"issued":{"date-parts":[["2019",1,1]]}}},{"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id":540,"uris":["http://zotero.org/users/8275165/items/D6YI75FD"],"itemData":{"id":540,"type":"article-journal","container-title":"Analytic Philosophy","DOI":"10.1111/phib.12135","ISSN":"2153-9596, 2153-960X","journalAbbreviation":"Analytic Philos","language":"en","page":"phib.12135","source":"DOI.org (Crossref)","title":"Unconscious Perception Reconsidered","author":[{"family":"Phillips","given":"Ian"}],"issued":{"date-parts":[["2018",12,13]]}}},{"id":542,"uris":["http://zotero.org/users/8275165/items/PN9SZXQ9"],"itemData":{"id":542,"type":"article-journal","abstract":"In priming research, it is often argued that humans can discriminate stimuli outside consciousness. For example, the semantic meaning of numbers can be processed even when the numbers are so strongly masked that participants are not aware of them. These claims are typically based on a certain pattern of results: Direct measures indicate no conscious awareness of the masked stimuli, while indirect measures show clear priming effects of the same stimuli on reaction times or neurophysiological measures. From this pattern, preserved (unconscious) processing in the indirect task is concluded. However, this widely used standard reasoning is problematic and leads to spurious claims of unconscious processing. Such problems can be avoided by comparing sensitivities of direct and indirect measures. Many studies are affected by these problems, such that a reassessment of the literature is needed. Here, we investigated whether numbers can be processed unconsciously. In three experiments, we replicated and extended well-established effects of number priming over a wide range of stimulus visibilities. We then compared the standard reasoning to a sensitivity analysis, where direct and indirect effects are compared using the same metric. Results show that the sensitivities of indirect measures did not exceed those of direct measures, thereby indicating no evidence for preserved unconscious processing when awareness of the stimuli is low. Instead, it seems that at low visibility there is residual processing that affects direct and indirect measures to a similar degree. This suggests that similar processing modes cause those effects in direct and indirect measures.","container-title":"Attention, Perception, &amp; Psychophysics","DOI":"10.3758/s13414-021-02312-2","ISSN":"1943-3921, 1943-393X","issue":"6","journalAbbreviation":"Atten Percept Psychophys","language":"en","page":"2510-2529","source":"DOI.org (Crossref)","title":"Number processing outside awareness? Systematically testing sensitivities of direct and indirect measures of consciousness","title-short":"Number processing outside awareness?","volume":"83","author":[{"family":"Zerweck","given":"Iris A."},{"family":"Kao","given":"Chung-Shan"},{"family":"Meyen","given":"Sascha"},{"family":"Amado","given":"Catarina"},{"family":"Eltz","given":"Martin","non-dropping-particle":"von"},{"family":"Klimm","given":"Maren"},{"family":"Franz","given":"Volker H."}],"issued":{"date-parts":[["2021",8]]}}}],"schema":"https://github.com/citation-style-language/schema/raw/master/csl-citation.json"} </w:delInstrText>
        </w:r>
        <w:r w:rsidR="00D56176" w:rsidDel="00162614">
          <w:rPr>
            <w:rFonts w:asciiTheme="majorBidi" w:hAnsiTheme="majorBidi" w:cstheme="majorBidi"/>
          </w:rPr>
          <w:fldChar w:fldCharType="separate"/>
        </w:r>
        <w:r w:rsidR="00590FE9" w:rsidRPr="00590FE9" w:rsidDel="00162614">
          <w:rPr>
            <w:rFonts w:ascii="Times New Roman" w:hAnsi="Times New Roman" w:cs="Times New Roman"/>
          </w:rPr>
          <w:delText>(Berger &amp; Mylopoulos, 2019; Peters et al., 2017; Phillips, 2018; Zerweck et al., 2021)</w:delText>
        </w:r>
        <w:r w:rsidR="00D56176" w:rsidDel="00162614">
          <w:rPr>
            <w:rFonts w:asciiTheme="majorBidi" w:hAnsiTheme="majorBidi" w:cstheme="majorBidi"/>
          </w:rPr>
          <w:fldChar w:fldCharType="end"/>
        </w:r>
      </w:del>
      <w:del w:id="13" w:author="Liad Mudrik" w:date="2022-08-04T06:28:00Z">
        <w:r w:rsidRPr="00CA4C70" w:rsidDel="00E20DE9">
          <w:rPr>
            <w:rFonts w:asciiTheme="majorBidi" w:hAnsiTheme="majorBidi" w:cstheme="majorBidi"/>
          </w:rPr>
          <w:delText>.</w:delText>
        </w:r>
        <w:r w:rsidR="0093397D" w:rsidRPr="00CA4C70" w:rsidDel="00E20DE9">
          <w:rPr>
            <w:rFonts w:asciiTheme="majorBidi" w:hAnsiTheme="majorBidi" w:cstheme="majorBidi"/>
          </w:rPr>
          <w:delText xml:space="preserve"> One point of disagreement concerns the </w:delText>
        </w:r>
      </w:del>
      <w:del w:id="14" w:author="Liad Mudrik" w:date="2022-08-04T06:11:00Z">
        <w:r w:rsidR="0093397D" w:rsidRPr="00CA4C70" w:rsidDel="00162614">
          <w:rPr>
            <w:rFonts w:asciiTheme="majorBidi" w:hAnsiTheme="majorBidi" w:cstheme="majorBidi"/>
          </w:rPr>
          <w:delText xml:space="preserve">extent </w:delText>
        </w:r>
      </w:del>
      <w:del w:id="15" w:author="Liad Mudrik" w:date="2022-08-04T06:28:00Z">
        <w:r w:rsidR="0093397D" w:rsidRPr="00CA4C70" w:rsidDel="00E20DE9">
          <w:rPr>
            <w:rFonts w:asciiTheme="majorBidi" w:hAnsiTheme="majorBidi" w:cstheme="majorBidi"/>
          </w:rPr>
          <w:delText xml:space="preserve">of </w:delText>
        </w:r>
      </w:del>
      <w:r w:rsidR="0093397D" w:rsidRPr="00CA4C70">
        <w:rPr>
          <w:rFonts w:asciiTheme="majorBidi" w:hAnsiTheme="majorBidi" w:cstheme="majorBidi"/>
        </w:rPr>
        <w:t>semantic processing</w:t>
      </w:r>
      <w:del w:id="16" w:author="Liad Mudrik" w:date="2022-08-04T06:38:00Z">
        <w:r w:rsidR="004D10D3" w:rsidDel="00C61E17">
          <w:rPr>
            <w:rFonts w:asciiTheme="majorBidi" w:hAnsiTheme="majorBidi" w:cstheme="majorBidi"/>
          </w:rPr>
          <w:delText>,</w:delText>
        </w:r>
        <w:r w:rsidR="0093397D" w:rsidRPr="00CA4C70" w:rsidDel="00C61E17">
          <w:rPr>
            <w:rFonts w:asciiTheme="majorBidi" w:hAnsiTheme="majorBidi" w:cstheme="majorBidi"/>
          </w:rPr>
          <w:delText xml:space="preserve"> </w:delText>
        </w:r>
        <w:r w:rsidR="00EC04C6" w:rsidRPr="00CA4C70" w:rsidDel="00C61E17">
          <w:rPr>
            <w:rFonts w:asciiTheme="majorBidi" w:hAnsiTheme="majorBidi" w:cstheme="majorBidi"/>
          </w:rPr>
          <w:delText xml:space="preserve">which </w:delText>
        </w:r>
        <w:r w:rsidR="00491E11" w:rsidDel="00C61E17">
          <w:rPr>
            <w:rFonts w:asciiTheme="majorBidi" w:hAnsiTheme="majorBidi" w:cstheme="majorBidi"/>
          </w:rPr>
          <w:delText>has been</w:delText>
        </w:r>
      </w:del>
      <w:r w:rsidR="00491E11">
        <w:rPr>
          <w:rFonts w:asciiTheme="majorBidi" w:hAnsiTheme="majorBidi" w:cstheme="majorBidi"/>
        </w:rPr>
        <w:t xml:space="preserve"> </w:t>
      </w:r>
      <w:del w:id="17" w:author="Liad Mudrik" w:date="2022-08-04T06:11:00Z">
        <w:r w:rsidR="00D21C82" w:rsidDel="00162614">
          <w:rPr>
            <w:rFonts w:asciiTheme="majorBidi" w:hAnsiTheme="majorBidi" w:cstheme="majorBidi"/>
          </w:rPr>
          <w:delText xml:space="preserve">both </w:delText>
        </w:r>
        <w:r w:rsidR="006837BD" w:rsidDel="00162614">
          <w:rPr>
            <w:rFonts w:asciiTheme="majorBidi" w:hAnsiTheme="majorBidi" w:cstheme="majorBidi"/>
          </w:rPr>
          <w:delText>validated</w:delText>
        </w:r>
        <w:r w:rsidR="009F4AF0" w:rsidDel="00162614">
          <w:rPr>
            <w:rFonts w:asciiTheme="majorBidi" w:hAnsiTheme="majorBidi" w:cstheme="majorBidi"/>
          </w:rPr>
          <w:delText xml:space="preserve"> </w:delText>
        </w:r>
        <w:r w:rsidR="00C06D8E" w:rsidDel="00162614">
          <w:rPr>
            <w:rFonts w:asciiTheme="majorBidi" w:hAnsiTheme="majorBidi" w:cstheme="majorBidi"/>
          </w:rPr>
          <w:fldChar w:fldCharType="begin"/>
        </w:r>
        <w:r w:rsidR="00C06D8E" w:rsidDel="00162614">
          <w:rPr>
            <w:rFonts w:asciiTheme="majorBidi" w:hAnsiTheme="majorBidi" w:cstheme="majorBidi"/>
          </w:rPr>
          <w:delInstrText xml:space="preserve"> ADDIN ZOTERO_ITEM CSL_CITATION {"citationID":"j8TcgZcM","properties":{"formattedCitation":"(Abrams et al., 2002; Stenberg et al., 2000)","plainCitation":"(Abrams et al., 2002; Stenberg et al., 2000)","noteIndex":0},"citationItems":[{"id":546,"uris":["http://zotero.org/users/8275165/items/MDQ4N6KW"],"itemData":{"id":546,"type":"article-journal","container-title":"Psychonomic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G."}],"issued":{"date-parts":[["2002",3]]}}},{"id":548,"uris":["http://zotero.org/users/8275165/items/X6PBYWMV"],"itemData":{"id":548,"type":"article-journal","container-title":"Journal of Experimental Psychology: Learning, Memory, and Cognition","DOI":"10.1037/0278-7393.26.4.973","ISSN":"1939-1285, 0278-7393","issue":"4","journalAbbreviation":"Journal of Experimental Psychology: Learning, Memory, and Cognition","language":"en","page":"973-1004","source":"DOI.org (Crossref)","title":"Semantic processing without conscious identification: Evidence from event-related potentials.","title-short":"Semantic processing without conscious identification","volume":"26","author":[{"family":"Stenberg","given":"Georg"},{"family":"Lindgren","given":"Magnus"},{"family":"Johansson","given":"Mikael"},{"family":"Olsson","given":"Andreas"},{"family":"Rosén","given":"Ingmar"}],"issued":{"date-parts":[["2000"]]}}}],"schema":"https://github.com/citation-style-language/schema/raw/master/csl-citation.json"} </w:delInstrText>
        </w:r>
        <w:r w:rsidR="00C06D8E" w:rsidDel="00162614">
          <w:rPr>
            <w:rFonts w:asciiTheme="majorBidi" w:hAnsiTheme="majorBidi" w:cstheme="majorBidi"/>
          </w:rPr>
          <w:fldChar w:fldCharType="separate"/>
        </w:r>
        <w:r w:rsidR="00C06D8E" w:rsidRPr="00C06D8E" w:rsidDel="00162614">
          <w:rPr>
            <w:rFonts w:ascii="Times New Roman" w:hAnsi="Times New Roman" w:cs="Times New Roman"/>
          </w:rPr>
          <w:delText>(Abrams et al., 2002; Stenberg et al., 2000)</w:delText>
        </w:r>
        <w:r w:rsidR="00C06D8E" w:rsidDel="00162614">
          <w:rPr>
            <w:rFonts w:asciiTheme="majorBidi" w:hAnsiTheme="majorBidi" w:cstheme="majorBidi"/>
          </w:rPr>
          <w:fldChar w:fldCharType="end"/>
        </w:r>
        <w:r w:rsidR="00B14B9C" w:rsidDel="00162614">
          <w:rPr>
            <w:rFonts w:asciiTheme="majorBidi" w:hAnsiTheme="majorBidi" w:cstheme="majorBidi"/>
          </w:rPr>
          <w:delText xml:space="preserve"> </w:delText>
        </w:r>
        <w:r w:rsidR="00D21C82" w:rsidDel="00162614">
          <w:rPr>
            <w:rFonts w:asciiTheme="majorBidi" w:hAnsiTheme="majorBidi" w:cstheme="majorBidi"/>
          </w:rPr>
          <w:delText xml:space="preserve">and </w:delText>
        </w:r>
        <w:r w:rsidR="006837BD" w:rsidDel="00162614">
          <w:rPr>
            <w:rFonts w:asciiTheme="majorBidi" w:hAnsiTheme="majorBidi" w:cstheme="majorBidi"/>
          </w:rPr>
          <w:delText>refuted</w:delText>
        </w:r>
        <w:r w:rsidR="00C06D8E" w:rsidDel="00162614">
          <w:rPr>
            <w:rFonts w:asciiTheme="majorBidi" w:hAnsiTheme="majorBidi" w:cstheme="majorBidi"/>
          </w:rPr>
          <w:delText xml:space="preserve"> </w:delText>
        </w:r>
        <w:r w:rsidR="00C06D8E" w:rsidDel="00162614">
          <w:rPr>
            <w:rFonts w:asciiTheme="majorBidi" w:hAnsiTheme="majorBidi" w:cstheme="majorBidi"/>
          </w:rPr>
          <w:fldChar w:fldCharType="begin"/>
        </w:r>
        <w:r w:rsidR="0000443C" w:rsidDel="00162614">
          <w:rPr>
            <w:rFonts w:asciiTheme="majorBidi" w:hAnsiTheme="majorBidi" w:cstheme="majorBidi"/>
          </w:rPr>
          <w:delInstrText xml:space="preserve"> ADDIN ZOTERO_ITEM CSL_CITATION {"citationID":"7hGyRVqj","properties":{"formattedCitation":"(Avneon &amp; Lamy, 2019; Rabagliati et al., 2018)","plainCitation":"(Avneon &amp; Lamy, 2019; Rabagliati et al., 2018)","noteIndex":0},"citationItems":[{"id":552,"uris":["http://zotero.org/users/8275165/items/GMX2DHPY"],"itemData":{"id":552,"type":"article-journal","abstract":"What function does conscious perception serve in human behavior? Many studies relied on unconscious priming to demonstrate that unseen stimuli can be extensively processed. However, showing a small unconscious priming eﬀect falls short of showing that the process underlying such priming is independent of conscious perception. Here, we investigated to what extent the retrieval of learned stimulus-response associations and semantic priming depend on conscious perception by using a liminal-prime paradigm that allows comparing conscious and unconscious processing under the same stimulus conditions. The results revealed two striking dissociations. First, S-R priming was entirely independent of conscious perception, whereas semantic processing was strongly enhanced by it. Second, while priming emerged on fast trials for all conditions, only conscious semantic priming was observed on slow trials. The implications of these ﬁndings for the time course of response priming and for the contribution of unconscious processes to fast vs. slow responses are discussed.","container-title":"Consciousness and Cognition","DOI":"10.1016/j.concog.2019.01.010","ISSN":"10538100","journalAbbreviation":"Consciousness and Cognition","language":"en","page":"36-51","source":"DOI.org (Crossref)","title":"Do semantic priming and retrieval of stimulus-response associations depend on conscious perception?","volume":"69","author":[{"family":"Avneon","given":"Maayan"},{"family":"Lamy","given":"Dominique"}],"issued":{"date-parts":[["2019",3]]}}},{"id":562,"uris":["http://zotero.org/users/8275165/items/7IM5DI55"],"itemData":{"id":562,"type":"article-journal","container-title":"Journal of Experimental Psychology: General","DOI":"10.1037/xge0000348","ISSN":"1939-2222","issue":"2","note":"publisher: US: American Psychological Association","page":"190","source":"psycnet-apa-org.rproxy.tau.ac.il","title":"The importance of awareness for understanding language.","volume":"147","author":[{"family":"Rabagliati","given":"Hugh"},{"family":"Robertson","given":"Alexander"},{"family":"Carmel","given":"David"}],"issued":{"date-parts":[["2018",1,25]]}}}],"schema":"https://github.com/citation-style-language/schema/raw/master/csl-citation.json"} </w:delInstrText>
        </w:r>
        <w:r w:rsidR="00C06D8E" w:rsidDel="00162614">
          <w:rPr>
            <w:rFonts w:asciiTheme="majorBidi" w:hAnsiTheme="majorBidi" w:cstheme="majorBidi"/>
          </w:rPr>
          <w:fldChar w:fldCharType="separate"/>
        </w:r>
        <w:r w:rsidR="0000443C" w:rsidRPr="0000443C" w:rsidDel="00162614">
          <w:rPr>
            <w:rFonts w:ascii="Times New Roman" w:hAnsi="Times New Roman" w:cs="Times New Roman"/>
          </w:rPr>
          <w:delText>(Avneon &amp; Lamy, 2019; Rabagliati et al., 2018)</w:delText>
        </w:r>
        <w:r w:rsidR="00C06D8E" w:rsidDel="00162614">
          <w:rPr>
            <w:rFonts w:asciiTheme="majorBidi" w:hAnsiTheme="majorBidi" w:cstheme="majorBidi"/>
          </w:rPr>
          <w:fldChar w:fldCharType="end"/>
        </w:r>
        <w:r w:rsidR="00D15415" w:rsidDel="00162614">
          <w:rPr>
            <w:rFonts w:asciiTheme="majorBidi" w:hAnsiTheme="majorBidi" w:cstheme="majorBidi"/>
          </w:rPr>
          <w:delText xml:space="preserve"> </w:delText>
        </w:r>
        <w:r w:rsidR="004D10D3" w:rsidDel="00162614">
          <w:rPr>
            <w:rFonts w:asciiTheme="majorBidi" w:hAnsiTheme="majorBidi" w:cstheme="majorBidi"/>
          </w:rPr>
          <w:delText>more than once</w:delText>
        </w:r>
      </w:del>
      <w:ins w:id="18" w:author="Liad Mudrik" w:date="2022-08-04T06:11:00Z">
        <w:r w:rsidR="00162614">
          <w:rPr>
            <w:rFonts w:asciiTheme="majorBidi" w:hAnsiTheme="majorBidi" w:cstheme="majorBidi"/>
          </w:rPr>
          <w:t>f</w:t>
        </w:r>
      </w:ins>
      <w:r w:rsidR="0093397D" w:rsidRPr="00CA4C70">
        <w:rPr>
          <w:rFonts w:asciiTheme="majorBidi" w:hAnsiTheme="majorBidi" w:cstheme="majorBidi"/>
        </w:rPr>
        <w:t>.</w:t>
      </w:r>
      <w:r w:rsidR="00F35964" w:rsidRPr="00CA4C70">
        <w:rPr>
          <w:rFonts w:asciiTheme="majorBidi" w:hAnsiTheme="majorBidi" w:cstheme="majorBidi"/>
        </w:rPr>
        <w:t xml:space="preserve"> </w:t>
      </w:r>
      <w:r w:rsidR="00073B1E">
        <w:rPr>
          <w:rFonts w:asciiTheme="majorBidi" w:hAnsiTheme="majorBidi" w:cstheme="majorBidi"/>
        </w:rPr>
        <w:t xml:space="preserve">Such </w:t>
      </w:r>
      <w:r w:rsidR="00F35964" w:rsidRPr="00CA4C70">
        <w:rPr>
          <w:rFonts w:asciiTheme="majorBidi" w:hAnsiTheme="majorBidi" w:cstheme="majorBidi"/>
        </w:rPr>
        <w:t xml:space="preserve">contradicting results </w:t>
      </w:r>
      <w:r w:rsidR="00B80788" w:rsidRPr="00CA4C70">
        <w:rPr>
          <w:rFonts w:asciiTheme="majorBidi" w:hAnsiTheme="majorBidi" w:cstheme="majorBidi"/>
        </w:rPr>
        <w:t xml:space="preserve">can </w:t>
      </w:r>
      <w:r w:rsidR="00F35964" w:rsidRPr="00CA4C70">
        <w:rPr>
          <w:rFonts w:asciiTheme="majorBidi" w:hAnsiTheme="majorBidi" w:cstheme="majorBidi"/>
        </w:rPr>
        <w:t>be explained</w:t>
      </w:r>
      <w:r w:rsidR="00B80788" w:rsidRPr="00CA4C70">
        <w:rPr>
          <w:rFonts w:asciiTheme="majorBidi" w:hAnsiTheme="majorBidi" w:cstheme="majorBidi"/>
        </w:rPr>
        <w:t xml:space="preserve"> by </w:t>
      </w:r>
      <w:r w:rsidR="00F35964" w:rsidRPr="00CA4C70">
        <w:rPr>
          <w:rFonts w:asciiTheme="majorBidi" w:hAnsiTheme="majorBidi" w:cstheme="majorBidi"/>
        </w:rPr>
        <w:t>methodological limitations of some of these studies.</w:t>
      </w:r>
      <w:r w:rsidR="00506169" w:rsidRPr="00CA4C70">
        <w:rPr>
          <w:rFonts w:asciiTheme="majorBidi" w:hAnsiTheme="majorBidi" w:cstheme="majorBidi"/>
        </w:rPr>
        <w:t xml:space="preserve"> </w:t>
      </w:r>
      <w:r w:rsidR="00A53ABF" w:rsidRPr="00CA4C70">
        <w:rPr>
          <w:rFonts w:asciiTheme="majorBidi" w:hAnsiTheme="majorBidi" w:cstheme="majorBidi"/>
        </w:rPr>
        <w:t xml:space="preserve">One </w:t>
      </w:r>
      <w:r w:rsidR="00562019" w:rsidRPr="00CA4C70">
        <w:rPr>
          <w:rFonts w:asciiTheme="majorBidi" w:hAnsiTheme="majorBidi" w:cstheme="majorBidi"/>
        </w:rPr>
        <w:t>limitation</w:t>
      </w:r>
      <w:r w:rsidR="001601EC" w:rsidRPr="00CA4C70">
        <w:rPr>
          <w:rFonts w:asciiTheme="majorBidi" w:hAnsiTheme="majorBidi" w:cstheme="majorBidi"/>
        </w:rPr>
        <w:t>,</w:t>
      </w:r>
      <w:r w:rsidR="00562019" w:rsidRPr="00CA4C70">
        <w:rPr>
          <w:rFonts w:asciiTheme="majorBidi" w:hAnsiTheme="majorBidi" w:cstheme="majorBidi"/>
        </w:rPr>
        <w:t xml:space="preserve"> that </w:t>
      </w:r>
      <w:r w:rsidR="00A53ABF" w:rsidRPr="00CA4C70">
        <w:rPr>
          <w:rFonts w:asciiTheme="majorBidi" w:hAnsiTheme="majorBidi" w:cstheme="majorBidi"/>
        </w:rPr>
        <w:t xml:space="preserve">is studied in this thesis, </w:t>
      </w:r>
      <w:del w:id="19" w:author="Liad Mudrik" w:date="2022-08-04T06:39:00Z">
        <w:r w:rsidR="00A53ABF" w:rsidRPr="00CA4C70" w:rsidDel="00C61E17">
          <w:rPr>
            <w:rFonts w:asciiTheme="majorBidi" w:hAnsiTheme="majorBidi" w:cstheme="majorBidi"/>
          </w:rPr>
          <w:delText xml:space="preserve">is </w:delText>
        </w:r>
      </w:del>
      <w:ins w:id="20" w:author="Liad Mudrik" w:date="2022-08-04T06:39:00Z">
        <w:r w:rsidR="00C61E17">
          <w:rPr>
            <w:rFonts w:asciiTheme="majorBidi" w:hAnsiTheme="majorBidi" w:cstheme="majorBidi"/>
          </w:rPr>
          <w:t>might be an</w:t>
        </w:r>
      </w:ins>
      <w:del w:id="21" w:author="Liad Mudrik" w:date="2022-08-04T06:39:00Z">
        <w:r w:rsidR="00A53ABF" w:rsidRPr="00CA4C70" w:rsidDel="00C61E17">
          <w:rPr>
            <w:rFonts w:asciiTheme="majorBidi" w:hAnsiTheme="majorBidi" w:cstheme="majorBidi"/>
          </w:rPr>
          <w:delText>the</w:delText>
        </w:r>
      </w:del>
      <w:r w:rsidR="00A53ABF" w:rsidRPr="00CA4C70">
        <w:rPr>
          <w:rFonts w:asciiTheme="majorBidi" w:hAnsiTheme="majorBidi" w:cstheme="majorBidi"/>
        </w:rPr>
        <w:t xml:space="preserve"> </w:t>
      </w:r>
      <w:r w:rsidR="00562019" w:rsidRPr="00CA4C70">
        <w:rPr>
          <w:rFonts w:asciiTheme="majorBidi" w:hAnsiTheme="majorBidi" w:cstheme="majorBidi"/>
        </w:rPr>
        <w:t xml:space="preserve">underestimation of unconscious </w:t>
      </w:r>
      <w:r w:rsidR="007F7BB0" w:rsidRPr="00CA4C70">
        <w:rPr>
          <w:rFonts w:asciiTheme="majorBidi" w:hAnsiTheme="majorBidi" w:cstheme="majorBidi"/>
        </w:rPr>
        <w:t>processing</w:t>
      </w:r>
      <w:r w:rsidR="00562019" w:rsidRPr="00CA4C70">
        <w:rPr>
          <w:rFonts w:asciiTheme="majorBidi" w:hAnsiTheme="majorBidi" w:cstheme="majorBidi"/>
        </w:rPr>
        <w:t xml:space="preserve"> </w:t>
      </w:r>
      <w:r w:rsidR="007F7BB0" w:rsidRPr="00CA4C70">
        <w:rPr>
          <w:rFonts w:asciiTheme="majorBidi" w:hAnsiTheme="majorBidi" w:cstheme="majorBidi"/>
        </w:rPr>
        <w:t xml:space="preserve">due to </w:t>
      </w:r>
      <w:r w:rsidR="00562019" w:rsidRPr="00CA4C70">
        <w:rPr>
          <w:rFonts w:asciiTheme="majorBidi" w:hAnsiTheme="majorBidi" w:cstheme="majorBidi"/>
        </w:rPr>
        <w:t>the use of insensitive measures</w:t>
      </w:r>
      <w:r w:rsidR="007F7BB0" w:rsidRPr="00CA4C70">
        <w:rPr>
          <w:rFonts w:asciiTheme="majorBidi" w:hAnsiTheme="majorBidi" w:cstheme="majorBidi"/>
        </w:rPr>
        <w:t xml:space="preserve"> of the unconscious effect</w:t>
      </w:r>
      <w:r w:rsidR="00562019" w:rsidRPr="00CA4C70">
        <w:rPr>
          <w:rFonts w:asciiTheme="majorBidi" w:hAnsiTheme="majorBidi" w:cstheme="majorBidi"/>
        </w:rPr>
        <w:t>.</w:t>
      </w:r>
      <w:r w:rsidR="00A53ABF" w:rsidRPr="00CA4C70">
        <w:rPr>
          <w:rFonts w:asciiTheme="majorBidi" w:hAnsiTheme="majorBidi" w:cstheme="majorBidi"/>
        </w:rPr>
        <w:t xml:space="preserve"> </w:t>
      </w:r>
      <w:r w:rsidR="00B80788" w:rsidRPr="00CA4C70">
        <w:rPr>
          <w:rFonts w:asciiTheme="majorBidi" w:hAnsiTheme="majorBidi" w:cstheme="majorBidi"/>
        </w:rPr>
        <w:t xml:space="preserve">The most prominent measure for probing unconscious effects </w:t>
      </w:r>
      <w:r w:rsidR="001601EC" w:rsidRPr="00CA4C70">
        <w:rPr>
          <w:rFonts w:asciiTheme="majorBidi" w:hAnsiTheme="majorBidi" w:cstheme="majorBidi"/>
        </w:rPr>
        <w:t>is</w:t>
      </w:r>
      <w:r w:rsidR="00B80788" w:rsidRPr="00CA4C70">
        <w:rPr>
          <w:rFonts w:asciiTheme="majorBidi" w:hAnsiTheme="majorBidi" w:cstheme="majorBidi"/>
        </w:rPr>
        <w:t xml:space="preserve"> reaction time</w:t>
      </w:r>
      <w:r w:rsidR="00E46150" w:rsidRPr="00CA4C70">
        <w:rPr>
          <w:rFonts w:asciiTheme="majorBidi" w:hAnsiTheme="majorBidi" w:cstheme="majorBidi"/>
        </w:rPr>
        <w:t xml:space="preserve"> (RT)</w:t>
      </w:r>
      <w:r w:rsidR="00B80788" w:rsidRPr="00CA4C70">
        <w:rPr>
          <w:rFonts w:asciiTheme="majorBidi" w:hAnsiTheme="majorBidi" w:cstheme="majorBidi"/>
        </w:rPr>
        <w:t>, as measured using keyboard presses</w:t>
      </w:r>
      <w:del w:id="22" w:author="Liad Mudrik" w:date="2022-08-04T06:39:00Z">
        <w:r w:rsidR="00C06D8E" w:rsidDel="00C61E17">
          <w:rPr>
            <w:rFonts w:asciiTheme="majorBidi" w:hAnsiTheme="majorBidi" w:cstheme="majorBidi"/>
          </w:rPr>
          <w:delText xml:space="preserve"> </w:delText>
        </w:r>
        <w:r w:rsidR="00C06D8E" w:rsidDel="00C61E17">
          <w:rPr>
            <w:rFonts w:asciiTheme="majorBidi" w:hAnsiTheme="majorBidi" w:cstheme="majorBidi"/>
          </w:rPr>
          <w:fldChar w:fldCharType="begin"/>
        </w:r>
        <w:r w:rsidR="00E87892" w:rsidDel="00C61E17">
          <w:rPr>
            <w:rFonts w:asciiTheme="majorBidi" w:hAnsiTheme="majorBidi" w:cstheme="majorBidi"/>
          </w:rPr>
          <w:delInstrText xml:space="preserve"> ADDIN ZOTERO_ITEM CSL_CITATION {"citationID":"JVZRjAzf","properties":{"formattedCitation":"(Dehaene et al., 2001; Dell\\uc0\\u8217{}Acqua &amp; Grainger, 1999; Naccache &amp; Dehaene, 2001)","plainCitation":"(Dehaene et al., 2001; Dell’Acqua &amp; Grainger, 1999; Naccache &amp; Dehaene,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delInstrText>
        </w:r>
        <w:r w:rsidR="00C06D8E" w:rsidDel="00C61E17">
          <w:rPr>
            <w:rFonts w:asciiTheme="majorBidi" w:hAnsiTheme="majorBidi" w:cstheme="majorBidi"/>
          </w:rPr>
          <w:fldChar w:fldCharType="separate"/>
        </w:r>
        <w:r w:rsidR="00E87892" w:rsidRPr="00E87892" w:rsidDel="00C61E17">
          <w:rPr>
            <w:rFonts w:ascii="Times New Roman" w:hAnsi="Times New Roman" w:cs="Times New Roman"/>
          </w:rPr>
          <w:delText>(Dehaene et al., 2001; Dell’Acqua &amp; Grainger, 1999; Naccache &amp; Dehaene, 2001)</w:delText>
        </w:r>
        <w:r w:rsidR="00C06D8E" w:rsidDel="00C61E17">
          <w:rPr>
            <w:rFonts w:asciiTheme="majorBidi" w:hAnsiTheme="majorBidi" w:cstheme="majorBidi"/>
          </w:rPr>
          <w:fldChar w:fldCharType="end"/>
        </w:r>
      </w:del>
      <w:r w:rsidR="009F3300">
        <w:rPr>
          <w:rFonts w:asciiTheme="majorBidi" w:hAnsiTheme="majorBidi" w:cstheme="majorBidi"/>
        </w:rPr>
        <w:t>. H</w:t>
      </w:r>
      <w:r w:rsidR="00B80788" w:rsidRPr="00CA4C70">
        <w:rPr>
          <w:rFonts w:asciiTheme="majorBidi" w:hAnsiTheme="majorBidi" w:cstheme="majorBidi"/>
        </w:rPr>
        <w:t xml:space="preserve">owever, for invisible primes this effect is usually very small </w:t>
      </w:r>
      <w:del w:id="23" w:author="Liad Mudrik" w:date="2022-08-04T06:51:00Z">
        <w:r w:rsidR="00571CC4" w:rsidDel="00691B19">
          <w:rPr>
            <w:rFonts w:asciiTheme="majorBidi" w:hAnsiTheme="majorBidi" w:cstheme="majorBidi"/>
          </w:rPr>
          <w:fldChar w:fldCharType="begin"/>
        </w:r>
        <w:r w:rsidR="00571CC4" w:rsidDel="00691B19">
          <w:rPr>
            <w:rFonts w:asciiTheme="majorBidi" w:hAnsiTheme="majorBidi" w:cstheme="majorBidi"/>
          </w:rPr>
          <w:delInstrText xml:space="preserve"> ADDIN ZOTERO_ITEM CSL_CITATION {"citationID":"tPJjN6VW","properties":{"formattedCitation":"(Greenwald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delInstrText>
        </w:r>
        <w:r w:rsidR="00571CC4" w:rsidDel="00691B19">
          <w:rPr>
            <w:rFonts w:asciiTheme="majorBidi" w:hAnsiTheme="majorBidi" w:cstheme="majorBidi"/>
          </w:rPr>
          <w:fldChar w:fldCharType="separate"/>
        </w:r>
        <w:r w:rsidR="00571CC4" w:rsidRPr="00571CC4" w:rsidDel="00691B19">
          <w:rPr>
            <w:rFonts w:ascii="Times New Roman" w:hAnsi="Times New Roman" w:cs="Times New Roman"/>
          </w:rPr>
          <w:delText>(Greenwald et al., 1996)</w:delText>
        </w:r>
        <w:r w:rsidR="00571CC4" w:rsidDel="00691B19">
          <w:rPr>
            <w:rFonts w:asciiTheme="majorBidi" w:hAnsiTheme="majorBidi" w:cstheme="majorBidi"/>
          </w:rPr>
          <w:fldChar w:fldCharType="end"/>
        </w:r>
      </w:del>
      <w:r w:rsidR="00571CC4">
        <w:rPr>
          <w:rFonts w:asciiTheme="majorBidi" w:hAnsiTheme="majorBidi" w:cstheme="majorBidi"/>
        </w:rPr>
        <w:t xml:space="preserve"> </w:t>
      </w:r>
      <w:r w:rsidR="0096790A" w:rsidRPr="00CA4C70">
        <w:rPr>
          <w:rFonts w:asciiTheme="majorBidi" w:hAnsiTheme="majorBidi" w:cstheme="majorBidi"/>
        </w:rPr>
        <w:t xml:space="preserve">and </w:t>
      </w:r>
      <w:r w:rsidR="00B80788" w:rsidRPr="00CA4C70">
        <w:rPr>
          <w:rFonts w:asciiTheme="majorBidi" w:hAnsiTheme="majorBidi" w:cstheme="majorBidi"/>
        </w:rPr>
        <w:t xml:space="preserve">indexes the </w:t>
      </w:r>
      <w:r w:rsidR="008645F7" w:rsidRPr="00CA4C70">
        <w:rPr>
          <w:rFonts w:asciiTheme="majorBidi" w:hAnsiTheme="majorBidi" w:cstheme="majorBidi"/>
        </w:rPr>
        <w:t>final decision</w:t>
      </w:r>
      <w:r w:rsidR="00B80788" w:rsidRPr="00CA4C70">
        <w:rPr>
          <w:rFonts w:asciiTheme="majorBidi" w:hAnsiTheme="majorBidi" w:cstheme="majorBidi"/>
        </w:rPr>
        <w:t xml:space="preserve"> </w:t>
      </w:r>
      <w:r w:rsidR="009F3300">
        <w:rPr>
          <w:rFonts w:asciiTheme="majorBidi" w:hAnsiTheme="majorBidi" w:cstheme="majorBidi"/>
        </w:rPr>
        <w:t xml:space="preserve">but not </w:t>
      </w:r>
      <w:r w:rsidR="00B80788" w:rsidRPr="00CA4C70">
        <w:rPr>
          <w:rFonts w:asciiTheme="majorBidi" w:hAnsiTheme="majorBidi" w:cstheme="majorBidi"/>
        </w:rPr>
        <w:t xml:space="preserve">the process of formulating </w:t>
      </w:r>
      <w:r w:rsidR="008645F7" w:rsidRPr="00CA4C70">
        <w:rPr>
          <w:rFonts w:asciiTheme="majorBidi" w:hAnsiTheme="majorBidi" w:cstheme="majorBidi"/>
        </w:rPr>
        <w:t>it</w:t>
      </w:r>
      <w:r w:rsidR="00C76E64">
        <w:rPr>
          <w:rFonts w:asciiTheme="majorBidi" w:hAnsiTheme="majorBidi" w:cstheme="majorBidi"/>
        </w:rPr>
        <w:t>.</w:t>
      </w:r>
      <w:r w:rsidR="00640F85" w:rsidRPr="00CA4C70">
        <w:rPr>
          <w:rFonts w:asciiTheme="majorBidi" w:hAnsiTheme="majorBidi" w:cstheme="majorBidi"/>
        </w:rPr>
        <w:t xml:space="preserve"> </w:t>
      </w:r>
      <w:r w:rsidR="00BF6400" w:rsidRPr="00BF6400">
        <w:rPr>
          <w:rFonts w:asciiTheme="majorBidi" w:hAnsiTheme="majorBidi" w:cstheme="majorBidi"/>
        </w:rPr>
        <w:t>Both</w:t>
      </w:r>
      <w:r w:rsidR="00640F85" w:rsidRPr="00CA4C70">
        <w:rPr>
          <w:rFonts w:asciiTheme="majorBidi" w:hAnsiTheme="majorBidi" w:cstheme="majorBidi"/>
        </w:rPr>
        <w:t xml:space="preserve"> problems </w:t>
      </w:r>
      <w:r w:rsidR="00E46150" w:rsidRPr="00CA4C70">
        <w:rPr>
          <w:rFonts w:asciiTheme="majorBidi" w:hAnsiTheme="majorBidi" w:cstheme="majorBidi"/>
        </w:rPr>
        <w:t xml:space="preserve">might </w:t>
      </w:r>
      <w:r w:rsidR="00640F85" w:rsidRPr="00CA4C70">
        <w:rPr>
          <w:rFonts w:asciiTheme="majorBidi" w:hAnsiTheme="majorBidi" w:cstheme="majorBidi"/>
        </w:rPr>
        <w:t xml:space="preserve">be solved </w:t>
      </w:r>
      <w:r w:rsidR="00B575AF">
        <w:rPr>
          <w:rFonts w:asciiTheme="majorBidi" w:hAnsiTheme="majorBidi" w:cstheme="majorBidi"/>
        </w:rPr>
        <w:t xml:space="preserve">by </w:t>
      </w:r>
      <w:r w:rsidR="00640F85" w:rsidRPr="00CA4C70">
        <w:rPr>
          <w:rFonts w:asciiTheme="majorBidi" w:hAnsiTheme="majorBidi" w:cstheme="majorBidi"/>
        </w:rPr>
        <w:t xml:space="preserve">using </w:t>
      </w:r>
      <w:r w:rsidR="00D95072" w:rsidRPr="00CA4C70">
        <w:rPr>
          <w:rFonts w:asciiTheme="majorBidi" w:hAnsiTheme="majorBidi" w:cstheme="majorBidi"/>
        </w:rPr>
        <w:t>motion</w:t>
      </w:r>
      <w:r w:rsidR="00640F85" w:rsidRPr="00CA4C70">
        <w:rPr>
          <w:rFonts w:asciiTheme="majorBidi" w:hAnsiTheme="majorBidi" w:cstheme="majorBidi"/>
        </w:rPr>
        <w:t xml:space="preserve"> tracking, which has become a popular tool for unraveling cognitive processes</w:t>
      </w:r>
      <w:del w:id="24" w:author="Liad Mudrik" w:date="2022-08-04T06:52:00Z">
        <w:r w:rsidR="00571CC4" w:rsidDel="00691B19">
          <w:rPr>
            <w:rFonts w:asciiTheme="majorBidi" w:hAnsiTheme="majorBidi" w:cstheme="majorBidi"/>
          </w:rPr>
          <w:delText xml:space="preserve"> </w:delText>
        </w:r>
        <w:r w:rsidR="00571CC4" w:rsidDel="00691B19">
          <w:rPr>
            <w:rFonts w:asciiTheme="majorBidi" w:hAnsiTheme="majorBidi" w:cstheme="majorBidi"/>
          </w:rPr>
          <w:fldChar w:fldCharType="begin"/>
        </w:r>
        <w:r w:rsidR="00571CC4" w:rsidDel="00691B19">
          <w:rPr>
            <w:rFonts w:asciiTheme="majorBidi" w:hAnsiTheme="majorBidi" w:cstheme="majorBidi"/>
          </w:rPr>
          <w:delInstrText xml:space="preserve"> ADDIN ZOTERO_ITEM CSL_CITATION {"citationID":"6ej07GaT","properties":{"formattedCitation":"(Freeman et al., 2011)","plainCitation":"(Freeman et al., 2011)","noteIndex":0},"citationItems":[{"id":314,"uris":["http://zotero.org/users/8275165/items/M4ZKWTUY"],"itemData":{"id":314,"type":"article-journal","abstract":"Recently,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A."}],"accessed":{"date-parts":[["2021",12,6]]},"issued":{"date-parts":[["2011"]]}}}],"schema":"https://github.com/citation-style-language/schema/raw/master/csl-citation.json"} </w:delInstrText>
        </w:r>
        <w:r w:rsidR="00571CC4" w:rsidDel="00691B19">
          <w:rPr>
            <w:rFonts w:asciiTheme="majorBidi" w:hAnsiTheme="majorBidi" w:cstheme="majorBidi"/>
          </w:rPr>
          <w:fldChar w:fldCharType="separate"/>
        </w:r>
        <w:r w:rsidR="00571CC4" w:rsidRPr="00571CC4" w:rsidDel="00691B19">
          <w:rPr>
            <w:rFonts w:ascii="Times New Roman" w:hAnsi="Times New Roman" w:cs="Times New Roman"/>
          </w:rPr>
          <w:delText>(Freeman et al., 2011)</w:delText>
        </w:r>
        <w:r w:rsidR="00571CC4" w:rsidDel="00691B19">
          <w:rPr>
            <w:rFonts w:asciiTheme="majorBidi" w:hAnsiTheme="majorBidi" w:cstheme="majorBidi"/>
          </w:rPr>
          <w:fldChar w:fldCharType="end"/>
        </w:r>
      </w:del>
      <w:r w:rsidR="00640F85" w:rsidRPr="00CA4C70">
        <w:rPr>
          <w:rFonts w:asciiTheme="majorBidi" w:hAnsiTheme="majorBidi" w:cstheme="majorBidi"/>
        </w:rPr>
        <w:t>.</w:t>
      </w:r>
      <w:r w:rsidR="00EF7B53" w:rsidRPr="00CA4C70">
        <w:rPr>
          <w:rFonts w:asciiTheme="majorBidi" w:hAnsiTheme="majorBidi" w:cstheme="majorBidi"/>
        </w:rPr>
        <w:t xml:space="preserve"> But </w:t>
      </w:r>
      <w:r w:rsidR="00D95072" w:rsidRPr="00CA4C70">
        <w:rPr>
          <w:rFonts w:asciiTheme="majorBidi" w:hAnsiTheme="majorBidi" w:cstheme="majorBidi"/>
        </w:rPr>
        <w:t xml:space="preserve">is motion tracking indeed more </w:t>
      </w:r>
      <w:r w:rsidR="00D95072" w:rsidRPr="00CA4C70">
        <w:rPr>
          <w:rFonts w:asciiTheme="majorBidi" w:hAnsiTheme="majorBidi" w:cstheme="majorBidi"/>
        </w:rPr>
        <w:lastRenderedPageBreak/>
        <w:t>sensitive to unconscious effects than a key</w:t>
      </w:r>
      <w:r w:rsidR="00CF7E55" w:rsidRPr="00CA4C70">
        <w:rPr>
          <w:rFonts w:asciiTheme="majorBidi" w:hAnsiTheme="majorBidi" w:cstheme="majorBidi"/>
        </w:rPr>
        <w:t xml:space="preserve">board-RT? </w:t>
      </w:r>
      <w:r w:rsidR="00785B09" w:rsidRPr="00CA4C70">
        <w:rPr>
          <w:rFonts w:asciiTheme="majorBidi" w:hAnsiTheme="majorBidi" w:cstheme="majorBidi"/>
        </w:rPr>
        <w:t xml:space="preserve">To date, only one study directly </w:t>
      </w:r>
      <w:r w:rsidR="000661D5" w:rsidRPr="00CA4C70">
        <w:rPr>
          <w:rFonts w:asciiTheme="majorBidi" w:hAnsiTheme="majorBidi" w:cstheme="majorBidi"/>
        </w:rPr>
        <w:t xml:space="preserve">made this comparison and </w:t>
      </w:r>
      <w:r w:rsidR="00540D80" w:rsidRPr="00CA4C70">
        <w:rPr>
          <w:rFonts w:asciiTheme="majorBidi" w:hAnsiTheme="majorBidi" w:cstheme="majorBidi"/>
        </w:rPr>
        <w:t xml:space="preserve">found that the </w:t>
      </w:r>
      <w:r w:rsidR="00316C5E">
        <w:rPr>
          <w:rFonts w:asciiTheme="majorBidi" w:hAnsiTheme="majorBidi" w:cstheme="majorBidi"/>
        </w:rPr>
        <w:t xml:space="preserve">unconscious </w:t>
      </w:r>
      <w:r w:rsidR="00785B09" w:rsidRPr="00CA4C70">
        <w:rPr>
          <w:rFonts w:asciiTheme="majorBidi" w:hAnsiTheme="majorBidi" w:cstheme="majorBidi"/>
        </w:rPr>
        <w:t>effect was marginally significant when probed with a keyboard, but robust when measured via mouse tracking</w:t>
      </w:r>
      <w:del w:id="25" w:author="Liad Mudrik" w:date="2022-08-04T06:52:00Z">
        <w:r w:rsidR="00571CC4" w:rsidDel="00D406F0">
          <w:rPr>
            <w:rFonts w:asciiTheme="majorBidi" w:hAnsiTheme="majorBidi" w:cstheme="majorBidi"/>
          </w:rPr>
          <w:delText xml:space="preserve"> </w:delText>
        </w:r>
        <w:r w:rsidR="00571CC4" w:rsidDel="00D406F0">
          <w:rPr>
            <w:rFonts w:asciiTheme="majorBidi" w:hAnsiTheme="majorBidi" w:cstheme="majorBidi"/>
          </w:rPr>
          <w:fldChar w:fldCharType="begin"/>
        </w:r>
        <w:r w:rsidR="002F57D5" w:rsidDel="00D406F0">
          <w:rPr>
            <w:rFonts w:asciiTheme="majorBidi" w:hAnsiTheme="majorBidi" w:cstheme="majorBidi"/>
          </w:rPr>
          <w:delInstrText xml:space="preserve"> ADDIN ZOTERO_ITEM CSL_CITATION {"citationID":"cV8MVwwK","properties":{"formattedCitation":"(Xiao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delInstrText>
        </w:r>
        <w:r w:rsidR="00571CC4" w:rsidDel="00D406F0">
          <w:rPr>
            <w:rFonts w:asciiTheme="majorBidi" w:hAnsiTheme="majorBidi" w:cstheme="majorBidi"/>
          </w:rPr>
          <w:fldChar w:fldCharType="separate"/>
        </w:r>
        <w:r w:rsidR="002F57D5" w:rsidRPr="002F57D5" w:rsidDel="00D406F0">
          <w:rPr>
            <w:rFonts w:ascii="Times New Roman" w:hAnsi="Times New Roman" w:cs="Times New Roman"/>
          </w:rPr>
          <w:delText>(Xiao et al., 2015)</w:delText>
        </w:r>
        <w:r w:rsidR="00571CC4" w:rsidDel="00D406F0">
          <w:rPr>
            <w:rFonts w:asciiTheme="majorBidi" w:hAnsiTheme="majorBidi" w:cstheme="majorBidi"/>
          </w:rPr>
          <w:fldChar w:fldCharType="end"/>
        </w:r>
      </w:del>
      <w:r w:rsidR="00956F26">
        <w:rPr>
          <w:rFonts w:asciiTheme="majorBidi" w:hAnsiTheme="majorBidi" w:cstheme="majorBidi"/>
        </w:rPr>
        <w:t>.</w:t>
      </w:r>
      <w:r w:rsidR="00785B09" w:rsidRPr="00CA4C70">
        <w:rPr>
          <w:rFonts w:asciiTheme="majorBidi" w:hAnsiTheme="majorBidi" w:cstheme="majorBidi"/>
        </w:rPr>
        <w:t xml:space="preserve"> </w:t>
      </w:r>
      <w:r w:rsidR="00540D80" w:rsidRPr="00CA4C70">
        <w:rPr>
          <w:rFonts w:asciiTheme="majorBidi" w:hAnsiTheme="majorBidi" w:cstheme="majorBidi"/>
        </w:rPr>
        <w:t>However</w:t>
      </w:r>
      <w:r w:rsidR="002B7F07">
        <w:rPr>
          <w:rFonts w:asciiTheme="majorBidi" w:hAnsiTheme="majorBidi" w:cstheme="majorBidi"/>
        </w:rPr>
        <w:t>,</w:t>
      </w:r>
      <w:r w:rsidR="00540D80" w:rsidRPr="00CA4C70">
        <w:rPr>
          <w:rFonts w:asciiTheme="majorBidi" w:hAnsiTheme="majorBidi" w:cstheme="majorBidi"/>
        </w:rPr>
        <w:t xml:space="preserve"> this study suffers </w:t>
      </w:r>
      <w:r w:rsidR="00785B09" w:rsidRPr="00CA4C70">
        <w:rPr>
          <w:rFonts w:asciiTheme="majorBidi" w:hAnsiTheme="majorBidi" w:cstheme="majorBidi"/>
        </w:rPr>
        <w:t>from several limitations</w:t>
      </w:r>
      <w:r w:rsidR="00A3749D" w:rsidRPr="00CA4C70">
        <w:rPr>
          <w:rFonts w:asciiTheme="majorBidi" w:hAnsiTheme="majorBidi" w:cstheme="majorBidi"/>
        </w:rPr>
        <w:t>, both to</w:t>
      </w:r>
      <w:r w:rsidR="00E30881" w:rsidRPr="00CA4C70">
        <w:rPr>
          <w:rFonts w:asciiTheme="majorBidi" w:hAnsiTheme="majorBidi" w:cstheme="majorBidi"/>
        </w:rPr>
        <w:t xml:space="preserve"> </w:t>
      </w:r>
      <w:r w:rsidR="00D4547A" w:rsidRPr="00CA4C70">
        <w:rPr>
          <w:rFonts w:asciiTheme="majorBidi" w:hAnsiTheme="majorBidi" w:cstheme="majorBidi"/>
        </w:rPr>
        <w:t>its awareness measure</w:t>
      </w:r>
      <w:r w:rsidR="00A3749D" w:rsidRPr="00CA4C70">
        <w:rPr>
          <w:rFonts w:asciiTheme="majorBidi" w:hAnsiTheme="majorBidi" w:cstheme="majorBidi"/>
        </w:rPr>
        <w:t>ment</w:t>
      </w:r>
      <w:r w:rsidR="00D4547A" w:rsidRPr="00CA4C70">
        <w:rPr>
          <w:rFonts w:asciiTheme="majorBidi" w:hAnsiTheme="majorBidi" w:cstheme="majorBidi"/>
        </w:rPr>
        <w:t xml:space="preserve"> and </w:t>
      </w:r>
      <w:r w:rsidR="00A3749D" w:rsidRPr="00CA4C70">
        <w:rPr>
          <w:rFonts w:asciiTheme="majorBidi" w:hAnsiTheme="majorBidi" w:cstheme="majorBidi"/>
        </w:rPr>
        <w:t xml:space="preserve">to its </w:t>
      </w:r>
      <w:r w:rsidR="00AA1C05" w:rsidRPr="00CA4C70">
        <w:rPr>
          <w:rFonts w:asciiTheme="majorBidi" w:hAnsiTheme="majorBidi" w:cstheme="majorBidi"/>
        </w:rPr>
        <w:t xml:space="preserve">motion tracking </w:t>
      </w:r>
      <w:r w:rsidR="00552C20" w:rsidRPr="00CA4C70">
        <w:rPr>
          <w:rFonts w:asciiTheme="majorBidi" w:hAnsiTheme="majorBidi" w:cstheme="majorBidi"/>
        </w:rPr>
        <w:t>measure</w:t>
      </w:r>
      <w:r w:rsidR="00253FF3" w:rsidRPr="00CA4C70">
        <w:rPr>
          <w:rFonts w:asciiTheme="majorBidi" w:hAnsiTheme="majorBidi" w:cstheme="majorBidi"/>
        </w:rPr>
        <w:t xml:space="preserve">. </w:t>
      </w:r>
      <w:r w:rsidR="00F8028B">
        <w:rPr>
          <w:rFonts w:asciiTheme="majorBidi" w:hAnsiTheme="majorBidi" w:cstheme="majorBidi"/>
        </w:rPr>
        <w:t xml:space="preserve">The current thesis </w:t>
      </w:r>
      <w:r w:rsidR="005E7F97">
        <w:rPr>
          <w:rFonts w:asciiTheme="majorBidi" w:hAnsiTheme="majorBidi" w:cstheme="majorBidi"/>
        </w:rPr>
        <w:t>is</w:t>
      </w:r>
      <w:r w:rsidR="00BF253F" w:rsidRPr="00CA4C70">
        <w:rPr>
          <w:rFonts w:asciiTheme="majorBidi" w:hAnsiTheme="majorBidi" w:cstheme="majorBidi"/>
        </w:rPr>
        <w:t xml:space="preserve"> aimed at testing the hypothesis that motion tracking might be superior to keyboard responses in detecting </w:t>
      </w:r>
      <w:r w:rsidR="00764665">
        <w:rPr>
          <w:rFonts w:asciiTheme="majorBidi" w:hAnsiTheme="majorBidi" w:cstheme="majorBidi"/>
        </w:rPr>
        <w:t xml:space="preserve">the </w:t>
      </w:r>
      <w:r w:rsidR="00BF253F" w:rsidRPr="00CA4C70">
        <w:rPr>
          <w:rFonts w:asciiTheme="majorBidi" w:hAnsiTheme="majorBidi" w:cstheme="majorBidi"/>
        </w:rPr>
        <w:t>effects of unconscious processing</w:t>
      </w:r>
      <w:r w:rsidR="002371D2" w:rsidRPr="00CA4C70">
        <w:rPr>
          <w:rFonts w:asciiTheme="majorBidi" w:hAnsiTheme="majorBidi" w:cstheme="majorBidi"/>
        </w:rPr>
        <w:t>,</w:t>
      </w:r>
      <w:r w:rsidR="007C2538" w:rsidRPr="00CA4C70">
        <w:rPr>
          <w:rFonts w:asciiTheme="majorBidi" w:hAnsiTheme="majorBidi" w:cstheme="majorBidi"/>
        </w:rPr>
        <w:t xml:space="preserve"> while overcoming </w:t>
      </w:r>
      <w:r w:rsidR="00D15E5E" w:rsidRPr="00CA4C70">
        <w:rPr>
          <w:rFonts w:asciiTheme="majorBidi" w:hAnsiTheme="majorBidi" w:cstheme="majorBidi"/>
        </w:rPr>
        <w:t xml:space="preserve">the </w:t>
      </w:r>
      <w:r w:rsidR="002371D2" w:rsidRPr="00CA4C70">
        <w:rPr>
          <w:rFonts w:asciiTheme="majorBidi" w:hAnsiTheme="majorBidi" w:cstheme="majorBidi"/>
        </w:rPr>
        <w:t xml:space="preserve">aforementioned </w:t>
      </w:r>
      <w:r w:rsidR="00D15E5E" w:rsidRPr="00CA4C70">
        <w:rPr>
          <w:rFonts w:asciiTheme="majorBidi" w:hAnsiTheme="majorBidi" w:cstheme="majorBidi"/>
        </w:rPr>
        <w:t>limitations</w:t>
      </w:r>
      <w:r w:rsidR="00BF253F" w:rsidRPr="00CA4C70">
        <w:rPr>
          <w:rFonts w:asciiTheme="majorBidi" w:hAnsiTheme="majorBidi" w:cstheme="majorBidi"/>
        </w:rPr>
        <w:t xml:space="preserve">. </w:t>
      </w:r>
      <w:r w:rsidR="000F56B1">
        <w:rPr>
          <w:rFonts w:asciiTheme="majorBidi" w:hAnsiTheme="majorBidi" w:cstheme="majorBidi"/>
        </w:rPr>
        <w:t xml:space="preserve">To do so </w:t>
      </w:r>
      <w:r w:rsidR="000F56B1" w:rsidRPr="00CA4C70">
        <w:rPr>
          <w:rFonts w:asciiTheme="majorBidi" w:hAnsiTheme="majorBidi" w:cstheme="majorBidi"/>
        </w:rPr>
        <w:t>rigorous awareness measures and an intuitive reaching response</w:t>
      </w:r>
      <w:r w:rsidR="000F56B1">
        <w:rPr>
          <w:rFonts w:asciiTheme="majorBidi" w:hAnsiTheme="majorBidi" w:cstheme="majorBidi"/>
        </w:rPr>
        <w:t xml:space="preserve"> were used </w:t>
      </w:r>
      <w:r w:rsidR="00BF253F" w:rsidRPr="00CA4C70">
        <w:rPr>
          <w:rFonts w:asciiTheme="majorBidi" w:hAnsiTheme="majorBidi" w:cstheme="majorBidi"/>
        </w:rPr>
        <w:t xml:space="preserve">in a series of four studies. Three exploratory studies were aimed at finding the optimal conditions for discovering an unconscious effect when using reaching responses. A fourth confirmatory study directly compared between motion tracking and keyboard responses. All four studies used a priming paradigm following a classical study by </w:t>
      </w:r>
      <w:proofErr w:type="spellStart"/>
      <w:r w:rsidR="00BF253F" w:rsidRPr="00CA4C70">
        <w:rPr>
          <w:rFonts w:asciiTheme="majorBidi" w:hAnsiTheme="majorBidi" w:cstheme="majorBidi"/>
        </w:rPr>
        <w:t>Deha</w:t>
      </w:r>
      <w:r w:rsidR="00155D74">
        <w:rPr>
          <w:rFonts w:asciiTheme="majorBidi" w:hAnsiTheme="majorBidi" w:cstheme="majorBidi"/>
        </w:rPr>
        <w:t>e</w:t>
      </w:r>
      <w:r w:rsidR="00BF253F" w:rsidRPr="00CA4C70">
        <w:rPr>
          <w:rFonts w:asciiTheme="majorBidi" w:hAnsiTheme="majorBidi" w:cstheme="majorBidi"/>
        </w:rPr>
        <w:t>ne</w:t>
      </w:r>
      <w:proofErr w:type="spellEnd"/>
      <w:r w:rsidR="00BF253F" w:rsidRPr="00CA4C70">
        <w:rPr>
          <w:rFonts w:asciiTheme="majorBidi" w:hAnsiTheme="majorBidi" w:cstheme="majorBidi"/>
        </w:rPr>
        <w:t xml:space="preserve"> and colleagues</w:t>
      </w:r>
      <w:r w:rsidR="002F57D5">
        <w:rPr>
          <w:rFonts w:asciiTheme="majorBidi" w:hAnsiTheme="majorBidi" w:cstheme="majorBidi"/>
        </w:rPr>
        <w:t xml:space="preserve"> </w:t>
      </w:r>
      <w:r w:rsidR="002F57D5">
        <w:rPr>
          <w:rFonts w:asciiTheme="majorBidi" w:hAnsiTheme="majorBidi" w:cstheme="majorBidi"/>
        </w:rPr>
        <w:fldChar w:fldCharType="begin"/>
      </w:r>
      <w:r w:rsidR="002F57D5">
        <w:rPr>
          <w:rFonts w:asciiTheme="majorBidi" w:hAnsiTheme="majorBidi" w:cstheme="majorBidi"/>
        </w:rPr>
        <w:instrText xml:space="preserve"> ADDIN ZOTERO_ITEM CSL_CITATION {"citationID":"GmygH9W8","properties":{"formattedCitation":"(Dehaene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2F57D5">
        <w:rPr>
          <w:rFonts w:asciiTheme="majorBidi" w:hAnsiTheme="majorBidi" w:cstheme="majorBidi"/>
        </w:rPr>
        <w:fldChar w:fldCharType="separate"/>
      </w:r>
      <w:r w:rsidR="002F57D5" w:rsidRPr="002F57D5">
        <w:rPr>
          <w:rFonts w:ascii="Times New Roman" w:hAnsi="Times New Roman" w:cs="Times New Roman"/>
        </w:rPr>
        <w:t>(2001)</w:t>
      </w:r>
      <w:r w:rsidR="002F57D5">
        <w:rPr>
          <w:rFonts w:asciiTheme="majorBidi" w:hAnsiTheme="majorBidi" w:cstheme="majorBidi"/>
        </w:rPr>
        <w:fldChar w:fldCharType="end"/>
      </w:r>
      <w:r w:rsidR="00BF253F" w:rsidRPr="00CA4C70">
        <w:rPr>
          <w:rFonts w:asciiTheme="majorBidi" w:hAnsiTheme="majorBidi" w:cstheme="majorBidi"/>
        </w:rPr>
        <w:t>, in which subjects perform</w:t>
      </w:r>
      <w:r w:rsidR="00FC71E1" w:rsidRPr="00CA4C70">
        <w:rPr>
          <w:rFonts w:asciiTheme="majorBidi" w:hAnsiTheme="majorBidi" w:cstheme="majorBidi"/>
        </w:rPr>
        <w:t>ed</w:t>
      </w:r>
      <w:r w:rsidR="00BF253F" w:rsidRPr="00CA4C70">
        <w:rPr>
          <w:rFonts w:asciiTheme="majorBidi" w:hAnsiTheme="majorBidi" w:cstheme="majorBidi"/>
        </w:rPr>
        <w:t xml:space="preserve"> a semantic judgment on </w:t>
      </w:r>
      <w:r w:rsidR="00FC71E1" w:rsidRPr="00CA4C70">
        <w:rPr>
          <w:rFonts w:asciiTheme="majorBidi" w:hAnsiTheme="majorBidi" w:cstheme="majorBidi"/>
        </w:rPr>
        <w:t xml:space="preserve">a </w:t>
      </w:r>
      <w:r w:rsidR="00BF253F" w:rsidRPr="00CA4C70">
        <w:rPr>
          <w:rFonts w:asciiTheme="majorBidi" w:hAnsiTheme="majorBidi" w:cstheme="majorBidi"/>
        </w:rPr>
        <w:t>target word</w:t>
      </w:r>
      <w:r w:rsidR="00FC71E1" w:rsidRPr="00CA4C70">
        <w:rPr>
          <w:rFonts w:asciiTheme="majorBidi" w:hAnsiTheme="majorBidi" w:cstheme="majorBidi"/>
        </w:rPr>
        <w:t xml:space="preserve"> that was preceded by an identical/different invisible prime.</w:t>
      </w:r>
      <w:r w:rsidR="00BF253F" w:rsidRPr="00CA4C70">
        <w:rPr>
          <w:rFonts w:asciiTheme="majorBidi" w:hAnsiTheme="majorBidi" w:cstheme="majorBidi"/>
        </w:rPr>
        <w:t xml:space="preserve"> </w:t>
      </w:r>
      <w:r w:rsidR="0082217E" w:rsidRPr="00CA4C70">
        <w:rPr>
          <w:rFonts w:asciiTheme="majorBidi" w:hAnsiTheme="majorBidi" w:cstheme="majorBidi"/>
        </w:rPr>
        <w:t xml:space="preserve">The first experiment </w:t>
      </w:r>
      <w:r w:rsidR="004A5A24" w:rsidRPr="00CA4C70">
        <w:rPr>
          <w:rFonts w:asciiTheme="majorBidi" w:hAnsiTheme="majorBidi" w:cstheme="majorBidi"/>
        </w:rPr>
        <w:t xml:space="preserve">produced only marginally </w:t>
      </w:r>
      <w:r w:rsidR="0082217E" w:rsidRPr="00CA4C70">
        <w:rPr>
          <w:rFonts w:asciiTheme="majorBidi" w:hAnsiTheme="majorBidi" w:cstheme="majorBidi"/>
        </w:rPr>
        <w:t xml:space="preserve">significant </w:t>
      </w:r>
      <w:r w:rsidR="004A5A24" w:rsidRPr="00CA4C70">
        <w:rPr>
          <w:rFonts w:asciiTheme="majorBidi" w:hAnsiTheme="majorBidi" w:cstheme="majorBidi"/>
        </w:rPr>
        <w:t>results</w:t>
      </w:r>
      <w:r w:rsidR="002627D2" w:rsidRPr="00CA4C70">
        <w:rPr>
          <w:rFonts w:asciiTheme="majorBidi" w:hAnsiTheme="majorBidi" w:cstheme="majorBidi"/>
        </w:rPr>
        <w:t>,</w:t>
      </w:r>
      <w:r w:rsidR="004A5A24" w:rsidRPr="00CA4C70">
        <w:rPr>
          <w:rFonts w:asciiTheme="majorBidi" w:hAnsiTheme="majorBidi" w:cstheme="majorBidi"/>
        </w:rPr>
        <w:t xml:space="preserve"> </w:t>
      </w:r>
      <w:r w:rsidR="00A61253">
        <w:rPr>
          <w:rFonts w:asciiTheme="majorBidi" w:hAnsiTheme="majorBidi" w:cstheme="majorBidi"/>
        </w:rPr>
        <w:t>presumably</w:t>
      </w:r>
      <w:r w:rsidR="004A5A24" w:rsidRPr="00CA4C70">
        <w:rPr>
          <w:rFonts w:asciiTheme="majorBidi" w:hAnsiTheme="majorBidi" w:cstheme="majorBidi"/>
        </w:rPr>
        <w:t xml:space="preserve"> because </w:t>
      </w:r>
      <w:r w:rsidR="0082217E" w:rsidRPr="00CA4C70">
        <w:rPr>
          <w:rFonts w:asciiTheme="majorBidi" w:hAnsiTheme="majorBidi" w:cstheme="majorBidi"/>
        </w:rPr>
        <w:t xml:space="preserve">it used a long RT </w:t>
      </w:r>
      <w:r w:rsidR="002627D2" w:rsidRPr="00CA4C70">
        <w:rPr>
          <w:rFonts w:asciiTheme="majorBidi" w:hAnsiTheme="majorBidi" w:cstheme="majorBidi"/>
        </w:rPr>
        <w:t>limit</w:t>
      </w:r>
      <w:r w:rsidR="00503617" w:rsidRPr="00CA4C70">
        <w:rPr>
          <w:rFonts w:asciiTheme="majorBidi" w:hAnsiTheme="majorBidi" w:cstheme="majorBidi"/>
        </w:rPr>
        <w:t xml:space="preserve">. The second </w:t>
      </w:r>
      <w:r w:rsidR="002627D2" w:rsidRPr="00CA4C70">
        <w:rPr>
          <w:rFonts w:asciiTheme="majorBidi" w:hAnsiTheme="majorBidi" w:cstheme="majorBidi"/>
        </w:rPr>
        <w:t xml:space="preserve">experiment </w:t>
      </w:r>
      <w:r w:rsidR="0082217E" w:rsidRPr="00CA4C70">
        <w:rPr>
          <w:rFonts w:asciiTheme="majorBidi" w:hAnsiTheme="majorBidi" w:cstheme="majorBidi"/>
        </w:rPr>
        <w:t xml:space="preserve">reduced </w:t>
      </w:r>
      <w:r w:rsidR="002627D2" w:rsidRPr="00CA4C70">
        <w:rPr>
          <w:rFonts w:asciiTheme="majorBidi" w:hAnsiTheme="majorBidi" w:cstheme="majorBidi"/>
        </w:rPr>
        <w:t xml:space="preserve">this limit </w:t>
      </w:r>
      <w:r w:rsidR="0082217E" w:rsidRPr="00CA4C70">
        <w:rPr>
          <w:rFonts w:asciiTheme="majorBidi" w:hAnsiTheme="majorBidi" w:cstheme="majorBidi"/>
        </w:rPr>
        <w:t xml:space="preserve">and divided </w:t>
      </w:r>
      <w:r w:rsidR="002627D2" w:rsidRPr="00CA4C70">
        <w:rPr>
          <w:rFonts w:asciiTheme="majorBidi" w:hAnsiTheme="majorBidi" w:cstheme="majorBidi"/>
        </w:rPr>
        <w:t xml:space="preserve">it </w:t>
      </w:r>
      <w:r w:rsidR="0082217E" w:rsidRPr="00CA4C70">
        <w:rPr>
          <w:rFonts w:asciiTheme="majorBidi" w:hAnsiTheme="majorBidi" w:cstheme="majorBidi"/>
        </w:rPr>
        <w:t>to onset time and movement duration</w:t>
      </w:r>
      <w:r w:rsidR="00544CB0" w:rsidRPr="00CA4C70">
        <w:rPr>
          <w:rFonts w:asciiTheme="majorBidi" w:hAnsiTheme="majorBidi" w:cstheme="majorBidi"/>
        </w:rPr>
        <w:t xml:space="preserve"> as well as</w:t>
      </w:r>
      <w:r w:rsidR="0082217E" w:rsidRPr="00CA4C70">
        <w:rPr>
          <w:rFonts w:asciiTheme="majorBidi" w:hAnsiTheme="majorBidi" w:cstheme="majorBidi"/>
        </w:rPr>
        <w:t xml:space="preserve"> introduced another training block to improve response speed.</w:t>
      </w:r>
      <w:r w:rsidR="00544CB0" w:rsidRPr="00CA4C70">
        <w:rPr>
          <w:rFonts w:asciiTheme="majorBidi" w:hAnsiTheme="majorBidi" w:cstheme="majorBidi"/>
        </w:rPr>
        <w:t xml:space="preserve"> </w:t>
      </w:r>
      <w:r w:rsidR="000855FC">
        <w:rPr>
          <w:rFonts w:asciiTheme="majorBidi" w:hAnsiTheme="majorBidi" w:cstheme="majorBidi"/>
        </w:rPr>
        <w:t xml:space="preserve">Unfortunately, </w:t>
      </w:r>
      <w:r w:rsidR="00E17DFC">
        <w:rPr>
          <w:rFonts w:asciiTheme="majorBidi" w:hAnsiTheme="majorBidi" w:cstheme="majorBidi"/>
        </w:rPr>
        <w:t xml:space="preserve">a </w:t>
      </w:r>
      <w:r w:rsidR="00D24A1B">
        <w:rPr>
          <w:rFonts w:asciiTheme="majorBidi" w:hAnsiTheme="majorBidi" w:cstheme="majorBidi"/>
        </w:rPr>
        <w:t xml:space="preserve">high proportion of trials </w:t>
      </w:r>
      <w:r w:rsidR="00D91DC0">
        <w:rPr>
          <w:rFonts w:asciiTheme="majorBidi" w:hAnsiTheme="majorBidi" w:cstheme="majorBidi"/>
        </w:rPr>
        <w:t xml:space="preserve">were </w:t>
      </w:r>
      <w:r w:rsidR="00D24A1B">
        <w:rPr>
          <w:rFonts w:asciiTheme="majorBidi" w:hAnsiTheme="majorBidi" w:cstheme="majorBidi"/>
        </w:rPr>
        <w:t xml:space="preserve">excluded due to </w:t>
      </w:r>
      <w:del w:id="26" w:author="Liad Mudrik" w:date="2022-08-04T06:53:00Z">
        <w:r w:rsidR="00D24A1B" w:rsidDel="00D406F0">
          <w:rPr>
            <w:rFonts w:asciiTheme="majorBidi" w:hAnsiTheme="majorBidi" w:cstheme="majorBidi"/>
          </w:rPr>
          <w:delText xml:space="preserve">bad </w:delText>
        </w:r>
      </w:del>
      <w:ins w:id="27" w:author="Liad Mudrik" w:date="2022-08-04T06:53:00Z">
        <w:r w:rsidR="00D406F0">
          <w:rPr>
            <w:rFonts w:asciiTheme="majorBidi" w:hAnsiTheme="majorBidi" w:cstheme="majorBidi"/>
          </w:rPr>
          <w:t>problematic</w:t>
        </w:r>
        <w:r w:rsidR="00D406F0">
          <w:rPr>
            <w:rFonts w:asciiTheme="majorBidi" w:hAnsiTheme="majorBidi" w:cstheme="majorBidi"/>
          </w:rPr>
          <w:t xml:space="preserve"> </w:t>
        </w:r>
      </w:ins>
      <w:r w:rsidR="00985385">
        <w:rPr>
          <w:rFonts w:asciiTheme="majorBidi" w:hAnsiTheme="majorBidi" w:cstheme="majorBidi"/>
        </w:rPr>
        <w:t xml:space="preserve">response </w:t>
      </w:r>
      <w:r w:rsidR="00D24A1B">
        <w:rPr>
          <w:rFonts w:asciiTheme="majorBidi" w:hAnsiTheme="majorBidi" w:cstheme="majorBidi"/>
        </w:rPr>
        <w:t>timing</w:t>
      </w:r>
      <w:del w:id="28" w:author="Liad Mudrik" w:date="2022-08-04T06:53:00Z">
        <w:r w:rsidR="00E17DFC" w:rsidDel="00D406F0">
          <w:rPr>
            <w:rFonts w:asciiTheme="majorBidi" w:hAnsiTheme="majorBidi" w:cstheme="majorBidi"/>
          </w:rPr>
          <w:delText>,</w:delText>
        </w:r>
        <w:r w:rsidR="00524BF1" w:rsidDel="00D406F0">
          <w:rPr>
            <w:rFonts w:asciiTheme="majorBidi" w:hAnsiTheme="majorBidi" w:cstheme="majorBidi"/>
          </w:rPr>
          <w:delText xml:space="preserve"> </w:delText>
        </w:r>
        <w:r w:rsidR="00E17DFC" w:rsidDel="00D406F0">
          <w:rPr>
            <w:rFonts w:asciiTheme="majorBidi" w:hAnsiTheme="majorBidi" w:cstheme="majorBidi"/>
          </w:rPr>
          <w:delText xml:space="preserve">which </w:delText>
        </w:r>
        <w:r w:rsidR="00D91DC0" w:rsidDel="00D406F0">
          <w:rPr>
            <w:rFonts w:asciiTheme="majorBidi" w:hAnsiTheme="majorBidi" w:cstheme="majorBidi"/>
          </w:rPr>
          <w:delText>hindered the discovery of an unconscious effect</w:delText>
        </w:r>
      </w:del>
      <w:r w:rsidR="000855FC">
        <w:rPr>
          <w:rFonts w:asciiTheme="majorBidi" w:hAnsiTheme="majorBidi" w:cstheme="majorBidi"/>
        </w:rPr>
        <w:t xml:space="preserve">. </w:t>
      </w:r>
      <w:proofErr w:type="spellStart"/>
      <w:r w:rsidR="000855FC">
        <w:rPr>
          <w:rFonts w:asciiTheme="majorBidi" w:hAnsiTheme="majorBidi" w:cstheme="majorBidi"/>
        </w:rPr>
        <w:t>Therefor</w:t>
      </w:r>
      <w:proofErr w:type="spellEnd"/>
      <w:ins w:id="29" w:author="Liad Mudrik" w:date="2022-08-04T06:53:00Z">
        <w:r w:rsidR="00D406F0">
          <w:rPr>
            <w:rFonts w:asciiTheme="majorBidi" w:hAnsiTheme="majorBidi" w:cstheme="majorBidi"/>
          </w:rPr>
          <w:t>,</w:t>
        </w:r>
      </w:ins>
      <w:r w:rsidR="00D24A1B">
        <w:rPr>
          <w:rFonts w:asciiTheme="majorBidi" w:hAnsiTheme="majorBidi" w:cstheme="majorBidi"/>
        </w:rPr>
        <w:t xml:space="preserve"> </w:t>
      </w:r>
      <w:r w:rsidR="00544CB0" w:rsidRPr="00CA4C70">
        <w:rPr>
          <w:rFonts w:asciiTheme="majorBidi" w:hAnsiTheme="majorBidi" w:cstheme="majorBidi"/>
        </w:rPr>
        <w:t>t</w:t>
      </w:r>
      <w:r w:rsidR="0082217E" w:rsidRPr="00CA4C70">
        <w:rPr>
          <w:rFonts w:asciiTheme="majorBidi" w:hAnsiTheme="majorBidi" w:cstheme="majorBidi"/>
        </w:rPr>
        <w:t xml:space="preserve">he third experiment incorporated a separate training day to </w:t>
      </w:r>
      <w:r w:rsidR="00D91DC0">
        <w:rPr>
          <w:rFonts w:asciiTheme="majorBidi" w:hAnsiTheme="majorBidi" w:cstheme="majorBidi"/>
        </w:rPr>
        <w:t>improve the response speed</w:t>
      </w:r>
      <w:r w:rsidR="00544CB0" w:rsidRPr="00CA4C70">
        <w:rPr>
          <w:rFonts w:asciiTheme="majorBidi" w:hAnsiTheme="majorBidi" w:cstheme="majorBidi"/>
        </w:rPr>
        <w:t xml:space="preserve">. </w:t>
      </w:r>
      <w:r w:rsidR="00610ECA">
        <w:rPr>
          <w:rFonts w:asciiTheme="majorBidi" w:hAnsiTheme="majorBidi" w:cstheme="majorBidi"/>
        </w:rPr>
        <w:t xml:space="preserve">Although the proportion of excluded trials did not diminish, </w:t>
      </w:r>
      <w:del w:id="30" w:author="Liad Mudrik" w:date="2022-08-04T06:54:00Z">
        <w:r w:rsidR="00610ECA" w:rsidDel="00D406F0">
          <w:rPr>
            <w:rFonts w:asciiTheme="majorBidi" w:hAnsiTheme="majorBidi" w:cstheme="majorBidi"/>
          </w:rPr>
          <w:delText>a</w:delText>
        </w:r>
        <w:r w:rsidR="007E03CE" w:rsidDel="00D406F0">
          <w:rPr>
            <w:rFonts w:asciiTheme="majorBidi" w:hAnsiTheme="majorBidi" w:cstheme="majorBidi"/>
          </w:rPr>
          <w:delText xml:space="preserve"> </w:delText>
        </w:r>
        <w:r w:rsidR="00E70F6C" w:rsidRPr="00CA4C70" w:rsidDel="00D406F0">
          <w:rPr>
            <w:rFonts w:asciiTheme="majorBidi" w:hAnsiTheme="majorBidi" w:cstheme="majorBidi"/>
          </w:rPr>
          <w:delText>significant</w:delText>
        </w:r>
      </w:del>
      <w:ins w:id="31" w:author="Liad Mudrik" w:date="2022-08-04T06:54:00Z">
        <w:r w:rsidR="00D406F0">
          <w:rPr>
            <w:rFonts w:asciiTheme="majorBidi" w:hAnsiTheme="majorBidi" w:cstheme="majorBidi"/>
          </w:rPr>
          <w:t>an incongruency effect was found</w:t>
        </w:r>
      </w:ins>
      <w:del w:id="32" w:author="Liad Mudrik" w:date="2022-08-04T06:54:00Z">
        <w:r w:rsidR="00E70F6C" w:rsidRPr="00CA4C70" w:rsidDel="00D406F0">
          <w:rPr>
            <w:rFonts w:asciiTheme="majorBidi" w:hAnsiTheme="majorBidi" w:cstheme="majorBidi"/>
          </w:rPr>
          <w:delText xml:space="preserve"> </w:delText>
        </w:r>
        <w:r w:rsidR="00CA2E6E" w:rsidDel="00D406F0">
          <w:rPr>
            <w:rFonts w:asciiTheme="majorBidi" w:hAnsiTheme="majorBidi" w:cstheme="majorBidi"/>
          </w:rPr>
          <w:delText xml:space="preserve">bias </w:delText>
        </w:r>
        <w:r w:rsidR="007E03CE" w:rsidDel="00D406F0">
          <w:rPr>
            <w:rFonts w:asciiTheme="majorBidi" w:hAnsiTheme="majorBidi" w:cstheme="majorBidi"/>
          </w:rPr>
          <w:delText xml:space="preserve">was detected </w:delText>
        </w:r>
        <w:r w:rsidR="00CA2E6E" w:rsidDel="00D406F0">
          <w:rPr>
            <w:rFonts w:asciiTheme="majorBidi" w:hAnsiTheme="majorBidi" w:cstheme="majorBidi"/>
          </w:rPr>
          <w:delText xml:space="preserve">in the reaching trajectories towards the incorrect answer </w:delText>
        </w:r>
        <w:r w:rsidR="00B91EF0" w:rsidDel="00D406F0">
          <w:rPr>
            <w:rFonts w:asciiTheme="majorBidi" w:hAnsiTheme="majorBidi" w:cstheme="majorBidi"/>
          </w:rPr>
          <w:delText>o</w:delText>
        </w:r>
        <w:r w:rsidR="00CA2E6E" w:rsidDel="00D406F0">
          <w:rPr>
            <w:rFonts w:asciiTheme="majorBidi" w:hAnsiTheme="majorBidi" w:cstheme="majorBidi"/>
          </w:rPr>
          <w:delText>n the incongruent trials</w:delText>
        </w:r>
      </w:del>
      <w:r w:rsidR="00CA2E6E">
        <w:rPr>
          <w:rFonts w:asciiTheme="majorBidi" w:hAnsiTheme="majorBidi" w:cstheme="majorBidi"/>
        </w:rPr>
        <w:t>.</w:t>
      </w:r>
      <w:r w:rsidR="0082217E" w:rsidRPr="00CA4C70">
        <w:rPr>
          <w:rFonts w:asciiTheme="majorBidi" w:hAnsiTheme="majorBidi" w:cstheme="majorBidi"/>
        </w:rPr>
        <w:t xml:space="preserve"> </w:t>
      </w:r>
      <w:r w:rsidR="004A04C2">
        <w:rPr>
          <w:rFonts w:asciiTheme="majorBidi" w:hAnsiTheme="majorBidi" w:cstheme="majorBidi"/>
        </w:rPr>
        <w:t>In th</w:t>
      </w:r>
      <w:r w:rsidR="00E70F6C" w:rsidRPr="00CA4C70">
        <w:rPr>
          <w:rFonts w:asciiTheme="majorBidi" w:hAnsiTheme="majorBidi" w:cstheme="majorBidi"/>
        </w:rPr>
        <w:t xml:space="preserve">e fourth experiment </w:t>
      </w:r>
      <w:r w:rsidR="004A04C2">
        <w:rPr>
          <w:rFonts w:asciiTheme="majorBidi" w:hAnsiTheme="majorBidi" w:cstheme="majorBidi"/>
        </w:rPr>
        <w:t xml:space="preserve">we </w:t>
      </w:r>
      <w:r w:rsidR="0082217E" w:rsidRPr="00CA4C70">
        <w:rPr>
          <w:rFonts w:asciiTheme="majorBidi" w:hAnsiTheme="majorBidi" w:cstheme="majorBidi"/>
        </w:rPr>
        <w:t xml:space="preserve">discarded </w:t>
      </w:r>
      <w:r w:rsidR="00E70F6C" w:rsidRPr="00CA4C70">
        <w:rPr>
          <w:rFonts w:asciiTheme="majorBidi" w:hAnsiTheme="majorBidi" w:cstheme="majorBidi"/>
        </w:rPr>
        <w:t>the</w:t>
      </w:r>
      <w:r w:rsidR="00B02E53">
        <w:rPr>
          <w:rFonts w:asciiTheme="majorBidi" w:hAnsiTheme="majorBidi" w:cstheme="majorBidi"/>
        </w:rPr>
        <w:t xml:space="preserve"> </w:t>
      </w:r>
      <w:r w:rsidR="00E70F6C" w:rsidRPr="00CA4C70">
        <w:rPr>
          <w:rFonts w:asciiTheme="majorBidi" w:hAnsiTheme="majorBidi" w:cstheme="majorBidi"/>
        </w:rPr>
        <w:t>training day</w:t>
      </w:r>
      <w:r w:rsidR="003420D1">
        <w:rPr>
          <w:rFonts w:asciiTheme="majorBidi" w:hAnsiTheme="majorBidi" w:cstheme="majorBidi"/>
        </w:rPr>
        <w:t xml:space="preserve"> and </w:t>
      </w:r>
      <w:r w:rsidR="00843FD3">
        <w:rPr>
          <w:rFonts w:asciiTheme="majorBidi" w:hAnsiTheme="majorBidi" w:cstheme="majorBidi"/>
        </w:rPr>
        <w:t xml:space="preserve">included both a reaching </w:t>
      </w:r>
      <w:r w:rsidR="00175880">
        <w:rPr>
          <w:rFonts w:asciiTheme="majorBidi" w:hAnsiTheme="majorBidi" w:cstheme="majorBidi"/>
        </w:rPr>
        <w:t xml:space="preserve">task </w:t>
      </w:r>
      <w:r w:rsidR="00843FD3">
        <w:rPr>
          <w:rFonts w:asciiTheme="majorBidi" w:hAnsiTheme="majorBidi" w:cstheme="majorBidi"/>
        </w:rPr>
        <w:t>and a keyboard task. I</w:t>
      </w:r>
      <w:r w:rsidR="00A23600" w:rsidRPr="00CA4C70">
        <w:rPr>
          <w:rFonts w:asciiTheme="majorBidi" w:hAnsiTheme="majorBidi" w:cstheme="majorBidi"/>
        </w:rPr>
        <w:t xml:space="preserve">n accordance with </w:t>
      </w:r>
      <w:r w:rsidR="00E15FA9">
        <w:rPr>
          <w:rFonts w:asciiTheme="majorBidi" w:hAnsiTheme="majorBidi" w:cstheme="majorBidi"/>
        </w:rPr>
        <w:t>previous findings</w:t>
      </w:r>
      <w:del w:id="33" w:author="Liad Mudrik" w:date="2022-08-04T06:54:00Z">
        <w:r w:rsidR="002F57D5" w:rsidDel="00F61F7B">
          <w:rPr>
            <w:rFonts w:asciiTheme="majorBidi" w:hAnsiTheme="majorBidi" w:cstheme="majorBidi"/>
          </w:rPr>
          <w:delText xml:space="preserve"> </w:delText>
        </w:r>
        <w:r w:rsidR="002F57D5" w:rsidDel="00F61F7B">
          <w:rPr>
            <w:rFonts w:asciiTheme="majorBidi" w:hAnsiTheme="majorBidi" w:cstheme="majorBidi"/>
          </w:rPr>
          <w:fldChar w:fldCharType="begin"/>
        </w:r>
        <w:r w:rsidR="002F57D5" w:rsidDel="00F61F7B">
          <w:rPr>
            <w:rFonts w:asciiTheme="majorBidi" w:hAnsiTheme="majorBidi" w:cstheme="majorBidi"/>
          </w:rPr>
          <w:delInstrText xml:space="preserve"> ADDIN ZOTERO_ITEM CSL_CITATION {"citationID":"zObMIkvv","properties":{"formattedCitation":"(Xiao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delInstrText>
        </w:r>
        <w:r w:rsidR="002F57D5" w:rsidDel="00F61F7B">
          <w:rPr>
            <w:rFonts w:asciiTheme="majorBidi" w:hAnsiTheme="majorBidi" w:cstheme="majorBidi"/>
          </w:rPr>
          <w:fldChar w:fldCharType="separate"/>
        </w:r>
        <w:r w:rsidR="002F57D5" w:rsidRPr="002F57D5" w:rsidDel="00F61F7B">
          <w:rPr>
            <w:rFonts w:ascii="Times New Roman" w:hAnsi="Times New Roman" w:cs="Times New Roman"/>
          </w:rPr>
          <w:delText>(Xiao et al., 2015)</w:delText>
        </w:r>
        <w:r w:rsidR="002F57D5" w:rsidDel="00F61F7B">
          <w:rPr>
            <w:rFonts w:asciiTheme="majorBidi" w:hAnsiTheme="majorBidi" w:cstheme="majorBidi"/>
          </w:rPr>
          <w:fldChar w:fldCharType="end"/>
        </w:r>
      </w:del>
      <w:r w:rsidR="00E15FA9">
        <w:rPr>
          <w:rFonts w:asciiTheme="majorBidi" w:hAnsiTheme="majorBidi" w:cstheme="majorBidi"/>
        </w:rPr>
        <w:t xml:space="preserve">, </w:t>
      </w:r>
      <w:del w:id="34" w:author="Liad Mudrik" w:date="2022-08-04T06:54:00Z">
        <w:r w:rsidR="00A23600" w:rsidRPr="00CA4C70" w:rsidDel="00F61F7B">
          <w:rPr>
            <w:rFonts w:asciiTheme="majorBidi" w:hAnsiTheme="majorBidi" w:cstheme="majorBidi"/>
          </w:rPr>
          <w:delText xml:space="preserve">we expect </w:delText>
        </w:r>
        <w:r w:rsidR="00506A11" w:rsidDel="00F61F7B">
          <w:rPr>
            <w:rFonts w:asciiTheme="majorBidi" w:hAnsiTheme="majorBidi" w:cstheme="majorBidi"/>
          </w:rPr>
          <w:delText xml:space="preserve">to find </w:delText>
        </w:r>
      </w:del>
      <w:r w:rsidR="00506A11">
        <w:rPr>
          <w:rFonts w:asciiTheme="majorBidi" w:hAnsiTheme="majorBidi" w:cstheme="majorBidi"/>
        </w:rPr>
        <w:t xml:space="preserve">a </w:t>
      </w:r>
      <w:r w:rsidR="00F77220" w:rsidRPr="00CA4C70">
        <w:rPr>
          <w:rFonts w:asciiTheme="majorBidi" w:hAnsiTheme="majorBidi" w:cstheme="majorBidi"/>
        </w:rPr>
        <w:t xml:space="preserve">larger unconscious </w:t>
      </w:r>
      <w:r w:rsidR="00A23600" w:rsidRPr="00CA4C70">
        <w:rPr>
          <w:rFonts w:asciiTheme="majorBidi" w:hAnsiTheme="majorBidi" w:cstheme="majorBidi"/>
        </w:rPr>
        <w:t>effect</w:t>
      </w:r>
      <w:r w:rsidR="00506A11">
        <w:rPr>
          <w:rFonts w:asciiTheme="majorBidi" w:hAnsiTheme="majorBidi" w:cstheme="majorBidi"/>
        </w:rPr>
        <w:t xml:space="preserve"> in the </w:t>
      </w:r>
      <w:r w:rsidR="006D2FAE">
        <w:rPr>
          <w:rFonts w:asciiTheme="majorBidi" w:hAnsiTheme="majorBidi" w:cstheme="majorBidi"/>
        </w:rPr>
        <w:t xml:space="preserve">motion tracking task </w:t>
      </w:r>
      <w:ins w:id="35" w:author="Liad Mudrik" w:date="2022-08-04T06:54:00Z">
        <w:r w:rsidR="00F61F7B">
          <w:rPr>
            <w:rFonts w:asciiTheme="majorBidi" w:hAnsiTheme="majorBidi" w:cstheme="majorBidi"/>
          </w:rPr>
          <w:t xml:space="preserve">was found </w:t>
        </w:r>
      </w:ins>
      <w:del w:id="36" w:author="Liad Mudrik" w:date="2022-08-04T06:54:00Z">
        <w:r w:rsidR="006D2FAE" w:rsidDel="00F61F7B">
          <w:rPr>
            <w:rFonts w:asciiTheme="majorBidi" w:hAnsiTheme="majorBidi" w:cstheme="majorBidi"/>
          </w:rPr>
          <w:delText>than in</w:delText>
        </w:r>
      </w:del>
      <w:ins w:id="37" w:author="Liad Mudrik" w:date="2022-08-04T06:54:00Z">
        <w:r w:rsidR="00F61F7B">
          <w:rPr>
            <w:rFonts w:asciiTheme="majorBidi" w:hAnsiTheme="majorBidi" w:cstheme="majorBidi"/>
          </w:rPr>
          <w:t>compared to</w:t>
        </w:r>
      </w:ins>
      <w:r w:rsidR="006D2FAE">
        <w:rPr>
          <w:rFonts w:asciiTheme="majorBidi" w:hAnsiTheme="majorBidi" w:cstheme="majorBidi"/>
        </w:rPr>
        <w:t xml:space="preserve"> the keyboard </w:t>
      </w:r>
      <w:r w:rsidR="006D2FAE">
        <w:rPr>
          <w:rFonts w:asciiTheme="majorBidi" w:hAnsiTheme="majorBidi" w:cstheme="majorBidi"/>
        </w:rPr>
        <w:lastRenderedPageBreak/>
        <w:t>task</w:t>
      </w:r>
      <w:r w:rsidR="00F77220" w:rsidRPr="00CA4C70">
        <w:rPr>
          <w:rFonts w:asciiTheme="majorBidi" w:hAnsiTheme="majorBidi" w:cstheme="majorBidi"/>
        </w:rPr>
        <w:t>.</w:t>
      </w:r>
      <w:ins w:id="38" w:author="Liad Mudrik" w:date="2022-08-04T06:54:00Z">
        <w:r w:rsidR="00F61F7B">
          <w:rPr>
            <w:rFonts w:asciiTheme="majorBidi" w:hAnsiTheme="majorBidi" w:cstheme="majorBidi"/>
          </w:rPr>
          <w:t xml:space="preserve"> This suggests that using motion tracking might highly benefit the stu</w:t>
        </w:r>
      </w:ins>
      <w:ins w:id="39" w:author="Liad Mudrik" w:date="2022-08-04T06:55:00Z">
        <w:r w:rsidR="00F61F7B">
          <w:rPr>
            <w:rFonts w:asciiTheme="majorBidi" w:hAnsiTheme="majorBidi" w:cstheme="majorBidi"/>
          </w:rPr>
          <w:t xml:space="preserve">dy of unconscious processes. </w:t>
        </w:r>
      </w:ins>
    </w:p>
    <w:p w14:paraId="5417A97F" w14:textId="2ACE5B6F" w:rsidR="00D253B0" w:rsidRDefault="00D253B0">
      <w:pPr>
        <w:rPr>
          <w:rFonts w:asciiTheme="majorBidi" w:hAnsiTheme="majorBidi" w:cstheme="majorBidi"/>
        </w:rPr>
      </w:pPr>
      <w:r>
        <w:rPr>
          <w:rFonts w:asciiTheme="majorBidi" w:hAnsiTheme="majorBidi" w:cstheme="majorBidi"/>
        </w:rPr>
        <w:br w:type="page"/>
      </w:r>
    </w:p>
    <w:p w14:paraId="49967330" w14:textId="07A9CFA7" w:rsidR="00D253B0" w:rsidRDefault="00D253B0" w:rsidP="00D253B0">
      <w:pPr>
        <w:bidi w:val="0"/>
        <w:spacing w:line="480" w:lineRule="auto"/>
        <w:jc w:val="center"/>
        <w:rPr>
          <w:rFonts w:asciiTheme="majorBidi" w:hAnsiTheme="majorBidi" w:cstheme="majorBidi"/>
        </w:rPr>
      </w:pPr>
      <w:r>
        <w:rPr>
          <w:rFonts w:asciiTheme="majorBidi" w:hAnsiTheme="majorBidi" w:cstheme="majorBidi"/>
        </w:rPr>
        <w:lastRenderedPageBreak/>
        <w:t>References</w:t>
      </w:r>
    </w:p>
    <w:p w14:paraId="3C50D239" w14:textId="77777777" w:rsidR="00D253B0" w:rsidRPr="00D253B0" w:rsidRDefault="00D253B0" w:rsidP="00D253B0">
      <w:pPr>
        <w:pStyle w:val="Bibliography"/>
        <w:bidi w:val="0"/>
        <w:rPr>
          <w:rFonts w:ascii="Times New Roman" w:hAnsi="Times New Roman" w:cs="Times New Roman"/>
        </w:rPr>
      </w:pPr>
      <w:r>
        <w:rPr>
          <w:rFonts w:asciiTheme="majorBidi" w:hAnsiTheme="majorBidi" w:cstheme="majorBidi"/>
        </w:rPr>
        <w:fldChar w:fldCharType="begin"/>
      </w:r>
      <w:r>
        <w:rPr>
          <w:rFonts w:asciiTheme="majorBidi" w:hAnsiTheme="majorBidi" w:cstheme="majorBidi"/>
        </w:rPr>
        <w:instrText xml:space="preserve"> ADDIN ZOTERO_BIBL {"uncited":[],"omitted":[],"custom":[]} CSL_BIBLIOGRAPHY </w:instrText>
      </w:r>
      <w:r>
        <w:rPr>
          <w:rFonts w:asciiTheme="majorBidi" w:hAnsiTheme="majorBidi" w:cstheme="majorBidi"/>
        </w:rPr>
        <w:fldChar w:fldCharType="separate"/>
      </w:r>
      <w:r w:rsidRPr="00D253B0">
        <w:rPr>
          <w:rFonts w:ascii="Times New Roman" w:hAnsi="Times New Roman" w:cs="Times New Roman"/>
        </w:rPr>
        <w:t xml:space="preserve">Abrams, R. L., Klinger, M. R., &amp; Greenwald, A. G. (2002). Subliminal words activate semantic categories (not automated motor responses). </w:t>
      </w:r>
      <w:r w:rsidRPr="00D253B0">
        <w:rPr>
          <w:rFonts w:ascii="Times New Roman" w:hAnsi="Times New Roman" w:cs="Times New Roman"/>
          <w:i/>
          <w:iCs/>
        </w:rPr>
        <w:t>Psychonomic Bulletin &amp; Review</w:t>
      </w:r>
      <w:r w:rsidRPr="00D253B0">
        <w:rPr>
          <w:rFonts w:ascii="Times New Roman" w:hAnsi="Times New Roman" w:cs="Times New Roman"/>
        </w:rPr>
        <w:t xml:space="preserve">, </w:t>
      </w:r>
      <w:r w:rsidRPr="00D253B0">
        <w:rPr>
          <w:rFonts w:ascii="Times New Roman" w:hAnsi="Times New Roman" w:cs="Times New Roman"/>
          <w:i/>
          <w:iCs/>
        </w:rPr>
        <w:t>9</w:t>
      </w:r>
      <w:r w:rsidRPr="00D253B0">
        <w:rPr>
          <w:rFonts w:ascii="Times New Roman" w:hAnsi="Times New Roman" w:cs="Times New Roman"/>
        </w:rPr>
        <w:t>(1), 100–106. https://doi.org/10.3758/BF03196262</w:t>
      </w:r>
    </w:p>
    <w:p w14:paraId="039DB392"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Avneon, M., &amp; Lamy, D. (2019). Do semantic priming and retrieval of stimulus-response associations depend on conscious perception? </w:t>
      </w:r>
      <w:r w:rsidRPr="00D253B0">
        <w:rPr>
          <w:rFonts w:ascii="Times New Roman" w:hAnsi="Times New Roman" w:cs="Times New Roman"/>
          <w:i/>
          <w:iCs/>
        </w:rPr>
        <w:t>Consciousness and Cognition</w:t>
      </w:r>
      <w:r w:rsidRPr="00D253B0">
        <w:rPr>
          <w:rFonts w:ascii="Times New Roman" w:hAnsi="Times New Roman" w:cs="Times New Roman"/>
        </w:rPr>
        <w:t xml:space="preserve">, </w:t>
      </w:r>
      <w:r w:rsidRPr="00D253B0">
        <w:rPr>
          <w:rFonts w:ascii="Times New Roman" w:hAnsi="Times New Roman" w:cs="Times New Roman"/>
          <w:i/>
          <w:iCs/>
        </w:rPr>
        <w:t>69</w:t>
      </w:r>
      <w:r w:rsidRPr="00D253B0">
        <w:rPr>
          <w:rFonts w:ascii="Times New Roman" w:hAnsi="Times New Roman" w:cs="Times New Roman"/>
        </w:rPr>
        <w:t>, 36–51. https://doi.org/10.1016/j.concog.2019.01.010</w:t>
      </w:r>
    </w:p>
    <w:p w14:paraId="53FE99DE"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Berger, J., &amp; Mylopoulos, M. (2019). On Scepticism about Unconscious Perception. </w:t>
      </w:r>
      <w:r w:rsidRPr="00D253B0">
        <w:rPr>
          <w:rFonts w:ascii="Times New Roman" w:hAnsi="Times New Roman" w:cs="Times New Roman"/>
          <w:i/>
          <w:iCs/>
        </w:rPr>
        <w:t>Journal of Consciousness Studies</w:t>
      </w:r>
      <w:r w:rsidRPr="00D253B0">
        <w:rPr>
          <w:rFonts w:ascii="Times New Roman" w:hAnsi="Times New Roman" w:cs="Times New Roman"/>
        </w:rPr>
        <w:t xml:space="preserve">, </w:t>
      </w:r>
      <w:r w:rsidRPr="00D253B0">
        <w:rPr>
          <w:rFonts w:ascii="Times New Roman" w:hAnsi="Times New Roman" w:cs="Times New Roman"/>
          <w:i/>
          <w:iCs/>
        </w:rPr>
        <w:t>26</w:t>
      </w:r>
      <w:r w:rsidRPr="00D253B0">
        <w:rPr>
          <w:rFonts w:ascii="Times New Roman" w:hAnsi="Times New Roman" w:cs="Times New Roman"/>
        </w:rPr>
        <w:t>(11–12), 8–32.</w:t>
      </w:r>
    </w:p>
    <w:p w14:paraId="6961AB78"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Dehaene, S., Naccache, L., Cohen, L., Bihan, D. L., Mangin, J.-F., Poline, J.-B., &amp; Rivière, D. (2001). Cerebral mechanisms of word masking and unconscious repetition priming. </w:t>
      </w:r>
      <w:r w:rsidRPr="00D253B0">
        <w:rPr>
          <w:rFonts w:ascii="Times New Roman" w:hAnsi="Times New Roman" w:cs="Times New Roman"/>
          <w:i/>
          <w:iCs/>
        </w:rPr>
        <w:t>Nature Neuroscience</w:t>
      </w:r>
      <w:r w:rsidRPr="00D253B0">
        <w:rPr>
          <w:rFonts w:ascii="Times New Roman" w:hAnsi="Times New Roman" w:cs="Times New Roman"/>
        </w:rPr>
        <w:t xml:space="preserve">, </w:t>
      </w:r>
      <w:r w:rsidRPr="00D253B0">
        <w:rPr>
          <w:rFonts w:ascii="Times New Roman" w:hAnsi="Times New Roman" w:cs="Times New Roman"/>
          <w:i/>
          <w:iCs/>
        </w:rPr>
        <w:t>4</w:t>
      </w:r>
      <w:r w:rsidRPr="00D253B0">
        <w:rPr>
          <w:rFonts w:ascii="Times New Roman" w:hAnsi="Times New Roman" w:cs="Times New Roman"/>
        </w:rPr>
        <w:t>(7), 752–758. https://doi.org/10.1038/89551</w:t>
      </w:r>
    </w:p>
    <w:p w14:paraId="62FC01EB"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Dell’Acqua, R., &amp; Grainger, J. (1999). Unconscious semantic priming from pictures. </w:t>
      </w:r>
      <w:r w:rsidRPr="00D253B0">
        <w:rPr>
          <w:rFonts w:ascii="Times New Roman" w:hAnsi="Times New Roman" w:cs="Times New Roman"/>
          <w:i/>
          <w:iCs/>
        </w:rPr>
        <w:t>Cognition</w:t>
      </w:r>
      <w:r w:rsidRPr="00D253B0">
        <w:rPr>
          <w:rFonts w:ascii="Times New Roman" w:hAnsi="Times New Roman" w:cs="Times New Roman"/>
        </w:rPr>
        <w:t xml:space="preserve">, </w:t>
      </w:r>
      <w:r w:rsidRPr="00D253B0">
        <w:rPr>
          <w:rFonts w:ascii="Times New Roman" w:hAnsi="Times New Roman" w:cs="Times New Roman"/>
          <w:i/>
          <w:iCs/>
        </w:rPr>
        <w:t>73</w:t>
      </w:r>
      <w:r w:rsidRPr="00D253B0">
        <w:rPr>
          <w:rFonts w:ascii="Times New Roman" w:hAnsi="Times New Roman" w:cs="Times New Roman"/>
        </w:rPr>
        <w:t>(1), B1–B15. https://doi.org/10.1016/S0010-0277(99)00049-9</w:t>
      </w:r>
    </w:p>
    <w:p w14:paraId="78E280B7"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Freeman, J. B., Dale, R., &amp; Farmer, T. A. (2011). Hand in Motion Reveals Mind in Motion. </w:t>
      </w:r>
      <w:r w:rsidRPr="00D253B0">
        <w:rPr>
          <w:rFonts w:ascii="Times New Roman" w:hAnsi="Times New Roman" w:cs="Times New Roman"/>
          <w:i/>
          <w:iCs/>
        </w:rPr>
        <w:t>Frontiers in Psychology</w:t>
      </w:r>
      <w:r w:rsidRPr="00D253B0">
        <w:rPr>
          <w:rFonts w:ascii="Times New Roman" w:hAnsi="Times New Roman" w:cs="Times New Roman"/>
        </w:rPr>
        <w:t xml:space="preserve">, </w:t>
      </w:r>
      <w:r w:rsidRPr="00D253B0">
        <w:rPr>
          <w:rFonts w:ascii="Times New Roman" w:hAnsi="Times New Roman" w:cs="Times New Roman"/>
          <w:i/>
          <w:iCs/>
        </w:rPr>
        <w:t>2</w:t>
      </w:r>
      <w:r w:rsidRPr="00D253B0">
        <w:rPr>
          <w:rFonts w:ascii="Times New Roman" w:hAnsi="Times New Roman" w:cs="Times New Roman"/>
        </w:rPr>
        <w:t>. https://doi.org/10.3389/fpsyg.2011.00059</w:t>
      </w:r>
    </w:p>
    <w:p w14:paraId="2470DF59"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Greenwald, A. G., Draine, S. C., &amp; Abrams, R. L. (1996). Three Cognitive Markers of Unconscious Semantic Activation. </w:t>
      </w:r>
      <w:r w:rsidRPr="00D253B0">
        <w:rPr>
          <w:rFonts w:ascii="Times New Roman" w:hAnsi="Times New Roman" w:cs="Times New Roman"/>
          <w:i/>
          <w:iCs/>
        </w:rPr>
        <w:t>Science</w:t>
      </w:r>
      <w:r w:rsidRPr="00D253B0">
        <w:rPr>
          <w:rFonts w:ascii="Times New Roman" w:hAnsi="Times New Roman" w:cs="Times New Roman"/>
        </w:rPr>
        <w:t xml:space="preserve">, </w:t>
      </w:r>
      <w:r w:rsidRPr="00D253B0">
        <w:rPr>
          <w:rFonts w:ascii="Times New Roman" w:hAnsi="Times New Roman" w:cs="Times New Roman"/>
          <w:i/>
          <w:iCs/>
        </w:rPr>
        <w:t>273</w:t>
      </w:r>
      <w:r w:rsidRPr="00D253B0">
        <w:rPr>
          <w:rFonts w:ascii="Times New Roman" w:hAnsi="Times New Roman" w:cs="Times New Roman"/>
        </w:rPr>
        <w:t>(5282), 1699–1702. https://doi.org/10.1126/science.273.5282.1699</w:t>
      </w:r>
    </w:p>
    <w:p w14:paraId="19351E58"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Kouider, S., &amp; Dehaene, S. (2007). Levels of processing during non-conscious perception: A critical review of visual masking. </w:t>
      </w:r>
      <w:r w:rsidRPr="00D253B0">
        <w:rPr>
          <w:rFonts w:ascii="Times New Roman" w:hAnsi="Times New Roman" w:cs="Times New Roman"/>
          <w:i/>
          <w:iCs/>
        </w:rPr>
        <w:t>Philosophical Transactions of the Royal Society B: Biological Sciences</w:t>
      </w:r>
      <w:r w:rsidRPr="00D253B0">
        <w:rPr>
          <w:rFonts w:ascii="Times New Roman" w:hAnsi="Times New Roman" w:cs="Times New Roman"/>
        </w:rPr>
        <w:t xml:space="preserve">, </w:t>
      </w:r>
      <w:r w:rsidRPr="00D253B0">
        <w:rPr>
          <w:rFonts w:ascii="Times New Roman" w:hAnsi="Times New Roman" w:cs="Times New Roman"/>
          <w:i/>
          <w:iCs/>
        </w:rPr>
        <w:t>362</w:t>
      </w:r>
      <w:r w:rsidRPr="00D253B0">
        <w:rPr>
          <w:rFonts w:ascii="Times New Roman" w:hAnsi="Times New Roman" w:cs="Times New Roman"/>
        </w:rPr>
        <w:t>(1481), 857–875. https://doi.org/10.1098/rstb.2007.2093</w:t>
      </w:r>
    </w:p>
    <w:p w14:paraId="25D9D49C"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lastRenderedPageBreak/>
        <w:t xml:space="preserve">Naccache, L., &amp; Dehaene, S. (2001). Unconscious semantic priming extends to novel unseen stimuli. </w:t>
      </w:r>
      <w:r w:rsidRPr="00D253B0">
        <w:rPr>
          <w:rFonts w:ascii="Times New Roman" w:hAnsi="Times New Roman" w:cs="Times New Roman"/>
          <w:i/>
          <w:iCs/>
        </w:rPr>
        <w:t>Cognition</w:t>
      </w:r>
      <w:r w:rsidRPr="00D253B0">
        <w:rPr>
          <w:rFonts w:ascii="Times New Roman" w:hAnsi="Times New Roman" w:cs="Times New Roman"/>
        </w:rPr>
        <w:t xml:space="preserve">, </w:t>
      </w:r>
      <w:r w:rsidRPr="00D253B0">
        <w:rPr>
          <w:rFonts w:ascii="Times New Roman" w:hAnsi="Times New Roman" w:cs="Times New Roman"/>
          <w:i/>
          <w:iCs/>
        </w:rPr>
        <w:t>80</w:t>
      </w:r>
      <w:r w:rsidRPr="00D253B0">
        <w:rPr>
          <w:rFonts w:ascii="Times New Roman" w:hAnsi="Times New Roman" w:cs="Times New Roman"/>
        </w:rPr>
        <w:t>(3), 215–229. https://doi.org/10.1016/S0010-0277(00)00139-6</w:t>
      </w:r>
    </w:p>
    <w:p w14:paraId="30BE38D1"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Peters, M. A. K., Kentridge, R. W., Phillips, I., &amp; Block, N. (2017). Does unconscious perception really exist? Continuing the ASSC20 debate. </w:t>
      </w:r>
      <w:r w:rsidRPr="00D253B0">
        <w:rPr>
          <w:rFonts w:ascii="Times New Roman" w:hAnsi="Times New Roman" w:cs="Times New Roman"/>
          <w:i/>
          <w:iCs/>
        </w:rPr>
        <w:t>Neuroscience of Consciousness</w:t>
      </w:r>
      <w:r w:rsidRPr="00D253B0">
        <w:rPr>
          <w:rFonts w:ascii="Times New Roman" w:hAnsi="Times New Roman" w:cs="Times New Roman"/>
        </w:rPr>
        <w:t xml:space="preserve">, </w:t>
      </w:r>
      <w:r w:rsidRPr="00D253B0">
        <w:rPr>
          <w:rFonts w:ascii="Times New Roman" w:hAnsi="Times New Roman" w:cs="Times New Roman"/>
          <w:i/>
          <w:iCs/>
        </w:rPr>
        <w:t>2017</w:t>
      </w:r>
      <w:r w:rsidRPr="00D253B0">
        <w:rPr>
          <w:rFonts w:ascii="Times New Roman" w:hAnsi="Times New Roman" w:cs="Times New Roman"/>
        </w:rPr>
        <w:t>(1). https://doi.org/10.1093/nc/nix015</w:t>
      </w:r>
    </w:p>
    <w:p w14:paraId="0C968318"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Phillips, I. (2018). Unconscious Perception Reconsidered. </w:t>
      </w:r>
      <w:r w:rsidRPr="00D253B0">
        <w:rPr>
          <w:rFonts w:ascii="Times New Roman" w:hAnsi="Times New Roman" w:cs="Times New Roman"/>
          <w:i/>
          <w:iCs/>
        </w:rPr>
        <w:t>Analytic Philosophy</w:t>
      </w:r>
      <w:r w:rsidRPr="00D253B0">
        <w:rPr>
          <w:rFonts w:ascii="Times New Roman" w:hAnsi="Times New Roman" w:cs="Times New Roman"/>
        </w:rPr>
        <w:t>, phib.12135. https://doi.org/10.1111/phib.12135</w:t>
      </w:r>
    </w:p>
    <w:p w14:paraId="052FE90B"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Rabagliati, H., Robertson, A., &amp; Carmel, D. (2018). The importance of awareness for understanding language. </w:t>
      </w:r>
      <w:r w:rsidRPr="00D253B0">
        <w:rPr>
          <w:rFonts w:ascii="Times New Roman" w:hAnsi="Times New Roman" w:cs="Times New Roman"/>
          <w:i/>
          <w:iCs/>
        </w:rPr>
        <w:t>Journal of Experimental Psychology: General</w:t>
      </w:r>
      <w:r w:rsidRPr="00D253B0">
        <w:rPr>
          <w:rFonts w:ascii="Times New Roman" w:hAnsi="Times New Roman" w:cs="Times New Roman"/>
        </w:rPr>
        <w:t xml:space="preserve">, </w:t>
      </w:r>
      <w:r w:rsidRPr="00D253B0">
        <w:rPr>
          <w:rFonts w:ascii="Times New Roman" w:hAnsi="Times New Roman" w:cs="Times New Roman"/>
          <w:i/>
          <w:iCs/>
        </w:rPr>
        <w:t>147</w:t>
      </w:r>
      <w:r w:rsidRPr="00D253B0">
        <w:rPr>
          <w:rFonts w:ascii="Times New Roman" w:hAnsi="Times New Roman" w:cs="Times New Roman"/>
        </w:rPr>
        <w:t>(2), 190. https://doi.org/10.1037/xge0000348</w:t>
      </w:r>
    </w:p>
    <w:p w14:paraId="1A0BFCC0"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Stenberg, G., Lindgren, M., Johansson, M., Olsson, A., &amp; Rosén, I. (2000). Semantic processing without conscious identification: Evidence from event-related potentials. </w:t>
      </w:r>
      <w:r w:rsidRPr="00D253B0">
        <w:rPr>
          <w:rFonts w:ascii="Times New Roman" w:hAnsi="Times New Roman" w:cs="Times New Roman"/>
          <w:i/>
          <w:iCs/>
        </w:rPr>
        <w:t>Journal of Experimental Psychology: Learning, Memory, and Cognition</w:t>
      </w:r>
      <w:r w:rsidRPr="00D253B0">
        <w:rPr>
          <w:rFonts w:ascii="Times New Roman" w:hAnsi="Times New Roman" w:cs="Times New Roman"/>
        </w:rPr>
        <w:t xml:space="preserve">, </w:t>
      </w:r>
      <w:r w:rsidRPr="00D253B0">
        <w:rPr>
          <w:rFonts w:ascii="Times New Roman" w:hAnsi="Times New Roman" w:cs="Times New Roman"/>
          <w:i/>
          <w:iCs/>
        </w:rPr>
        <w:t>26</w:t>
      </w:r>
      <w:r w:rsidRPr="00D253B0">
        <w:rPr>
          <w:rFonts w:ascii="Times New Roman" w:hAnsi="Times New Roman" w:cs="Times New Roman"/>
        </w:rPr>
        <w:t>(4), 973–1004. https://doi.org/10.1037/0278-7393.26.4.973</w:t>
      </w:r>
    </w:p>
    <w:p w14:paraId="58EC1C9A"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Xiao, K., Yamauchi, T., &amp; Bowman, C. (2015). </w:t>
      </w:r>
      <w:r w:rsidRPr="00D253B0">
        <w:rPr>
          <w:rFonts w:ascii="Times New Roman" w:hAnsi="Times New Roman" w:cs="Times New Roman"/>
          <w:i/>
          <w:iCs/>
        </w:rPr>
        <w:t>Assessing Masked Semantic Priming: Cursor Trajectory versus Response Time Measures</w:t>
      </w:r>
      <w:r w:rsidRPr="00D253B0">
        <w:rPr>
          <w:rFonts w:ascii="Times New Roman" w:hAnsi="Times New Roman" w:cs="Times New Roman"/>
        </w:rPr>
        <w:t>. 7.</w:t>
      </w:r>
    </w:p>
    <w:p w14:paraId="75122B64"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Zerweck, I. A., Kao, C.-S., Meyen, S., Amado, C., von Eltz, M., Klimm, M., &amp; Franz, V. H. (2021). Number processing outside awareness? Systematically testing sensitivities of direct and indirect measures of consciousness. </w:t>
      </w:r>
      <w:r w:rsidRPr="00D253B0">
        <w:rPr>
          <w:rFonts w:ascii="Times New Roman" w:hAnsi="Times New Roman" w:cs="Times New Roman"/>
          <w:i/>
          <w:iCs/>
        </w:rPr>
        <w:t>Attention, Perception, &amp; Psychophysics</w:t>
      </w:r>
      <w:r w:rsidRPr="00D253B0">
        <w:rPr>
          <w:rFonts w:ascii="Times New Roman" w:hAnsi="Times New Roman" w:cs="Times New Roman"/>
        </w:rPr>
        <w:t xml:space="preserve">, </w:t>
      </w:r>
      <w:r w:rsidRPr="00D253B0">
        <w:rPr>
          <w:rFonts w:ascii="Times New Roman" w:hAnsi="Times New Roman" w:cs="Times New Roman"/>
          <w:i/>
          <w:iCs/>
        </w:rPr>
        <w:t>83</w:t>
      </w:r>
      <w:r w:rsidRPr="00D253B0">
        <w:rPr>
          <w:rFonts w:ascii="Times New Roman" w:hAnsi="Times New Roman" w:cs="Times New Roman"/>
        </w:rPr>
        <w:t>(6), 2510–2529. https://doi.org/10.3758/s13414-021-02312-2</w:t>
      </w:r>
    </w:p>
    <w:p w14:paraId="188FE474" w14:textId="7768440B" w:rsidR="00D253B0" w:rsidRPr="00CA4C70" w:rsidRDefault="00D253B0" w:rsidP="00D253B0">
      <w:pPr>
        <w:bidi w:val="0"/>
        <w:spacing w:line="480" w:lineRule="auto"/>
        <w:rPr>
          <w:rFonts w:asciiTheme="majorBidi" w:hAnsiTheme="majorBidi" w:cstheme="majorBidi"/>
        </w:rPr>
      </w:pPr>
      <w:r>
        <w:rPr>
          <w:rFonts w:asciiTheme="majorBidi" w:hAnsiTheme="majorBidi" w:cstheme="majorBidi"/>
        </w:rPr>
        <w:fldChar w:fldCharType="end"/>
      </w:r>
    </w:p>
    <w:sectPr w:rsidR="00D253B0" w:rsidRPr="00CA4C70" w:rsidSect="00B63DA4">
      <w:pgSz w:w="12240" w:h="15840"/>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d Mudrik">
    <w15:presenceInfo w15:providerId="AD" w15:userId="S::mudrikli@tauex.tau.ac.il::75eea215-65b1-47fb-bdfe-0e506126c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26"/>
    <w:rsid w:val="0000443C"/>
    <w:rsid w:val="00021962"/>
    <w:rsid w:val="00022733"/>
    <w:rsid w:val="0003389E"/>
    <w:rsid w:val="00036F3B"/>
    <w:rsid w:val="00043615"/>
    <w:rsid w:val="00064666"/>
    <w:rsid w:val="00065BEA"/>
    <w:rsid w:val="000661D5"/>
    <w:rsid w:val="00073B1E"/>
    <w:rsid w:val="00077DD9"/>
    <w:rsid w:val="000855FC"/>
    <w:rsid w:val="000C08DD"/>
    <w:rsid w:val="000C5D08"/>
    <w:rsid w:val="000E6F2E"/>
    <w:rsid w:val="000F56B1"/>
    <w:rsid w:val="001108F4"/>
    <w:rsid w:val="00155D74"/>
    <w:rsid w:val="001601EC"/>
    <w:rsid w:val="00162614"/>
    <w:rsid w:val="00175880"/>
    <w:rsid w:val="001B2459"/>
    <w:rsid w:val="001D453B"/>
    <w:rsid w:val="001D6798"/>
    <w:rsid w:val="001E3E3C"/>
    <w:rsid w:val="002371D2"/>
    <w:rsid w:val="00250D4B"/>
    <w:rsid w:val="0025299A"/>
    <w:rsid w:val="00253FF3"/>
    <w:rsid w:val="00260FF5"/>
    <w:rsid w:val="002627D2"/>
    <w:rsid w:val="0029592B"/>
    <w:rsid w:val="002A1BAB"/>
    <w:rsid w:val="002B7CF0"/>
    <w:rsid w:val="002B7F07"/>
    <w:rsid w:val="002D6ED6"/>
    <w:rsid w:val="002E1486"/>
    <w:rsid w:val="002F350E"/>
    <w:rsid w:val="002F57D5"/>
    <w:rsid w:val="00314958"/>
    <w:rsid w:val="00316C5E"/>
    <w:rsid w:val="003420D1"/>
    <w:rsid w:val="003636F0"/>
    <w:rsid w:val="003A1BAD"/>
    <w:rsid w:val="003B21EE"/>
    <w:rsid w:val="003C4951"/>
    <w:rsid w:val="004163A9"/>
    <w:rsid w:val="00421686"/>
    <w:rsid w:val="00424A4C"/>
    <w:rsid w:val="00427415"/>
    <w:rsid w:val="0045669D"/>
    <w:rsid w:val="004618D6"/>
    <w:rsid w:val="00491E11"/>
    <w:rsid w:val="004A04C2"/>
    <w:rsid w:val="004A5A24"/>
    <w:rsid w:val="004B1638"/>
    <w:rsid w:val="004C4113"/>
    <w:rsid w:val="004D10D3"/>
    <w:rsid w:val="00503617"/>
    <w:rsid w:val="00506169"/>
    <w:rsid w:val="00506A11"/>
    <w:rsid w:val="00524BF1"/>
    <w:rsid w:val="00540D80"/>
    <w:rsid w:val="00544CB0"/>
    <w:rsid w:val="00552C20"/>
    <w:rsid w:val="00555E48"/>
    <w:rsid w:val="00562019"/>
    <w:rsid w:val="00565610"/>
    <w:rsid w:val="00571CC4"/>
    <w:rsid w:val="00582C10"/>
    <w:rsid w:val="00590D2E"/>
    <w:rsid w:val="00590FE9"/>
    <w:rsid w:val="00597A1F"/>
    <w:rsid w:val="005E7F97"/>
    <w:rsid w:val="005F06BA"/>
    <w:rsid w:val="00610ECA"/>
    <w:rsid w:val="00616273"/>
    <w:rsid w:val="00640F85"/>
    <w:rsid w:val="006526E6"/>
    <w:rsid w:val="00660103"/>
    <w:rsid w:val="006614A3"/>
    <w:rsid w:val="00665293"/>
    <w:rsid w:val="006713C8"/>
    <w:rsid w:val="00674998"/>
    <w:rsid w:val="00677E06"/>
    <w:rsid w:val="006837BD"/>
    <w:rsid w:val="00684D40"/>
    <w:rsid w:val="006865F8"/>
    <w:rsid w:val="00691B19"/>
    <w:rsid w:val="00695E83"/>
    <w:rsid w:val="006B7F14"/>
    <w:rsid w:val="006D14E1"/>
    <w:rsid w:val="006D2FAE"/>
    <w:rsid w:val="006D5844"/>
    <w:rsid w:val="006E2707"/>
    <w:rsid w:val="00706004"/>
    <w:rsid w:val="00711F16"/>
    <w:rsid w:val="00726FCF"/>
    <w:rsid w:val="00743DE2"/>
    <w:rsid w:val="00746999"/>
    <w:rsid w:val="00764665"/>
    <w:rsid w:val="0078319C"/>
    <w:rsid w:val="00785B09"/>
    <w:rsid w:val="00797DE6"/>
    <w:rsid w:val="007A7C80"/>
    <w:rsid w:val="007B4AA3"/>
    <w:rsid w:val="007C2538"/>
    <w:rsid w:val="007E03CE"/>
    <w:rsid w:val="007F7BB0"/>
    <w:rsid w:val="0082217E"/>
    <w:rsid w:val="0082784C"/>
    <w:rsid w:val="00843FD3"/>
    <w:rsid w:val="008645F7"/>
    <w:rsid w:val="008B36F2"/>
    <w:rsid w:val="008E1B10"/>
    <w:rsid w:val="008E6AE5"/>
    <w:rsid w:val="008F6FEB"/>
    <w:rsid w:val="009055DD"/>
    <w:rsid w:val="00922AE8"/>
    <w:rsid w:val="0093397D"/>
    <w:rsid w:val="00951770"/>
    <w:rsid w:val="00952B25"/>
    <w:rsid w:val="00956F26"/>
    <w:rsid w:val="0095720A"/>
    <w:rsid w:val="0096790A"/>
    <w:rsid w:val="00975C8C"/>
    <w:rsid w:val="00985385"/>
    <w:rsid w:val="009974CE"/>
    <w:rsid w:val="009C4E9C"/>
    <w:rsid w:val="009E4760"/>
    <w:rsid w:val="009F13E3"/>
    <w:rsid w:val="009F3300"/>
    <w:rsid w:val="009F4AF0"/>
    <w:rsid w:val="00A10D9B"/>
    <w:rsid w:val="00A149CC"/>
    <w:rsid w:val="00A22AF5"/>
    <w:rsid w:val="00A23600"/>
    <w:rsid w:val="00A26E15"/>
    <w:rsid w:val="00A32C8F"/>
    <w:rsid w:val="00A3749D"/>
    <w:rsid w:val="00A43A58"/>
    <w:rsid w:val="00A4590C"/>
    <w:rsid w:val="00A53ABF"/>
    <w:rsid w:val="00A61253"/>
    <w:rsid w:val="00A63AD8"/>
    <w:rsid w:val="00A65FEF"/>
    <w:rsid w:val="00A957BB"/>
    <w:rsid w:val="00AA1C05"/>
    <w:rsid w:val="00AC343C"/>
    <w:rsid w:val="00AD3354"/>
    <w:rsid w:val="00B02E53"/>
    <w:rsid w:val="00B14B9C"/>
    <w:rsid w:val="00B34999"/>
    <w:rsid w:val="00B575AF"/>
    <w:rsid w:val="00B60713"/>
    <w:rsid w:val="00B63DA4"/>
    <w:rsid w:val="00B80788"/>
    <w:rsid w:val="00B91EF0"/>
    <w:rsid w:val="00BA5014"/>
    <w:rsid w:val="00BB06A2"/>
    <w:rsid w:val="00BB1BE4"/>
    <w:rsid w:val="00BD1936"/>
    <w:rsid w:val="00BF253F"/>
    <w:rsid w:val="00BF6400"/>
    <w:rsid w:val="00BF7886"/>
    <w:rsid w:val="00C06D8E"/>
    <w:rsid w:val="00C14A5E"/>
    <w:rsid w:val="00C43530"/>
    <w:rsid w:val="00C61E17"/>
    <w:rsid w:val="00C716CD"/>
    <w:rsid w:val="00C76E64"/>
    <w:rsid w:val="00C94C3B"/>
    <w:rsid w:val="00CA2E6E"/>
    <w:rsid w:val="00CA4C70"/>
    <w:rsid w:val="00CC0633"/>
    <w:rsid w:val="00CC594C"/>
    <w:rsid w:val="00CF4293"/>
    <w:rsid w:val="00CF6DB6"/>
    <w:rsid w:val="00CF7E55"/>
    <w:rsid w:val="00D15415"/>
    <w:rsid w:val="00D15E5E"/>
    <w:rsid w:val="00D205C7"/>
    <w:rsid w:val="00D21C82"/>
    <w:rsid w:val="00D24A1B"/>
    <w:rsid w:val="00D253B0"/>
    <w:rsid w:val="00D406F0"/>
    <w:rsid w:val="00D4547A"/>
    <w:rsid w:val="00D56176"/>
    <w:rsid w:val="00D90234"/>
    <w:rsid w:val="00D91DC0"/>
    <w:rsid w:val="00D95072"/>
    <w:rsid w:val="00DB7D77"/>
    <w:rsid w:val="00DC2226"/>
    <w:rsid w:val="00DD145C"/>
    <w:rsid w:val="00E15FA9"/>
    <w:rsid w:val="00E17DFC"/>
    <w:rsid w:val="00E20DE9"/>
    <w:rsid w:val="00E30881"/>
    <w:rsid w:val="00E31132"/>
    <w:rsid w:val="00E46150"/>
    <w:rsid w:val="00E70F6C"/>
    <w:rsid w:val="00E765E2"/>
    <w:rsid w:val="00E87892"/>
    <w:rsid w:val="00E960B7"/>
    <w:rsid w:val="00EC04C6"/>
    <w:rsid w:val="00ED6B43"/>
    <w:rsid w:val="00EF7B53"/>
    <w:rsid w:val="00F10CD9"/>
    <w:rsid w:val="00F35964"/>
    <w:rsid w:val="00F36A7D"/>
    <w:rsid w:val="00F43272"/>
    <w:rsid w:val="00F61F7B"/>
    <w:rsid w:val="00F77220"/>
    <w:rsid w:val="00F8028B"/>
    <w:rsid w:val="00FC71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C4B7"/>
  <w15:chartTrackingRefBased/>
  <w15:docId w15:val="{DC84DC11-6282-4E08-8F62-D70196BB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E15"/>
    <w:rPr>
      <w:rFonts w:ascii="Calibri" w:eastAsia="David" w:hAnsi="Calibri" w:cs="David"/>
      <w:sz w:val="24"/>
      <w:szCs w:val="24"/>
    </w:rPr>
  </w:style>
  <w:style w:type="paragraph" w:styleId="Heading1">
    <w:name w:val="heading 1"/>
    <w:basedOn w:val="Normal"/>
    <w:next w:val="Normal"/>
    <w:link w:val="Heading1Char"/>
    <w:uiPriority w:val="9"/>
    <w:qFormat/>
    <w:rsid w:val="006749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Spacing"/>
    <w:link w:val="Heading4Char"/>
    <w:uiPriority w:val="9"/>
    <w:unhideWhenUsed/>
    <w:qFormat/>
    <w:rsid w:val="00A26E15"/>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A26E15"/>
    <w:pPr>
      <w:keepNext/>
      <w:keepLines/>
      <w:spacing w:before="40"/>
      <w:outlineLvl w:val="4"/>
    </w:pPr>
    <w:rPr>
      <w:rFonts w:ascii="Calibri Light" w:eastAsiaTheme="majorEastAsia" w:hAnsi="Calibri Light" w:cs="Times New Roman"/>
      <w:b/>
      <w:bCs/>
      <w:color w:val="4A76C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6E15"/>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A26E15"/>
    <w:rPr>
      <w:rFonts w:ascii="Calibri Light" w:eastAsiaTheme="majorEastAsia" w:hAnsi="Calibri Light" w:cs="Times New Roman"/>
      <w:b/>
      <w:bCs/>
      <w:color w:val="4A76C6"/>
      <w:sz w:val="24"/>
      <w:szCs w:val="24"/>
    </w:rPr>
  </w:style>
  <w:style w:type="paragraph" w:styleId="NoSpacing">
    <w:name w:val="No Spacing"/>
    <w:aliases w:val="No Indent"/>
    <w:basedOn w:val="Normal"/>
    <w:link w:val="NoSpacingChar"/>
    <w:uiPriority w:val="1"/>
    <w:qFormat/>
    <w:rsid w:val="00A26E15"/>
    <w:pPr>
      <w:spacing w:line="360" w:lineRule="auto"/>
    </w:pPr>
  </w:style>
  <w:style w:type="character" w:customStyle="1" w:styleId="NoSpacingChar">
    <w:name w:val="No Spacing Char"/>
    <w:aliases w:val="No Indent Char"/>
    <w:basedOn w:val="DefaultParagraphFont"/>
    <w:link w:val="NoSpacing"/>
    <w:uiPriority w:val="1"/>
    <w:rsid w:val="00A26E15"/>
    <w:rPr>
      <w:rFonts w:ascii="Calibri" w:eastAsia="David" w:hAnsi="Calibri" w:cs="David"/>
      <w:sz w:val="24"/>
      <w:szCs w:val="24"/>
    </w:rPr>
  </w:style>
  <w:style w:type="character" w:styleId="CommentReference">
    <w:name w:val="annotation reference"/>
    <w:basedOn w:val="DefaultParagraphFont"/>
    <w:uiPriority w:val="99"/>
    <w:semiHidden/>
    <w:unhideWhenUsed/>
    <w:rsid w:val="00A26E15"/>
    <w:rPr>
      <w:sz w:val="16"/>
      <w:szCs w:val="16"/>
    </w:rPr>
  </w:style>
  <w:style w:type="paragraph" w:styleId="CommentText">
    <w:name w:val="annotation text"/>
    <w:basedOn w:val="Normal"/>
    <w:link w:val="CommentTextChar"/>
    <w:uiPriority w:val="99"/>
    <w:unhideWhenUsed/>
    <w:rsid w:val="00A26E15"/>
    <w:rPr>
      <w:sz w:val="20"/>
      <w:szCs w:val="20"/>
    </w:rPr>
  </w:style>
  <w:style w:type="character" w:customStyle="1" w:styleId="CommentTextChar">
    <w:name w:val="Comment Text Char"/>
    <w:basedOn w:val="DefaultParagraphFont"/>
    <w:link w:val="CommentText"/>
    <w:uiPriority w:val="99"/>
    <w:rsid w:val="00A26E15"/>
    <w:rPr>
      <w:rFonts w:ascii="Calibri" w:eastAsia="David" w:hAnsi="Calibri" w:cs="David"/>
      <w:sz w:val="20"/>
      <w:szCs w:val="20"/>
    </w:rPr>
  </w:style>
  <w:style w:type="paragraph" w:styleId="Revision">
    <w:name w:val="Revision"/>
    <w:hidden/>
    <w:uiPriority w:val="99"/>
    <w:semiHidden/>
    <w:rsid w:val="00424A4C"/>
    <w:pPr>
      <w:bidi w:val="0"/>
    </w:pPr>
    <w:rPr>
      <w:rFonts w:ascii="Calibri" w:eastAsia="David" w:hAnsi="Calibri" w:cs="David"/>
      <w:sz w:val="24"/>
      <w:szCs w:val="24"/>
    </w:rPr>
  </w:style>
  <w:style w:type="paragraph" w:styleId="CommentSubject">
    <w:name w:val="annotation subject"/>
    <w:basedOn w:val="CommentText"/>
    <w:next w:val="CommentText"/>
    <w:link w:val="CommentSubjectChar"/>
    <w:uiPriority w:val="99"/>
    <w:semiHidden/>
    <w:unhideWhenUsed/>
    <w:rsid w:val="00427415"/>
    <w:rPr>
      <w:b/>
      <w:bCs/>
    </w:rPr>
  </w:style>
  <w:style w:type="character" w:customStyle="1" w:styleId="CommentSubjectChar">
    <w:name w:val="Comment Subject Char"/>
    <w:basedOn w:val="CommentTextChar"/>
    <w:link w:val="CommentSubject"/>
    <w:uiPriority w:val="99"/>
    <w:semiHidden/>
    <w:rsid w:val="00427415"/>
    <w:rPr>
      <w:rFonts w:ascii="Calibri" w:eastAsia="David" w:hAnsi="Calibri" w:cs="David"/>
      <w:b/>
      <w:bCs/>
      <w:sz w:val="20"/>
      <w:szCs w:val="20"/>
    </w:rPr>
  </w:style>
  <w:style w:type="character" w:customStyle="1" w:styleId="Heading1Char">
    <w:name w:val="Heading 1 Char"/>
    <w:basedOn w:val="DefaultParagraphFont"/>
    <w:link w:val="Heading1"/>
    <w:uiPriority w:val="9"/>
    <w:rsid w:val="0067499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253B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06534">
      <w:bodyDiv w:val="1"/>
      <w:marLeft w:val="0"/>
      <w:marRight w:val="0"/>
      <w:marTop w:val="0"/>
      <w:marBottom w:val="0"/>
      <w:divBdr>
        <w:top w:val="none" w:sz="0" w:space="0" w:color="auto"/>
        <w:left w:val="none" w:sz="0" w:space="0" w:color="auto"/>
        <w:bottom w:val="none" w:sz="0" w:space="0" w:color="auto"/>
        <w:right w:val="none" w:sz="0" w:space="0" w:color="auto"/>
      </w:divBdr>
    </w:div>
    <w:div w:id="205792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5</Pages>
  <Words>4832</Words>
  <Characters>27546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Liad Mudrik</cp:lastModifiedBy>
  <cp:revision>63</cp:revision>
  <dcterms:created xsi:type="dcterms:W3CDTF">2022-08-02T06:31:00Z</dcterms:created>
  <dcterms:modified xsi:type="dcterms:W3CDTF">2022-08-04T13:55:00Z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id="5DamN9EU"/&gt;&lt;style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