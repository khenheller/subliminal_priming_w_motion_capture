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62466" w14:textId="77777777" w:rsidR="000C47F4" w:rsidRDefault="000C47F4" w:rsidP="000C47F4">
      <w:pPr>
        <w:bidi/>
        <w:rPr>
          <w:rFonts w:ascii="Calibri Light" w:eastAsia="Times New Roman" w:hAnsi="Calibri Light" w:cs="Calibri Light"/>
          <w:b/>
          <w:bCs/>
          <w:rtl/>
          <w:lang w:bidi="he-IL"/>
        </w:rPr>
      </w:pPr>
      <w:r w:rsidRPr="000C47F4">
        <w:rPr>
          <w:rFonts w:ascii="Calibri Light" w:eastAsia="Times New Roman" w:hAnsi="Calibri Light" w:cs="Calibri Light" w:hint="cs"/>
          <w:b/>
          <w:bCs/>
          <w:rtl/>
          <w:lang w:bidi="he-IL"/>
        </w:rPr>
        <w:t>הסבר על הניסוי (אני כתבתי):</w:t>
      </w:r>
    </w:p>
    <w:p w14:paraId="5F907368" w14:textId="43A8489A" w:rsidR="000C47F4" w:rsidRDefault="000C47F4" w:rsidP="000C47F4">
      <w:pPr>
        <w:bidi/>
        <w:rPr>
          <w:rFonts w:ascii="Calibri Light" w:eastAsia="Times New Roman" w:hAnsi="Calibri Light" w:cs="Calibri Light"/>
          <w:rtl/>
          <w:lang w:bidi="he-IL"/>
        </w:rPr>
      </w:pPr>
      <w:r w:rsidRPr="000C47F4">
        <w:rPr>
          <w:rFonts w:ascii="Calibri Light" w:eastAsia="Times New Roman" w:hAnsi="Calibri Light" w:cs="Calibri Light" w:hint="cs"/>
          <w:rtl/>
          <w:lang w:bidi="he-IL"/>
        </w:rPr>
        <w:t xml:space="preserve">השפעה לא מודעת של פריים בעל משמעות וחסר משמעות על קבלת החלטות. </w:t>
      </w:r>
    </w:p>
    <w:p w14:paraId="63F26198" w14:textId="75F8A9A1" w:rsidR="000C47F4" w:rsidRPr="000C47F4" w:rsidRDefault="000C47F4" w:rsidP="000C47F4">
      <w:pPr>
        <w:bidi/>
        <w:rPr>
          <w:rFonts w:ascii="Calibri Light" w:eastAsia="Times New Roman" w:hAnsi="Calibri Light" w:cs="Calibri Light"/>
          <w:rtl/>
          <w:lang w:bidi="he-IL"/>
        </w:rPr>
      </w:pPr>
      <w:r w:rsidRPr="000C47F4">
        <w:rPr>
          <w:rFonts w:ascii="Calibri Light" w:eastAsia="Times New Roman" w:hAnsi="Calibri Light" w:cs="Calibri Light" w:hint="cs"/>
          <w:rtl/>
          <w:lang w:bidi="he-IL"/>
        </w:rPr>
        <w:t>נבדקים בוחרים האם לתרום לעמותה או לא.</w:t>
      </w:r>
    </w:p>
    <w:p w14:paraId="6496E77F" w14:textId="6DEF1764" w:rsidR="000C47F4" w:rsidRPr="000C47F4" w:rsidRDefault="000C47F4" w:rsidP="000C47F4">
      <w:pPr>
        <w:bidi/>
        <w:rPr>
          <w:rFonts w:ascii="Calibri Light" w:eastAsia="Times New Roman" w:hAnsi="Calibri Light" w:cs="Calibri Light"/>
          <w:rtl/>
          <w:lang w:bidi="he-IL"/>
        </w:rPr>
      </w:pPr>
      <w:r w:rsidRPr="000C47F4">
        <w:rPr>
          <w:rFonts w:ascii="Calibri Light" w:eastAsia="Times New Roman" w:hAnsi="Calibri Light" w:cs="Calibri Light" w:hint="cs"/>
          <w:rtl/>
          <w:lang w:bidi="he-IL"/>
        </w:rPr>
        <w:t>יש 32 עמותות ונבדקים בוחרים</w:t>
      </w:r>
      <w:r w:rsidR="009A7E1A">
        <w:rPr>
          <w:rFonts w:ascii="Calibri Light" w:eastAsia="Times New Roman" w:hAnsi="Calibri Light" w:cs="Calibri Light" w:hint="cs"/>
          <w:rtl/>
          <w:lang w:bidi="he-IL"/>
        </w:rPr>
        <w:t xml:space="preserve"> כל פעם לאיזו עמותה מבין 2 לתרום.</w:t>
      </w:r>
    </w:p>
    <w:p w14:paraId="0487C372" w14:textId="3589F0DF" w:rsidR="000C47F4" w:rsidRPr="000C47F4" w:rsidRDefault="000C47F4" w:rsidP="009A7E1A">
      <w:pPr>
        <w:bidi/>
        <w:rPr>
          <w:rFonts w:ascii="Calibri Light" w:eastAsia="Times New Roman" w:hAnsi="Calibri Light" w:cs="Calibri Light"/>
          <w:rtl/>
          <w:lang w:bidi="he-IL"/>
        </w:rPr>
      </w:pPr>
      <w:r w:rsidRPr="000C47F4">
        <w:rPr>
          <w:rFonts w:ascii="Calibri Light" w:eastAsia="Times New Roman" w:hAnsi="Calibri Light" w:cs="Calibri Light" w:hint="cs"/>
          <w:rtl/>
          <w:lang w:bidi="he-IL"/>
        </w:rPr>
        <w:t>יש 4 חלקים</w:t>
      </w:r>
      <w:r w:rsidR="009A7E1A">
        <w:rPr>
          <w:rFonts w:ascii="Calibri Light" w:eastAsia="Times New Roman" w:hAnsi="Calibri Light" w:cs="Calibri Light" w:hint="cs"/>
          <w:rtl/>
          <w:lang w:bidi="he-IL"/>
        </w:rPr>
        <w:t xml:space="preserve"> לניסוי (זה משתנה </w:t>
      </w:r>
      <w:r w:rsidR="009A7E1A">
        <w:rPr>
          <w:rFonts w:ascii="Calibri Light" w:eastAsia="Times New Roman" w:hAnsi="Calibri Light" w:cs="Calibri Light"/>
          <w:lang w:bidi="he-IL"/>
        </w:rPr>
        <w:t>type</w:t>
      </w:r>
      <w:r w:rsidR="009A7E1A">
        <w:rPr>
          <w:rFonts w:ascii="Calibri Light" w:eastAsia="Times New Roman" w:hAnsi="Calibri Light" w:cs="Calibri Light" w:hint="cs"/>
          <w:rtl/>
          <w:lang w:bidi="he-IL"/>
        </w:rPr>
        <w:t>):</w:t>
      </w:r>
    </w:p>
    <w:p w14:paraId="6761A296" w14:textId="77777777" w:rsidR="000C47F4" w:rsidRPr="000C47F4" w:rsidRDefault="000C47F4" w:rsidP="000C47F4">
      <w:pPr>
        <w:numPr>
          <w:ilvl w:val="0"/>
          <w:numId w:val="13"/>
        </w:numPr>
        <w:bidi/>
        <w:rPr>
          <w:rFonts w:ascii="Calibri Light" w:eastAsia="Times New Roman" w:hAnsi="Calibri Light" w:cs="Calibri Light"/>
        </w:rPr>
      </w:pPr>
      <w:r w:rsidRPr="000C47F4">
        <w:rPr>
          <w:rFonts w:ascii="Calibri Light" w:eastAsia="Times New Roman" w:hAnsi="Calibri Light" w:cs="Calibri Light" w:hint="cs"/>
        </w:rPr>
        <w:t>RATING</w:t>
      </w:r>
      <w:r w:rsidRPr="000C47F4">
        <w:rPr>
          <w:rFonts w:ascii="Calibri Light" w:eastAsia="Times New Roman" w:hAnsi="Calibri Light" w:cs="Calibri Light" w:hint="cs"/>
          <w:rtl/>
          <w:lang w:bidi="he-IL"/>
        </w:rPr>
        <w:t xml:space="preserve"> </w:t>
      </w:r>
      <w:r w:rsidRPr="000C47F4">
        <w:rPr>
          <w:rFonts w:ascii="Calibri Light" w:eastAsia="Times New Roman" w:hAnsi="Calibri Light" w:cs="Calibri Light"/>
          <w:rtl/>
          <w:lang w:bidi="he-IL"/>
        </w:rPr>
        <w:t>–</w:t>
      </w:r>
      <w:r w:rsidRPr="000C47F4">
        <w:rPr>
          <w:rFonts w:ascii="Calibri Light" w:eastAsia="Times New Roman" w:hAnsi="Calibri Light" w:cs="Calibri Light" w:hint="cs"/>
          <w:rtl/>
          <w:lang w:bidi="he-IL"/>
        </w:rPr>
        <w:t xml:space="preserve"> דירוג עמותות לפי חשיבות אישית, כמה יתרום לכל עמותה. כדי לעודד החלטות קשות.</w:t>
      </w:r>
    </w:p>
    <w:p w14:paraId="52414B2C" w14:textId="77777777" w:rsidR="00501D23" w:rsidRDefault="00501D23" w:rsidP="000C47F4">
      <w:pPr>
        <w:numPr>
          <w:ilvl w:val="0"/>
          <w:numId w:val="13"/>
        </w:numPr>
        <w:bidi/>
        <w:rPr>
          <w:rFonts w:ascii="Calibri Light" w:eastAsia="Times New Roman" w:hAnsi="Calibri Light" w:cs="Calibri Light"/>
        </w:rPr>
      </w:pPr>
      <w:r>
        <w:rPr>
          <w:rFonts w:ascii="Calibri Light" w:eastAsia="Times New Roman" w:hAnsi="Calibri Light" w:cs="Calibri Light"/>
          <w:lang w:bidi="he-IL"/>
        </w:rPr>
        <w:t>Calibration</w:t>
      </w:r>
      <w:r>
        <w:rPr>
          <w:rFonts w:ascii="Calibri Light" w:eastAsia="Times New Roman" w:hAnsi="Calibri Light" w:cs="Calibri Light" w:hint="cs"/>
          <w:rtl/>
          <w:lang w:bidi="he-IL"/>
        </w:rPr>
        <w:t xml:space="preserve"> </w:t>
      </w:r>
      <w:r>
        <w:rPr>
          <w:rFonts w:ascii="Calibri Light" w:eastAsia="Times New Roman" w:hAnsi="Calibri Light" w:cs="Calibri Light"/>
          <w:rtl/>
          <w:lang w:bidi="he-IL"/>
        </w:rPr>
        <w:t>–</w:t>
      </w:r>
      <w:r>
        <w:rPr>
          <w:rFonts w:ascii="Calibri Light" w:eastAsia="Times New Roman" w:hAnsi="Calibri Light" w:cs="Calibri Light" w:hint="cs"/>
          <w:rtl/>
          <w:lang w:bidi="he-IL"/>
        </w:rPr>
        <w:t xml:space="preserve"> </w:t>
      </w:r>
      <w:r w:rsidR="000C47F4" w:rsidRPr="000C47F4">
        <w:rPr>
          <w:rFonts w:ascii="Calibri Light" w:eastAsia="Times New Roman" w:hAnsi="Calibri Light" w:cs="Calibri Light" w:hint="cs"/>
          <w:rtl/>
          <w:lang w:bidi="he-IL"/>
        </w:rPr>
        <w:t>קליברציה למדידת סף מודעות</w:t>
      </w:r>
      <w:r>
        <w:rPr>
          <w:rFonts w:ascii="Calibri Light" w:eastAsia="Times New Roman" w:hAnsi="Calibri Light" w:cs="Calibri Light" w:hint="cs"/>
          <w:rtl/>
          <w:lang w:bidi="he-IL"/>
        </w:rPr>
        <w:t>.</w:t>
      </w:r>
    </w:p>
    <w:p w14:paraId="27A73AD9" w14:textId="1E309236" w:rsidR="000C47F4" w:rsidRPr="000C47F4" w:rsidRDefault="000C47F4" w:rsidP="00501D23">
      <w:pPr>
        <w:bidi/>
        <w:ind w:left="1440" w:firstLine="720"/>
        <w:rPr>
          <w:rFonts w:ascii="Calibri Light" w:eastAsia="Times New Roman" w:hAnsi="Calibri Light" w:cs="Calibri Light"/>
        </w:rPr>
      </w:pPr>
      <w:r w:rsidRPr="000C47F4">
        <w:rPr>
          <w:rFonts w:ascii="Calibri Light" w:eastAsia="Times New Roman" w:hAnsi="Calibri Light" w:cs="Calibri Light" w:hint="cs"/>
          <w:rtl/>
          <w:lang w:bidi="he-IL"/>
        </w:rPr>
        <w:t xml:space="preserve">יש </w:t>
      </w:r>
      <w:r w:rsidRPr="000C47F4">
        <w:rPr>
          <w:rFonts w:ascii="Calibri Light" w:eastAsia="Times New Roman" w:hAnsi="Calibri Light" w:cs="Calibri Light" w:hint="cs"/>
        </w:rPr>
        <w:t>PAS</w:t>
      </w:r>
      <w:r w:rsidRPr="000C47F4">
        <w:rPr>
          <w:rFonts w:ascii="Calibri Light" w:eastAsia="Times New Roman" w:hAnsi="Calibri Light" w:cs="Calibri Light" w:hint="cs"/>
          <w:rtl/>
          <w:lang w:bidi="he-IL"/>
        </w:rPr>
        <w:t>.</w:t>
      </w:r>
    </w:p>
    <w:p w14:paraId="55894EF4" w14:textId="4CB546B6" w:rsidR="000C47F4" w:rsidRPr="000C47F4" w:rsidRDefault="007E3F99" w:rsidP="000C47F4">
      <w:pPr>
        <w:numPr>
          <w:ilvl w:val="0"/>
          <w:numId w:val="13"/>
        </w:numPr>
        <w:bidi/>
        <w:rPr>
          <w:rFonts w:ascii="Calibri Light" w:eastAsia="Times New Roman" w:hAnsi="Calibri Light" w:cs="Calibri Light"/>
        </w:rPr>
      </w:pPr>
      <w:r>
        <w:rPr>
          <w:rFonts w:ascii="Calibri Light" w:eastAsia="Times New Roman" w:hAnsi="Calibri Light" w:cs="Calibri Light"/>
          <w:lang w:bidi="he-IL"/>
        </w:rPr>
        <w:t>Experiment</w:t>
      </w:r>
      <w:r>
        <w:rPr>
          <w:rFonts w:ascii="Calibri Light" w:eastAsia="Times New Roman" w:hAnsi="Calibri Light" w:cs="Calibri Light" w:hint="cs"/>
          <w:rtl/>
          <w:lang w:bidi="he-IL"/>
        </w:rPr>
        <w:t xml:space="preserve"> </w:t>
      </w:r>
      <w:r w:rsidR="000C47F4" w:rsidRPr="000C47F4">
        <w:rPr>
          <w:rFonts w:ascii="Calibri Light" w:eastAsia="Times New Roman" w:hAnsi="Calibri Light" w:cs="Calibri Light"/>
          <w:rtl/>
          <w:lang w:bidi="he-IL"/>
        </w:rPr>
        <w:t>–</w:t>
      </w:r>
      <w:r w:rsidR="000C47F4" w:rsidRPr="000C47F4">
        <w:rPr>
          <w:rFonts w:ascii="Calibri Light" w:eastAsia="Times New Roman" w:hAnsi="Calibri Light" w:cs="Calibri Light" w:hint="cs"/>
          <w:rtl/>
          <w:lang w:bidi="he-IL"/>
        </w:rPr>
        <w:t xml:space="preserve"> </w:t>
      </w:r>
    </w:p>
    <w:p w14:paraId="0FA6C25B" w14:textId="23AF8391" w:rsidR="000C47F4" w:rsidRDefault="000C47F4" w:rsidP="000C47F4">
      <w:pPr>
        <w:numPr>
          <w:ilvl w:val="1"/>
          <w:numId w:val="13"/>
        </w:numPr>
        <w:bidi/>
        <w:rPr>
          <w:rFonts w:ascii="Calibri Light" w:eastAsia="Times New Roman" w:hAnsi="Calibri Light" w:cs="Calibri Light"/>
        </w:rPr>
      </w:pPr>
      <w:r w:rsidRPr="000C47F4">
        <w:rPr>
          <w:rFonts w:ascii="Calibri Light" w:eastAsia="Times New Roman" w:hAnsi="Calibri Light" w:cs="Calibri Light"/>
        </w:rPr>
        <w:t>Forward and backward</w:t>
      </w:r>
      <w:r w:rsidR="00341D66">
        <w:rPr>
          <w:rFonts w:ascii="Calibri Light" w:eastAsia="Times New Roman" w:hAnsi="Calibri Light" w:cs="Calibri Light"/>
        </w:rPr>
        <w:t xml:space="preserve"> masking</w:t>
      </w:r>
    </w:p>
    <w:p w14:paraId="1F571676" w14:textId="66719C48" w:rsidR="00341D66" w:rsidRPr="000C47F4" w:rsidRDefault="00341D66" w:rsidP="00341D66">
      <w:pPr>
        <w:numPr>
          <w:ilvl w:val="1"/>
          <w:numId w:val="13"/>
        </w:numPr>
        <w:bidi/>
        <w:rPr>
          <w:rFonts w:ascii="Calibri Light" w:eastAsia="Times New Roman" w:hAnsi="Calibri Light" w:cs="Calibri Light"/>
        </w:rPr>
      </w:pPr>
      <w:r>
        <w:rPr>
          <w:rFonts w:ascii="Calibri Light" w:eastAsia="Times New Roman" w:hAnsi="Calibri Light" w:cs="Calibri Light" w:hint="cs"/>
          <w:rtl/>
          <w:lang w:bidi="he-IL"/>
        </w:rPr>
        <w:t xml:space="preserve">מסכה היא </w:t>
      </w:r>
      <w:r>
        <w:rPr>
          <w:rFonts w:ascii="Calibri Light" w:eastAsia="Times New Roman" w:hAnsi="Calibri Light" w:cs="Calibri Light" w:hint="cs"/>
          <w:lang w:bidi="he-IL"/>
        </w:rPr>
        <w:t>XXXX</w:t>
      </w:r>
    </w:p>
    <w:p w14:paraId="0B7ADD20" w14:textId="583DBF46" w:rsidR="000C47F4" w:rsidRPr="000C47F4" w:rsidRDefault="000C47F4" w:rsidP="000C47F4">
      <w:pPr>
        <w:numPr>
          <w:ilvl w:val="1"/>
          <w:numId w:val="13"/>
        </w:numPr>
        <w:bidi/>
        <w:rPr>
          <w:rFonts w:ascii="Calibri Light" w:eastAsia="Times New Roman" w:hAnsi="Calibri Light" w:cs="Calibri Light"/>
        </w:rPr>
      </w:pPr>
      <w:r w:rsidRPr="000C47F4">
        <w:rPr>
          <w:rFonts w:ascii="Calibri Light" w:eastAsia="Times New Roman" w:hAnsi="Calibri Light" w:cs="Calibri Light" w:hint="cs"/>
          <w:rtl/>
          <w:lang w:bidi="he-IL"/>
        </w:rPr>
        <w:t>יש 2 סוגי</w:t>
      </w:r>
      <w:r w:rsidR="00341D66">
        <w:rPr>
          <w:rFonts w:ascii="Calibri Light" w:eastAsia="Times New Roman" w:hAnsi="Calibri Light" w:cs="Calibri Light" w:hint="cs"/>
          <w:rtl/>
          <w:lang w:bidi="he-IL"/>
        </w:rPr>
        <w:t xml:space="preserve"> </w:t>
      </w:r>
      <w:r w:rsidR="00341D66">
        <w:rPr>
          <w:rFonts w:ascii="Calibri Light" w:eastAsia="Times New Roman" w:hAnsi="Calibri Light" w:cs="Calibri Light"/>
          <w:lang w:bidi="he-IL"/>
        </w:rPr>
        <w:t>prime</w:t>
      </w:r>
    </w:p>
    <w:p w14:paraId="0381D3B8" w14:textId="33335E87" w:rsidR="000C47F4" w:rsidRPr="000C47F4" w:rsidRDefault="000C47F4" w:rsidP="000C47F4">
      <w:pPr>
        <w:numPr>
          <w:ilvl w:val="2"/>
          <w:numId w:val="13"/>
        </w:numPr>
        <w:bidi/>
        <w:rPr>
          <w:rFonts w:ascii="Calibri Light" w:eastAsia="Times New Roman" w:hAnsi="Calibri Light" w:cs="Calibri Light"/>
        </w:rPr>
      </w:pPr>
      <w:r w:rsidRPr="000C47F4">
        <w:rPr>
          <w:rFonts w:ascii="Calibri Light" w:eastAsia="Times New Roman" w:hAnsi="Calibri Light" w:cs="Calibri Light"/>
        </w:rPr>
        <w:t>Causes</w:t>
      </w:r>
      <w:r w:rsidRPr="000C47F4">
        <w:rPr>
          <w:rFonts w:ascii="Calibri Light" w:eastAsia="Times New Roman" w:hAnsi="Calibri Light" w:cs="Calibri Light" w:hint="cs"/>
          <w:rtl/>
          <w:lang w:bidi="he-IL"/>
        </w:rPr>
        <w:t xml:space="preserve"> </w:t>
      </w:r>
      <w:r w:rsidR="00341D66">
        <w:rPr>
          <w:rFonts w:ascii="Calibri Light" w:eastAsia="Times New Roman" w:hAnsi="Calibri Light" w:cs="Calibri Light" w:hint="cs"/>
          <w:rtl/>
          <w:lang w:bidi="he-IL"/>
        </w:rPr>
        <w:t>(</w:t>
      </w:r>
      <w:r w:rsidRPr="000C47F4">
        <w:rPr>
          <w:rFonts w:ascii="Calibri Light" w:eastAsia="Times New Roman" w:hAnsi="Calibri Light" w:cs="Calibri Light" w:hint="cs"/>
          <w:rtl/>
          <w:lang w:bidi="he-IL"/>
        </w:rPr>
        <w:t xml:space="preserve">או </w:t>
      </w:r>
      <w:r w:rsidRPr="000C47F4">
        <w:rPr>
          <w:rFonts w:ascii="Calibri Light" w:eastAsia="Times New Roman" w:hAnsi="Calibri Light" w:cs="Calibri Light"/>
        </w:rPr>
        <w:t>npo</w:t>
      </w:r>
      <w:r w:rsidR="00341D66">
        <w:rPr>
          <w:rFonts w:ascii="Calibri Light" w:eastAsia="Times New Roman" w:hAnsi="Calibri Light" w:cs="Calibri Light" w:hint="cs"/>
          <w:rtl/>
          <w:lang w:bidi="he-IL"/>
        </w:rPr>
        <w:t xml:space="preserve">) </w:t>
      </w:r>
      <w:r w:rsidR="00341D66">
        <w:rPr>
          <w:rFonts w:ascii="Calibri Light" w:eastAsia="Times New Roman" w:hAnsi="Calibri Light" w:cs="Calibri Light"/>
          <w:rtl/>
          <w:lang w:bidi="he-IL"/>
        </w:rPr>
        <w:t>–</w:t>
      </w:r>
      <w:r w:rsidR="00341D66">
        <w:rPr>
          <w:rFonts w:ascii="Calibri Light" w:eastAsia="Times New Roman" w:hAnsi="Calibri Light" w:cs="Calibri Light" w:hint="cs"/>
          <w:rtl/>
          <w:lang w:bidi="he-IL"/>
        </w:rPr>
        <w:t xml:space="preserve"> </w:t>
      </w:r>
      <w:r w:rsidR="00D74E2A">
        <w:rPr>
          <w:rFonts w:ascii="Calibri Light" w:eastAsia="Times New Roman" w:hAnsi="Calibri Light" w:cs="Calibri Light" w:hint="cs"/>
          <w:rtl/>
          <w:lang w:bidi="he-IL"/>
        </w:rPr>
        <w:t>גירוי הקשור לעמותה</w:t>
      </w:r>
      <w:r w:rsidR="00341D66">
        <w:rPr>
          <w:rFonts w:ascii="Calibri Light" w:eastAsia="Times New Roman" w:hAnsi="Calibri Light" w:cs="Calibri Light" w:hint="cs"/>
          <w:rtl/>
          <w:lang w:bidi="he-IL"/>
        </w:rPr>
        <w:t>. זה בעל משמעות.</w:t>
      </w:r>
    </w:p>
    <w:p w14:paraId="26A3EB13" w14:textId="0A7E2073" w:rsidR="000C47F4" w:rsidRPr="000C47F4" w:rsidRDefault="000C47F4" w:rsidP="000C47F4">
      <w:pPr>
        <w:numPr>
          <w:ilvl w:val="2"/>
          <w:numId w:val="13"/>
        </w:numPr>
        <w:bidi/>
        <w:rPr>
          <w:rFonts w:ascii="Calibri Light" w:eastAsia="Times New Roman" w:hAnsi="Calibri Light" w:cs="Calibri Light"/>
        </w:rPr>
      </w:pPr>
      <w:r w:rsidRPr="000C47F4">
        <w:rPr>
          <w:rFonts w:ascii="Calibri Light" w:eastAsia="Times New Roman" w:hAnsi="Calibri Light" w:cs="Calibri Light"/>
        </w:rPr>
        <w:t>Arrows</w:t>
      </w:r>
      <w:r w:rsidR="00341D66">
        <w:rPr>
          <w:rFonts w:ascii="Calibri Light" w:eastAsia="Times New Roman" w:hAnsi="Calibri Light" w:cs="Calibri Light" w:hint="cs"/>
          <w:rtl/>
          <w:lang w:bidi="he-IL"/>
        </w:rPr>
        <w:t xml:space="preserve"> </w:t>
      </w:r>
      <w:r w:rsidR="00341D66">
        <w:rPr>
          <w:rFonts w:ascii="Calibri Light" w:eastAsia="Times New Roman" w:hAnsi="Calibri Light" w:cs="Calibri Light"/>
          <w:rtl/>
          <w:lang w:bidi="he-IL"/>
        </w:rPr>
        <w:t>–</w:t>
      </w:r>
      <w:r w:rsidR="00341D66">
        <w:rPr>
          <w:rFonts w:ascii="Calibri Light" w:eastAsia="Times New Roman" w:hAnsi="Calibri Light" w:cs="Calibri Light" w:hint="cs"/>
          <w:rtl/>
          <w:lang w:bidi="he-IL"/>
        </w:rPr>
        <w:t xml:space="preserve"> חסר משמעות.</w:t>
      </w:r>
    </w:p>
    <w:p w14:paraId="70AD0389" w14:textId="71D797D1" w:rsidR="000C47F4" w:rsidRDefault="000C47F4" w:rsidP="000C47F4">
      <w:pPr>
        <w:numPr>
          <w:ilvl w:val="1"/>
          <w:numId w:val="13"/>
        </w:numPr>
        <w:bidi/>
        <w:rPr>
          <w:rFonts w:ascii="Calibri Light" w:eastAsia="Times New Roman" w:hAnsi="Calibri Light" w:cs="Calibri Light"/>
        </w:rPr>
      </w:pPr>
      <w:r w:rsidRPr="000C47F4">
        <w:rPr>
          <w:rFonts w:ascii="Calibri Light" w:eastAsia="Times New Roman" w:hAnsi="Calibri Light" w:cs="Calibri Light" w:hint="cs"/>
          <w:rtl/>
          <w:lang w:bidi="he-IL"/>
        </w:rPr>
        <w:t xml:space="preserve">בחירה </w:t>
      </w:r>
      <w:r w:rsidR="00EB3FDE">
        <w:rPr>
          <w:rFonts w:ascii="Calibri Light" w:eastAsia="Times New Roman" w:hAnsi="Calibri Light" w:cs="Calibri Light" w:hint="cs"/>
          <w:rtl/>
          <w:lang w:bidi="he-IL"/>
        </w:rPr>
        <w:t xml:space="preserve">לאיזו עמותה </w:t>
      </w:r>
      <w:r w:rsidR="00E76546">
        <w:rPr>
          <w:rFonts w:ascii="Calibri Light" w:eastAsia="Times New Roman" w:hAnsi="Calibri Light" w:cs="Calibri Light" w:hint="cs"/>
          <w:rtl/>
          <w:lang w:bidi="he-IL"/>
        </w:rPr>
        <w:t xml:space="preserve">מבין 2 </w:t>
      </w:r>
      <w:r w:rsidR="00EB3FDE">
        <w:rPr>
          <w:rFonts w:ascii="Calibri Light" w:eastAsia="Times New Roman" w:hAnsi="Calibri Light" w:cs="Calibri Light" w:hint="cs"/>
          <w:rtl/>
          <w:lang w:bidi="he-IL"/>
        </w:rPr>
        <w:t>תרצה לתרום.</w:t>
      </w:r>
    </w:p>
    <w:p w14:paraId="76E82F86" w14:textId="41A30A27" w:rsidR="00D34EBD" w:rsidRDefault="00D34EBD" w:rsidP="00D34EBD">
      <w:pPr>
        <w:numPr>
          <w:ilvl w:val="2"/>
          <w:numId w:val="13"/>
        </w:numPr>
        <w:bidi/>
        <w:rPr>
          <w:rFonts w:ascii="Calibri Light" w:eastAsia="Times New Roman" w:hAnsi="Calibri Light" w:cs="Calibri Light"/>
        </w:rPr>
      </w:pPr>
      <w:r>
        <w:rPr>
          <w:rFonts w:ascii="Calibri Light" w:eastAsia="Times New Roman" w:hAnsi="Calibri Light" w:cs="Calibri Light" w:hint="cs"/>
          <w:rtl/>
          <w:lang w:bidi="he-IL"/>
        </w:rPr>
        <w:t xml:space="preserve">החלטה בעלת משמעות </w:t>
      </w:r>
      <w:r>
        <w:rPr>
          <w:rFonts w:ascii="Calibri Light" w:eastAsia="Times New Roman" w:hAnsi="Calibri Light" w:cs="Calibri Light"/>
          <w:rtl/>
          <w:lang w:bidi="he-IL"/>
        </w:rPr>
        <w:t>–</w:t>
      </w:r>
      <w:r>
        <w:rPr>
          <w:rFonts w:ascii="Calibri Light" w:eastAsia="Times New Roman" w:hAnsi="Calibri Light" w:cs="Calibri Light" w:hint="cs"/>
          <w:rtl/>
          <w:lang w:bidi="he-IL"/>
        </w:rPr>
        <w:t xml:space="preserve"> </w:t>
      </w:r>
      <w:r w:rsidR="005B4950">
        <w:rPr>
          <w:rFonts w:ascii="Calibri Light" w:eastAsia="Times New Roman" w:hAnsi="Calibri Light" w:cs="Calibri Light" w:hint="cs"/>
          <w:rtl/>
          <w:lang w:bidi="he-IL"/>
        </w:rPr>
        <w:t>בוחר לאיזו עמותה לתרום 400</w:t>
      </w:r>
    </w:p>
    <w:p w14:paraId="65B10B35" w14:textId="55EEED41" w:rsidR="00D34EBD" w:rsidRDefault="00D34EBD" w:rsidP="00D34EBD">
      <w:pPr>
        <w:numPr>
          <w:ilvl w:val="2"/>
          <w:numId w:val="13"/>
        </w:numPr>
        <w:bidi/>
        <w:rPr>
          <w:rFonts w:ascii="Calibri Light" w:eastAsia="Times New Roman" w:hAnsi="Calibri Light" w:cs="Calibri Light"/>
        </w:rPr>
      </w:pPr>
      <w:r>
        <w:rPr>
          <w:rFonts w:ascii="Calibri Light" w:eastAsia="Times New Roman" w:hAnsi="Calibri Light" w:cs="Calibri Light" w:hint="cs"/>
          <w:rtl/>
          <w:lang w:bidi="he-IL"/>
        </w:rPr>
        <w:t xml:space="preserve">החלטה חסרת משמעות </w:t>
      </w:r>
      <w:r>
        <w:rPr>
          <w:rFonts w:ascii="Calibri Light" w:eastAsia="Times New Roman" w:hAnsi="Calibri Light" w:cs="Calibri Light"/>
          <w:rtl/>
          <w:lang w:bidi="he-IL"/>
        </w:rPr>
        <w:t>–</w:t>
      </w:r>
      <w:r>
        <w:rPr>
          <w:rFonts w:ascii="Calibri Light" w:eastAsia="Times New Roman" w:hAnsi="Calibri Light" w:cs="Calibri Light" w:hint="cs"/>
          <w:rtl/>
          <w:lang w:bidi="he-IL"/>
        </w:rPr>
        <w:t xml:space="preserve"> </w:t>
      </w:r>
      <w:r w:rsidR="005B4950">
        <w:rPr>
          <w:rFonts w:ascii="Calibri Light" w:eastAsia="Times New Roman" w:hAnsi="Calibri Light" w:cs="Calibri Light" w:hint="cs"/>
          <w:rtl/>
          <w:lang w:bidi="he-IL"/>
        </w:rPr>
        <w:t>בוחר עמותה אחת אך שתיהן מקבלות 200</w:t>
      </w:r>
    </w:p>
    <w:p w14:paraId="17F7847A" w14:textId="581DBE78" w:rsidR="00EB3FDE" w:rsidRPr="000C47F4" w:rsidRDefault="00EB3FDE" w:rsidP="00EB3FDE">
      <w:pPr>
        <w:numPr>
          <w:ilvl w:val="1"/>
          <w:numId w:val="13"/>
        </w:numPr>
        <w:bidi/>
        <w:rPr>
          <w:rFonts w:ascii="Calibri Light" w:eastAsia="Times New Roman" w:hAnsi="Calibri Light" w:cs="Calibri Light"/>
        </w:rPr>
      </w:pPr>
      <w:r w:rsidRPr="000C47F4">
        <w:rPr>
          <w:rFonts w:ascii="Calibri Light" w:eastAsia="Times New Roman" w:hAnsi="Calibri Light" w:cs="Calibri Light" w:hint="cs"/>
        </w:rPr>
        <w:t>PAS</w:t>
      </w:r>
      <w:r w:rsidRPr="000C47F4">
        <w:rPr>
          <w:rFonts w:ascii="Calibri Light" w:eastAsia="Times New Roman" w:hAnsi="Calibri Light" w:cs="Calibri Light" w:hint="cs"/>
          <w:rtl/>
          <w:lang w:bidi="he-IL"/>
        </w:rPr>
        <w:t>.</w:t>
      </w:r>
    </w:p>
    <w:p w14:paraId="386D8832" w14:textId="77777777" w:rsidR="000C47F4" w:rsidRPr="000C47F4" w:rsidRDefault="000C47F4" w:rsidP="000C47F4">
      <w:pPr>
        <w:numPr>
          <w:ilvl w:val="0"/>
          <w:numId w:val="13"/>
        </w:numPr>
        <w:bidi/>
        <w:rPr>
          <w:rFonts w:ascii="Calibri Light" w:eastAsia="Times New Roman" w:hAnsi="Calibri Light" w:cs="Calibri Light"/>
        </w:rPr>
      </w:pPr>
      <w:r w:rsidRPr="000C47F4">
        <w:rPr>
          <w:rFonts w:ascii="Calibri Light" w:eastAsia="Times New Roman" w:hAnsi="Calibri Light" w:cs="Calibri Light" w:hint="cs"/>
        </w:rPr>
        <w:t>OBJECTIVE</w:t>
      </w:r>
      <w:r w:rsidRPr="000C47F4">
        <w:rPr>
          <w:rFonts w:ascii="Calibri Light" w:eastAsia="Times New Roman" w:hAnsi="Calibri Light" w:cs="Calibri Light" w:hint="cs"/>
          <w:rtl/>
          <w:lang w:bidi="he-IL"/>
        </w:rPr>
        <w:t xml:space="preserve"> </w:t>
      </w:r>
      <w:r w:rsidRPr="000C47F4">
        <w:rPr>
          <w:rFonts w:ascii="Calibri Light" w:eastAsia="Times New Roman" w:hAnsi="Calibri Light" w:cs="Calibri Light"/>
          <w:rtl/>
          <w:lang w:bidi="he-IL"/>
        </w:rPr>
        <w:t>–</w:t>
      </w:r>
      <w:r w:rsidRPr="000C47F4">
        <w:rPr>
          <w:rFonts w:ascii="Calibri Light" w:eastAsia="Times New Roman" w:hAnsi="Calibri Light" w:cs="Calibri Light" w:hint="cs"/>
          <w:rtl/>
          <w:lang w:bidi="he-IL"/>
        </w:rPr>
        <w:t xml:space="preserve"> </w:t>
      </w:r>
    </w:p>
    <w:p w14:paraId="1954F852" w14:textId="77777777" w:rsidR="007E3F99" w:rsidRDefault="007E3F99" w:rsidP="000C47F4">
      <w:pPr>
        <w:numPr>
          <w:ilvl w:val="1"/>
          <w:numId w:val="13"/>
        </w:numPr>
        <w:bidi/>
        <w:rPr>
          <w:rFonts w:ascii="Calibri Light" w:eastAsia="Times New Roman" w:hAnsi="Calibri Light" w:cs="Calibri Light"/>
        </w:rPr>
      </w:pPr>
      <w:r>
        <w:rPr>
          <w:rFonts w:ascii="Calibri Light" w:eastAsia="Times New Roman" w:hAnsi="Calibri Light" w:cs="Calibri Light" w:hint="cs"/>
          <w:rtl/>
          <w:lang w:bidi="he-IL"/>
        </w:rPr>
        <w:t>מודד מודעות ל-</w:t>
      </w:r>
      <w:r>
        <w:rPr>
          <w:rFonts w:ascii="Calibri Light" w:eastAsia="Times New Roman" w:hAnsi="Calibri Light" w:cs="Calibri Light"/>
          <w:lang w:bidi="he-IL"/>
        </w:rPr>
        <w:t>prime</w:t>
      </w:r>
      <w:r>
        <w:rPr>
          <w:rFonts w:ascii="Calibri Light" w:eastAsia="Times New Roman" w:hAnsi="Calibri Light" w:cs="Calibri Light" w:hint="cs"/>
          <w:rtl/>
          <w:lang w:bidi="he-IL"/>
        </w:rPr>
        <w:t>.</w:t>
      </w:r>
    </w:p>
    <w:p w14:paraId="5D0EAF84" w14:textId="1DBC21DE" w:rsidR="000C47F4" w:rsidRPr="000C47F4" w:rsidRDefault="007E3F99" w:rsidP="007E3F99">
      <w:pPr>
        <w:numPr>
          <w:ilvl w:val="1"/>
          <w:numId w:val="13"/>
        </w:numPr>
        <w:bidi/>
        <w:rPr>
          <w:rFonts w:ascii="Calibri Light" w:eastAsia="Times New Roman" w:hAnsi="Calibri Light" w:cs="Calibri Light"/>
        </w:rPr>
      </w:pPr>
      <w:r>
        <w:rPr>
          <w:rFonts w:ascii="Calibri Light" w:eastAsia="Times New Roman" w:hAnsi="Calibri Light" w:cs="Calibri Light" w:hint="cs"/>
          <w:rtl/>
          <w:lang w:bidi="he-IL"/>
        </w:rPr>
        <w:t>הפעם הנבדק לא בוחר עמותה, אלא צריך לזהות את הפריים מבין 2 אפשרויות.</w:t>
      </w:r>
    </w:p>
    <w:p w14:paraId="1770547D" w14:textId="37BB351F" w:rsidR="000C47F4" w:rsidRPr="000C47F4" w:rsidRDefault="002063E3" w:rsidP="000C47F4">
      <w:pPr>
        <w:numPr>
          <w:ilvl w:val="1"/>
          <w:numId w:val="13"/>
        </w:numPr>
        <w:bidi/>
        <w:rPr>
          <w:rFonts w:ascii="Calibri Light" w:eastAsia="Times New Roman" w:hAnsi="Calibri Light" w:cs="Calibri Light"/>
          <w:rtl/>
          <w:lang w:bidi="he-IL"/>
        </w:rPr>
      </w:pPr>
      <w:r>
        <w:rPr>
          <w:rFonts w:ascii="Calibri Light" w:eastAsia="Times New Roman" w:hAnsi="Calibri Light" w:cs="Calibri Light" w:hint="cs"/>
        </w:rPr>
        <w:t>P</w:t>
      </w:r>
      <w:r w:rsidR="000C47F4" w:rsidRPr="000C47F4">
        <w:rPr>
          <w:rFonts w:ascii="Calibri Light" w:eastAsia="Times New Roman" w:hAnsi="Calibri Light" w:cs="Calibri Light" w:hint="cs"/>
        </w:rPr>
        <w:t>AS</w:t>
      </w:r>
      <w:r w:rsidR="000C47F4" w:rsidRPr="000C47F4">
        <w:rPr>
          <w:rFonts w:ascii="Calibri Light" w:eastAsia="Times New Roman" w:hAnsi="Calibri Light" w:cs="Calibri Light" w:hint="cs"/>
          <w:rtl/>
          <w:lang w:bidi="he-IL"/>
        </w:rPr>
        <w:t>.</w:t>
      </w:r>
    </w:p>
    <w:p w14:paraId="4B660AB6" w14:textId="77777777" w:rsidR="000C47F4" w:rsidRPr="000C47F4" w:rsidRDefault="000C47F4" w:rsidP="000C47F4">
      <w:pPr>
        <w:bidi/>
        <w:rPr>
          <w:rFonts w:ascii="Calibri Light" w:eastAsia="Times New Roman" w:hAnsi="Calibri Light" w:cs="Calibri Light"/>
          <w:rtl/>
          <w:lang w:bidi="he-IL"/>
        </w:rPr>
      </w:pPr>
    </w:p>
    <w:p w14:paraId="24B5D703" w14:textId="77777777" w:rsidR="000C47F4" w:rsidRPr="000C47F4" w:rsidRDefault="000C47F4" w:rsidP="000C47F4">
      <w:pPr>
        <w:bidi/>
        <w:rPr>
          <w:rFonts w:ascii="Calibri Light" w:eastAsia="Times New Roman" w:hAnsi="Calibri Light" w:cs="Calibri Light"/>
          <w:rtl/>
          <w:lang w:bidi="he-IL"/>
        </w:rPr>
      </w:pPr>
      <w:r w:rsidRPr="000C47F4">
        <w:rPr>
          <w:rFonts w:ascii="Calibri Light" w:eastAsia="Times New Roman" w:hAnsi="Calibri Light" w:cs="Calibri Light" w:hint="cs"/>
          <w:rtl/>
          <w:lang w:bidi="he-IL"/>
        </w:rPr>
        <w:t>ה-</w:t>
      </w:r>
      <w:r w:rsidRPr="000C47F4">
        <w:rPr>
          <w:rFonts w:ascii="Calibri Light" w:eastAsia="Times New Roman" w:hAnsi="Calibri Light" w:cs="Calibri Light"/>
        </w:rPr>
        <w:t>data</w:t>
      </w:r>
      <w:r w:rsidRPr="000C47F4">
        <w:rPr>
          <w:rFonts w:ascii="Calibri Light" w:eastAsia="Times New Roman" w:hAnsi="Calibri Light" w:cs="Calibri Light" w:hint="cs"/>
          <w:rtl/>
          <w:lang w:bidi="he-IL"/>
        </w:rPr>
        <w:t xml:space="preserve"> נמצא ב:</w:t>
      </w:r>
    </w:p>
    <w:p w14:paraId="6F066155" w14:textId="77777777" w:rsidR="000C47F4" w:rsidRPr="000C47F4" w:rsidRDefault="000C47F4" w:rsidP="000C47F4">
      <w:pPr>
        <w:bidi/>
        <w:rPr>
          <w:rFonts w:ascii="Calibri Light" w:eastAsia="Times New Roman" w:hAnsi="Calibri Light" w:cs="Calibri Light"/>
        </w:rPr>
      </w:pPr>
      <w:r w:rsidRPr="000C47F4">
        <w:rPr>
          <w:rFonts w:ascii="Calibri Light" w:eastAsia="Times New Roman" w:hAnsi="Calibri Light" w:cs="Calibri Light"/>
        </w:rPr>
        <w:t xml:space="preserve">Experiments new </w:t>
      </w:r>
      <w:r w:rsidRPr="000C47F4">
        <w:rPr>
          <w:rFonts w:ascii="Calibri Light" w:eastAsia="Times New Roman" w:hAnsi="Calibri Light" w:cs="Calibri Light"/>
        </w:rPr>
        <w:sym w:font="Wingdings" w:char="F0E0"/>
      </w:r>
      <w:r w:rsidRPr="000C47F4">
        <w:rPr>
          <w:rFonts w:ascii="Calibri Light" w:eastAsia="Times New Roman" w:hAnsi="Calibri Light" w:cs="Calibri Light"/>
        </w:rPr>
        <w:t xml:space="preserve"> inbal </w:t>
      </w:r>
      <w:r w:rsidRPr="000C47F4">
        <w:rPr>
          <w:rFonts w:ascii="Calibri Light" w:eastAsia="Times New Roman" w:hAnsi="Calibri Light" w:cs="Calibri Light"/>
        </w:rPr>
        <w:sym w:font="Wingdings" w:char="F0E0"/>
      </w:r>
      <w:r w:rsidRPr="000C47F4">
        <w:rPr>
          <w:rFonts w:ascii="Calibri Light" w:eastAsia="Times New Roman" w:hAnsi="Calibri Light" w:cs="Calibri Light"/>
        </w:rPr>
        <w:t xml:space="preserve"> experiment</w:t>
      </w:r>
    </w:p>
    <w:p w14:paraId="62D0F283" w14:textId="77777777" w:rsidR="000C47F4" w:rsidRPr="000C47F4" w:rsidRDefault="000C47F4" w:rsidP="000C47F4">
      <w:pPr>
        <w:bidi/>
        <w:rPr>
          <w:rFonts w:ascii="Calibri Light" w:eastAsia="Times New Roman" w:hAnsi="Calibri Light" w:cs="Calibri Light"/>
          <w:rtl/>
          <w:lang w:bidi="he-IL"/>
        </w:rPr>
      </w:pPr>
      <w:r w:rsidRPr="000C47F4">
        <w:rPr>
          <w:rFonts w:ascii="Calibri Light" w:eastAsia="Times New Roman" w:hAnsi="Calibri Light" w:cs="Calibri Light"/>
        </w:rPr>
        <w:t>Good Subs are 101-107</w:t>
      </w:r>
    </w:p>
    <w:p w14:paraId="04F47684" w14:textId="77777777" w:rsidR="000C47F4" w:rsidRPr="000C47F4" w:rsidRDefault="000C47F4" w:rsidP="000C47F4">
      <w:pPr>
        <w:bidi/>
        <w:rPr>
          <w:rFonts w:ascii="Calibri Light" w:eastAsia="Times New Roman" w:hAnsi="Calibri Light" w:cs="Calibri Light"/>
          <w:rtl/>
          <w:lang w:bidi="he-IL"/>
        </w:rPr>
      </w:pPr>
    </w:p>
    <w:p w14:paraId="31736126" w14:textId="77777777" w:rsidR="000C47F4" w:rsidRPr="000C47F4" w:rsidRDefault="000C47F4" w:rsidP="000C47F4">
      <w:pPr>
        <w:bidi/>
        <w:rPr>
          <w:rFonts w:ascii="Calibri Light" w:eastAsia="Times New Roman" w:hAnsi="Calibri Light" w:cs="Calibri Light"/>
          <w:rtl/>
          <w:lang w:bidi="he-IL"/>
        </w:rPr>
      </w:pPr>
    </w:p>
    <w:p w14:paraId="21083512" w14:textId="59B3E8AC" w:rsidR="001C33F5" w:rsidRPr="00040171" w:rsidRDefault="001C33F5" w:rsidP="006626FC">
      <w:pPr>
        <w:bidi/>
        <w:rPr>
          <w:rFonts w:ascii="Calibri Light" w:eastAsia="Times New Roman" w:hAnsi="Calibri Light" w:cs="Calibri Light"/>
          <w:rtl/>
        </w:rPr>
      </w:pPr>
    </w:p>
    <w:p w14:paraId="5E3EBA9F" w14:textId="0C747BED" w:rsidR="00B75130" w:rsidRPr="00040171" w:rsidRDefault="008B6ECB" w:rsidP="00CD1038">
      <w:pPr>
        <w:rPr>
          <w:rFonts w:ascii="Calibri Light" w:eastAsia="Times New Roman" w:hAnsi="Calibri Light" w:cs="Calibri Light"/>
          <w:u w:val="single"/>
        </w:rPr>
      </w:pPr>
      <w:r w:rsidRPr="00040171">
        <w:rPr>
          <w:rFonts w:ascii="Calibri Light" w:eastAsia="Times New Roman" w:hAnsi="Calibri Light" w:cs="Calibri Light"/>
          <w:b/>
          <w:bCs/>
          <w:color w:val="000000"/>
          <w:kern w:val="36"/>
          <w:u w:val="single"/>
        </w:rPr>
        <w:t>Aim 2.</w:t>
      </w:r>
      <w:r w:rsidR="00CD1038" w:rsidRPr="00040171">
        <w:rPr>
          <w:rFonts w:ascii="Calibri Light" w:eastAsia="Times New Roman" w:hAnsi="Calibri Light" w:cs="Calibri Light"/>
          <w:b/>
          <w:bCs/>
          <w:color w:val="000000"/>
          <w:kern w:val="36"/>
          <w:u w:val="single"/>
        </w:rPr>
        <w:t>1</w:t>
      </w:r>
      <w:r w:rsidRPr="00040171">
        <w:rPr>
          <w:rFonts w:ascii="Calibri Light" w:eastAsia="Times New Roman" w:hAnsi="Calibri Light" w:cs="Calibri Light"/>
          <w:b/>
          <w:bCs/>
          <w:color w:val="000000"/>
          <w:kern w:val="36"/>
          <w:u w:val="single"/>
        </w:rPr>
        <w:t xml:space="preserve">: </w:t>
      </w:r>
      <w:r w:rsidR="00CD1038" w:rsidRPr="00040171">
        <w:rPr>
          <w:rFonts w:ascii="Calibri Light" w:eastAsia="Times New Roman" w:hAnsi="Calibri Light" w:cs="Calibri Light"/>
          <w:b/>
          <w:bCs/>
          <w:color w:val="000000"/>
          <w:kern w:val="36"/>
          <w:u w:val="single"/>
        </w:rPr>
        <w:t>Unconsciously producing preferential bias in arbitrary decision-making</w:t>
      </w:r>
    </w:p>
    <w:p w14:paraId="6F90BBC4" w14:textId="77777777" w:rsidR="00B75130" w:rsidRPr="00040171" w:rsidRDefault="00B75130" w:rsidP="008B6ECB">
      <w:pPr>
        <w:rPr>
          <w:rFonts w:ascii="Calibri Light" w:eastAsia="Times New Roman" w:hAnsi="Calibri Light" w:cs="Calibri Light"/>
          <w:bCs/>
          <w:color w:val="000000"/>
          <w:kern w:val="36"/>
        </w:rPr>
      </w:pPr>
    </w:p>
    <w:p w14:paraId="2110D9A1" w14:textId="3FB7F659" w:rsidR="0012521F" w:rsidRPr="00040171" w:rsidRDefault="0012521F" w:rsidP="0012521F">
      <w:pPr>
        <w:rPr>
          <w:rFonts w:ascii="Calibri Light" w:eastAsia="Times New Roman" w:hAnsi="Calibri Light" w:cs="Calibri Light"/>
          <w:b/>
          <w:color w:val="000000"/>
          <w:kern w:val="36"/>
        </w:rPr>
      </w:pPr>
      <w:r w:rsidRPr="00040171">
        <w:rPr>
          <w:rFonts w:ascii="Calibri Light" w:eastAsia="Times New Roman" w:hAnsi="Calibri Light" w:cs="Calibri Light"/>
          <w:b/>
          <w:color w:val="000000"/>
          <w:kern w:val="36"/>
        </w:rPr>
        <w:t>Rationale</w:t>
      </w:r>
    </w:p>
    <w:p w14:paraId="1918789E" w14:textId="1FFE1559" w:rsidR="00804508" w:rsidRPr="00040171" w:rsidRDefault="00BF7F01" w:rsidP="00E409F4">
      <w:pPr>
        <w:rPr>
          <w:rFonts w:ascii="Calibri Light" w:eastAsia="Times New Roman" w:hAnsi="Calibri Light" w:cs="Calibri Light"/>
        </w:rPr>
      </w:pPr>
      <w:r w:rsidRPr="00040171">
        <w:rPr>
          <w:rFonts w:ascii="Calibri Light" w:eastAsia="Times New Roman" w:hAnsi="Calibri Light" w:cs="Calibri Light"/>
        </w:rPr>
        <w:t xml:space="preserve">This experiment asks if </w:t>
      </w:r>
      <w:r w:rsidR="00100FFA" w:rsidRPr="00040171">
        <w:rPr>
          <w:rFonts w:ascii="Calibri Light" w:eastAsia="Times New Roman" w:hAnsi="Calibri Light" w:cs="Calibri Light"/>
        </w:rPr>
        <w:t xml:space="preserve">a deliberate process </w:t>
      </w:r>
      <w:r w:rsidRPr="00040171">
        <w:rPr>
          <w:rFonts w:ascii="Calibri Light" w:eastAsia="Times New Roman" w:hAnsi="Calibri Light" w:cs="Calibri Light"/>
        </w:rPr>
        <w:t xml:space="preserve">can </w:t>
      </w:r>
      <w:r w:rsidR="00100FFA" w:rsidRPr="00040171">
        <w:rPr>
          <w:rFonts w:ascii="Calibri Light" w:eastAsia="Times New Roman" w:hAnsi="Calibri Light" w:cs="Calibri Light"/>
        </w:rPr>
        <w:t xml:space="preserve">be affected by unconsciously perceived primes, and if so – could this happen even when the prime doesn’t tap into any </w:t>
      </w:r>
      <w:r w:rsidR="00952C22" w:rsidRPr="00040171">
        <w:rPr>
          <w:rFonts w:ascii="Calibri Light" w:eastAsia="Times New Roman" w:hAnsi="Calibri Light" w:cs="Calibri Light"/>
        </w:rPr>
        <w:t xml:space="preserve">decision-related </w:t>
      </w:r>
      <w:r w:rsidR="00100FFA" w:rsidRPr="00040171">
        <w:rPr>
          <w:rFonts w:ascii="Calibri Light" w:eastAsia="Times New Roman" w:hAnsi="Calibri Light" w:cs="Calibri Light"/>
        </w:rPr>
        <w:t>reasons. Accordingly,</w:t>
      </w:r>
      <w:r w:rsidR="00100FFA" w:rsidRPr="00040171">
        <w:rPr>
          <w:rFonts w:ascii="Calibri Light" w:eastAsia="Times New Roman" w:hAnsi="Calibri Light" w:cs="Calibri Light"/>
          <w:b/>
          <w:bCs/>
        </w:rPr>
        <w:t xml:space="preserve"> </w:t>
      </w:r>
      <w:r w:rsidR="00100FFA" w:rsidRPr="00A7403B">
        <w:rPr>
          <w:rFonts w:ascii="Calibri Light" w:eastAsia="Times New Roman" w:hAnsi="Calibri Light" w:cs="Calibri Light"/>
        </w:rPr>
        <w:t>o</w:t>
      </w:r>
      <w:r w:rsidR="00EE104D" w:rsidRPr="00A7403B">
        <w:rPr>
          <w:rFonts w:ascii="Calibri Light" w:eastAsia="Times New Roman" w:hAnsi="Calibri Light" w:cs="Calibri Light"/>
        </w:rPr>
        <w:t>ur research question</w:t>
      </w:r>
      <w:r w:rsidR="00EE104D" w:rsidRPr="00040171">
        <w:rPr>
          <w:rFonts w:ascii="Calibri Light" w:eastAsia="Times New Roman" w:hAnsi="Calibri Light" w:cs="Calibri Light"/>
        </w:rPr>
        <w:t xml:space="preserve"> </w:t>
      </w:r>
      <w:r w:rsidR="00100FFA" w:rsidRPr="00040171">
        <w:rPr>
          <w:rFonts w:ascii="Calibri Light" w:eastAsia="Times New Roman" w:hAnsi="Calibri Light" w:cs="Calibri Light"/>
        </w:rPr>
        <w:t xml:space="preserve">is threefold: (a) </w:t>
      </w:r>
      <w:r w:rsidR="00100FFA" w:rsidRPr="00A7403B">
        <w:rPr>
          <w:rFonts w:ascii="Calibri Light" w:eastAsia="Times New Roman" w:hAnsi="Calibri Light" w:cs="Calibri Light"/>
          <w:b/>
          <w:bCs/>
        </w:rPr>
        <w:t>can deliberate decisions be biased by priming</w:t>
      </w:r>
      <w:r w:rsidR="00100FFA" w:rsidRPr="00040171">
        <w:rPr>
          <w:rFonts w:ascii="Calibri Light" w:eastAsia="Times New Roman" w:hAnsi="Calibri Light" w:cs="Calibri Light"/>
        </w:rPr>
        <w:t xml:space="preserve">; (b) </w:t>
      </w:r>
      <w:r w:rsidR="00100FFA" w:rsidRPr="00A7403B">
        <w:rPr>
          <w:rFonts w:ascii="Calibri Light" w:eastAsia="Times New Roman" w:hAnsi="Calibri Light" w:cs="Calibri Light"/>
          <w:b/>
          <w:bCs/>
        </w:rPr>
        <w:t>is this bias similar in magnitude to the one found in arbitrary decisions</w:t>
      </w:r>
      <w:r w:rsidR="00100FFA" w:rsidRPr="00040171">
        <w:rPr>
          <w:rFonts w:ascii="Calibri Light" w:eastAsia="Times New Roman" w:hAnsi="Calibri Light" w:cs="Calibri Light"/>
        </w:rPr>
        <w:t xml:space="preserve">; (c) </w:t>
      </w:r>
      <w:r w:rsidR="00100FFA" w:rsidRPr="00A7403B">
        <w:rPr>
          <w:rFonts w:ascii="Calibri Light" w:eastAsia="Times New Roman" w:hAnsi="Calibri Light" w:cs="Calibri Light"/>
          <w:b/>
          <w:bCs/>
        </w:rPr>
        <w:t>can this bias be evoked by reasons-irrelevant information</w:t>
      </w:r>
      <w:r w:rsidR="00100FFA" w:rsidRPr="00040171">
        <w:rPr>
          <w:rFonts w:ascii="Calibri Light" w:eastAsia="Times New Roman" w:hAnsi="Calibri Light" w:cs="Calibri Light"/>
        </w:rPr>
        <w:t>.</w:t>
      </w:r>
    </w:p>
    <w:p w14:paraId="7F581686" w14:textId="77777777" w:rsidR="00E243E7" w:rsidRPr="00040171" w:rsidRDefault="00E243E7" w:rsidP="00EE104D">
      <w:pPr>
        <w:rPr>
          <w:rFonts w:ascii="Calibri Light" w:eastAsia="Times New Roman" w:hAnsi="Calibri Light" w:cs="Calibri Light"/>
        </w:rPr>
      </w:pPr>
    </w:p>
    <w:p w14:paraId="335F12B2" w14:textId="1DC3EC9B" w:rsidR="002D5BD9" w:rsidRPr="00040171" w:rsidRDefault="00100FFA" w:rsidP="009704E2">
      <w:pPr>
        <w:rPr>
          <w:rFonts w:ascii="Calibri Light" w:eastAsia="Times New Roman" w:hAnsi="Calibri Light" w:cs="Calibri Light"/>
        </w:rPr>
      </w:pPr>
      <w:r w:rsidRPr="00040171">
        <w:rPr>
          <w:rFonts w:ascii="Calibri Light" w:eastAsia="Times New Roman" w:hAnsi="Calibri Light" w:cs="Calibri Light"/>
        </w:rPr>
        <w:t>The methods will be based on the procedure of Maoz et al</w:t>
      </w:r>
      <w:r w:rsidR="00F22EEF">
        <w:rPr>
          <w:rFonts w:ascii="Calibri Light" w:eastAsia="Times New Roman" w:hAnsi="Calibri Light" w:cs="Calibri Light"/>
          <w:lang w:bidi="he-IL"/>
        </w:rPr>
        <w:t>.</w:t>
      </w:r>
      <w:r w:rsidRPr="00040171">
        <w:rPr>
          <w:rFonts w:ascii="Calibri Light" w:eastAsia="Times New Roman" w:hAnsi="Calibri Light" w:cs="Calibri Light"/>
        </w:rPr>
        <w:t xml:space="preserve"> (</w:t>
      </w:r>
      <w:r w:rsidR="00321D3A">
        <w:rPr>
          <w:rFonts w:ascii="Calibri Light" w:eastAsia="Times New Roman" w:hAnsi="Calibri Light" w:cs="Calibri Light" w:hint="cs"/>
          <w:rtl/>
          <w:lang w:bidi="he-IL"/>
        </w:rPr>
        <w:t>20</w:t>
      </w:r>
      <w:r w:rsidR="00F22EEF">
        <w:rPr>
          <w:rFonts w:ascii="Calibri Light" w:eastAsia="Times New Roman" w:hAnsi="Calibri Light" w:cs="Calibri Light" w:hint="cs"/>
          <w:rtl/>
          <w:lang w:bidi="he-IL"/>
        </w:rPr>
        <w:t>19</w:t>
      </w:r>
      <w:r w:rsidRPr="00040171">
        <w:rPr>
          <w:rFonts w:ascii="Calibri Light" w:eastAsia="Times New Roman" w:hAnsi="Calibri Light" w:cs="Calibri Light"/>
        </w:rPr>
        <w:t xml:space="preserve">): in each trial, subjects </w:t>
      </w:r>
      <w:r w:rsidR="00713D9E">
        <w:rPr>
          <w:rFonts w:ascii="Calibri Light" w:eastAsia="Times New Roman" w:hAnsi="Calibri Light" w:cs="Calibri Light"/>
        </w:rPr>
        <w:t>were</w:t>
      </w:r>
      <w:r w:rsidRPr="00040171">
        <w:rPr>
          <w:rFonts w:ascii="Calibri Light" w:eastAsia="Times New Roman" w:hAnsi="Calibri Light" w:cs="Calibri Light"/>
        </w:rPr>
        <w:t xml:space="preserve"> presented with two</w:t>
      </w:r>
      <w:r w:rsidR="00C351F3" w:rsidRPr="00040171">
        <w:rPr>
          <w:rFonts w:ascii="Calibri Light" w:eastAsia="Times New Roman" w:hAnsi="Calibri Light" w:cs="Calibri Light"/>
        </w:rPr>
        <w:t xml:space="preserve"> causes</w:t>
      </w:r>
      <w:r w:rsidRPr="00040171">
        <w:rPr>
          <w:rFonts w:ascii="Calibri Light" w:eastAsia="Times New Roman" w:hAnsi="Calibri Light" w:cs="Calibri Light"/>
        </w:rPr>
        <w:t>, and asked to press the right/left buttons to indicate their selection.</w:t>
      </w:r>
      <w:r w:rsidR="00713D9E">
        <w:rPr>
          <w:rFonts w:ascii="Calibri Light" w:eastAsia="Times New Roman" w:hAnsi="Calibri Light" w:cs="Calibri Light"/>
        </w:rPr>
        <w:t xml:space="preserve"> In the </w:t>
      </w:r>
      <w:r w:rsidR="00713D9E">
        <w:rPr>
          <w:rFonts w:ascii="Calibri Light" w:eastAsia="Times New Roman" w:hAnsi="Calibri Light" w:cs="Calibri Light"/>
          <w:lang w:bidi="he-IL"/>
        </w:rPr>
        <w:t>current experiment the left and right sides were replaced with up and down due to the left- right political spectrum that can influence responses.</w:t>
      </w:r>
      <w:r w:rsidRPr="00040171">
        <w:rPr>
          <w:rFonts w:ascii="Calibri Light" w:eastAsia="Times New Roman" w:hAnsi="Calibri Light" w:cs="Calibri Light"/>
        </w:rPr>
        <w:t xml:space="preserve"> </w:t>
      </w:r>
      <w:r w:rsidR="00D25CA8">
        <w:rPr>
          <w:rFonts w:ascii="Calibri Light" w:eastAsia="Times New Roman" w:hAnsi="Calibri Light" w:cs="Calibri Light"/>
          <w:lang w:bidi="he-IL"/>
        </w:rPr>
        <w:t xml:space="preserve">Additionally, in the current experiment the targets will be the NPO names while the primes will be the causes to prevent repetition between the prime and target and to prevent selection based on a perceptual </w:t>
      </w:r>
      <w:r w:rsidR="009704E2">
        <w:rPr>
          <w:rFonts w:ascii="Calibri Light" w:eastAsia="Times New Roman" w:hAnsi="Calibri Light" w:cs="Calibri Light"/>
          <w:lang w:bidi="he-IL"/>
        </w:rPr>
        <w:t>similarity</w:t>
      </w:r>
      <w:r w:rsidR="00D25CA8">
        <w:rPr>
          <w:rFonts w:ascii="Calibri Light" w:eastAsia="Times New Roman" w:hAnsi="Calibri Light" w:cs="Calibri Light"/>
          <w:lang w:bidi="he-IL"/>
        </w:rPr>
        <w:t xml:space="preserve">. </w:t>
      </w:r>
      <w:r w:rsidRPr="00040171">
        <w:rPr>
          <w:rFonts w:ascii="Calibri Light" w:eastAsia="Times New Roman" w:hAnsi="Calibri Light" w:cs="Calibri Light"/>
        </w:rPr>
        <w:t xml:space="preserve">To maximize the chances of getting an effect, </w:t>
      </w:r>
      <w:r w:rsidR="008C28C6">
        <w:rPr>
          <w:rFonts w:ascii="Calibri Light" w:eastAsia="Times New Roman" w:hAnsi="Calibri Light" w:cs="Calibri Light"/>
        </w:rPr>
        <w:t xml:space="preserve">we will focus on hard decisions, so that </w:t>
      </w:r>
      <w:r w:rsidRPr="00040171">
        <w:rPr>
          <w:rFonts w:ascii="Calibri Light" w:eastAsia="Times New Roman" w:hAnsi="Calibri Light" w:cs="Calibri Light"/>
        </w:rPr>
        <w:t xml:space="preserve">the difference </w:t>
      </w:r>
      <w:r w:rsidRPr="00040171">
        <w:rPr>
          <w:rFonts w:ascii="Calibri Light" w:eastAsia="Times New Roman" w:hAnsi="Calibri Light" w:cs="Calibri Light"/>
        </w:rPr>
        <w:lastRenderedPageBreak/>
        <w:t>in preference for the two</w:t>
      </w:r>
      <w:r w:rsidR="00C351F3" w:rsidRPr="00040171">
        <w:rPr>
          <w:rFonts w:ascii="Calibri Light" w:eastAsia="Times New Roman" w:hAnsi="Calibri Light" w:cs="Calibri Light"/>
        </w:rPr>
        <w:t xml:space="preserve"> causes</w:t>
      </w:r>
      <w:r w:rsidRPr="00040171">
        <w:rPr>
          <w:rFonts w:ascii="Calibri Light" w:eastAsia="Times New Roman" w:hAnsi="Calibri Light" w:cs="Calibri Light"/>
        </w:rPr>
        <w:t xml:space="preserve"> </w:t>
      </w:r>
      <w:r w:rsidR="00A43834" w:rsidRPr="00040171">
        <w:rPr>
          <w:rFonts w:ascii="Calibri Light" w:eastAsia="Times New Roman" w:hAnsi="Calibri Light" w:cs="Calibri Light"/>
        </w:rPr>
        <w:t xml:space="preserve">– as rated by the subject in a previous session - </w:t>
      </w:r>
      <w:r w:rsidRPr="00040171">
        <w:rPr>
          <w:rFonts w:ascii="Calibri Light" w:eastAsia="Times New Roman" w:hAnsi="Calibri Light" w:cs="Calibri Light"/>
        </w:rPr>
        <w:t>will be of one point.</w:t>
      </w:r>
      <w:r w:rsidR="002D5BD9" w:rsidRPr="00040171">
        <w:rPr>
          <w:rFonts w:ascii="Calibri Light" w:eastAsia="Times New Roman" w:hAnsi="Calibri Light" w:cs="Calibri Light"/>
        </w:rPr>
        <w:t xml:space="preserve"> Half the trials will be deliberate, where subjects’ choice could lead to an actual monetary donation of </w:t>
      </w:r>
      <w:r w:rsidR="00907BBB" w:rsidRPr="00040171">
        <w:rPr>
          <w:rFonts w:ascii="Calibri Light" w:hAnsi="Calibri Light" w:cs="Times New Roman"/>
          <w:b/>
          <w:bCs/>
          <w:color w:val="222222"/>
          <w:sz w:val="21"/>
          <w:szCs w:val="21"/>
          <w:shd w:val="clear" w:color="auto" w:fill="FFFFFF"/>
          <w:rtl/>
          <w:lang w:bidi="he-IL"/>
        </w:rPr>
        <w:t>₪</w:t>
      </w:r>
      <w:r w:rsidR="00907BBB">
        <w:rPr>
          <w:rFonts w:ascii="Calibri Light" w:eastAsia="Times New Roman" w:hAnsi="Calibri Light" w:cs="Calibri Light" w:hint="cs"/>
          <w:rtl/>
          <w:lang w:bidi="he-IL"/>
        </w:rPr>
        <w:t>400</w:t>
      </w:r>
      <w:r w:rsidR="00907BBB" w:rsidRPr="00040171">
        <w:rPr>
          <w:rFonts w:ascii="Calibri Light" w:eastAsia="Times New Roman" w:hAnsi="Calibri Light" w:cs="Calibri Light"/>
        </w:rPr>
        <w:t xml:space="preserve"> </w:t>
      </w:r>
      <w:r w:rsidR="002D5BD9" w:rsidRPr="00040171">
        <w:rPr>
          <w:rFonts w:ascii="Calibri Light" w:eastAsia="Times New Roman" w:hAnsi="Calibri Light" w:cs="Calibri Light"/>
        </w:rPr>
        <w:t xml:space="preserve">to the selected NPO. The other half will be arbitrary, where both NPOs would get </w:t>
      </w:r>
      <w:r w:rsidR="00907BBB" w:rsidRPr="00040171">
        <w:rPr>
          <w:rFonts w:ascii="Calibri Light" w:hAnsi="Calibri Light" w:cs="Times New Roman"/>
          <w:b/>
          <w:bCs/>
          <w:color w:val="222222"/>
          <w:sz w:val="21"/>
          <w:szCs w:val="21"/>
          <w:shd w:val="clear" w:color="auto" w:fill="FFFFFF"/>
          <w:rtl/>
          <w:lang w:bidi="he-IL"/>
        </w:rPr>
        <w:t>₪</w:t>
      </w:r>
      <w:r w:rsidR="00907BBB">
        <w:rPr>
          <w:rFonts w:ascii="Calibri Light" w:eastAsia="Times New Roman" w:hAnsi="Calibri Light" w:cs="Calibri Light" w:hint="cs"/>
          <w:rtl/>
          <w:lang w:bidi="he-IL"/>
        </w:rPr>
        <w:t>200</w:t>
      </w:r>
      <w:r w:rsidR="002D5BD9" w:rsidRPr="00040171">
        <w:rPr>
          <w:rFonts w:ascii="Calibri Light" w:eastAsia="Times New Roman" w:hAnsi="Calibri Light" w:cs="Calibri Light"/>
        </w:rPr>
        <w:t xml:space="preserve">, irrespective of subjects’ </w:t>
      </w:r>
      <w:r w:rsidR="001F7541">
        <w:rPr>
          <w:rFonts w:ascii="Calibri Light" w:eastAsia="Times New Roman" w:hAnsi="Calibri Light" w:cs="Calibri Light"/>
        </w:rPr>
        <w:t>response</w:t>
      </w:r>
      <w:r w:rsidR="002D5BD9" w:rsidRPr="00040171">
        <w:rPr>
          <w:rFonts w:ascii="Calibri Light" w:eastAsia="Times New Roman" w:hAnsi="Calibri Light" w:cs="Calibri Light"/>
        </w:rPr>
        <w:t>.</w:t>
      </w:r>
      <w:r w:rsidRPr="00040171">
        <w:rPr>
          <w:rFonts w:ascii="Calibri Light" w:eastAsia="Times New Roman" w:hAnsi="Calibri Light" w:cs="Calibri Light"/>
        </w:rPr>
        <w:t xml:space="preserve"> </w:t>
      </w:r>
    </w:p>
    <w:p w14:paraId="006B25BA" w14:textId="7CA190B4" w:rsidR="00DF2B8A" w:rsidRPr="00040171" w:rsidRDefault="00100FFA" w:rsidP="00713D9E">
      <w:pPr>
        <w:rPr>
          <w:rFonts w:ascii="Calibri Light" w:eastAsia="Times New Roman" w:hAnsi="Calibri Light" w:cs="Calibri Light"/>
        </w:rPr>
      </w:pPr>
      <w:r w:rsidRPr="00040171">
        <w:rPr>
          <w:rFonts w:ascii="Calibri Light" w:eastAsia="Times New Roman" w:hAnsi="Calibri Light" w:cs="Calibri Light"/>
        </w:rPr>
        <w:t>In Experiment 1, Unbeknown to subjects, one of the</w:t>
      </w:r>
      <w:r w:rsidR="00C351F3" w:rsidRPr="00040171">
        <w:rPr>
          <w:rFonts w:ascii="Calibri Light" w:eastAsia="Times New Roman" w:hAnsi="Calibri Light" w:cs="Calibri Light"/>
        </w:rPr>
        <w:t xml:space="preserve"> cause</w:t>
      </w:r>
      <w:r w:rsidR="00040171">
        <w:rPr>
          <w:rFonts w:ascii="Calibri Light" w:eastAsia="Times New Roman" w:hAnsi="Calibri Light" w:cs="Calibri Light" w:hint="cs"/>
          <w:rtl/>
        </w:rPr>
        <w:t xml:space="preserve"> </w:t>
      </w:r>
      <w:r w:rsidR="00040171">
        <w:rPr>
          <w:rFonts w:ascii="Calibri Light" w:eastAsia="Times New Roman" w:hAnsi="Calibri Light" w:cs="Tahoma"/>
        </w:rPr>
        <w:t xml:space="preserve">names </w:t>
      </w:r>
      <w:r w:rsidRPr="00040171">
        <w:rPr>
          <w:rFonts w:ascii="Calibri Light" w:eastAsia="Times New Roman" w:hAnsi="Calibri Light" w:cs="Calibri Light"/>
        </w:rPr>
        <w:t xml:space="preserve">will be </w:t>
      </w:r>
      <w:r w:rsidR="002D5BD9" w:rsidRPr="00040171">
        <w:rPr>
          <w:rFonts w:ascii="Calibri Light" w:eastAsia="Times New Roman" w:hAnsi="Calibri Light" w:cs="Calibri Light"/>
        </w:rPr>
        <w:t xml:space="preserve">subliminally </w:t>
      </w:r>
      <w:r w:rsidRPr="00040171">
        <w:rPr>
          <w:rFonts w:ascii="Calibri Light" w:eastAsia="Times New Roman" w:hAnsi="Calibri Light" w:cs="Calibri Light"/>
        </w:rPr>
        <w:t xml:space="preserve">presented prior to presenting the two alternatives. </w:t>
      </w:r>
      <w:r w:rsidR="002D5BD9" w:rsidRPr="00040171">
        <w:rPr>
          <w:rFonts w:ascii="Calibri Light" w:eastAsia="Times New Roman" w:hAnsi="Calibri Light" w:cs="Calibri Light"/>
        </w:rPr>
        <w:t xml:space="preserve">In Experiment 2, an arrow pointing either </w:t>
      </w:r>
      <w:r w:rsidR="00713D9E">
        <w:rPr>
          <w:rFonts w:ascii="Calibri Light" w:eastAsia="Times New Roman" w:hAnsi="Calibri Light" w:cs="Calibri Light"/>
        </w:rPr>
        <w:t>up or down</w:t>
      </w:r>
      <w:r w:rsidR="002D5BD9" w:rsidRPr="00040171">
        <w:rPr>
          <w:rFonts w:ascii="Calibri Light" w:eastAsia="Times New Roman" w:hAnsi="Calibri Light" w:cs="Calibri Light"/>
        </w:rPr>
        <w:t xml:space="preserve"> will be subliminally presented prior to presenting the two alternatives. In both experiments, subjects’ tendency to select the primed NPO will be </w:t>
      </w:r>
      <w:r w:rsidR="000D61BA">
        <w:rPr>
          <w:rFonts w:ascii="Calibri Light" w:eastAsia="Times New Roman" w:hAnsi="Calibri Light" w:cs="Calibri Light"/>
        </w:rPr>
        <w:t>measured</w:t>
      </w:r>
      <w:r w:rsidR="000D61BA" w:rsidRPr="00040171">
        <w:rPr>
          <w:rFonts w:ascii="Calibri Light" w:eastAsia="Times New Roman" w:hAnsi="Calibri Light" w:cs="Calibri Light"/>
        </w:rPr>
        <w:t xml:space="preserve"> </w:t>
      </w:r>
      <w:r w:rsidR="002D5BD9" w:rsidRPr="00040171">
        <w:rPr>
          <w:rFonts w:ascii="Calibri Light" w:eastAsia="Times New Roman" w:hAnsi="Calibri Light" w:cs="Calibri Light"/>
        </w:rPr>
        <w:t xml:space="preserve">(both with respect to percentage of chosen NPO, and to subjects’ reaction times when selecting the primed vs. the unprimed option). Note that we are focusing on unconscious priming to avoid strategic behavior by the subjects following a conscious prime (and given that the research questions here are not focused on conscious vs. unconscious priming). </w:t>
      </w:r>
    </w:p>
    <w:p w14:paraId="712A6EA4" w14:textId="62E2AE36" w:rsidR="00737A13" w:rsidRPr="00040171" w:rsidRDefault="00737A13" w:rsidP="00DF2B8A">
      <w:pPr>
        <w:rPr>
          <w:rFonts w:ascii="Calibri Light" w:eastAsia="Times New Roman" w:hAnsi="Calibri Light" w:cs="Calibri Light"/>
        </w:rPr>
      </w:pPr>
    </w:p>
    <w:p w14:paraId="2D4226A2" w14:textId="1C5A4A5C" w:rsidR="00065550" w:rsidRPr="00040171" w:rsidRDefault="00065550" w:rsidP="0017206B">
      <w:pPr>
        <w:rPr>
          <w:rFonts w:ascii="Calibri Light" w:eastAsia="Times New Roman" w:hAnsi="Calibri Light" w:cs="Calibri Light"/>
        </w:rPr>
      </w:pPr>
      <w:r w:rsidRPr="00040171">
        <w:rPr>
          <w:rFonts w:ascii="Calibri Light" w:eastAsia="Times New Roman" w:hAnsi="Calibri Light" w:cs="Calibri Light"/>
          <w:b/>
          <w:color w:val="000000"/>
          <w:kern w:val="36"/>
        </w:rPr>
        <w:t>Methods</w:t>
      </w:r>
    </w:p>
    <w:p w14:paraId="09CED6B3" w14:textId="7F2A9870" w:rsidR="002D5BD9" w:rsidRPr="00040171" w:rsidRDefault="0063090A" w:rsidP="00DF2B8A">
      <w:pPr>
        <w:rPr>
          <w:rFonts w:ascii="Calibri Light" w:eastAsia="Times New Roman" w:hAnsi="Calibri Light" w:cs="Calibri Light"/>
          <w:u w:val="single"/>
        </w:rPr>
      </w:pPr>
      <w:r w:rsidRPr="00040171">
        <w:rPr>
          <w:rFonts w:ascii="Calibri Light" w:eastAsia="Times New Roman" w:hAnsi="Calibri Light" w:cs="Calibri Light"/>
          <w:u w:val="single"/>
        </w:rPr>
        <w:t>Procedure</w:t>
      </w:r>
    </w:p>
    <w:p w14:paraId="58A8422F" w14:textId="40B29B6D" w:rsidR="004F2D88" w:rsidRPr="00040171" w:rsidRDefault="00EF1944" w:rsidP="00A42236">
      <w:pPr>
        <w:rPr>
          <w:rFonts w:ascii="Calibri Light" w:eastAsia="Times New Roman" w:hAnsi="Calibri Light" w:cs="Calibri Light"/>
          <w:rtl/>
          <w:lang w:bidi="he-IL"/>
        </w:rPr>
      </w:pPr>
      <w:r w:rsidRPr="00040171">
        <w:rPr>
          <w:rFonts w:ascii="Calibri Light" w:eastAsia="Times New Roman" w:hAnsi="Calibri Light" w:cs="Calibri Light"/>
          <w:b/>
          <w:bCs/>
        </w:rPr>
        <w:t>Rating session</w:t>
      </w:r>
      <w:r w:rsidRPr="00040171">
        <w:rPr>
          <w:rFonts w:ascii="Calibri Light" w:eastAsia="Times New Roman" w:hAnsi="Calibri Light" w:cs="Calibri Light"/>
        </w:rPr>
        <w:t xml:space="preserve">. </w:t>
      </w:r>
      <w:r w:rsidR="004F2D88" w:rsidRPr="00040171">
        <w:rPr>
          <w:rFonts w:ascii="Calibri Light" w:eastAsia="Times New Roman" w:hAnsi="Calibri Light" w:cs="Calibri Light"/>
        </w:rPr>
        <w:t xml:space="preserve">In the first part of the experiment, subjects </w:t>
      </w:r>
      <w:r w:rsidRPr="00040171">
        <w:rPr>
          <w:rFonts w:ascii="Calibri Light" w:eastAsia="Times New Roman" w:hAnsi="Calibri Light" w:cs="Calibri Light"/>
        </w:rPr>
        <w:t>will be</w:t>
      </w:r>
      <w:r w:rsidR="004F2D88" w:rsidRPr="00040171">
        <w:rPr>
          <w:rFonts w:ascii="Calibri Light" w:eastAsia="Times New Roman" w:hAnsi="Calibri Light" w:cs="Calibri Light"/>
        </w:rPr>
        <w:t xml:space="preserve"> presented with </w:t>
      </w:r>
      <w:r w:rsidR="00A42236">
        <w:rPr>
          <w:rFonts w:ascii="Calibri Light" w:eastAsia="Times New Roman" w:hAnsi="Calibri Light" w:cs="Calibri Light" w:hint="cs"/>
          <w:rtl/>
          <w:lang w:bidi="he-IL"/>
        </w:rPr>
        <w:t>32</w:t>
      </w:r>
      <w:r w:rsidR="004F2D88" w:rsidRPr="00040171">
        <w:rPr>
          <w:rFonts w:ascii="Calibri Light" w:eastAsia="Times New Roman" w:hAnsi="Calibri Light" w:cs="Calibri Light"/>
        </w:rPr>
        <w:t xml:space="preserve"> NPOs. They </w:t>
      </w:r>
      <w:r w:rsidRPr="00040171">
        <w:rPr>
          <w:rFonts w:ascii="Calibri Light" w:eastAsia="Times New Roman" w:hAnsi="Calibri Light" w:cs="Calibri Light"/>
        </w:rPr>
        <w:t>will be</w:t>
      </w:r>
      <w:r w:rsidR="004F2D88" w:rsidRPr="00040171">
        <w:rPr>
          <w:rFonts w:ascii="Calibri Light" w:eastAsia="Times New Roman" w:hAnsi="Calibri Light" w:cs="Calibri Light"/>
        </w:rPr>
        <w:t xml:space="preserve"> instructed to rate how much they would like to support </w:t>
      </w:r>
      <w:r w:rsidRPr="00040171">
        <w:rPr>
          <w:rFonts w:ascii="Calibri Light" w:eastAsia="Times New Roman" w:hAnsi="Calibri Light" w:cs="Calibri Light"/>
        </w:rPr>
        <w:t>each</w:t>
      </w:r>
      <w:r w:rsidR="004F2D88" w:rsidRPr="00040171">
        <w:rPr>
          <w:rFonts w:ascii="Calibri Light" w:eastAsia="Times New Roman" w:hAnsi="Calibri Light" w:cs="Calibri Light"/>
        </w:rPr>
        <w:t xml:space="preserve"> NPO with a </w:t>
      </w:r>
      <w:r w:rsidR="00E50867" w:rsidRPr="00040171">
        <w:rPr>
          <w:rFonts w:ascii="Calibri Light" w:hAnsi="Calibri Light" w:cs="Times New Roman"/>
          <w:b/>
          <w:bCs/>
          <w:color w:val="222222"/>
          <w:sz w:val="21"/>
          <w:szCs w:val="21"/>
          <w:shd w:val="clear" w:color="auto" w:fill="FFFFFF"/>
          <w:rtl/>
          <w:lang w:bidi="he-IL"/>
        </w:rPr>
        <w:t>₪</w:t>
      </w:r>
      <w:r w:rsidR="00A42236">
        <w:rPr>
          <w:rFonts w:ascii="Calibri Light" w:eastAsia="Times New Roman" w:hAnsi="Calibri Light" w:cs="Calibri Light" w:hint="cs"/>
          <w:rtl/>
          <w:lang w:bidi="he-IL"/>
        </w:rPr>
        <w:t>400</w:t>
      </w:r>
      <w:r w:rsidR="00A42236" w:rsidRPr="00040171">
        <w:rPr>
          <w:rFonts w:ascii="Calibri Light" w:eastAsia="Times New Roman" w:hAnsi="Calibri Light" w:cs="Calibri Light"/>
        </w:rPr>
        <w:t xml:space="preserve"> </w:t>
      </w:r>
      <w:r w:rsidR="004F2D88" w:rsidRPr="00040171">
        <w:rPr>
          <w:rFonts w:ascii="Calibri Light" w:eastAsia="Times New Roman" w:hAnsi="Calibri Light" w:cs="Calibri Light"/>
        </w:rPr>
        <w:t xml:space="preserve">donation on a scale of 1 (“I would not like to support this NPO at all) to 7 (“I would very much like to support this NPO”). No time pressure </w:t>
      </w:r>
      <w:r w:rsidRPr="00040171">
        <w:rPr>
          <w:rFonts w:ascii="Calibri Light" w:eastAsia="Times New Roman" w:hAnsi="Calibri Light" w:cs="Calibri Light"/>
        </w:rPr>
        <w:t>will be</w:t>
      </w:r>
      <w:r w:rsidR="004F2D88" w:rsidRPr="00040171">
        <w:rPr>
          <w:rFonts w:ascii="Calibri Light" w:eastAsia="Times New Roman" w:hAnsi="Calibri Light" w:cs="Calibri Light"/>
        </w:rPr>
        <w:t xml:space="preserve"> put on the subjects, and they </w:t>
      </w:r>
      <w:r w:rsidRPr="00040171">
        <w:rPr>
          <w:rFonts w:ascii="Calibri Light" w:eastAsia="Times New Roman" w:hAnsi="Calibri Light" w:cs="Calibri Light"/>
        </w:rPr>
        <w:t>will be</w:t>
      </w:r>
      <w:r w:rsidR="004F2D88" w:rsidRPr="00040171">
        <w:rPr>
          <w:rFonts w:ascii="Calibri Light" w:eastAsia="Times New Roman" w:hAnsi="Calibri Light" w:cs="Calibri Light"/>
        </w:rPr>
        <w:t xml:space="preserve"> given access to the website of each NPO to give them the opportunity to learn more about the NPO and the cause it supports.</w:t>
      </w:r>
    </w:p>
    <w:p w14:paraId="4EA90942" w14:textId="66EE850C" w:rsidR="00597C55" w:rsidRPr="00040171" w:rsidRDefault="00597C55">
      <w:pPr>
        <w:rPr>
          <w:rFonts w:ascii="Calibri Light" w:eastAsia="Times New Roman" w:hAnsi="Calibri Light" w:cs="Calibri Light"/>
          <w:lang w:bidi="he-IL"/>
        </w:rPr>
      </w:pPr>
      <w:r w:rsidRPr="00040171">
        <w:rPr>
          <w:rFonts w:ascii="Calibri Light" w:eastAsia="Times New Roman" w:hAnsi="Calibri Light" w:cs="Calibri Light"/>
          <w:b/>
          <w:bCs/>
          <w:lang w:bidi="he-IL"/>
        </w:rPr>
        <w:t xml:space="preserve">Calibration session. </w:t>
      </w:r>
      <w:r w:rsidR="00606B51" w:rsidRPr="00040171">
        <w:rPr>
          <w:rFonts w:ascii="Calibri Light" w:eastAsia="Times New Roman" w:hAnsi="Calibri Light" w:cs="Calibri Light"/>
          <w:lang w:bidi="he-IL"/>
        </w:rPr>
        <w:t xml:space="preserve">Prior to the experimental session, a near-threshold contrast level </w:t>
      </w:r>
      <w:r w:rsidR="00040171">
        <w:rPr>
          <w:rFonts w:ascii="Calibri Light" w:eastAsia="Times New Roman" w:hAnsi="Calibri Light" w:cs="Calibri Light"/>
          <w:lang w:bidi="he-IL"/>
        </w:rPr>
        <w:t xml:space="preserve">(determined as transparency on a scale of 0 (completely transparent) to 1 (not transparent at all) </w:t>
      </w:r>
      <w:r w:rsidR="00606B51" w:rsidRPr="00040171">
        <w:rPr>
          <w:rFonts w:ascii="Calibri Light" w:eastAsia="Times New Roman" w:hAnsi="Calibri Light" w:cs="Calibri Light"/>
          <w:lang w:bidi="he-IL"/>
        </w:rPr>
        <w:t>will be determined using a double staircase calibration</w:t>
      </w:r>
      <w:r w:rsidR="00266823" w:rsidRPr="00040171">
        <w:rPr>
          <w:rFonts w:ascii="Calibri Light" w:eastAsia="Times New Roman" w:hAnsi="Calibri Light" w:cs="Calibri Light"/>
          <w:lang w:bidi="he-IL"/>
        </w:rPr>
        <w:t xml:space="preserve"> procedure</w:t>
      </w:r>
      <w:r w:rsidR="00A7403B">
        <w:rPr>
          <w:rFonts w:ascii="Calibri Light" w:eastAsia="Times New Roman" w:hAnsi="Calibri Light" w:cs="Calibri Light"/>
          <w:lang w:bidi="he-IL"/>
        </w:rPr>
        <w:t xml:space="preserve"> (</w:t>
      </w:r>
      <w:r w:rsidR="00837409" w:rsidRPr="00F0275B">
        <w:rPr>
          <w:rFonts w:ascii="Calibri Light" w:eastAsia="Times New Roman" w:hAnsi="Calibri Light" w:cs="Calibri Light"/>
          <w:lang w:bidi="he-IL"/>
        </w:rPr>
        <w:t>Schurger, Cowey &amp; Tallon-Baudry, 2006</w:t>
      </w:r>
      <w:r w:rsidR="00A7403B">
        <w:rPr>
          <w:rFonts w:ascii="Calibri Light" w:eastAsia="Times New Roman" w:hAnsi="Calibri Light" w:cs="Calibri Light"/>
          <w:lang w:bidi="he-IL"/>
        </w:rPr>
        <w:t>)</w:t>
      </w:r>
      <w:r w:rsidR="00606B51" w:rsidRPr="00040171">
        <w:rPr>
          <w:rFonts w:ascii="Calibri Light" w:eastAsia="Times New Roman" w:hAnsi="Calibri Light" w:cs="Calibri Light"/>
          <w:lang w:bidi="he-IL"/>
        </w:rPr>
        <w:t xml:space="preserve">. </w:t>
      </w:r>
      <w:r w:rsidR="00BD542F">
        <w:rPr>
          <w:rFonts w:ascii="Calibri Light" w:eastAsia="Times New Roman" w:hAnsi="Calibri Light" w:cs="Calibri Light"/>
          <w:lang w:bidi="he-IL"/>
        </w:rPr>
        <w:t>We will start with contrast values of 0.6 for both prime and mask, and either increase or decrease the contrast based on performance; the first contrast manipulations will be done on the mask (i.e., increasing or decreasing its contrast). If the contrast of the mask reaches 1, the algorithm will move to manipulating the contrast of the prime, until 10 reversals are obtained. The calibration</w:t>
      </w:r>
      <w:r w:rsidR="00BD542F" w:rsidRPr="00040171">
        <w:rPr>
          <w:rFonts w:ascii="Calibri Light" w:eastAsia="Times New Roman" w:hAnsi="Calibri Light" w:cs="Calibri Light"/>
          <w:lang w:bidi="he-IL"/>
        </w:rPr>
        <w:t xml:space="preserve"> </w:t>
      </w:r>
      <w:r w:rsidR="00606B51" w:rsidRPr="00040171">
        <w:rPr>
          <w:rFonts w:ascii="Calibri Light" w:eastAsia="Times New Roman" w:hAnsi="Calibri Light" w:cs="Calibri Light"/>
          <w:lang w:bidi="he-IL"/>
        </w:rPr>
        <w:t>will begin with a binary search in order to find an approximate threshold (12 trials)</w:t>
      </w:r>
      <w:r w:rsidR="000968CC">
        <w:rPr>
          <w:rFonts w:ascii="Calibri Light" w:eastAsia="Times New Roman" w:hAnsi="Calibri Light" w:cs="Calibri Light"/>
          <w:lang w:bidi="he-IL"/>
        </w:rPr>
        <w:t>- starting with a large step size</w:t>
      </w:r>
      <w:r w:rsidR="00040171">
        <w:rPr>
          <w:rFonts w:ascii="Calibri Light" w:eastAsia="Times New Roman" w:hAnsi="Calibri Light" w:cs="Calibri Light"/>
          <w:lang w:bidi="he-IL"/>
        </w:rPr>
        <w:t xml:space="preserve"> of 0.3</w:t>
      </w:r>
      <w:r w:rsidR="000968CC">
        <w:rPr>
          <w:rFonts w:ascii="Calibri Light" w:eastAsia="Times New Roman" w:hAnsi="Calibri Light" w:cs="Calibri Light"/>
          <w:lang w:bidi="he-IL"/>
        </w:rPr>
        <w:t>, then cutting it in half on each iteration until reaching a minimum step size</w:t>
      </w:r>
      <w:r w:rsidR="00606B51" w:rsidRPr="00040171">
        <w:rPr>
          <w:rFonts w:ascii="Calibri Light" w:eastAsia="Times New Roman" w:hAnsi="Calibri Light" w:cs="Calibri Light"/>
          <w:lang w:bidi="he-IL"/>
        </w:rPr>
        <w:t>, and then, in order to determine the exact near-threshold level (</w:t>
      </w:r>
      <w:r w:rsidR="00933B8E">
        <w:rPr>
          <w:rFonts w:ascii="Calibri Light" w:eastAsia="Times New Roman" w:hAnsi="Calibri Light" w:cs="Calibri Light"/>
          <w:lang w:bidi="he-IL"/>
        </w:rPr>
        <w:t>&gt;9</w:t>
      </w:r>
      <w:r w:rsidR="00933B8E" w:rsidRPr="00040171">
        <w:rPr>
          <w:rFonts w:ascii="Calibri Light" w:eastAsia="Times New Roman" w:hAnsi="Calibri Light" w:cs="Calibri Light"/>
          <w:lang w:bidi="he-IL"/>
        </w:rPr>
        <w:t>0</w:t>
      </w:r>
      <w:r w:rsidR="00606B51" w:rsidRPr="00040171">
        <w:rPr>
          <w:rFonts w:ascii="Calibri Light" w:eastAsia="Times New Roman" w:hAnsi="Calibri Light" w:cs="Calibri Light"/>
          <w:lang w:bidi="he-IL"/>
        </w:rPr>
        <w:t xml:space="preserve">% </w:t>
      </w:r>
      <w:r w:rsidR="00933B8E">
        <w:rPr>
          <w:rFonts w:ascii="Calibri Light" w:eastAsia="Times New Roman" w:hAnsi="Calibri Light" w:cs="Calibri Light"/>
          <w:lang w:bidi="he-IL"/>
        </w:rPr>
        <w:t>un</w:t>
      </w:r>
      <w:r w:rsidR="00606B51" w:rsidRPr="00040171">
        <w:rPr>
          <w:rFonts w:ascii="Calibri Light" w:eastAsia="Times New Roman" w:hAnsi="Calibri Light" w:cs="Calibri Light"/>
          <w:lang w:bidi="he-IL"/>
        </w:rPr>
        <w:t xml:space="preserve">aware), it </w:t>
      </w:r>
      <w:r w:rsidR="008A098C" w:rsidRPr="00040171">
        <w:rPr>
          <w:rFonts w:ascii="Calibri Light" w:eastAsia="Times New Roman" w:hAnsi="Calibri Light" w:cs="Calibri Light"/>
          <w:lang w:bidi="he-IL"/>
        </w:rPr>
        <w:t xml:space="preserve">will </w:t>
      </w:r>
      <w:r w:rsidR="00606B51" w:rsidRPr="00040171">
        <w:rPr>
          <w:rFonts w:ascii="Calibri Light" w:eastAsia="Times New Roman" w:hAnsi="Calibri Light" w:cs="Calibri Light"/>
          <w:lang w:bidi="he-IL"/>
        </w:rPr>
        <w:t>continue with a standard staircase algorithm</w:t>
      </w:r>
      <w:r w:rsidR="00933B8E">
        <w:rPr>
          <w:rFonts w:ascii="Calibri Light" w:eastAsia="Times New Roman" w:hAnsi="Calibri Light" w:cs="Calibri Light"/>
          <w:lang w:bidi="he-IL"/>
        </w:rPr>
        <w:t xml:space="preserve"> (reducing the contrast upon stimulus detection and increasing it upon missing the stimulus)</w:t>
      </w:r>
      <w:r w:rsidR="00606B51" w:rsidRPr="00040171">
        <w:rPr>
          <w:rFonts w:ascii="Calibri Light" w:eastAsia="Times New Roman" w:hAnsi="Calibri Light" w:cs="Calibri Light"/>
          <w:lang w:bidi="he-IL"/>
        </w:rPr>
        <w:t xml:space="preserve"> with a small step size (88 trials)</w:t>
      </w:r>
      <w:r w:rsidR="002F5B85">
        <w:rPr>
          <w:rFonts w:ascii="Calibri Light" w:eastAsia="Times New Roman" w:hAnsi="Calibri Light" w:cs="Calibri Light"/>
          <w:lang w:bidi="he-IL"/>
        </w:rPr>
        <w:t xml:space="preserve">. The aim is to get to approximately 10 reversals on each staircase. The first stage will determine the approximate threshold </w:t>
      </w:r>
      <w:r w:rsidR="00C61E26">
        <w:rPr>
          <w:rFonts w:ascii="Calibri Light" w:eastAsia="Times New Roman" w:hAnsi="Calibri Light" w:cs="Calibri Light"/>
          <w:lang w:bidi="he-IL"/>
        </w:rPr>
        <w:t>in relatively few trials while the second stage will determine the exact threshold using the minimum step size needed</w:t>
      </w:r>
      <w:r w:rsidR="00606B51" w:rsidRPr="00040171">
        <w:rPr>
          <w:rFonts w:ascii="Calibri Light" w:eastAsia="Times New Roman" w:hAnsi="Calibri Light" w:cs="Calibri Light"/>
          <w:lang w:bidi="he-IL"/>
        </w:rPr>
        <w:t>.</w:t>
      </w:r>
    </w:p>
    <w:p w14:paraId="49FFE595" w14:textId="380E006C" w:rsidR="004F2D88" w:rsidRPr="00040171" w:rsidRDefault="00EF1944" w:rsidP="004C7D7A">
      <w:pPr>
        <w:rPr>
          <w:rFonts w:ascii="Calibri Light" w:eastAsia="Times New Roman" w:hAnsi="Calibri Light" w:cs="Calibri Light"/>
        </w:rPr>
      </w:pPr>
      <w:r w:rsidRPr="00040171">
        <w:rPr>
          <w:rFonts w:ascii="Calibri Light" w:eastAsia="Times New Roman" w:hAnsi="Calibri Light" w:cs="Calibri Light"/>
          <w:b/>
          <w:bCs/>
        </w:rPr>
        <w:t>Experimental session</w:t>
      </w:r>
      <w:r w:rsidRPr="00040171">
        <w:rPr>
          <w:rFonts w:ascii="Calibri Light" w:eastAsia="Times New Roman" w:hAnsi="Calibri Light" w:cs="Calibri Light"/>
        </w:rPr>
        <w:t xml:space="preserve">. The experiment block will be composed of twenty blocks of nine trials each, so that half the blocks will be deliberate and half arbitrary. </w:t>
      </w:r>
      <w:r w:rsidR="004F2D88" w:rsidRPr="00040171">
        <w:rPr>
          <w:rFonts w:ascii="Calibri Light" w:eastAsia="Times New Roman" w:hAnsi="Calibri Light" w:cs="Calibri Light"/>
        </w:rPr>
        <w:t xml:space="preserve">Two </w:t>
      </w:r>
      <w:r w:rsidR="004C7D7A">
        <w:rPr>
          <w:rFonts w:ascii="Calibri Light" w:eastAsia="Times New Roman" w:hAnsi="Calibri Light" w:cs="Calibri Light"/>
        </w:rPr>
        <w:t>NPO names</w:t>
      </w:r>
      <w:r w:rsidR="00B06F45" w:rsidRPr="00040171">
        <w:rPr>
          <w:rFonts w:ascii="Calibri Light" w:eastAsia="Times New Roman" w:hAnsi="Calibri Light" w:cs="Calibri Light"/>
        </w:rPr>
        <w:t xml:space="preserve"> that differ in ratings by one point only</w:t>
      </w:r>
      <w:r w:rsidR="004F2D88" w:rsidRPr="00040171">
        <w:rPr>
          <w:rFonts w:ascii="Calibri Light" w:eastAsia="Times New Roman" w:hAnsi="Calibri Light" w:cs="Calibri Light"/>
        </w:rPr>
        <w:t xml:space="preserve">, </w:t>
      </w:r>
      <w:r w:rsidRPr="00040171">
        <w:rPr>
          <w:rFonts w:ascii="Calibri Light" w:eastAsia="Times New Roman" w:hAnsi="Calibri Light" w:cs="Calibri Light"/>
        </w:rPr>
        <w:t>will be</w:t>
      </w:r>
      <w:r w:rsidR="004F2D88" w:rsidRPr="00040171">
        <w:rPr>
          <w:rFonts w:ascii="Calibri Light" w:eastAsia="Times New Roman" w:hAnsi="Calibri Light" w:cs="Calibri Light"/>
        </w:rPr>
        <w:t xml:space="preserve"> presented in each trial. In deliberate blocks, subjects </w:t>
      </w:r>
      <w:r w:rsidR="00B06F45" w:rsidRPr="00040171">
        <w:rPr>
          <w:rFonts w:ascii="Calibri Light" w:eastAsia="Times New Roman" w:hAnsi="Calibri Light" w:cs="Calibri Light"/>
        </w:rPr>
        <w:t>will be</w:t>
      </w:r>
      <w:r w:rsidR="004F2D88" w:rsidRPr="00040171">
        <w:rPr>
          <w:rFonts w:ascii="Calibri Light" w:eastAsia="Times New Roman" w:hAnsi="Calibri Light" w:cs="Calibri Light"/>
        </w:rPr>
        <w:t xml:space="preserve"> instructed to choose the NPO to which they would like to donate </w:t>
      </w:r>
      <w:r w:rsidR="00E50867" w:rsidRPr="00040171">
        <w:rPr>
          <w:rFonts w:ascii="Calibri Light" w:hAnsi="Calibri Light" w:cs="Times New Roman"/>
          <w:b/>
          <w:bCs/>
          <w:color w:val="222222"/>
          <w:sz w:val="21"/>
          <w:szCs w:val="21"/>
          <w:shd w:val="clear" w:color="auto" w:fill="FFFFFF"/>
          <w:rtl/>
          <w:lang w:bidi="he-IL"/>
        </w:rPr>
        <w:t>₪</w:t>
      </w:r>
      <w:r w:rsidR="0097001B">
        <w:rPr>
          <w:rFonts w:ascii="Calibri Light" w:eastAsia="Times New Roman" w:hAnsi="Calibri Light" w:cs="Calibri Light" w:hint="cs"/>
          <w:rtl/>
          <w:lang w:bidi="he-IL"/>
        </w:rPr>
        <w:t>400</w:t>
      </w:r>
      <w:r w:rsidR="0097001B" w:rsidRPr="00040171">
        <w:rPr>
          <w:rFonts w:ascii="Calibri Light" w:eastAsia="Times New Roman" w:hAnsi="Calibri Light" w:cs="Calibri Light"/>
        </w:rPr>
        <w:t xml:space="preserve"> </w:t>
      </w:r>
      <w:r w:rsidR="004F2D88" w:rsidRPr="00040171">
        <w:rPr>
          <w:rFonts w:ascii="Calibri Light" w:eastAsia="Times New Roman" w:hAnsi="Calibri Light" w:cs="Calibri Light"/>
        </w:rPr>
        <w:t xml:space="preserve">by pressing the </w:t>
      </w:r>
      <w:r w:rsidR="00750596">
        <w:rPr>
          <w:rFonts w:ascii="Calibri Light" w:eastAsia="Times New Roman" w:hAnsi="Calibri Light" w:cs="Calibri Light"/>
        </w:rPr>
        <w:t xml:space="preserve">up </w:t>
      </w:r>
      <w:r w:rsidR="004F2D88" w:rsidRPr="00040171">
        <w:rPr>
          <w:rFonts w:ascii="Calibri Light" w:eastAsia="Times New Roman" w:hAnsi="Calibri Light" w:cs="Calibri Light"/>
        </w:rPr>
        <w:t xml:space="preserve">or </w:t>
      </w:r>
      <w:r w:rsidR="00750596">
        <w:rPr>
          <w:rFonts w:ascii="Calibri Light" w:eastAsia="Times New Roman" w:hAnsi="Calibri Light" w:cs="Calibri Light"/>
        </w:rPr>
        <w:t xml:space="preserve">down </w:t>
      </w:r>
      <w:r w:rsidR="001F35AF" w:rsidRPr="00040171">
        <w:rPr>
          <w:rFonts w:ascii="Calibri Light" w:eastAsia="Times New Roman" w:hAnsi="Calibri Light" w:cs="Calibri Light"/>
        </w:rPr>
        <w:t>arrow</w:t>
      </w:r>
      <w:r w:rsidR="004F2D88" w:rsidRPr="00040171">
        <w:rPr>
          <w:rFonts w:ascii="Calibri Light" w:eastAsia="Times New Roman" w:hAnsi="Calibri Light" w:cs="Calibri Light"/>
        </w:rPr>
        <w:t xml:space="preserve"> key on the keyboard, using their </w:t>
      </w:r>
      <w:r w:rsidR="001F35AF" w:rsidRPr="00040171">
        <w:rPr>
          <w:rFonts w:ascii="Calibri Light" w:eastAsia="Times New Roman" w:hAnsi="Calibri Light" w:cs="Calibri Light"/>
        </w:rPr>
        <w:t>right hand</w:t>
      </w:r>
      <w:r w:rsidR="004F2D88" w:rsidRPr="00040171">
        <w:rPr>
          <w:rFonts w:ascii="Calibri Light" w:eastAsia="Times New Roman" w:hAnsi="Calibri Light" w:cs="Calibri Light"/>
        </w:rPr>
        <w:t xml:space="preserve">, for the NPO on the </w:t>
      </w:r>
      <w:r w:rsidR="00750596">
        <w:rPr>
          <w:rFonts w:ascii="Calibri Light" w:eastAsia="Times New Roman" w:hAnsi="Calibri Light" w:cs="Calibri Light"/>
        </w:rPr>
        <w:t>up or down</w:t>
      </w:r>
      <w:r w:rsidR="004F2D88" w:rsidRPr="00040171">
        <w:rPr>
          <w:rFonts w:ascii="Calibri Light" w:eastAsia="Times New Roman" w:hAnsi="Calibri Light" w:cs="Calibri Light"/>
        </w:rPr>
        <w:t xml:space="preserve">, respectively, as soon as they decided. Subjects </w:t>
      </w:r>
      <w:r w:rsidR="00B06F45" w:rsidRPr="00040171">
        <w:rPr>
          <w:rFonts w:ascii="Calibri Light" w:eastAsia="Times New Roman" w:hAnsi="Calibri Light" w:cs="Calibri Light"/>
        </w:rPr>
        <w:t>will be</w:t>
      </w:r>
      <w:r w:rsidR="004F2D88" w:rsidRPr="00040171">
        <w:rPr>
          <w:rFonts w:ascii="Calibri Light" w:eastAsia="Times New Roman" w:hAnsi="Calibri Light" w:cs="Calibri Light"/>
        </w:rPr>
        <w:t xml:space="preserve"> informed that at the end of each block one of the NPOs they chose would be randomly selected to advance to a lottery. Then, at the end of the experiment, the lottery will take place and the winning NPO will receive a </w:t>
      </w:r>
      <w:r w:rsidR="00E50867" w:rsidRPr="00040171">
        <w:rPr>
          <w:rFonts w:ascii="Calibri Light" w:hAnsi="Calibri Light" w:cs="Times New Roman"/>
          <w:b/>
          <w:bCs/>
          <w:color w:val="222222"/>
          <w:sz w:val="21"/>
          <w:szCs w:val="21"/>
          <w:shd w:val="clear" w:color="auto" w:fill="FFFFFF"/>
          <w:rtl/>
          <w:lang w:bidi="he-IL"/>
        </w:rPr>
        <w:t>₪</w:t>
      </w:r>
      <w:r w:rsidR="004F2D88" w:rsidRPr="00040171">
        <w:rPr>
          <w:rFonts w:ascii="Calibri Light" w:eastAsia="Times New Roman" w:hAnsi="Calibri Light" w:cs="Calibri Light"/>
        </w:rPr>
        <w:t xml:space="preserve">20 donation. In addition, that NPO will advance to the final, inter-subject lottery, where one subject’s NPO will </w:t>
      </w:r>
      <w:r w:rsidR="004F2D88" w:rsidRPr="00040171">
        <w:rPr>
          <w:rFonts w:ascii="Calibri Light" w:eastAsia="Times New Roman" w:hAnsi="Calibri Light" w:cs="Calibri Light"/>
        </w:rPr>
        <w:lastRenderedPageBreak/>
        <w:t xml:space="preserve">be picked randomly for a </w:t>
      </w:r>
      <w:r w:rsidR="00E50867" w:rsidRPr="00040171">
        <w:rPr>
          <w:rFonts w:ascii="Calibri Light" w:hAnsi="Calibri Light" w:cs="Times New Roman"/>
          <w:b/>
          <w:bCs/>
          <w:color w:val="222222"/>
          <w:sz w:val="21"/>
          <w:szCs w:val="21"/>
          <w:shd w:val="clear" w:color="auto" w:fill="FFFFFF"/>
          <w:rtl/>
          <w:lang w:bidi="he-IL"/>
        </w:rPr>
        <w:t>₪</w:t>
      </w:r>
      <w:r w:rsidR="0097001B">
        <w:rPr>
          <w:rFonts w:ascii="Calibri Light" w:eastAsia="Times New Roman" w:hAnsi="Calibri Light" w:cs="Calibri Light" w:hint="cs"/>
          <w:rtl/>
          <w:lang w:bidi="he-IL"/>
        </w:rPr>
        <w:t>400</w:t>
      </w:r>
      <w:r w:rsidR="004F2D88" w:rsidRPr="00040171">
        <w:rPr>
          <w:rFonts w:ascii="Calibri Light" w:eastAsia="Times New Roman" w:hAnsi="Calibri Light" w:cs="Calibri Light"/>
        </w:rPr>
        <w:t xml:space="preserve"> donation. It </w:t>
      </w:r>
      <w:r w:rsidR="001F35AF" w:rsidRPr="00040171">
        <w:rPr>
          <w:rFonts w:ascii="Calibri Light" w:eastAsia="Times New Roman" w:hAnsi="Calibri Light" w:cs="Calibri Light"/>
        </w:rPr>
        <w:t xml:space="preserve">will be </w:t>
      </w:r>
      <w:r w:rsidR="004F2D88" w:rsidRPr="00040171">
        <w:rPr>
          <w:rFonts w:ascii="Calibri Light" w:eastAsia="Times New Roman" w:hAnsi="Calibri Light" w:cs="Calibri Light"/>
        </w:rPr>
        <w:t xml:space="preserve">stressed that the donations were real and that no deception was used in the experiment. Thus, subjects </w:t>
      </w:r>
      <w:r w:rsidR="00B06F45" w:rsidRPr="00040171">
        <w:rPr>
          <w:rFonts w:ascii="Calibri Light" w:eastAsia="Times New Roman" w:hAnsi="Calibri Light" w:cs="Calibri Light"/>
        </w:rPr>
        <w:t>will kno</w:t>
      </w:r>
      <w:r w:rsidR="004F2D88" w:rsidRPr="00040171">
        <w:rPr>
          <w:rFonts w:ascii="Calibri Light" w:eastAsia="Times New Roman" w:hAnsi="Calibri Light" w:cs="Calibri Light"/>
        </w:rPr>
        <w:t>w that in deliberate trials, every choice they ma</w:t>
      </w:r>
      <w:r w:rsidR="00B06F45" w:rsidRPr="00040171">
        <w:rPr>
          <w:rFonts w:ascii="Calibri Light" w:eastAsia="Times New Roman" w:hAnsi="Calibri Light" w:cs="Calibri Light"/>
        </w:rPr>
        <w:t>k</w:t>
      </w:r>
      <w:r w:rsidR="004F2D88" w:rsidRPr="00040171">
        <w:rPr>
          <w:rFonts w:ascii="Calibri Light" w:eastAsia="Times New Roman" w:hAnsi="Calibri Light" w:cs="Calibri Light"/>
        </w:rPr>
        <w:t xml:space="preserve">e </w:t>
      </w:r>
      <w:r w:rsidR="00B06F45" w:rsidRPr="00040171">
        <w:rPr>
          <w:rFonts w:ascii="Calibri Light" w:eastAsia="Times New Roman" w:hAnsi="Calibri Light" w:cs="Calibri Light"/>
        </w:rPr>
        <w:t>is</w:t>
      </w:r>
      <w:r w:rsidR="004F2D88" w:rsidRPr="00040171">
        <w:rPr>
          <w:rFonts w:ascii="Calibri Light" w:eastAsia="Times New Roman" w:hAnsi="Calibri Light" w:cs="Calibri Light"/>
        </w:rPr>
        <w:t xml:space="preserve"> not hypothetical, and could potentially lead to an actual </w:t>
      </w:r>
      <w:r w:rsidR="00E50867" w:rsidRPr="00040171">
        <w:rPr>
          <w:rFonts w:ascii="Calibri Light" w:hAnsi="Calibri Light" w:cs="Times New Roman"/>
          <w:b/>
          <w:bCs/>
          <w:color w:val="222222"/>
          <w:sz w:val="21"/>
          <w:szCs w:val="21"/>
          <w:shd w:val="clear" w:color="auto" w:fill="FFFFFF"/>
          <w:rtl/>
          <w:lang w:bidi="he-IL"/>
        </w:rPr>
        <w:t>₪</w:t>
      </w:r>
      <w:r w:rsidR="0097001B">
        <w:rPr>
          <w:rFonts w:ascii="Calibri Light" w:eastAsia="Times New Roman" w:hAnsi="Calibri Light" w:cs="Calibri Light" w:hint="cs"/>
          <w:rtl/>
          <w:lang w:bidi="he-IL"/>
        </w:rPr>
        <w:t>420</w:t>
      </w:r>
      <w:r w:rsidR="004F2D88" w:rsidRPr="00040171">
        <w:rPr>
          <w:rFonts w:ascii="Calibri Light" w:eastAsia="Times New Roman" w:hAnsi="Calibri Light" w:cs="Calibri Light"/>
        </w:rPr>
        <w:t xml:space="preserve"> donation to their chosen NPO. </w:t>
      </w:r>
    </w:p>
    <w:p w14:paraId="00FC55C7" w14:textId="3DEFBBDF" w:rsidR="00B06F45" w:rsidRPr="00040171" w:rsidRDefault="004F2D88" w:rsidP="0097001B">
      <w:pPr>
        <w:rPr>
          <w:rFonts w:ascii="Calibri Light" w:eastAsia="Times New Roman" w:hAnsi="Calibri Light" w:cs="Calibri Light"/>
        </w:rPr>
      </w:pPr>
      <w:r w:rsidRPr="00040171">
        <w:rPr>
          <w:rFonts w:ascii="Calibri Light" w:eastAsia="Times New Roman" w:hAnsi="Calibri Light" w:cs="Calibri Light"/>
        </w:rPr>
        <w:t xml:space="preserve">Arbitrary trials </w:t>
      </w:r>
      <w:r w:rsidR="00B06F45" w:rsidRPr="00040171">
        <w:rPr>
          <w:rFonts w:ascii="Calibri Light" w:eastAsia="Times New Roman" w:hAnsi="Calibri Light" w:cs="Calibri Light"/>
        </w:rPr>
        <w:t>will be</w:t>
      </w:r>
      <w:r w:rsidRPr="00040171">
        <w:rPr>
          <w:rFonts w:ascii="Calibri Light" w:eastAsia="Times New Roman" w:hAnsi="Calibri Light" w:cs="Calibri Light"/>
        </w:rPr>
        <w:t xml:space="preserve"> identical to deliberate trials except for the following crucial differences. Subjects </w:t>
      </w:r>
      <w:r w:rsidR="00B06F45" w:rsidRPr="00040171">
        <w:rPr>
          <w:rFonts w:ascii="Calibri Light" w:eastAsia="Times New Roman" w:hAnsi="Calibri Light" w:cs="Calibri Light"/>
        </w:rPr>
        <w:t>will be</w:t>
      </w:r>
      <w:r w:rsidRPr="00040171">
        <w:rPr>
          <w:rFonts w:ascii="Calibri Light" w:eastAsia="Times New Roman" w:hAnsi="Calibri Light" w:cs="Calibri Light"/>
        </w:rPr>
        <w:t xml:space="preserve"> told that, at the end of each block, the pair of NPOs in one randomly selected trial would advance to the lottery together. And, if that pair wins the lottery, both NPOs would receive </w:t>
      </w:r>
      <w:r w:rsidR="00E50867" w:rsidRPr="00040171">
        <w:rPr>
          <w:rFonts w:ascii="Calibri Light" w:hAnsi="Calibri Light" w:cs="Times New Roman"/>
          <w:b/>
          <w:bCs/>
          <w:color w:val="222222"/>
          <w:sz w:val="21"/>
          <w:szCs w:val="21"/>
          <w:shd w:val="clear" w:color="auto" w:fill="FFFFFF"/>
          <w:rtl/>
          <w:lang w:bidi="he-IL"/>
        </w:rPr>
        <w:t>₪</w:t>
      </w:r>
      <w:r w:rsidRPr="00040171">
        <w:rPr>
          <w:rFonts w:ascii="Calibri Light" w:eastAsia="Times New Roman" w:hAnsi="Calibri Light" w:cs="Calibri Light"/>
        </w:rPr>
        <w:t xml:space="preserve">10 (each). Further, the NPO pair that would win the inter-subject lottery would receive a </w:t>
      </w:r>
      <w:r w:rsidR="00E50867" w:rsidRPr="00040171">
        <w:rPr>
          <w:rFonts w:ascii="Calibri Light" w:hAnsi="Calibri Light" w:cs="Times New Roman"/>
          <w:b/>
          <w:bCs/>
          <w:color w:val="222222"/>
          <w:sz w:val="21"/>
          <w:szCs w:val="21"/>
          <w:shd w:val="clear" w:color="auto" w:fill="FFFFFF"/>
          <w:rtl/>
          <w:lang w:bidi="he-IL"/>
        </w:rPr>
        <w:t>₪</w:t>
      </w:r>
      <w:r w:rsidR="0097001B">
        <w:rPr>
          <w:rFonts w:ascii="Calibri Light" w:eastAsia="Times New Roman" w:hAnsi="Calibri Light" w:cs="Calibri Light" w:hint="cs"/>
          <w:rtl/>
          <w:lang w:bidi="he-IL"/>
        </w:rPr>
        <w:t>200</w:t>
      </w:r>
      <w:r w:rsidR="0097001B" w:rsidRPr="00040171">
        <w:rPr>
          <w:rFonts w:ascii="Calibri Light" w:eastAsia="Times New Roman" w:hAnsi="Calibri Light" w:cs="Calibri Light"/>
        </w:rPr>
        <w:t xml:space="preserve"> </w:t>
      </w:r>
      <w:r w:rsidRPr="00040171">
        <w:rPr>
          <w:rFonts w:ascii="Calibri Light" w:eastAsia="Times New Roman" w:hAnsi="Calibri Light" w:cs="Calibri Light"/>
        </w:rPr>
        <w:t xml:space="preserve">donation each. </w:t>
      </w:r>
      <w:r w:rsidR="00B06F45" w:rsidRPr="00040171">
        <w:rPr>
          <w:rFonts w:ascii="Calibri Light" w:eastAsia="Times New Roman" w:hAnsi="Calibri Light" w:cs="Calibri Light"/>
        </w:rPr>
        <w:t>I</w:t>
      </w:r>
      <w:r w:rsidRPr="00040171">
        <w:rPr>
          <w:rFonts w:ascii="Calibri Light" w:eastAsia="Times New Roman" w:hAnsi="Calibri Light" w:cs="Calibri Light"/>
        </w:rPr>
        <w:t xml:space="preserve">t </w:t>
      </w:r>
      <w:r w:rsidR="00B06F45" w:rsidRPr="00040171">
        <w:rPr>
          <w:rFonts w:ascii="Calibri Light" w:eastAsia="Times New Roman" w:hAnsi="Calibri Light" w:cs="Calibri Light"/>
        </w:rPr>
        <w:t>will</w:t>
      </w:r>
      <w:r w:rsidRPr="00040171">
        <w:rPr>
          <w:rFonts w:ascii="Calibri Light" w:eastAsia="Times New Roman" w:hAnsi="Calibri Light" w:cs="Calibri Light"/>
        </w:rPr>
        <w:t xml:space="preserve"> </w:t>
      </w:r>
      <w:r w:rsidR="00B06F45" w:rsidRPr="00040171">
        <w:rPr>
          <w:rFonts w:ascii="Calibri Light" w:eastAsia="Times New Roman" w:hAnsi="Calibri Light" w:cs="Calibri Light"/>
        </w:rPr>
        <w:t xml:space="preserve">be </w:t>
      </w:r>
      <w:r w:rsidRPr="00040171">
        <w:rPr>
          <w:rFonts w:ascii="Calibri Light" w:eastAsia="Times New Roman" w:hAnsi="Calibri Light" w:cs="Calibri Light"/>
        </w:rPr>
        <w:t xml:space="preserve">stressed to the subjects that there was no reason for them to prefer one NPO over the other in arbitrary blocks, as both NPOs would receive the same donation regardless of their button press. Subjects </w:t>
      </w:r>
      <w:r w:rsidR="00B06F45" w:rsidRPr="00040171">
        <w:rPr>
          <w:rFonts w:ascii="Calibri Light" w:eastAsia="Times New Roman" w:hAnsi="Calibri Light" w:cs="Calibri Light"/>
        </w:rPr>
        <w:t>will be</w:t>
      </w:r>
      <w:r w:rsidRPr="00040171">
        <w:rPr>
          <w:rFonts w:ascii="Calibri Light" w:eastAsia="Times New Roman" w:hAnsi="Calibri Light" w:cs="Calibri Light"/>
        </w:rPr>
        <w:t xml:space="preserve"> told to therefore simply press either </w:t>
      </w:r>
      <w:r w:rsidR="00750596">
        <w:rPr>
          <w:rFonts w:ascii="Calibri Light" w:eastAsia="Times New Roman" w:hAnsi="Calibri Light" w:cs="Calibri Light"/>
        </w:rPr>
        <w:t>up or down</w:t>
      </w:r>
      <w:r w:rsidRPr="00040171">
        <w:rPr>
          <w:rFonts w:ascii="Calibri Light" w:eastAsia="Times New Roman" w:hAnsi="Calibri Light" w:cs="Calibri Light"/>
        </w:rPr>
        <w:t xml:space="preserve"> as soon as they decided to do so. </w:t>
      </w:r>
    </w:p>
    <w:p w14:paraId="0D1A1153" w14:textId="1AD667C3" w:rsidR="004F2D88" w:rsidRPr="00040171" w:rsidRDefault="004F2D88" w:rsidP="00D35716">
      <w:pPr>
        <w:rPr>
          <w:rFonts w:ascii="Calibri Light" w:eastAsia="Times New Roman" w:hAnsi="Calibri Light" w:cs="Calibri Light"/>
          <w:lang w:bidi="he-IL"/>
        </w:rPr>
      </w:pPr>
      <w:r w:rsidRPr="00040171">
        <w:rPr>
          <w:rFonts w:ascii="Calibri Light" w:eastAsia="Times New Roman" w:hAnsi="Calibri Light" w:cs="Calibri Light"/>
        </w:rPr>
        <w:t xml:space="preserve">Each block </w:t>
      </w:r>
      <w:r w:rsidR="00B06F45" w:rsidRPr="00040171">
        <w:rPr>
          <w:rFonts w:ascii="Calibri Light" w:eastAsia="Times New Roman" w:hAnsi="Calibri Light" w:cs="Calibri Light"/>
        </w:rPr>
        <w:t>will start</w:t>
      </w:r>
      <w:r w:rsidRPr="00040171">
        <w:rPr>
          <w:rFonts w:ascii="Calibri Light" w:eastAsia="Times New Roman" w:hAnsi="Calibri Light" w:cs="Calibri Light"/>
        </w:rPr>
        <w:t xml:space="preserve"> with an instruction written either in dark orange (Deliberate: “In this block choose the </w:t>
      </w:r>
      <w:r w:rsidR="00D35716">
        <w:rPr>
          <w:rFonts w:ascii="Calibri Light" w:eastAsia="Times New Roman" w:hAnsi="Calibri Light" w:cs="Calibri Light"/>
        </w:rPr>
        <w:t>NPO</w:t>
      </w:r>
      <w:r w:rsidR="00D35716" w:rsidRPr="00040171">
        <w:rPr>
          <w:rFonts w:ascii="Calibri Light" w:eastAsia="Times New Roman" w:hAnsi="Calibri Light" w:cs="Calibri Light"/>
        </w:rPr>
        <w:t xml:space="preserve"> </w:t>
      </w:r>
      <w:r w:rsidRPr="00040171">
        <w:rPr>
          <w:rFonts w:ascii="Calibri Light" w:eastAsia="Times New Roman" w:hAnsi="Calibri Light" w:cs="Calibri Light"/>
        </w:rPr>
        <w:t xml:space="preserve">to which you want to donate </w:t>
      </w:r>
      <w:r w:rsidR="00E50867" w:rsidRPr="00040171">
        <w:rPr>
          <w:rFonts w:ascii="Calibri Light" w:hAnsi="Calibri Light" w:cs="Times New Roman"/>
          <w:b/>
          <w:bCs/>
          <w:color w:val="222222"/>
          <w:sz w:val="21"/>
          <w:szCs w:val="21"/>
          <w:shd w:val="clear" w:color="auto" w:fill="FFFFFF"/>
          <w:rtl/>
          <w:lang w:bidi="he-IL"/>
        </w:rPr>
        <w:t>₪</w:t>
      </w:r>
      <w:r w:rsidR="0097001B">
        <w:rPr>
          <w:rFonts w:ascii="Calibri Light" w:eastAsia="Times New Roman" w:hAnsi="Calibri Light" w:cs="Calibri Light" w:hint="cs"/>
          <w:rtl/>
          <w:lang w:bidi="he-IL"/>
        </w:rPr>
        <w:t>400</w:t>
      </w:r>
      <w:r w:rsidRPr="00040171">
        <w:rPr>
          <w:rFonts w:ascii="Calibri Light" w:eastAsia="Times New Roman" w:hAnsi="Calibri Light" w:cs="Calibri Light"/>
        </w:rPr>
        <w:t xml:space="preserve">”) or in blue (Arbitrary: “In this block both </w:t>
      </w:r>
      <w:r w:rsidR="00D35716">
        <w:rPr>
          <w:rFonts w:ascii="Calibri Light" w:eastAsia="Times New Roman" w:hAnsi="Calibri Light" w:cs="Calibri Light"/>
        </w:rPr>
        <w:t>NPOs</w:t>
      </w:r>
      <w:r w:rsidR="00D35716" w:rsidRPr="00040171">
        <w:rPr>
          <w:rFonts w:ascii="Calibri Light" w:eastAsia="Times New Roman" w:hAnsi="Calibri Light" w:cs="Calibri Light"/>
        </w:rPr>
        <w:t xml:space="preserve"> </w:t>
      </w:r>
      <w:r w:rsidRPr="00040171">
        <w:rPr>
          <w:rFonts w:ascii="Calibri Light" w:eastAsia="Times New Roman" w:hAnsi="Calibri Light" w:cs="Calibri Light"/>
        </w:rPr>
        <w:t xml:space="preserve">may each get a </w:t>
      </w:r>
      <w:r w:rsidR="00E50867" w:rsidRPr="00040171">
        <w:rPr>
          <w:rFonts w:ascii="Calibri Light" w:hAnsi="Calibri Light" w:cs="Times New Roman"/>
          <w:b/>
          <w:bCs/>
          <w:color w:val="222222"/>
          <w:sz w:val="21"/>
          <w:szCs w:val="21"/>
          <w:shd w:val="clear" w:color="auto" w:fill="FFFFFF"/>
          <w:rtl/>
          <w:lang w:bidi="he-IL"/>
        </w:rPr>
        <w:t>₪</w:t>
      </w:r>
      <w:r w:rsidR="0097001B">
        <w:rPr>
          <w:rFonts w:ascii="Calibri Light" w:eastAsia="Times New Roman" w:hAnsi="Calibri Light" w:cs="Calibri Light" w:hint="cs"/>
          <w:rtl/>
          <w:lang w:bidi="he-IL"/>
        </w:rPr>
        <w:t>200</w:t>
      </w:r>
      <w:r w:rsidR="0097001B" w:rsidRPr="00040171">
        <w:rPr>
          <w:rFonts w:ascii="Calibri Light" w:eastAsia="Times New Roman" w:hAnsi="Calibri Light" w:cs="Calibri Light"/>
        </w:rPr>
        <w:t xml:space="preserve"> </w:t>
      </w:r>
      <w:r w:rsidRPr="00040171">
        <w:rPr>
          <w:rFonts w:ascii="Calibri Light" w:eastAsia="Times New Roman" w:hAnsi="Calibri Light" w:cs="Calibri Light"/>
        </w:rPr>
        <w:t>donation regardless of the choice”) on a gray</w:t>
      </w:r>
      <w:r w:rsidR="00B06F45" w:rsidRPr="00040171">
        <w:rPr>
          <w:rFonts w:ascii="Calibri Light" w:eastAsia="Times New Roman" w:hAnsi="Calibri Light" w:cs="Calibri Light"/>
        </w:rPr>
        <w:t xml:space="preserve"> background</w:t>
      </w:r>
      <w:r w:rsidRPr="00040171">
        <w:rPr>
          <w:rFonts w:ascii="Calibri Light" w:eastAsia="Times New Roman" w:hAnsi="Calibri Light" w:cs="Calibri Light"/>
        </w:rPr>
        <w:t xml:space="preserve">. </w:t>
      </w:r>
      <w:r w:rsidR="007D2A8B" w:rsidRPr="00040171">
        <w:rPr>
          <w:rFonts w:ascii="Calibri Light" w:eastAsia="Times New Roman" w:hAnsi="Calibri Light" w:cs="Calibri Light"/>
        </w:rPr>
        <w:t xml:space="preserve">Color assignment will be counterbalanced between subjects. </w:t>
      </w:r>
      <w:r w:rsidRPr="00040171">
        <w:rPr>
          <w:rFonts w:ascii="Calibri Light" w:eastAsia="Times New Roman" w:hAnsi="Calibri Light" w:cs="Calibri Light"/>
        </w:rPr>
        <w:t xml:space="preserve">Short-hand instructions </w:t>
      </w:r>
      <w:r w:rsidR="00B06F45" w:rsidRPr="00040171">
        <w:rPr>
          <w:rFonts w:ascii="Calibri Light" w:eastAsia="Times New Roman" w:hAnsi="Calibri Light" w:cs="Calibri Light"/>
        </w:rPr>
        <w:t>will appear</w:t>
      </w:r>
      <w:r w:rsidRPr="00040171">
        <w:rPr>
          <w:rFonts w:ascii="Calibri Light" w:eastAsia="Times New Roman" w:hAnsi="Calibri Light" w:cs="Calibri Light"/>
        </w:rPr>
        <w:t xml:space="preserve"> at the top of the screen throughout the block in the same colors as that block’s initial instructions; Deliberate: “Choose for </w:t>
      </w:r>
      <w:r w:rsidR="00E50867" w:rsidRPr="00040171">
        <w:rPr>
          <w:rFonts w:ascii="Calibri Light" w:hAnsi="Calibri Light" w:cs="Times New Roman"/>
          <w:b/>
          <w:bCs/>
          <w:color w:val="222222"/>
          <w:sz w:val="21"/>
          <w:szCs w:val="21"/>
          <w:shd w:val="clear" w:color="auto" w:fill="FFFFFF"/>
          <w:rtl/>
          <w:lang w:bidi="he-IL"/>
        </w:rPr>
        <w:t>₪</w:t>
      </w:r>
      <w:r w:rsidR="0097001B">
        <w:rPr>
          <w:rFonts w:ascii="Calibri Light" w:eastAsia="Times New Roman" w:hAnsi="Calibri Light" w:cs="Calibri Light" w:hint="cs"/>
          <w:rtl/>
          <w:lang w:bidi="he-IL"/>
        </w:rPr>
        <w:t>400</w:t>
      </w:r>
      <w:r w:rsidRPr="00040171">
        <w:rPr>
          <w:rFonts w:ascii="Calibri Light" w:eastAsia="Times New Roman" w:hAnsi="Calibri Light" w:cs="Calibri Light"/>
        </w:rPr>
        <w:t>” or A</w:t>
      </w:r>
      <w:r w:rsidR="006A4CAF" w:rsidRPr="00040171">
        <w:rPr>
          <w:rFonts w:ascii="Calibri Light" w:eastAsia="Times New Roman" w:hAnsi="Calibri Light" w:cs="Calibri Light"/>
        </w:rPr>
        <w:t xml:space="preserve">rbitrary: “Press for </w:t>
      </w:r>
      <w:r w:rsidR="00E50867" w:rsidRPr="00040171">
        <w:rPr>
          <w:rFonts w:ascii="Calibri Light" w:hAnsi="Calibri Light" w:cs="Times New Roman"/>
          <w:b/>
          <w:bCs/>
          <w:color w:val="222222"/>
          <w:sz w:val="21"/>
          <w:szCs w:val="21"/>
          <w:shd w:val="clear" w:color="auto" w:fill="FFFFFF"/>
          <w:rtl/>
          <w:lang w:bidi="he-IL"/>
        </w:rPr>
        <w:t>₪</w:t>
      </w:r>
      <w:r w:rsidR="0097001B">
        <w:rPr>
          <w:rFonts w:ascii="Calibri Light" w:eastAsia="Times New Roman" w:hAnsi="Calibri Light" w:cs="Calibri Light" w:hint="cs"/>
          <w:rtl/>
          <w:lang w:bidi="he-IL"/>
        </w:rPr>
        <w:t>200</w:t>
      </w:r>
      <w:r w:rsidR="006A4CAF" w:rsidRPr="00040171">
        <w:rPr>
          <w:rFonts w:ascii="Calibri Light" w:eastAsia="Times New Roman" w:hAnsi="Calibri Light" w:cs="Calibri Light"/>
        </w:rPr>
        <w:t xml:space="preserve"> each”.</w:t>
      </w:r>
    </w:p>
    <w:p w14:paraId="3C174218" w14:textId="682F79F2" w:rsidR="004F2D88" w:rsidRPr="00040171" w:rsidRDefault="004F2D88" w:rsidP="00111BF9">
      <w:pPr>
        <w:rPr>
          <w:rFonts w:ascii="Calibri Light" w:eastAsia="Times New Roman" w:hAnsi="Calibri Light" w:cs="Calibri Light"/>
        </w:rPr>
      </w:pPr>
      <w:r w:rsidRPr="00040171">
        <w:rPr>
          <w:rFonts w:ascii="Calibri Light" w:eastAsia="Times New Roman" w:hAnsi="Calibri Light" w:cs="Calibri Light"/>
        </w:rPr>
        <w:t xml:space="preserve">Each trial </w:t>
      </w:r>
      <w:r w:rsidR="006A4CAF" w:rsidRPr="00040171">
        <w:rPr>
          <w:rFonts w:ascii="Calibri Light" w:eastAsia="Times New Roman" w:hAnsi="Calibri Light" w:cs="Calibri Light"/>
        </w:rPr>
        <w:t>will start</w:t>
      </w:r>
      <w:r w:rsidRPr="00040171">
        <w:rPr>
          <w:rFonts w:ascii="Calibri Light" w:eastAsia="Times New Roman" w:hAnsi="Calibri Light" w:cs="Calibri Light"/>
        </w:rPr>
        <w:t xml:space="preserve"> with </w:t>
      </w:r>
      <w:r w:rsidR="006A4CAF" w:rsidRPr="00040171">
        <w:rPr>
          <w:rFonts w:ascii="Calibri Light" w:eastAsia="Times New Roman" w:hAnsi="Calibri Light" w:cs="Calibri Light"/>
        </w:rPr>
        <w:t>a 1s</w:t>
      </w:r>
      <w:r w:rsidRPr="00040171">
        <w:rPr>
          <w:rFonts w:ascii="Calibri Light" w:eastAsia="Times New Roman" w:hAnsi="Calibri Light" w:cs="Calibri Light"/>
        </w:rPr>
        <w:t xml:space="preserve"> gray screen that </w:t>
      </w:r>
      <w:r w:rsidR="006A4CAF" w:rsidRPr="00040171">
        <w:rPr>
          <w:rFonts w:ascii="Calibri Light" w:eastAsia="Times New Roman" w:hAnsi="Calibri Light" w:cs="Calibri Light"/>
        </w:rPr>
        <w:t>will be</w:t>
      </w:r>
      <w:r w:rsidRPr="00040171">
        <w:rPr>
          <w:rFonts w:ascii="Calibri Light" w:eastAsia="Times New Roman" w:hAnsi="Calibri Light" w:cs="Calibri Light"/>
        </w:rPr>
        <w:t xml:space="preserve"> blank except for a centered, black fixation cross. Then, </w:t>
      </w:r>
      <w:r w:rsidR="00597C55" w:rsidRPr="00040171">
        <w:rPr>
          <w:rFonts w:ascii="Calibri Light" w:eastAsia="Times New Roman" w:hAnsi="Calibri Light" w:cs="Calibri Light"/>
          <w:lang w:bidi="he-IL"/>
        </w:rPr>
        <w:t xml:space="preserve">a 50 ms mask will appear, followed by </w:t>
      </w:r>
      <w:r w:rsidR="006A4CAF" w:rsidRPr="00040171">
        <w:rPr>
          <w:rFonts w:ascii="Calibri Light" w:eastAsia="Times New Roman" w:hAnsi="Calibri Light" w:cs="Calibri Light"/>
        </w:rPr>
        <w:t xml:space="preserve">a </w:t>
      </w:r>
      <w:r w:rsidR="00597C55" w:rsidRPr="00040171">
        <w:rPr>
          <w:rFonts w:ascii="Calibri Light" w:eastAsia="Times New Roman" w:hAnsi="Calibri Light" w:cs="Calibri Light"/>
        </w:rPr>
        <w:t xml:space="preserve">30 ms </w:t>
      </w:r>
      <w:r w:rsidR="006A4CAF" w:rsidRPr="00040171">
        <w:rPr>
          <w:rFonts w:ascii="Calibri Light" w:eastAsia="Times New Roman" w:hAnsi="Calibri Light" w:cs="Calibri Light"/>
        </w:rPr>
        <w:t xml:space="preserve">prime </w:t>
      </w:r>
      <w:r w:rsidR="00597C55" w:rsidRPr="00040171">
        <w:rPr>
          <w:rFonts w:ascii="Calibri Light" w:eastAsia="Times New Roman" w:hAnsi="Calibri Light" w:cs="Calibri Light"/>
        </w:rPr>
        <w:t>and another</w:t>
      </w:r>
      <w:r w:rsidR="006A4CAF" w:rsidRPr="00040171">
        <w:rPr>
          <w:rFonts w:ascii="Calibri Light" w:eastAsia="Times New Roman" w:hAnsi="Calibri Light" w:cs="Calibri Light"/>
        </w:rPr>
        <w:t xml:space="preserve"> 50ms mask. In Experiment 1, the prime will be the name </w:t>
      </w:r>
      <w:r w:rsidR="007B56CA" w:rsidRPr="00040171">
        <w:rPr>
          <w:rFonts w:ascii="Calibri Light" w:eastAsia="Times New Roman" w:hAnsi="Calibri Light" w:cs="Calibri Light"/>
        </w:rPr>
        <w:t>of the</w:t>
      </w:r>
      <w:r w:rsidR="00D35716">
        <w:rPr>
          <w:rFonts w:ascii="Calibri Light" w:eastAsia="Times New Roman" w:hAnsi="Calibri Light" w:cs="Calibri Light"/>
        </w:rPr>
        <w:t xml:space="preserve"> corresponding cause of one of the</w:t>
      </w:r>
      <w:r w:rsidR="006A4CAF" w:rsidRPr="00040171">
        <w:rPr>
          <w:rFonts w:ascii="Calibri Light" w:eastAsia="Times New Roman" w:hAnsi="Calibri Light" w:cs="Calibri Light"/>
        </w:rPr>
        <w:t xml:space="preserve"> two to-be-presented </w:t>
      </w:r>
      <w:r w:rsidR="00D35716">
        <w:rPr>
          <w:rFonts w:ascii="Calibri Light" w:eastAsia="Times New Roman" w:hAnsi="Calibri Light" w:cs="Calibri Light"/>
        </w:rPr>
        <w:t>NPOs</w:t>
      </w:r>
      <w:r w:rsidR="006A4CAF" w:rsidRPr="00040171">
        <w:rPr>
          <w:rFonts w:ascii="Calibri Light" w:eastAsia="Times New Roman" w:hAnsi="Calibri Light" w:cs="Calibri Light"/>
        </w:rPr>
        <w:t xml:space="preserve">, and the mask will be a string of Xs. </w:t>
      </w:r>
      <w:r w:rsidR="00C232A5">
        <w:rPr>
          <w:rFonts w:ascii="Calibri Light" w:eastAsia="Times New Roman" w:hAnsi="Calibri Light" w:cs="Calibri Light"/>
        </w:rPr>
        <w:t xml:space="preserve">To make the experiments as perceptually similar as possible, the prime </w:t>
      </w:r>
      <w:r w:rsidR="006A4CAF" w:rsidRPr="00040171">
        <w:rPr>
          <w:rFonts w:ascii="Calibri Light" w:eastAsia="Times New Roman" w:hAnsi="Calibri Light" w:cs="Calibri Light"/>
        </w:rPr>
        <w:t>In Experiment 2, will be a</w:t>
      </w:r>
      <w:r w:rsidR="00C232A5">
        <w:rPr>
          <w:rFonts w:ascii="Calibri Light" w:eastAsia="Times New Roman" w:hAnsi="Calibri Light" w:cs="Calibri Light"/>
        </w:rPr>
        <w:t xml:space="preserve"> simple</w:t>
      </w:r>
      <w:r w:rsidR="006A4CAF" w:rsidRPr="00040171">
        <w:rPr>
          <w:rFonts w:ascii="Calibri Light" w:eastAsia="Times New Roman" w:hAnsi="Calibri Light" w:cs="Calibri Light"/>
        </w:rPr>
        <w:t xml:space="preserve"> arrow pointing either </w:t>
      </w:r>
      <w:r w:rsidR="00750596">
        <w:rPr>
          <w:rFonts w:ascii="Calibri Light" w:eastAsia="Times New Roman" w:hAnsi="Calibri Light" w:cs="Calibri Light"/>
        </w:rPr>
        <w:t>up or down</w:t>
      </w:r>
      <w:r w:rsidR="00C232A5">
        <w:rPr>
          <w:rFonts w:ascii="Calibri Light" w:eastAsia="Times New Roman" w:hAnsi="Calibri Light" w:cs="Calibri Light"/>
        </w:rPr>
        <w:t xml:space="preserve">, </w:t>
      </w:r>
      <w:r w:rsidR="006A4CAF" w:rsidRPr="00040171">
        <w:rPr>
          <w:rFonts w:ascii="Calibri Light" w:eastAsia="Times New Roman" w:hAnsi="Calibri Light" w:cs="Calibri Light"/>
        </w:rPr>
        <w:t xml:space="preserve">and the mask will be a </w:t>
      </w:r>
      <w:r w:rsidR="00C232A5">
        <w:rPr>
          <w:rFonts w:ascii="Calibri Light" w:eastAsia="Times New Roman" w:hAnsi="Calibri Light" w:cs="Calibri Light"/>
        </w:rPr>
        <w:t>string of X’s</w:t>
      </w:r>
      <w:r w:rsidR="006A4CAF" w:rsidRPr="00040171">
        <w:rPr>
          <w:rFonts w:ascii="Calibri Light" w:eastAsia="Times New Roman" w:hAnsi="Calibri Light" w:cs="Calibri Light"/>
        </w:rPr>
        <w:t xml:space="preserve"> </w:t>
      </w:r>
      <w:r w:rsidR="00111BF9">
        <w:rPr>
          <w:rFonts w:ascii="Calibri Light" w:eastAsia="Times New Roman" w:hAnsi="Calibri Light" w:cs="Calibri Light"/>
        </w:rPr>
        <w:t xml:space="preserve"> The upper part of the up arrow and bottom of the down arrow </w:t>
      </w:r>
      <w:r w:rsidR="00111BF9">
        <w:rPr>
          <w:rFonts w:ascii="Calibri Light" w:eastAsia="Times New Roman" w:hAnsi="Calibri Light" w:cs="Calibri Light"/>
          <w:lang w:bidi="he-IL"/>
        </w:rPr>
        <w:t xml:space="preserve">will merge with the bottom of the second X and top of the third X, respectively. </w:t>
      </w:r>
      <w:r w:rsidR="006A4CAF" w:rsidRPr="00040171">
        <w:rPr>
          <w:rFonts w:ascii="Calibri Light" w:eastAsia="Times New Roman" w:hAnsi="Calibri Light" w:cs="Calibri Light"/>
        </w:rPr>
        <w:t xml:space="preserve">Then, </w:t>
      </w:r>
      <w:r w:rsidRPr="00040171">
        <w:rPr>
          <w:rFonts w:ascii="Calibri Light" w:eastAsia="Times New Roman" w:hAnsi="Calibri Light" w:cs="Calibri Light"/>
        </w:rPr>
        <w:t xml:space="preserve">the two </w:t>
      </w:r>
      <w:r w:rsidR="00C232A5">
        <w:rPr>
          <w:rFonts w:ascii="Calibri Light" w:eastAsia="Times New Roman" w:hAnsi="Calibri Light" w:cs="Calibri Light"/>
        </w:rPr>
        <w:t>NPOs</w:t>
      </w:r>
      <w:r w:rsidRPr="00040171">
        <w:rPr>
          <w:rFonts w:ascii="Calibri Light" w:eastAsia="Times New Roman" w:hAnsi="Calibri Light" w:cs="Calibri Light"/>
        </w:rPr>
        <w:t xml:space="preserve"> </w:t>
      </w:r>
      <w:r w:rsidR="006A4CAF" w:rsidRPr="00040171">
        <w:rPr>
          <w:rFonts w:ascii="Calibri Light" w:eastAsia="Times New Roman" w:hAnsi="Calibri Light" w:cs="Calibri Light"/>
        </w:rPr>
        <w:t>will appear</w:t>
      </w:r>
      <w:r w:rsidRPr="00040171">
        <w:rPr>
          <w:rFonts w:ascii="Calibri Light" w:eastAsia="Times New Roman" w:hAnsi="Calibri Light" w:cs="Calibri Light"/>
        </w:rPr>
        <w:t xml:space="preserve"> on the </w:t>
      </w:r>
      <w:r w:rsidR="00713D9E">
        <w:rPr>
          <w:rFonts w:ascii="Calibri Light" w:eastAsia="Times New Roman" w:hAnsi="Calibri Light" w:cs="Calibri Light"/>
        </w:rPr>
        <w:t>up and down</w:t>
      </w:r>
      <w:r w:rsidRPr="00040171">
        <w:rPr>
          <w:rFonts w:ascii="Calibri Light" w:eastAsia="Times New Roman" w:hAnsi="Calibri Light" w:cs="Calibri Light"/>
        </w:rPr>
        <w:t xml:space="preserve"> side of the fixation cross (</w:t>
      </w:r>
      <w:r w:rsidR="00713D9E">
        <w:rPr>
          <w:rFonts w:ascii="Calibri Light" w:eastAsia="Times New Roman" w:hAnsi="Calibri Light" w:cs="Calibri Light"/>
        </w:rPr>
        <w:t xml:space="preserve">up </w:t>
      </w:r>
      <w:r w:rsidRPr="00040171">
        <w:rPr>
          <w:rFonts w:ascii="Calibri Light" w:eastAsia="Times New Roman" w:hAnsi="Calibri Light" w:cs="Calibri Light"/>
        </w:rPr>
        <w:t>/</w:t>
      </w:r>
      <w:r w:rsidR="00713D9E">
        <w:rPr>
          <w:rFonts w:ascii="Calibri Light" w:eastAsia="Times New Roman" w:hAnsi="Calibri Light" w:cs="Calibri Light"/>
        </w:rPr>
        <w:t xml:space="preserve">down </w:t>
      </w:r>
      <w:r w:rsidRPr="00040171">
        <w:rPr>
          <w:rFonts w:ascii="Calibri Light" w:eastAsia="Times New Roman" w:hAnsi="Calibri Light" w:cs="Calibri Light"/>
        </w:rPr>
        <w:t>assignments were random</w:t>
      </w:r>
      <w:r w:rsidR="006A4CAF" w:rsidRPr="00040171">
        <w:rPr>
          <w:rFonts w:ascii="Calibri Light" w:eastAsia="Times New Roman" w:hAnsi="Calibri Light" w:cs="Calibri Light"/>
        </w:rPr>
        <w:t>ly counterbalanced) and remain</w:t>
      </w:r>
      <w:r w:rsidRPr="00040171">
        <w:rPr>
          <w:rFonts w:ascii="Calibri Light" w:eastAsia="Times New Roman" w:hAnsi="Calibri Light" w:cs="Calibri Light"/>
        </w:rPr>
        <w:t xml:space="preserve"> on the sc</w:t>
      </w:r>
      <w:r w:rsidR="006A4CAF" w:rsidRPr="00040171">
        <w:rPr>
          <w:rFonts w:ascii="Calibri Light" w:eastAsia="Times New Roman" w:hAnsi="Calibri Light" w:cs="Calibri Light"/>
        </w:rPr>
        <w:t>reen until the subjects report</w:t>
      </w:r>
      <w:r w:rsidRPr="00040171">
        <w:rPr>
          <w:rFonts w:ascii="Calibri Light" w:eastAsia="Times New Roman" w:hAnsi="Calibri Light" w:cs="Calibri Light"/>
        </w:rPr>
        <w:t xml:space="preserve"> their decisions with a key press</w:t>
      </w:r>
      <w:r w:rsidR="00865070" w:rsidRPr="00040171">
        <w:rPr>
          <w:rFonts w:ascii="Calibri Light" w:eastAsia="Times New Roman" w:hAnsi="Calibri Light" w:cs="Calibri Light"/>
        </w:rPr>
        <w:t xml:space="preserve"> </w:t>
      </w:r>
      <w:r w:rsidR="00713D9E">
        <w:rPr>
          <w:rFonts w:ascii="Calibri Light" w:eastAsia="Times New Roman" w:hAnsi="Calibri Light" w:cs="Calibri Light"/>
        </w:rPr>
        <w:t xml:space="preserve">up or down </w:t>
      </w:r>
      <w:r w:rsidR="00865070" w:rsidRPr="00040171">
        <w:rPr>
          <w:rFonts w:ascii="Calibri Light" w:eastAsia="Times New Roman" w:hAnsi="Calibri Light" w:cs="Calibri Light"/>
        </w:rPr>
        <w:t xml:space="preserve">arrows </w:t>
      </w:r>
      <w:r w:rsidRPr="00040171">
        <w:rPr>
          <w:rFonts w:ascii="Calibri Light" w:eastAsia="Times New Roman" w:hAnsi="Calibri Light" w:cs="Calibri Light"/>
        </w:rPr>
        <w:t xml:space="preserve">on the keyboard for the </w:t>
      </w:r>
      <w:r w:rsidR="00C232A5">
        <w:rPr>
          <w:rFonts w:ascii="Calibri Light" w:eastAsia="Times New Roman" w:hAnsi="Calibri Light" w:cs="Calibri Light"/>
        </w:rPr>
        <w:t>NPO</w:t>
      </w:r>
      <w:r w:rsidR="00D15DBE">
        <w:rPr>
          <w:rFonts w:ascii="Calibri Light" w:eastAsia="Times New Roman" w:hAnsi="Calibri Light" w:cs="Calibri Light"/>
        </w:rPr>
        <w:t xml:space="preserve"> </w:t>
      </w:r>
      <w:r w:rsidRPr="00040171">
        <w:rPr>
          <w:rFonts w:ascii="Calibri Light" w:eastAsia="Times New Roman" w:hAnsi="Calibri Light" w:cs="Calibri Light"/>
        </w:rPr>
        <w:t xml:space="preserve">on </w:t>
      </w:r>
      <w:r w:rsidR="00713D9E">
        <w:rPr>
          <w:rFonts w:ascii="Calibri Light" w:eastAsia="Times New Roman" w:hAnsi="Calibri Light" w:cs="Calibri Light"/>
        </w:rPr>
        <w:t>the up or down</w:t>
      </w:r>
      <w:r w:rsidRPr="00040171">
        <w:rPr>
          <w:rFonts w:ascii="Calibri Light" w:eastAsia="Times New Roman" w:hAnsi="Calibri Light" w:cs="Calibri Light"/>
        </w:rPr>
        <w:t xml:space="preserve">, respectively. If subjects </w:t>
      </w:r>
      <w:r w:rsidR="000073CA" w:rsidRPr="00040171">
        <w:rPr>
          <w:rFonts w:ascii="Calibri Light" w:eastAsia="Times New Roman" w:hAnsi="Calibri Light" w:cs="Calibri Light"/>
        </w:rPr>
        <w:t>will</w:t>
      </w:r>
      <w:r w:rsidRPr="00040171">
        <w:rPr>
          <w:rFonts w:ascii="Calibri Light" w:eastAsia="Times New Roman" w:hAnsi="Calibri Light" w:cs="Calibri Light"/>
        </w:rPr>
        <w:t xml:space="preserve"> not respond within 20 s, they </w:t>
      </w:r>
      <w:r w:rsidR="000073CA" w:rsidRPr="00040171">
        <w:rPr>
          <w:rFonts w:ascii="Calibri Light" w:eastAsia="Times New Roman" w:hAnsi="Calibri Light" w:cs="Calibri Light"/>
        </w:rPr>
        <w:t>will receive</w:t>
      </w:r>
      <w:r w:rsidRPr="00040171">
        <w:rPr>
          <w:rFonts w:ascii="Calibri Light" w:eastAsia="Times New Roman" w:hAnsi="Calibri Light" w:cs="Calibri Light"/>
        </w:rPr>
        <w:t xml:space="preserve"> an error message and </w:t>
      </w:r>
      <w:r w:rsidR="000073CA" w:rsidRPr="00040171">
        <w:rPr>
          <w:rFonts w:ascii="Calibri Light" w:eastAsia="Times New Roman" w:hAnsi="Calibri Light" w:cs="Calibri Light"/>
        </w:rPr>
        <w:t>will be</w:t>
      </w:r>
      <w:r w:rsidRPr="00040171">
        <w:rPr>
          <w:rFonts w:ascii="Calibri Light" w:eastAsia="Times New Roman" w:hAnsi="Calibri Light" w:cs="Calibri Light"/>
        </w:rPr>
        <w:t xml:space="preserve"> informed that, if this trial would be selected for the lottery, no NPO would receive a donation. </w:t>
      </w:r>
    </w:p>
    <w:p w14:paraId="11A83EDC" w14:textId="634952A6" w:rsidR="00E50867" w:rsidRPr="00040171" w:rsidRDefault="000073CA" w:rsidP="00647E81">
      <w:pPr>
        <w:rPr>
          <w:rFonts w:ascii="Calibri Light" w:eastAsia="Times New Roman" w:hAnsi="Calibri Light" w:cs="Calibri Light"/>
        </w:rPr>
      </w:pPr>
      <w:r w:rsidRPr="00040171">
        <w:rPr>
          <w:rFonts w:ascii="Calibri Light" w:eastAsia="Times New Roman" w:hAnsi="Calibri Light" w:cs="Calibri Light"/>
        </w:rPr>
        <w:t>T</w:t>
      </w:r>
      <w:r w:rsidR="004F2D88" w:rsidRPr="00040171">
        <w:rPr>
          <w:rFonts w:ascii="Calibri Light" w:eastAsia="Times New Roman" w:hAnsi="Calibri Light" w:cs="Calibri Light"/>
        </w:rPr>
        <w:t xml:space="preserve">o make sure subjects </w:t>
      </w:r>
      <w:r w:rsidRPr="00040171">
        <w:rPr>
          <w:rFonts w:ascii="Calibri Light" w:eastAsia="Times New Roman" w:hAnsi="Calibri Light" w:cs="Calibri Light"/>
        </w:rPr>
        <w:t>are</w:t>
      </w:r>
      <w:r w:rsidR="004F2D88" w:rsidRPr="00040171">
        <w:rPr>
          <w:rFonts w:ascii="Calibri Light" w:eastAsia="Times New Roman" w:hAnsi="Calibri Light" w:cs="Calibri Light"/>
        </w:rPr>
        <w:t xml:space="preserve"> carefully reading and remembering the </w:t>
      </w:r>
      <w:r w:rsidR="00647E81">
        <w:rPr>
          <w:rFonts w:ascii="Calibri Light" w:eastAsia="Times New Roman" w:hAnsi="Calibri Light" w:cs="Calibri Light"/>
        </w:rPr>
        <w:t>NPOs</w:t>
      </w:r>
      <w:r w:rsidR="00647E81" w:rsidRPr="00040171">
        <w:rPr>
          <w:rFonts w:ascii="Calibri Light" w:eastAsia="Times New Roman" w:hAnsi="Calibri Light" w:cs="Calibri Light"/>
        </w:rPr>
        <w:t xml:space="preserve"> </w:t>
      </w:r>
      <w:del w:id="0" w:author="Enbal" w:date="2020-08-10T12:47:00Z">
        <w:r w:rsidR="004F2D88" w:rsidRPr="00040171" w:rsidDel="000A5210">
          <w:rPr>
            <w:rFonts w:ascii="Calibri Light" w:eastAsia="Times New Roman" w:hAnsi="Calibri Light" w:cs="Calibri Light"/>
          </w:rPr>
          <w:delText xml:space="preserve">also </w:delText>
        </w:r>
      </w:del>
      <w:r w:rsidR="004F2D88" w:rsidRPr="00040171">
        <w:rPr>
          <w:rFonts w:ascii="Calibri Light" w:eastAsia="Times New Roman" w:hAnsi="Calibri Light" w:cs="Calibri Light"/>
        </w:rPr>
        <w:t xml:space="preserve">during the </w:t>
      </w:r>
      <w:del w:id="1" w:author="Enbal" w:date="2020-08-10T12:47:00Z">
        <w:r w:rsidR="004F2D88" w:rsidRPr="00040171" w:rsidDel="000A5210">
          <w:rPr>
            <w:rFonts w:ascii="Calibri Light" w:eastAsia="Times New Roman" w:hAnsi="Calibri Light" w:cs="Calibri Light"/>
          </w:rPr>
          <w:delText>arbitrary t</w:delText>
        </w:r>
        <w:r w:rsidRPr="00040171" w:rsidDel="000A5210">
          <w:rPr>
            <w:rFonts w:ascii="Calibri Light" w:eastAsia="Times New Roman" w:hAnsi="Calibri Light" w:cs="Calibri Light"/>
          </w:rPr>
          <w:delText>rials</w:delText>
        </w:r>
      </w:del>
      <w:ins w:id="2" w:author="Enbal" w:date="2020-08-10T12:47:00Z">
        <w:r w:rsidR="000A5210">
          <w:rPr>
            <w:rFonts w:ascii="Calibri Light" w:eastAsia="Times New Roman" w:hAnsi="Calibri Light" w:cs="Calibri Light"/>
          </w:rPr>
          <w:t>experiment</w:t>
        </w:r>
      </w:ins>
      <w:r w:rsidRPr="00040171">
        <w:rPr>
          <w:rFonts w:ascii="Calibri Light" w:eastAsia="Times New Roman" w:hAnsi="Calibri Light" w:cs="Calibri Light"/>
        </w:rPr>
        <w:t xml:space="preserve">, </w:t>
      </w:r>
      <w:ins w:id="3" w:author="Enbal" w:date="2020-08-10T12:47:00Z">
        <w:r w:rsidR="000A5210">
          <w:rPr>
            <w:rFonts w:ascii="Calibri Light" w:eastAsia="Times New Roman" w:hAnsi="Calibri Light" w:cs="Calibri Light"/>
          </w:rPr>
          <w:t>36</w:t>
        </w:r>
      </w:ins>
      <w:del w:id="4" w:author="Enbal" w:date="2020-08-10T12:47:00Z">
        <w:r w:rsidR="003A7DB4" w:rsidRPr="00040171" w:rsidDel="000A5210">
          <w:rPr>
            <w:rFonts w:ascii="Calibri Light" w:eastAsia="Times New Roman" w:hAnsi="Calibri Light" w:cs="Calibri Light"/>
          </w:rPr>
          <w:delText>18</w:delText>
        </w:r>
      </w:del>
      <w:r w:rsidR="003A7DB4" w:rsidRPr="00040171">
        <w:rPr>
          <w:rFonts w:ascii="Calibri Light" w:eastAsia="Times New Roman" w:hAnsi="Calibri Light" w:cs="Calibri Light"/>
        </w:rPr>
        <w:t xml:space="preserve"> </w:t>
      </w:r>
      <w:r w:rsidRPr="00040171">
        <w:rPr>
          <w:rFonts w:ascii="Calibri Light" w:eastAsia="Times New Roman" w:hAnsi="Calibri Light" w:cs="Calibri Light"/>
        </w:rPr>
        <w:t xml:space="preserve">randomly interspersed </w:t>
      </w:r>
      <w:r w:rsidR="004F2D88" w:rsidRPr="00040171">
        <w:rPr>
          <w:rFonts w:ascii="Calibri Light" w:eastAsia="Times New Roman" w:hAnsi="Calibri Light" w:cs="Calibri Light"/>
        </w:rPr>
        <w:t xml:space="preserve">memory catch-trials </w:t>
      </w:r>
      <w:r w:rsidRPr="00040171">
        <w:rPr>
          <w:rFonts w:ascii="Calibri Light" w:eastAsia="Times New Roman" w:hAnsi="Calibri Light" w:cs="Calibri Light"/>
        </w:rPr>
        <w:t xml:space="preserve">will be presented </w:t>
      </w:r>
      <w:r w:rsidR="004F2D88" w:rsidRPr="00040171">
        <w:rPr>
          <w:rFonts w:ascii="Calibri Light" w:eastAsia="Times New Roman" w:hAnsi="Calibri Light" w:cs="Calibri Light"/>
        </w:rPr>
        <w:t>throughout the experiment</w:t>
      </w:r>
      <w:ins w:id="5" w:author="Enbal" w:date="2020-08-10T12:47:00Z">
        <w:r w:rsidR="000A5210">
          <w:rPr>
            <w:rFonts w:ascii="Calibri Light" w:eastAsia="Times New Roman" w:hAnsi="Calibri Light" w:cs="Calibri Light"/>
          </w:rPr>
          <w:t>, 18 for each condition</w:t>
        </w:r>
      </w:ins>
      <w:r w:rsidR="004F2D88" w:rsidRPr="00040171">
        <w:rPr>
          <w:rFonts w:ascii="Calibri Light" w:eastAsia="Times New Roman" w:hAnsi="Calibri Light" w:cs="Calibri Light"/>
        </w:rPr>
        <w:t xml:space="preserve"> (thus more than one catch trial could occur per block). On such trials, four </w:t>
      </w:r>
      <w:r w:rsidR="00647E81">
        <w:rPr>
          <w:rFonts w:ascii="Calibri Light" w:eastAsia="Times New Roman" w:hAnsi="Calibri Light" w:cs="Calibri Light"/>
        </w:rPr>
        <w:t>NPOs</w:t>
      </w:r>
      <w:r w:rsidR="004F2D88" w:rsidRPr="00040171">
        <w:rPr>
          <w:rFonts w:ascii="Calibri Light" w:eastAsia="Times New Roman" w:hAnsi="Calibri Light" w:cs="Calibri Light"/>
        </w:rPr>
        <w:t xml:space="preserve"> </w:t>
      </w:r>
      <w:r w:rsidRPr="00040171">
        <w:rPr>
          <w:rFonts w:ascii="Calibri Light" w:eastAsia="Times New Roman" w:hAnsi="Calibri Light" w:cs="Calibri Light"/>
        </w:rPr>
        <w:t>will be</w:t>
      </w:r>
      <w:r w:rsidR="004F2D88" w:rsidRPr="00040171">
        <w:rPr>
          <w:rFonts w:ascii="Calibri Light" w:eastAsia="Times New Roman" w:hAnsi="Calibri Light" w:cs="Calibri Light"/>
        </w:rPr>
        <w:t xml:space="preserve"> presented, and subjects </w:t>
      </w:r>
      <w:r w:rsidRPr="00040171">
        <w:rPr>
          <w:rFonts w:ascii="Calibri Light" w:eastAsia="Times New Roman" w:hAnsi="Calibri Light" w:cs="Calibri Light"/>
        </w:rPr>
        <w:t>will be asked</w:t>
      </w:r>
      <w:r w:rsidR="004F2D88" w:rsidRPr="00040171">
        <w:rPr>
          <w:rFonts w:ascii="Calibri Light" w:eastAsia="Times New Roman" w:hAnsi="Calibri Light" w:cs="Calibri Light"/>
        </w:rPr>
        <w:t xml:space="preserve"> to select the one that appeared in the previous trial. A correct or incorrect response </w:t>
      </w:r>
      <w:r w:rsidRPr="00040171">
        <w:rPr>
          <w:rFonts w:ascii="Calibri Light" w:eastAsia="Times New Roman" w:hAnsi="Calibri Light" w:cs="Calibri Light"/>
        </w:rPr>
        <w:t>will add or subtract</w:t>
      </w:r>
      <w:r w:rsidR="004F2D88" w:rsidRPr="00040171">
        <w:rPr>
          <w:rFonts w:ascii="Calibri Light" w:eastAsia="Times New Roman" w:hAnsi="Calibri Light" w:cs="Calibri Light"/>
        </w:rPr>
        <w:t xml:space="preserve"> 50 cents from </w:t>
      </w:r>
      <w:r w:rsidRPr="00040171">
        <w:rPr>
          <w:rFonts w:ascii="Calibri Light" w:eastAsia="Times New Roman" w:hAnsi="Calibri Light" w:cs="Calibri Light"/>
        </w:rPr>
        <w:t>subjects’</w:t>
      </w:r>
      <w:r w:rsidR="004F2D88" w:rsidRPr="00040171">
        <w:rPr>
          <w:rFonts w:ascii="Calibri Light" w:eastAsia="Times New Roman" w:hAnsi="Calibri Light" w:cs="Calibri Light"/>
        </w:rPr>
        <w:t xml:space="preserve"> total, respectively.</w:t>
      </w:r>
    </w:p>
    <w:p w14:paraId="3A64BA98" w14:textId="6E2145EE" w:rsidR="00A24866" w:rsidRDefault="00E50867">
      <w:pPr>
        <w:rPr>
          <w:rFonts w:ascii="Calibri Light" w:eastAsia="Times New Roman" w:hAnsi="Calibri Light" w:cs="Calibri Light"/>
          <w:rtl/>
        </w:rPr>
      </w:pPr>
      <w:r w:rsidRPr="00040171">
        <w:rPr>
          <w:rFonts w:ascii="Calibri Light" w:eastAsia="Times New Roman" w:hAnsi="Calibri Light" w:cs="Calibri Light"/>
        </w:rPr>
        <w:t>After each trial</w:t>
      </w:r>
      <w:r w:rsidR="007D35BD" w:rsidRPr="00040171">
        <w:rPr>
          <w:rFonts w:ascii="Calibri Light" w:eastAsia="Times New Roman" w:hAnsi="Calibri Light" w:cs="Calibri Light"/>
        </w:rPr>
        <w:t>,</w:t>
      </w:r>
      <w:r w:rsidR="0030177A">
        <w:rPr>
          <w:rFonts w:ascii="Calibri Light" w:eastAsia="Times New Roman" w:hAnsi="Calibri Light" w:cs="Calibri Light"/>
        </w:rPr>
        <w:t xml:space="preserve"> </w:t>
      </w:r>
      <w:r w:rsidRPr="00040171">
        <w:rPr>
          <w:rFonts w:ascii="Calibri Light" w:eastAsia="Times New Roman" w:hAnsi="Calibri Light" w:cs="Calibri Light"/>
        </w:rPr>
        <w:t xml:space="preserve">a question (‘how well did you see the word\arrow) will appear. The subjects will rate </w:t>
      </w:r>
      <w:r w:rsidR="007D35BD" w:rsidRPr="00040171">
        <w:rPr>
          <w:rFonts w:ascii="Calibri Light" w:eastAsia="Times New Roman" w:hAnsi="Calibri Light" w:cs="Calibri Light"/>
        </w:rPr>
        <w:t xml:space="preserve">the visibility of the prime using the Perceptual Awareness Scale </w:t>
      </w:r>
      <w:r w:rsidR="00A24866" w:rsidRPr="00040171">
        <w:rPr>
          <w:rFonts w:ascii="Calibri Light" w:eastAsia="Times New Roman" w:hAnsi="Calibri Light" w:cs="Calibri Light"/>
        </w:rPr>
        <w:t xml:space="preserve">(Ramsoy &amp; Overgaard, 2004), where 1 is “I didn’t see anything,” 2 signifies “I had a vague perception of something,” 3 represents “I saw a clear part of the image,” and 4 stands for “I saw the entire image clearly.” </w:t>
      </w:r>
    </w:p>
    <w:p w14:paraId="7682B284" w14:textId="51D47C41" w:rsidR="000C322A" w:rsidRDefault="000C322A">
      <w:pPr>
        <w:rPr>
          <w:rFonts w:ascii="Calibri Light" w:eastAsia="Times New Roman" w:hAnsi="Calibri Light" w:cs="Calibri Light"/>
          <w:rtl/>
        </w:rPr>
      </w:pPr>
    </w:p>
    <w:p w14:paraId="7CA1118E" w14:textId="14BC84C3" w:rsidR="00941D7F" w:rsidRPr="00040171" w:rsidRDefault="00941D7F">
      <w:pPr>
        <w:rPr>
          <w:rFonts w:ascii="Calibri Light" w:eastAsia="Times New Roman" w:hAnsi="Calibri Light" w:cs="Calibri Light"/>
          <w:lang w:bidi="he-IL"/>
        </w:rPr>
      </w:pPr>
      <w:r w:rsidRPr="00040171">
        <w:rPr>
          <w:rFonts w:ascii="Calibri Light" w:eastAsia="Times New Roman" w:hAnsi="Calibri Light" w:cs="Calibri Light"/>
          <w:b/>
          <w:bCs/>
          <w:lang w:bidi="he-IL"/>
        </w:rPr>
        <w:t xml:space="preserve">Objective session. </w:t>
      </w:r>
      <w:r w:rsidRPr="00040171">
        <w:rPr>
          <w:rFonts w:ascii="Calibri Light" w:eastAsia="Times New Roman" w:hAnsi="Calibri Light" w:cs="Calibri Light"/>
          <w:lang w:bidi="he-IL"/>
        </w:rPr>
        <w:t>To make sure subjects did not see the primes as they reported, a</w:t>
      </w:r>
      <w:r w:rsidR="000D2165" w:rsidRPr="00040171">
        <w:rPr>
          <w:rFonts w:ascii="Calibri Light" w:eastAsia="Times New Roman" w:hAnsi="Calibri Light" w:cs="Calibri Light"/>
          <w:lang w:bidi="he-IL"/>
        </w:rPr>
        <w:t xml:space="preserve"> post-test</w:t>
      </w:r>
      <w:r w:rsidRPr="00040171">
        <w:rPr>
          <w:rFonts w:ascii="Calibri Light" w:eastAsia="Times New Roman" w:hAnsi="Calibri Light" w:cs="Calibri Light"/>
          <w:lang w:bidi="he-IL"/>
        </w:rPr>
        <w:t xml:space="preserve"> objective session will be </w:t>
      </w:r>
      <w:r w:rsidR="000D2165" w:rsidRPr="00040171">
        <w:rPr>
          <w:rFonts w:ascii="Calibri Light" w:eastAsia="Times New Roman" w:hAnsi="Calibri Light" w:cs="Calibri Light"/>
          <w:lang w:bidi="he-IL"/>
        </w:rPr>
        <w:t>given at the end of the experiment</w:t>
      </w:r>
      <w:r w:rsidR="00933B8E">
        <w:rPr>
          <w:rFonts w:ascii="Calibri Light" w:eastAsia="Times New Roman" w:hAnsi="Calibri Light" w:cs="Calibri Light"/>
          <w:lang w:bidi="he-IL"/>
        </w:rPr>
        <w:t xml:space="preserve"> (N=100)</w:t>
      </w:r>
      <w:r w:rsidR="000D2165" w:rsidRPr="00040171">
        <w:rPr>
          <w:rFonts w:ascii="Calibri Light" w:eastAsia="Times New Roman" w:hAnsi="Calibri Light" w:cs="Calibri Light"/>
          <w:lang w:bidi="he-IL"/>
        </w:rPr>
        <w:t xml:space="preserve">, </w:t>
      </w:r>
      <w:r w:rsidRPr="00040171">
        <w:rPr>
          <w:rFonts w:ascii="Calibri Light" w:eastAsia="Times New Roman" w:hAnsi="Calibri Light" w:cs="Calibri Light"/>
          <w:lang w:bidi="he-IL"/>
        </w:rPr>
        <w:t xml:space="preserve">in which subjects will be presented with the same sequence of stimuli, </w:t>
      </w:r>
      <w:r w:rsidR="000D2165" w:rsidRPr="00040171">
        <w:rPr>
          <w:rFonts w:ascii="Calibri Light" w:eastAsia="Times New Roman" w:hAnsi="Calibri Light" w:cs="Calibri Light"/>
          <w:lang w:bidi="he-IL"/>
        </w:rPr>
        <w:t xml:space="preserve">but </w:t>
      </w:r>
      <w:r w:rsidRPr="00040171">
        <w:rPr>
          <w:rFonts w:ascii="Calibri Light" w:eastAsia="Times New Roman" w:hAnsi="Calibri Light" w:cs="Calibri Light"/>
          <w:lang w:bidi="he-IL"/>
        </w:rPr>
        <w:t>at the end of each trial</w:t>
      </w:r>
      <w:r w:rsidR="000D2165" w:rsidRPr="00040171">
        <w:rPr>
          <w:rFonts w:ascii="Calibri Light" w:eastAsia="Times New Roman" w:hAnsi="Calibri Light" w:cs="Calibri Light"/>
          <w:lang w:bidi="he-IL"/>
        </w:rPr>
        <w:t xml:space="preserve">, instead of making a choice, they will be presented with two causes, and will be asked to determine which of the two </w:t>
      </w:r>
      <w:r w:rsidR="000D2165" w:rsidRPr="00040171">
        <w:rPr>
          <w:rFonts w:ascii="Calibri Light" w:eastAsia="Times New Roman" w:hAnsi="Calibri Light" w:cs="Calibri Light"/>
          <w:lang w:bidi="he-IL"/>
        </w:rPr>
        <w:lastRenderedPageBreak/>
        <w:t xml:space="preserve">was </w:t>
      </w:r>
      <w:r w:rsidRPr="00040171">
        <w:rPr>
          <w:rFonts w:ascii="Calibri Light" w:eastAsia="Times New Roman" w:hAnsi="Calibri Light" w:cs="Calibri Light"/>
          <w:lang w:bidi="he-IL"/>
        </w:rPr>
        <w:t xml:space="preserve">presented during the trial. </w:t>
      </w:r>
      <w:r w:rsidR="000D2165" w:rsidRPr="00040171">
        <w:rPr>
          <w:rFonts w:ascii="Calibri Light" w:eastAsia="Times New Roman" w:hAnsi="Calibri Light" w:cs="Calibri Light"/>
          <w:lang w:bidi="he-IL"/>
        </w:rPr>
        <w:t>Then, they will be asked to rate the visibility of the prime using the same PAS</w:t>
      </w:r>
      <w:r w:rsidR="00C779D8" w:rsidRPr="00040171">
        <w:rPr>
          <w:rFonts w:ascii="Calibri Light" w:eastAsia="Times New Roman" w:hAnsi="Calibri Light" w:cs="Calibri Light"/>
          <w:lang w:bidi="he-IL"/>
        </w:rPr>
        <w:t>.</w:t>
      </w:r>
      <w:r w:rsidR="009A7DD6">
        <w:rPr>
          <w:rFonts w:ascii="Calibri Light" w:eastAsia="Times New Roman" w:hAnsi="Calibri Light" w:cs="Calibri Light"/>
          <w:lang w:bidi="he-IL"/>
        </w:rPr>
        <w:t xml:space="preserve"> In the arrows experiment </w:t>
      </w:r>
      <w:r w:rsidR="005C1FAB">
        <w:rPr>
          <w:rFonts w:ascii="Calibri Light" w:eastAsia="Times New Roman" w:hAnsi="Calibri Light" w:cs="Calibri Light"/>
          <w:lang w:bidi="he-IL"/>
        </w:rPr>
        <w:t xml:space="preserve">subjects will have to determine if the arrow pointed up or down. </w:t>
      </w:r>
    </w:p>
    <w:p w14:paraId="5FC2D1F1" w14:textId="14F76C6E" w:rsidR="00F07063" w:rsidRPr="00040171" w:rsidRDefault="00F07063" w:rsidP="004F2D88">
      <w:pPr>
        <w:rPr>
          <w:rFonts w:ascii="Calibri Light" w:eastAsia="Times New Roman" w:hAnsi="Calibri Light" w:cs="Calibri Light"/>
        </w:rPr>
      </w:pPr>
    </w:p>
    <w:p w14:paraId="6BCC12AC" w14:textId="50BC61BE" w:rsidR="00381283" w:rsidRPr="00040171" w:rsidRDefault="00381283" w:rsidP="004F2D88">
      <w:pPr>
        <w:rPr>
          <w:rFonts w:ascii="Calibri Light" w:eastAsia="Times New Roman" w:hAnsi="Calibri Light" w:cs="Calibri Light"/>
          <w:b/>
          <w:bCs/>
        </w:rPr>
      </w:pPr>
      <w:r w:rsidRPr="00040171">
        <w:rPr>
          <w:rFonts w:ascii="Calibri Light" w:eastAsia="Times New Roman" w:hAnsi="Calibri Light" w:cs="Calibri Light"/>
          <w:b/>
          <w:bCs/>
        </w:rPr>
        <w:t>Measures</w:t>
      </w:r>
    </w:p>
    <w:p w14:paraId="0EF531D2" w14:textId="28AB1BEC" w:rsidR="00381283" w:rsidRPr="00040171" w:rsidRDefault="00381283" w:rsidP="00381283">
      <w:pPr>
        <w:pStyle w:val="ListParagraph"/>
        <w:numPr>
          <w:ilvl w:val="0"/>
          <w:numId w:val="12"/>
        </w:numPr>
        <w:rPr>
          <w:rFonts w:ascii="Calibri Light" w:eastAsia="Times New Roman" w:hAnsi="Calibri Light" w:cs="Calibri Light"/>
        </w:rPr>
      </w:pPr>
      <w:r w:rsidRPr="00040171">
        <w:rPr>
          <w:rFonts w:ascii="Calibri Light" w:eastAsia="Times New Roman" w:hAnsi="Calibri Light" w:cs="Calibri Light"/>
        </w:rPr>
        <w:t>Tendency to choose the primed NPO – calculated as number of chosen Primed NPOs, divided by the total number of trials. This will be done separately for arbitrary and deliberate trials.</w:t>
      </w:r>
    </w:p>
    <w:p w14:paraId="4F0D8654" w14:textId="3E1045C8" w:rsidR="00381283" w:rsidRPr="00040171" w:rsidRDefault="00381283" w:rsidP="00381283">
      <w:pPr>
        <w:pStyle w:val="ListParagraph"/>
        <w:numPr>
          <w:ilvl w:val="0"/>
          <w:numId w:val="12"/>
        </w:numPr>
        <w:rPr>
          <w:rFonts w:ascii="Calibri Light" w:eastAsia="Times New Roman" w:hAnsi="Calibri Light" w:cs="Calibri Light"/>
        </w:rPr>
      </w:pPr>
      <w:r w:rsidRPr="00040171">
        <w:rPr>
          <w:rFonts w:ascii="Calibri Light" w:eastAsia="Times New Roman" w:hAnsi="Calibri Light" w:cs="Calibri Light"/>
        </w:rPr>
        <w:t>Difference in Reaction Times (RTs) – calculated as mean RT in trials in which subjects chose the primed NPO vs. mean RT in trials in which subjects did not choose the primed NPO.</w:t>
      </w:r>
    </w:p>
    <w:p w14:paraId="677AA893" w14:textId="49579831" w:rsidR="003D7793" w:rsidRDefault="003D7793" w:rsidP="00364358">
      <w:pPr>
        <w:rPr>
          <w:rFonts w:ascii="Calibri Light" w:eastAsia="Times New Roman" w:hAnsi="Calibri Light" w:cs="Calibri Light"/>
        </w:rPr>
      </w:pPr>
    </w:p>
    <w:p w14:paraId="03E38849" w14:textId="6FB5B40F" w:rsidR="00737A13" w:rsidRPr="006954B9" w:rsidRDefault="00286121" w:rsidP="006954B9">
      <w:pPr>
        <w:rPr>
          <w:rFonts w:ascii="Calibri Light" w:eastAsia="Times New Roman" w:hAnsi="Calibri Light" w:cs="Calibri Light"/>
        </w:rPr>
      </w:pPr>
      <w:r>
        <w:rPr>
          <w:noProof/>
          <w:lang w:bidi="he-IL"/>
        </w:rPr>
        <mc:AlternateContent>
          <mc:Choice Requires="wps">
            <w:drawing>
              <wp:anchor distT="0" distB="0" distL="114300" distR="114300" simplePos="0" relativeHeight="251666432" behindDoc="0" locked="0" layoutInCell="1" allowOverlap="1" wp14:anchorId="69EA325A" wp14:editId="06D7F4B0">
                <wp:simplePos x="0" y="0"/>
                <wp:positionH relativeFrom="margin">
                  <wp:posOffset>-246380</wp:posOffset>
                </wp:positionH>
                <wp:positionV relativeFrom="paragraph">
                  <wp:posOffset>2231390</wp:posOffset>
                </wp:positionV>
                <wp:extent cx="228600" cy="213360"/>
                <wp:effectExtent l="0" t="0" r="0" b="0"/>
                <wp:wrapNone/>
                <wp:docPr id="6" name="Text Box 6"/>
                <wp:cNvGraphicFramePr/>
                <a:graphic xmlns:a="http://schemas.openxmlformats.org/drawingml/2006/main">
                  <a:graphicData uri="http://schemas.microsoft.com/office/word/2010/wordprocessingShape">
                    <wps:wsp>
                      <wps:cNvSpPr txBox="1"/>
                      <wps:spPr>
                        <a:xfrm>
                          <a:off x="0" y="0"/>
                          <a:ext cx="228600" cy="213360"/>
                        </a:xfrm>
                        <a:prstGeom prst="rect">
                          <a:avLst/>
                        </a:prstGeom>
                        <a:solidFill>
                          <a:schemeClr val="lt1"/>
                        </a:solidFill>
                        <a:ln w="6350">
                          <a:noFill/>
                        </a:ln>
                      </wps:spPr>
                      <wps:txbx>
                        <w:txbxContent>
                          <w:p w14:paraId="33C0330B" w14:textId="067278B9" w:rsidR="00286121" w:rsidRPr="00195181" w:rsidRDefault="00286121" w:rsidP="00286121">
                            <w:pPr>
                              <w:rPr>
                                <w:sz w:val="16"/>
                                <w:szCs w:val="16"/>
                              </w:rPr>
                            </w:pPr>
                            <w:r>
                              <w:rPr>
                                <w:sz w:val="16"/>
                                <w:szCs w:val="16"/>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EA325A" id="_x0000_t202" coordsize="21600,21600" o:spt="202" path="m,l,21600r21600,l21600,xe">
                <v:stroke joinstyle="miter"/>
                <v:path gradientshapeok="t" o:connecttype="rect"/>
              </v:shapetype>
              <v:shape id="Text Box 6" o:spid="_x0000_s1026" type="#_x0000_t202" style="position:absolute;margin-left:-19.4pt;margin-top:175.7pt;width:18pt;height:16.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" fillcolor="white [3201]" stroked="f" strokeweight=".5pt">
                <v:textbox>
                  <w:txbxContent>
                    <w:p w14:paraId="33C0330B" w14:textId="067278B9" w:rsidR="00286121" w:rsidRPr="00195181" w:rsidRDefault="00286121" w:rsidP="00286121">
                      <w:pPr>
                        <w:rPr>
                          <w:sz w:val="16"/>
                          <w:szCs w:val="16"/>
                        </w:rPr>
                      </w:pPr>
                      <w:r>
                        <w:rPr>
                          <w:sz w:val="16"/>
                          <w:szCs w:val="16"/>
                        </w:rPr>
                        <w:t>d</w:t>
                      </w:r>
                    </w:p>
                  </w:txbxContent>
                </v:textbox>
                <w10:wrap anchorx="margin"/>
              </v:shape>
            </w:pict>
          </mc:Fallback>
        </mc:AlternateContent>
      </w:r>
      <w:r>
        <w:rPr>
          <w:noProof/>
          <w:lang w:bidi="he-IL"/>
        </w:rPr>
        <mc:AlternateContent>
          <mc:Choice Requires="wps">
            <w:drawing>
              <wp:anchor distT="0" distB="0" distL="114300" distR="114300" simplePos="0" relativeHeight="251664384" behindDoc="0" locked="0" layoutInCell="1" allowOverlap="1" wp14:anchorId="7997FE02" wp14:editId="3EDDDA80">
                <wp:simplePos x="0" y="0"/>
                <wp:positionH relativeFrom="margin">
                  <wp:posOffset>-193040</wp:posOffset>
                </wp:positionH>
                <wp:positionV relativeFrom="paragraph">
                  <wp:posOffset>1626870</wp:posOffset>
                </wp:positionV>
                <wp:extent cx="228600" cy="213360"/>
                <wp:effectExtent l="0" t="0" r="0" b="0"/>
                <wp:wrapNone/>
                <wp:docPr id="5" name="Text Box 5"/>
                <wp:cNvGraphicFramePr/>
                <a:graphic xmlns:a="http://schemas.openxmlformats.org/drawingml/2006/main">
                  <a:graphicData uri="http://schemas.microsoft.com/office/word/2010/wordprocessingShape">
                    <wps:wsp>
                      <wps:cNvSpPr txBox="1"/>
                      <wps:spPr>
                        <a:xfrm>
                          <a:off x="0" y="0"/>
                          <a:ext cx="228600" cy="213360"/>
                        </a:xfrm>
                        <a:prstGeom prst="rect">
                          <a:avLst/>
                        </a:prstGeom>
                        <a:solidFill>
                          <a:schemeClr val="lt1"/>
                        </a:solidFill>
                        <a:ln w="6350">
                          <a:noFill/>
                        </a:ln>
                      </wps:spPr>
                      <wps:txbx>
                        <w:txbxContent>
                          <w:p w14:paraId="7C2E6912" w14:textId="45CA9A66" w:rsidR="00286121" w:rsidRPr="00195181" w:rsidRDefault="00286121" w:rsidP="00286121">
                            <w:pPr>
                              <w:rPr>
                                <w:sz w:val="16"/>
                                <w:szCs w:val="16"/>
                              </w:rPr>
                            </w:pPr>
                            <w:r>
                              <w:rPr>
                                <w:sz w:val="16"/>
                                <w:szCs w:val="16"/>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7FE02" id="Text Box 5" o:spid="_x0000_s1027" type="#_x0000_t202" style="position:absolute;margin-left:-15.2pt;margin-top:128.1pt;width:18pt;height:16.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" fillcolor="white [3201]" stroked="f" strokeweight=".5pt">
                <v:textbox>
                  <w:txbxContent>
                    <w:p w14:paraId="7C2E6912" w14:textId="45CA9A66" w:rsidR="00286121" w:rsidRPr="00195181" w:rsidRDefault="00286121" w:rsidP="00286121">
                      <w:pPr>
                        <w:rPr>
                          <w:sz w:val="16"/>
                          <w:szCs w:val="16"/>
                        </w:rPr>
                      </w:pPr>
                      <w:r>
                        <w:rPr>
                          <w:sz w:val="16"/>
                          <w:szCs w:val="16"/>
                        </w:rPr>
                        <w:t>c</w:t>
                      </w:r>
                    </w:p>
                  </w:txbxContent>
                </v:textbox>
                <w10:wrap anchorx="margin"/>
              </v:shape>
            </w:pict>
          </mc:Fallback>
        </mc:AlternateContent>
      </w:r>
      <w:r>
        <w:rPr>
          <w:noProof/>
          <w:lang w:bidi="he-IL"/>
        </w:rPr>
        <mc:AlternateContent>
          <mc:Choice Requires="wps">
            <w:drawing>
              <wp:anchor distT="0" distB="0" distL="114300" distR="114300" simplePos="0" relativeHeight="251662336" behindDoc="0" locked="0" layoutInCell="1" allowOverlap="1" wp14:anchorId="7D9E2665" wp14:editId="3A640528">
                <wp:simplePos x="0" y="0"/>
                <wp:positionH relativeFrom="margin">
                  <wp:posOffset>-58420</wp:posOffset>
                </wp:positionH>
                <wp:positionV relativeFrom="paragraph">
                  <wp:posOffset>958850</wp:posOffset>
                </wp:positionV>
                <wp:extent cx="228600" cy="213360"/>
                <wp:effectExtent l="0" t="0" r="0" b="0"/>
                <wp:wrapNone/>
                <wp:docPr id="4" name="Text Box 4"/>
                <wp:cNvGraphicFramePr/>
                <a:graphic xmlns:a="http://schemas.openxmlformats.org/drawingml/2006/main">
                  <a:graphicData uri="http://schemas.microsoft.com/office/word/2010/wordprocessingShape">
                    <wps:wsp>
                      <wps:cNvSpPr txBox="1"/>
                      <wps:spPr>
                        <a:xfrm>
                          <a:off x="0" y="0"/>
                          <a:ext cx="228600" cy="213360"/>
                        </a:xfrm>
                        <a:prstGeom prst="rect">
                          <a:avLst/>
                        </a:prstGeom>
                        <a:solidFill>
                          <a:schemeClr val="lt1"/>
                        </a:solidFill>
                        <a:ln w="6350">
                          <a:noFill/>
                        </a:ln>
                      </wps:spPr>
                      <wps:txbx>
                        <w:txbxContent>
                          <w:p w14:paraId="5A6FB303" w14:textId="576FF9C2" w:rsidR="00286121" w:rsidRPr="00195181" w:rsidRDefault="00286121" w:rsidP="00286121">
                            <w:pPr>
                              <w:rPr>
                                <w:sz w:val="16"/>
                                <w:szCs w:val="16"/>
                              </w:rPr>
                            </w:pPr>
                            <w:r>
                              <w:rPr>
                                <w:sz w:val="16"/>
                                <w:szCs w:val="1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2665" id="Text Box 4" o:spid="_x0000_s1028" type="#_x0000_t202" style="position:absolute;margin-left:-4.6pt;margin-top:75.5pt;width:18pt;height:16.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" fillcolor="white [3201]" stroked="f" strokeweight=".5pt">
                <v:textbox>
                  <w:txbxContent>
                    <w:p w14:paraId="5A6FB303" w14:textId="576FF9C2" w:rsidR="00286121" w:rsidRPr="00195181" w:rsidRDefault="00286121" w:rsidP="00286121">
                      <w:pPr>
                        <w:rPr>
                          <w:sz w:val="16"/>
                          <w:szCs w:val="16"/>
                        </w:rPr>
                      </w:pPr>
                      <w:r>
                        <w:rPr>
                          <w:sz w:val="16"/>
                          <w:szCs w:val="16"/>
                        </w:rPr>
                        <w:t>b</w:t>
                      </w:r>
                    </w:p>
                  </w:txbxContent>
                </v:textbox>
                <w10:wrap anchorx="margin"/>
              </v:shape>
            </w:pict>
          </mc:Fallback>
        </mc:AlternateContent>
      </w:r>
      <w:r>
        <w:rPr>
          <w:noProof/>
          <w:lang w:bidi="he-IL"/>
        </w:rPr>
        <mc:AlternateContent>
          <mc:Choice Requires="wps">
            <w:drawing>
              <wp:anchor distT="0" distB="0" distL="114300" distR="114300" simplePos="0" relativeHeight="251660288" behindDoc="0" locked="0" layoutInCell="1" allowOverlap="1" wp14:anchorId="5EBE9CC0" wp14:editId="79D245B4">
                <wp:simplePos x="0" y="0"/>
                <wp:positionH relativeFrom="margin">
                  <wp:align>left</wp:align>
                </wp:positionH>
                <wp:positionV relativeFrom="paragraph">
                  <wp:posOffset>300990</wp:posOffset>
                </wp:positionV>
                <wp:extent cx="228600" cy="213360"/>
                <wp:effectExtent l="0" t="0" r="0" b="0"/>
                <wp:wrapNone/>
                <wp:docPr id="3" name="Text Box 3"/>
                <wp:cNvGraphicFramePr/>
                <a:graphic xmlns:a="http://schemas.openxmlformats.org/drawingml/2006/main">
                  <a:graphicData uri="http://schemas.microsoft.com/office/word/2010/wordprocessingShape">
                    <wps:wsp>
                      <wps:cNvSpPr txBox="1"/>
                      <wps:spPr>
                        <a:xfrm>
                          <a:off x="0" y="0"/>
                          <a:ext cx="228600" cy="213360"/>
                        </a:xfrm>
                        <a:prstGeom prst="rect">
                          <a:avLst/>
                        </a:prstGeom>
                        <a:solidFill>
                          <a:schemeClr val="lt1"/>
                        </a:solidFill>
                        <a:ln w="6350">
                          <a:noFill/>
                        </a:ln>
                      </wps:spPr>
                      <wps:txbx>
                        <w:txbxContent>
                          <w:p w14:paraId="7F5871EE" w14:textId="02F4E399" w:rsidR="00286121" w:rsidRPr="00286121" w:rsidRDefault="00286121">
                            <w:pPr>
                              <w:rPr>
                                <w:sz w:val="16"/>
                                <w:szCs w:val="16"/>
                              </w:rPr>
                            </w:pPr>
                            <w:r w:rsidRPr="00286121">
                              <w:rPr>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E9CC0" id="Text Box 3" o:spid="_x0000_s1029" type="#_x0000_t202" style="position:absolute;margin-left:0;margin-top:23.7pt;width:18pt;height:16.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" fillcolor="white [3201]" stroked="f" strokeweight=".5pt">
                <v:textbox>
                  <w:txbxContent>
                    <w:p w14:paraId="7F5871EE" w14:textId="02F4E399" w:rsidR="00286121" w:rsidRPr="00286121" w:rsidRDefault="00286121">
                      <w:pPr>
                        <w:rPr>
                          <w:sz w:val="16"/>
                          <w:szCs w:val="16"/>
                        </w:rPr>
                      </w:pPr>
                      <w:r w:rsidRPr="00286121">
                        <w:rPr>
                          <w:sz w:val="16"/>
                          <w:szCs w:val="16"/>
                        </w:rPr>
                        <w:t>a</w:t>
                      </w:r>
                    </w:p>
                  </w:txbxContent>
                </v:textbox>
                <w10:wrap anchorx="margin"/>
              </v:shape>
            </w:pict>
          </mc:Fallback>
        </mc:AlternateContent>
      </w:r>
      <w:r>
        <w:rPr>
          <w:noProof/>
          <w:lang w:bidi="he-IL"/>
        </w:rPr>
        <mc:AlternateContent>
          <mc:Choice Requires="wps">
            <w:drawing>
              <wp:anchor distT="45720" distB="45720" distL="114300" distR="114300" simplePos="0" relativeHeight="251659264" behindDoc="0" locked="0" layoutInCell="1" allowOverlap="1" wp14:anchorId="3466746B" wp14:editId="1DA51210">
                <wp:simplePos x="0" y="0"/>
                <wp:positionH relativeFrom="column">
                  <wp:posOffset>4500880</wp:posOffset>
                </wp:positionH>
                <wp:positionV relativeFrom="paragraph">
                  <wp:posOffset>778510</wp:posOffset>
                </wp:positionV>
                <wp:extent cx="2090420" cy="1714500"/>
                <wp:effectExtent l="0" t="0" r="241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1714500"/>
                        </a:xfrm>
                        <a:prstGeom prst="rect">
                          <a:avLst/>
                        </a:prstGeom>
                        <a:ln w="6350">
                          <a:headEnd/>
                          <a:tailEnd/>
                        </a:ln>
                      </wps:spPr>
                      <wps:style>
                        <a:lnRef idx="2">
                          <a:schemeClr val="accent3"/>
                        </a:lnRef>
                        <a:fillRef idx="1">
                          <a:schemeClr val="lt1"/>
                        </a:fillRef>
                        <a:effectRef idx="0">
                          <a:schemeClr val="accent3"/>
                        </a:effectRef>
                        <a:fontRef idx="minor">
                          <a:schemeClr val="dk1"/>
                        </a:fontRef>
                      </wps:style>
                      <wps:txbx>
                        <w:txbxContent>
                          <w:p w14:paraId="552433D8" w14:textId="5396D781" w:rsidR="00286121" w:rsidRPr="00195181" w:rsidRDefault="00286121" w:rsidP="00286121">
                            <w:pPr>
                              <w:rPr>
                                <w:sz w:val="20"/>
                                <w:szCs w:val="20"/>
                              </w:rPr>
                            </w:pPr>
                            <w:r>
                              <w:rPr>
                                <w:sz w:val="20"/>
                                <w:szCs w:val="20"/>
                              </w:rPr>
                              <w:t xml:space="preserve">Figure 1: </w:t>
                            </w:r>
                            <w:r w:rsidRPr="00286121">
                              <w:rPr>
                                <w:sz w:val="20"/>
                                <w:szCs w:val="20"/>
                              </w:rPr>
                              <w:t>Experimental paradigm</w:t>
                            </w:r>
                            <w:r>
                              <w:rPr>
                                <w:sz w:val="20"/>
                                <w:szCs w:val="20"/>
                              </w:rPr>
                              <w:t xml:space="preserve">. </w:t>
                            </w:r>
                            <w:r w:rsidRPr="00195181">
                              <w:rPr>
                                <w:sz w:val="20"/>
                                <w:szCs w:val="20"/>
                              </w:rPr>
                              <w:t>The experiment includes deliberate (orange) and arbitrary (blue) blocks, and meaningful primes (cause) and meaningless primes (arrows). Therefore, four conditions are present: (a) deliberate-meaningful, (b) deliberate-meaningless, (c) arbitrary-meaningful (d) arbitrary-meaningless</w:t>
                            </w:r>
                          </w:p>
                          <w:p w14:paraId="643DDD3E" w14:textId="1C9E3785" w:rsidR="00286121" w:rsidRPr="00195181" w:rsidRDefault="00286121" w:rsidP="00286121">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6746B" id="Text Box 2" o:spid="_x0000_s1030" type="#_x0000_t202" style="position:absolute;margin-left:354.4pt;margin-top:61.3pt;width:164.6pt;height:1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" fillcolor="white [3201]" strokecolor="#a5a5a5 [3206]" strokeweight=".5pt">
                <v:textbox>
                  <w:txbxContent>
                    <w:p w14:paraId="552433D8" w14:textId="5396D781" w:rsidR="00286121" w:rsidRPr="00195181" w:rsidRDefault="00286121" w:rsidP="00286121">
                      <w:pPr>
                        <w:rPr>
                          <w:sz w:val="20"/>
                          <w:szCs w:val="20"/>
                        </w:rPr>
                      </w:pPr>
                      <w:r>
                        <w:rPr>
                          <w:sz w:val="20"/>
                          <w:szCs w:val="20"/>
                        </w:rPr>
                        <w:t xml:space="preserve">Figure 1: </w:t>
                      </w:r>
                      <w:r w:rsidRPr="00286121">
                        <w:rPr>
                          <w:sz w:val="20"/>
                          <w:szCs w:val="20"/>
                        </w:rPr>
                        <w:t>Experimental paradigm</w:t>
                      </w:r>
                      <w:r>
                        <w:rPr>
                          <w:sz w:val="20"/>
                          <w:szCs w:val="20"/>
                        </w:rPr>
                        <w:t xml:space="preserve">. </w:t>
                      </w:r>
                      <w:r w:rsidRPr="00195181">
                        <w:rPr>
                          <w:sz w:val="20"/>
                          <w:szCs w:val="20"/>
                        </w:rPr>
                        <w:t>The experiment includes deliberate (orange) and arbitrary (blue) blocks, and meaningful primes (cause) and meaningless primes (arrows). Therefore, four conditions are present: (a) deliberate-meaningful, (b) deliberate-meaningless, (c) arbitrary-meaningful (d) arbitrary-meaningless</w:t>
                      </w:r>
                    </w:p>
                    <w:p w14:paraId="643DDD3E" w14:textId="1C9E3785" w:rsidR="00286121" w:rsidRPr="00195181" w:rsidRDefault="00286121" w:rsidP="00286121">
                      <w:pPr>
                        <w:rPr>
                          <w:sz w:val="20"/>
                          <w:szCs w:val="20"/>
                        </w:rPr>
                      </w:pPr>
                    </w:p>
                  </w:txbxContent>
                </v:textbox>
                <w10:wrap type="square"/>
              </v:shape>
            </w:pict>
          </mc:Fallback>
        </mc:AlternateContent>
      </w:r>
      <w:r w:rsidRPr="00286121">
        <w:rPr>
          <w:noProof/>
          <w:lang w:bidi="he-IL"/>
        </w:rPr>
        <w:t xml:space="preserve"> </w:t>
      </w:r>
      <w:r w:rsidR="00F078E1">
        <w:rPr>
          <w:noProof/>
          <w:lang w:bidi="he-IL"/>
        </w:rPr>
        <w:drawing>
          <wp:inline distT="0" distB="0" distL="0" distR="0" wp14:anchorId="4B4C9734" wp14:editId="5517073F">
            <wp:extent cx="3830320" cy="3202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2422" cy="3204330"/>
                    </a:xfrm>
                    <a:prstGeom prst="rect">
                      <a:avLst/>
                    </a:prstGeom>
                  </pic:spPr>
                </pic:pic>
              </a:graphicData>
            </a:graphic>
          </wp:inline>
        </w:drawing>
      </w:r>
    </w:p>
    <w:sectPr w:rsidR="00737A13" w:rsidRPr="006954B9" w:rsidSect="00DE7A69">
      <w:headerReference w:type="default" r:id="rId9"/>
      <w:footerReference w:type="even" r:id="rId10"/>
      <w:footerReference w:type="default" r:id="rId11"/>
      <w:pgSz w:w="12240" w:h="15840"/>
      <w:pgMar w:top="1134" w:right="1440" w:bottom="1161"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EAEBB" w14:textId="77777777" w:rsidR="00956E12" w:rsidRDefault="00956E12" w:rsidP="00D83EC3">
      <w:r>
        <w:separator/>
      </w:r>
    </w:p>
  </w:endnote>
  <w:endnote w:type="continuationSeparator" w:id="0">
    <w:p w14:paraId="77E28E73" w14:textId="77777777" w:rsidR="00956E12" w:rsidRDefault="00956E12" w:rsidP="00D83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33702724"/>
      <w:docPartObj>
        <w:docPartGallery w:val="Page Numbers (Bottom of Page)"/>
        <w:docPartUnique/>
      </w:docPartObj>
    </w:sdtPr>
    <w:sdtEndPr>
      <w:rPr>
        <w:rStyle w:val="PageNumber"/>
      </w:rPr>
    </w:sdtEndPr>
    <w:sdtContent>
      <w:p w14:paraId="314D456E" w14:textId="0892803D" w:rsidR="009D5599" w:rsidRDefault="009D5599" w:rsidP="009D55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5126E0" w14:textId="77777777" w:rsidR="009D5599" w:rsidRDefault="009D55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2416611"/>
      <w:docPartObj>
        <w:docPartGallery w:val="Page Numbers (Bottom of Page)"/>
        <w:docPartUnique/>
      </w:docPartObj>
    </w:sdtPr>
    <w:sdtEndPr>
      <w:rPr>
        <w:rStyle w:val="PageNumber"/>
      </w:rPr>
    </w:sdtEndPr>
    <w:sdtContent>
      <w:p w14:paraId="17AC5CD2" w14:textId="7B61C5E2" w:rsidR="009D5599" w:rsidRDefault="009D5599" w:rsidP="009D55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954B9">
          <w:rPr>
            <w:rStyle w:val="PageNumber"/>
            <w:noProof/>
          </w:rPr>
          <w:t>1</w:t>
        </w:r>
        <w:r>
          <w:rPr>
            <w:rStyle w:val="PageNumber"/>
          </w:rPr>
          <w:fldChar w:fldCharType="end"/>
        </w:r>
      </w:p>
    </w:sdtContent>
  </w:sdt>
  <w:p w14:paraId="351592C5" w14:textId="77777777" w:rsidR="009D5599" w:rsidRDefault="009D5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BB84C" w14:textId="77777777" w:rsidR="00956E12" w:rsidRDefault="00956E12" w:rsidP="00D83EC3">
      <w:r>
        <w:separator/>
      </w:r>
    </w:p>
  </w:footnote>
  <w:footnote w:type="continuationSeparator" w:id="0">
    <w:p w14:paraId="09421637" w14:textId="77777777" w:rsidR="00956E12" w:rsidRDefault="00956E12" w:rsidP="00D83E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28EBF" w14:textId="46FCC6DF" w:rsidR="009D5599" w:rsidRPr="00D83EC3" w:rsidRDefault="009D5599" w:rsidP="00D83EC3">
    <w:pPr>
      <w:pStyle w:val="Header"/>
      <w:jc w:val="center"/>
      <w:rPr>
        <w:b/>
      </w:rPr>
    </w:pPr>
    <w:r w:rsidRPr="00D83EC3">
      <w:rPr>
        <w:b/>
      </w:rPr>
      <w:t xml:space="preserve">Consciousness and Free Will: </w:t>
    </w:r>
    <w:r w:rsidRPr="00D83EC3">
      <w:rPr>
        <w:b/>
      </w:rPr>
      <w:br/>
      <w:t>A Joint Neuroscientific-Philosophical Investigation</w:t>
    </w:r>
  </w:p>
  <w:p w14:paraId="26463E17" w14:textId="77777777" w:rsidR="009D5599" w:rsidRDefault="009D55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D1F5C"/>
    <w:multiLevelType w:val="hybridMultilevel"/>
    <w:tmpl w:val="30848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F2A1F"/>
    <w:multiLevelType w:val="hybridMultilevel"/>
    <w:tmpl w:val="1EDA033C"/>
    <w:lvl w:ilvl="0" w:tplc="21F2B9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6386F"/>
    <w:multiLevelType w:val="hybridMultilevel"/>
    <w:tmpl w:val="6E74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B0087"/>
    <w:multiLevelType w:val="hybridMultilevel"/>
    <w:tmpl w:val="BB229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F25C7"/>
    <w:multiLevelType w:val="hybridMultilevel"/>
    <w:tmpl w:val="5E8EDB1C"/>
    <w:lvl w:ilvl="0" w:tplc="037036BE">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B688B"/>
    <w:multiLevelType w:val="multilevel"/>
    <w:tmpl w:val="B9823F3C"/>
    <w:lvl w:ilvl="0">
      <w:start w:val="1"/>
      <w:numFmt w:val="bullet"/>
      <w:lvlText w:val=""/>
      <w:lvlJc w:val="left"/>
      <w:pPr>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1702F"/>
    <w:multiLevelType w:val="hybridMultilevel"/>
    <w:tmpl w:val="F6E0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843F2"/>
    <w:multiLevelType w:val="hybridMultilevel"/>
    <w:tmpl w:val="ABE05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5A0543"/>
    <w:multiLevelType w:val="hybridMultilevel"/>
    <w:tmpl w:val="06C4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4422B"/>
    <w:multiLevelType w:val="multilevel"/>
    <w:tmpl w:val="6AA8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C4A35"/>
    <w:multiLevelType w:val="hybridMultilevel"/>
    <w:tmpl w:val="2ACE6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6639D7"/>
    <w:multiLevelType w:val="hybridMultilevel"/>
    <w:tmpl w:val="5CF48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C884CF8"/>
    <w:multiLevelType w:val="hybridMultilevel"/>
    <w:tmpl w:val="A6020902"/>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0"/>
  </w:num>
  <w:num w:numId="4">
    <w:abstractNumId w:val="8"/>
  </w:num>
  <w:num w:numId="5">
    <w:abstractNumId w:val="5"/>
  </w:num>
  <w:num w:numId="6">
    <w:abstractNumId w:val="1"/>
  </w:num>
  <w:num w:numId="7">
    <w:abstractNumId w:val="12"/>
  </w:num>
  <w:num w:numId="8">
    <w:abstractNumId w:val="2"/>
  </w:num>
  <w:num w:numId="9">
    <w:abstractNumId w:val="11"/>
  </w:num>
  <w:num w:numId="10">
    <w:abstractNumId w:val="0"/>
  </w:num>
  <w:num w:numId="11">
    <w:abstractNumId w:val="3"/>
  </w:num>
  <w:num w:numId="12">
    <w:abstractNumId w:val="7"/>
  </w:num>
  <w:num w:numId="1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nbal">
    <w15:presenceInfo w15:providerId="Windows Live" w15:userId="3457fcb4313d95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F41"/>
    <w:rsid w:val="00000971"/>
    <w:rsid w:val="00001049"/>
    <w:rsid w:val="00001388"/>
    <w:rsid w:val="00004CD6"/>
    <w:rsid w:val="00006819"/>
    <w:rsid w:val="000073CA"/>
    <w:rsid w:val="00010913"/>
    <w:rsid w:val="00031161"/>
    <w:rsid w:val="00036BB2"/>
    <w:rsid w:val="00040171"/>
    <w:rsid w:val="00052782"/>
    <w:rsid w:val="0006371F"/>
    <w:rsid w:val="00065550"/>
    <w:rsid w:val="00077CAB"/>
    <w:rsid w:val="000808A5"/>
    <w:rsid w:val="000968CC"/>
    <w:rsid w:val="0009755D"/>
    <w:rsid w:val="000A5210"/>
    <w:rsid w:val="000A649B"/>
    <w:rsid w:val="000B7119"/>
    <w:rsid w:val="000C322A"/>
    <w:rsid w:val="000C47F4"/>
    <w:rsid w:val="000D2165"/>
    <w:rsid w:val="000D61BA"/>
    <w:rsid w:val="000D6345"/>
    <w:rsid w:val="00100FFA"/>
    <w:rsid w:val="0010141A"/>
    <w:rsid w:val="00111BF9"/>
    <w:rsid w:val="001150EF"/>
    <w:rsid w:val="0012521F"/>
    <w:rsid w:val="001554AC"/>
    <w:rsid w:val="0017206B"/>
    <w:rsid w:val="001756B1"/>
    <w:rsid w:val="00176AFE"/>
    <w:rsid w:val="00182D0D"/>
    <w:rsid w:val="00194EC1"/>
    <w:rsid w:val="00195181"/>
    <w:rsid w:val="001967CF"/>
    <w:rsid w:val="00197F0C"/>
    <w:rsid w:val="001B19DC"/>
    <w:rsid w:val="001C33F5"/>
    <w:rsid w:val="001C39C7"/>
    <w:rsid w:val="001E62BB"/>
    <w:rsid w:val="001F35AF"/>
    <w:rsid w:val="001F7541"/>
    <w:rsid w:val="002063E3"/>
    <w:rsid w:val="0020753F"/>
    <w:rsid w:val="00210020"/>
    <w:rsid w:val="00210634"/>
    <w:rsid w:val="002248BE"/>
    <w:rsid w:val="00243874"/>
    <w:rsid w:val="00253157"/>
    <w:rsid w:val="0025584C"/>
    <w:rsid w:val="002630C2"/>
    <w:rsid w:val="00266823"/>
    <w:rsid w:val="002817B0"/>
    <w:rsid w:val="00286121"/>
    <w:rsid w:val="00287F2A"/>
    <w:rsid w:val="00294B2E"/>
    <w:rsid w:val="002A2F9E"/>
    <w:rsid w:val="002B14F8"/>
    <w:rsid w:val="002B21D6"/>
    <w:rsid w:val="002C0925"/>
    <w:rsid w:val="002C7359"/>
    <w:rsid w:val="002D5BD9"/>
    <w:rsid w:val="002E11BE"/>
    <w:rsid w:val="002E4B3B"/>
    <w:rsid w:val="002F5B85"/>
    <w:rsid w:val="0030177A"/>
    <w:rsid w:val="00321D3A"/>
    <w:rsid w:val="00322EE7"/>
    <w:rsid w:val="00334FA7"/>
    <w:rsid w:val="00337E1A"/>
    <w:rsid w:val="00341D66"/>
    <w:rsid w:val="003437A2"/>
    <w:rsid w:val="00364358"/>
    <w:rsid w:val="00372617"/>
    <w:rsid w:val="00381283"/>
    <w:rsid w:val="00391184"/>
    <w:rsid w:val="00391707"/>
    <w:rsid w:val="003A2587"/>
    <w:rsid w:val="003A6C83"/>
    <w:rsid w:val="003A7DB4"/>
    <w:rsid w:val="003C1D52"/>
    <w:rsid w:val="003D7793"/>
    <w:rsid w:val="003E7D96"/>
    <w:rsid w:val="003F2FF7"/>
    <w:rsid w:val="003F3EE3"/>
    <w:rsid w:val="0041572D"/>
    <w:rsid w:val="00437224"/>
    <w:rsid w:val="00446B2E"/>
    <w:rsid w:val="00447EC7"/>
    <w:rsid w:val="0045692C"/>
    <w:rsid w:val="004570A4"/>
    <w:rsid w:val="004615F5"/>
    <w:rsid w:val="0046454A"/>
    <w:rsid w:val="00465553"/>
    <w:rsid w:val="00466B97"/>
    <w:rsid w:val="00485C3B"/>
    <w:rsid w:val="00491F1D"/>
    <w:rsid w:val="004B6BD4"/>
    <w:rsid w:val="004C30CD"/>
    <w:rsid w:val="004C7D7A"/>
    <w:rsid w:val="004E3589"/>
    <w:rsid w:val="004F1045"/>
    <w:rsid w:val="004F2D88"/>
    <w:rsid w:val="00501D23"/>
    <w:rsid w:val="00502FAC"/>
    <w:rsid w:val="00504283"/>
    <w:rsid w:val="0050557F"/>
    <w:rsid w:val="00505726"/>
    <w:rsid w:val="00530033"/>
    <w:rsid w:val="00546FF3"/>
    <w:rsid w:val="00551069"/>
    <w:rsid w:val="00583956"/>
    <w:rsid w:val="00586D91"/>
    <w:rsid w:val="00595CB1"/>
    <w:rsid w:val="00597C55"/>
    <w:rsid w:val="005B18DC"/>
    <w:rsid w:val="005B3642"/>
    <w:rsid w:val="005B4950"/>
    <w:rsid w:val="005C1FAB"/>
    <w:rsid w:val="005C76B0"/>
    <w:rsid w:val="005F27D6"/>
    <w:rsid w:val="005F5A00"/>
    <w:rsid w:val="00606B51"/>
    <w:rsid w:val="00612DA8"/>
    <w:rsid w:val="00613977"/>
    <w:rsid w:val="0061502A"/>
    <w:rsid w:val="0062356C"/>
    <w:rsid w:val="00625BED"/>
    <w:rsid w:val="0063090A"/>
    <w:rsid w:val="00647E81"/>
    <w:rsid w:val="006515BB"/>
    <w:rsid w:val="006570F7"/>
    <w:rsid w:val="006626FC"/>
    <w:rsid w:val="00664CF7"/>
    <w:rsid w:val="006659E9"/>
    <w:rsid w:val="0068509E"/>
    <w:rsid w:val="006954B9"/>
    <w:rsid w:val="006A2D93"/>
    <w:rsid w:val="006A4CAF"/>
    <w:rsid w:val="006B7AE9"/>
    <w:rsid w:val="006D0847"/>
    <w:rsid w:val="006D52EC"/>
    <w:rsid w:val="006F24E0"/>
    <w:rsid w:val="006F5EB2"/>
    <w:rsid w:val="006F621C"/>
    <w:rsid w:val="00703DE0"/>
    <w:rsid w:val="00710EF6"/>
    <w:rsid w:val="00713D9E"/>
    <w:rsid w:val="00720FDD"/>
    <w:rsid w:val="0072333D"/>
    <w:rsid w:val="00726DB2"/>
    <w:rsid w:val="00737A13"/>
    <w:rsid w:val="0074414D"/>
    <w:rsid w:val="00750539"/>
    <w:rsid w:val="00750596"/>
    <w:rsid w:val="007531E0"/>
    <w:rsid w:val="007565A9"/>
    <w:rsid w:val="00773D5C"/>
    <w:rsid w:val="007750D2"/>
    <w:rsid w:val="00782773"/>
    <w:rsid w:val="0078494D"/>
    <w:rsid w:val="007A080A"/>
    <w:rsid w:val="007A0AF1"/>
    <w:rsid w:val="007A1F23"/>
    <w:rsid w:val="007A3D76"/>
    <w:rsid w:val="007B2D6A"/>
    <w:rsid w:val="007B56CA"/>
    <w:rsid w:val="007C1424"/>
    <w:rsid w:val="007D2A8B"/>
    <w:rsid w:val="007D35BD"/>
    <w:rsid w:val="007E1DD9"/>
    <w:rsid w:val="007E2C4C"/>
    <w:rsid w:val="007E3F99"/>
    <w:rsid w:val="007F1C83"/>
    <w:rsid w:val="007F5B5C"/>
    <w:rsid w:val="00804508"/>
    <w:rsid w:val="008215D5"/>
    <w:rsid w:val="00826AB3"/>
    <w:rsid w:val="00837409"/>
    <w:rsid w:val="0086403D"/>
    <w:rsid w:val="00865070"/>
    <w:rsid w:val="00871418"/>
    <w:rsid w:val="00895A65"/>
    <w:rsid w:val="008A098C"/>
    <w:rsid w:val="008A5592"/>
    <w:rsid w:val="008B6ECB"/>
    <w:rsid w:val="008C28C6"/>
    <w:rsid w:val="008C3970"/>
    <w:rsid w:val="008D330A"/>
    <w:rsid w:val="008D6DCF"/>
    <w:rsid w:val="008E526C"/>
    <w:rsid w:val="008E7F98"/>
    <w:rsid w:val="008F5F97"/>
    <w:rsid w:val="00900224"/>
    <w:rsid w:val="00901663"/>
    <w:rsid w:val="00907BBB"/>
    <w:rsid w:val="00916E6E"/>
    <w:rsid w:val="00933B8E"/>
    <w:rsid w:val="00940069"/>
    <w:rsid w:val="00941D7F"/>
    <w:rsid w:val="00943D18"/>
    <w:rsid w:val="00944EDA"/>
    <w:rsid w:val="00952C22"/>
    <w:rsid w:val="00956E12"/>
    <w:rsid w:val="0097001B"/>
    <w:rsid w:val="009704E2"/>
    <w:rsid w:val="0097703C"/>
    <w:rsid w:val="00996AC2"/>
    <w:rsid w:val="009A71D5"/>
    <w:rsid w:val="009A754F"/>
    <w:rsid w:val="009A7DD6"/>
    <w:rsid w:val="009A7E1A"/>
    <w:rsid w:val="009B2AB0"/>
    <w:rsid w:val="009C0FAB"/>
    <w:rsid w:val="009C7A49"/>
    <w:rsid w:val="009D5599"/>
    <w:rsid w:val="009D7927"/>
    <w:rsid w:val="009F5493"/>
    <w:rsid w:val="009F7684"/>
    <w:rsid w:val="00A24866"/>
    <w:rsid w:val="00A30238"/>
    <w:rsid w:val="00A42236"/>
    <w:rsid w:val="00A43834"/>
    <w:rsid w:val="00A44D37"/>
    <w:rsid w:val="00A53368"/>
    <w:rsid w:val="00A60D67"/>
    <w:rsid w:val="00A62BA7"/>
    <w:rsid w:val="00A733F3"/>
    <w:rsid w:val="00A7403B"/>
    <w:rsid w:val="00A83BB4"/>
    <w:rsid w:val="00A83E95"/>
    <w:rsid w:val="00A8438A"/>
    <w:rsid w:val="00AA5136"/>
    <w:rsid w:val="00AA760A"/>
    <w:rsid w:val="00AB1386"/>
    <w:rsid w:val="00AB213D"/>
    <w:rsid w:val="00AC0E77"/>
    <w:rsid w:val="00AC4977"/>
    <w:rsid w:val="00AF4492"/>
    <w:rsid w:val="00B06F45"/>
    <w:rsid w:val="00B1549E"/>
    <w:rsid w:val="00B1660D"/>
    <w:rsid w:val="00B22C40"/>
    <w:rsid w:val="00B2782A"/>
    <w:rsid w:val="00B313D7"/>
    <w:rsid w:val="00B3174C"/>
    <w:rsid w:val="00B403C0"/>
    <w:rsid w:val="00B42039"/>
    <w:rsid w:val="00B42DC2"/>
    <w:rsid w:val="00B45240"/>
    <w:rsid w:val="00B466DB"/>
    <w:rsid w:val="00B54411"/>
    <w:rsid w:val="00B62FF4"/>
    <w:rsid w:val="00B65F41"/>
    <w:rsid w:val="00B71D89"/>
    <w:rsid w:val="00B75130"/>
    <w:rsid w:val="00B91626"/>
    <w:rsid w:val="00B92959"/>
    <w:rsid w:val="00BA7B13"/>
    <w:rsid w:val="00BD1D9D"/>
    <w:rsid w:val="00BD542F"/>
    <w:rsid w:val="00BD56B6"/>
    <w:rsid w:val="00BD6CB4"/>
    <w:rsid w:val="00BE2297"/>
    <w:rsid w:val="00BF7F01"/>
    <w:rsid w:val="00C00CF1"/>
    <w:rsid w:val="00C022D8"/>
    <w:rsid w:val="00C058A5"/>
    <w:rsid w:val="00C22CD1"/>
    <w:rsid w:val="00C232A5"/>
    <w:rsid w:val="00C323CF"/>
    <w:rsid w:val="00C3459D"/>
    <w:rsid w:val="00C351F3"/>
    <w:rsid w:val="00C36612"/>
    <w:rsid w:val="00C50FAD"/>
    <w:rsid w:val="00C51189"/>
    <w:rsid w:val="00C61E26"/>
    <w:rsid w:val="00C7112B"/>
    <w:rsid w:val="00C75FA8"/>
    <w:rsid w:val="00C779D8"/>
    <w:rsid w:val="00C779EE"/>
    <w:rsid w:val="00C84804"/>
    <w:rsid w:val="00C90551"/>
    <w:rsid w:val="00C94ACF"/>
    <w:rsid w:val="00CA1C80"/>
    <w:rsid w:val="00CB112A"/>
    <w:rsid w:val="00CB2765"/>
    <w:rsid w:val="00CC5E0E"/>
    <w:rsid w:val="00CD1038"/>
    <w:rsid w:val="00CD5638"/>
    <w:rsid w:val="00CD5A9F"/>
    <w:rsid w:val="00CE2006"/>
    <w:rsid w:val="00CF17E4"/>
    <w:rsid w:val="00CF24D4"/>
    <w:rsid w:val="00CF2984"/>
    <w:rsid w:val="00CF4E10"/>
    <w:rsid w:val="00D10250"/>
    <w:rsid w:val="00D15DBE"/>
    <w:rsid w:val="00D17431"/>
    <w:rsid w:val="00D17465"/>
    <w:rsid w:val="00D2157C"/>
    <w:rsid w:val="00D25CA8"/>
    <w:rsid w:val="00D26479"/>
    <w:rsid w:val="00D34EBD"/>
    <w:rsid w:val="00D35716"/>
    <w:rsid w:val="00D37CCF"/>
    <w:rsid w:val="00D423C4"/>
    <w:rsid w:val="00D462C3"/>
    <w:rsid w:val="00D575F6"/>
    <w:rsid w:val="00D749AB"/>
    <w:rsid w:val="00D74E2A"/>
    <w:rsid w:val="00D83EC3"/>
    <w:rsid w:val="00D87BAE"/>
    <w:rsid w:val="00D91EB1"/>
    <w:rsid w:val="00D954F3"/>
    <w:rsid w:val="00D9602D"/>
    <w:rsid w:val="00DA4C51"/>
    <w:rsid w:val="00DB66AC"/>
    <w:rsid w:val="00DD0638"/>
    <w:rsid w:val="00DE5BD8"/>
    <w:rsid w:val="00DE5E29"/>
    <w:rsid w:val="00DE7A69"/>
    <w:rsid w:val="00DF2B8A"/>
    <w:rsid w:val="00E0141B"/>
    <w:rsid w:val="00E243E7"/>
    <w:rsid w:val="00E336D1"/>
    <w:rsid w:val="00E36D4D"/>
    <w:rsid w:val="00E409F4"/>
    <w:rsid w:val="00E500C7"/>
    <w:rsid w:val="00E50867"/>
    <w:rsid w:val="00E51068"/>
    <w:rsid w:val="00E6703A"/>
    <w:rsid w:val="00E76546"/>
    <w:rsid w:val="00E773CC"/>
    <w:rsid w:val="00E80B87"/>
    <w:rsid w:val="00E85BE7"/>
    <w:rsid w:val="00E96B55"/>
    <w:rsid w:val="00EB04D6"/>
    <w:rsid w:val="00EB22F7"/>
    <w:rsid w:val="00EB3FDE"/>
    <w:rsid w:val="00EC7868"/>
    <w:rsid w:val="00ED12E8"/>
    <w:rsid w:val="00EE104D"/>
    <w:rsid w:val="00EE6ABC"/>
    <w:rsid w:val="00EF1944"/>
    <w:rsid w:val="00F0275B"/>
    <w:rsid w:val="00F03FD3"/>
    <w:rsid w:val="00F055A0"/>
    <w:rsid w:val="00F07063"/>
    <w:rsid w:val="00F078E1"/>
    <w:rsid w:val="00F2031A"/>
    <w:rsid w:val="00F20D3A"/>
    <w:rsid w:val="00F22EEF"/>
    <w:rsid w:val="00F264F6"/>
    <w:rsid w:val="00F72ECF"/>
    <w:rsid w:val="00F75F28"/>
    <w:rsid w:val="00F75F78"/>
    <w:rsid w:val="00F7666A"/>
    <w:rsid w:val="00F829ED"/>
    <w:rsid w:val="00F82B59"/>
    <w:rsid w:val="00F8448D"/>
    <w:rsid w:val="00F85D13"/>
    <w:rsid w:val="00F9476B"/>
    <w:rsid w:val="00FA1F8A"/>
    <w:rsid w:val="00FA330F"/>
    <w:rsid w:val="00FB079E"/>
    <w:rsid w:val="00FB4B11"/>
    <w:rsid w:val="00FC1C1F"/>
    <w:rsid w:val="00FC3F8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65A7DC"/>
  <w15:docId w15:val="{5CEE768F-2B4E-4567-9209-EE397ED0F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5F4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83E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F4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65F41"/>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A7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4B11"/>
    <w:pPr>
      <w:ind w:left="720"/>
      <w:contextualSpacing/>
    </w:pPr>
  </w:style>
  <w:style w:type="paragraph" w:styleId="Header">
    <w:name w:val="header"/>
    <w:basedOn w:val="Normal"/>
    <w:link w:val="HeaderChar"/>
    <w:uiPriority w:val="99"/>
    <w:unhideWhenUsed/>
    <w:rsid w:val="00D83EC3"/>
    <w:pPr>
      <w:tabs>
        <w:tab w:val="center" w:pos="4680"/>
        <w:tab w:val="right" w:pos="9360"/>
      </w:tabs>
    </w:pPr>
  </w:style>
  <w:style w:type="character" w:customStyle="1" w:styleId="HeaderChar">
    <w:name w:val="Header Char"/>
    <w:basedOn w:val="DefaultParagraphFont"/>
    <w:link w:val="Header"/>
    <w:uiPriority w:val="99"/>
    <w:rsid w:val="00D83EC3"/>
  </w:style>
  <w:style w:type="paragraph" w:styleId="Footer">
    <w:name w:val="footer"/>
    <w:basedOn w:val="Normal"/>
    <w:link w:val="FooterChar"/>
    <w:uiPriority w:val="99"/>
    <w:unhideWhenUsed/>
    <w:rsid w:val="00D83EC3"/>
    <w:pPr>
      <w:tabs>
        <w:tab w:val="center" w:pos="4680"/>
        <w:tab w:val="right" w:pos="9360"/>
      </w:tabs>
    </w:pPr>
  </w:style>
  <w:style w:type="character" w:customStyle="1" w:styleId="FooterChar">
    <w:name w:val="Footer Char"/>
    <w:basedOn w:val="DefaultParagraphFont"/>
    <w:link w:val="Footer"/>
    <w:uiPriority w:val="99"/>
    <w:rsid w:val="00D83EC3"/>
  </w:style>
  <w:style w:type="character" w:customStyle="1" w:styleId="Heading2Char">
    <w:name w:val="Heading 2 Char"/>
    <w:basedOn w:val="DefaultParagraphFont"/>
    <w:link w:val="Heading2"/>
    <w:uiPriority w:val="9"/>
    <w:semiHidden/>
    <w:rsid w:val="00D83EC3"/>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C50FAD"/>
  </w:style>
  <w:style w:type="character" w:styleId="CommentReference">
    <w:name w:val="annotation reference"/>
    <w:basedOn w:val="DefaultParagraphFont"/>
    <w:uiPriority w:val="99"/>
    <w:semiHidden/>
    <w:unhideWhenUsed/>
    <w:rsid w:val="00B313D7"/>
    <w:rPr>
      <w:sz w:val="16"/>
      <w:szCs w:val="16"/>
    </w:rPr>
  </w:style>
  <w:style w:type="paragraph" w:styleId="CommentText">
    <w:name w:val="annotation text"/>
    <w:basedOn w:val="Normal"/>
    <w:link w:val="CommentTextChar"/>
    <w:uiPriority w:val="99"/>
    <w:semiHidden/>
    <w:unhideWhenUsed/>
    <w:rsid w:val="00B313D7"/>
    <w:rPr>
      <w:sz w:val="20"/>
      <w:szCs w:val="20"/>
    </w:rPr>
  </w:style>
  <w:style w:type="character" w:customStyle="1" w:styleId="CommentTextChar">
    <w:name w:val="Comment Text Char"/>
    <w:basedOn w:val="DefaultParagraphFont"/>
    <w:link w:val="CommentText"/>
    <w:uiPriority w:val="99"/>
    <w:semiHidden/>
    <w:rsid w:val="00B313D7"/>
    <w:rPr>
      <w:sz w:val="20"/>
      <w:szCs w:val="20"/>
    </w:rPr>
  </w:style>
  <w:style w:type="paragraph" w:styleId="CommentSubject">
    <w:name w:val="annotation subject"/>
    <w:basedOn w:val="CommentText"/>
    <w:next w:val="CommentText"/>
    <w:link w:val="CommentSubjectChar"/>
    <w:uiPriority w:val="99"/>
    <w:semiHidden/>
    <w:unhideWhenUsed/>
    <w:rsid w:val="00B313D7"/>
    <w:rPr>
      <w:b/>
      <w:bCs/>
    </w:rPr>
  </w:style>
  <w:style w:type="character" w:customStyle="1" w:styleId="CommentSubjectChar">
    <w:name w:val="Comment Subject Char"/>
    <w:basedOn w:val="CommentTextChar"/>
    <w:link w:val="CommentSubject"/>
    <w:uiPriority w:val="99"/>
    <w:semiHidden/>
    <w:rsid w:val="00B313D7"/>
    <w:rPr>
      <w:b/>
      <w:bCs/>
      <w:sz w:val="20"/>
      <w:szCs w:val="20"/>
    </w:rPr>
  </w:style>
  <w:style w:type="paragraph" w:styleId="BalloonText">
    <w:name w:val="Balloon Text"/>
    <w:basedOn w:val="Normal"/>
    <w:link w:val="BalloonTextChar"/>
    <w:uiPriority w:val="99"/>
    <w:semiHidden/>
    <w:unhideWhenUsed/>
    <w:rsid w:val="00B313D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13D7"/>
    <w:rPr>
      <w:rFonts w:ascii="Times New Roman" w:hAnsi="Times New Roman" w:cs="Times New Roman"/>
      <w:sz w:val="18"/>
      <w:szCs w:val="18"/>
    </w:rPr>
  </w:style>
  <w:style w:type="character" w:styleId="Emphasis">
    <w:name w:val="Emphasis"/>
    <w:basedOn w:val="DefaultParagraphFont"/>
    <w:uiPriority w:val="20"/>
    <w:qFormat/>
    <w:rsid w:val="00EE104D"/>
    <w:rPr>
      <w:i/>
      <w:iCs/>
    </w:rPr>
  </w:style>
  <w:style w:type="paragraph" w:customStyle="1" w:styleId="Paragraph">
    <w:name w:val="Paragraph"/>
    <w:basedOn w:val="Normal"/>
    <w:rsid w:val="004F2D88"/>
    <w:pPr>
      <w:spacing w:before="120"/>
      <w:ind w:firstLine="720"/>
    </w:pPr>
    <w:rPr>
      <w:rFonts w:ascii="Times New Roman" w:eastAsia="Times New Roman" w:hAnsi="Times New Roman" w:cs="Times New Roman"/>
    </w:rPr>
  </w:style>
  <w:style w:type="paragraph" w:customStyle="1" w:styleId="Acknowledgement">
    <w:name w:val="Acknowledgement"/>
    <w:basedOn w:val="Normal"/>
    <w:rsid w:val="00B06F45"/>
    <w:pPr>
      <w:spacing w:before="120"/>
      <w:ind w:left="720" w:hanging="72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67614">
      <w:bodyDiv w:val="1"/>
      <w:marLeft w:val="0"/>
      <w:marRight w:val="0"/>
      <w:marTop w:val="0"/>
      <w:marBottom w:val="0"/>
      <w:divBdr>
        <w:top w:val="none" w:sz="0" w:space="0" w:color="auto"/>
        <w:left w:val="none" w:sz="0" w:space="0" w:color="auto"/>
        <w:bottom w:val="none" w:sz="0" w:space="0" w:color="auto"/>
        <w:right w:val="none" w:sz="0" w:space="0" w:color="auto"/>
      </w:divBdr>
      <w:divsChild>
        <w:div w:id="687636462">
          <w:marLeft w:val="0"/>
          <w:marRight w:val="0"/>
          <w:marTop w:val="0"/>
          <w:marBottom w:val="0"/>
          <w:divBdr>
            <w:top w:val="none" w:sz="0" w:space="0" w:color="auto"/>
            <w:left w:val="none" w:sz="0" w:space="0" w:color="auto"/>
            <w:bottom w:val="none" w:sz="0" w:space="0" w:color="auto"/>
            <w:right w:val="none" w:sz="0" w:space="0" w:color="auto"/>
          </w:divBdr>
        </w:div>
      </w:divsChild>
    </w:div>
    <w:div w:id="101924269">
      <w:bodyDiv w:val="1"/>
      <w:marLeft w:val="0"/>
      <w:marRight w:val="0"/>
      <w:marTop w:val="0"/>
      <w:marBottom w:val="0"/>
      <w:divBdr>
        <w:top w:val="none" w:sz="0" w:space="0" w:color="auto"/>
        <w:left w:val="none" w:sz="0" w:space="0" w:color="auto"/>
        <w:bottom w:val="none" w:sz="0" w:space="0" w:color="auto"/>
        <w:right w:val="none" w:sz="0" w:space="0" w:color="auto"/>
      </w:divBdr>
    </w:div>
    <w:div w:id="176694362">
      <w:bodyDiv w:val="1"/>
      <w:marLeft w:val="0"/>
      <w:marRight w:val="0"/>
      <w:marTop w:val="0"/>
      <w:marBottom w:val="0"/>
      <w:divBdr>
        <w:top w:val="none" w:sz="0" w:space="0" w:color="auto"/>
        <w:left w:val="none" w:sz="0" w:space="0" w:color="auto"/>
        <w:bottom w:val="none" w:sz="0" w:space="0" w:color="auto"/>
        <w:right w:val="none" w:sz="0" w:space="0" w:color="auto"/>
      </w:divBdr>
    </w:div>
    <w:div w:id="177155718">
      <w:bodyDiv w:val="1"/>
      <w:marLeft w:val="0"/>
      <w:marRight w:val="0"/>
      <w:marTop w:val="0"/>
      <w:marBottom w:val="0"/>
      <w:divBdr>
        <w:top w:val="none" w:sz="0" w:space="0" w:color="auto"/>
        <w:left w:val="none" w:sz="0" w:space="0" w:color="auto"/>
        <w:bottom w:val="none" w:sz="0" w:space="0" w:color="auto"/>
        <w:right w:val="none" w:sz="0" w:space="0" w:color="auto"/>
      </w:divBdr>
    </w:div>
    <w:div w:id="214512977">
      <w:bodyDiv w:val="1"/>
      <w:marLeft w:val="0"/>
      <w:marRight w:val="0"/>
      <w:marTop w:val="0"/>
      <w:marBottom w:val="0"/>
      <w:divBdr>
        <w:top w:val="none" w:sz="0" w:space="0" w:color="auto"/>
        <w:left w:val="none" w:sz="0" w:space="0" w:color="auto"/>
        <w:bottom w:val="none" w:sz="0" w:space="0" w:color="auto"/>
        <w:right w:val="none" w:sz="0" w:space="0" w:color="auto"/>
      </w:divBdr>
    </w:div>
    <w:div w:id="215236793">
      <w:bodyDiv w:val="1"/>
      <w:marLeft w:val="0"/>
      <w:marRight w:val="0"/>
      <w:marTop w:val="0"/>
      <w:marBottom w:val="0"/>
      <w:divBdr>
        <w:top w:val="none" w:sz="0" w:space="0" w:color="auto"/>
        <w:left w:val="none" w:sz="0" w:space="0" w:color="auto"/>
        <w:bottom w:val="none" w:sz="0" w:space="0" w:color="auto"/>
        <w:right w:val="none" w:sz="0" w:space="0" w:color="auto"/>
      </w:divBdr>
    </w:div>
    <w:div w:id="243077434">
      <w:bodyDiv w:val="1"/>
      <w:marLeft w:val="0"/>
      <w:marRight w:val="0"/>
      <w:marTop w:val="0"/>
      <w:marBottom w:val="0"/>
      <w:divBdr>
        <w:top w:val="none" w:sz="0" w:space="0" w:color="auto"/>
        <w:left w:val="none" w:sz="0" w:space="0" w:color="auto"/>
        <w:bottom w:val="none" w:sz="0" w:space="0" w:color="auto"/>
        <w:right w:val="none" w:sz="0" w:space="0" w:color="auto"/>
      </w:divBdr>
    </w:div>
    <w:div w:id="254435331">
      <w:bodyDiv w:val="1"/>
      <w:marLeft w:val="0"/>
      <w:marRight w:val="0"/>
      <w:marTop w:val="0"/>
      <w:marBottom w:val="0"/>
      <w:divBdr>
        <w:top w:val="none" w:sz="0" w:space="0" w:color="auto"/>
        <w:left w:val="none" w:sz="0" w:space="0" w:color="auto"/>
        <w:bottom w:val="none" w:sz="0" w:space="0" w:color="auto"/>
        <w:right w:val="none" w:sz="0" w:space="0" w:color="auto"/>
      </w:divBdr>
    </w:div>
    <w:div w:id="268007024">
      <w:bodyDiv w:val="1"/>
      <w:marLeft w:val="0"/>
      <w:marRight w:val="0"/>
      <w:marTop w:val="0"/>
      <w:marBottom w:val="0"/>
      <w:divBdr>
        <w:top w:val="none" w:sz="0" w:space="0" w:color="auto"/>
        <w:left w:val="none" w:sz="0" w:space="0" w:color="auto"/>
        <w:bottom w:val="none" w:sz="0" w:space="0" w:color="auto"/>
        <w:right w:val="none" w:sz="0" w:space="0" w:color="auto"/>
      </w:divBdr>
    </w:div>
    <w:div w:id="282077841">
      <w:bodyDiv w:val="1"/>
      <w:marLeft w:val="0"/>
      <w:marRight w:val="0"/>
      <w:marTop w:val="0"/>
      <w:marBottom w:val="0"/>
      <w:divBdr>
        <w:top w:val="none" w:sz="0" w:space="0" w:color="auto"/>
        <w:left w:val="none" w:sz="0" w:space="0" w:color="auto"/>
        <w:bottom w:val="none" w:sz="0" w:space="0" w:color="auto"/>
        <w:right w:val="none" w:sz="0" w:space="0" w:color="auto"/>
      </w:divBdr>
    </w:div>
    <w:div w:id="371736356">
      <w:bodyDiv w:val="1"/>
      <w:marLeft w:val="0"/>
      <w:marRight w:val="0"/>
      <w:marTop w:val="0"/>
      <w:marBottom w:val="0"/>
      <w:divBdr>
        <w:top w:val="none" w:sz="0" w:space="0" w:color="auto"/>
        <w:left w:val="none" w:sz="0" w:space="0" w:color="auto"/>
        <w:bottom w:val="none" w:sz="0" w:space="0" w:color="auto"/>
        <w:right w:val="none" w:sz="0" w:space="0" w:color="auto"/>
      </w:divBdr>
    </w:div>
    <w:div w:id="401173993">
      <w:bodyDiv w:val="1"/>
      <w:marLeft w:val="0"/>
      <w:marRight w:val="0"/>
      <w:marTop w:val="0"/>
      <w:marBottom w:val="0"/>
      <w:divBdr>
        <w:top w:val="none" w:sz="0" w:space="0" w:color="auto"/>
        <w:left w:val="none" w:sz="0" w:space="0" w:color="auto"/>
        <w:bottom w:val="none" w:sz="0" w:space="0" w:color="auto"/>
        <w:right w:val="none" w:sz="0" w:space="0" w:color="auto"/>
      </w:divBdr>
    </w:div>
    <w:div w:id="417216519">
      <w:bodyDiv w:val="1"/>
      <w:marLeft w:val="0"/>
      <w:marRight w:val="0"/>
      <w:marTop w:val="0"/>
      <w:marBottom w:val="0"/>
      <w:divBdr>
        <w:top w:val="none" w:sz="0" w:space="0" w:color="auto"/>
        <w:left w:val="none" w:sz="0" w:space="0" w:color="auto"/>
        <w:bottom w:val="none" w:sz="0" w:space="0" w:color="auto"/>
        <w:right w:val="none" w:sz="0" w:space="0" w:color="auto"/>
      </w:divBdr>
    </w:div>
    <w:div w:id="475341584">
      <w:bodyDiv w:val="1"/>
      <w:marLeft w:val="0"/>
      <w:marRight w:val="0"/>
      <w:marTop w:val="0"/>
      <w:marBottom w:val="0"/>
      <w:divBdr>
        <w:top w:val="none" w:sz="0" w:space="0" w:color="auto"/>
        <w:left w:val="none" w:sz="0" w:space="0" w:color="auto"/>
        <w:bottom w:val="none" w:sz="0" w:space="0" w:color="auto"/>
        <w:right w:val="none" w:sz="0" w:space="0" w:color="auto"/>
      </w:divBdr>
    </w:div>
    <w:div w:id="524755931">
      <w:bodyDiv w:val="1"/>
      <w:marLeft w:val="0"/>
      <w:marRight w:val="0"/>
      <w:marTop w:val="0"/>
      <w:marBottom w:val="0"/>
      <w:divBdr>
        <w:top w:val="none" w:sz="0" w:space="0" w:color="auto"/>
        <w:left w:val="none" w:sz="0" w:space="0" w:color="auto"/>
        <w:bottom w:val="none" w:sz="0" w:space="0" w:color="auto"/>
        <w:right w:val="none" w:sz="0" w:space="0" w:color="auto"/>
      </w:divBdr>
    </w:div>
    <w:div w:id="543643467">
      <w:bodyDiv w:val="1"/>
      <w:marLeft w:val="0"/>
      <w:marRight w:val="0"/>
      <w:marTop w:val="0"/>
      <w:marBottom w:val="0"/>
      <w:divBdr>
        <w:top w:val="none" w:sz="0" w:space="0" w:color="auto"/>
        <w:left w:val="none" w:sz="0" w:space="0" w:color="auto"/>
        <w:bottom w:val="none" w:sz="0" w:space="0" w:color="auto"/>
        <w:right w:val="none" w:sz="0" w:space="0" w:color="auto"/>
      </w:divBdr>
    </w:div>
    <w:div w:id="594827362">
      <w:bodyDiv w:val="1"/>
      <w:marLeft w:val="0"/>
      <w:marRight w:val="0"/>
      <w:marTop w:val="0"/>
      <w:marBottom w:val="0"/>
      <w:divBdr>
        <w:top w:val="none" w:sz="0" w:space="0" w:color="auto"/>
        <w:left w:val="none" w:sz="0" w:space="0" w:color="auto"/>
        <w:bottom w:val="none" w:sz="0" w:space="0" w:color="auto"/>
        <w:right w:val="none" w:sz="0" w:space="0" w:color="auto"/>
      </w:divBdr>
    </w:div>
    <w:div w:id="637107750">
      <w:bodyDiv w:val="1"/>
      <w:marLeft w:val="0"/>
      <w:marRight w:val="0"/>
      <w:marTop w:val="0"/>
      <w:marBottom w:val="0"/>
      <w:divBdr>
        <w:top w:val="none" w:sz="0" w:space="0" w:color="auto"/>
        <w:left w:val="none" w:sz="0" w:space="0" w:color="auto"/>
        <w:bottom w:val="none" w:sz="0" w:space="0" w:color="auto"/>
        <w:right w:val="none" w:sz="0" w:space="0" w:color="auto"/>
      </w:divBdr>
    </w:div>
    <w:div w:id="763501035">
      <w:bodyDiv w:val="1"/>
      <w:marLeft w:val="0"/>
      <w:marRight w:val="0"/>
      <w:marTop w:val="0"/>
      <w:marBottom w:val="0"/>
      <w:divBdr>
        <w:top w:val="none" w:sz="0" w:space="0" w:color="auto"/>
        <w:left w:val="none" w:sz="0" w:space="0" w:color="auto"/>
        <w:bottom w:val="none" w:sz="0" w:space="0" w:color="auto"/>
        <w:right w:val="none" w:sz="0" w:space="0" w:color="auto"/>
      </w:divBdr>
    </w:div>
    <w:div w:id="894127334">
      <w:bodyDiv w:val="1"/>
      <w:marLeft w:val="0"/>
      <w:marRight w:val="0"/>
      <w:marTop w:val="0"/>
      <w:marBottom w:val="0"/>
      <w:divBdr>
        <w:top w:val="none" w:sz="0" w:space="0" w:color="auto"/>
        <w:left w:val="none" w:sz="0" w:space="0" w:color="auto"/>
        <w:bottom w:val="none" w:sz="0" w:space="0" w:color="auto"/>
        <w:right w:val="none" w:sz="0" w:space="0" w:color="auto"/>
      </w:divBdr>
    </w:div>
    <w:div w:id="1016344667">
      <w:bodyDiv w:val="1"/>
      <w:marLeft w:val="0"/>
      <w:marRight w:val="0"/>
      <w:marTop w:val="0"/>
      <w:marBottom w:val="0"/>
      <w:divBdr>
        <w:top w:val="none" w:sz="0" w:space="0" w:color="auto"/>
        <w:left w:val="none" w:sz="0" w:space="0" w:color="auto"/>
        <w:bottom w:val="none" w:sz="0" w:space="0" w:color="auto"/>
        <w:right w:val="none" w:sz="0" w:space="0" w:color="auto"/>
      </w:divBdr>
    </w:div>
    <w:div w:id="1111588009">
      <w:bodyDiv w:val="1"/>
      <w:marLeft w:val="0"/>
      <w:marRight w:val="0"/>
      <w:marTop w:val="0"/>
      <w:marBottom w:val="0"/>
      <w:divBdr>
        <w:top w:val="none" w:sz="0" w:space="0" w:color="auto"/>
        <w:left w:val="none" w:sz="0" w:space="0" w:color="auto"/>
        <w:bottom w:val="none" w:sz="0" w:space="0" w:color="auto"/>
        <w:right w:val="none" w:sz="0" w:space="0" w:color="auto"/>
      </w:divBdr>
    </w:div>
    <w:div w:id="1118141989">
      <w:bodyDiv w:val="1"/>
      <w:marLeft w:val="0"/>
      <w:marRight w:val="0"/>
      <w:marTop w:val="0"/>
      <w:marBottom w:val="0"/>
      <w:divBdr>
        <w:top w:val="none" w:sz="0" w:space="0" w:color="auto"/>
        <w:left w:val="none" w:sz="0" w:space="0" w:color="auto"/>
        <w:bottom w:val="none" w:sz="0" w:space="0" w:color="auto"/>
        <w:right w:val="none" w:sz="0" w:space="0" w:color="auto"/>
      </w:divBdr>
    </w:div>
    <w:div w:id="1187713389">
      <w:bodyDiv w:val="1"/>
      <w:marLeft w:val="0"/>
      <w:marRight w:val="0"/>
      <w:marTop w:val="0"/>
      <w:marBottom w:val="0"/>
      <w:divBdr>
        <w:top w:val="none" w:sz="0" w:space="0" w:color="auto"/>
        <w:left w:val="none" w:sz="0" w:space="0" w:color="auto"/>
        <w:bottom w:val="none" w:sz="0" w:space="0" w:color="auto"/>
        <w:right w:val="none" w:sz="0" w:space="0" w:color="auto"/>
      </w:divBdr>
    </w:div>
    <w:div w:id="1376926551">
      <w:bodyDiv w:val="1"/>
      <w:marLeft w:val="0"/>
      <w:marRight w:val="0"/>
      <w:marTop w:val="0"/>
      <w:marBottom w:val="0"/>
      <w:divBdr>
        <w:top w:val="none" w:sz="0" w:space="0" w:color="auto"/>
        <w:left w:val="none" w:sz="0" w:space="0" w:color="auto"/>
        <w:bottom w:val="none" w:sz="0" w:space="0" w:color="auto"/>
        <w:right w:val="none" w:sz="0" w:space="0" w:color="auto"/>
      </w:divBdr>
    </w:div>
    <w:div w:id="1427269826">
      <w:bodyDiv w:val="1"/>
      <w:marLeft w:val="0"/>
      <w:marRight w:val="0"/>
      <w:marTop w:val="0"/>
      <w:marBottom w:val="0"/>
      <w:divBdr>
        <w:top w:val="none" w:sz="0" w:space="0" w:color="auto"/>
        <w:left w:val="none" w:sz="0" w:space="0" w:color="auto"/>
        <w:bottom w:val="none" w:sz="0" w:space="0" w:color="auto"/>
        <w:right w:val="none" w:sz="0" w:space="0" w:color="auto"/>
      </w:divBdr>
    </w:div>
    <w:div w:id="1450510019">
      <w:bodyDiv w:val="1"/>
      <w:marLeft w:val="0"/>
      <w:marRight w:val="0"/>
      <w:marTop w:val="0"/>
      <w:marBottom w:val="0"/>
      <w:divBdr>
        <w:top w:val="none" w:sz="0" w:space="0" w:color="auto"/>
        <w:left w:val="none" w:sz="0" w:space="0" w:color="auto"/>
        <w:bottom w:val="none" w:sz="0" w:space="0" w:color="auto"/>
        <w:right w:val="none" w:sz="0" w:space="0" w:color="auto"/>
      </w:divBdr>
      <w:divsChild>
        <w:div w:id="744687889">
          <w:marLeft w:val="0"/>
          <w:marRight w:val="0"/>
          <w:marTop w:val="0"/>
          <w:marBottom w:val="0"/>
          <w:divBdr>
            <w:top w:val="none" w:sz="0" w:space="0" w:color="auto"/>
            <w:left w:val="none" w:sz="0" w:space="0" w:color="auto"/>
            <w:bottom w:val="none" w:sz="0" w:space="0" w:color="auto"/>
            <w:right w:val="none" w:sz="0" w:space="0" w:color="auto"/>
          </w:divBdr>
          <w:divsChild>
            <w:div w:id="749615286">
              <w:marLeft w:val="0"/>
              <w:marRight w:val="0"/>
              <w:marTop w:val="0"/>
              <w:marBottom w:val="0"/>
              <w:divBdr>
                <w:top w:val="none" w:sz="0" w:space="0" w:color="auto"/>
                <w:left w:val="none" w:sz="0" w:space="0" w:color="auto"/>
                <w:bottom w:val="none" w:sz="0" w:space="0" w:color="auto"/>
                <w:right w:val="none" w:sz="0" w:space="0" w:color="auto"/>
              </w:divBdr>
              <w:divsChild>
                <w:div w:id="7536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73973">
      <w:bodyDiv w:val="1"/>
      <w:marLeft w:val="0"/>
      <w:marRight w:val="0"/>
      <w:marTop w:val="0"/>
      <w:marBottom w:val="0"/>
      <w:divBdr>
        <w:top w:val="none" w:sz="0" w:space="0" w:color="auto"/>
        <w:left w:val="none" w:sz="0" w:space="0" w:color="auto"/>
        <w:bottom w:val="none" w:sz="0" w:space="0" w:color="auto"/>
        <w:right w:val="none" w:sz="0" w:space="0" w:color="auto"/>
      </w:divBdr>
    </w:div>
    <w:div w:id="1550917105">
      <w:bodyDiv w:val="1"/>
      <w:marLeft w:val="0"/>
      <w:marRight w:val="0"/>
      <w:marTop w:val="0"/>
      <w:marBottom w:val="0"/>
      <w:divBdr>
        <w:top w:val="none" w:sz="0" w:space="0" w:color="auto"/>
        <w:left w:val="none" w:sz="0" w:space="0" w:color="auto"/>
        <w:bottom w:val="none" w:sz="0" w:space="0" w:color="auto"/>
        <w:right w:val="none" w:sz="0" w:space="0" w:color="auto"/>
      </w:divBdr>
    </w:div>
    <w:div w:id="1686635070">
      <w:bodyDiv w:val="1"/>
      <w:marLeft w:val="0"/>
      <w:marRight w:val="0"/>
      <w:marTop w:val="0"/>
      <w:marBottom w:val="0"/>
      <w:divBdr>
        <w:top w:val="none" w:sz="0" w:space="0" w:color="auto"/>
        <w:left w:val="none" w:sz="0" w:space="0" w:color="auto"/>
        <w:bottom w:val="none" w:sz="0" w:space="0" w:color="auto"/>
        <w:right w:val="none" w:sz="0" w:space="0" w:color="auto"/>
      </w:divBdr>
    </w:div>
    <w:div w:id="1715882775">
      <w:bodyDiv w:val="1"/>
      <w:marLeft w:val="0"/>
      <w:marRight w:val="0"/>
      <w:marTop w:val="0"/>
      <w:marBottom w:val="0"/>
      <w:divBdr>
        <w:top w:val="none" w:sz="0" w:space="0" w:color="auto"/>
        <w:left w:val="none" w:sz="0" w:space="0" w:color="auto"/>
        <w:bottom w:val="none" w:sz="0" w:space="0" w:color="auto"/>
        <w:right w:val="none" w:sz="0" w:space="0" w:color="auto"/>
      </w:divBdr>
    </w:div>
    <w:div w:id="1889341710">
      <w:bodyDiv w:val="1"/>
      <w:marLeft w:val="0"/>
      <w:marRight w:val="0"/>
      <w:marTop w:val="0"/>
      <w:marBottom w:val="0"/>
      <w:divBdr>
        <w:top w:val="none" w:sz="0" w:space="0" w:color="auto"/>
        <w:left w:val="none" w:sz="0" w:space="0" w:color="auto"/>
        <w:bottom w:val="none" w:sz="0" w:space="0" w:color="auto"/>
        <w:right w:val="none" w:sz="0" w:space="0" w:color="auto"/>
      </w:divBdr>
    </w:div>
    <w:div w:id="1902784423">
      <w:bodyDiv w:val="1"/>
      <w:marLeft w:val="0"/>
      <w:marRight w:val="0"/>
      <w:marTop w:val="0"/>
      <w:marBottom w:val="0"/>
      <w:divBdr>
        <w:top w:val="none" w:sz="0" w:space="0" w:color="auto"/>
        <w:left w:val="none" w:sz="0" w:space="0" w:color="auto"/>
        <w:bottom w:val="none" w:sz="0" w:space="0" w:color="auto"/>
        <w:right w:val="none" w:sz="0" w:space="0" w:color="auto"/>
      </w:divBdr>
    </w:div>
    <w:div w:id="1914001472">
      <w:bodyDiv w:val="1"/>
      <w:marLeft w:val="0"/>
      <w:marRight w:val="0"/>
      <w:marTop w:val="0"/>
      <w:marBottom w:val="0"/>
      <w:divBdr>
        <w:top w:val="none" w:sz="0" w:space="0" w:color="auto"/>
        <w:left w:val="none" w:sz="0" w:space="0" w:color="auto"/>
        <w:bottom w:val="none" w:sz="0" w:space="0" w:color="auto"/>
        <w:right w:val="none" w:sz="0" w:space="0" w:color="auto"/>
      </w:divBdr>
    </w:div>
    <w:div w:id="1921215376">
      <w:bodyDiv w:val="1"/>
      <w:marLeft w:val="0"/>
      <w:marRight w:val="0"/>
      <w:marTop w:val="0"/>
      <w:marBottom w:val="0"/>
      <w:divBdr>
        <w:top w:val="none" w:sz="0" w:space="0" w:color="auto"/>
        <w:left w:val="none" w:sz="0" w:space="0" w:color="auto"/>
        <w:bottom w:val="none" w:sz="0" w:space="0" w:color="auto"/>
        <w:right w:val="none" w:sz="0" w:space="0" w:color="auto"/>
      </w:divBdr>
    </w:div>
    <w:div w:id="1986162090">
      <w:bodyDiv w:val="1"/>
      <w:marLeft w:val="0"/>
      <w:marRight w:val="0"/>
      <w:marTop w:val="0"/>
      <w:marBottom w:val="0"/>
      <w:divBdr>
        <w:top w:val="none" w:sz="0" w:space="0" w:color="auto"/>
        <w:left w:val="none" w:sz="0" w:space="0" w:color="auto"/>
        <w:bottom w:val="none" w:sz="0" w:space="0" w:color="auto"/>
        <w:right w:val="none" w:sz="0" w:space="0" w:color="auto"/>
      </w:divBdr>
    </w:div>
    <w:div w:id="2031494062">
      <w:bodyDiv w:val="1"/>
      <w:marLeft w:val="0"/>
      <w:marRight w:val="0"/>
      <w:marTop w:val="0"/>
      <w:marBottom w:val="0"/>
      <w:divBdr>
        <w:top w:val="none" w:sz="0" w:space="0" w:color="auto"/>
        <w:left w:val="none" w:sz="0" w:space="0" w:color="auto"/>
        <w:bottom w:val="none" w:sz="0" w:space="0" w:color="auto"/>
        <w:right w:val="none" w:sz="0" w:space="0" w:color="auto"/>
      </w:divBdr>
    </w:div>
    <w:div w:id="2038045377">
      <w:bodyDiv w:val="1"/>
      <w:marLeft w:val="0"/>
      <w:marRight w:val="0"/>
      <w:marTop w:val="0"/>
      <w:marBottom w:val="0"/>
      <w:divBdr>
        <w:top w:val="none" w:sz="0" w:space="0" w:color="auto"/>
        <w:left w:val="none" w:sz="0" w:space="0" w:color="auto"/>
        <w:bottom w:val="none" w:sz="0" w:space="0" w:color="auto"/>
        <w:right w:val="none" w:sz="0" w:space="0" w:color="auto"/>
      </w:divBdr>
    </w:div>
    <w:div w:id="213177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CFEA2-1A93-40C1-A632-E228F762F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1733</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Chen Heller</cp:lastModifiedBy>
  <cp:revision>17</cp:revision>
  <cp:lastPrinted>2019-04-03T19:12:00Z</cp:lastPrinted>
  <dcterms:created xsi:type="dcterms:W3CDTF">2020-05-27T15:16:00Z</dcterms:created>
  <dcterms:modified xsi:type="dcterms:W3CDTF">2020-11-11T16:20:00Z</dcterms:modified>
</cp:coreProperties>
</file>