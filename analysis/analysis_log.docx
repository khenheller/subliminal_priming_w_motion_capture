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F2D83E" w14:textId="77777777" w:rsidR="00DD156B" w:rsidRDefault="00DD156B"/>
    <w:p w14:paraId="021A6086" w14:textId="6C3DB26C" w:rsidR="002F350E" w:rsidRDefault="00B122E9">
      <w:pPr>
        <w:rPr>
          <w:rtl/>
        </w:rPr>
      </w:pPr>
      <w:r>
        <w:rPr>
          <w:rFonts w:hint="cs"/>
          <w:rtl/>
        </w:rPr>
        <w:t>כאן אדווח כל ניתוח סטטיסטי שאבצע.</w:t>
      </w:r>
    </w:p>
    <w:p w14:paraId="257B4AC1" w14:textId="6FCB29C9" w:rsidR="0062559A" w:rsidRDefault="0062559A" w:rsidP="0037768C">
      <w:pPr>
        <w:pStyle w:val="Heading2"/>
        <w:rPr>
          <w:rtl/>
        </w:rPr>
      </w:pPr>
      <w:r>
        <w:t>Trajectory Preprocessing</w:t>
      </w:r>
    </w:p>
    <w:p w14:paraId="560776B2" w14:textId="19CDAC82" w:rsidR="0062559A" w:rsidRDefault="003E3A24" w:rsidP="003E3A24">
      <w:pPr>
        <w:pStyle w:val="NoSpacing"/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</w:pP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שלבים (מתוך </w:t>
      </w:r>
      <w:r w:rsidRPr="003E3A24">
        <w:rPr>
          <w:rFonts w:ascii="Arial" w:hAnsi="Arial" w:cs="Arial"/>
          <w:color w:val="222222"/>
          <w:sz w:val="12"/>
          <w:szCs w:val="12"/>
          <w:shd w:val="clear" w:color="auto" w:fill="FFFFFF"/>
        </w:rPr>
        <w:t>Gallivan, J. P., &amp; Chapman, C. S. (2014). Three-dimensional reach trajectories</w:t>
      </w:r>
      <w:r>
        <w:rPr>
          <w:rFonts w:ascii="Arial" w:hAnsi="Arial" w:cs="Arial"/>
          <w:color w:val="222222"/>
          <w:sz w:val="12"/>
          <w:szCs w:val="12"/>
          <w:shd w:val="clear" w:color="auto" w:fill="FFFFFF"/>
        </w:rPr>
        <w:t>…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)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–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 </w:t>
      </w:r>
    </w:p>
    <w:p w14:paraId="0C7089A3" w14:textId="27C28BF8" w:rsidR="003E3A24" w:rsidRPr="00D632C2" w:rsidRDefault="009E4DCB" w:rsidP="00E32D59">
      <w:pPr>
        <w:pStyle w:val="ListParagraph"/>
        <w:numPr>
          <w:ilvl w:val="0"/>
          <w:numId w:val="6"/>
        </w:numPr>
      </w:pPr>
      <w:r w:rsidRPr="00D632C2">
        <w:rPr>
          <w:rFonts w:hint="cs"/>
          <w:rtl/>
        </w:rPr>
        <w:t xml:space="preserve">מילוי דגימות חסרות </w:t>
      </w:r>
      <w:r w:rsidRPr="00D632C2">
        <w:rPr>
          <w:rtl/>
        </w:rPr>
        <w:t>–</w:t>
      </w:r>
      <w:r w:rsidRPr="00D632C2">
        <w:rPr>
          <w:rFonts w:hint="cs"/>
          <w:rtl/>
        </w:rPr>
        <w:t xml:space="preserve"> </w:t>
      </w:r>
      <w:r w:rsidRPr="00D632C2">
        <w:t>linear interpolation</w:t>
      </w:r>
      <w:r w:rsidRPr="00D632C2">
        <w:rPr>
          <w:rFonts w:hint="cs"/>
          <w:rtl/>
        </w:rPr>
        <w:t xml:space="preserve">, או </w:t>
      </w:r>
      <w:hyperlink r:id="rId6" w:history="1">
        <w:proofErr w:type="spellStart"/>
        <w:r w:rsidRPr="00D632C2">
          <w:rPr>
            <w:rStyle w:val="Hyperlink"/>
            <w:color w:val="auto"/>
          </w:rPr>
          <w:t>inpaint_nans</w:t>
        </w:r>
        <w:proofErr w:type="spellEnd"/>
      </w:hyperlink>
      <w:r w:rsidRPr="00D632C2">
        <w:rPr>
          <w:rFonts w:hint="cs"/>
          <w:rtl/>
        </w:rPr>
        <w:t xml:space="preserve"> של </w:t>
      </w:r>
      <w:proofErr w:type="spellStart"/>
      <w:r w:rsidRPr="00D632C2">
        <w:rPr>
          <w:rFonts w:hint="cs"/>
          <w:rtl/>
        </w:rPr>
        <w:t>מטלאב</w:t>
      </w:r>
      <w:proofErr w:type="spellEnd"/>
      <w:r w:rsidRPr="00D632C2">
        <w:rPr>
          <w:rFonts w:hint="cs"/>
          <w:rtl/>
        </w:rPr>
        <w:t>.</w:t>
      </w:r>
    </w:p>
    <w:p w14:paraId="1CB54BB3" w14:textId="2A0B2157" w:rsidR="009E4DCB" w:rsidRPr="00D632C2" w:rsidRDefault="00A7785D" w:rsidP="00A7785D">
      <w:pPr>
        <w:pStyle w:val="ListParagraph"/>
        <w:numPr>
          <w:ilvl w:val="0"/>
          <w:numId w:val="6"/>
        </w:numPr>
      </w:pPr>
      <w:r w:rsidRPr="00D632C2">
        <w:rPr>
          <w:rFonts w:hint="cs"/>
          <w:rtl/>
        </w:rPr>
        <w:t xml:space="preserve">סינון רעש - </w:t>
      </w:r>
      <w:r w:rsidRPr="00D632C2">
        <w:t>low-pass Butterworth filter (dual pass, 8–12 Hz cutoff, 2nd order)</w:t>
      </w:r>
    </w:p>
    <w:p w14:paraId="49CECEC1" w14:textId="4023667C" w:rsidR="00D632C2" w:rsidRDefault="00D632C2" w:rsidP="000C305D">
      <w:pPr>
        <w:pStyle w:val="ListParagraph"/>
        <w:ind w:left="1440"/>
        <w:rPr>
          <w:rFonts w:hint="cs"/>
          <w:rtl/>
        </w:rPr>
      </w:pPr>
      <w:r>
        <w:rPr>
          <w:rFonts w:hint="cs"/>
          <w:rtl/>
        </w:rPr>
        <w:t xml:space="preserve">כרגע עושים </w:t>
      </w:r>
      <w:r>
        <w:t>lowpass 8Hz</w:t>
      </w:r>
      <w:r>
        <w:rPr>
          <w:rFonts w:hint="cs"/>
          <w:rtl/>
        </w:rPr>
        <w:t>.</w:t>
      </w:r>
    </w:p>
    <w:p w14:paraId="508C047A" w14:textId="36392861" w:rsidR="00AA5A19" w:rsidRDefault="006C5826" w:rsidP="000C305D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מתוך </w:t>
      </w:r>
      <w:r w:rsidRPr="006C5826">
        <w:rPr>
          <w:sz w:val="14"/>
          <w:szCs w:val="14"/>
        </w:rPr>
        <w:t>Using Functional Data Analysis_v1_april2011</w:t>
      </w:r>
      <w:r>
        <w:rPr>
          <w:rFonts w:hint="cs"/>
          <w:rtl/>
        </w:rPr>
        <w:t>:</w:t>
      </w:r>
    </w:p>
    <w:p w14:paraId="2EC81007" w14:textId="6F9C1695" w:rsidR="006C5826" w:rsidRPr="00AA5A19" w:rsidRDefault="006C5826" w:rsidP="000C305D">
      <w:pPr>
        <w:pStyle w:val="ListParagraph"/>
        <w:ind w:left="1440"/>
        <w:rPr>
          <w:rtl/>
        </w:rPr>
      </w:pPr>
      <w:r>
        <w:rPr>
          <w:rFonts w:hint="cs"/>
          <w:rtl/>
        </w:rPr>
        <w:t xml:space="preserve">הסינון מבטל רעש, לכן אח"כ הוא עושה </w:t>
      </w:r>
      <w:r>
        <w:t>overfit</w:t>
      </w:r>
      <w:r>
        <w:rPr>
          <w:rFonts w:hint="cs"/>
          <w:rtl/>
        </w:rPr>
        <w:t xml:space="preserve"> למידע ללא חשש למידול רעש.</w:t>
      </w:r>
    </w:p>
    <w:p w14:paraId="4124562F" w14:textId="4638B04D" w:rsidR="000C305D" w:rsidRPr="00D85501" w:rsidRDefault="00AF622A" w:rsidP="00A7785D">
      <w:pPr>
        <w:pStyle w:val="ListParagraph"/>
        <w:numPr>
          <w:ilvl w:val="0"/>
          <w:numId w:val="6"/>
        </w:numPr>
      </w:pPr>
      <w:r w:rsidRPr="00D85501">
        <w:rPr>
          <w:rFonts w:hint="cs"/>
          <w:rtl/>
        </w:rPr>
        <w:t>קביעת</w:t>
      </w:r>
      <w:r w:rsidR="008C5E2D" w:rsidRPr="00D85501">
        <w:rPr>
          <w:rFonts w:hint="cs"/>
          <w:rtl/>
        </w:rPr>
        <w:t xml:space="preserve"> ראשית צירים </w:t>
      </w:r>
      <w:r w:rsidR="008C5E2D" w:rsidRPr="00D85501">
        <w:rPr>
          <w:rtl/>
        </w:rPr>
        <w:t>–</w:t>
      </w:r>
      <w:r w:rsidR="008C5E2D" w:rsidRPr="00D85501">
        <w:rPr>
          <w:rFonts w:hint="cs"/>
          <w:rtl/>
        </w:rPr>
        <w:t xml:space="preserve"> עבור כל </w:t>
      </w:r>
      <w:proofErr w:type="spellStart"/>
      <w:r w:rsidR="008C5E2D" w:rsidRPr="00D85501">
        <w:rPr>
          <w:rFonts w:hint="cs"/>
          <w:rtl/>
        </w:rPr>
        <w:t>טרייל</w:t>
      </w:r>
      <w:proofErr w:type="spellEnd"/>
      <w:r w:rsidR="008C5E2D" w:rsidRPr="00D85501">
        <w:rPr>
          <w:rFonts w:hint="cs"/>
          <w:rtl/>
        </w:rPr>
        <w:t xml:space="preserve"> ההקלטה הראשונה היא ראשית הצירים</w:t>
      </w:r>
      <w:r w:rsidRPr="00D85501">
        <w:rPr>
          <w:rFonts w:hint="cs"/>
          <w:rtl/>
        </w:rPr>
        <w:t>.</w:t>
      </w:r>
    </w:p>
    <w:p w14:paraId="01392042" w14:textId="66F6A07B" w:rsidR="008C5E2D" w:rsidRPr="00302FF1" w:rsidRDefault="008C5E2D" w:rsidP="006476D8">
      <w:pPr>
        <w:pStyle w:val="ListParagraph"/>
        <w:numPr>
          <w:ilvl w:val="0"/>
          <w:numId w:val="6"/>
        </w:numPr>
        <w:rPr>
          <w:color w:val="FF0000"/>
        </w:rPr>
      </w:pPr>
      <w:r w:rsidRPr="00302FF1">
        <w:rPr>
          <w:rFonts w:hint="cs"/>
          <w:color w:val="FF0000"/>
          <w:rtl/>
        </w:rPr>
        <w:t xml:space="preserve">סיבוב מערכת צירים </w:t>
      </w:r>
      <w:r w:rsidRPr="00302FF1">
        <w:rPr>
          <w:color w:val="FF0000"/>
          <w:rtl/>
        </w:rPr>
        <w:t>–</w:t>
      </w:r>
      <w:r w:rsidRPr="00302FF1">
        <w:rPr>
          <w:rFonts w:hint="cs"/>
          <w:color w:val="FF0000"/>
          <w:rtl/>
        </w:rPr>
        <w:t xml:space="preserve"> עבור כל </w:t>
      </w:r>
      <w:proofErr w:type="spellStart"/>
      <w:r w:rsidRPr="00302FF1">
        <w:rPr>
          <w:rFonts w:hint="cs"/>
          <w:color w:val="FF0000"/>
          <w:rtl/>
        </w:rPr>
        <w:t>טרייל</w:t>
      </w:r>
      <w:proofErr w:type="spellEnd"/>
      <w:r w:rsidRPr="00302FF1">
        <w:rPr>
          <w:rFonts w:hint="cs"/>
          <w:color w:val="FF0000"/>
          <w:rtl/>
        </w:rPr>
        <w:t xml:space="preserve"> מסובבים אותה </w:t>
      </w:r>
      <w:proofErr w:type="spellStart"/>
      <w:r w:rsidRPr="00302FF1">
        <w:rPr>
          <w:rFonts w:hint="cs"/>
          <w:color w:val="FF0000"/>
          <w:rtl/>
        </w:rPr>
        <w:t>שתיהיה</w:t>
      </w:r>
      <w:proofErr w:type="spellEnd"/>
      <w:r w:rsidRPr="00302FF1">
        <w:rPr>
          <w:rFonts w:hint="cs"/>
          <w:color w:val="FF0000"/>
          <w:rtl/>
        </w:rPr>
        <w:t xml:space="preserve"> מאונכת למסך.</w:t>
      </w:r>
    </w:p>
    <w:p w14:paraId="78A821AD" w14:textId="0E96B209" w:rsidR="008C5E2D" w:rsidRPr="00302FF1" w:rsidRDefault="000D4C77" w:rsidP="008C5E2D">
      <w:pPr>
        <w:ind w:left="2160" w:firstLine="720"/>
        <w:rPr>
          <w:color w:val="FF0000"/>
        </w:rPr>
      </w:pPr>
      <w:r w:rsidRPr="00302FF1">
        <w:rPr>
          <w:rFonts w:hint="cs"/>
          <w:color w:val="FF0000"/>
          <w:rtl/>
        </w:rPr>
        <w:t>אצלנו הצירים מוגדרים כמאונכים למסך בתחילת הניסוי.</w:t>
      </w:r>
    </w:p>
    <w:p w14:paraId="7DE9E31E" w14:textId="3E6B4814" w:rsidR="00AF622A" w:rsidRDefault="00E461A0" w:rsidP="00A7785D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מציאת רגע</w:t>
      </w:r>
      <w:r w:rsidR="006C5307">
        <w:rPr>
          <w:rFonts w:hint="cs"/>
          <w:rtl/>
        </w:rPr>
        <w:t>י</w:t>
      </w:r>
      <w:r>
        <w:rPr>
          <w:rFonts w:hint="cs"/>
          <w:rtl/>
        </w:rPr>
        <w:t xml:space="preserve"> תחילת </w:t>
      </w:r>
      <w:r w:rsidR="006C5307">
        <w:rPr>
          <w:rFonts w:hint="cs"/>
          <w:rtl/>
        </w:rPr>
        <w:t xml:space="preserve">וסוף </w:t>
      </w:r>
      <w:r>
        <w:rPr>
          <w:rFonts w:hint="cs"/>
          <w:rtl/>
        </w:rPr>
        <w:t xml:space="preserve">התנועה </w:t>
      </w:r>
      <w:r>
        <w:rPr>
          <w:rtl/>
        </w:rPr>
        <w:t>–</w:t>
      </w:r>
      <w:r>
        <w:rPr>
          <w:rFonts w:hint="cs"/>
          <w:rtl/>
        </w:rPr>
        <w:t xml:space="preserve"> חילוץ וקטור מהירויות</w:t>
      </w:r>
      <w:r w:rsidR="00461B9D">
        <w:rPr>
          <w:rFonts w:hint="cs"/>
          <w:rtl/>
        </w:rPr>
        <w:t>.</w:t>
      </w:r>
    </w:p>
    <w:p w14:paraId="3A494517" w14:textId="3CEA9017" w:rsidR="00E461A0" w:rsidRDefault="00E461A0" w:rsidP="00E461A0">
      <w:pPr>
        <w:pStyle w:val="ListParagraph"/>
        <w:ind w:left="3600"/>
        <w:rPr>
          <w:color w:val="FF0000"/>
          <w:rtl/>
        </w:rPr>
      </w:pPr>
      <w:r w:rsidRPr="005C25FD">
        <w:rPr>
          <w:rFonts w:hint="cs"/>
          <w:color w:val="FF0000"/>
          <w:rtl/>
        </w:rPr>
        <w:t>סינונו ב-</w:t>
      </w:r>
      <w:r w:rsidRPr="005C25FD">
        <w:rPr>
          <w:color w:val="FF0000"/>
        </w:rPr>
        <w:t>low pass filter</w:t>
      </w:r>
      <w:r w:rsidRPr="005C25FD">
        <w:rPr>
          <w:rFonts w:hint="cs"/>
          <w:color w:val="FF0000"/>
          <w:rtl/>
        </w:rPr>
        <w:t xml:space="preserve"> של </w:t>
      </w:r>
      <w:r w:rsidRPr="005C25FD">
        <w:rPr>
          <w:color w:val="FF0000"/>
        </w:rPr>
        <w:t>10-12Hz</w:t>
      </w:r>
      <w:r w:rsidR="005C25FD" w:rsidRPr="005C25FD">
        <w:rPr>
          <w:rFonts w:hint="cs"/>
          <w:color w:val="FF0000"/>
          <w:rtl/>
        </w:rPr>
        <w:t xml:space="preserve"> (אני לא עשיתי זאת)</w:t>
      </w:r>
      <w:r w:rsidR="00461B9D">
        <w:rPr>
          <w:rFonts w:hint="cs"/>
          <w:color w:val="FF0000"/>
          <w:rtl/>
        </w:rPr>
        <w:t>.</w:t>
      </w:r>
    </w:p>
    <w:p w14:paraId="4CE36E5E" w14:textId="20A13E2E" w:rsidR="005C25FD" w:rsidRDefault="006C5307" w:rsidP="00E461A0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תחילה - </w:t>
      </w:r>
      <w:r w:rsidR="009F4D29">
        <w:rPr>
          <w:rFonts w:hint="cs"/>
          <w:rtl/>
        </w:rPr>
        <w:t>מציאת 4 דגימות ראשונות בהן המהירות גדולה מ-</w:t>
      </w:r>
      <w:r w:rsidR="009F4D29">
        <w:t>20mm/sec</w:t>
      </w:r>
      <w:r w:rsidR="009F4D29">
        <w:rPr>
          <w:rFonts w:hint="cs"/>
          <w:rtl/>
        </w:rPr>
        <w:t xml:space="preserve"> וגם</w:t>
      </w:r>
    </w:p>
    <w:p w14:paraId="4C298126" w14:textId="13469355" w:rsidR="009F4D29" w:rsidRDefault="009225BE" w:rsidP="00E461A0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התאוצה הכוללת (ז"א לדעתי בין הראשונה לאחרונה) היא </w:t>
      </w:r>
      <w:r>
        <w:t>20mm/s</w:t>
      </w:r>
      <w:r w:rsidRPr="009225BE">
        <w:rPr>
          <w:vertAlign w:val="superscript"/>
        </w:rPr>
        <w:t>2</w:t>
      </w:r>
      <w:r>
        <w:rPr>
          <w:rFonts w:hint="cs"/>
          <w:rtl/>
        </w:rPr>
        <w:t>.</w:t>
      </w:r>
    </w:p>
    <w:p w14:paraId="43B9A3CD" w14:textId="34083254" w:rsidR="005479A1" w:rsidRPr="00DD156B" w:rsidRDefault="006C5307" w:rsidP="009764ED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סוף </w:t>
      </w:r>
      <w:r>
        <w:rPr>
          <w:rtl/>
        </w:rPr>
        <w:t>–</w:t>
      </w:r>
      <w:r>
        <w:rPr>
          <w:rFonts w:hint="cs"/>
          <w:rtl/>
        </w:rPr>
        <w:t xml:space="preserve"> מהירות קטנה מ-</w:t>
      </w:r>
      <w:r>
        <w:t>20mm/sec</w:t>
      </w:r>
      <w:r>
        <w:rPr>
          <w:rFonts w:hint="cs"/>
          <w:rtl/>
        </w:rPr>
        <w:t xml:space="preserve"> או מרחק מינימלי למסך, מה שמגיע ראשון.</w:t>
      </w:r>
    </w:p>
    <w:p w14:paraId="4994247C" w14:textId="4C50802E" w:rsidR="006E6CBC" w:rsidRDefault="00EA3102" w:rsidP="001144D6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נרמול במרחב באמצעות </w:t>
      </w:r>
      <w:r>
        <w:t>b-spline</w:t>
      </w:r>
      <w:r w:rsidR="009B6255">
        <w:rPr>
          <w:rFonts w:hint="cs"/>
          <w:rtl/>
        </w:rPr>
        <w:t xml:space="preserve"> </w:t>
      </w:r>
      <w:r w:rsidR="008F18DE">
        <w:rPr>
          <w:rtl/>
        </w:rPr>
        <w:t>–</w:t>
      </w:r>
      <w:r w:rsidR="009B6255">
        <w:rPr>
          <w:rFonts w:hint="cs"/>
          <w:rtl/>
        </w:rPr>
        <w:t xml:space="preserve"> </w:t>
      </w:r>
      <w:r w:rsidR="0065490A">
        <w:rPr>
          <w:rFonts w:hint="cs"/>
          <w:rtl/>
        </w:rPr>
        <w:t xml:space="preserve">נתאים </w:t>
      </w:r>
      <w:r w:rsidR="0065490A">
        <w:t>b-spline</w:t>
      </w:r>
      <w:r w:rsidR="0065490A">
        <w:rPr>
          <w:rFonts w:hint="cs"/>
          <w:rtl/>
        </w:rPr>
        <w:t xml:space="preserve"> למידע בכל ציר </w:t>
      </w:r>
      <w:r w:rsidR="001144D6">
        <w:rPr>
          <w:rFonts w:hint="cs"/>
          <w:rtl/>
        </w:rPr>
        <w:t xml:space="preserve">בנפרד </w:t>
      </w:r>
      <w:r w:rsidR="0065490A">
        <w:rPr>
          <w:rFonts w:hint="cs"/>
          <w:rtl/>
        </w:rPr>
        <w:t>(</w:t>
      </w:r>
      <w:r w:rsidR="0065490A">
        <w:rPr>
          <w:rFonts w:hint="cs"/>
        </w:rPr>
        <w:t>X</w:t>
      </w:r>
      <w:r w:rsidR="0065490A">
        <w:rPr>
          <w:rFonts w:hint="cs"/>
          <w:rtl/>
        </w:rPr>
        <w:t>,</w:t>
      </w:r>
      <w:r w:rsidR="0065490A">
        <w:rPr>
          <w:rFonts w:hint="cs"/>
        </w:rPr>
        <w:t>Y</w:t>
      </w:r>
      <w:r w:rsidR="0065490A">
        <w:rPr>
          <w:rFonts w:hint="cs"/>
          <w:rtl/>
        </w:rPr>
        <w:t>,</w:t>
      </w:r>
      <w:r w:rsidR="0065490A">
        <w:rPr>
          <w:rFonts w:hint="cs"/>
        </w:rPr>
        <w:t>Z</w:t>
      </w:r>
      <w:r w:rsidR="0065490A">
        <w:rPr>
          <w:rFonts w:hint="cs"/>
          <w:rtl/>
        </w:rPr>
        <w:t>)</w:t>
      </w:r>
      <w:r w:rsidR="00DA2D41">
        <w:rPr>
          <w:rFonts w:hint="cs"/>
          <w:rtl/>
        </w:rPr>
        <w:t xml:space="preserve"> שיהיה מסדר 6 </w:t>
      </w:r>
      <w:r w:rsidR="0065490A">
        <w:rPr>
          <w:rFonts w:hint="cs"/>
          <w:rtl/>
        </w:rPr>
        <w:t xml:space="preserve">עם </w:t>
      </w:r>
      <w:r w:rsidR="0065490A">
        <w:t>spline</w:t>
      </w:r>
      <w:r w:rsidR="0065490A">
        <w:rPr>
          <w:rFonts w:hint="cs"/>
          <w:rtl/>
        </w:rPr>
        <w:t xml:space="preserve"> בכל דגימה.</w:t>
      </w:r>
    </w:p>
    <w:p w14:paraId="68135F58" w14:textId="23713893" w:rsidR="00E461A0" w:rsidRDefault="00C5642F" w:rsidP="006E6CBC">
      <w:pPr>
        <w:ind w:left="2880" w:firstLine="720"/>
      </w:pPr>
      <w:r>
        <w:t>b-spline</w:t>
      </w:r>
      <w:r w:rsidR="006E6CBC">
        <w:rPr>
          <w:rFonts w:hint="cs"/>
          <w:rtl/>
        </w:rPr>
        <w:t xml:space="preserve"> </w:t>
      </w:r>
      <w:r>
        <w:rPr>
          <w:rFonts w:hint="cs"/>
          <w:rtl/>
        </w:rPr>
        <w:t>היא פונקציה המחולקת לחלקים וכל חלק הוא פולינום.</w:t>
      </w:r>
    </w:p>
    <w:p w14:paraId="77394486" w14:textId="56701768" w:rsidR="008F18DE" w:rsidRDefault="008F18DE" w:rsidP="008F18DE">
      <w:pPr>
        <w:pStyle w:val="ListParagraph"/>
        <w:ind w:left="3600"/>
      </w:pPr>
      <w:r>
        <w:t>Knot</w:t>
      </w:r>
      <w:r>
        <w:rPr>
          <w:rFonts w:hint="cs"/>
          <w:rtl/>
        </w:rPr>
        <w:t xml:space="preserve"> = המקומות בהם פונקציה אחת נגמרת ואחרת מתחילה</w:t>
      </w:r>
    </w:p>
    <w:p w14:paraId="253ECE98" w14:textId="34067448" w:rsidR="00EC621A" w:rsidRDefault="00EC621A" w:rsidP="008F18DE">
      <w:pPr>
        <w:pStyle w:val="ListParagraph"/>
        <w:ind w:left="3600"/>
      </w:pPr>
      <w:r>
        <w:tab/>
      </w:r>
      <w:r>
        <w:rPr>
          <w:rFonts w:hint="cs"/>
          <w:rtl/>
        </w:rPr>
        <w:t xml:space="preserve">מספר </w:t>
      </w:r>
      <w:r>
        <w:t>knots</w:t>
      </w:r>
      <w:r>
        <w:rPr>
          <w:rFonts w:hint="cs"/>
          <w:rtl/>
        </w:rPr>
        <w:t xml:space="preserve"> הוא כמות ה-</w:t>
      </w:r>
      <w:r>
        <w:t>coefficients</w:t>
      </w:r>
      <w:r>
        <w:rPr>
          <w:rFonts w:hint="cs"/>
          <w:rtl/>
        </w:rPr>
        <w:t xml:space="preserve"> ועוד </w:t>
      </w:r>
      <w:r>
        <w:t>degree</w:t>
      </w:r>
      <w:r>
        <w:rPr>
          <w:rFonts w:hint="cs"/>
          <w:rtl/>
        </w:rPr>
        <w:t>.</w:t>
      </w:r>
    </w:p>
    <w:p w14:paraId="175F9D4F" w14:textId="535BA69C" w:rsidR="00C5642F" w:rsidRDefault="00C5642F" w:rsidP="008F18DE">
      <w:pPr>
        <w:pStyle w:val="ListParagraph"/>
        <w:ind w:left="3600"/>
        <w:rPr>
          <w:rtl/>
        </w:rPr>
      </w:pPr>
      <w:r>
        <w:t>Degree</w:t>
      </w:r>
      <w:r>
        <w:rPr>
          <w:rFonts w:hint="cs"/>
          <w:rtl/>
        </w:rPr>
        <w:t xml:space="preserve"> = הסדר הגדול ביותר של הפולינומים שמרכיבים את ה-</w:t>
      </w:r>
      <w:r>
        <w:t>splines</w:t>
      </w:r>
      <w:r>
        <w:rPr>
          <w:rFonts w:hint="cs"/>
          <w:rtl/>
        </w:rPr>
        <w:t>.</w:t>
      </w:r>
    </w:p>
    <w:p w14:paraId="290AA798" w14:textId="2639C088" w:rsidR="008F18DE" w:rsidRDefault="008F18DE" w:rsidP="008F18DE">
      <w:pPr>
        <w:pStyle w:val="ListParagraph"/>
        <w:ind w:left="3600"/>
        <w:rPr>
          <w:rtl/>
        </w:rPr>
      </w:pPr>
      <w:r>
        <w:t>Order</w:t>
      </w:r>
      <w:r>
        <w:rPr>
          <w:rFonts w:hint="cs"/>
          <w:rtl/>
        </w:rPr>
        <w:t xml:space="preserve"> = </w:t>
      </w:r>
      <w:r w:rsidR="00C5642F">
        <w:t>degree + 1</w:t>
      </w:r>
    </w:p>
    <w:p w14:paraId="3C29E05B" w14:textId="77777777" w:rsidR="008A71F7" w:rsidRDefault="008F18DE" w:rsidP="008F18DE">
      <w:pPr>
        <w:pStyle w:val="ListParagraph"/>
        <w:ind w:left="3600"/>
      </w:pPr>
      <w:r>
        <w:t>B</w:t>
      </w:r>
      <w:r>
        <w:rPr>
          <w:rFonts w:hint="cs"/>
          <w:rtl/>
        </w:rPr>
        <w:t xml:space="preserve"> = </w:t>
      </w:r>
      <w:r>
        <w:t>basis function</w:t>
      </w:r>
      <w:r>
        <w:rPr>
          <w:rFonts w:hint="cs"/>
          <w:rtl/>
        </w:rPr>
        <w:t xml:space="preserve">, </w:t>
      </w:r>
      <w:r w:rsidR="00254001">
        <w:rPr>
          <w:rFonts w:hint="cs"/>
          <w:rtl/>
        </w:rPr>
        <w:t xml:space="preserve">כי הפונקציות הללו הן הבסיס לפונקציות </w:t>
      </w:r>
      <w:r w:rsidR="00254001">
        <w:t>spline</w:t>
      </w:r>
      <w:r w:rsidR="00254001">
        <w:rPr>
          <w:rFonts w:hint="cs"/>
          <w:rtl/>
        </w:rPr>
        <w:t xml:space="preserve"> אחרות, זה אומר </w:t>
      </w:r>
    </w:p>
    <w:p w14:paraId="6744C6C3" w14:textId="07245284" w:rsidR="008F18DE" w:rsidRDefault="00254001" w:rsidP="008A71F7">
      <w:pPr>
        <w:pStyle w:val="ListParagraph"/>
        <w:ind w:left="3600" w:firstLine="720"/>
      </w:pPr>
      <w:r>
        <w:rPr>
          <w:rFonts w:hint="cs"/>
          <w:rtl/>
        </w:rPr>
        <w:t>שאפשר להשתמש בבסיסיות כדי להרכיב את כל האחרות.</w:t>
      </w:r>
    </w:p>
    <w:p w14:paraId="177E4282" w14:textId="3F7ADEFC" w:rsidR="008A71F7" w:rsidRDefault="008A71F7" w:rsidP="008A71F7">
      <w:pPr>
        <w:ind w:left="2880" w:firstLine="720"/>
        <w:rPr>
          <w:rtl/>
        </w:rPr>
      </w:pPr>
      <w:r>
        <w:t>Cubic spline</w:t>
      </w:r>
      <w:r>
        <w:rPr>
          <w:rFonts w:hint="cs"/>
          <w:rtl/>
        </w:rPr>
        <w:t xml:space="preserve"> = </w:t>
      </w:r>
      <w:r w:rsidR="005B5BB5">
        <w:rPr>
          <w:rFonts w:hint="cs"/>
          <w:rtl/>
        </w:rPr>
        <w:t>פונקצי</w:t>
      </w:r>
      <w:r w:rsidR="0009068F">
        <w:rPr>
          <w:rFonts w:hint="cs"/>
          <w:rtl/>
        </w:rPr>
        <w:t>י</w:t>
      </w:r>
      <w:r w:rsidR="005B5BB5">
        <w:rPr>
          <w:rFonts w:hint="cs"/>
          <w:rtl/>
        </w:rPr>
        <w:t xml:space="preserve">ת </w:t>
      </w:r>
      <w:r w:rsidR="005B5BB5">
        <w:t>splines</w:t>
      </w:r>
      <w:r w:rsidR="008955E0">
        <w:rPr>
          <w:rFonts w:hint="cs"/>
          <w:rtl/>
        </w:rPr>
        <w:t xml:space="preserve"> </w:t>
      </w:r>
      <w:r w:rsidR="005B5BB5">
        <w:rPr>
          <w:rFonts w:hint="cs"/>
          <w:rtl/>
        </w:rPr>
        <w:t>בה הפולינומים מדרגה 3.</w:t>
      </w:r>
    </w:p>
    <w:p w14:paraId="3358C4EA" w14:textId="3DE6F782" w:rsidR="00AA4071" w:rsidRDefault="00AA4071" w:rsidP="008A71F7">
      <w:pPr>
        <w:ind w:left="2880" w:firstLine="720"/>
      </w:pPr>
      <w:r>
        <w:t>C</w:t>
      </w:r>
      <w:r>
        <w:rPr>
          <w:rFonts w:hint="cs"/>
          <w:rtl/>
        </w:rPr>
        <w:t xml:space="preserve"> = </w:t>
      </w:r>
      <w:r>
        <w:t>continuity</w:t>
      </w:r>
      <w:r>
        <w:rPr>
          <w:rFonts w:hint="cs"/>
          <w:rtl/>
        </w:rPr>
        <w:t xml:space="preserve">, מאפיין של </w:t>
      </w:r>
      <w:r>
        <w:t>spline</w:t>
      </w:r>
      <w:r>
        <w:rPr>
          <w:rFonts w:hint="cs"/>
          <w:rtl/>
        </w:rPr>
        <w:t xml:space="preserve"> שמציין כמה הוא חלק.</w:t>
      </w:r>
    </w:p>
    <w:p w14:paraId="6BE36BE7" w14:textId="77777777" w:rsidR="00F53E89" w:rsidRPr="00F53E89" w:rsidRDefault="00F53E89" w:rsidP="00F53E89">
      <w:pPr>
        <w:autoSpaceDE w:val="0"/>
        <w:autoSpaceDN w:val="0"/>
        <w:adjustRightInd w:val="0"/>
        <w:ind w:left="2880" w:firstLine="720"/>
        <w:rPr>
          <w:rFonts w:ascii="Courier New" w:eastAsiaTheme="minorHAnsi" w:hAnsi="Courier New" w:cs="Courier New"/>
          <w:sz w:val="14"/>
          <w:szCs w:val="14"/>
        </w:rPr>
      </w:pPr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 xml:space="preserve">% plotting: </w:t>
      </w:r>
      <w:proofErr w:type="spellStart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fnplt</w:t>
      </w:r>
      <w:proofErr w:type="spellEnd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(</w:t>
      </w:r>
      <w:proofErr w:type="spellStart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b_spline</w:t>
      </w:r>
      <w:proofErr w:type="spellEnd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(1));</w:t>
      </w:r>
    </w:p>
    <w:p w14:paraId="0EAF7914" w14:textId="1EC92546" w:rsidR="00F53E89" w:rsidRPr="00F53E89" w:rsidRDefault="00F53E89" w:rsidP="00F53E89">
      <w:pPr>
        <w:autoSpaceDE w:val="0"/>
        <w:autoSpaceDN w:val="0"/>
        <w:adjustRightInd w:val="0"/>
        <w:ind w:left="2880" w:firstLine="720"/>
        <w:rPr>
          <w:rFonts w:ascii="Courier New" w:eastAsiaTheme="minorHAnsi" w:hAnsi="Courier New" w:cs="Courier New"/>
          <w:sz w:val="14"/>
          <w:szCs w:val="14"/>
        </w:rPr>
      </w:pPr>
      <w:r w:rsidRPr="00F53E89">
        <w:rPr>
          <w:rFonts w:ascii="Courier New" w:eastAsiaTheme="minorHAnsi" w:hAnsi="Courier New" w:cs="Courier New"/>
          <w:b/>
          <w:bCs/>
          <w:color w:val="000000"/>
          <w:sz w:val="18"/>
          <w:szCs w:val="18"/>
        </w:rPr>
        <w:t xml:space="preserve">    </w:t>
      </w:r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 xml:space="preserve">% getting values: </w:t>
      </w:r>
      <w:proofErr w:type="spellStart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fnval</w:t>
      </w:r>
      <w:proofErr w:type="spellEnd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(</w:t>
      </w:r>
      <w:proofErr w:type="spellStart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b_spline</w:t>
      </w:r>
      <w:proofErr w:type="spellEnd"/>
      <w:r w:rsidRPr="00F53E89">
        <w:rPr>
          <w:rFonts w:ascii="Courier New" w:eastAsiaTheme="minorHAnsi" w:hAnsi="Courier New" w:cs="Courier New"/>
          <w:b/>
          <w:bCs/>
          <w:color w:val="228B22"/>
          <w:sz w:val="18"/>
          <w:szCs w:val="18"/>
        </w:rPr>
        <w:t>(1), 130.10)</w:t>
      </w:r>
    </w:p>
    <w:p w14:paraId="0DED0A36" w14:textId="3A66275B" w:rsidR="002646CD" w:rsidRDefault="002646CD" w:rsidP="008A71F7">
      <w:pPr>
        <w:ind w:left="2880" w:firstLine="720"/>
      </w:pPr>
      <w:r w:rsidRPr="002646CD">
        <w:rPr>
          <w:noProof/>
          <w:rtl/>
        </w:rPr>
        <w:drawing>
          <wp:inline distT="0" distB="0" distL="0" distR="0" wp14:anchorId="02FBE611" wp14:editId="26C5A399">
            <wp:extent cx="4254500" cy="259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961" cy="260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8F65" w14:textId="0656D59E" w:rsidR="00D613AE" w:rsidRDefault="00D613AE" w:rsidP="008A71F7">
      <w:pPr>
        <w:ind w:left="2880" w:firstLine="720"/>
        <w:rPr>
          <w:rtl/>
        </w:rPr>
      </w:pPr>
      <w:r w:rsidRPr="00D613AE">
        <w:rPr>
          <w:noProof/>
          <w:rtl/>
        </w:rPr>
        <w:lastRenderedPageBreak/>
        <w:drawing>
          <wp:inline distT="0" distB="0" distL="0" distR="0" wp14:anchorId="3976A0A9" wp14:editId="04FEF890">
            <wp:extent cx="3790950" cy="634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" t="4705" r="7247" b="8271"/>
                    <a:stretch/>
                  </pic:blipFill>
                  <pic:spPr bwMode="auto">
                    <a:xfrm>
                      <a:off x="0" y="0"/>
                      <a:ext cx="3793838" cy="634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9263FC" w14:textId="77777777" w:rsidR="006C5826" w:rsidRDefault="006C5826" w:rsidP="006C5826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מתוך </w:t>
      </w:r>
      <w:r w:rsidRPr="006C5826">
        <w:rPr>
          <w:sz w:val="14"/>
          <w:szCs w:val="14"/>
        </w:rPr>
        <w:t>Using Functional Data Analysis_v1_april2011</w:t>
      </w:r>
      <w:r>
        <w:rPr>
          <w:rFonts w:hint="cs"/>
          <w:rtl/>
        </w:rPr>
        <w:t>:</w:t>
      </w:r>
    </w:p>
    <w:p w14:paraId="4C4DC35F" w14:textId="74A72987" w:rsidR="006C5826" w:rsidRDefault="00EE2677" w:rsidP="008A71F7">
      <w:pPr>
        <w:ind w:left="2880" w:firstLine="720"/>
      </w:pPr>
      <w:proofErr w:type="spellStart"/>
      <w:r>
        <w:t>Bspline</w:t>
      </w:r>
      <w:proofErr w:type="spellEnd"/>
      <w:r>
        <w:rPr>
          <w:rFonts w:hint="cs"/>
          <w:rtl/>
        </w:rPr>
        <w:t xml:space="preserve"> מסדר 6 שומר על המידע המקורי עד הנגזרת השלישית (=תאוצה).</w:t>
      </w:r>
    </w:p>
    <w:p w14:paraId="567A8762" w14:textId="77777777" w:rsidR="00D95906" w:rsidRDefault="00D95906" w:rsidP="00D95906">
      <w:pPr>
        <w:ind w:left="2880" w:firstLine="720"/>
        <w:rPr>
          <w:rtl/>
        </w:rPr>
      </w:pPr>
    </w:p>
    <w:p w14:paraId="4BF107F8" w14:textId="3C02E791" w:rsidR="00D95906" w:rsidRPr="00387055" w:rsidRDefault="00D95906" w:rsidP="00D95906">
      <w:pPr>
        <w:ind w:left="2880" w:firstLine="720"/>
        <w:rPr>
          <w:b/>
          <w:bCs/>
        </w:rPr>
      </w:pPr>
      <w:r w:rsidRPr="00387055">
        <w:rPr>
          <w:rFonts w:hint="cs"/>
          <w:b/>
          <w:bCs/>
          <w:rtl/>
        </w:rPr>
        <w:t>למה לנרמל?</w:t>
      </w:r>
    </w:p>
    <w:p w14:paraId="40FE45DD" w14:textId="77777777" w:rsidR="00D95906" w:rsidRDefault="00D95906" w:rsidP="00D95906">
      <w:pPr>
        <w:pStyle w:val="NoSpacing"/>
        <w:numPr>
          <w:ilvl w:val="4"/>
          <w:numId w:val="6"/>
        </w:numPr>
      </w:pPr>
      <w:r>
        <w:rPr>
          <w:rFonts w:hint="cs"/>
          <w:rtl/>
        </w:rPr>
        <w:t xml:space="preserve">סביבה משתנה בין נבדקים </w:t>
      </w:r>
      <w:r>
        <w:rPr>
          <w:rtl/>
        </w:rPr>
        <w:t>–</w:t>
      </w:r>
      <w:r>
        <w:rPr>
          <w:rFonts w:hint="cs"/>
          <w:rtl/>
        </w:rPr>
        <w:t xml:space="preserve"> סביר להניח שהמיקום של נקודת ההתחלה ושל המסך לא </w:t>
      </w:r>
    </w:p>
    <w:p w14:paraId="1EFAB8E0" w14:textId="17F03866" w:rsidR="00D95906" w:rsidRDefault="00D95906" w:rsidP="00D95906">
      <w:pPr>
        <w:pStyle w:val="NoSpacing"/>
        <w:ind w:left="5760"/>
        <w:rPr>
          <w:rtl/>
        </w:rPr>
      </w:pPr>
      <w:r>
        <w:rPr>
          <w:rFonts w:hint="cs"/>
          <w:rtl/>
        </w:rPr>
        <w:t>יהיו זהים בין נבדקים.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לפיכך נצטרך לנרמל את כולם לתבנית אחידה כדי שנוכל להשוות ביניהם.</w:t>
      </w:r>
    </w:p>
    <w:p w14:paraId="6A3553BE" w14:textId="77777777" w:rsidR="009764ED" w:rsidRDefault="009764ED" w:rsidP="009764ED">
      <w:pPr>
        <w:pStyle w:val="NoSpacing"/>
        <w:numPr>
          <w:ilvl w:val="4"/>
          <w:numId w:val="6"/>
        </w:numPr>
      </w:pPr>
      <w:r>
        <w:rPr>
          <w:rFonts w:hint="cs"/>
          <w:rtl/>
        </w:rPr>
        <w:t xml:space="preserve">צמצום הבדלים בין נבדקים </w:t>
      </w:r>
      <w:r>
        <w:rPr>
          <w:rtl/>
        </w:rPr>
        <w:t>–</w:t>
      </w:r>
      <w:r>
        <w:rPr>
          <w:rFonts w:hint="cs"/>
          <w:rtl/>
        </w:rPr>
        <w:t xml:space="preserve"> האפקט שאנו מחפשים הוא תוך נבדקי (בין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 xml:space="preserve"> של </w:t>
      </w:r>
    </w:p>
    <w:p w14:paraId="75B04F0F" w14:textId="25227AEB" w:rsidR="009764ED" w:rsidRDefault="009764ED" w:rsidP="009764ED">
      <w:pPr>
        <w:pStyle w:val="NoSpacing"/>
        <w:ind w:left="5760"/>
      </w:pPr>
      <w:r>
        <w:t>same</w:t>
      </w:r>
      <w:r>
        <w:rPr>
          <w:rFonts w:hint="cs"/>
          <w:rtl/>
        </w:rPr>
        <w:t xml:space="preserve"> ל-</w:t>
      </w:r>
      <w:r>
        <w:t>diff</w:t>
      </w:r>
      <w:r>
        <w:rPr>
          <w:rFonts w:hint="cs"/>
          <w:rtl/>
        </w:rPr>
        <w:t xml:space="preserve"> עבור כל נבדק).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נרמול יצמצם הבדלים בזמני תגובה בין נבדקים, במסלול הושטת יד, במהירות הושטת יד.</w:t>
      </w:r>
    </w:p>
    <w:p w14:paraId="362AC99C" w14:textId="77777777" w:rsidR="00DE1590" w:rsidRDefault="00EA3102" w:rsidP="003D501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החלקה באמצעות </w:t>
      </w:r>
      <w:r>
        <w:t>roughness penalty</w:t>
      </w:r>
      <w:r w:rsidR="00C77CA8">
        <w:rPr>
          <w:rFonts w:hint="cs"/>
          <w:rtl/>
        </w:rPr>
        <w:t xml:space="preserve"> </w:t>
      </w:r>
      <w:r w:rsidR="00C77CA8">
        <w:rPr>
          <w:rtl/>
        </w:rPr>
        <w:t>–</w:t>
      </w:r>
      <w:r w:rsidR="00C77CA8">
        <w:rPr>
          <w:rFonts w:hint="cs"/>
          <w:rtl/>
        </w:rPr>
        <w:t xml:space="preserve"> </w:t>
      </w:r>
      <w:r w:rsidR="00D3261B">
        <w:rPr>
          <w:rFonts w:hint="cs"/>
          <w:rtl/>
        </w:rPr>
        <w:t xml:space="preserve">יישום </w:t>
      </w:r>
      <w:r w:rsidR="00D3261B">
        <w:t>roughness penalty</w:t>
      </w:r>
      <w:r w:rsidR="00D3261B">
        <w:rPr>
          <w:rFonts w:hint="cs"/>
          <w:rtl/>
        </w:rPr>
        <w:t xml:space="preserve"> על הנגזרת הרביעית, </w:t>
      </w:r>
      <m:oMath>
        <m:r>
          <w:rPr>
            <w:rFonts w:ascii="Cambria Math" w:hAnsi="Cambria Math"/>
          </w:rPr>
          <m:t>λ=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-18</m:t>
            </m:r>
          </m:sup>
        </m:sSup>
      </m:oMath>
      <w:r w:rsidR="00D3261B">
        <w:rPr>
          <w:rFonts w:hint="cs"/>
          <w:rtl/>
        </w:rPr>
        <w:t xml:space="preserve">, </w:t>
      </w:r>
      <w:r w:rsidR="003D5012">
        <w:rPr>
          <w:rFonts w:hint="cs"/>
          <w:rtl/>
        </w:rPr>
        <w:t>שמיישמים ב-</w:t>
      </w:r>
    </w:p>
    <w:p w14:paraId="4E372BBE" w14:textId="68238824" w:rsidR="00D3261B" w:rsidRDefault="004D4716" w:rsidP="00DE1590">
      <w:pPr>
        <w:pStyle w:val="ListParagraph"/>
        <w:ind w:left="3600" w:firstLine="720"/>
      </w:pPr>
      <w:r>
        <w:t>within 0.00001 of the generalized cross validation estimate</w:t>
      </w:r>
      <w:r>
        <w:rPr>
          <w:rFonts w:hint="cs"/>
          <w:rtl/>
        </w:rPr>
        <w:t>.</w:t>
      </w:r>
    </w:p>
    <w:p w14:paraId="302DA730" w14:textId="66D187E7" w:rsidR="00EA3102" w:rsidRDefault="00387055" w:rsidP="00D3261B">
      <w:pPr>
        <w:pStyle w:val="ListParagraph"/>
        <w:ind w:left="3600" w:firstLine="720"/>
        <w:rPr>
          <w:rStyle w:val="Hyperlink"/>
        </w:rPr>
      </w:pPr>
      <w:hyperlink r:id="rId9" w:history="1">
        <w:r w:rsidR="00C77CA8" w:rsidRPr="00C77CA8">
          <w:rPr>
            <w:rStyle w:val="Hyperlink"/>
            <w:rFonts w:hint="cs"/>
            <w:rtl/>
          </w:rPr>
          <w:t>אולי קשור</w:t>
        </w:r>
      </w:hyperlink>
    </w:p>
    <w:p w14:paraId="0F5796FE" w14:textId="16FAE706" w:rsidR="0013758E" w:rsidRDefault="00387055" w:rsidP="0013758E">
      <w:pPr>
        <w:ind w:left="3600" w:firstLine="720"/>
        <w:rPr>
          <w:rtl/>
        </w:rPr>
      </w:pPr>
      <w:hyperlink r:id="rId10" w:anchor="d123e27998" w:history="1">
        <w:r w:rsidR="0013758E" w:rsidRPr="0013758E">
          <w:rPr>
            <w:rStyle w:val="Hyperlink"/>
            <w:rFonts w:hint="cs"/>
            <w:rtl/>
          </w:rPr>
          <w:t>פונקציה להחלקה</w:t>
        </w:r>
      </w:hyperlink>
      <w:r w:rsidR="0013758E" w:rsidRPr="0013758E">
        <w:rPr>
          <w:rFonts w:hint="cs"/>
          <w:rtl/>
        </w:rPr>
        <w:t xml:space="preserve"> אבל לא ניתן להכניס את הנגזרת אותה רוצים להחליק</w:t>
      </w:r>
      <w:r w:rsidR="0013758E">
        <w:rPr>
          <w:rFonts w:hint="cs"/>
          <w:rtl/>
        </w:rPr>
        <w:t>.</w:t>
      </w:r>
    </w:p>
    <w:p w14:paraId="327D8508" w14:textId="17972FCC" w:rsidR="0034444E" w:rsidRDefault="00387055" w:rsidP="0013758E">
      <w:pPr>
        <w:ind w:left="3600" w:firstLine="720"/>
        <w:rPr>
          <w:rtl/>
        </w:rPr>
      </w:pPr>
      <w:hyperlink r:id="rId11" w:history="1">
        <w:r w:rsidR="0034444E" w:rsidRPr="0034444E">
          <w:rPr>
            <w:rStyle w:val="Hyperlink"/>
            <w:rFonts w:hint="cs"/>
            <w:rtl/>
          </w:rPr>
          <w:t>מאמר על החלקה</w:t>
        </w:r>
      </w:hyperlink>
      <w:r w:rsidR="0034444E">
        <w:rPr>
          <w:rFonts w:hint="cs"/>
          <w:rtl/>
        </w:rPr>
        <w:t xml:space="preserve"> (</w:t>
      </w:r>
      <w:r w:rsidR="0034444E">
        <w:t>roughness penalty</w:t>
      </w:r>
      <w:r w:rsidR="0034444E">
        <w:rPr>
          <w:rFonts w:hint="cs"/>
          <w:rtl/>
        </w:rPr>
        <w:t>)</w:t>
      </w:r>
    </w:p>
    <w:p w14:paraId="1E117057" w14:textId="311AE2D2" w:rsidR="009A47D6" w:rsidRPr="0013758E" w:rsidRDefault="00387055" w:rsidP="0013758E">
      <w:pPr>
        <w:ind w:left="3600" w:firstLine="720"/>
        <w:rPr>
          <w:rtl/>
        </w:rPr>
      </w:pPr>
      <w:hyperlink r:id="rId12" w:history="1">
        <w:r w:rsidR="009A47D6" w:rsidRPr="009A47D6">
          <w:rPr>
            <w:rStyle w:val="Hyperlink"/>
            <w:rFonts w:hint="cs"/>
            <w:rtl/>
          </w:rPr>
          <w:t>פונקציה ב-</w:t>
        </w:r>
        <w:r w:rsidR="009A47D6" w:rsidRPr="009A47D6">
          <w:rPr>
            <w:rStyle w:val="Hyperlink"/>
            <w:rFonts w:hint="cs"/>
          </w:rPr>
          <w:t>R</w:t>
        </w:r>
      </w:hyperlink>
      <w:r w:rsidR="009A47D6">
        <w:rPr>
          <w:rFonts w:hint="cs"/>
          <w:rtl/>
        </w:rPr>
        <w:t xml:space="preserve"> שעושה את ההחלקה המבוקשת</w:t>
      </w:r>
    </w:p>
    <w:p w14:paraId="7C32E87B" w14:textId="77777777" w:rsidR="00661EC3" w:rsidRDefault="00520A0D" w:rsidP="00520A0D">
      <w:pPr>
        <w:pStyle w:val="ListParagraph"/>
        <w:ind w:left="4320"/>
        <w:rPr>
          <w:rtl/>
        </w:rPr>
      </w:pPr>
      <w:r>
        <w:t>Roughness p</w:t>
      </w:r>
      <w:r w:rsidR="00E63073">
        <w:t>e</w:t>
      </w:r>
      <w:r>
        <w:t>n</w:t>
      </w:r>
      <w:r w:rsidR="00E63073">
        <w:t>a</w:t>
      </w:r>
      <w:r>
        <w:t>lty</w:t>
      </w:r>
      <w:r>
        <w:rPr>
          <w:rFonts w:hint="cs"/>
          <w:rtl/>
        </w:rPr>
        <w:t xml:space="preserve"> = </w:t>
      </w:r>
      <w:r>
        <w:t>smoothing spline</w:t>
      </w:r>
      <w:r>
        <w:rPr>
          <w:rFonts w:hint="cs"/>
          <w:rtl/>
        </w:rPr>
        <w:t xml:space="preserve">, שזה בעצם </w:t>
      </w:r>
      <w:r>
        <w:t>spline</w:t>
      </w:r>
      <w:r>
        <w:rPr>
          <w:rFonts w:hint="cs"/>
          <w:rtl/>
        </w:rPr>
        <w:t xml:space="preserve"> ששומר יותר </w:t>
      </w:r>
    </w:p>
    <w:p w14:paraId="08C5D7EE" w14:textId="063A936A" w:rsidR="00520A0D" w:rsidRDefault="00520A0D" w:rsidP="00661EC3">
      <w:pPr>
        <w:pStyle w:val="ListParagraph"/>
        <w:ind w:left="6480"/>
        <w:rPr>
          <w:rtl/>
        </w:rPr>
      </w:pPr>
      <w:r>
        <w:rPr>
          <w:rFonts w:hint="cs"/>
          <w:rtl/>
        </w:rPr>
        <w:lastRenderedPageBreak/>
        <w:t>על החלקה ופחות על מעקב מדיוק אחרי נקודות המידע.</w:t>
      </w:r>
    </w:p>
    <w:p w14:paraId="1035EEC0" w14:textId="3A655B0F" w:rsidR="008C5B01" w:rsidRDefault="008C5B01" w:rsidP="00661EC3">
      <w:pPr>
        <w:pStyle w:val="ListParagraph"/>
        <w:ind w:left="6480"/>
        <w:rPr>
          <w:rtl/>
        </w:rPr>
      </w:pPr>
      <w:r>
        <w:rPr>
          <w:rFonts w:hint="cs"/>
          <w:rtl/>
        </w:rPr>
        <w:t xml:space="preserve">פונקציית הטעות אותה ממזערים לשם הערכת </w:t>
      </w:r>
      <w:r>
        <w:t>smoothing spline</w:t>
      </w:r>
      <w:r>
        <w:rPr>
          <w:rFonts w:hint="cs"/>
          <w:rtl/>
        </w:rPr>
        <w:t xml:space="preserve"> נראית כך:</w:t>
      </w:r>
    </w:p>
    <w:p w14:paraId="4ECBC7F5" w14:textId="37B03FDE" w:rsidR="00661EC3" w:rsidRDefault="00661EC3" w:rsidP="00661EC3">
      <w:pPr>
        <w:pStyle w:val="ListParagraph"/>
        <w:ind w:left="6480"/>
        <w:rPr>
          <w:rtl/>
        </w:rPr>
      </w:pPr>
      <w:r w:rsidRPr="00661EC3">
        <w:rPr>
          <w:noProof/>
          <w:rtl/>
        </w:rPr>
        <w:drawing>
          <wp:inline distT="0" distB="0" distL="0" distR="0" wp14:anchorId="7F8F09CD" wp14:editId="2D77FBBA">
            <wp:extent cx="2094786" cy="702276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6759" cy="7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D342" w14:textId="022876CA" w:rsidR="00661EC3" w:rsidRPr="008C5B01" w:rsidRDefault="00661EC3" w:rsidP="008C5B01">
      <w:pPr>
        <w:ind w:left="3600" w:firstLine="720"/>
        <w:rPr>
          <w:i/>
        </w:rPr>
      </w:pPr>
      <m:oMath>
        <m:r>
          <w:rPr>
            <w:rFonts w:ascii="Cambria Math" w:hAnsi="Cambria Math"/>
          </w:rPr>
          <m:t>λ</m:t>
        </m:r>
      </m:oMath>
      <w:r>
        <w:rPr>
          <w:rFonts w:hint="cs"/>
          <w:i/>
          <w:rtl/>
        </w:rPr>
        <w:t xml:space="preserve"> = קובע האם ניתן משקל להתאמה למידע, או יותר להחלקה של הפונקציה.</w:t>
      </w:r>
    </w:p>
    <w:p w14:paraId="7EDE09D7" w14:textId="52C27315" w:rsidR="00520A0D" w:rsidRDefault="00520A0D" w:rsidP="00D3261B">
      <w:pPr>
        <w:pStyle w:val="ListParagraph"/>
        <w:ind w:left="3600" w:firstLine="720"/>
      </w:pPr>
      <w:r w:rsidRPr="00520A0D">
        <w:rPr>
          <w:noProof/>
          <w:rtl/>
        </w:rPr>
        <w:drawing>
          <wp:inline distT="0" distB="0" distL="0" distR="0" wp14:anchorId="7348DC3E" wp14:editId="4217901F">
            <wp:extent cx="2056117" cy="1287064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080" cy="12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7F98" w14:textId="43E45FAE" w:rsidR="004C79D0" w:rsidRDefault="00EA3102" w:rsidP="00A7785D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חילוץ נקודות </w:t>
      </w:r>
      <w:r w:rsidR="00990059">
        <w:rPr>
          <w:rFonts w:hint="cs"/>
          <w:rtl/>
        </w:rPr>
        <w:t>מקבילות זו לזו במרחב</w:t>
      </w:r>
      <w:r w:rsidR="004C79D0">
        <w:rPr>
          <w:rFonts w:hint="cs"/>
          <w:rtl/>
        </w:rPr>
        <w:t xml:space="preserve"> </w:t>
      </w:r>
      <w:r w:rsidR="004C79D0">
        <w:rPr>
          <w:rtl/>
        </w:rPr>
        <w:t>–</w:t>
      </w:r>
      <w:r w:rsidR="004C79D0">
        <w:rPr>
          <w:rFonts w:hint="cs"/>
          <w:rtl/>
        </w:rPr>
        <w:t xml:space="preserve"> למה הוא מחלץ פעמיים נקודות? בהתחלה 2000 ואח"כ מתוכן 200?</w:t>
      </w:r>
      <w:r w:rsidR="00DC04DD">
        <w:t xml:space="preserve"> </w:t>
      </w:r>
    </w:p>
    <w:p w14:paraId="6C34B852" w14:textId="77777777" w:rsidR="00CE6B1A" w:rsidRDefault="00CE6B1A" w:rsidP="00CE6B1A">
      <w:pPr>
        <w:ind w:left="2880" w:firstLine="720"/>
        <w:rPr>
          <w:rtl/>
        </w:rPr>
      </w:pPr>
      <w:r>
        <w:rPr>
          <w:rFonts w:hint="cs"/>
          <w:rtl/>
        </w:rPr>
        <w:t xml:space="preserve">מתוך </w:t>
      </w:r>
      <w:r w:rsidRPr="00CE6B1A">
        <w:rPr>
          <w:sz w:val="14"/>
          <w:szCs w:val="14"/>
        </w:rPr>
        <w:t>Using Functional Data Analysis_v1_april2011</w:t>
      </w:r>
      <w:r>
        <w:rPr>
          <w:rFonts w:hint="cs"/>
          <w:rtl/>
        </w:rPr>
        <w:t>:</w:t>
      </w:r>
    </w:p>
    <w:p w14:paraId="3D901721" w14:textId="58BCF4F8" w:rsidR="00CE6B1A" w:rsidRDefault="00CE6B1A" w:rsidP="00CE6B1A">
      <w:pPr>
        <w:pStyle w:val="ListParagraph"/>
        <w:ind w:left="3600"/>
        <w:rPr>
          <w:rtl/>
        </w:rPr>
      </w:pPr>
      <w:r>
        <w:rPr>
          <w:rFonts w:hint="cs"/>
          <w:rtl/>
        </w:rPr>
        <w:t xml:space="preserve">מחלץ דגימות </w:t>
      </w:r>
      <w:r w:rsidR="00821C9C">
        <w:rPr>
          <w:rFonts w:hint="cs"/>
          <w:rtl/>
        </w:rPr>
        <w:t xml:space="preserve">מציר </w:t>
      </w:r>
      <w:r w:rsidR="00821C9C">
        <w:rPr>
          <w:rFonts w:hint="cs"/>
        </w:rPr>
        <w:t>Z</w:t>
      </w:r>
      <w:r w:rsidR="00821C9C">
        <w:rPr>
          <w:rFonts w:hint="cs"/>
          <w:rtl/>
        </w:rPr>
        <w:t xml:space="preserve"> (אליו מנרמלים) </w:t>
      </w:r>
      <w:r>
        <w:rPr>
          <w:rFonts w:hint="cs"/>
          <w:rtl/>
        </w:rPr>
        <w:t xml:space="preserve">ברזולוציה גבוהה (2000 דגימות), ואז </w:t>
      </w:r>
      <w:r w:rsidR="00821C9C">
        <w:rPr>
          <w:rFonts w:hint="cs"/>
          <w:rtl/>
        </w:rPr>
        <w:t xml:space="preserve">מוצא את הזמן של 200 מתוכן </w:t>
      </w:r>
      <w:r>
        <w:rPr>
          <w:rFonts w:hint="cs"/>
          <w:rtl/>
        </w:rPr>
        <w:t xml:space="preserve">שהמרחק ביניהן על ציר </w:t>
      </w:r>
      <w:r>
        <w:rPr>
          <w:rFonts w:hint="cs"/>
        </w:rPr>
        <w:t>Z</w:t>
      </w:r>
      <w:r>
        <w:rPr>
          <w:rFonts w:hint="cs"/>
          <w:rtl/>
        </w:rPr>
        <w:t xml:space="preserve"> </w:t>
      </w:r>
      <w:r w:rsidR="00A6095E">
        <w:rPr>
          <w:rFonts w:hint="cs"/>
          <w:rtl/>
        </w:rPr>
        <w:t xml:space="preserve">שווה. לבסוף מחלץ ערכי </w:t>
      </w:r>
      <w:r w:rsidR="00A6095E">
        <w:rPr>
          <w:rFonts w:hint="cs"/>
        </w:rPr>
        <w:t>X</w:t>
      </w:r>
      <w:r w:rsidR="00A6095E">
        <w:rPr>
          <w:rFonts w:hint="cs"/>
          <w:rtl/>
        </w:rPr>
        <w:t xml:space="preserve"> ו-</w:t>
      </w:r>
      <w:r w:rsidR="00A6095E">
        <w:rPr>
          <w:rFonts w:hint="cs"/>
        </w:rPr>
        <w:t>Y</w:t>
      </w:r>
      <w:r w:rsidR="00A6095E">
        <w:rPr>
          <w:rFonts w:hint="cs"/>
          <w:rtl/>
        </w:rPr>
        <w:t xml:space="preserve"> בנקודות זמן אלו.</w:t>
      </w:r>
    </w:p>
    <w:p w14:paraId="745BF1C8" w14:textId="47A07FC7" w:rsidR="001D77B2" w:rsidRDefault="001D77B2" w:rsidP="001D77B2">
      <w:pPr>
        <w:pStyle w:val="Heading2"/>
        <w:rPr>
          <w:rtl/>
        </w:rPr>
      </w:pPr>
      <w:r>
        <w:t>Trial screening</w:t>
      </w:r>
    </w:p>
    <w:p w14:paraId="11F0C670" w14:textId="6992BD6D" w:rsidR="007025D9" w:rsidRDefault="007025D9" w:rsidP="00AD25E9">
      <w:pPr>
        <w:pStyle w:val="NoSpacing"/>
        <w:rPr>
          <w:rtl/>
        </w:rPr>
      </w:pPr>
      <w:r>
        <w:rPr>
          <w:rFonts w:hint="cs"/>
          <w:rtl/>
        </w:rPr>
        <w:t>נסנן את ה-</w:t>
      </w:r>
      <w:r>
        <w:t>trials</w:t>
      </w:r>
      <w:r>
        <w:rPr>
          <w:rFonts w:hint="cs"/>
          <w:rtl/>
        </w:rPr>
        <w:t xml:space="preserve"> </w:t>
      </w:r>
      <w:r w:rsidRPr="007025D9">
        <w:rPr>
          <w:rFonts w:hint="cs"/>
          <w:b/>
          <w:bCs/>
          <w:u w:val="single"/>
          <w:rtl/>
        </w:rPr>
        <w:t>המקוריים</w:t>
      </w:r>
      <w:r>
        <w:rPr>
          <w:rFonts w:hint="cs"/>
          <w:rtl/>
        </w:rPr>
        <w:t xml:space="preserve"> (לא אלו שעברו </w:t>
      </w:r>
      <w:r>
        <w:t>Pre</w:t>
      </w:r>
      <w:r w:rsidR="00757412">
        <w:t>processing</w:t>
      </w:r>
      <w:r>
        <w:rPr>
          <w:rFonts w:hint="cs"/>
          <w:rtl/>
        </w:rPr>
        <w:t>).</w:t>
      </w:r>
    </w:p>
    <w:p w14:paraId="48D9695C" w14:textId="01BAA177" w:rsidR="007025D9" w:rsidRDefault="007025D9" w:rsidP="007025D9">
      <w:pPr>
        <w:pStyle w:val="NoSpacing"/>
        <w:rPr>
          <w:rtl/>
        </w:rPr>
      </w:pPr>
      <w:r>
        <w:rPr>
          <w:rFonts w:hint="cs"/>
          <w:rtl/>
        </w:rPr>
        <w:t>(</w:t>
      </w:r>
      <w:r w:rsidR="00424C60">
        <w:rPr>
          <w:rFonts w:hint="cs"/>
          <w:sz w:val="16"/>
          <w:szCs w:val="16"/>
          <w:rtl/>
        </w:rPr>
        <w:t>בסינון נ</w:t>
      </w:r>
      <w:r w:rsidRPr="00AD25E9">
        <w:rPr>
          <w:rFonts w:hint="cs"/>
          <w:sz w:val="16"/>
          <w:szCs w:val="16"/>
          <w:rtl/>
        </w:rPr>
        <w:t xml:space="preserve">סיר </w:t>
      </w:r>
      <w:proofErr w:type="spellStart"/>
      <w:r w:rsidRPr="00AD25E9">
        <w:rPr>
          <w:sz w:val="16"/>
          <w:szCs w:val="16"/>
        </w:rPr>
        <w:t>traj</w:t>
      </w:r>
      <w:proofErr w:type="spellEnd"/>
      <w:r w:rsidRPr="00AD25E9">
        <w:rPr>
          <w:rFonts w:hint="cs"/>
          <w:sz w:val="16"/>
          <w:szCs w:val="16"/>
          <w:rtl/>
        </w:rPr>
        <w:t xml:space="preserve"> אחד ולא את כל </w:t>
      </w:r>
      <w:proofErr w:type="spellStart"/>
      <w:r w:rsidRPr="00AD25E9">
        <w:rPr>
          <w:rFonts w:hint="cs"/>
          <w:sz w:val="16"/>
          <w:szCs w:val="16"/>
          <w:rtl/>
        </w:rPr>
        <w:t>הטרייל</w:t>
      </w:r>
      <w:proofErr w:type="spellEnd"/>
      <w:r w:rsidRPr="00AD25E9">
        <w:rPr>
          <w:rFonts w:hint="cs"/>
          <w:sz w:val="16"/>
          <w:szCs w:val="16"/>
          <w:rtl/>
        </w:rPr>
        <w:t xml:space="preserve">, למשל נסיר רק את </w:t>
      </w:r>
      <w:proofErr w:type="spellStart"/>
      <w:r w:rsidRPr="00AD25E9">
        <w:rPr>
          <w:sz w:val="16"/>
          <w:szCs w:val="16"/>
        </w:rPr>
        <w:t>target_x_to</w:t>
      </w:r>
      <w:proofErr w:type="spellEnd"/>
      <w:r w:rsidRPr="00AD25E9">
        <w:rPr>
          <w:rFonts w:hint="cs"/>
          <w:sz w:val="16"/>
          <w:szCs w:val="16"/>
          <w:rtl/>
        </w:rPr>
        <w:t xml:space="preserve"> אם הוא שגוי אבל לא את </w:t>
      </w:r>
      <w:proofErr w:type="spellStart"/>
      <w:r w:rsidRPr="00AD25E9">
        <w:rPr>
          <w:sz w:val="16"/>
          <w:szCs w:val="16"/>
        </w:rPr>
        <w:t>target_x_from</w:t>
      </w:r>
      <w:proofErr w:type="spellEnd"/>
      <w:r w:rsidRPr="00AD25E9">
        <w:rPr>
          <w:rFonts w:hint="cs"/>
          <w:sz w:val="16"/>
          <w:szCs w:val="16"/>
          <w:rtl/>
        </w:rPr>
        <w:t xml:space="preserve">, </w:t>
      </w:r>
      <w:proofErr w:type="spellStart"/>
      <w:r w:rsidRPr="00AD25E9">
        <w:rPr>
          <w:sz w:val="16"/>
          <w:szCs w:val="16"/>
        </w:rPr>
        <w:t>prime_x_to</w:t>
      </w:r>
      <w:proofErr w:type="spellEnd"/>
      <w:r w:rsidRPr="00AD25E9">
        <w:rPr>
          <w:rFonts w:hint="cs"/>
          <w:sz w:val="16"/>
          <w:szCs w:val="16"/>
          <w:rtl/>
        </w:rPr>
        <w:t xml:space="preserve">, </w:t>
      </w:r>
      <w:proofErr w:type="spellStart"/>
      <w:r w:rsidRPr="00AD25E9">
        <w:rPr>
          <w:sz w:val="16"/>
          <w:szCs w:val="16"/>
        </w:rPr>
        <w:t>prime_x_from</w:t>
      </w:r>
      <w:proofErr w:type="spellEnd"/>
      <w:r>
        <w:rPr>
          <w:rFonts w:hint="cs"/>
          <w:rtl/>
        </w:rPr>
        <w:t>)</w:t>
      </w:r>
    </w:p>
    <w:p w14:paraId="468EF720" w14:textId="33E6DC1B" w:rsidR="007025D9" w:rsidRDefault="00AD25E9" w:rsidP="00AD25E9">
      <w:pPr>
        <w:pStyle w:val="NoSpacing"/>
        <w:rPr>
          <w:rtl/>
        </w:rPr>
      </w:pPr>
      <w:r>
        <w:rPr>
          <w:rFonts w:hint="cs"/>
          <w:rtl/>
        </w:rPr>
        <w:t xml:space="preserve">נסיר את </w:t>
      </w:r>
      <w:r w:rsidR="007025D9">
        <w:rPr>
          <w:rFonts w:hint="cs"/>
          <w:rtl/>
        </w:rPr>
        <w:t>ה-</w:t>
      </w:r>
      <w:r w:rsidR="007025D9">
        <w:t>trials</w:t>
      </w:r>
      <w:r>
        <w:rPr>
          <w:rFonts w:hint="cs"/>
          <w:rtl/>
        </w:rPr>
        <w:t xml:space="preserve"> הבאים</w:t>
      </w:r>
      <w:r w:rsidR="007025D9">
        <w:rPr>
          <w:rFonts w:hint="cs"/>
          <w:rtl/>
        </w:rPr>
        <w:t>:</w:t>
      </w:r>
    </w:p>
    <w:p w14:paraId="65753B90" w14:textId="1E1C6880" w:rsidR="00E474E1" w:rsidRDefault="00E474E1" w:rsidP="00AD25E9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חסר הרבה </w:t>
      </w:r>
      <w:r>
        <w:t>data</w:t>
      </w:r>
      <w:r>
        <w:rPr>
          <w:rFonts w:hint="cs"/>
          <w:rtl/>
        </w:rPr>
        <w:t xml:space="preserve"> </w:t>
      </w:r>
      <w:r w:rsidR="006E2717">
        <w:rPr>
          <w:rtl/>
        </w:rPr>
        <w:t>–</w:t>
      </w:r>
      <w:r>
        <w:rPr>
          <w:rFonts w:hint="cs"/>
          <w:rtl/>
        </w:rPr>
        <w:t xml:space="preserve"> </w:t>
      </w:r>
      <w:r w:rsidR="006E2717">
        <w:rPr>
          <w:rFonts w:hint="cs"/>
          <w:rtl/>
        </w:rPr>
        <w:t>פחות מ-</w:t>
      </w:r>
      <w:r w:rsidR="006E2717">
        <w:t>100ms</w:t>
      </w:r>
      <w:r w:rsidR="006E2717">
        <w:rPr>
          <w:rFonts w:hint="cs"/>
          <w:rtl/>
        </w:rPr>
        <w:t xml:space="preserve"> של מידע, או חסר יותר מ-</w:t>
      </w:r>
      <w:r w:rsidR="006E2717">
        <w:t>100ms</w:t>
      </w:r>
      <w:r w:rsidR="006E2717">
        <w:rPr>
          <w:rFonts w:hint="cs"/>
          <w:rtl/>
        </w:rPr>
        <w:t xml:space="preserve"> של מידע מהמסלול.</w:t>
      </w:r>
    </w:p>
    <w:p w14:paraId="740550F1" w14:textId="2A633AB4" w:rsidR="00AD25E9" w:rsidRDefault="00E474E1" w:rsidP="00AD25E9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מרחק הושטה קצר מדי </w:t>
      </w:r>
      <w:r>
        <w:rPr>
          <w:rtl/>
        </w:rPr>
        <w:t>–</w:t>
      </w:r>
      <w:r>
        <w:rPr>
          <w:rFonts w:hint="cs"/>
          <w:rtl/>
        </w:rPr>
        <w:t xml:space="preserve"> תנועה קצרה מ"מרחק בין מסך לנקודת התחלה" פחות 5 ס"מ.</w:t>
      </w:r>
    </w:p>
    <w:p w14:paraId="3BCFDE30" w14:textId="065231FF" w:rsidR="008C74D0" w:rsidRDefault="008C74D0" w:rsidP="008C74D0">
      <w:pPr>
        <w:pStyle w:val="NoSpacing"/>
        <w:ind w:left="2880"/>
        <w:rPr>
          <w:rFonts w:hint="cs"/>
          <w:rtl/>
        </w:rPr>
      </w:pPr>
      <w:r>
        <w:rPr>
          <w:rFonts w:hint="cs"/>
          <w:rtl/>
        </w:rPr>
        <w:t>נבדק על ה-</w:t>
      </w:r>
      <w:r>
        <w:t>preprocessed trials</w:t>
      </w:r>
      <w:r>
        <w:rPr>
          <w:rFonts w:hint="cs"/>
          <w:rtl/>
        </w:rPr>
        <w:t>, לא המקוריים (כי זה המסלול שנכנס למיצוע).</w:t>
      </w:r>
    </w:p>
    <w:p w14:paraId="251DD9EB" w14:textId="52FDC75F" w:rsidR="00C472DE" w:rsidRDefault="00A12347" w:rsidP="00C472DE">
      <w:pPr>
        <w:pStyle w:val="NoSpacing"/>
        <w:numPr>
          <w:ilvl w:val="0"/>
          <w:numId w:val="6"/>
        </w:numPr>
      </w:pPr>
      <w:r>
        <w:rPr>
          <w:rFonts w:hint="cs"/>
          <w:rtl/>
        </w:rPr>
        <w:t xml:space="preserve">פספוס מטרה </w:t>
      </w:r>
      <w:r>
        <w:rPr>
          <w:rtl/>
        </w:rPr>
        <w:t>–</w:t>
      </w:r>
      <w:r>
        <w:rPr>
          <w:rFonts w:hint="cs"/>
          <w:rtl/>
        </w:rPr>
        <w:t xml:space="preserve"> הנבדק פספס את המטרה (לא נגע בתוך עיגול ברדיוס 3 ס"מ שמקיף את המטרה ומונח שטוח על המסך).</w:t>
      </w:r>
    </w:p>
    <w:p w14:paraId="02F38506" w14:textId="0B1B03EF" w:rsidR="006D2C06" w:rsidRDefault="00C472DE" w:rsidP="00C472DE">
      <w:pPr>
        <w:pStyle w:val="NoSpacing"/>
        <w:rPr>
          <w:rtl/>
        </w:rPr>
      </w:pPr>
      <w:r>
        <w:rPr>
          <w:rFonts w:hint="cs"/>
          <w:rtl/>
        </w:rPr>
        <w:t>נסיר את הנבדקים ש:</w:t>
      </w:r>
    </w:p>
    <w:p w14:paraId="2672A21F" w14:textId="30ABE003" w:rsidR="00C472DE" w:rsidRDefault="00C472DE" w:rsidP="00C472DE">
      <w:pPr>
        <w:pStyle w:val="NoSpacing"/>
        <w:numPr>
          <w:ilvl w:val="0"/>
          <w:numId w:val="6"/>
        </w:numPr>
      </w:pPr>
      <w:r>
        <w:rPr>
          <w:rFonts w:hint="cs"/>
          <w:rtl/>
        </w:rPr>
        <w:t>פחות מ-50% מהמידע שלהם עבר את הסינון (</w:t>
      </w:r>
      <w:r>
        <w:t>screening</w:t>
      </w:r>
      <w:r>
        <w:rPr>
          <w:rFonts w:hint="cs"/>
          <w:rtl/>
        </w:rPr>
        <w:t>).</w:t>
      </w:r>
    </w:p>
    <w:p w14:paraId="4CBD9F84" w14:textId="37A7A679" w:rsidR="00C472DE" w:rsidRDefault="00C472DE" w:rsidP="00C472DE">
      <w:pPr>
        <w:pStyle w:val="NoSpacing"/>
        <w:numPr>
          <w:ilvl w:val="0"/>
          <w:numId w:val="6"/>
        </w:numPr>
      </w:pPr>
      <w:r>
        <w:rPr>
          <w:rFonts w:hint="cs"/>
          <w:rtl/>
        </w:rPr>
        <w:t>פחת מ-</w:t>
      </w:r>
      <w:r w:rsidR="007247FD">
        <w:rPr>
          <w:rFonts w:hint="cs"/>
          <w:rtl/>
        </w:rPr>
        <w:t>100</w:t>
      </w:r>
      <w:r w:rsidR="008D15A6">
        <w:rPr>
          <w:rFonts w:hint="cs"/>
          <w:rtl/>
        </w:rPr>
        <w:t xml:space="preserve"> </w:t>
      </w:r>
      <w:proofErr w:type="spellStart"/>
      <w:r w:rsidR="008D15A6">
        <w:rPr>
          <w:rFonts w:hint="cs"/>
          <w:rtl/>
        </w:rPr>
        <w:t>טריילים</w:t>
      </w:r>
      <w:proofErr w:type="spellEnd"/>
      <w:r w:rsidR="008D15A6">
        <w:rPr>
          <w:rFonts w:hint="cs"/>
          <w:rtl/>
        </w:rPr>
        <w:t xml:space="preserve"> בכל תנאי (אני החלטתי 100)</w:t>
      </w:r>
      <w:r w:rsidR="00991320">
        <w:rPr>
          <w:rFonts w:hint="cs"/>
          <w:rtl/>
        </w:rPr>
        <w:t xml:space="preserve"> עברו את הסינון</w:t>
      </w:r>
      <w:r w:rsidR="008D15A6">
        <w:rPr>
          <w:rFonts w:hint="cs"/>
          <w:rtl/>
        </w:rPr>
        <w:t>.</w:t>
      </w:r>
    </w:p>
    <w:p w14:paraId="35AA36EA" w14:textId="6BD23E53" w:rsidR="00991320" w:rsidRPr="001D77B2" w:rsidRDefault="00A878C6" w:rsidP="00C472DE">
      <w:pPr>
        <w:pStyle w:val="NoSpacing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עשו הרבה טעויות סיווג?</w:t>
      </w:r>
      <w:r w:rsidR="0094068A">
        <w:rPr>
          <w:rFonts w:hint="cs"/>
          <w:rtl/>
        </w:rPr>
        <w:t xml:space="preserve"> (קריטריון שאני הוספתי).</w:t>
      </w:r>
    </w:p>
    <w:p w14:paraId="0BE61060" w14:textId="77777777" w:rsidR="001D77B2" w:rsidRPr="001D77B2" w:rsidRDefault="001D77B2" w:rsidP="001D77B2">
      <w:pPr>
        <w:pStyle w:val="NoSpacing"/>
        <w:rPr>
          <w:rtl/>
        </w:rPr>
      </w:pPr>
    </w:p>
    <w:p w14:paraId="35827B4C" w14:textId="7750DAE0" w:rsidR="00387055" w:rsidRDefault="00387055" w:rsidP="0037768C">
      <w:pPr>
        <w:pStyle w:val="Heading2"/>
        <w:rPr>
          <w:rtl/>
        </w:rPr>
      </w:pPr>
      <w:r>
        <w:t>Averaging</w:t>
      </w:r>
    </w:p>
    <w:p w14:paraId="73E9B21E" w14:textId="77777777" w:rsidR="00387055" w:rsidRPr="00387055" w:rsidRDefault="00387055" w:rsidP="00387055">
      <w:pPr>
        <w:pStyle w:val="NoSpacing"/>
        <w:rPr>
          <w:rtl/>
        </w:rPr>
      </w:pPr>
    </w:p>
    <w:p w14:paraId="1B19CE27" w14:textId="035A2D24" w:rsidR="0037768C" w:rsidRDefault="0037768C" w:rsidP="0037768C">
      <w:pPr>
        <w:pStyle w:val="Heading2"/>
        <w:rPr>
          <w:rtl/>
        </w:rPr>
      </w:pPr>
      <w:r>
        <w:rPr>
          <w:rFonts w:hint="cs"/>
          <w:rtl/>
        </w:rPr>
        <w:t>בחינה ויזואלית של הנתונים</w:t>
      </w:r>
    </w:p>
    <w:p w14:paraId="7169686D" w14:textId="0251A680" w:rsidR="0037768C" w:rsidRDefault="0037768C" w:rsidP="0037768C">
      <w:pPr>
        <w:pStyle w:val="NoSpacing"/>
        <w:rPr>
          <w:rtl/>
        </w:rPr>
      </w:pPr>
      <w:r>
        <w:rPr>
          <w:rFonts w:hint="cs"/>
          <w:rtl/>
        </w:rPr>
        <w:t>נמיין את המידע בצורות שונות ונראה האם יש אפקט?</w:t>
      </w:r>
      <w:r w:rsidR="00CC48C7">
        <w:rPr>
          <w:rFonts w:hint="cs"/>
          <w:rtl/>
        </w:rPr>
        <w:t xml:space="preserve"> השונות גדולה מדי ולכן לא מומלץ למצע</w:t>
      </w:r>
      <w:r w:rsidR="0073798E">
        <w:rPr>
          <w:rFonts w:hint="cs"/>
          <w:rtl/>
        </w:rPr>
        <w:t>?</w:t>
      </w:r>
    </w:p>
    <w:p w14:paraId="116D1E85" w14:textId="75982E23" w:rsidR="0073798E" w:rsidRDefault="00D56B12" w:rsidP="0037768C">
      <w:pPr>
        <w:pStyle w:val="NoSpacing"/>
        <w:rPr>
          <w:rtl/>
        </w:rPr>
      </w:pPr>
      <w:r>
        <w:rPr>
          <w:rFonts w:hint="cs"/>
          <w:rtl/>
        </w:rPr>
        <w:t>ניצור פונק':</w:t>
      </w:r>
    </w:p>
    <w:p w14:paraId="25124677" w14:textId="77777777" w:rsidR="00806BD9" w:rsidRDefault="008F4D37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מיישרת </w:t>
      </w:r>
      <w:r w:rsidR="00281378">
        <w:rPr>
          <w:rFonts w:hint="cs"/>
          <w:rtl/>
        </w:rPr>
        <w:t>צירים לנקוד</w:t>
      </w:r>
      <w:r w:rsidR="001E1296">
        <w:rPr>
          <w:rFonts w:hint="cs"/>
          <w:rtl/>
        </w:rPr>
        <w:t>ו</w:t>
      </w:r>
      <w:r w:rsidR="00281378">
        <w:rPr>
          <w:rFonts w:hint="cs"/>
          <w:rtl/>
        </w:rPr>
        <w:t xml:space="preserve">ת </w:t>
      </w:r>
      <w:r w:rsidR="001E1296">
        <w:rPr>
          <w:rFonts w:hint="cs"/>
          <w:rtl/>
        </w:rPr>
        <w:t xml:space="preserve">על המסך </w:t>
      </w:r>
      <w:r w:rsidR="00281378">
        <w:rPr>
          <w:rtl/>
        </w:rPr>
        <w:t>–</w:t>
      </w:r>
      <w:r w:rsidR="00281378">
        <w:rPr>
          <w:rFonts w:hint="cs"/>
          <w:rtl/>
        </w:rPr>
        <w:t xml:space="preserve"> עושה </w:t>
      </w:r>
      <w:proofErr w:type="spellStart"/>
      <w:r w:rsidR="00281378">
        <w:rPr>
          <w:rFonts w:hint="cs"/>
          <w:rtl/>
        </w:rPr>
        <w:t>טרנסופרמציה</w:t>
      </w:r>
      <w:proofErr w:type="spellEnd"/>
      <w:r w:rsidR="00281378">
        <w:rPr>
          <w:rFonts w:hint="cs"/>
          <w:rtl/>
        </w:rPr>
        <w:t xml:space="preserve"> </w:t>
      </w:r>
      <w:r w:rsidR="001E1296">
        <w:rPr>
          <w:rFonts w:hint="cs"/>
          <w:rtl/>
        </w:rPr>
        <w:t xml:space="preserve">כך שראשית הצירים </w:t>
      </w:r>
      <w:r w:rsidR="0069270B">
        <w:rPr>
          <w:rFonts w:hint="cs"/>
          <w:rtl/>
        </w:rPr>
        <w:t xml:space="preserve">בין הנקודות וציר </w:t>
      </w:r>
      <w:r w:rsidR="0069270B">
        <w:rPr>
          <w:rFonts w:hint="cs"/>
        </w:rPr>
        <w:t>Z</w:t>
      </w:r>
      <w:r w:rsidR="0069270B">
        <w:rPr>
          <w:rFonts w:hint="cs"/>
          <w:rtl/>
        </w:rPr>
        <w:t xml:space="preserve"> מאונך למסך.</w:t>
      </w:r>
      <w:r w:rsidR="00806BD9">
        <w:rPr>
          <w:rFonts w:hint="cs"/>
          <w:rtl/>
        </w:rPr>
        <w:t xml:space="preserve"> </w:t>
      </w:r>
    </w:p>
    <w:p w14:paraId="6E59C9AF" w14:textId="2CC88E92" w:rsidR="008F4D37" w:rsidRDefault="00806BD9" w:rsidP="00806BD9">
      <w:pPr>
        <w:pStyle w:val="ListParagraph"/>
        <w:ind w:left="2880" w:firstLine="720"/>
      </w:pPr>
      <w:r>
        <w:rPr>
          <w:rFonts w:hint="cs"/>
          <w:rtl/>
        </w:rPr>
        <w:t xml:space="preserve">מסתמכת על </w:t>
      </w:r>
      <w:proofErr w:type="spellStart"/>
      <w:r>
        <w:rPr>
          <w:rFonts w:hint="cs"/>
          <w:rtl/>
        </w:rPr>
        <w:t>קליברציה</w:t>
      </w:r>
      <w:proofErr w:type="spellEnd"/>
      <w:r>
        <w:rPr>
          <w:rFonts w:hint="cs"/>
          <w:rtl/>
        </w:rPr>
        <w:t xml:space="preserve"> בתחילת הניסוי.</w:t>
      </w:r>
    </w:p>
    <w:p w14:paraId="29D2F5CE" w14:textId="7C694A71" w:rsidR="000C1DD1" w:rsidRDefault="000C1DD1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כיוון אחיד לכל </w:t>
      </w:r>
      <w:proofErr w:type="spellStart"/>
      <w:r>
        <w:rPr>
          <w:rFonts w:hint="cs"/>
          <w:rtl/>
        </w:rPr>
        <w:t>הטריילים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לסובב לצד שמאל כל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שהסיומת שלו חוצה לצד ימין את מחצית המסך.</w:t>
      </w:r>
    </w:p>
    <w:p w14:paraId="5F6A7408" w14:textId="27C052BA" w:rsidR="000C1DD1" w:rsidRDefault="00D021D9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מפרידה בין </w:t>
      </w:r>
      <w:r>
        <w:t>same</w:t>
      </w:r>
      <w:r>
        <w:rPr>
          <w:rFonts w:hint="cs"/>
          <w:rtl/>
        </w:rPr>
        <w:t xml:space="preserve"> ל-</w:t>
      </w:r>
      <w:r>
        <w:t>diff</w:t>
      </w:r>
    </w:p>
    <w:p w14:paraId="1832751A" w14:textId="5118CA71" w:rsidR="00D021D9" w:rsidRDefault="00D021D9" w:rsidP="000C1DD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מפרידה בין </w:t>
      </w:r>
      <w:r>
        <w:t>correct</w:t>
      </w:r>
      <w:r>
        <w:rPr>
          <w:rFonts w:hint="cs"/>
          <w:rtl/>
        </w:rPr>
        <w:t xml:space="preserve"> ל-</w:t>
      </w:r>
      <w:r>
        <w:t>wrong</w:t>
      </w:r>
      <w:r>
        <w:rPr>
          <w:rFonts w:hint="cs"/>
          <w:rtl/>
        </w:rPr>
        <w:t>.</w:t>
      </w:r>
    </w:p>
    <w:p w14:paraId="10455EE5" w14:textId="12B88845" w:rsidR="00A23669" w:rsidRPr="008F212E" w:rsidRDefault="002C062D" w:rsidP="005479A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סטיה בציר </w:t>
      </w:r>
      <w:r>
        <w:rPr>
          <w:rFonts w:hint="cs"/>
        </w:rP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עבור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בודד, ממוצע עבור קבוצת </w:t>
      </w:r>
      <w:proofErr w:type="spellStart"/>
      <w:r>
        <w:rPr>
          <w:rFonts w:hint="cs"/>
          <w:rtl/>
        </w:rPr>
        <w:t>טריילים</w:t>
      </w:r>
      <w:proofErr w:type="spellEnd"/>
      <w:r>
        <w:rPr>
          <w:rFonts w:hint="cs"/>
          <w:rtl/>
        </w:rPr>
        <w:t>.</w:t>
      </w:r>
    </w:p>
    <w:p w14:paraId="2921A3F6" w14:textId="3AF5F580" w:rsidR="00F368AC" w:rsidRDefault="00F368AC" w:rsidP="00F368AC">
      <w:pPr>
        <w:pStyle w:val="Heading2"/>
        <w:rPr>
          <w:rtl/>
        </w:rPr>
      </w:pPr>
      <w:r>
        <w:rPr>
          <w:rFonts w:hint="cs"/>
          <w:rtl/>
        </w:rPr>
        <w:t>ניתוח</w:t>
      </w:r>
    </w:p>
    <w:p w14:paraId="124A8304" w14:textId="3068307D" w:rsidR="006804FD" w:rsidRDefault="006804FD" w:rsidP="00F368AC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זמני תגובה </w:t>
      </w:r>
      <w:r>
        <w:t>congruent</w:t>
      </w:r>
      <w:r>
        <w:rPr>
          <w:rFonts w:hint="cs"/>
          <w:rtl/>
        </w:rPr>
        <w:t xml:space="preserve"> לעומת </w:t>
      </w:r>
      <w:r>
        <w:t>incongruent</w:t>
      </w:r>
      <w:r>
        <w:rPr>
          <w:rFonts w:hint="cs"/>
          <w:rtl/>
        </w:rPr>
        <w:t>.</w:t>
      </w:r>
    </w:p>
    <w:p w14:paraId="08D80825" w14:textId="0323DFBA" w:rsidR="00F368AC" w:rsidRDefault="00F368AC" w:rsidP="00F368AC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בטרייל</w:t>
      </w:r>
      <w:proofErr w:type="spellEnd"/>
      <w:r>
        <w:rPr>
          <w:rFonts w:hint="cs"/>
          <w:rtl/>
        </w:rPr>
        <w:t xml:space="preserve"> מסוים, מיקום בכל נקודה זמן</w:t>
      </w:r>
      <w:r w:rsidR="00B64CCB">
        <w:rPr>
          <w:rFonts w:hint="cs"/>
          <w:rtl/>
        </w:rPr>
        <w:t xml:space="preserve"> (נוכל לראות אם הנבדק מתמהמה ב-</w:t>
      </w:r>
      <w:r w:rsidR="00B64CCB">
        <w:t>incongruent</w:t>
      </w:r>
      <w:r w:rsidR="00B64CCB">
        <w:rPr>
          <w:rFonts w:hint="cs"/>
          <w:rtl/>
        </w:rPr>
        <w:t>).</w:t>
      </w:r>
    </w:p>
    <w:p w14:paraId="07F5D016" w14:textId="18882DFA" w:rsidR="00084D4C" w:rsidRDefault="00084D4C" w:rsidP="00BA662D">
      <w:pPr>
        <w:pStyle w:val="NoSpacing"/>
        <w:ind w:left="720"/>
      </w:pPr>
      <w:r>
        <w:rPr>
          <w:rFonts w:hint="cs"/>
          <w:rtl/>
        </w:rPr>
        <w:t>לנתח כל ציר בנפרד?</w:t>
      </w:r>
    </w:p>
    <w:p w14:paraId="68351F56" w14:textId="38AB19AC" w:rsidR="00B64CCB" w:rsidRDefault="00B64CCB" w:rsidP="00B64CCB">
      <w:pPr>
        <w:pStyle w:val="NoSpacing"/>
        <w:ind w:left="720"/>
        <w:rPr>
          <w:rtl/>
        </w:rPr>
      </w:pPr>
      <w:r>
        <w:rPr>
          <w:rFonts w:hint="cs"/>
          <w:rtl/>
        </w:rPr>
        <w:lastRenderedPageBreak/>
        <w:t xml:space="preserve">נרמול: נחלק כל נקודה בזמן, באורך הכולל של </w:t>
      </w:r>
      <w:proofErr w:type="spellStart"/>
      <w:r>
        <w:rPr>
          <w:rFonts w:hint="cs"/>
          <w:rtl/>
        </w:rPr>
        <w:t>הטרייל</w:t>
      </w:r>
      <w:proofErr w:type="spellEnd"/>
      <w:r>
        <w:rPr>
          <w:rFonts w:hint="cs"/>
          <w:rtl/>
        </w:rPr>
        <w:t>.</w:t>
      </w:r>
      <w:r w:rsidR="00457F26">
        <w:rPr>
          <w:rFonts w:hint="cs"/>
          <w:rtl/>
        </w:rPr>
        <w:t xml:space="preserve"> נקבל מיקום בכל נקודת זמן מ-0 ועד 1.</w:t>
      </w:r>
    </w:p>
    <w:p w14:paraId="1704A2E5" w14:textId="3B388191" w:rsidR="00C556CE" w:rsidRDefault="00C556CE" w:rsidP="00B64CCB">
      <w:pPr>
        <w:pStyle w:val="NoSpacing"/>
        <w:ind w:left="720"/>
      </w:pPr>
      <w:r>
        <w:rPr>
          <w:rFonts w:hint="cs"/>
          <w:rtl/>
        </w:rPr>
        <w:t>חסרון: מוחק הבדלים ב</w:t>
      </w:r>
      <w:r w:rsidR="00255ED5">
        <w:rPr>
          <w:rFonts w:hint="cs"/>
          <w:rtl/>
        </w:rPr>
        <w:t>זמני תגובה.</w:t>
      </w:r>
    </w:p>
    <w:p w14:paraId="797AFF1B" w14:textId="7EF54D2B" w:rsidR="00B64CCB" w:rsidRDefault="00457F26" w:rsidP="00F368AC">
      <w:pPr>
        <w:pStyle w:val="NoSpacing"/>
        <w:numPr>
          <w:ilvl w:val="0"/>
          <w:numId w:val="1"/>
        </w:numPr>
      </w:pPr>
      <w:proofErr w:type="spellStart"/>
      <w:r>
        <w:rPr>
          <w:rFonts w:hint="cs"/>
          <w:rtl/>
        </w:rPr>
        <w:t>בטרייל</w:t>
      </w:r>
      <w:proofErr w:type="spellEnd"/>
      <w:r>
        <w:rPr>
          <w:rFonts w:hint="cs"/>
          <w:rtl/>
        </w:rPr>
        <w:t xml:space="preserve"> מסוים, </w:t>
      </w:r>
      <w:r w:rsidR="00BA662D">
        <w:rPr>
          <w:rFonts w:hint="cs"/>
          <w:rtl/>
        </w:rPr>
        <w:t xml:space="preserve">סטיה מציר </w:t>
      </w:r>
      <w:r w:rsidR="00BA662D">
        <w:rPr>
          <w:rFonts w:hint="cs"/>
        </w:rPr>
        <w:t>X</w:t>
      </w:r>
      <w:r w:rsidR="00BA662D">
        <w:rPr>
          <w:rFonts w:hint="cs"/>
          <w:rtl/>
        </w:rPr>
        <w:t xml:space="preserve"> לאורך הזמן (נוכל לראות אם הנבדק סוטה מאוחר יותר מהאמצע ב-</w:t>
      </w:r>
      <w:r w:rsidR="00BA662D">
        <w:t>incongruent</w:t>
      </w:r>
      <w:r w:rsidR="00BA662D">
        <w:rPr>
          <w:rFonts w:hint="cs"/>
          <w:rtl/>
        </w:rPr>
        <w:t>).</w:t>
      </w:r>
    </w:p>
    <w:p w14:paraId="3FF6F1D7" w14:textId="31CFDAC9" w:rsidR="00255ED5" w:rsidRDefault="00255ED5" w:rsidP="00255ED5">
      <w:pPr>
        <w:pStyle w:val="NoSpacing"/>
        <w:ind w:left="720"/>
        <w:rPr>
          <w:rtl/>
        </w:rPr>
      </w:pPr>
      <w:r>
        <w:rPr>
          <w:rFonts w:hint="cs"/>
          <w:rtl/>
        </w:rPr>
        <w:t xml:space="preserve">נרמול: נחלק כל נקודה בזמן, באורך הכולל של </w:t>
      </w:r>
      <w:proofErr w:type="spellStart"/>
      <w:r>
        <w:rPr>
          <w:rFonts w:hint="cs"/>
          <w:rtl/>
        </w:rPr>
        <w:t>הטרייל</w:t>
      </w:r>
      <w:proofErr w:type="spellEnd"/>
      <w:r>
        <w:rPr>
          <w:rFonts w:hint="cs"/>
          <w:rtl/>
        </w:rPr>
        <w:t>. נקבל מיקום בכל נקודת זמן מ-0 ועד 1.</w:t>
      </w:r>
    </w:p>
    <w:p w14:paraId="0E09264B" w14:textId="6FE2D9C2" w:rsidR="00255ED5" w:rsidRDefault="00255ED5" w:rsidP="00255ED5">
      <w:pPr>
        <w:pStyle w:val="NoSpacing"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>נחלק כל נקודה ב-</w:t>
      </w:r>
      <w:r>
        <w:rPr>
          <w:rFonts w:hint="cs"/>
        </w:rPr>
        <w:t>X</w:t>
      </w:r>
      <w:r>
        <w:rPr>
          <w:rFonts w:hint="cs"/>
          <w:rtl/>
        </w:rPr>
        <w:t xml:space="preserve"> במרחק בין נקודת התחלה לנקודה סופית.</w:t>
      </w:r>
    </w:p>
    <w:p w14:paraId="26FEDF45" w14:textId="77777777" w:rsidR="00300CA3" w:rsidRDefault="00300CA3" w:rsidP="00300CA3">
      <w:pPr>
        <w:pStyle w:val="NoSpacing"/>
        <w:ind w:left="720"/>
      </w:pPr>
      <w:r>
        <w:rPr>
          <w:rFonts w:hint="cs"/>
          <w:rtl/>
        </w:rPr>
        <w:t>חסרון: מוחק הבדלים בזמני תגובה.</w:t>
      </w:r>
    </w:p>
    <w:p w14:paraId="6CC8E8E0" w14:textId="2389B76A" w:rsidR="00300CA3" w:rsidRPr="00300CA3" w:rsidRDefault="00300CA3" w:rsidP="00255ED5">
      <w:pPr>
        <w:pStyle w:val="NoSpacing"/>
        <w:ind w:left="72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מוחק הבדלים במסלול עצמו (למשל </w:t>
      </w:r>
      <w:r w:rsidR="00CB2A3B">
        <w:rPr>
          <w:rFonts w:hint="cs"/>
          <w:rtl/>
        </w:rPr>
        <w:t xml:space="preserve">מצבים של סטיה קטנה יותר בציר </w:t>
      </w:r>
      <w:r w:rsidR="00CB2A3B">
        <w:rPr>
          <w:rFonts w:hint="cs"/>
        </w:rPr>
        <w:t>X</w:t>
      </w:r>
      <w:r w:rsidR="00CB2A3B">
        <w:rPr>
          <w:rFonts w:hint="cs"/>
          <w:rtl/>
        </w:rPr>
        <w:t xml:space="preserve"> עבור </w:t>
      </w:r>
      <w:r w:rsidR="00CB2A3B">
        <w:t>incongruent</w:t>
      </w:r>
      <w:r w:rsidR="00CB2A3B">
        <w:rPr>
          <w:rFonts w:hint="cs"/>
          <w:rtl/>
        </w:rPr>
        <w:t>)</w:t>
      </w:r>
    </w:p>
    <w:p w14:paraId="7959A3FE" w14:textId="2CA2B14A" w:rsidR="00C556CE" w:rsidRDefault="00C556CE" w:rsidP="001A46BB">
      <w:pPr>
        <w:pStyle w:val="NoSpacing"/>
        <w:rPr>
          <w:rtl/>
        </w:rPr>
      </w:pPr>
    </w:p>
    <w:p w14:paraId="78781CFA" w14:textId="32FC8C65" w:rsidR="001A46BB" w:rsidRDefault="001A46BB" w:rsidP="001A46BB">
      <w:pPr>
        <w:pStyle w:val="NoSpacing"/>
        <w:rPr>
          <w:rtl/>
        </w:rPr>
      </w:pPr>
    </w:p>
    <w:p w14:paraId="1DA2D5FC" w14:textId="0AF7EF7B" w:rsidR="001A46BB" w:rsidRDefault="001A46BB" w:rsidP="001A46BB">
      <w:pPr>
        <w:pStyle w:val="NoSpacing"/>
        <w:rPr>
          <w:rtl/>
        </w:rPr>
      </w:pPr>
    </w:p>
    <w:p w14:paraId="64AAE75F" w14:textId="0B7B0F5E" w:rsidR="001A46BB" w:rsidRDefault="001A46BB" w:rsidP="001A46BB">
      <w:pPr>
        <w:pStyle w:val="NoSpacing"/>
        <w:rPr>
          <w:rtl/>
        </w:rPr>
      </w:pPr>
    </w:p>
    <w:p w14:paraId="484928F6" w14:textId="43482A3F" w:rsidR="000D68E7" w:rsidRDefault="001A46BB" w:rsidP="000D68E7">
      <w:pPr>
        <w:pStyle w:val="NoSpacing"/>
        <w:numPr>
          <w:ilvl w:val="0"/>
          <w:numId w:val="1"/>
        </w:numPr>
      </w:pPr>
      <w:r>
        <w:rPr>
          <w:rFonts w:hint="cs"/>
          <w:rtl/>
        </w:rPr>
        <w:t xml:space="preserve">האם לנרמל לפי </w:t>
      </w:r>
      <w:proofErr w:type="spellStart"/>
      <w:r>
        <w:rPr>
          <w:rFonts w:hint="cs"/>
          <w:rtl/>
        </w:rPr>
        <w:t>טרייל</w:t>
      </w:r>
      <w:proofErr w:type="spellEnd"/>
      <w:r>
        <w:rPr>
          <w:rFonts w:hint="cs"/>
          <w:rtl/>
        </w:rPr>
        <w:t xml:space="preserve"> או לפי </w:t>
      </w:r>
      <w:r w:rsidR="00F07C1A">
        <w:rPr>
          <w:rFonts w:hint="cs"/>
          <w:rtl/>
        </w:rPr>
        <w:t>ממוצע של ה</w:t>
      </w:r>
      <w:r>
        <w:rPr>
          <w:rFonts w:hint="cs"/>
          <w:rtl/>
        </w:rPr>
        <w:t>נבדק?</w:t>
      </w:r>
    </w:p>
    <w:p w14:paraId="23F920DC" w14:textId="1FA4645D" w:rsidR="0037608C" w:rsidRDefault="0037608C" w:rsidP="001A46BB">
      <w:pPr>
        <w:pStyle w:val="NoSpacing"/>
        <w:numPr>
          <w:ilvl w:val="0"/>
          <w:numId w:val="1"/>
        </w:numPr>
      </w:pPr>
      <w:r>
        <w:rPr>
          <w:rFonts w:hint="cs"/>
          <w:rtl/>
        </w:rPr>
        <w:t>לחפש מידע לגבי נרמול:</w:t>
      </w:r>
    </w:p>
    <w:p w14:paraId="00AAFF48" w14:textId="0026EB5C" w:rsidR="0037608C" w:rsidRPr="00881E30" w:rsidRDefault="0037608C" w:rsidP="0037608C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881E30">
        <w:rPr>
          <w:strike/>
          <w:sz w:val="16"/>
          <w:szCs w:val="16"/>
        </w:rPr>
        <w:t>Dotan</w:t>
      </w:r>
      <w:proofErr w:type="spellEnd"/>
      <w:r w:rsidRPr="00881E30">
        <w:rPr>
          <w:strike/>
          <w:sz w:val="16"/>
          <w:szCs w:val="16"/>
        </w:rPr>
        <w:t xml:space="preserve"> - Track it to crack it</w:t>
      </w:r>
    </w:p>
    <w:p w14:paraId="51DB507A" w14:textId="5A26FD03" w:rsidR="0037608C" w:rsidRPr="00C32195" w:rsidRDefault="0037608C" w:rsidP="0037608C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C32195">
        <w:rPr>
          <w:strike/>
          <w:sz w:val="16"/>
          <w:szCs w:val="16"/>
        </w:rPr>
        <w:t>Dotan</w:t>
      </w:r>
      <w:proofErr w:type="spellEnd"/>
      <w:r w:rsidRPr="00C32195">
        <w:rPr>
          <w:strike/>
          <w:sz w:val="16"/>
          <w:szCs w:val="16"/>
        </w:rPr>
        <w:t>, D. et al. (2018) On-line confidence monitoring during decision making</w:t>
      </w:r>
    </w:p>
    <w:p w14:paraId="68DA6738" w14:textId="77777777" w:rsidR="00B21E6D" w:rsidRDefault="00B21E6D" w:rsidP="00B21E6D">
      <w:pPr>
        <w:pStyle w:val="NoSpacing"/>
        <w:numPr>
          <w:ilvl w:val="2"/>
          <w:numId w:val="1"/>
        </w:numPr>
        <w:rPr>
          <w:rtl/>
        </w:rPr>
      </w:pPr>
      <w:r>
        <w:rPr>
          <w:rtl/>
        </w:rPr>
        <w:t>חישוב מהירות – עשו נגזרת למסלול בציר מסוים כדי לקבל את המהירות בו.</w:t>
      </w:r>
    </w:p>
    <w:p w14:paraId="24C5375B" w14:textId="1DB6D0F9" w:rsidR="00B21E6D" w:rsidRPr="000F3063" w:rsidRDefault="00B21E6D" w:rsidP="00B21E6D">
      <w:pPr>
        <w:pStyle w:val="NoSpacing"/>
        <w:numPr>
          <w:ilvl w:val="2"/>
          <w:numId w:val="1"/>
        </w:numPr>
      </w:pPr>
      <w:r>
        <w:rPr>
          <w:rtl/>
        </w:rPr>
        <w:t xml:space="preserve">לפני נגזרת עשו </w:t>
      </w:r>
      <w:r>
        <w:t>gaussian smoothing (σ=20ms)</w:t>
      </w:r>
      <w:r>
        <w:rPr>
          <w:rtl/>
        </w:rPr>
        <w:t>.</w:t>
      </w:r>
    </w:p>
    <w:p w14:paraId="4033A69B" w14:textId="54F1679A" w:rsidR="00536944" w:rsidRPr="000F3063" w:rsidRDefault="00536944" w:rsidP="0037608C">
      <w:pPr>
        <w:pStyle w:val="NoSpacing"/>
        <w:numPr>
          <w:ilvl w:val="1"/>
          <w:numId w:val="1"/>
        </w:numPr>
        <w:rPr>
          <w:strike/>
        </w:rPr>
      </w:pPr>
      <w:proofErr w:type="spellStart"/>
      <w:r w:rsidRPr="000F3063">
        <w:rPr>
          <w:strike/>
          <w:sz w:val="16"/>
          <w:szCs w:val="16"/>
        </w:rPr>
        <w:t>Cressman</w:t>
      </w:r>
      <w:proofErr w:type="spellEnd"/>
      <w:r w:rsidRPr="000F3063">
        <w:rPr>
          <w:strike/>
          <w:sz w:val="16"/>
          <w:szCs w:val="16"/>
        </w:rPr>
        <w:t xml:space="preserve">, E.K. et al. (2007) On-line control of pointing is modified by unseen visual shapes. Conscious. </w:t>
      </w:r>
      <w:proofErr w:type="spellStart"/>
      <w:r w:rsidRPr="000F3063">
        <w:rPr>
          <w:strike/>
          <w:sz w:val="16"/>
          <w:szCs w:val="16"/>
        </w:rPr>
        <w:t>Cogn</w:t>
      </w:r>
      <w:proofErr w:type="spellEnd"/>
      <w:r w:rsidRPr="000F3063">
        <w:rPr>
          <w:strike/>
          <w:sz w:val="16"/>
          <w:szCs w:val="16"/>
        </w:rPr>
        <w:t>. 16, 265–275</w:t>
      </w:r>
      <w:r w:rsidR="000F3063" w:rsidRPr="000F3063">
        <w:rPr>
          <w:rFonts w:hint="cs"/>
          <w:strike/>
          <w:sz w:val="16"/>
          <w:szCs w:val="16"/>
          <w:rtl/>
        </w:rPr>
        <w:t xml:space="preserve">  </w:t>
      </w:r>
      <w:r w:rsidR="000F3063" w:rsidRPr="000F3063">
        <w:rPr>
          <w:strike/>
          <w:sz w:val="16"/>
          <w:szCs w:val="16"/>
          <w:rtl/>
        </w:rPr>
        <w:t>–</w:t>
      </w:r>
      <w:r w:rsidR="000F3063" w:rsidRPr="000F3063">
        <w:rPr>
          <w:rFonts w:hint="cs"/>
          <w:strike/>
          <w:sz w:val="16"/>
          <w:szCs w:val="16"/>
          <w:rtl/>
        </w:rPr>
        <w:t xml:space="preserve"> חישבו מסלול ממוצע (ממוצע בכל נק' בזמן בין כל </w:t>
      </w:r>
      <w:proofErr w:type="spellStart"/>
      <w:r w:rsidR="000F3063" w:rsidRPr="000F3063">
        <w:rPr>
          <w:rFonts w:hint="cs"/>
          <w:strike/>
          <w:sz w:val="16"/>
          <w:szCs w:val="16"/>
          <w:rtl/>
        </w:rPr>
        <w:t>הטריילים</w:t>
      </w:r>
      <w:proofErr w:type="spellEnd"/>
      <w:r w:rsidR="000F3063" w:rsidRPr="000F3063">
        <w:rPr>
          <w:rFonts w:hint="cs"/>
          <w:strike/>
          <w:sz w:val="16"/>
          <w:szCs w:val="16"/>
          <w:rtl/>
        </w:rPr>
        <w:t>).</w:t>
      </w:r>
    </w:p>
    <w:p w14:paraId="760D0493" w14:textId="77777777" w:rsidR="00250DA3" w:rsidRDefault="00250DA3" w:rsidP="0037608C">
      <w:pPr>
        <w:pStyle w:val="NoSpacing"/>
        <w:numPr>
          <w:ilvl w:val="1"/>
          <w:numId w:val="1"/>
        </w:numPr>
      </w:pPr>
      <w:r>
        <w:rPr>
          <w:rFonts w:hint="cs"/>
          <w:rtl/>
        </w:rPr>
        <w:t>בעיות בנרמול בזמן</w:t>
      </w:r>
    </w:p>
    <w:p w14:paraId="78E9A395" w14:textId="63FDB747" w:rsidR="0073365A" w:rsidRPr="0073365A" w:rsidRDefault="0073365A" w:rsidP="0073365A">
      <w:pPr>
        <w:pStyle w:val="NoSpacing"/>
        <w:numPr>
          <w:ilvl w:val="2"/>
          <w:numId w:val="1"/>
        </w:numPr>
        <w:rPr>
          <w:strike/>
          <w:sz w:val="16"/>
          <w:szCs w:val="16"/>
        </w:rPr>
      </w:pPr>
      <w:r w:rsidRPr="0073365A">
        <w:rPr>
          <w:strike/>
          <w:sz w:val="16"/>
          <w:szCs w:val="16"/>
        </w:rPr>
        <w:t>Whitwell 2013 - Grasping without vision time normalizing grip aperture profiles yields spurious grip scaling to target size</w:t>
      </w:r>
    </w:p>
    <w:p w14:paraId="13B6F4F9" w14:textId="2ACC4116" w:rsidR="0073365A" w:rsidRDefault="0073365A" w:rsidP="0073365A">
      <w:pPr>
        <w:pStyle w:val="NoSpacing"/>
        <w:ind w:left="2160"/>
        <w:rPr>
          <w:rtl/>
        </w:rPr>
      </w:pPr>
      <w:r w:rsidRPr="0073365A">
        <w:rPr>
          <w:b/>
          <w:bCs/>
          <w:rtl/>
        </w:rPr>
        <w:t>לסיכום –</w:t>
      </w:r>
      <w:r>
        <w:rPr>
          <w:rtl/>
        </w:rPr>
        <w:t xml:space="preserve"> כשמשך התנועה משתנה במתאם עם המשתנה הבלתי תלוי, ואז מנרמלים לפי זמן, נצטרך לשים לב לכך שנקודות זהות בזמן המנורמל מייצגות נקודות שונות בזמן האמיתי.</w:t>
      </w:r>
    </w:p>
    <w:p w14:paraId="2CCFC69D" w14:textId="32E4A137" w:rsidR="002C2DC7" w:rsidRDefault="00B02FBE" w:rsidP="0073365A">
      <w:pPr>
        <w:pStyle w:val="NoSpacing"/>
        <w:ind w:left="2160"/>
        <w:rPr>
          <w:rtl/>
        </w:rPr>
      </w:pPr>
      <w:r>
        <w:rPr>
          <w:rFonts w:hint="cs"/>
          <w:rtl/>
        </w:rPr>
        <w:t xml:space="preserve">למשל </w:t>
      </w:r>
      <w:r w:rsidR="0073365A">
        <w:rPr>
          <w:rtl/>
        </w:rPr>
        <w:t xml:space="preserve">אם ב-2 התנאים יש מסלול </w:t>
      </w:r>
      <w:r>
        <w:rPr>
          <w:rFonts w:hint="cs"/>
          <w:rtl/>
        </w:rPr>
        <w:t xml:space="preserve">זהה פרט לחלק קטן נוסף בסוף המסלול של תנאי 2, </w:t>
      </w:r>
      <w:r w:rsidR="0073365A">
        <w:rPr>
          <w:rtl/>
        </w:rPr>
        <w:t xml:space="preserve">אחרי שננרמל </w:t>
      </w:r>
      <w:r>
        <w:rPr>
          <w:rFonts w:hint="cs"/>
          <w:rtl/>
        </w:rPr>
        <w:t>יראה לנו שיש הבדל בנקודת ההתחלה!</w:t>
      </w:r>
    </w:p>
    <w:p w14:paraId="600EF7B8" w14:textId="77777777" w:rsidR="0047731B" w:rsidRDefault="00ED3148" w:rsidP="0073365A">
      <w:pPr>
        <w:pStyle w:val="NoSpacing"/>
        <w:ind w:left="2160"/>
        <w:rPr>
          <w:sz w:val="16"/>
          <w:szCs w:val="16"/>
          <w:rtl/>
        </w:rPr>
      </w:pPr>
      <w:r w:rsidRPr="00ED3148">
        <w:rPr>
          <w:noProof/>
          <w:rtl/>
        </w:rPr>
        <w:drawing>
          <wp:inline distT="0" distB="0" distL="0" distR="0" wp14:anchorId="6481159F" wp14:editId="51B93684">
            <wp:extent cx="1503856" cy="589031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1178" cy="60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304">
        <w:rPr>
          <w:rFonts w:hint="cs"/>
          <w:sz w:val="16"/>
          <w:szCs w:val="16"/>
          <w:rtl/>
        </w:rPr>
        <w:t>(</w:t>
      </w:r>
      <w:r w:rsidR="007F1304" w:rsidRPr="007F1304">
        <w:rPr>
          <w:rFonts w:hint="cs"/>
          <w:sz w:val="16"/>
          <w:szCs w:val="16"/>
          <w:rtl/>
        </w:rPr>
        <w:t>מטלת אחיזה</w:t>
      </w:r>
      <w:r w:rsidR="0047731B">
        <w:rPr>
          <w:rFonts w:hint="cs"/>
          <w:sz w:val="16"/>
          <w:szCs w:val="16"/>
          <w:rtl/>
        </w:rPr>
        <w:t xml:space="preserve"> בלי לראות את המטרה.</w:t>
      </w:r>
      <w:r w:rsidR="00C82339">
        <w:rPr>
          <w:rFonts w:hint="cs"/>
          <w:sz w:val="16"/>
          <w:szCs w:val="16"/>
          <w:rtl/>
        </w:rPr>
        <w:t xml:space="preserve"> גרף </w:t>
      </w:r>
      <w:r w:rsidR="0047731B">
        <w:rPr>
          <w:rFonts w:hint="cs"/>
          <w:sz w:val="16"/>
          <w:szCs w:val="16"/>
          <w:rtl/>
        </w:rPr>
        <w:t xml:space="preserve">שמאלי לפני נרמול גרף ימני אחרי, בו נדמה שאחיזה בדיסקים קטנים </w:t>
      </w:r>
    </w:p>
    <w:p w14:paraId="080996B2" w14:textId="237BD108" w:rsidR="002E5BF3" w:rsidRPr="007F1304" w:rsidRDefault="0047731B" w:rsidP="0047731B">
      <w:pPr>
        <w:pStyle w:val="NoSpacing"/>
        <w:ind w:left="3600" w:firstLine="720"/>
        <w:rPr>
          <w:sz w:val="16"/>
          <w:szCs w:val="16"/>
        </w:rPr>
      </w:pPr>
      <w:r>
        <w:rPr>
          <w:rFonts w:hint="cs"/>
          <w:sz w:val="16"/>
          <w:szCs w:val="16"/>
          <w:rtl/>
        </w:rPr>
        <w:t>מתחילה מוקדם יותר).</w:t>
      </w:r>
    </w:p>
    <w:p w14:paraId="44D1BB8D" w14:textId="77777777" w:rsidR="00580526" w:rsidRDefault="00580526" w:rsidP="00580526">
      <w:pPr>
        <w:pStyle w:val="NoSpacing"/>
        <w:numPr>
          <w:ilvl w:val="2"/>
          <w:numId w:val="1"/>
        </w:numPr>
      </w:pPr>
      <w:r>
        <w:rPr>
          <w:rFonts w:hint="cs"/>
          <w:rtl/>
        </w:rPr>
        <w:t>מתי להימנע מנרמול בזמן: כשמתמקדים בחלק מוקדם של המסלול:</w:t>
      </w:r>
    </w:p>
    <w:p w14:paraId="3D14DED3" w14:textId="6E3BEAEF" w:rsidR="00580526" w:rsidRPr="00463DD8" w:rsidRDefault="00580526" w:rsidP="00463DD8">
      <w:pPr>
        <w:pStyle w:val="NoSpacing"/>
        <w:ind w:left="2160"/>
        <w:rPr>
          <w:strike/>
          <w:sz w:val="18"/>
          <w:szCs w:val="18"/>
          <w:rtl/>
        </w:rPr>
      </w:pPr>
      <w:r w:rsidRPr="00463DD8">
        <w:rPr>
          <w:strike/>
          <w:sz w:val="18"/>
          <w:szCs w:val="18"/>
        </w:rPr>
        <w:t xml:space="preserve">. </w:t>
      </w:r>
      <w:proofErr w:type="spellStart"/>
      <w:r w:rsidRPr="00463DD8">
        <w:rPr>
          <w:strike/>
          <w:sz w:val="18"/>
          <w:szCs w:val="18"/>
        </w:rPr>
        <w:t>Dotan</w:t>
      </w:r>
      <w:proofErr w:type="spellEnd"/>
      <w:r w:rsidRPr="00463DD8">
        <w:rPr>
          <w:strike/>
          <w:sz w:val="18"/>
          <w:szCs w:val="18"/>
        </w:rPr>
        <w:t xml:space="preserve">, D. and </w:t>
      </w:r>
      <w:proofErr w:type="spellStart"/>
      <w:r w:rsidRPr="00463DD8">
        <w:rPr>
          <w:strike/>
          <w:sz w:val="18"/>
          <w:szCs w:val="18"/>
        </w:rPr>
        <w:t>Dehaene</w:t>
      </w:r>
      <w:proofErr w:type="spellEnd"/>
      <w:r w:rsidRPr="00463DD8">
        <w:rPr>
          <w:strike/>
          <w:sz w:val="18"/>
          <w:szCs w:val="18"/>
        </w:rPr>
        <w:t>, S. (2016) On the origins of logarithmic number-to-position mapping. Psychol. Rev. 123, 637–666</w:t>
      </w:r>
      <w:r w:rsidR="00463DD8">
        <w:rPr>
          <w:strike/>
          <w:sz w:val="18"/>
          <w:szCs w:val="18"/>
        </w:rPr>
        <w:t xml:space="preserve"> </w:t>
      </w:r>
      <w:r w:rsidR="00463DD8">
        <w:rPr>
          <w:rFonts w:hint="cs"/>
          <w:strike/>
          <w:sz w:val="18"/>
          <w:szCs w:val="18"/>
          <w:rtl/>
        </w:rPr>
        <w:t>לא קראתי הכל, אבל לא ראיתי שם משהו שקשור לנרמול.</w:t>
      </w:r>
    </w:p>
    <w:p w14:paraId="07A82D50" w14:textId="6D068FA3" w:rsidR="0073365A" w:rsidRPr="00A52AB4" w:rsidRDefault="00580526" w:rsidP="00580526">
      <w:pPr>
        <w:pStyle w:val="NoSpacing"/>
        <w:ind w:left="2160"/>
        <w:rPr>
          <w:strike/>
          <w:sz w:val="18"/>
          <w:szCs w:val="18"/>
        </w:rPr>
      </w:pPr>
      <w:r w:rsidRPr="00A52AB4">
        <w:rPr>
          <w:strike/>
          <w:sz w:val="18"/>
          <w:szCs w:val="18"/>
        </w:rPr>
        <w:t xml:space="preserve">4. </w:t>
      </w:r>
      <w:proofErr w:type="spellStart"/>
      <w:r w:rsidRPr="00A52AB4">
        <w:rPr>
          <w:strike/>
          <w:sz w:val="18"/>
          <w:szCs w:val="18"/>
        </w:rPr>
        <w:t>Dotan</w:t>
      </w:r>
      <w:proofErr w:type="spellEnd"/>
      <w:r w:rsidRPr="00A52AB4">
        <w:rPr>
          <w:strike/>
          <w:sz w:val="18"/>
          <w:szCs w:val="18"/>
        </w:rPr>
        <w:t xml:space="preserve">, D. and </w:t>
      </w:r>
      <w:proofErr w:type="spellStart"/>
      <w:r w:rsidRPr="00A52AB4">
        <w:rPr>
          <w:strike/>
          <w:sz w:val="18"/>
          <w:szCs w:val="18"/>
        </w:rPr>
        <w:t>Dehaene</w:t>
      </w:r>
      <w:proofErr w:type="spellEnd"/>
      <w:r w:rsidRPr="00A52AB4">
        <w:rPr>
          <w:strike/>
          <w:sz w:val="18"/>
          <w:szCs w:val="18"/>
        </w:rPr>
        <w:t>, S. (2013) How do we convert a number into a finger trajectory? Cognition 129, 512–529</w:t>
      </w:r>
    </w:p>
    <w:p w14:paraId="2FC159D3" w14:textId="20838DBD" w:rsidR="00A52AB4" w:rsidRDefault="00A52AB4" w:rsidP="00580526">
      <w:pPr>
        <w:pStyle w:val="NoSpacing"/>
        <w:ind w:left="2160"/>
      </w:pPr>
      <w:r>
        <w:rPr>
          <w:rFonts w:hint="cs"/>
          <w:strike/>
          <w:sz w:val="18"/>
          <w:szCs w:val="18"/>
          <w:rtl/>
        </w:rPr>
        <w:t>לא קראתי הכל, אבל לא ראיתי שם משהו שקשור לנרמול.</w:t>
      </w:r>
    </w:p>
    <w:p w14:paraId="68D03693" w14:textId="31848AE8" w:rsidR="0061516A" w:rsidRPr="0061516A" w:rsidRDefault="0061516A" w:rsidP="0061516A">
      <w:pPr>
        <w:pStyle w:val="NoSpacing"/>
        <w:ind w:left="1440"/>
        <w:rPr>
          <w:sz w:val="18"/>
          <w:szCs w:val="18"/>
        </w:rPr>
      </w:pPr>
    </w:p>
    <w:p w14:paraId="271DF365" w14:textId="77777777" w:rsidR="0061516A" w:rsidRPr="00F368AC" w:rsidRDefault="0061516A" w:rsidP="0037608C">
      <w:pPr>
        <w:pStyle w:val="NoSpacing"/>
        <w:numPr>
          <w:ilvl w:val="1"/>
          <w:numId w:val="1"/>
        </w:numPr>
      </w:pPr>
    </w:p>
    <w:sectPr w:rsidR="0061516A" w:rsidRPr="00F368AC" w:rsidSect="00B122E9">
      <w:pgSz w:w="12240" w:h="15840"/>
      <w:pgMar w:top="567" w:right="567" w:bottom="567" w:left="567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C0C2A"/>
    <w:multiLevelType w:val="hybridMultilevel"/>
    <w:tmpl w:val="8FC27F32"/>
    <w:lvl w:ilvl="0" w:tplc="4364A2AE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27935"/>
    <w:multiLevelType w:val="hybridMultilevel"/>
    <w:tmpl w:val="B0FEA598"/>
    <w:lvl w:ilvl="0" w:tplc="454A86C4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A22A15"/>
    <w:multiLevelType w:val="hybridMultilevel"/>
    <w:tmpl w:val="EF9617D8"/>
    <w:lvl w:ilvl="0" w:tplc="8AECE0A6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2400E8"/>
    <w:multiLevelType w:val="hybridMultilevel"/>
    <w:tmpl w:val="BD40FA90"/>
    <w:lvl w:ilvl="0" w:tplc="3496E9D2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245B0"/>
    <w:multiLevelType w:val="hybridMultilevel"/>
    <w:tmpl w:val="D08404F6"/>
    <w:lvl w:ilvl="0" w:tplc="A282D916"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005B8"/>
    <w:multiLevelType w:val="hybridMultilevel"/>
    <w:tmpl w:val="40265D14"/>
    <w:lvl w:ilvl="0" w:tplc="9690869A">
      <w:start w:val="4"/>
      <w:numFmt w:val="bullet"/>
      <w:lvlText w:val=""/>
      <w:lvlJc w:val="left"/>
      <w:pPr>
        <w:ind w:left="720" w:hanging="360"/>
      </w:pPr>
      <w:rPr>
        <w:rFonts w:ascii="Symbol" w:eastAsia="David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proofState w:spelling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5A"/>
    <w:rsid w:val="00054F2D"/>
    <w:rsid w:val="00084D4C"/>
    <w:rsid w:val="0009068F"/>
    <w:rsid w:val="000C1DD1"/>
    <w:rsid w:val="000C305D"/>
    <w:rsid w:val="000D4C77"/>
    <w:rsid w:val="000D68E7"/>
    <w:rsid w:val="000F3063"/>
    <w:rsid w:val="001144D6"/>
    <w:rsid w:val="00114F9B"/>
    <w:rsid w:val="0013758E"/>
    <w:rsid w:val="001A46BB"/>
    <w:rsid w:val="001A598A"/>
    <w:rsid w:val="001D77B2"/>
    <w:rsid w:val="001E0CF3"/>
    <w:rsid w:val="001E1296"/>
    <w:rsid w:val="001F0828"/>
    <w:rsid w:val="002507AC"/>
    <w:rsid w:val="00250DA3"/>
    <w:rsid w:val="00254001"/>
    <w:rsid w:val="00255ED5"/>
    <w:rsid w:val="002646CD"/>
    <w:rsid w:val="00281378"/>
    <w:rsid w:val="002B6828"/>
    <w:rsid w:val="002C062D"/>
    <w:rsid w:val="002C2DC7"/>
    <w:rsid w:val="002E5BF3"/>
    <w:rsid w:val="002F350E"/>
    <w:rsid w:val="00300CA3"/>
    <w:rsid w:val="00302FF1"/>
    <w:rsid w:val="0034444E"/>
    <w:rsid w:val="0037608C"/>
    <w:rsid w:val="0037768C"/>
    <w:rsid w:val="00387055"/>
    <w:rsid w:val="003B4BF1"/>
    <w:rsid w:val="003C71A9"/>
    <w:rsid w:val="003D5012"/>
    <w:rsid w:val="003E3A24"/>
    <w:rsid w:val="00424C60"/>
    <w:rsid w:val="00457F26"/>
    <w:rsid w:val="00461B9D"/>
    <w:rsid w:val="00463DD8"/>
    <w:rsid w:val="0047731B"/>
    <w:rsid w:val="004B22EF"/>
    <w:rsid w:val="004C79D0"/>
    <w:rsid w:val="004D4716"/>
    <w:rsid w:val="004E18B6"/>
    <w:rsid w:val="00520A0D"/>
    <w:rsid w:val="005350C1"/>
    <w:rsid w:val="00536944"/>
    <w:rsid w:val="005479A1"/>
    <w:rsid w:val="00580526"/>
    <w:rsid w:val="00587883"/>
    <w:rsid w:val="005B5BB5"/>
    <w:rsid w:val="005C25FD"/>
    <w:rsid w:val="005D4665"/>
    <w:rsid w:val="00606A8A"/>
    <w:rsid w:val="0061516A"/>
    <w:rsid w:val="0062559A"/>
    <w:rsid w:val="0063786C"/>
    <w:rsid w:val="00646256"/>
    <w:rsid w:val="006476D8"/>
    <w:rsid w:val="0065490A"/>
    <w:rsid w:val="00661EC3"/>
    <w:rsid w:val="00666A93"/>
    <w:rsid w:val="006804FD"/>
    <w:rsid w:val="006866DB"/>
    <w:rsid w:val="0069270B"/>
    <w:rsid w:val="00692988"/>
    <w:rsid w:val="006C5307"/>
    <w:rsid w:val="006C5826"/>
    <w:rsid w:val="006D2C06"/>
    <w:rsid w:val="006E2717"/>
    <w:rsid w:val="006E6CBC"/>
    <w:rsid w:val="007025D9"/>
    <w:rsid w:val="00706D2B"/>
    <w:rsid w:val="00723C73"/>
    <w:rsid w:val="007247FD"/>
    <w:rsid w:val="0073365A"/>
    <w:rsid w:val="0073798E"/>
    <w:rsid w:val="00744C6D"/>
    <w:rsid w:val="00757412"/>
    <w:rsid w:val="0076023B"/>
    <w:rsid w:val="0076106E"/>
    <w:rsid w:val="007A3C1F"/>
    <w:rsid w:val="007B5F03"/>
    <w:rsid w:val="007F1304"/>
    <w:rsid w:val="00806BD9"/>
    <w:rsid w:val="00813D11"/>
    <w:rsid w:val="00821C9C"/>
    <w:rsid w:val="008630A7"/>
    <w:rsid w:val="00872C0B"/>
    <w:rsid w:val="00880CF2"/>
    <w:rsid w:val="00881E30"/>
    <w:rsid w:val="00892D08"/>
    <w:rsid w:val="008955E0"/>
    <w:rsid w:val="008A71F7"/>
    <w:rsid w:val="008C5B01"/>
    <w:rsid w:val="008C5E2D"/>
    <w:rsid w:val="008C74D0"/>
    <w:rsid w:val="008D15A6"/>
    <w:rsid w:val="008F18DE"/>
    <w:rsid w:val="008F212E"/>
    <w:rsid w:val="008F4D37"/>
    <w:rsid w:val="009016CB"/>
    <w:rsid w:val="009020B8"/>
    <w:rsid w:val="009225BE"/>
    <w:rsid w:val="0094068A"/>
    <w:rsid w:val="00942065"/>
    <w:rsid w:val="009547C6"/>
    <w:rsid w:val="009764ED"/>
    <w:rsid w:val="00990059"/>
    <w:rsid w:val="00991320"/>
    <w:rsid w:val="009A47D6"/>
    <w:rsid w:val="009B6255"/>
    <w:rsid w:val="009E02A8"/>
    <w:rsid w:val="009E0749"/>
    <w:rsid w:val="009E4DCB"/>
    <w:rsid w:val="009F023B"/>
    <w:rsid w:val="009F4D29"/>
    <w:rsid w:val="00A12347"/>
    <w:rsid w:val="00A23669"/>
    <w:rsid w:val="00A26D90"/>
    <w:rsid w:val="00A52AB4"/>
    <w:rsid w:val="00A6095E"/>
    <w:rsid w:val="00A7785D"/>
    <w:rsid w:val="00A800F4"/>
    <w:rsid w:val="00A878C6"/>
    <w:rsid w:val="00A92527"/>
    <w:rsid w:val="00AA4071"/>
    <w:rsid w:val="00AA5A19"/>
    <w:rsid w:val="00AC1A74"/>
    <w:rsid w:val="00AD25E9"/>
    <w:rsid w:val="00AF622A"/>
    <w:rsid w:val="00B02FBE"/>
    <w:rsid w:val="00B122E9"/>
    <w:rsid w:val="00B21E6D"/>
    <w:rsid w:val="00B63DA4"/>
    <w:rsid w:val="00B64CCB"/>
    <w:rsid w:val="00B75AB0"/>
    <w:rsid w:val="00BA5500"/>
    <w:rsid w:val="00BA5D65"/>
    <w:rsid w:val="00BA662D"/>
    <w:rsid w:val="00C14A5E"/>
    <w:rsid w:val="00C32195"/>
    <w:rsid w:val="00C472DE"/>
    <w:rsid w:val="00C556CE"/>
    <w:rsid w:val="00C5642F"/>
    <w:rsid w:val="00C77CA8"/>
    <w:rsid w:val="00C82339"/>
    <w:rsid w:val="00CB2A3B"/>
    <w:rsid w:val="00CC48C7"/>
    <w:rsid w:val="00CE6B1A"/>
    <w:rsid w:val="00D021D9"/>
    <w:rsid w:val="00D3261B"/>
    <w:rsid w:val="00D56B12"/>
    <w:rsid w:val="00D613AE"/>
    <w:rsid w:val="00D632C2"/>
    <w:rsid w:val="00D85501"/>
    <w:rsid w:val="00D95906"/>
    <w:rsid w:val="00DA2D41"/>
    <w:rsid w:val="00DC04DD"/>
    <w:rsid w:val="00DC27D8"/>
    <w:rsid w:val="00DD156B"/>
    <w:rsid w:val="00DE1590"/>
    <w:rsid w:val="00E23262"/>
    <w:rsid w:val="00E32D59"/>
    <w:rsid w:val="00E461A0"/>
    <w:rsid w:val="00E474E1"/>
    <w:rsid w:val="00E63073"/>
    <w:rsid w:val="00EA099D"/>
    <w:rsid w:val="00EA3102"/>
    <w:rsid w:val="00EC621A"/>
    <w:rsid w:val="00ED3148"/>
    <w:rsid w:val="00EE2677"/>
    <w:rsid w:val="00F07C1A"/>
    <w:rsid w:val="00F16066"/>
    <w:rsid w:val="00F368AC"/>
    <w:rsid w:val="00F5125A"/>
    <w:rsid w:val="00F53E89"/>
    <w:rsid w:val="00F710E7"/>
    <w:rsid w:val="00FD4465"/>
    <w:rsid w:val="00FE3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715A7"/>
  <w15:chartTrackingRefBased/>
  <w15:docId w15:val="{7042E190-C63E-4EFB-9A4B-82244E73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1A"/>
    <w:pPr>
      <w:bidi/>
      <w:spacing w:after="0" w:line="240" w:lineRule="auto"/>
    </w:pPr>
    <w:rPr>
      <w:rFonts w:ascii="Calibri" w:eastAsia="David" w:hAnsi="Calibri" w:cs="David"/>
      <w:sz w:val="24"/>
      <w:szCs w:val="24"/>
    </w:rPr>
  </w:style>
  <w:style w:type="paragraph" w:styleId="Heading1">
    <w:name w:val="heading 1"/>
    <w:aliases w:val="תאריך"/>
    <w:basedOn w:val="Normal"/>
    <w:next w:val="Normal"/>
    <w:link w:val="Heading1Char"/>
    <w:uiPriority w:val="9"/>
    <w:qFormat/>
    <w:rsid w:val="00B122E9"/>
    <w:pPr>
      <w:keepNext/>
      <w:keepLines/>
      <w:spacing w:before="24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u w:val="single"/>
    </w:rPr>
  </w:style>
  <w:style w:type="paragraph" w:styleId="Heading2">
    <w:name w:val="heading 2"/>
    <w:basedOn w:val="Normal"/>
    <w:next w:val="NoSpacing"/>
    <w:link w:val="Heading2Char"/>
    <w:uiPriority w:val="9"/>
    <w:unhideWhenUsed/>
    <w:qFormat/>
    <w:rsid w:val="00B122E9"/>
    <w:pPr>
      <w:keepNext/>
      <w:keepLines/>
      <w:spacing w:before="40"/>
      <w:outlineLvl w:val="1"/>
    </w:pPr>
    <w:rPr>
      <w:rFonts w:eastAsiaTheme="majorEastAsia"/>
      <w:b/>
      <w:bCs/>
      <w:color w:val="2F5496" w:themeColor="accent1" w:themeShade="BF"/>
      <w:sz w:val="36"/>
      <w:szCs w:val="52"/>
      <w:u w:val="single"/>
    </w:rPr>
  </w:style>
  <w:style w:type="paragraph" w:styleId="Heading3">
    <w:name w:val="heading 3"/>
    <w:basedOn w:val="Normal"/>
    <w:next w:val="NoSpacing"/>
    <w:link w:val="Heading3Char"/>
    <w:uiPriority w:val="9"/>
    <w:unhideWhenUsed/>
    <w:qFormat/>
    <w:rsid w:val="00B122E9"/>
    <w:pPr>
      <w:keepNext/>
      <w:keepLines/>
      <w:spacing w:before="40"/>
      <w:outlineLvl w:val="2"/>
    </w:pPr>
    <w:rPr>
      <w:rFonts w:eastAsiaTheme="majorEastAsia" w:cs="Times New Roman"/>
      <w:b/>
      <w:bCs/>
      <w:color w:val="2C4E8C"/>
      <w:sz w:val="32"/>
      <w:szCs w:val="40"/>
    </w:rPr>
  </w:style>
  <w:style w:type="paragraph" w:styleId="Heading4">
    <w:name w:val="heading 4"/>
    <w:basedOn w:val="Normal"/>
    <w:next w:val="NoSpacing"/>
    <w:link w:val="Heading4Char"/>
    <w:uiPriority w:val="9"/>
    <w:semiHidden/>
    <w:unhideWhenUsed/>
    <w:qFormat/>
    <w:rsid w:val="00B122E9"/>
    <w:pPr>
      <w:keepNext/>
      <w:keepLines/>
      <w:spacing w:before="40"/>
      <w:outlineLvl w:val="3"/>
    </w:pPr>
    <w:rPr>
      <w:rFonts w:eastAsiaTheme="majorEastAsia" w:cs="Times New Roman"/>
      <w:i/>
      <w:iCs/>
      <w:color w:val="2F5496" w:themeColor="accent1" w:themeShade="BF"/>
      <w:sz w:val="28"/>
      <w:szCs w:val="34"/>
    </w:rPr>
  </w:style>
  <w:style w:type="paragraph" w:styleId="Heading5">
    <w:name w:val="heading 5"/>
    <w:basedOn w:val="Normal"/>
    <w:next w:val="NoSpacing"/>
    <w:link w:val="Heading5Char"/>
    <w:uiPriority w:val="9"/>
    <w:semiHidden/>
    <w:unhideWhenUsed/>
    <w:qFormat/>
    <w:rsid w:val="00B122E9"/>
    <w:pPr>
      <w:keepNext/>
      <w:keepLines/>
      <w:spacing w:before="40"/>
      <w:outlineLvl w:val="4"/>
    </w:pPr>
    <w:rPr>
      <w:rFonts w:ascii="Calibri Light" w:eastAsiaTheme="majorEastAsia" w:hAnsi="Calibri Light" w:cs="Times New Roman"/>
      <w:b/>
      <w:bCs/>
      <w:color w:val="4A76C6"/>
    </w:rPr>
  </w:style>
  <w:style w:type="paragraph" w:styleId="Heading6">
    <w:name w:val="heading 6"/>
    <w:basedOn w:val="Normal"/>
    <w:next w:val="NoSpacing"/>
    <w:link w:val="Heading6Char"/>
    <w:uiPriority w:val="9"/>
    <w:semiHidden/>
    <w:unhideWhenUsed/>
    <w:qFormat/>
    <w:rsid w:val="00B122E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7698D4"/>
    </w:rPr>
  </w:style>
  <w:style w:type="paragraph" w:styleId="Heading7">
    <w:name w:val="heading 7"/>
    <w:basedOn w:val="Normal"/>
    <w:next w:val="NoSpacing"/>
    <w:link w:val="Heading7Char"/>
    <w:uiPriority w:val="9"/>
    <w:semiHidden/>
    <w:unhideWhenUsed/>
    <w:qFormat/>
    <w:rsid w:val="00B122E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Spacing"/>
    <w:link w:val="Heading8Char"/>
    <w:uiPriority w:val="9"/>
    <w:semiHidden/>
    <w:unhideWhenUsed/>
    <w:qFormat/>
    <w:rsid w:val="00B122E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תאריך Char"/>
    <w:basedOn w:val="DefaultParagraphFont"/>
    <w:link w:val="Heading1"/>
    <w:uiPriority w:val="9"/>
    <w:rsid w:val="00B122E9"/>
    <w:rPr>
      <w:rFonts w:asciiTheme="majorHAnsi" w:eastAsiaTheme="majorEastAsia" w:hAnsiTheme="majorHAnsi" w:cs="David"/>
      <w:bCs/>
      <w:color w:val="2F5496" w:themeColor="accent1" w:themeShade="BF"/>
      <w:sz w:val="32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22E9"/>
    <w:rPr>
      <w:rFonts w:ascii="Calibri" w:eastAsiaTheme="majorEastAsia" w:hAnsi="Calibri" w:cs="David"/>
      <w:b/>
      <w:bCs/>
      <w:color w:val="2F5496" w:themeColor="accent1" w:themeShade="BF"/>
      <w:sz w:val="36"/>
      <w:szCs w:val="52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B122E9"/>
  </w:style>
  <w:style w:type="character" w:customStyle="1" w:styleId="Heading3Char">
    <w:name w:val="Heading 3 Char"/>
    <w:basedOn w:val="DefaultParagraphFont"/>
    <w:link w:val="Heading3"/>
    <w:uiPriority w:val="9"/>
    <w:rsid w:val="00B122E9"/>
    <w:rPr>
      <w:rFonts w:ascii="Calibri" w:eastAsiaTheme="majorEastAsia" w:hAnsi="Calibri" w:cs="Times New Roman"/>
      <w:b/>
      <w:bCs/>
      <w:color w:val="2C4E8C"/>
      <w:sz w:val="32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2E9"/>
    <w:rPr>
      <w:rFonts w:ascii="Calibri" w:eastAsiaTheme="majorEastAsia" w:hAnsi="Calibri" w:cs="Times New Roman"/>
      <w:i/>
      <w:iCs/>
      <w:color w:val="2F5496" w:themeColor="accent1" w:themeShade="BF"/>
      <w:sz w:val="28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2E9"/>
    <w:rPr>
      <w:rFonts w:ascii="Calibri Light" w:eastAsiaTheme="majorEastAsia" w:hAnsi="Calibri Light" w:cs="Times New Roman"/>
      <w:b/>
      <w:bCs/>
      <w:color w:val="4A76C6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2E9"/>
    <w:rPr>
      <w:rFonts w:asciiTheme="majorHAnsi" w:eastAsiaTheme="majorEastAsia" w:hAnsiTheme="majorHAnsi" w:cstheme="majorBidi"/>
      <w:color w:val="7698D4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2E9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2E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122E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2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2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122E9"/>
    <w:rPr>
      <w:rFonts w:ascii="Calibri" w:eastAsiaTheme="minorEastAsia" w:hAnsi="Calibri" w:cs="David"/>
      <w:color w:val="5A5A5A" w:themeColor="text1" w:themeTint="A5"/>
      <w:spacing w:val="15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2E9"/>
    <w:rPr>
      <w:rFonts w:ascii="Calibri" w:eastAsia="David" w:hAnsi="Calibri" w:cs="David"/>
      <w:sz w:val="24"/>
      <w:szCs w:val="24"/>
    </w:rPr>
  </w:style>
  <w:style w:type="paragraph" w:styleId="ListParagraph">
    <w:name w:val="List Paragraph"/>
    <w:basedOn w:val="Normal"/>
    <w:uiPriority w:val="34"/>
    <w:qFormat/>
    <w:rsid w:val="00B12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D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D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2195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32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link.springer.com/content/pdf/10.1007%2F978-0-387-98185-7_5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mathworks.com/matlabcentral/fileexchange/4551" TargetMode="External"/><Relationship Id="rId11" Type="http://schemas.openxmlformats.org/officeDocument/2006/relationships/hyperlink" Target="https://sci-hub.se/https:/onlinelibrary.wiley.com/doi/abs/10.1002/0471667196.ess313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www.mathworks.com/help/curvefit/csap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curvefit/spap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3A587-7078-4C75-A4C6-42EBFCC51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4429</TotalTime>
  <Pages>4</Pages>
  <Words>1087</Words>
  <Characters>5438</Characters>
  <Application>Microsoft Office Word</Application>
  <DocSecurity>0</DocSecurity>
  <Lines>45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Heller</dc:creator>
  <cp:keywords/>
  <dc:description/>
  <cp:lastModifiedBy>Chen Heller</cp:lastModifiedBy>
  <cp:revision>104</cp:revision>
  <dcterms:created xsi:type="dcterms:W3CDTF">2020-12-09T11:47:00Z</dcterms:created>
  <dcterms:modified xsi:type="dcterms:W3CDTF">2021-04-05T10:36:00Z</dcterms:modified>
</cp:coreProperties>
</file>