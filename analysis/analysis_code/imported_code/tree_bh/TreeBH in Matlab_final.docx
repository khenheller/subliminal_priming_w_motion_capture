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7C248" w14:textId="77777777" w:rsidR="00925345" w:rsidRDefault="00592DD3">
      <w:pPr>
        <w:rPr>
          <w:b/>
          <w:bCs/>
          <w:sz w:val="32"/>
          <w:szCs w:val="32"/>
        </w:rPr>
      </w:pPr>
      <w:r w:rsidRPr="000A3F28">
        <w:rPr>
          <w:b/>
          <w:bCs/>
          <w:sz w:val="32"/>
          <w:szCs w:val="32"/>
        </w:rPr>
        <w:t>TreeBH in Matlab</w:t>
      </w:r>
    </w:p>
    <w:p w14:paraId="1A00D7D8" w14:textId="3572564B" w:rsidR="000C2473" w:rsidRPr="00A4195C" w:rsidRDefault="00283A3E" w:rsidP="000C2473">
      <w:pPr>
        <w:rPr>
          <w:i/>
        </w:rPr>
      </w:pPr>
      <w:r w:rsidRPr="00283A3E">
        <w:rPr>
          <w:sz w:val="24"/>
          <w:szCs w:val="24"/>
        </w:rPr>
        <w:t>Package created by Shaked Palgi</w:t>
      </w:r>
      <w:r w:rsidR="002205CB">
        <w:rPr>
          <w:sz w:val="24"/>
          <w:szCs w:val="24"/>
        </w:rPr>
        <w:t>, to implement the TreeBH method suggested in</w:t>
      </w:r>
      <w:r w:rsidR="000C2473">
        <w:rPr>
          <w:sz w:val="24"/>
          <w:szCs w:val="24"/>
        </w:rPr>
        <w:t>:</w:t>
      </w:r>
      <w:r w:rsidR="000C2473" w:rsidRPr="00283A3E">
        <w:rPr>
          <w:i/>
          <w:iCs/>
        </w:rPr>
        <w:t>Bogomolov, M., Peterson, C. B., Benjamini, Y., &amp; Sabatti, C. (2021). Hypotheses on a tree: new error rates and testing strategies. Biometrika, 108(3), 575-590.</w:t>
      </w:r>
    </w:p>
    <w:p w14:paraId="338C65CD" w14:textId="77777777" w:rsidR="00592DD3" w:rsidRPr="000A3F28" w:rsidRDefault="000A3F28">
      <w:pPr>
        <w:rPr>
          <w:b/>
          <w:bCs/>
          <w:sz w:val="28"/>
          <w:szCs w:val="28"/>
        </w:rPr>
      </w:pPr>
      <w:r w:rsidRPr="000A3F28">
        <w:rPr>
          <w:b/>
          <w:bCs/>
          <w:sz w:val="28"/>
          <w:szCs w:val="28"/>
        </w:rPr>
        <w:t>Introduction</w:t>
      </w:r>
    </w:p>
    <w:p w14:paraId="2C2A2D5C" w14:textId="468A6D38" w:rsidR="00DD2A2B" w:rsidRDefault="00CD150B" w:rsidP="0099113B">
      <w:pPr>
        <w:rPr>
          <w:sz w:val="24"/>
          <w:szCs w:val="24"/>
        </w:rPr>
      </w:pPr>
      <w:r>
        <w:rPr>
          <w:sz w:val="24"/>
          <w:szCs w:val="24"/>
        </w:rPr>
        <w:t>Typically, a manuscript contains several experiments with various hypotheses. Every experiment can have multiple results (e.g. for a 2X2 ANOVA: 1-2 main effects of interest, 1 interaction</w:t>
      </w:r>
      <w:r w:rsidR="0099113B">
        <w:rPr>
          <w:sz w:val="24"/>
          <w:szCs w:val="24"/>
        </w:rPr>
        <w:t>, post-hoc analyses etc.</w:t>
      </w:r>
      <w:r>
        <w:rPr>
          <w:sz w:val="24"/>
          <w:szCs w:val="24"/>
        </w:rPr>
        <w:t>).</w:t>
      </w:r>
      <w:r w:rsidR="00DD2A2B">
        <w:rPr>
          <w:sz w:val="24"/>
          <w:szCs w:val="24"/>
        </w:rPr>
        <w:t xml:space="preserve"> A</w:t>
      </w:r>
      <w:r w:rsidR="0099113B">
        <w:rPr>
          <w:sz w:val="24"/>
          <w:szCs w:val="24"/>
        </w:rPr>
        <w:t xml:space="preserve"> possible way of describing this, is by using a tree. A tree is a mathematical graph, where every node has only one parent. In our case, every statistical test will be a node, which has a p-value. We can group a family of nodes (e.g. all outputs of interest from an ANOVA) to a higher level node. This parent node would not have its own p-value (what is the p-value of an experiment? A manuscript? A theory? Life?)</w:t>
      </w:r>
      <w:r w:rsidR="00DD2A2B">
        <w:rPr>
          <w:sz w:val="24"/>
          <w:szCs w:val="24"/>
        </w:rPr>
        <w:t xml:space="preserve">, but </w:t>
      </w:r>
      <w:r w:rsidR="002205CB">
        <w:rPr>
          <w:sz w:val="24"/>
          <w:szCs w:val="24"/>
        </w:rPr>
        <w:t>as you will see below, it is still important for the process</w:t>
      </w:r>
      <w:r w:rsidR="00DD2A2B">
        <w:rPr>
          <w:sz w:val="24"/>
          <w:szCs w:val="24"/>
        </w:rPr>
        <w:t>.</w:t>
      </w:r>
    </w:p>
    <w:p w14:paraId="691AEBA0" w14:textId="77777777" w:rsidR="00DD2A2B" w:rsidRDefault="00DD2A2B" w:rsidP="00DD2A2B">
      <w:pPr>
        <w:keepNext/>
        <w:ind w:firstLine="720"/>
      </w:pPr>
      <w:r w:rsidRPr="000A3F28">
        <w:rPr>
          <w:noProof/>
          <w:sz w:val="24"/>
          <w:szCs w:val="24"/>
        </w:rPr>
        <w:drawing>
          <wp:inline distT="0" distB="0" distL="0" distR="0" wp14:anchorId="4EA5D21E" wp14:editId="4A7AAEBA">
            <wp:extent cx="401002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_graph.tif"/>
                    <pic:cNvPicPr/>
                  </pic:nvPicPr>
                  <pic:blipFill rotWithShape="1">
                    <a:blip r:embed="rId6">
                      <a:extLst>
                        <a:ext uri="{28A0092B-C50C-407E-A947-70E740481C1C}">
                          <a14:useLocalDpi xmlns:a14="http://schemas.microsoft.com/office/drawing/2010/main" val="0"/>
                        </a:ext>
                      </a:extLst>
                    </a:blip>
                    <a:srcRect l="20717" t="12863" r="4084" b="11135"/>
                    <a:stretch/>
                  </pic:blipFill>
                  <pic:spPr bwMode="auto">
                    <a:xfrm>
                      <a:off x="0" y="0"/>
                      <a:ext cx="4011138" cy="3039318"/>
                    </a:xfrm>
                    <a:prstGeom prst="rect">
                      <a:avLst/>
                    </a:prstGeom>
                    <a:ln>
                      <a:noFill/>
                    </a:ln>
                    <a:extLst>
                      <a:ext uri="{53640926-AAD7-44D8-BBD7-CCE9431645EC}">
                        <a14:shadowObscured xmlns:a14="http://schemas.microsoft.com/office/drawing/2010/main"/>
                      </a:ext>
                    </a:extLst>
                  </pic:spPr>
                </pic:pic>
              </a:graphicData>
            </a:graphic>
          </wp:inline>
        </w:drawing>
      </w:r>
    </w:p>
    <w:p w14:paraId="48CE44B9" w14:textId="77777777" w:rsidR="00DD2A2B" w:rsidRPr="00DD2A2B" w:rsidRDefault="00DD2A2B" w:rsidP="00DD2A2B">
      <w:pPr>
        <w:pStyle w:val="Caption"/>
        <w:spacing w:before="360" w:after="120"/>
        <w:ind w:left="720" w:right="475"/>
        <w:rPr>
          <w:i w:val="0"/>
          <w:iCs w:val="0"/>
          <w:color w:val="auto"/>
          <w:sz w:val="22"/>
          <w:szCs w:val="22"/>
        </w:rPr>
      </w:pPr>
      <w:r w:rsidRPr="00DD2A2B">
        <w:rPr>
          <w:i w:val="0"/>
          <w:iCs w:val="0"/>
          <w:color w:val="auto"/>
          <w:sz w:val="22"/>
          <w:szCs w:val="22"/>
        </w:rPr>
        <w:t>Example tree. Each node is numbered and labeled. A family of hypotheses is a group of hypotheses which share a direct parent. In this example, the families are: Nodes 2-3, Nodes 4-5, Nodes 6-9 and Nodes 10-11.</w:t>
      </w:r>
    </w:p>
    <w:p w14:paraId="2C2F40C1" w14:textId="77777777" w:rsidR="00DD2A2B" w:rsidRPr="00DD2A2B" w:rsidRDefault="00DD2A2B" w:rsidP="00DD2A2B"/>
    <w:p w14:paraId="2BD3F3E5" w14:textId="07CDEC20" w:rsidR="000A3F28" w:rsidRDefault="0099113B" w:rsidP="0099113B">
      <w:pPr>
        <w:rPr>
          <w:sz w:val="24"/>
          <w:szCs w:val="24"/>
        </w:rPr>
      </w:pPr>
      <w:r>
        <w:rPr>
          <w:sz w:val="24"/>
          <w:szCs w:val="24"/>
        </w:rPr>
        <w:t xml:space="preserve">Ideally, we would like to control the false discovery rate (FDR) at every level of our hypothesis tree. Luckily, there is a way to do that, using an algorithm called Tree-BH (Tree Benjamini-Hochberg), described </w:t>
      </w:r>
      <w:r w:rsidR="000C2473">
        <w:rPr>
          <w:sz w:val="24"/>
          <w:szCs w:val="24"/>
        </w:rPr>
        <w:t>in Bogomolov et al., 2021.</w:t>
      </w:r>
    </w:p>
    <w:p w14:paraId="17B3B6B3" w14:textId="77777777" w:rsidR="00CD7D07" w:rsidRDefault="00CD7D07" w:rsidP="0099113B">
      <w:pPr>
        <w:rPr>
          <w:sz w:val="24"/>
          <w:szCs w:val="24"/>
        </w:rPr>
      </w:pPr>
    </w:p>
    <w:p w14:paraId="2C74ADCE" w14:textId="77777777" w:rsidR="0099113B" w:rsidRPr="007A25DF" w:rsidRDefault="0099113B" w:rsidP="0099113B">
      <w:pPr>
        <w:rPr>
          <w:sz w:val="24"/>
          <w:szCs w:val="24"/>
        </w:rPr>
      </w:pPr>
      <w:r w:rsidRPr="007A25DF">
        <w:rPr>
          <w:sz w:val="24"/>
          <w:szCs w:val="24"/>
        </w:rPr>
        <w:lastRenderedPageBreak/>
        <w:t>The algorithm works in two steps:</w:t>
      </w:r>
    </w:p>
    <w:p w14:paraId="263769E3" w14:textId="2F28E53F" w:rsidR="00A0089D" w:rsidRDefault="0099113B" w:rsidP="00A0089D">
      <w:pPr>
        <w:pStyle w:val="ListParagraph"/>
        <w:numPr>
          <w:ilvl w:val="0"/>
          <w:numId w:val="2"/>
        </w:numPr>
        <w:rPr>
          <w:sz w:val="24"/>
          <w:szCs w:val="24"/>
        </w:rPr>
      </w:pPr>
      <w:r>
        <w:rPr>
          <w:sz w:val="24"/>
          <w:szCs w:val="24"/>
        </w:rPr>
        <w:t xml:space="preserve">Bottom-up: calculate any missing p-values </w:t>
      </w:r>
      <w:r w:rsidR="007A25DF">
        <w:rPr>
          <w:sz w:val="24"/>
          <w:szCs w:val="24"/>
        </w:rPr>
        <w:t>(experiment level, etc.) based on the children nodes and Simes</w:t>
      </w:r>
      <w:r w:rsidR="00186D18">
        <w:rPr>
          <w:sz w:val="24"/>
          <w:szCs w:val="24"/>
        </w:rPr>
        <w:t>’</w:t>
      </w:r>
      <w:r w:rsidR="007A25DF">
        <w:rPr>
          <w:sz w:val="24"/>
          <w:szCs w:val="24"/>
        </w:rPr>
        <w:t xml:space="preserve"> formula.</w:t>
      </w:r>
      <w:r w:rsidR="001B7FDC">
        <w:rPr>
          <w:sz w:val="24"/>
          <w:szCs w:val="24"/>
        </w:rPr>
        <w:t xml:space="preserve"> </w:t>
      </w:r>
      <w:r w:rsidR="00A4195C">
        <w:rPr>
          <w:sz w:val="24"/>
          <w:szCs w:val="24"/>
        </w:rPr>
        <w:t xml:space="preserve">The </w:t>
      </w:r>
      <w:r w:rsidR="00A0089D">
        <w:rPr>
          <w:sz w:val="24"/>
          <w:szCs w:val="24"/>
        </w:rPr>
        <w:t>formula is very simple:</w:t>
      </w:r>
    </w:p>
    <w:p w14:paraId="133C7881" w14:textId="5AC9C9A4" w:rsidR="0099113B" w:rsidRDefault="00A0089D" w:rsidP="00A4195C">
      <w:pPr>
        <w:pStyle w:val="ListParagraph"/>
        <w:rPr>
          <w:sz w:val="24"/>
          <w:szCs w:val="24"/>
        </w:rPr>
      </w:pPr>
      <w:r>
        <w:rPr>
          <w:sz w:val="24"/>
          <w:szCs w:val="24"/>
        </w:rPr>
        <w:t>Suppose we have</w:t>
      </w:r>
      <w:r w:rsidR="0049499A">
        <w:rPr>
          <w:sz w:val="24"/>
          <w:szCs w:val="24"/>
        </w:rPr>
        <w:t xml:space="preserve"> a node with 3 children; we will accordingly have</w:t>
      </w:r>
      <w:r>
        <w:rPr>
          <w:sz w:val="24"/>
          <w:szCs w:val="24"/>
        </w:rPr>
        <w:t xml:space="preserve"> </w:t>
      </w:r>
      <w:r w:rsidRPr="00CD7D07">
        <w:rPr>
          <w:i/>
          <w:iCs/>
          <w:sz w:val="24"/>
          <w:szCs w:val="24"/>
        </w:rPr>
        <w:t>3</w:t>
      </w:r>
      <w:r>
        <w:rPr>
          <w:sz w:val="24"/>
          <w:szCs w:val="24"/>
        </w:rPr>
        <w:t xml:space="preserve"> p-values</w:t>
      </w:r>
      <w:r w:rsidR="0049499A">
        <w:rPr>
          <w:sz w:val="24"/>
          <w:szCs w:val="24"/>
        </w:rPr>
        <w:t>. According to the formula</w:t>
      </w:r>
      <w:r>
        <w:rPr>
          <w:sz w:val="24"/>
          <w:szCs w:val="24"/>
        </w:rPr>
        <w:t xml:space="preserve">, </w:t>
      </w:r>
      <w:r w:rsidR="0049499A">
        <w:rPr>
          <w:sz w:val="24"/>
          <w:szCs w:val="24"/>
        </w:rPr>
        <w:t>these should be</w:t>
      </w:r>
      <w:r>
        <w:rPr>
          <w:sz w:val="24"/>
          <w:szCs w:val="24"/>
        </w:rPr>
        <w:t xml:space="preserve"> ordered from the smallest to the largest</w:t>
      </w:r>
      <w:r w:rsidR="006F3BE7">
        <w:rPr>
          <w:sz w:val="24"/>
          <w:szCs w:val="24"/>
        </w:rPr>
        <w:t xml:space="preserve">, and then </w:t>
      </w:r>
      <w:r>
        <w:rPr>
          <w:sz w:val="24"/>
          <w:szCs w:val="24"/>
        </w:rPr>
        <w:t>multipl</w:t>
      </w:r>
      <w:r w:rsidR="006F3BE7">
        <w:rPr>
          <w:sz w:val="24"/>
          <w:szCs w:val="24"/>
        </w:rPr>
        <w:t>ied based on the order:</w:t>
      </w:r>
      <w:r>
        <w:rPr>
          <w:sz w:val="24"/>
          <w:szCs w:val="24"/>
        </w:rPr>
        <w:t xml:space="preserve"> the </w:t>
      </w:r>
      <w:r w:rsidRPr="00CD7D07">
        <w:rPr>
          <w:sz w:val="24"/>
          <w:szCs w:val="24"/>
          <w:u w:val="single"/>
        </w:rPr>
        <w:t>1</w:t>
      </w:r>
      <w:r w:rsidRPr="00CD7D07">
        <w:rPr>
          <w:sz w:val="24"/>
          <w:szCs w:val="24"/>
          <w:vertAlign w:val="superscript"/>
        </w:rPr>
        <w:t>st</w:t>
      </w:r>
      <w:r>
        <w:rPr>
          <w:sz w:val="24"/>
          <w:szCs w:val="24"/>
        </w:rPr>
        <w:t xml:space="preserve"> one (smallest) by 3 (</w:t>
      </w:r>
      <w:r w:rsidRPr="00CD7D07">
        <w:rPr>
          <w:i/>
          <w:iCs/>
          <w:sz w:val="24"/>
          <w:szCs w:val="24"/>
        </w:rPr>
        <w:t>3</w:t>
      </w:r>
      <w:r>
        <w:rPr>
          <w:sz w:val="24"/>
          <w:szCs w:val="24"/>
        </w:rPr>
        <w:t>/</w:t>
      </w:r>
      <w:r w:rsidRPr="00CD7D07">
        <w:rPr>
          <w:sz w:val="24"/>
          <w:szCs w:val="24"/>
          <w:u w:val="single"/>
        </w:rPr>
        <w:t>1</w:t>
      </w:r>
      <w:r>
        <w:rPr>
          <w:sz w:val="24"/>
          <w:szCs w:val="24"/>
        </w:rPr>
        <w:t xml:space="preserve">), the </w:t>
      </w:r>
      <w:r w:rsidRPr="00CD7D07">
        <w:rPr>
          <w:sz w:val="24"/>
          <w:szCs w:val="24"/>
          <w:u w:val="single"/>
        </w:rPr>
        <w:t>2</w:t>
      </w:r>
      <w:r w:rsidRPr="00CD7D07">
        <w:rPr>
          <w:sz w:val="24"/>
          <w:szCs w:val="24"/>
          <w:vertAlign w:val="superscript"/>
        </w:rPr>
        <w:t>nd</w:t>
      </w:r>
      <w:r>
        <w:rPr>
          <w:sz w:val="24"/>
          <w:szCs w:val="24"/>
        </w:rPr>
        <w:t xml:space="preserve"> by</w:t>
      </w:r>
      <w:r w:rsidR="000C2D2C">
        <w:rPr>
          <w:sz w:val="24"/>
          <w:szCs w:val="24"/>
        </w:rPr>
        <w:t xml:space="preserve"> 1.5</w:t>
      </w:r>
      <w:r>
        <w:rPr>
          <w:sz w:val="24"/>
          <w:szCs w:val="24"/>
        </w:rPr>
        <w:t xml:space="preserve"> </w:t>
      </w:r>
      <w:r w:rsidR="000C2D2C">
        <w:rPr>
          <w:sz w:val="24"/>
          <w:szCs w:val="24"/>
        </w:rPr>
        <w:t>(</w:t>
      </w:r>
      <w:r w:rsidRPr="00CD7D07">
        <w:rPr>
          <w:i/>
          <w:iCs/>
          <w:sz w:val="24"/>
          <w:szCs w:val="24"/>
        </w:rPr>
        <w:t>3</w:t>
      </w:r>
      <w:r>
        <w:rPr>
          <w:sz w:val="24"/>
          <w:szCs w:val="24"/>
        </w:rPr>
        <w:t>/</w:t>
      </w:r>
      <w:r w:rsidRPr="00CD7D07">
        <w:rPr>
          <w:sz w:val="24"/>
          <w:szCs w:val="24"/>
          <w:u w:val="single"/>
        </w:rPr>
        <w:t>2</w:t>
      </w:r>
      <w:r w:rsidR="000C2D2C" w:rsidRPr="000C2D2C">
        <w:rPr>
          <w:sz w:val="24"/>
          <w:szCs w:val="24"/>
        </w:rPr>
        <w:t>)</w:t>
      </w:r>
      <w:r>
        <w:rPr>
          <w:sz w:val="24"/>
          <w:szCs w:val="24"/>
        </w:rPr>
        <w:t xml:space="preserve"> and the </w:t>
      </w:r>
      <w:r w:rsidRPr="00CD7D07">
        <w:rPr>
          <w:sz w:val="24"/>
          <w:szCs w:val="24"/>
          <w:u w:val="single"/>
        </w:rPr>
        <w:t>3</w:t>
      </w:r>
      <w:r w:rsidRPr="00CD7D07">
        <w:rPr>
          <w:sz w:val="24"/>
          <w:szCs w:val="24"/>
          <w:vertAlign w:val="superscript"/>
        </w:rPr>
        <w:t>rd</w:t>
      </w:r>
      <w:r>
        <w:rPr>
          <w:sz w:val="24"/>
          <w:szCs w:val="24"/>
        </w:rPr>
        <w:t xml:space="preserve"> (largest) by 1 (</w:t>
      </w:r>
      <w:r w:rsidRPr="00CD7D07">
        <w:rPr>
          <w:i/>
          <w:iCs/>
          <w:sz w:val="24"/>
          <w:szCs w:val="24"/>
        </w:rPr>
        <w:t>3</w:t>
      </w:r>
      <w:r>
        <w:rPr>
          <w:sz w:val="24"/>
          <w:szCs w:val="24"/>
        </w:rPr>
        <w:t>/</w:t>
      </w:r>
      <w:r w:rsidRPr="00CD7D07">
        <w:rPr>
          <w:sz w:val="24"/>
          <w:szCs w:val="24"/>
          <w:u w:val="single"/>
        </w:rPr>
        <w:t>3</w:t>
      </w:r>
      <w:r>
        <w:rPr>
          <w:sz w:val="24"/>
          <w:szCs w:val="24"/>
        </w:rPr>
        <w:t>). The Simes’ p-value</w:t>
      </w:r>
      <w:r w:rsidR="006F3BE7">
        <w:rPr>
          <w:sz w:val="24"/>
          <w:szCs w:val="24"/>
        </w:rPr>
        <w:t xml:space="preserve"> of the node</w:t>
      </w:r>
      <w:r>
        <w:rPr>
          <w:sz w:val="24"/>
          <w:szCs w:val="24"/>
        </w:rPr>
        <w:t xml:space="preserve"> is the smallest of these values. In our example, the p-values of Exp. 1 and Exp. 2 were calculated by this method.</w:t>
      </w:r>
    </w:p>
    <w:p w14:paraId="4A84A82E" w14:textId="77777777" w:rsidR="001B7FDC" w:rsidRDefault="001B7FDC" w:rsidP="00CD7D07">
      <w:pPr>
        <w:pStyle w:val="ListParagraph"/>
        <w:rPr>
          <w:sz w:val="24"/>
          <w:szCs w:val="24"/>
        </w:rPr>
      </w:pPr>
    </w:p>
    <w:p w14:paraId="11E796FA" w14:textId="307E823A" w:rsidR="007A25DF" w:rsidRPr="007A25DF" w:rsidRDefault="007A25DF" w:rsidP="00FC27C4">
      <w:pPr>
        <w:pStyle w:val="ListParagraph"/>
        <w:numPr>
          <w:ilvl w:val="0"/>
          <w:numId w:val="2"/>
        </w:numPr>
        <w:rPr>
          <w:sz w:val="24"/>
          <w:szCs w:val="24"/>
        </w:rPr>
      </w:pPr>
      <w:r>
        <w:rPr>
          <w:sz w:val="24"/>
          <w:szCs w:val="24"/>
        </w:rPr>
        <w:t xml:space="preserve">Top-down: correct for multiple comparisons </w:t>
      </w:r>
      <w:r w:rsidRPr="00A4195C">
        <w:rPr>
          <w:b/>
          <w:sz w:val="24"/>
        </w:rPr>
        <w:t>at the family level</w:t>
      </w:r>
      <w:r>
        <w:rPr>
          <w:sz w:val="24"/>
          <w:szCs w:val="24"/>
        </w:rPr>
        <w:t xml:space="preserve"> using the Benjamini-Hochberg procedure, with a modified alpha level. The modified alpha depends on </w:t>
      </w:r>
      <w:r w:rsidRPr="00D34B07">
        <w:rPr>
          <w:b/>
          <w:sz w:val="24"/>
        </w:rPr>
        <w:t>the percentage higher level hypothes</w:t>
      </w:r>
      <w:r w:rsidR="00186D18" w:rsidRPr="00D34B07">
        <w:rPr>
          <w:b/>
          <w:sz w:val="24"/>
        </w:rPr>
        <w:t>e</w:t>
      </w:r>
      <w:r w:rsidRPr="00D34B07">
        <w:rPr>
          <w:b/>
          <w:sz w:val="24"/>
        </w:rPr>
        <w:t>s</w:t>
      </w:r>
      <w:r w:rsidR="000807B7">
        <w:rPr>
          <w:b/>
          <w:sz w:val="24"/>
        </w:rPr>
        <w:t xml:space="preserve"> for which the null was </w:t>
      </w:r>
      <w:r w:rsidR="000807B7" w:rsidRPr="00D34B07">
        <w:rPr>
          <w:b/>
          <w:sz w:val="24"/>
        </w:rPr>
        <w:t>rejected</w:t>
      </w:r>
      <w:r w:rsidR="000332E2" w:rsidRPr="00C57219">
        <w:rPr>
          <w:sz w:val="24"/>
          <w:szCs w:val="24"/>
        </w:rPr>
        <w:t>.</w:t>
      </w:r>
      <w:r>
        <w:rPr>
          <w:sz w:val="24"/>
          <w:szCs w:val="24"/>
        </w:rPr>
        <w:t xml:space="preserve"> If a node p-value is non-significant, we do not continue to test its children.</w:t>
      </w:r>
      <w:r w:rsidR="001B7FDC" w:rsidRPr="00C57219">
        <w:rPr>
          <w:sz w:val="24"/>
          <w:szCs w:val="24"/>
        </w:rPr>
        <w:t xml:space="preserve"> </w:t>
      </w:r>
      <w:r w:rsidR="000332E2" w:rsidRPr="00C57219">
        <w:rPr>
          <w:sz w:val="24"/>
          <w:szCs w:val="24"/>
        </w:rPr>
        <w:t>The idea behind this is as following: on the one hand, it makes sense to compare families of similar hypotheses</w:t>
      </w:r>
      <w:r w:rsidR="001B7FDC" w:rsidRPr="00C57219">
        <w:rPr>
          <w:sz w:val="24"/>
          <w:szCs w:val="24"/>
        </w:rPr>
        <w:t>. On the other hand, our hypothesis selection process creates a selection bias. The solution</w:t>
      </w:r>
      <w:r w:rsidRPr="00C57219">
        <w:rPr>
          <w:sz w:val="24"/>
          <w:szCs w:val="24"/>
        </w:rPr>
        <w:t xml:space="preserve"> </w:t>
      </w:r>
      <w:r w:rsidR="001B7FDC" w:rsidRPr="00C57219">
        <w:rPr>
          <w:sz w:val="24"/>
          <w:szCs w:val="24"/>
        </w:rPr>
        <w:t xml:space="preserve">is to keep the family-wise BH process, but modify the alpha based on the proportion of rejected </w:t>
      </w:r>
      <w:r w:rsidR="00B1717A" w:rsidRPr="00C57219">
        <w:rPr>
          <w:sz w:val="24"/>
          <w:szCs w:val="24"/>
        </w:rPr>
        <w:t xml:space="preserve">hypotheses </w:t>
      </w:r>
      <w:r w:rsidR="001B7FDC" w:rsidRPr="00C57219">
        <w:rPr>
          <w:sz w:val="24"/>
          <w:szCs w:val="24"/>
        </w:rPr>
        <w:t>in higher levels. Intuitively, if many higher-level hypotheses</w:t>
      </w:r>
      <w:r w:rsidRPr="00C57219">
        <w:rPr>
          <w:sz w:val="24"/>
          <w:szCs w:val="24"/>
        </w:rPr>
        <w:t xml:space="preserve"> </w:t>
      </w:r>
      <w:r w:rsidR="001B7FDC" w:rsidRPr="00C57219">
        <w:rPr>
          <w:sz w:val="24"/>
          <w:szCs w:val="24"/>
        </w:rPr>
        <w:t>were rejected, we have less of a selection problem, so we don’t need to correct by a lot. And vice versa, if the proportion of rejected higher-level hypotheses is lower, this means there was a stronger selection involved. In our example, for family F</w:t>
      </w:r>
      <w:r w:rsidR="001B7FDC" w:rsidRPr="00C57219">
        <w:rPr>
          <w:sz w:val="24"/>
          <w:szCs w:val="24"/>
          <w:vertAlign w:val="subscript"/>
        </w:rPr>
        <w:t>3</w:t>
      </w:r>
      <w:r w:rsidR="001B7FDC" w:rsidRPr="00C57219">
        <w:rPr>
          <w:sz w:val="24"/>
          <w:szCs w:val="24"/>
        </w:rPr>
        <w:t xml:space="preserve"> (post-hoc 1 &amp; 2), the adjusted alpha is based on all the 3 higher-up levels</w:t>
      </w:r>
      <w:r w:rsidR="00B1717A" w:rsidRPr="00C57219">
        <w:rPr>
          <w:sz w:val="24"/>
          <w:szCs w:val="24"/>
        </w:rPr>
        <w:t xml:space="preserve">: </w:t>
      </w:r>
      <w:r w:rsidR="00FA4AC3">
        <w:rPr>
          <w:sz w:val="24"/>
          <w:szCs w:val="24"/>
        </w:rPr>
        <w:t>0.5 (=&gt;</w:t>
      </w:r>
      <w:r w:rsidR="00B1717A" w:rsidRPr="00C57219">
        <w:rPr>
          <w:sz w:val="24"/>
          <w:szCs w:val="24"/>
        </w:rPr>
        <w:t>1 out of 2 from F</w:t>
      </w:r>
      <w:r w:rsidR="00B1717A" w:rsidRPr="00C57219">
        <w:rPr>
          <w:sz w:val="24"/>
          <w:szCs w:val="24"/>
          <w:vertAlign w:val="subscript"/>
        </w:rPr>
        <w:t>2</w:t>
      </w:r>
      <w:r w:rsidR="00FA4AC3">
        <w:rPr>
          <w:sz w:val="24"/>
          <w:szCs w:val="24"/>
        </w:rPr>
        <w:t xml:space="preserve">) </w:t>
      </w:r>
      <w:r w:rsidR="00B1717A" w:rsidRPr="00C57219">
        <w:rPr>
          <w:sz w:val="24"/>
          <w:szCs w:val="24"/>
        </w:rPr>
        <w:t xml:space="preserve">× </w:t>
      </w:r>
      <w:r w:rsidR="00FA4AC3">
        <w:rPr>
          <w:sz w:val="24"/>
          <w:szCs w:val="24"/>
        </w:rPr>
        <w:t>0.5 (=&gt;</w:t>
      </w:r>
      <w:r w:rsidR="00B1717A" w:rsidRPr="00C57219">
        <w:rPr>
          <w:sz w:val="24"/>
          <w:szCs w:val="24"/>
        </w:rPr>
        <w:t>1 out of 2 from F</w:t>
      </w:r>
      <w:r w:rsidR="00B1717A" w:rsidRPr="00C57219">
        <w:rPr>
          <w:sz w:val="24"/>
          <w:szCs w:val="24"/>
          <w:vertAlign w:val="subscript"/>
        </w:rPr>
        <w:t>1</w:t>
      </w:r>
      <w:r w:rsidR="00FA4AC3">
        <w:rPr>
          <w:sz w:val="24"/>
          <w:szCs w:val="24"/>
        </w:rPr>
        <w:t xml:space="preserve">) </w:t>
      </w:r>
      <w:r w:rsidR="00B1717A" w:rsidRPr="00C57219">
        <w:rPr>
          <w:sz w:val="24"/>
          <w:szCs w:val="24"/>
        </w:rPr>
        <w:t xml:space="preserve">× 1 </w:t>
      </w:r>
      <w:r w:rsidR="0066667D">
        <w:rPr>
          <w:sz w:val="24"/>
          <w:szCs w:val="24"/>
        </w:rPr>
        <w:t>(=&gt;</w:t>
      </w:r>
      <w:r w:rsidR="00D84A29">
        <w:rPr>
          <w:sz w:val="24"/>
          <w:szCs w:val="24"/>
        </w:rPr>
        <w:t xml:space="preserve">1 out of 1 from </w:t>
      </w:r>
      <w:r w:rsidR="00B1717A" w:rsidRPr="00C57219">
        <w:rPr>
          <w:sz w:val="24"/>
          <w:szCs w:val="24"/>
        </w:rPr>
        <w:t>F</w:t>
      </w:r>
      <w:r w:rsidR="00B1717A" w:rsidRPr="00C57219">
        <w:rPr>
          <w:sz w:val="24"/>
          <w:szCs w:val="24"/>
          <w:vertAlign w:val="subscript"/>
        </w:rPr>
        <w:t>0</w:t>
      </w:r>
      <w:r w:rsidR="00D84A29">
        <w:rPr>
          <w:sz w:val="24"/>
          <w:szCs w:val="24"/>
        </w:rPr>
        <w:t>, which is</w:t>
      </w:r>
      <w:r w:rsidR="00B1717A" w:rsidRPr="00C57219">
        <w:rPr>
          <w:sz w:val="24"/>
          <w:szCs w:val="24"/>
        </w:rPr>
        <w:t xml:space="preserve"> rejected</w:t>
      </w:r>
      <w:r w:rsidR="00D84A29">
        <w:rPr>
          <w:sz w:val="24"/>
          <w:szCs w:val="24"/>
        </w:rPr>
        <w:t xml:space="preserve"> by definition</w:t>
      </w:r>
      <w:r w:rsidR="00BF19BB">
        <w:rPr>
          <w:sz w:val="24"/>
          <w:szCs w:val="24"/>
        </w:rPr>
        <w:t xml:space="preserve"> (because</w:t>
      </w:r>
      <w:r w:rsidR="00FC27C4">
        <w:rPr>
          <w:sz w:val="24"/>
          <w:szCs w:val="24"/>
        </w:rPr>
        <w:t xml:space="preserve"> if</w:t>
      </w:r>
      <w:r w:rsidR="00BF19BB">
        <w:rPr>
          <w:sz w:val="24"/>
          <w:szCs w:val="24"/>
        </w:rPr>
        <w:t xml:space="preserve"> F</w:t>
      </w:r>
      <w:r w:rsidR="00BF19BB" w:rsidRPr="005B0346">
        <w:rPr>
          <w:sz w:val="24"/>
          <w:szCs w:val="24"/>
          <w:vertAlign w:val="subscript"/>
        </w:rPr>
        <w:t>0</w:t>
      </w:r>
      <w:r w:rsidR="00BF19BB">
        <w:rPr>
          <w:sz w:val="24"/>
          <w:szCs w:val="24"/>
        </w:rPr>
        <w:t xml:space="preserve"> would not be significant</w:t>
      </w:r>
      <w:r w:rsidR="00FC27C4">
        <w:rPr>
          <w:sz w:val="24"/>
          <w:szCs w:val="24"/>
        </w:rPr>
        <w:t>,</w:t>
      </w:r>
      <w:r w:rsidR="00BF19BB">
        <w:rPr>
          <w:sz w:val="24"/>
          <w:szCs w:val="24"/>
        </w:rPr>
        <w:t xml:space="preserve"> </w:t>
      </w:r>
      <w:r w:rsidR="00FC27C4">
        <w:rPr>
          <w:sz w:val="24"/>
          <w:szCs w:val="24"/>
        </w:rPr>
        <w:t xml:space="preserve">then </w:t>
      </w:r>
      <w:r w:rsidR="00BF19BB">
        <w:rPr>
          <w:sz w:val="24"/>
          <w:szCs w:val="24"/>
        </w:rPr>
        <w:t>none of the children is significant, in which case there is no need to apply the correction to begin with)</w:t>
      </w:r>
      <w:r w:rsidR="00B1717A" w:rsidRPr="00C57219">
        <w:rPr>
          <w:sz w:val="24"/>
          <w:szCs w:val="24"/>
        </w:rPr>
        <w:t>) = ¼×0.05 = 0.0125.</w:t>
      </w:r>
    </w:p>
    <w:p w14:paraId="2BA07429" w14:textId="77777777" w:rsidR="00C57219" w:rsidRDefault="00C57219" w:rsidP="00C57219">
      <w:pPr>
        <w:pStyle w:val="ListParagraph"/>
        <w:rPr>
          <w:sz w:val="24"/>
          <w:szCs w:val="24"/>
        </w:rPr>
      </w:pPr>
    </w:p>
    <w:p w14:paraId="28738783" w14:textId="77777777" w:rsidR="00C57219" w:rsidRDefault="001B7FDC" w:rsidP="00A94C87">
      <w:pPr>
        <w:pStyle w:val="Caption"/>
        <w:spacing w:before="360" w:after="120"/>
        <w:ind w:left="720" w:right="475"/>
        <w:rPr>
          <w:i w:val="0"/>
          <w:iCs w:val="0"/>
          <w:color w:val="auto"/>
          <w:sz w:val="22"/>
          <w:szCs w:val="22"/>
        </w:rPr>
      </w:pPr>
      <w:r>
        <w:rPr>
          <w:noProof/>
          <w:sz w:val="24"/>
          <w:szCs w:val="24"/>
        </w:rPr>
        <w:lastRenderedPageBreak/>
        <w:drawing>
          <wp:inline distT="0" distB="0" distL="0" distR="0" wp14:anchorId="5BE214A5" wp14:editId="7C8462CE">
            <wp:extent cx="5044478" cy="288071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1.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4478" cy="2880718"/>
                    </a:xfrm>
                    <a:prstGeom prst="rect">
                      <a:avLst/>
                    </a:prstGeom>
                  </pic:spPr>
                </pic:pic>
              </a:graphicData>
            </a:graphic>
          </wp:inline>
        </w:drawing>
      </w:r>
    </w:p>
    <w:p w14:paraId="473F0620" w14:textId="78F34A3A" w:rsidR="000C2D2C" w:rsidRDefault="000C2D2C" w:rsidP="00A94C87">
      <w:pPr>
        <w:pStyle w:val="Caption"/>
        <w:spacing w:before="360" w:after="120"/>
        <w:ind w:left="720" w:right="475"/>
        <w:rPr>
          <w:i w:val="0"/>
          <w:iCs w:val="0"/>
          <w:color w:val="auto"/>
          <w:sz w:val="22"/>
          <w:szCs w:val="22"/>
        </w:rPr>
      </w:pPr>
      <w:r>
        <w:rPr>
          <w:i w:val="0"/>
          <w:iCs w:val="0"/>
          <w:color w:val="auto"/>
          <w:sz w:val="22"/>
          <w:szCs w:val="22"/>
        </w:rPr>
        <w:t>Demonstration of the tree-BH process on an example tree</w:t>
      </w:r>
      <w:r w:rsidRPr="00DD2A2B">
        <w:rPr>
          <w:i w:val="0"/>
          <w:iCs w:val="0"/>
          <w:color w:val="auto"/>
          <w:sz w:val="22"/>
          <w:szCs w:val="22"/>
        </w:rPr>
        <w:t xml:space="preserve">. Each node </w:t>
      </w:r>
      <w:r>
        <w:rPr>
          <w:i w:val="0"/>
          <w:iCs w:val="0"/>
          <w:color w:val="auto"/>
          <w:sz w:val="22"/>
          <w:szCs w:val="22"/>
        </w:rPr>
        <w:t xml:space="preserve">has a corrected p-value. </w:t>
      </w:r>
      <w:r w:rsidR="00A94C87">
        <w:rPr>
          <w:i w:val="0"/>
          <w:iCs w:val="0"/>
          <w:color w:val="auto"/>
          <w:sz w:val="22"/>
          <w:szCs w:val="22"/>
        </w:rPr>
        <w:t xml:space="preserve">The top 3 nodes (manuscript, Exp. 1 &amp; Exp. 2) were calculated using Simes’ method. </w:t>
      </w:r>
      <w:r>
        <w:rPr>
          <w:i w:val="0"/>
          <w:iCs w:val="0"/>
          <w:color w:val="auto"/>
          <w:sz w:val="22"/>
          <w:szCs w:val="22"/>
        </w:rPr>
        <w:t>Nodes in red correspond to rejected hypotheses, and nodes in black to non-rejected ones</w:t>
      </w:r>
      <w:r w:rsidRPr="00DD2A2B">
        <w:rPr>
          <w:i w:val="0"/>
          <w:iCs w:val="0"/>
          <w:color w:val="auto"/>
          <w:sz w:val="22"/>
          <w:szCs w:val="22"/>
        </w:rPr>
        <w:t xml:space="preserve">. </w:t>
      </w:r>
      <w:r>
        <w:rPr>
          <w:i w:val="0"/>
          <w:iCs w:val="0"/>
          <w:color w:val="auto"/>
          <w:sz w:val="22"/>
          <w:szCs w:val="22"/>
        </w:rPr>
        <w:t>The dashed lines envelope the tested families: the purple family was not tested, as its parent was not rejected.</w:t>
      </w:r>
    </w:p>
    <w:p w14:paraId="418A26A8" w14:textId="77777777" w:rsidR="000C2D2C" w:rsidRPr="000C2D2C" w:rsidRDefault="000C2D2C" w:rsidP="00C57219"/>
    <w:p w14:paraId="7C97AB71" w14:textId="77777777" w:rsidR="007A25DF" w:rsidRDefault="007A25DF" w:rsidP="00D60776">
      <w:pPr>
        <w:rPr>
          <w:sz w:val="24"/>
          <w:szCs w:val="24"/>
        </w:rPr>
      </w:pPr>
      <w:r>
        <w:rPr>
          <w:sz w:val="24"/>
          <w:szCs w:val="24"/>
        </w:rPr>
        <w:t xml:space="preserve">A few </w:t>
      </w:r>
      <w:r w:rsidR="00D60776">
        <w:rPr>
          <w:sz w:val="24"/>
          <w:szCs w:val="24"/>
        </w:rPr>
        <w:t>important</w:t>
      </w:r>
      <w:r>
        <w:rPr>
          <w:sz w:val="24"/>
          <w:szCs w:val="24"/>
        </w:rPr>
        <w:t xml:space="preserve"> points to notice:</w:t>
      </w:r>
    </w:p>
    <w:p w14:paraId="6198F7D9" w14:textId="5FB16F2C" w:rsidR="007A25DF" w:rsidRDefault="007A25DF" w:rsidP="00B910EF">
      <w:pPr>
        <w:pStyle w:val="ListParagraph"/>
        <w:numPr>
          <w:ilvl w:val="0"/>
          <w:numId w:val="3"/>
        </w:numPr>
        <w:rPr>
          <w:sz w:val="24"/>
          <w:szCs w:val="24"/>
        </w:rPr>
      </w:pPr>
      <w:r>
        <w:rPr>
          <w:sz w:val="24"/>
          <w:szCs w:val="24"/>
        </w:rPr>
        <w:t xml:space="preserve">The hypothesis tree should contain </w:t>
      </w:r>
      <w:r w:rsidRPr="00F63D58">
        <w:rPr>
          <w:b/>
          <w:sz w:val="24"/>
        </w:rPr>
        <w:t>only effects of interest</w:t>
      </w:r>
      <w:r>
        <w:rPr>
          <w:sz w:val="24"/>
          <w:szCs w:val="24"/>
        </w:rPr>
        <w:t>. E.g. for a typical EEG 2X3X3 ANOVA (Factor</w:t>
      </w:r>
      <w:r w:rsidR="00186D18">
        <w:rPr>
          <w:sz w:val="24"/>
          <w:szCs w:val="24"/>
        </w:rPr>
        <w:t xml:space="preserve"> of Interest</w:t>
      </w:r>
      <w:r>
        <w:rPr>
          <w:sz w:val="24"/>
          <w:szCs w:val="24"/>
        </w:rPr>
        <w:t xml:space="preserve"> X Region X Laterality), we are only interested in the effects which </w:t>
      </w:r>
      <w:r w:rsidR="00B910EF">
        <w:rPr>
          <w:sz w:val="24"/>
          <w:szCs w:val="24"/>
        </w:rPr>
        <w:t>include</w:t>
      </w:r>
      <w:r>
        <w:rPr>
          <w:sz w:val="24"/>
          <w:szCs w:val="24"/>
        </w:rPr>
        <w:t xml:space="preserve"> our factor (Factor main effect, Factor X Region, Factor X Laterality, Factor X Region X Laterality)</w:t>
      </w:r>
      <w:r w:rsidR="00330E50">
        <w:rPr>
          <w:sz w:val="24"/>
          <w:szCs w:val="24"/>
        </w:rPr>
        <w:t>. The question you should ask yourself is: does this result make the study publishable? All results for which the answer is yes should be included in this correction procedure.</w:t>
      </w:r>
    </w:p>
    <w:p w14:paraId="44692BF4" w14:textId="5E297F71" w:rsidR="00B910EF" w:rsidRDefault="007A25DF" w:rsidP="00186D18">
      <w:pPr>
        <w:pStyle w:val="ListParagraph"/>
        <w:numPr>
          <w:ilvl w:val="0"/>
          <w:numId w:val="3"/>
        </w:numPr>
        <w:rPr>
          <w:sz w:val="24"/>
          <w:szCs w:val="24"/>
        </w:rPr>
      </w:pPr>
      <w:r>
        <w:rPr>
          <w:sz w:val="24"/>
          <w:szCs w:val="24"/>
        </w:rPr>
        <w:t>P-values of post-hoc analyses should be uncorrected</w:t>
      </w:r>
      <w:r w:rsidR="005D5E34">
        <w:rPr>
          <w:sz w:val="24"/>
          <w:szCs w:val="24"/>
        </w:rPr>
        <w:t xml:space="preserve"> at this stage</w:t>
      </w:r>
      <w:r>
        <w:rPr>
          <w:sz w:val="24"/>
          <w:szCs w:val="24"/>
        </w:rPr>
        <w:t xml:space="preserve">: </w:t>
      </w:r>
      <w:r w:rsidR="00B910EF">
        <w:rPr>
          <w:sz w:val="24"/>
          <w:szCs w:val="24"/>
        </w:rPr>
        <w:t>we will correct them during the FDR process.</w:t>
      </w:r>
    </w:p>
    <w:p w14:paraId="11C80D9B" w14:textId="77777777" w:rsidR="00B910EF" w:rsidRPr="00B910EF" w:rsidRDefault="00B910EF" w:rsidP="00186D18">
      <w:pPr>
        <w:pStyle w:val="ListParagraph"/>
        <w:rPr>
          <w:sz w:val="24"/>
          <w:szCs w:val="24"/>
        </w:rPr>
      </w:pPr>
    </w:p>
    <w:p w14:paraId="42BE9E3E" w14:textId="77777777" w:rsidR="00592DD3" w:rsidRPr="000A3F28" w:rsidRDefault="00592DD3" w:rsidP="000A3F28">
      <w:pPr>
        <w:rPr>
          <w:b/>
          <w:bCs/>
          <w:sz w:val="28"/>
          <w:szCs w:val="28"/>
        </w:rPr>
      </w:pPr>
      <w:r w:rsidRPr="000A3F28">
        <w:rPr>
          <w:b/>
          <w:bCs/>
          <w:sz w:val="28"/>
          <w:szCs w:val="28"/>
        </w:rPr>
        <w:t xml:space="preserve">Step 1: </w:t>
      </w:r>
      <w:r w:rsidR="000A3F28">
        <w:rPr>
          <w:b/>
          <w:bCs/>
          <w:sz w:val="28"/>
          <w:szCs w:val="28"/>
        </w:rPr>
        <w:t>Design your tree</w:t>
      </w:r>
    </w:p>
    <w:p w14:paraId="25C98D70" w14:textId="430D635C" w:rsidR="00592DD3" w:rsidRDefault="00592DD3" w:rsidP="00D60776">
      <w:pPr>
        <w:rPr>
          <w:sz w:val="24"/>
          <w:szCs w:val="24"/>
        </w:rPr>
      </w:pPr>
      <w:r w:rsidRPr="000A3F28">
        <w:rPr>
          <w:sz w:val="24"/>
          <w:szCs w:val="24"/>
        </w:rPr>
        <w:t xml:space="preserve">First, draw your tree on paper. </w:t>
      </w:r>
      <w:r w:rsidR="00925345">
        <w:rPr>
          <w:sz w:val="24"/>
          <w:szCs w:val="24"/>
        </w:rPr>
        <w:t>Remember: TreeBH controls for FDR for each level of the tree, and for each family of hypotheses</w:t>
      </w:r>
      <w:r w:rsidR="00186D18">
        <w:rPr>
          <w:sz w:val="24"/>
          <w:szCs w:val="24"/>
        </w:rPr>
        <w:t xml:space="preserve">. </w:t>
      </w:r>
      <w:r w:rsidR="00D60776">
        <w:rPr>
          <w:sz w:val="24"/>
          <w:szCs w:val="24"/>
        </w:rPr>
        <w:t xml:space="preserve">Group your </w:t>
      </w:r>
      <w:r w:rsidR="00E20C49">
        <w:rPr>
          <w:sz w:val="24"/>
          <w:szCs w:val="24"/>
        </w:rPr>
        <w:t>hypotheses in a meaningful way.</w:t>
      </w:r>
      <w:r w:rsidR="005D5E34">
        <w:rPr>
          <w:sz w:val="24"/>
          <w:szCs w:val="24"/>
        </w:rPr>
        <w:t xml:space="preserve"> Consult Liad about this stage, as it is crucial for conducting this procedure correctly.</w:t>
      </w:r>
    </w:p>
    <w:p w14:paraId="0CC4F38A" w14:textId="77777777" w:rsidR="00A94C87" w:rsidRDefault="00A94C87" w:rsidP="006A62B3">
      <w:pPr>
        <w:rPr>
          <w:sz w:val="24"/>
          <w:szCs w:val="24"/>
        </w:rPr>
      </w:pPr>
    </w:p>
    <w:p w14:paraId="4043BE28" w14:textId="77777777" w:rsidR="00592DD3" w:rsidRPr="000A3F28" w:rsidRDefault="00D60776" w:rsidP="006A62B3">
      <w:pPr>
        <w:rPr>
          <w:sz w:val="24"/>
          <w:szCs w:val="24"/>
        </w:rPr>
      </w:pPr>
      <w:r>
        <w:rPr>
          <w:sz w:val="24"/>
          <w:szCs w:val="24"/>
        </w:rPr>
        <w:lastRenderedPageBreak/>
        <w:t xml:space="preserve">After we have a tree, we can import it into Matlab. </w:t>
      </w:r>
      <w:r w:rsidR="00592DD3" w:rsidRPr="000A3F28">
        <w:rPr>
          <w:sz w:val="24"/>
          <w:szCs w:val="24"/>
        </w:rPr>
        <w:t>The way we build the tree</w:t>
      </w:r>
      <w:r w:rsidR="006A62B3">
        <w:rPr>
          <w:sz w:val="24"/>
          <w:szCs w:val="24"/>
        </w:rPr>
        <w:t xml:space="preserve"> in Matlab</w:t>
      </w:r>
      <w:r w:rsidR="00592DD3" w:rsidRPr="000A3F28">
        <w:rPr>
          <w:sz w:val="24"/>
          <w:szCs w:val="24"/>
        </w:rPr>
        <w:t xml:space="preserve"> is by defining node parents. </w:t>
      </w:r>
      <w:r w:rsidR="006A62B3">
        <w:rPr>
          <w:sz w:val="24"/>
          <w:szCs w:val="24"/>
        </w:rPr>
        <w:t>The nodes are numbered</w:t>
      </w:r>
      <w:r w:rsidR="00592DD3" w:rsidRPr="000A3F28">
        <w:rPr>
          <w:sz w:val="24"/>
          <w:szCs w:val="24"/>
        </w:rPr>
        <w:t xml:space="preserve"> Top</w:t>
      </w:r>
      <w:r w:rsidR="00592DD3" w:rsidRPr="000A3F28">
        <w:rPr>
          <w:sz w:val="24"/>
          <w:szCs w:val="24"/>
        </w:rPr>
        <w:sym w:font="Wingdings" w:char="F0E0"/>
      </w:r>
      <w:r w:rsidR="00592DD3" w:rsidRPr="000A3F28">
        <w:rPr>
          <w:sz w:val="24"/>
          <w:szCs w:val="24"/>
        </w:rPr>
        <w:t>Bottom, Left</w:t>
      </w:r>
      <w:r w:rsidR="00592DD3" w:rsidRPr="000A3F28">
        <w:rPr>
          <w:sz w:val="24"/>
          <w:szCs w:val="24"/>
        </w:rPr>
        <w:sym w:font="Wingdings" w:char="F0E0"/>
      </w:r>
      <w:r w:rsidR="00592DD3" w:rsidRPr="000A3F28">
        <w:rPr>
          <w:sz w:val="24"/>
          <w:szCs w:val="24"/>
        </w:rPr>
        <w:t xml:space="preserve">Right. We skip the root of the tree, because it doesn’t have any parent node. </w:t>
      </w:r>
      <w:r>
        <w:rPr>
          <w:sz w:val="24"/>
          <w:szCs w:val="24"/>
        </w:rPr>
        <w:t>F</w:t>
      </w:r>
      <w:r w:rsidR="00592DD3" w:rsidRPr="000A3F28">
        <w:rPr>
          <w:sz w:val="24"/>
          <w:szCs w:val="24"/>
        </w:rPr>
        <w:t xml:space="preserve">or </w:t>
      </w:r>
      <w:r>
        <w:rPr>
          <w:sz w:val="24"/>
          <w:szCs w:val="24"/>
        </w:rPr>
        <w:t>the</w:t>
      </w:r>
      <w:r w:rsidR="00592DD3" w:rsidRPr="000A3F28">
        <w:rPr>
          <w:sz w:val="24"/>
          <w:szCs w:val="24"/>
        </w:rPr>
        <w:t xml:space="preserve"> example</w:t>
      </w:r>
      <w:r>
        <w:rPr>
          <w:sz w:val="24"/>
          <w:szCs w:val="24"/>
        </w:rPr>
        <w:t xml:space="preserve"> above</w:t>
      </w:r>
      <w:r w:rsidR="00592DD3" w:rsidRPr="000A3F28">
        <w:rPr>
          <w:sz w:val="24"/>
          <w:szCs w:val="24"/>
        </w:rPr>
        <w:t xml:space="preserve">, </w:t>
      </w:r>
      <w:r>
        <w:rPr>
          <w:sz w:val="24"/>
          <w:szCs w:val="24"/>
        </w:rPr>
        <w:t xml:space="preserve">we have a vector of nodes (1-11) and a vector of the </w:t>
      </w:r>
      <w:r w:rsidRPr="00D60776">
        <w:rPr>
          <w:b/>
          <w:bCs/>
          <w:sz w:val="24"/>
          <w:szCs w:val="24"/>
        </w:rPr>
        <w:t>parents of these nodes</w:t>
      </w:r>
      <w:r>
        <w:rPr>
          <w:sz w:val="24"/>
          <w:szCs w:val="24"/>
        </w:rPr>
        <w:t>:</w:t>
      </w:r>
    </w:p>
    <w:p w14:paraId="01E2CE6A" w14:textId="77777777" w:rsidR="00925345" w:rsidRDefault="00925345" w:rsidP="006A62B3">
      <w:pPr>
        <w:shd w:val="clear" w:color="auto" w:fill="FFFFCC"/>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nodes_vec</w:t>
      </w:r>
      <w:r>
        <w:rPr>
          <w:rFonts w:ascii="Courier New" w:hAnsi="Courier New" w:cs="Courier New"/>
          <w:color w:val="000000"/>
        </w:rPr>
        <w:tab/>
      </w:r>
      <w:r>
        <w:rPr>
          <w:rFonts w:ascii="Courier New" w:hAnsi="Courier New" w:cs="Courier New"/>
          <w:color w:val="000000"/>
        </w:rPr>
        <w:tab/>
        <w:t>= [2 3 4 5 6 7 8 9 10 11];</w:t>
      </w:r>
    </w:p>
    <w:p w14:paraId="75156FBA" w14:textId="77777777" w:rsidR="000A3F28" w:rsidRPr="000A3F28" w:rsidRDefault="00925345" w:rsidP="006A62B3">
      <w:pPr>
        <w:shd w:val="clear" w:color="auto" w:fill="FFFFCC"/>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rPr>
        <w:t>parents_vec</w:t>
      </w:r>
      <w:r>
        <w:rPr>
          <w:rFonts w:ascii="Courier New" w:hAnsi="Courier New" w:cs="Courier New"/>
          <w:color w:val="000000"/>
        </w:rPr>
        <w:tab/>
        <w:t>= [1 1 2 2 3 3 3 3 5</w:t>
      </w:r>
      <w:r>
        <w:rPr>
          <w:rFonts w:ascii="Courier New" w:hAnsi="Courier New" w:cs="Courier New"/>
          <w:color w:val="000000"/>
        </w:rPr>
        <w:tab/>
        <w:t xml:space="preserve"> </w:t>
      </w:r>
      <w:r w:rsidR="000A3F28" w:rsidRPr="000A3F28">
        <w:rPr>
          <w:rFonts w:ascii="Courier New" w:hAnsi="Courier New" w:cs="Courier New"/>
          <w:color w:val="000000"/>
        </w:rPr>
        <w:t>5];</w:t>
      </w:r>
    </w:p>
    <w:p w14:paraId="526C2DC1" w14:textId="77777777" w:rsidR="00592DD3" w:rsidRPr="000A3F28" w:rsidRDefault="00592DD3" w:rsidP="00592DD3">
      <w:pPr>
        <w:rPr>
          <w:sz w:val="24"/>
          <w:szCs w:val="24"/>
        </w:rPr>
      </w:pPr>
    </w:p>
    <w:p w14:paraId="1B242759" w14:textId="295D76A4" w:rsidR="00592DD3" w:rsidRPr="000A3F28" w:rsidRDefault="00592DD3" w:rsidP="00592DD3">
      <w:pPr>
        <w:rPr>
          <w:sz w:val="24"/>
          <w:szCs w:val="24"/>
        </w:rPr>
      </w:pPr>
      <w:r w:rsidRPr="000A3F28">
        <w:rPr>
          <w:sz w:val="24"/>
          <w:szCs w:val="24"/>
        </w:rPr>
        <w:t xml:space="preserve">This is already enough to define our tree, but we want </w:t>
      </w:r>
      <w:r w:rsidRPr="000A3F28">
        <w:rPr>
          <w:b/>
          <w:bCs/>
          <w:sz w:val="24"/>
          <w:szCs w:val="24"/>
        </w:rPr>
        <w:t>node names</w:t>
      </w:r>
      <w:r w:rsidRPr="000A3F28">
        <w:rPr>
          <w:sz w:val="24"/>
          <w:szCs w:val="24"/>
        </w:rPr>
        <w:t xml:space="preserve"> and </w:t>
      </w:r>
      <w:r w:rsidRPr="000A3F28">
        <w:rPr>
          <w:b/>
          <w:bCs/>
          <w:sz w:val="24"/>
          <w:szCs w:val="24"/>
        </w:rPr>
        <w:t>node p-values</w:t>
      </w:r>
      <w:r w:rsidRPr="000A3F28">
        <w:rPr>
          <w:sz w:val="24"/>
          <w:szCs w:val="24"/>
        </w:rPr>
        <w:t>.</w:t>
      </w:r>
      <w:r w:rsidR="00AC07B6">
        <w:rPr>
          <w:sz w:val="24"/>
          <w:szCs w:val="24"/>
        </w:rPr>
        <w:t xml:space="preserve"> The node names variable should contain all the names of the nodes in our tree, ordered according to their number. In the example above, this is how the variable was defined:</w:t>
      </w:r>
    </w:p>
    <w:p w14:paraId="550639D4" w14:textId="77777777" w:rsidR="00592DD3" w:rsidRPr="000A3F28" w:rsidRDefault="00592DD3" w:rsidP="006A62B3">
      <w:pPr>
        <w:shd w:val="clear" w:color="auto" w:fill="FFFFCC"/>
        <w:autoSpaceDE w:val="0"/>
        <w:autoSpaceDN w:val="0"/>
        <w:adjustRightInd w:val="0"/>
        <w:spacing w:after="0" w:line="240" w:lineRule="auto"/>
        <w:rPr>
          <w:rFonts w:ascii="Courier New" w:hAnsi="Courier New" w:cs="Courier New"/>
          <w:noProof/>
          <w:sz w:val="28"/>
          <w:szCs w:val="28"/>
        </w:rPr>
      </w:pPr>
      <w:r w:rsidRPr="000A3F28">
        <w:rPr>
          <w:rFonts w:ascii="Courier New" w:hAnsi="Courier New" w:cs="Courier New"/>
          <w:color w:val="000000"/>
        </w:rPr>
        <w:t>node_names = [{</w:t>
      </w:r>
      <w:r w:rsidRPr="000A3F28">
        <w:rPr>
          <w:rFonts w:ascii="Courier New" w:hAnsi="Courier New" w:cs="Courier New"/>
          <w:color w:val="A020F0"/>
        </w:rPr>
        <w:t>'Manuscript'</w:t>
      </w:r>
      <w:r w:rsidRPr="000A3F28">
        <w:rPr>
          <w:rFonts w:ascii="Courier New" w:hAnsi="Courier New" w:cs="Courier New"/>
          <w:color w:val="000000"/>
        </w:rPr>
        <w:t>},</w:t>
      </w:r>
      <w:r w:rsidRPr="000A3F28">
        <w:rPr>
          <w:rFonts w:ascii="Courier New" w:hAnsi="Courier New" w:cs="Courier New"/>
          <w:color w:val="0000FF"/>
        </w:rPr>
        <w:t>...</w:t>
      </w:r>
    </w:p>
    <w:p w14:paraId="6AE55234" w14:textId="77777777" w:rsidR="00592DD3" w:rsidRPr="000A3F28" w:rsidRDefault="00592DD3" w:rsidP="006A62B3">
      <w:pPr>
        <w:shd w:val="clear" w:color="auto" w:fill="FFFFCC"/>
        <w:autoSpaceDE w:val="0"/>
        <w:autoSpaceDN w:val="0"/>
        <w:adjustRightInd w:val="0"/>
        <w:spacing w:after="0" w:line="240" w:lineRule="auto"/>
        <w:rPr>
          <w:rFonts w:ascii="Courier New" w:hAnsi="Courier New" w:cs="Courier New"/>
          <w:sz w:val="28"/>
          <w:szCs w:val="28"/>
        </w:rPr>
      </w:pPr>
      <w:r w:rsidRPr="000A3F28">
        <w:rPr>
          <w:rFonts w:ascii="Courier New" w:hAnsi="Courier New" w:cs="Courier New"/>
          <w:color w:val="000000"/>
        </w:rPr>
        <w:t xml:space="preserve">    compose(</w:t>
      </w:r>
      <w:r w:rsidRPr="000A3F28">
        <w:rPr>
          <w:rFonts w:ascii="Courier New" w:hAnsi="Courier New" w:cs="Courier New"/>
          <w:color w:val="A020F0"/>
        </w:rPr>
        <w:t>'Exp. %s'</w:t>
      </w:r>
      <w:r w:rsidRPr="000A3F28">
        <w:rPr>
          <w:rFonts w:ascii="Courier New" w:hAnsi="Courier New" w:cs="Courier New"/>
          <w:color w:val="000000"/>
        </w:rPr>
        <w:t>,[</w:t>
      </w:r>
      <w:r w:rsidRPr="000A3F28">
        <w:rPr>
          <w:rFonts w:ascii="Courier New" w:hAnsi="Courier New" w:cs="Courier New"/>
          <w:color w:val="A020F0"/>
        </w:rPr>
        <w:t>"1"</w:t>
      </w:r>
      <w:r w:rsidRPr="000A3F28">
        <w:rPr>
          <w:rFonts w:ascii="Courier New" w:hAnsi="Courier New" w:cs="Courier New"/>
          <w:color w:val="000000"/>
        </w:rPr>
        <w:t>,</w:t>
      </w:r>
      <w:r w:rsidRPr="000A3F28">
        <w:rPr>
          <w:rFonts w:ascii="Courier New" w:hAnsi="Courier New" w:cs="Courier New"/>
          <w:color w:val="A020F0"/>
        </w:rPr>
        <w:t>"2"</w:t>
      </w:r>
      <w:r w:rsidRPr="000A3F28">
        <w:rPr>
          <w:rFonts w:ascii="Courier New" w:hAnsi="Courier New" w:cs="Courier New"/>
          <w:color w:val="000000"/>
        </w:rPr>
        <w:t>]),</w:t>
      </w:r>
      <w:r w:rsidRPr="000A3F28">
        <w:rPr>
          <w:rFonts w:ascii="Courier New" w:hAnsi="Courier New" w:cs="Courier New"/>
          <w:color w:val="0000FF"/>
        </w:rPr>
        <w:t>...</w:t>
      </w:r>
    </w:p>
    <w:p w14:paraId="7A8F8D13" w14:textId="77777777" w:rsidR="00592DD3" w:rsidRPr="000A3F28" w:rsidRDefault="00592DD3" w:rsidP="006A62B3">
      <w:pPr>
        <w:shd w:val="clear" w:color="auto" w:fill="FFFFCC"/>
        <w:autoSpaceDE w:val="0"/>
        <w:autoSpaceDN w:val="0"/>
        <w:adjustRightInd w:val="0"/>
        <w:spacing w:after="0" w:line="240" w:lineRule="auto"/>
        <w:rPr>
          <w:rFonts w:ascii="Courier New" w:hAnsi="Courier New" w:cs="Courier New"/>
          <w:sz w:val="28"/>
          <w:szCs w:val="28"/>
        </w:rPr>
      </w:pPr>
      <w:r w:rsidRPr="000A3F28">
        <w:rPr>
          <w:rFonts w:ascii="Courier New" w:hAnsi="Courier New" w:cs="Courier New"/>
          <w:color w:val="000000"/>
        </w:rPr>
        <w:t xml:space="preserve">    {</w:t>
      </w:r>
      <w:r w:rsidRPr="000A3F28">
        <w:rPr>
          <w:rFonts w:ascii="Courier New" w:hAnsi="Courier New" w:cs="Courier New"/>
          <w:color w:val="A020F0"/>
        </w:rPr>
        <w:t>'Main effect'</w:t>
      </w:r>
      <w:r w:rsidRPr="000A3F28">
        <w:rPr>
          <w:rFonts w:ascii="Courier New" w:hAnsi="Courier New" w:cs="Courier New"/>
          <w:color w:val="000000"/>
        </w:rPr>
        <w:t>,</w:t>
      </w:r>
      <w:r w:rsidRPr="000A3F28">
        <w:rPr>
          <w:rFonts w:ascii="Courier New" w:hAnsi="Courier New" w:cs="Courier New"/>
          <w:color w:val="A020F0"/>
        </w:rPr>
        <w:t>'Interaction'</w:t>
      </w:r>
      <w:r w:rsidRPr="000A3F28">
        <w:rPr>
          <w:rFonts w:ascii="Courier New" w:hAnsi="Courier New" w:cs="Courier New"/>
          <w:color w:val="000000"/>
        </w:rPr>
        <w:t>,</w:t>
      </w:r>
      <w:r w:rsidRPr="000A3F28">
        <w:rPr>
          <w:rFonts w:ascii="Courier New" w:hAnsi="Courier New" w:cs="Courier New"/>
          <w:color w:val="0000FF"/>
        </w:rPr>
        <w:t>...</w:t>
      </w:r>
    </w:p>
    <w:p w14:paraId="7023F93A" w14:textId="77777777" w:rsidR="00592DD3" w:rsidRPr="000A3F28" w:rsidRDefault="00592DD3" w:rsidP="006A62B3">
      <w:pPr>
        <w:shd w:val="clear" w:color="auto" w:fill="FFFFCC"/>
        <w:autoSpaceDE w:val="0"/>
        <w:autoSpaceDN w:val="0"/>
        <w:adjustRightInd w:val="0"/>
        <w:spacing w:after="0" w:line="240" w:lineRule="auto"/>
        <w:rPr>
          <w:rFonts w:ascii="Courier New" w:hAnsi="Courier New" w:cs="Courier New"/>
          <w:sz w:val="28"/>
          <w:szCs w:val="28"/>
        </w:rPr>
      </w:pPr>
      <w:r w:rsidRPr="000A3F28">
        <w:rPr>
          <w:rFonts w:ascii="Courier New" w:hAnsi="Courier New" w:cs="Courier New"/>
          <w:color w:val="000000"/>
        </w:rPr>
        <w:t xml:space="preserve">    </w:t>
      </w:r>
      <w:r w:rsidRPr="000A3F28">
        <w:rPr>
          <w:rFonts w:ascii="Courier New" w:hAnsi="Courier New" w:cs="Courier New"/>
          <w:color w:val="A020F0"/>
        </w:rPr>
        <w:t>'Main effect'</w:t>
      </w:r>
      <w:r w:rsidRPr="000A3F28">
        <w:rPr>
          <w:rFonts w:ascii="Courier New" w:hAnsi="Courier New" w:cs="Courier New"/>
          <w:color w:val="000000"/>
        </w:rPr>
        <w:t>,</w:t>
      </w:r>
      <w:r w:rsidRPr="000A3F28">
        <w:rPr>
          <w:rFonts w:ascii="Courier New" w:hAnsi="Courier New" w:cs="Courier New"/>
          <w:color w:val="A020F0"/>
        </w:rPr>
        <w:t>'Interaction 1'</w:t>
      </w:r>
      <w:r w:rsidRPr="000A3F28">
        <w:rPr>
          <w:rFonts w:ascii="Courier New" w:hAnsi="Courier New" w:cs="Courier New"/>
          <w:color w:val="000000"/>
        </w:rPr>
        <w:t>,</w:t>
      </w:r>
      <w:r w:rsidRPr="000A3F28">
        <w:rPr>
          <w:rFonts w:ascii="Courier New" w:hAnsi="Courier New" w:cs="Courier New"/>
          <w:color w:val="A020F0"/>
        </w:rPr>
        <w:t>'Interaction 2'</w:t>
      </w:r>
      <w:r w:rsidRPr="000A3F28">
        <w:rPr>
          <w:rFonts w:ascii="Courier New" w:hAnsi="Courier New" w:cs="Courier New"/>
          <w:color w:val="000000"/>
        </w:rPr>
        <w:t>,</w:t>
      </w:r>
      <w:r w:rsidRPr="000A3F28">
        <w:rPr>
          <w:rFonts w:ascii="Courier New" w:hAnsi="Courier New" w:cs="Courier New"/>
          <w:color w:val="A020F0"/>
        </w:rPr>
        <w:t>'Interaction 3'</w:t>
      </w:r>
      <w:r w:rsidRPr="000A3F28">
        <w:rPr>
          <w:rFonts w:ascii="Courier New" w:hAnsi="Courier New" w:cs="Courier New"/>
          <w:color w:val="000000"/>
        </w:rPr>
        <w:t>},</w:t>
      </w:r>
      <w:r w:rsidRPr="000A3F28">
        <w:rPr>
          <w:rFonts w:ascii="Courier New" w:hAnsi="Courier New" w:cs="Courier New"/>
          <w:color w:val="0000FF"/>
        </w:rPr>
        <w:t>...</w:t>
      </w:r>
    </w:p>
    <w:p w14:paraId="2F1D127E" w14:textId="77777777" w:rsidR="00592DD3" w:rsidRDefault="00592DD3" w:rsidP="006A62B3">
      <w:pPr>
        <w:shd w:val="clear" w:color="auto" w:fill="FFFFCC"/>
        <w:autoSpaceDE w:val="0"/>
        <w:autoSpaceDN w:val="0"/>
        <w:adjustRightInd w:val="0"/>
        <w:spacing w:after="0" w:line="240" w:lineRule="auto"/>
        <w:rPr>
          <w:rFonts w:ascii="Courier New" w:hAnsi="Courier New" w:cs="Courier New"/>
          <w:sz w:val="28"/>
          <w:szCs w:val="28"/>
        </w:rPr>
      </w:pPr>
      <w:r w:rsidRPr="000A3F28">
        <w:rPr>
          <w:rFonts w:ascii="Courier New" w:hAnsi="Courier New" w:cs="Courier New"/>
          <w:color w:val="000000"/>
        </w:rPr>
        <w:t xml:space="preserve">    compose(</w:t>
      </w:r>
      <w:r w:rsidRPr="000A3F28">
        <w:rPr>
          <w:rFonts w:ascii="Courier New" w:hAnsi="Courier New" w:cs="Courier New"/>
          <w:color w:val="A020F0"/>
        </w:rPr>
        <w:t>'post-hoc %s'</w:t>
      </w:r>
      <w:r w:rsidRPr="000A3F28">
        <w:rPr>
          <w:rFonts w:ascii="Courier New" w:hAnsi="Courier New" w:cs="Courier New"/>
          <w:color w:val="000000"/>
        </w:rPr>
        <w:t>,[</w:t>
      </w:r>
      <w:r w:rsidRPr="000A3F28">
        <w:rPr>
          <w:rFonts w:ascii="Courier New" w:hAnsi="Courier New" w:cs="Courier New"/>
          <w:color w:val="A020F0"/>
        </w:rPr>
        <w:t>"1"</w:t>
      </w:r>
      <w:r w:rsidRPr="000A3F28">
        <w:rPr>
          <w:rFonts w:ascii="Courier New" w:hAnsi="Courier New" w:cs="Courier New"/>
          <w:color w:val="000000"/>
        </w:rPr>
        <w:t>,</w:t>
      </w:r>
      <w:r w:rsidRPr="000A3F28">
        <w:rPr>
          <w:rFonts w:ascii="Courier New" w:hAnsi="Courier New" w:cs="Courier New"/>
          <w:color w:val="A020F0"/>
        </w:rPr>
        <w:t>"2"</w:t>
      </w:r>
      <w:r w:rsidRPr="000A3F28">
        <w:rPr>
          <w:rFonts w:ascii="Courier New" w:hAnsi="Courier New" w:cs="Courier New"/>
          <w:color w:val="000000"/>
        </w:rPr>
        <w:t>])];</w:t>
      </w:r>
    </w:p>
    <w:p w14:paraId="2FF96B1B" w14:textId="77777777" w:rsidR="00D84A29" w:rsidRDefault="00D84A29" w:rsidP="006A62B3">
      <w:pPr>
        <w:autoSpaceDE w:val="0"/>
        <w:autoSpaceDN w:val="0"/>
        <w:adjustRightInd w:val="0"/>
        <w:spacing w:after="0" w:line="240" w:lineRule="auto"/>
        <w:rPr>
          <w:sz w:val="24"/>
          <w:szCs w:val="24"/>
        </w:rPr>
      </w:pPr>
    </w:p>
    <w:p w14:paraId="28DE8BA8" w14:textId="56E2B9A6" w:rsidR="00D84A29" w:rsidRDefault="00D84A29" w:rsidP="007110C2">
      <w:pPr>
        <w:autoSpaceDE w:val="0"/>
        <w:autoSpaceDN w:val="0"/>
        <w:adjustRightInd w:val="0"/>
        <w:spacing w:after="0" w:line="240" w:lineRule="auto"/>
        <w:rPr>
          <w:sz w:val="24"/>
          <w:szCs w:val="24"/>
        </w:rPr>
      </w:pPr>
      <w:r>
        <w:rPr>
          <w:sz w:val="24"/>
          <w:szCs w:val="24"/>
        </w:rPr>
        <w:t xml:space="preserve">The node p-values is a vector of the p-values for all the nodes in our tree, ordered according to the node number (same order as for the node names). In the example </w:t>
      </w:r>
      <w:del w:id="0" w:author="Liad Mudrik" w:date="2022-01-20T08:23:00Z">
        <w:r w:rsidDel="00EF3619">
          <w:rPr>
            <w:sz w:val="24"/>
            <w:szCs w:val="24"/>
          </w:rPr>
          <w:delText>above</w:delText>
        </w:r>
      </w:del>
      <w:ins w:id="1" w:author="Liad Mudrik" w:date="2022-01-20T08:23:00Z">
        <w:r w:rsidR="00EF3619">
          <w:rPr>
            <w:sz w:val="24"/>
            <w:szCs w:val="24"/>
          </w:rPr>
          <w:t>here</w:t>
        </w:r>
      </w:ins>
      <w:r>
        <w:rPr>
          <w:sz w:val="24"/>
          <w:szCs w:val="24"/>
        </w:rPr>
        <w:t xml:space="preserve">, we have </w:t>
      </w:r>
      <w:r w:rsidR="007110C2">
        <w:rPr>
          <w:sz w:val="24"/>
          <w:szCs w:val="24"/>
        </w:rPr>
        <w:t>two</w:t>
      </w:r>
      <w:r>
        <w:rPr>
          <w:sz w:val="24"/>
          <w:szCs w:val="24"/>
        </w:rPr>
        <w:t xml:space="preserve"> experiments and a post-hoc analysis, each with its own statistical results (</w:t>
      </w:r>
      <w:r w:rsidR="007110C2">
        <w:rPr>
          <w:sz w:val="24"/>
          <w:szCs w:val="24"/>
        </w:rPr>
        <w:t xml:space="preserve">defined here as: </w:t>
      </w:r>
      <w:r>
        <w:rPr>
          <w:sz w:val="24"/>
          <w:szCs w:val="24"/>
        </w:rPr>
        <w:t>exp1, exp2 and exp1_post_hoc). We combine these numbers into one vector</w:t>
      </w:r>
      <w:r w:rsidR="007110C2">
        <w:rPr>
          <w:sz w:val="24"/>
          <w:szCs w:val="24"/>
        </w:rPr>
        <w:t xml:space="preserve"> –</w:t>
      </w:r>
      <w:r>
        <w:rPr>
          <w:sz w:val="24"/>
          <w:szCs w:val="24"/>
        </w:rPr>
        <w:t xml:space="preserve"> </w:t>
      </w:r>
      <w:r w:rsidR="007110C2">
        <w:rPr>
          <w:sz w:val="24"/>
          <w:szCs w:val="24"/>
        </w:rPr>
        <w:t>t</w:t>
      </w:r>
      <w:r>
        <w:rPr>
          <w:sz w:val="24"/>
          <w:szCs w:val="24"/>
        </w:rPr>
        <w:t xml:space="preserve">he first </w:t>
      </w:r>
      <w:r w:rsidRPr="006A62B3">
        <w:rPr>
          <w:sz w:val="24"/>
          <w:szCs w:val="24"/>
        </w:rPr>
        <w:t xml:space="preserve">3 p-values are </w:t>
      </w:r>
      <w:r>
        <w:rPr>
          <w:sz w:val="24"/>
          <w:szCs w:val="24"/>
        </w:rPr>
        <w:t xml:space="preserve">defined as </w:t>
      </w:r>
      <w:r w:rsidRPr="006A62B3">
        <w:rPr>
          <w:sz w:val="24"/>
          <w:szCs w:val="24"/>
        </w:rPr>
        <w:t>NaN, because they correspond to the higher-level nodes (manuscript level, whole experiment level)</w:t>
      </w:r>
      <w:r>
        <w:rPr>
          <w:sz w:val="24"/>
          <w:szCs w:val="24"/>
        </w:rPr>
        <w:t>, which start without p-values of their own (these p-values will be calculated during the process).</w:t>
      </w:r>
    </w:p>
    <w:p w14:paraId="669940AD" w14:textId="77777777" w:rsidR="000A77FD" w:rsidRDefault="000A77FD" w:rsidP="006A62B3">
      <w:pPr>
        <w:autoSpaceDE w:val="0"/>
        <w:autoSpaceDN w:val="0"/>
        <w:adjustRightInd w:val="0"/>
        <w:spacing w:after="0" w:line="240" w:lineRule="auto"/>
        <w:rPr>
          <w:sz w:val="24"/>
          <w:szCs w:val="24"/>
        </w:rPr>
      </w:pPr>
    </w:p>
    <w:p w14:paraId="7DC3D2BE" w14:textId="1DB8E570" w:rsidR="000A77FD" w:rsidRPr="000A77FD" w:rsidRDefault="000A77FD" w:rsidP="000A77FD">
      <w:pPr>
        <w:shd w:val="clear" w:color="auto" w:fill="FFFFCC"/>
        <w:autoSpaceDE w:val="0"/>
        <w:autoSpaceDN w:val="0"/>
        <w:adjustRightInd w:val="0"/>
        <w:spacing w:after="0" w:line="240" w:lineRule="auto"/>
        <w:rPr>
          <w:rFonts w:ascii="Courier New" w:hAnsi="Courier New" w:cs="Courier New"/>
          <w:color w:val="000000"/>
        </w:rPr>
      </w:pPr>
      <w:r w:rsidRPr="000A77FD">
        <w:rPr>
          <w:rFonts w:ascii="Courier New" w:hAnsi="Courier New" w:cs="Courier New"/>
          <w:color w:val="000000"/>
        </w:rPr>
        <w:t>exp1 = [0.1,</w:t>
      </w:r>
      <w:r>
        <w:rPr>
          <w:rFonts w:ascii="Courier New" w:hAnsi="Courier New" w:cs="Courier New"/>
          <w:color w:val="000000"/>
        </w:rPr>
        <w:t xml:space="preserve"> </w:t>
      </w:r>
      <w:r w:rsidRPr="000A77FD">
        <w:rPr>
          <w:rFonts w:ascii="Courier New" w:hAnsi="Courier New" w:cs="Courier New"/>
          <w:color w:val="000000"/>
        </w:rPr>
        <w:t>0.01];</w:t>
      </w:r>
    </w:p>
    <w:p w14:paraId="5C78B86F" w14:textId="5D0A9D38" w:rsidR="000A77FD" w:rsidRPr="000A77FD" w:rsidRDefault="000A77FD" w:rsidP="000A77FD">
      <w:pPr>
        <w:shd w:val="clear" w:color="auto" w:fill="FFFFCC"/>
        <w:autoSpaceDE w:val="0"/>
        <w:autoSpaceDN w:val="0"/>
        <w:adjustRightInd w:val="0"/>
        <w:spacing w:after="0" w:line="240" w:lineRule="auto"/>
        <w:rPr>
          <w:rFonts w:ascii="Courier New" w:hAnsi="Courier New" w:cs="Courier New"/>
          <w:color w:val="000000"/>
        </w:rPr>
      </w:pPr>
      <w:r w:rsidRPr="000A77FD">
        <w:rPr>
          <w:rFonts w:ascii="Courier New" w:hAnsi="Courier New" w:cs="Courier New"/>
          <w:color w:val="000000"/>
        </w:rPr>
        <w:t>exp2 = [0.04</w:t>
      </w:r>
      <w:r>
        <w:rPr>
          <w:rFonts w:ascii="Courier New" w:hAnsi="Courier New" w:cs="Courier New"/>
          <w:color w:val="000000"/>
        </w:rPr>
        <w:t>,</w:t>
      </w:r>
      <w:r w:rsidRPr="000A77FD">
        <w:rPr>
          <w:rFonts w:ascii="Courier New" w:hAnsi="Courier New" w:cs="Courier New"/>
          <w:color w:val="000000"/>
        </w:rPr>
        <w:t xml:space="preserve"> 0.4</w:t>
      </w:r>
      <w:r>
        <w:rPr>
          <w:rFonts w:ascii="Courier New" w:hAnsi="Courier New" w:cs="Courier New"/>
          <w:color w:val="000000"/>
        </w:rPr>
        <w:t>,</w:t>
      </w:r>
      <w:r w:rsidRPr="000A77FD">
        <w:rPr>
          <w:rFonts w:ascii="Courier New" w:hAnsi="Courier New" w:cs="Courier New"/>
          <w:color w:val="000000"/>
        </w:rPr>
        <w:t xml:space="preserve"> 0.4</w:t>
      </w:r>
      <w:r>
        <w:rPr>
          <w:rFonts w:ascii="Courier New" w:hAnsi="Courier New" w:cs="Courier New"/>
          <w:color w:val="000000"/>
        </w:rPr>
        <w:t>,</w:t>
      </w:r>
      <w:r w:rsidRPr="000A77FD">
        <w:rPr>
          <w:rFonts w:ascii="Courier New" w:hAnsi="Courier New" w:cs="Courier New"/>
          <w:color w:val="000000"/>
        </w:rPr>
        <w:t xml:space="preserve"> 0.7];</w:t>
      </w:r>
    </w:p>
    <w:p w14:paraId="1E486C71" w14:textId="213790FD" w:rsidR="000A77FD" w:rsidRDefault="000A77FD" w:rsidP="000A77FD">
      <w:pPr>
        <w:shd w:val="clear" w:color="auto" w:fill="FFFFCC"/>
        <w:autoSpaceDE w:val="0"/>
        <w:autoSpaceDN w:val="0"/>
        <w:adjustRightInd w:val="0"/>
        <w:spacing w:after="0" w:line="240" w:lineRule="auto"/>
        <w:rPr>
          <w:rFonts w:ascii="Courier New" w:hAnsi="Courier New" w:cs="Courier New"/>
          <w:color w:val="000000"/>
        </w:rPr>
      </w:pPr>
      <w:r w:rsidRPr="000A77FD">
        <w:rPr>
          <w:rFonts w:ascii="Courier New" w:hAnsi="Courier New" w:cs="Courier New"/>
          <w:color w:val="000000"/>
        </w:rPr>
        <w:t>exp1_post_hoc = [0.001</w:t>
      </w:r>
      <w:r>
        <w:rPr>
          <w:rFonts w:ascii="Courier New" w:hAnsi="Courier New" w:cs="Courier New"/>
          <w:color w:val="000000"/>
        </w:rPr>
        <w:t>,</w:t>
      </w:r>
      <w:r w:rsidRPr="000A77FD">
        <w:rPr>
          <w:rFonts w:ascii="Courier New" w:hAnsi="Courier New" w:cs="Courier New"/>
          <w:color w:val="000000"/>
        </w:rPr>
        <w:t xml:space="preserve"> 0.1];</w:t>
      </w:r>
    </w:p>
    <w:p w14:paraId="24866711" w14:textId="77777777" w:rsidR="00395AB9" w:rsidRPr="00EF3619" w:rsidRDefault="00395AB9" w:rsidP="00395AB9">
      <w:pPr>
        <w:shd w:val="clear" w:color="auto" w:fill="FFFFCC"/>
        <w:autoSpaceDE w:val="0"/>
        <w:autoSpaceDN w:val="0"/>
        <w:adjustRightInd w:val="0"/>
        <w:spacing w:after="0" w:line="240" w:lineRule="auto"/>
        <w:rPr>
          <w:rFonts w:ascii="Courier New" w:hAnsi="Courier New"/>
          <w:color w:val="000000"/>
        </w:rPr>
      </w:pPr>
    </w:p>
    <w:p w14:paraId="532CAC26" w14:textId="77777777" w:rsidR="00395AB9" w:rsidRPr="000A3F28" w:rsidRDefault="00395AB9" w:rsidP="00395AB9">
      <w:pPr>
        <w:shd w:val="clear" w:color="auto" w:fill="FFFFCC"/>
        <w:autoSpaceDE w:val="0"/>
        <w:autoSpaceDN w:val="0"/>
        <w:adjustRightInd w:val="0"/>
        <w:spacing w:after="0" w:line="240" w:lineRule="auto"/>
        <w:rPr>
          <w:rFonts w:ascii="Courier New" w:hAnsi="Courier New" w:cs="Courier New"/>
          <w:color w:val="000000"/>
        </w:rPr>
      </w:pPr>
      <w:r w:rsidRPr="000A3F28">
        <w:rPr>
          <w:rFonts w:ascii="Courier New" w:hAnsi="Courier New" w:cs="Courier New"/>
          <w:color w:val="000000"/>
        </w:rPr>
        <w:t>node_p_values = [nan(1,3), exp1, exp2, exp1_post_hoc];</w:t>
      </w:r>
    </w:p>
    <w:p w14:paraId="73D517C0" w14:textId="77777777" w:rsidR="00395AB9" w:rsidRPr="000A3F28" w:rsidRDefault="00395AB9" w:rsidP="00395AB9">
      <w:pPr>
        <w:autoSpaceDE w:val="0"/>
        <w:autoSpaceDN w:val="0"/>
        <w:adjustRightInd w:val="0"/>
        <w:spacing w:after="0" w:line="240" w:lineRule="auto"/>
        <w:rPr>
          <w:rFonts w:ascii="Courier New" w:hAnsi="Courier New" w:cs="Courier New"/>
          <w:color w:val="000000"/>
        </w:rPr>
      </w:pPr>
    </w:p>
    <w:p w14:paraId="7AB4EEA2" w14:textId="008E52EF" w:rsidR="000A3F28" w:rsidRPr="006A62B3" w:rsidRDefault="000A3F28" w:rsidP="006A62B3">
      <w:pPr>
        <w:autoSpaceDE w:val="0"/>
        <w:autoSpaceDN w:val="0"/>
        <w:adjustRightInd w:val="0"/>
        <w:spacing w:after="0" w:line="240" w:lineRule="auto"/>
        <w:rPr>
          <w:sz w:val="24"/>
          <w:szCs w:val="24"/>
        </w:rPr>
      </w:pPr>
    </w:p>
    <w:p w14:paraId="0A33A3E2" w14:textId="77777777" w:rsidR="000A3F28" w:rsidRPr="000A3F28" w:rsidRDefault="000A3F28" w:rsidP="00592DD3">
      <w:pPr>
        <w:autoSpaceDE w:val="0"/>
        <w:autoSpaceDN w:val="0"/>
        <w:adjustRightInd w:val="0"/>
        <w:spacing w:after="0" w:line="240" w:lineRule="auto"/>
        <w:rPr>
          <w:rFonts w:ascii="Courier New" w:hAnsi="Courier New" w:cs="Courier New"/>
          <w:color w:val="000000"/>
        </w:rPr>
      </w:pPr>
      <w:r w:rsidRPr="000A3F28">
        <w:rPr>
          <w:sz w:val="24"/>
          <w:szCs w:val="24"/>
        </w:rPr>
        <w:t xml:space="preserve">Now, we can build our tree using the function </w:t>
      </w:r>
      <w:r w:rsidR="007A0099" w:rsidRPr="00E20C49">
        <w:rPr>
          <w:b/>
          <w:bCs/>
          <w:i/>
          <w:iCs/>
          <w:sz w:val="24"/>
          <w:szCs w:val="24"/>
        </w:rPr>
        <w:t>create</w:t>
      </w:r>
      <w:r w:rsidRPr="00E20C49">
        <w:rPr>
          <w:b/>
          <w:bCs/>
          <w:i/>
          <w:iCs/>
          <w:sz w:val="24"/>
          <w:szCs w:val="24"/>
        </w:rPr>
        <w:t>tree</w:t>
      </w:r>
      <w:r w:rsidRPr="000A3F28">
        <w:rPr>
          <w:sz w:val="24"/>
          <w:szCs w:val="24"/>
        </w:rPr>
        <w:t>:</w:t>
      </w:r>
    </w:p>
    <w:p w14:paraId="7A22BF48" w14:textId="77777777" w:rsidR="000A3F28" w:rsidRPr="000A3F28" w:rsidRDefault="000A3F28" w:rsidP="00592DD3">
      <w:pPr>
        <w:autoSpaceDE w:val="0"/>
        <w:autoSpaceDN w:val="0"/>
        <w:adjustRightInd w:val="0"/>
        <w:spacing w:after="0" w:line="240" w:lineRule="auto"/>
        <w:rPr>
          <w:rFonts w:ascii="Courier New" w:hAnsi="Courier New" w:cs="Courier New"/>
          <w:color w:val="000000"/>
        </w:rPr>
      </w:pPr>
    </w:p>
    <w:p w14:paraId="2211377A" w14:textId="77777777" w:rsidR="000A3F28" w:rsidRDefault="007A0099" w:rsidP="006A62B3">
      <w:pPr>
        <w:shd w:val="clear" w:color="auto" w:fill="FFFFCC"/>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G = create</w:t>
      </w:r>
      <w:r w:rsidR="000A3F28" w:rsidRPr="006A62B3">
        <w:rPr>
          <w:rFonts w:ascii="Courier New" w:hAnsi="Courier New" w:cs="Courier New"/>
          <w:color w:val="000000"/>
        </w:rPr>
        <w:t>tree(parents_vec,node_names,node_p_values);</w:t>
      </w:r>
    </w:p>
    <w:p w14:paraId="098A02CA" w14:textId="77777777" w:rsidR="006A62B3" w:rsidRPr="000A3F28" w:rsidRDefault="006A62B3" w:rsidP="000A3F28">
      <w:pPr>
        <w:autoSpaceDE w:val="0"/>
        <w:autoSpaceDN w:val="0"/>
        <w:adjustRightInd w:val="0"/>
        <w:spacing w:after="0" w:line="240" w:lineRule="auto"/>
        <w:rPr>
          <w:rFonts w:ascii="Courier New" w:hAnsi="Courier New" w:cs="Courier New"/>
          <w:sz w:val="28"/>
          <w:szCs w:val="28"/>
        </w:rPr>
      </w:pPr>
    </w:p>
    <w:p w14:paraId="0E99AD18" w14:textId="5C77249F" w:rsidR="00592DD3" w:rsidRDefault="000A3F28" w:rsidP="001B0EFC">
      <w:pPr>
        <w:rPr>
          <w:sz w:val="24"/>
          <w:szCs w:val="24"/>
        </w:rPr>
      </w:pPr>
      <w:r w:rsidRPr="000A3F28">
        <w:rPr>
          <w:sz w:val="24"/>
          <w:szCs w:val="24"/>
        </w:rPr>
        <w:t xml:space="preserve">Sometimes, it is easier to build a few smaller trees and then combine them into a bigger tree. For that, we use the function </w:t>
      </w:r>
      <w:r w:rsidRPr="00E20C49">
        <w:rPr>
          <w:b/>
          <w:bCs/>
          <w:i/>
          <w:iCs/>
          <w:sz w:val="24"/>
          <w:szCs w:val="24"/>
        </w:rPr>
        <w:t>mergetrees</w:t>
      </w:r>
      <w:r>
        <w:rPr>
          <w:sz w:val="24"/>
          <w:szCs w:val="24"/>
        </w:rPr>
        <w:t>. Mergetrees accept</w:t>
      </w:r>
      <w:r w:rsidR="00F700D1">
        <w:rPr>
          <w:sz w:val="24"/>
          <w:szCs w:val="24"/>
        </w:rPr>
        <w:t>s</w:t>
      </w:r>
      <w:r>
        <w:rPr>
          <w:sz w:val="24"/>
          <w:szCs w:val="24"/>
        </w:rPr>
        <w:t xml:space="preserve"> two trees as inpu</w:t>
      </w:r>
      <w:r w:rsidR="001B0EFC">
        <w:rPr>
          <w:sz w:val="24"/>
          <w:szCs w:val="24"/>
        </w:rPr>
        <w:t>ts, and combine</w:t>
      </w:r>
      <w:r w:rsidR="00F700D1">
        <w:rPr>
          <w:sz w:val="24"/>
          <w:szCs w:val="24"/>
        </w:rPr>
        <w:t>s</w:t>
      </w:r>
      <w:r w:rsidR="001B0EFC">
        <w:rPr>
          <w:sz w:val="24"/>
          <w:szCs w:val="24"/>
        </w:rPr>
        <w:t xml:space="preserve"> them as sisters. We can optionally include the name for the root.</w:t>
      </w:r>
    </w:p>
    <w:p w14:paraId="38921D8D" w14:textId="7FDC20D7" w:rsidR="000A3F28" w:rsidRPr="006A62B3" w:rsidRDefault="000A3F28" w:rsidP="006A62B3">
      <w:pPr>
        <w:shd w:val="clear" w:color="auto" w:fill="FFFFCC"/>
        <w:autoSpaceDE w:val="0"/>
        <w:autoSpaceDN w:val="0"/>
        <w:adjustRightInd w:val="0"/>
        <w:spacing w:after="0" w:line="240" w:lineRule="auto"/>
        <w:rPr>
          <w:rFonts w:ascii="Courier New" w:hAnsi="Courier New" w:cs="Courier New"/>
          <w:sz w:val="28"/>
          <w:szCs w:val="28"/>
        </w:rPr>
      </w:pPr>
      <w:r w:rsidRPr="006A62B3">
        <w:rPr>
          <w:rFonts w:ascii="Courier New" w:hAnsi="Courier New" w:cs="Courier New"/>
          <w:color w:val="000000"/>
        </w:rPr>
        <w:t>G_big_tree = mergetrees(G_small_</w:t>
      </w:r>
      <w:r w:rsidR="00B45555">
        <w:rPr>
          <w:rFonts w:ascii="Courier New" w:hAnsi="Courier New" w:cs="Courier New"/>
          <w:color w:val="000000"/>
        </w:rPr>
        <w:t>left</w:t>
      </w:r>
      <w:r w:rsidRPr="006A62B3">
        <w:rPr>
          <w:rFonts w:ascii="Courier New" w:hAnsi="Courier New" w:cs="Courier New"/>
          <w:color w:val="000000"/>
        </w:rPr>
        <w:t>,G_small_</w:t>
      </w:r>
      <w:r w:rsidR="00B45555">
        <w:rPr>
          <w:rFonts w:ascii="Courier New" w:hAnsi="Courier New" w:cs="Courier New"/>
          <w:color w:val="000000"/>
        </w:rPr>
        <w:t>right</w:t>
      </w:r>
      <w:r w:rsidR="001B0EFC">
        <w:rPr>
          <w:rFonts w:ascii="Courier New" w:hAnsi="Courier New" w:cs="Courier New"/>
          <w:color w:val="000000"/>
        </w:rPr>
        <w:t>,</w:t>
      </w:r>
      <w:r w:rsidR="001B0EFC" w:rsidRPr="006A62B3">
        <w:rPr>
          <w:rFonts w:ascii="Courier New" w:hAnsi="Courier New" w:cs="Courier New"/>
          <w:color w:val="A020F0"/>
        </w:rPr>
        <w:t>'New Root Node'</w:t>
      </w:r>
      <w:r w:rsidRPr="006A62B3">
        <w:rPr>
          <w:rFonts w:ascii="Courier New" w:hAnsi="Courier New" w:cs="Courier New"/>
          <w:color w:val="000000"/>
        </w:rPr>
        <w:t>);</w:t>
      </w:r>
    </w:p>
    <w:p w14:paraId="58848E07" w14:textId="77777777" w:rsidR="000A3F28" w:rsidRDefault="000A3F28" w:rsidP="000A3F28">
      <w:pPr>
        <w:autoSpaceDE w:val="0"/>
        <w:autoSpaceDN w:val="0"/>
        <w:adjustRightInd w:val="0"/>
        <w:spacing w:after="0" w:line="240" w:lineRule="auto"/>
        <w:rPr>
          <w:rFonts w:ascii="Courier New" w:hAnsi="Courier New" w:cs="Courier New"/>
          <w:color w:val="000000"/>
          <w:sz w:val="20"/>
          <w:szCs w:val="20"/>
        </w:rPr>
      </w:pPr>
    </w:p>
    <w:p w14:paraId="70497A48" w14:textId="0FFCC75B" w:rsidR="000A3F28" w:rsidRDefault="00F700D1" w:rsidP="000A3F28">
      <w:pPr>
        <w:autoSpaceDE w:val="0"/>
        <w:autoSpaceDN w:val="0"/>
        <w:adjustRightInd w:val="0"/>
        <w:spacing w:after="0" w:line="240" w:lineRule="auto"/>
        <w:rPr>
          <w:sz w:val="24"/>
          <w:szCs w:val="24"/>
        </w:rPr>
      </w:pPr>
      <w:r>
        <w:rPr>
          <w:sz w:val="24"/>
          <w:szCs w:val="24"/>
        </w:rPr>
        <w:lastRenderedPageBreak/>
        <w:t>For example, in the above example, you could have created the tree for Exp.1 and Exp. 2 separately, and then combine them under the parent “manuscript”.</w:t>
      </w:r>
    </w:p>
    <w:p w14:paraId="6F78AA39" w14:textId="77777777" w:rsidR="00F700D1" w:rsidRDefault="00F700D1" w:rsidP="000A3F28">
      <w:pPr>
        <w:autoSpaceDE w:val="0"/>
        <w:autoSpaceDN w:val="0"/>
        <w:adjustRightInd w:val="0"/>
        <w:spacing w:after="0" w:line="240" w:lineRule="auto"/>
        <w:rPr>
          <w:rFonts w:ascii="Courier New" w:hAnsi="Courier New" w:cs="Courier New"/>
          <w:sz w:val="24"/>
          <w:szCs w:val="24"/>
        </w:rPr>
      </w:pPr>
    </w:p>
    <w:p w14:paraId="38D57B50" w14:textId="14DD8C3A" w:rsidR="00B1717A" w:rsidRDefault="00B1717A" w:rsidP="00283A3E">
      <w:pPr>
        <w:rPr>
          <w:b/>
          <w:bCs/>
          <w:sz w:val="28"/>
          <w:szCs w:val="28"/>
        </w:rPr>
      </w:pPr>
    </w:p>
    <w:p w14:paraId="4DE510E5" w14:textId="77777777" w:rsidR="000A3F28" w:rsidRDefault="00925345" w:rsidP="00283A3E">
      <w:pPr>
        <w:rPr>
          <w:b/>
          <w:bCs/>
          <w:sz w:val="28"/>
          <w:szCs w:val="28"/>
        </w:rPr>
      </w:pPr>
      <w:r w:rsidRPr="00925345">
        <w:rPr>
          <w:b/>
          <w:bCs/>
          <w:sz w:val="28"/>
          <w:szCs w:val="28"/>
        </w:rPr>
        <w:t xml:space="preserve">Step </w:t>
      </w:r>
      <w:r w:rsidR="00283A3E">
        <w:rPr>
          <w:b/>
          <w:bCs/>
          <w:sz w:val="28"/>
          <w:szCs w:val="28"/>
        </w:rPr>
        <w:t xml:space="preserve">2: run </w:t>
      </w:r>
      <w:r w:rsidRPr="00925345">
        <w:rPr>
          <w:b/>
          <w:bCs/>
          <w:sz w:val="28"/>
          <w:szCs w:val="28"/>
        </w:rPr>
        <w:t>TreeBH</w:t>
      </w:r>
    </w:p>
    <w:p w14:paraId="67C5FB07" w14:textId="77777777" w:rsidR="00925345" w:rsidRDefault="00925345" w:rsidP="000A3F28">
      <w:pPr>
        <w:rPr>
          <w:sz w:val="24"/>
          <w:szCs w:val="24"/>
        </w:rPr>
      </w:pPr>
      <w:r>
        <w:rPr>
          <w:sz w:val="24"/>
          <w:szCs w:val="24"/>
        </w:rPr>
        <w:t xml:space="preserve">We run the tree BH process by using the function </w:t>
      </w:r>
      <w:r w:rsidRPr="00E20C49">
        <w:rPr>
          <w:b/>
          <w:bCs/>
          <w:i/>
          <w:iCs/>
          <w:sz w:val="24"/>
          <w:szCs w:val="24"/>
        </w:rPr>
        <w:t>treeBH</w:t>
      </w:r>
      <w:r>
        <w:rPr>
          <w:sz w:val="24"/>
          <w:szCs w:val="24"/>
        </w:rPr>
        <w:t>:</w:t>
      </w:r>
    </w:p>
    <w:p w14:paraId="313C3394" w14:textId="77777777" w:rsidR="00925345" w:rsidRPr="006A62B3" w:rsidRDefault="00925345" w:rsidP="00A95F3F">
      <w:pPr>
        <w:shd w:val="clear" w:color="auto" w:fill="FFFFCC"/>
        <w:autoSpaceDE w:val="0"/>
        <w:autoSpaceDN w:val="0"/>
        <w:adjustRightInd w:val="0"/>
        <w:spacing w:after="0" w:line="240" w:lineRule="auto"/>
        <w:rPr>
          <w:rFonts w:ascii="Courier New" w:hAnsi="Courier New" w:cs="Courier New"/>
          <w:color w:val="000000"/>
        </w:rPr>
      </w:pPr>
      <w:r w:rsidRPr="006A62B3">
        <w:rPr>
          <w:rFonts w:ascii="Courier New" w:hAnsi="Courier New" w:cs="Courier New"/>
          <w:color w:val="000000"/>
        </w:rPr>
        <w:t>[G_output,G_plot_handle] = treeBH(G,plot_tree,interactive_plot,recalculate_p</w:t>
      </w:r>
      <w:r w:rsidR="00A95F3F">
        <w:rPr>
          <w:rFonts w:ascii="Courier New" w:hAnsi="Courier New" w:cs="Courier New"/>
          <w:color w:val="000000"/>
        </w:rPr>
        <w:t>,alpha_level</w:t>
      </w:r>
      <w:r w:rsidRPr="006A62B3">
        <w:rPr>
          <w:rFonts w:ascii="Courier New" w:hAnsi="Courier New" w:cs="Courier New"/>
          <w:color w:val="000000"/>
        </w:rPr>
        <w:t>);</w:t>
      </w:r>
    </w:p>
    <w:p w14:paraId="6D938E27" w14:textId="77777777" w:rsidR="00925345" w:rsidRDefault="00925345" w:rsidP="00925345">
      <w:pPr>
        <w:autoSpaceDE w:val="0"/>
        <w:autoSpaceDN w:val="0"/>
        <w:adjustRightInd w:val="0"/>
        <w:spacing w:after="0" w:line="240" w:lineRule="auto"/>
        <w:rPr>
          <w:rFonts w:ascii="Courier New" w:hAnsi="Courier New" w:cs="Courier New"/>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6480"/>
      </w:tblGrid>
      <w:tr w:rsidR="00925345" w14:paraId="7B6F3B68" w14:textId="77777777" w:rsidTr="00C4670F">
        <w:tc>
          <w:tcPr>
            <w:tcW w:w="2160" w:type="dxa"/>
          </w:tcPr>
          <w:p w14:paraId="5D94F2A9" w14:textId="77777777" w:rsidR="00CD7D07" w:rsidRDefault="00CD7D07" w:rsidP="000A3F28">
            <w:pPr>
              <w:rPr>
                <w:b/>
                <w:bCs/>
                <w:sz w:val="24"/>
                <w:szCs w:val="24"/>
              </w:rPr>
            </w:pPr>
          </w:p>
          <w:p w14:paraId="50C162C1" w14:textId="3AE4D589" w:rsidR="00925345" w:rsidRPr="006A62B3" w:rsidRDefault="00925345" w:rsidP="000A3F28">
            <w:pPr>
              <w:rPr>
                <w:b/>
                <w:bCs/>
                <w:sz w:val="24"/>
                <w:szCs w:val="24"/>
              </w:rPr>
            </w:pPr>
            <w:r w:rsidRPr="006A62B3">
              <w:rPr>
                <w:b/>
                <w:bCs/>
                <w:sz w:val="24"/>
                <w:szCs w:val="24"/>
              </w:rPr>
              <w:t>Inputs:</w:t>
            </w:r>
          </w:p>
        </w:tc>
        <w:tc>
          <w:tcPr>
            <w:tcW w:w="6480" w:type="dxa"/>
          </w:tcPr>
          <w:p w14:paraId="25F6783B" w14:textId="77777777" w:rsidR="00925345" w:rsidRDefault="00925345" w:rsidP="000A3F28">
            <w:pPr>
              <w:rPr>
                <w:sz w:val="24"/>
                <w:szCs w:val="24"/>
              </w:rPr>
            </w:pPr>
          </w:p>
        </w:tc>
      </w:tr>
      <w:tr w:rsidR="00925345" w14:paraId="7B274466" w14:textId="77777777" w:rsidTr="00C4670F">
        <w:tc>
          <w:tcPr>
            <w:tcW w:w="2160" w:type="dxa"/>
          </w:tcPr>
          <w:p w14:paraId="75470C06" w14:textId="77777777" w:rsidR="00925345" w:rsidRDefault="00925345" w:rsidP="00C4670F">
            <w:pPr>
              <w:rPr>
                <w:sz w:val="24"/>
                <w:szCs w:val="24"/>
              </w:rPr>
            </w:pPr>
            <w:r>
              <w:rPr>
                <w:sz w:val="24"/>
                <w:szCs w:val="24"/>
              </w:rPr>
              <w:t>G</w:t>
            </w:r>
          </w:p>
        </w:tc>
        <w:tc>
          <w:tcPr>
            <w:tcW w:w="6480" w:type="dxa"/>
          </w:tcPr>
          <w:p w14:paraId="75A8C72B" w14:textId="3CB5768A" w:rsidR="00925345" w:rsidRDefault="00B1717A" w:rsidP="000A3F28">
            <w:pPr>
              <w:rPr>
                <w:sz w:val="24"/>
                <w:szCs w:val="24"/>
              </w:rPr>
            </w:pPr>
            <w:r>
              <w:rPr>
                <w:sz w:val="24"/>
                <w:szCs w:val="24"/>
              </w:rPr>
              <w:t>T</w:t>
            </w:r>
            <w:r w:rsidR="00CD7D07">
              <w:rPr>
                <w:sz w:val="24"/>
                <w:szCs w:val="24"/>
              </w:rPr>
              <w:t>ree object</w:t>
            </w:r>
          </w:p>
          <w:p w14:paraId="41A53D23" w14:textId="77777777" w:rsidR="00925345" w:rsidRDefault="00925345" w:rsidP="000A3F28">
            <w:pPr>
              <w:rPr>
                <w:sz w:val="24"/>
                <w:szCs w:val="24"/>
              </w:rPr>
            </w:pPr>
          </w:p>
        </w:tc>
      </w:tr>
      <w:tr w:rsidR="00925345" w14:paraId="3B60EDA6" w14:textId="77777777" w:rsidTr="00C4670F">
        <w:tc>
          <w:tcPr>
            <w:tcW w:w="2160" w:type="dxa"/>
          </w:tcPr>
          <w:p w14:paraId="2C77F158" w14:textId="77777777" w:rsidR="00925345" w:rsidRDefault="00925345" w:rsidP="00C4670F">
            <w:pPr>
              <w:rPr>
                <w:sz w:val="24"/>
                <w:szCs w:val="24"/>
              </w:rPr>
            </w:pPr>
            <w:r>
              <w:rPr>
                <w:sz w:val="24"/>
                <w:szCs w:val="24"/>
              </w:rPr>
              <w:t>plot_tree</w:t>
            </w:r>
          </w:p>
        </w:tc>
        <w:tc>
          <w:tcPr>
            <w:tcW w:w="6480" w:type="dxa"/>
          </w:tcPr>
          <w:p w14:paraId="10729337" w14:textId="77777777" w:rsidR="00925345" w:rsidRDefault="00925345" w:rsidP="000A3F28">
            <w:pPr>
              <w:rPr>
                <w:sz w:val="24"/>
                <w:szCs w:val="24"/>
              </w:rPr>
            </w:pPr>
            <w:r>
              <w:rPr>
                <w:sz w:val="24"/>
                <w:szCs w:val="24"/>
              </w:rPr>
              <w:t>Plot the tree – yes/no (1/0)</w:t>
            </w:r>
          </w:p>
          <w:p w14:paraId="16865B15" w14:textId="77777777" w:rsidR="006A62B3" w:rsidRDefault="006A62B3" w:rsidP="000A3F28">
            <w:pPr>
              <w:rPr>
                <w:sz w:val="24"/>
                <w:szCs w:val="24"/>
              </w:rPr>
            </w:pPr>
          </w:p>
        </w:tc>
      </w:tr>
      <w:tr w:rsidR="00925345" w14:paraId="1B32EB0D" w14:textId="77777777" w:rsidTr="00C4670F">
        <w:tc>
          <w:tcPr>
            <w:tcW w:w="2160" w:type="dxa"/>
          </w:tcPr>
          <w:p w14:paraId="1089DBEA" w14:textId="77777777" w:rsidR="00925345" w:rsidRDefault="00925345" w:rsidP="00C4670F">
            <w:pPr>
              <w:rPr>
                <w:sz w:val="24"/>
                <w:szCs w:val="24"/>
              </w:rPr>
            </w:pPr>
            <w:r w:rsidRPr="006A62B3">
              <w:rPr>
                <w:sz w:val="24"/>
                <w:szCs w:val="24"/>
              </w:rPr>
              <w:t>interactive_plot</w:t>
            </w:r>
          </w:p>
        </w:tc>
        <w:tc>
          <w:tcPr>
            <w:tcW w:w="6480" w:type="dxa"/>
          </w:tcPr>
          <w:p w14:paraId="503B419E" w14:textId="0C512597" w:rsidR="00B1717A" w:rsidRDefault="00925345" w:rsidP="00B1717A">
            <w:pPr>
              <w:rPr>
                <w:sz w:val="24"/>
                <w:szCs w:val="24"/>
              </w:rPr>
            </w:pPr>
            <w:r>
              <w:rPr>
                <w:sz w:val="24"/>
                <w:szCs w:val="24"/>
              </w:rPr>
              <w:t>Plot an interactive plot of the treeBH process</w:t>
            </w:r>
            <w:r w:rsidR="00B1717A">
              <w:rPr>
                <w:sz w:val="24"/>
                <w:szCs w:val="24"/>
              </w:rPr>
              <w:t xml:space="preserve"> – yes/no (1/0).</w:t>
            </w:r>
          </w:p>
          <w:p w14:paraId="64C17BCC" w14:textId="77777777" w:rsidR="00B1717A" w:rsidRDefault="00B1717A" w:rsidP="00B1717A">
            <w:pPr>
              <w:rPr>
                <w:sz w:val="24"/>
                <w:szCs w:val="24"/>
              </w:rPr>
            </w:pPr>
          </w:p>
          <w:p w14:paraId="13C654FC" w14:textId="3E0C51E9" w:rsidR="00925345" w:rsidDel="00C4670F" w:rsidRDefault="00925345" w:rsidP="00C4670F">
            <w:pPr>
              <w:rPr>
                <w:del w:id="2" w:author="Liad Mudrik" w:date="2022-01-18T22:44:00Z"/>
                <w:sz w:val="24"/>
                <w:szCs w:val="24"/>
              </w:rPr>
            </w:pPr>
            <w:r>
              <w:rPr>
                <w:sz w:val="24"/>
                <w:szCs w:val="24"/>
              </w:rPr>
              <w:t>Useful for debugging</w:t>
            </w:r>
            <w:r w:rsidR="00B45555">
              <w:rPr>
                <w:sz w:val="24"/>
                <w:szCs w:val="24"/>
              </w:rPr>
              <w:t>, as it shows the iterative process along the levels, with the adjusted p-values and significance thresholds</w:t>
            </w:r>
            <w:r>
              <w:rPr>
                <w:sz w:val="24"/>
                <w:szCs w:val="24"/>
              </w:rPr>
              <w:t>. The code advances with each mouse click</w:t>
            </w:r>
            <w:r w:rsidR="00B45555">
              <w:rPr>
                <w:sz w:val="24"/>
                <w:szCs w:val="24"/>
              </w:rPr>
              <w:t xml:space="preserve">, showing the tree until the currentstep. Both this and plot_tree can be set together to 1, </w:t>
            </w:r>
            <w:r w:rsidR="00B1717A">
              <w:rPr>
                <w:sz w:val="24"/>
                <w:szCs w:val="24"/>
              </w:rPr>
              <w:t xml:space="preserve">and </w:t>
            </w:r>
            <w:r w:rsidR="00B45555">
              <w:rPr>
                <w:sz w:val="24"/>
                <w:szCs w:val="24"/>
              </w:rPr>
              <w:t>the result would be two plots: one during the</w:t>
            </w:r>
            <w:r w:rsidR="00B1717A">
              <w:rPr>
                <w:sz w:val="24"/>
                <w:szCs w:val="24"/>
              </w:rPr>
              <w:t xml:space="preserve"> run of the</w:t>
            </w:r>
            <w:r w:rsidR="00B45555">
              <w:rPr>
                <w:sz w:val="24"/>
                <w:szCs w:val="24"/>
              </w:rPr>
              <w:t xml:space="preserve"> algorithm and one at </w:t>
            </w:r>
            <w:r w:rsidR="00B1717A">
              <w:rPr>
                <w:sz w:val="24"/>
                <w:szCs w:val="24"/>
              </w:rPr>
              <w:t xml:space="preserve">the </w:t>
            </w:r>
            <w:r w:rsidR="00B45555">
              <w:rPr>
                <w:sz w:val="24"/>
                <w:szCs w:val="24"/>
              </w:rPr>
              <w:t xml:space="preserve">end. </w:t>
            </w:r>
            <w:r w:rsidR="00550A8A">
              <w:rPr>
                <w:sz w:val="24"/>
                <w:szCs w:val="24"/>
              </w:rPr>
              <w:t xml:space="preserve"> </w:t>
            </w:r>
            <w:del w:id="3" w:author="Liad Mudrik" w:date="2022-01-18T22:44:00Z">
              <w:r w:rsidR="00550A8A" w:rsidDel="00C4670F">
                <w:rPr>
                  <w:sz w:val="24"/>
                  <w:szCs w:val="24"/>
                </w:rPr>
                <w:delText>– yes/no (1/0)</w:delText>
              </w:r>
            </w:del>
          </w:p>
          <w:p w14:paraId="3AB70B22" w14:textId="77777777" w:rsidR="006A62B3" w:rsidRDefault="006A62B3" w:rsidP="00C4670F">
            <w:pPr>
              <w:rPr>
                <w:sz w:val="24"/>
                <w:szCs w:val="24"/>
              </w:rPr>
            </w:pPr>
          </w:p>
        </w:tc>
      </w:tr>
      <w:tr w:rsidR="00925345" w14:paraId="2593D95E" w14:textId="77777777" w:rsidTr="00C4670F">
        <w:tc>
          <w:tcPr>
            <w:tcW w:w="2160" w:type="dxa"/>
          </w:tcPr>
          <w:p w14:paraId="0B700115" w14:textId="77777777" w:rsidR="00925345" w:rsidRDefault="00925345" w:rsidP="00C4670F">
            <w:pPr>
              <w:rPr>
                <w:sz w:val="24"/>
                <w:szCs w:val="24"/>
              </w:rPr>
            </w:pPr>
            <w:r w:rsidRPr="006A62B3">
              <w:rPr>
                <w:sz w:val="24"/>
                <w:szCs w:val="24"/>
              </w:rPr>
              <w:t>recalculate_p</w:t>
            </w:r>
          </w:p>
        </w:tc>
        <w:tc>
          <w:tcPr>
            <w:tcW w:w="6480" w:type="dxa"/>
          </w:tcPr>
          <w:p w14:paraId="62E62E4F" w14:textId="5E3B9D17" w:rsidR="00925345" w:rsidRDefault="00256633" w:rsidP="000A3F28">
            <w:pPr>
              <w:rPr>
                <w:sz w:val="24"/>
                <w:szCs w:val="24"/>
              </w:rPr>
            </w:pPr>
            <w:r>
              <w:rPr>
                <w:sz w:val="24"/>
                <w:szCs w:val="24"/>
              </w:rPr>
              <w:t>Override existing p-values when calculating missing p-values bottom-up – yes/no</w:t>
            </w:r>
            <w:r w:rsidR="00CB40A0">
              <w:rPr>
                <w:sz w:val="24"/>
                <w:szCs w:val="24"/>
              </w:rPr>
              <w:t xml:space="preserve"> (1/0)</w:t>
            </w:r>
            <w:r>
              <w:rPr>
                <w:sz w:val="24"/>
                <w:szCs w:val="24"/>
              </w:rPr>
              <w:t>. Default is 0.</w:t>
            </w:r>
          </w:p>
          <w:p w14:paraId="338B88EE" w14:textId="77777777" w:rsidR="00256633" w:rsidRDefault="00256633" w:rsidP="000A3F28">
            <w:pPr>
              <w:rPr>
                <w:sz w:val="24"/>
                <w:szCs w:val="24"/>
              </w:rPr>
            </w:pPr>
          </w:p>
          <w:p w14:paraId="15664A4C" w14:textId="77777777" w:rsidR="00B45555" w:rsidRDefault="00256633" w:rsidP="000A3F28">
            <w:pPr>
              <w:rPr>
                <w:sz w:val="24"/>
                <w:szCs w:val="24"/>
              </w:rPr>
            </w:pPr>
            <w:r>
              <w:rPr>
                <w:sz w:val="24"/>
                <w:szCs w:val="24"/>
              </w:rPr>
              <w:t xml:space="preserve">Consider the case of a significant interaction, with post-hoc tests. </w:t>
            </w:r>
            <w:r w:rsidR="00B45555">
              <w:rPr>
                <w:sz w:val="24"/>
                <w:szCs w:val="24"/>
              </w:rPr>
              <w:t>Because we calculate the p-values of the tree bottom-up, we have a choice regarding which value to use for the interaction:</w:t>
            </w:r>
          </w:p>
          <w:p w14:paraId="7EAC92C3" w14:textId="28802C07" w:rsidR="00B45555" w:rsidRDefault="00256633" w:rsidP="00CD7D07">
            <w:pPr>
              <w:pStyle w:val="ListParagraph"/>
              <w:numPr>
                <w:ilvl w:val="0"/>
                <w:numId w:val="3"/>
              </w:numPr>
              <w:ind w:left="345" w:hanging="270"/>
              <w:rPr>
                <w:sz w:val="24"/>
                <w:szCs w:val="24"/>
              </w:rPr>
            </w:pPr>
            <w:r>
              <w:rPr>
                <w:sz w:val="24"/>
                <w:szCs w:val="24"/>
              </w:rPr>
              <w:t>The default (0) uses the original p-value of the interaction</w:t>
            </w:r>
            <w:r w:rsidR="00272697">
              <w:rPr>
                <w:sz w:val="24"/>
                <w:szCs w:val="24"/>
              </w:rPr>
              <w:t xml:space="preserve">, which is the recommendation. That’s way we can interpret </w:t>
            </w:r>
            <w:r w:rsidR="00CD7D07">
              <w:rPr>
                <w:sz w:val="24"/>
                <w:szCs w:val="24"/>
              </w:rPr>
              <w:t>the</w:t>
            </w:r>
            <w:r w:rsidR="00272697">
              <w:rPr>
                <w:sz w:val="24"/>
                <w:szCs w:val="24"/>
              </w:rPr>
              <w:t xml:space="preserve"> p-</w:t>
            </w:r>
            <w:r w:rsidR="00CD7D07">
              <w:rPr>
                <w:sz w:val="24"/>
                <w:szCs w:val="24"/>
              </w:rPr>
              <w:t xml:space="preserve">value of the </w:t>
            </w:r>
            <w:r w:rsidR="00272697">
              <w:rPr>
                <w:sz w:val="24"/>
                <w:szCs w:val="24"/>
              </w:rPr>
              <w:t>interaction like we are used to</w:t>
            </w:r>
            <w:r w:rsidR="00A0089D">
              <w:rPr>
                <w:sz w:val="24"/>
                <w:szCs w:val="24"/>
              </w:rPr>
              <w:t xml:space="preserve"> (A × B: a different effect of A at different levels of B)</w:t>
            </w:r>
          </w:p>
          <w:p w14:paraId="0B10F273" w14:textId="7E5CB889" w:rsidR="00256633" w:rsidRDefault="00256633" w:rsidP="00C4670F">
            <w:pPr>
              <w:pStyle w:val="ListParagraph"/>
              <w:numPr>
                <w:ilvl w:val="0"/>
                <w:numId w:val="3"/>
              </w:numPr>
              <w:ind w:left="345" w:hanging="270"/>
              <w:rPr>
                <w:sz w:val="24"/>
                <w:szCs w:val="24"/>
              </w:rPr>
            </w:pPr>
            <w:r>
              <w:rPr>
                <w:sz w:val="24"/>
                <w:szCs w:val="24"/>
              </w:rPr>
              <w:t xml:space="preserve">If set to 1, we </w:t>
            </w:r>
            <w:r w:rsidR="00272697">
              <w:rPr>
                <w:sz w:val="24"/>
                <w:szCs w:val="24"/>
              </w:rPr>
              <w:t xml:space="preserve">use the Simes’ formula to </w:t>
            </w:r>
            <w:r>
              <w:rPr>
                <w:sz w:val="24"/>
                <w:szCs w:val="24"/>
              </w:rPr>
              <w:t>calculate the p-value of the interaction</w:t>
            </w:r>
            <w:r w:rsidR="00CD7D07">
              <w:rPr>
                <w:sz w:val="24"/>
                <w:szCs w:val="24"/>
              </w:rPr>
              <w:t>,</w:t>
            </w:r>
            <w:r w:rsidRPr="00A0089D">
              <w:rPr>
                <w:sz w:val="24"/>
                <w:szCs w:val="24"/>
              </w:rPr>
              <w:t xml:space="preserve"> </w:t>
            </w:r>
            <w:r w:rsidR="00272697">
              <w:rPr>
                <w:sz w:val="24"/>
                <w:szCs w:val="24"/>
              </w:rPr>
              <w:t>based on</w:t>
            </w:r>
            <w:r>
              <w:rPr>
                <w:sz w:val="24"/>
                <w:szCs w:val="24"/>
              </w:rPr>
              <w:t xml:space="preserve"> the p-values of the post-hoc </w:t>
            </w:r>
            <w:r w:rsidRPr="00A0089D">
              <w:rPr>
                <w:sz w:val="24"/>
                <w:szCs w:val="24"/>
              </w:rPr>
              <w:t>test</w:t>
            </w:r>
            <w:r w:rsidR="00272697">
              <w:rPr>
                <w:sz w:val="24"/>
                <w:szCs w:val="24"/>
              </w:rPr>
              <w:t>s</w:t>
            </w:r>
            <w:r w:rsidRPr="00A0089D">
              <w:rPr>
                <w:sz w:val="24"/>
                <w:szCs w:val="24"/>
              </w:rPr>
              <w:t xml:space="preserve">. </w:t>
            </w:r>
            <w:r w:rsidR="00272697">
              <w:rPr>
                <w:sz w:val="24"/>
                <w:szCs w:val="24"/>
              </w:rPr>
              <w:t xml:space="preserve">The advantage here is increased </w:t>
            </w:r>
            <w:r>
              <w:rPr>
                <w:sz w:val="24"/>
                <w:szCs w:val="24"/>
              </w:rPr>
              <w:t>power</w:t>
            </w:r>
            <w:r w:rsidR="00A0089D">
              <w:rPr>
                <w:sz w:val="24"/>
                <w:szCs w:val="24"/>
              </w:rPr>
              <w:t xml:space="preserve"> for the </w:t>
            </w:r>
            <w:r w:rsidR="00CD7D07">
              <w:rPr>
                <w:sz w:val="24"/>
                <w:szCs w:val="24"/>
              </w:rPr>
              <w:t xml:space="preserve">test of </w:t>
            </w:r>
            <w:r w:rsidR="00A0089D">
              <w:rPr>
                <w:sz w:val="24"/>
                <w:szCs w:val="24"/>
              </w:rPr>
              <w:t>interaction</w:t>
            </w:r>
            <w:r w:rsidR="00272697">
              <w:rPr>
                <w:sz w:val="24"/>
                <w:szCs w:val="24"/>
              </w:rPr>
              <w:t xml:space="preserve">, but it is not recommended </w:t>
            </w:r>
            <w:r w:rsidR="00A0089D">
              <w:rPr>
                <w:sz w:val="24"/>
                <w:szCs w:val="24"/>
              </w:rPr>
              <w:t xml:space="preserve">since </w:t>
            </w:r>
            <w:r w:rsidR="00CD7D07">
              <w:rPr>
                <w:sz w:val="24"/>
                <w:szCs w:val="24"/>
              </w:rPr>
              <w:t xml:space="preserve">the new p-value </w:t>
            </w:r>
            <w:r w:rsidR="00A0089D">
              <w:rPr>
                <w:sz w:val="24"/>
                <w:szCs w:val="24"/>
              </w:rPr>
              <w:t>no longer means exactly what we are used to</w:t>
            </w:r>
            <w:r>
              <w:rPr>
                <w:sz w:val="24"/>
                <w:szCs w:val="24"/>
              </w:rPr>
              <w:t xml:space="preserve">. </w:t>
            </w:r>
          </w:p>
          <w:p w14:paraId="2431CD0B" w14:textId="77777777" w:rsidR="00A95F3F" w:rsidRDefault="00A95F3F" w:rsidP="000A3F28">
            <w:pPr>
              <w:rPr>
                <w:sz w:val="24"/>
                <w:szCs w:val="24"/>
              </w:rPr>
            </w:pPr>
          </w:p>
        </w:tc>
      </w:tr>
      <w:tr w:rsidR="00A95F3F" w14:paraId="0D1F386F" w14:textId="77777777" w:rsidTr="00C4670F">
        <w:tc>
          <w:tcPr>
            <w:tcW w:w="2160" w:type="dxa"/>
          </w:tcPr>
          <w:p w14:paraId="3406B1BB" w14:textId="77777777" w:rsidR="00A95F3F" w:rsidRPr="006A62B3" w:rsidRDefault="00A95F3F" w:rsidP="00C4670F">
            <w:pPr>
              <w:rPr>
                <w:sz w:val="24"/>
                <w:szCs w:val="24"/>
              </w:rPr>
            </w:pPr>
            <w:r>
              <w:rPr>
                <w:sz w:val="24"/>
                <w:szCs w:val="24"/>
              </w:rPr>
              <w:t>alpha_level</w:t>
            </w:r>
          </w:p>
        </w:tc>
        <w:tc>
          <w:tcPr>
            <w:tcW w:w="6480" w:type="dxa"/>
          </w:tcPr>
          <w:p w14:paraId="63A6B29E" w14:textId="210A6FCC" w:rsidR="00A95F3F" w:rsidRDefault="00A95F3F" w:rsidP="00A95F3F">
            <w:pPr>
              <w:rPr>
                <w:sz w:val="24"/>
                <w:szCs w:val="24"/>
              </w:rPr>
            </w:pPr>
            <w:r>
              <w:rPr>
                <w:sz w:val="24"/>
                <w:szCs w:val="24"/>
              </w:rPr>
              <w:t>Unadjusted alpha level. Default is 0.05.</w:t>
            </w:r>
          </w:p>
        </w:tc>
      </w:tr>
      <w:tr w:rsidR="00925345" w14:paraId="2425ED43" w14:textId="77777777" w:rsidTr="00C4670F">
        <w:tc>
          <w:tcPr>
            <w:tcW w:w="2160" w:type="dxa"/>
          </w:tcPr>
          <w:p w14:paraId="559EBDCC" w14:textId="5DEFB2D0" w:rsidR="00A94C87" w:rsidRDefault="00A94C87" w:rsidP="000A3F28">
            <w:pPr>
              <w:rPr>
                <w:b/>
                <w:bCs/>
                <w:sz w:val="24"/>
                <w:szCs w:val="24"/>
              </w:rPr>
            </w:pPr>
          </w:p>
          <w:p w14:paraId="4FABC282" w14:textId="77777777" w:rsidR="00A94C87" w:rsidRDefault="00A94C87" w:rsidP="000A3F28">
            <w:pPr>
              <w:rPr>
                <w:b/>
                <w:bCs/>
                <w:sz w:val="24"/>
                <w:szCs w:val="24"/>
              </w:rPr>
            </w:pPr>
          </w:p>
          <w:p w14:paraId="01C4B66C" w14:textId="286FAF4A" w:rsidR="00925345" w:rsidRPr="006A62B3" w:rsidRDefault="00925345" w:rsidP="000A3F28">
            <w:pPr>
              <w:rPr>
                <w:b/>
                <w:bCs/>
                <w:sz w:val="24"/>
                <w:szCs w:val="24"/>
              </w:rPr>
            </w:pPr>
            <w:r w:rsidRPr="006A62B3">
              <w:rPr>
                <w:b/>
                <w:bCs/>
                <w:sz w:val="24"/>
                <w:szCs w:val="24"/>
              </w:rPr>
              <w:t>Outputs:</w:t>
            </w:r>
          </w:p>
        </w:tc>
        <w:tc>
          <w:tcPr>
            <w:tcW w:w="6480" w:type="dxa"/>
          </w:tcPr>
          <w:p w14:paraId="7296F445" w14:textId="77777777" w:rsidR="00925345" w:rsidRDefault="00925345" w:rsidP="000A3F28">
            <w:pPr>
              <w:rPr>
                <w:sz w:val="24"/>
                <w:szCs w:val="24"/>
              </w:rPr>
            </w:pPr>
          </w:p>
        </w:tc>
      </w:tr>
      <w:tr w:rsidR="00925345" w14:paraId="799BF404" w14:textId="77777777" w:rsidTr="00C4670F">
        <w:tc>
          <w:tcPr>
            <w:tcW w:w="2160" w:type="dxa"/>
          </w:tcPr>
          <w:p w14:paraId="5E0BE700" w14:textId="77777777" w:rsidR="00925345" w:rsidRDefault="00925345" w:rsidP="00C4670F">
            <w:pPr>
              <w:rPr>
                <w:sz w:val="24"/>
                <w:szCs w:val="24"/>
              </w:rPr>
            </w:pPr>
            <w:r>
              <w:rPr>
                <w:sz w:val="24"/>
                <w:szCs w:val="24"/>
              </w:rPr>
              <w:t>G_output</w:t>
            </w:r>
          </w:p>
        </w:tc>
        <w:tc>
          <w:tcPr>
            <w:tcW w:w="6480" w:type="dxa"/>
          </w:tcPr>
          <w:p w14:paraId="09A9C5AB" w14:textId="77777777" w:rsidR="00925345" w:rsidRDefault="00256633" w:rsidP="000A3F28">
            <w:pPr>
              <w:rPr>
                <w:sz w:val="24"/>
                <w:szCs w:val="24"/>
              </w:rPr>
            </w:pPr>
            <w:r>
              <w:rPr>
                <w:sz w:val="24"/>
                <w:szCs w:val="24"/>
              </w:rPr>
              <w:t>G_output.Nodes has 2 new properties:</w:t>
            </w:r>
          </w:p>
          <w:p w14:paraId="5110DC5B" w14:textId="77777777" w:rsidR="00256633" w:rsidRDefault="00256633" w:rsidP="00256633">
            <w:pPr>
              <w:pStyle w:val="ListParagraph"/>
              <w:numPr>
                <w:ilvl w:val="0"/>
                <w:numId w:val="1"/>
              </w:numPr>
              <w:rPr>
                <w:sz w:val="24"/>
                <w:szCs w:val="24"/>
              </w:rPr>
            </w:pPr>
            <w:r>
              <w:rPr>
                <w:sz w:val="24"/>
                <w:szCs w:val="24"/>
              </w:rPr>
              <w:t>Corr_p: corrected p-values</w:t>
            </w:r>
          </w:p>
          <w:p w14:paraId="0EE2617C" w14:textId="77777777" w:rsidR="007E67C5" w:rsidRDefault="007E67C5" w:rsidP="00256633">
            <w:pPr>
              <w:pStyle w:val="ListParagraph"/>
              <w:numPr>
                <w:ilvl w:val="0"/>
                <w:numId w:val="1"/>
              </w:numPr>
              <w:rPr>
                <w:sz w:val="24"/>
                <w:szCs w:val="24"/>
              </w:rPr>
            </w:pPr>
            <w:r>
              <w:rPr>
                <w:sz w:val="24"/>
                <w:szCs w:val="24"/>
              </w:rPr>
              <w:t>Alpha: corrected alpha level</w:t>
            </w:r>
          </w:p>
          <w:p w14:paraId="1DC27E08" w14:textId="77777777" w:rsidR="00256633" w:rsidRDefault="00256633" w:rsidP="00256633">
            <w:pPr>
              <w:pStyle w:val="ListParagraph"/>
              <w:numPr>
                <w:ilvl w:val="0"/>
                <w:numId w:val="1"/>
              </w:numPr>
              <w:rPr>
                <w:sz w:val="24"/>
                <w:szCs w:val="24"/>
              </w:rPr>
            </w:pPr>
            <w:r>
              <w:rPr>
                <w:sz w:val="24"/>
                <w:szCs w:val="24"/>
              </w:rPr>
              <w:t>Reject: reject H0 (yes=1)</w:t>
            </w:r>
          </w:p>
          <w:p w14:paraId="4969C449" w14:textId="77777777" w:rsidR="006A62B3" w:rsidRPr="00256633" w:rsidRDefault="006A62B3" w:rsidP="006A62B3">
            <w:pPr>
              <w:pStyle w:val="ListParagraph"/>
              <w:rPr>
                <w:sz w:val="24"/>
                <w:szCs w:val="24"/>
              </w:rPr>
            </w:pPr>
          </w:p>
        </w:tc>
      </w:tr>
      <w:tr w:rsidR="00925345" w14:paraId="43A1D77E" w14:textId="77777777" w:rsidTr="00C4670F">
        <w:tc>
          <w:tcPr>
            <w:tcW w:w="2160" w:type="dxa"/>
          </w:tcPr>
          <w:p w14:paraId="6EED32F0" w14:textId="77777777" w:rsidR="00925345" w:rsidRDefault="00925345" w:rsidP="00C4670F">
            <w:pPr>
              <w:rPr>
                <w:sz w:val="24"/>
                <w:szCs w:val="24"/>
              </w:rPr>
            </w:pPr>
            <w:r>
              <w:rPr>
                <w:sz w:val="24"/>
                <w:szCs w:val="24"/>
              </w:rPr>
              <w:t>G_plot_handle</w:t>
            </w:r>
          </w:p>
        </w:tc>
        <w:tc>
          <w:tcPr>
            <w:tcW w:w="6480" w:type="dxa"/>
          </w:tcPr>
          <w:p w14:paraId="1CC81A33" w14:textId="77777777" w:rsidR="00925345" w:rsidRDefault="00256633" w:rsidP="00256633">
            <w:pPr>
              <w:rPr>
                <w:sz w:val="24"/>
                <w:szCs w:val="24"/>
              </w:rPr>
            </w:pPr>
            <w:r>
              <w:rPr>
                <w:sz w:val="24"/>
                <w:szCs w:val="24"/>
              </w:rPr>
              <w:t>If we plot the tree, this is the handle for the graph plot object. Useful to make our plots prettier.</w:t>
            </w:r>
          </w:p>
        </w:tc>
      </w:tr>
    </w:tbl>
    <w:p w14:paraId="29F04A56" w14:textId="77777777" w:rsidR="009B3314" w:rsidRDefault="009B3314" w:rsidP="007A0099">
      <w:pPr>
        <w:rPr>
          <w:b/>
          <w:bCs/>
          <w:sz w:val="28"/>
          <w:szCs w:val="28"/>
        </w:rPr>
      </w:pPr>
    </w:p>
    <w:p w14:paraId="7224923D" w14:textId="77777777" w:rsidR="00A94C87" w:rsidRDefault="00A94C87" w:rsidP="00A94C87">
      <w:pPr>
        <w:rPr>
          <w:b/>
          <w:bCs/>
          <w:sz w:val="28"/>
          <w:szCs w:val="28"/>
        </w:rPr>
      </w:pPr>
    </w:p>
    <w:p w14:paraId="32D4C2C2" w14:textId="00286D28" w:rsidR="007A0099" w:rsidRDefault="007A0099" w:rsidP="007A0099">
      <w:pPr>
        <w:rPr>
          <w:b/>
          <w:bCs/>
          <w:sz w:val="28"/>
          <w:szCs w:val="28"/>
        </w:rPr>
      </w:pPr>
      <w:r>
        <w:rPr>
          <w:b/>
          <w:bCs/>
          <w:sz w:val="28"/>
          <w:szCs w:val="28"/>
        </w:rPr>
        <w:t>Appendix 1: list of functions in the package</w:t>
      </w:r>
    </w:p>
    <w:p w14:paraId="274058FB" w14:textId="77777777" w:rsidR="007A0099" w:rsidRPr="007A0099" w:rsidRDefault="007A0099" w:rsidP="007A0099">
      <w:pPr>
        <w:pStyle w:val="ListParagraph"/>
        <w:numPr>
          <w:ilvl w:val="0"/>
          <w:numId w:val="1"/>
        </w:numPr>
        <w:rPr>
          <w:sz w:val="24"/>
          <w:szCs w:val="24"/>
        </w:rPr>
      </w:pPr>
      <w:r>
        <w:rPr>
          <w:sz w:val="24"/>
          <w:szCs w:val="24"/>
        </w:rPr>
        <w:t>c</w:t>
      </w:r>
      <w:r w:rsidRPr="007A0099">
        <w:rPr>
          <w:sz w:val="24"/>
          <w:szCs w:val="24"/>
        </w:rPr>
        <w:t>reatetree</w:t>
      </w:r>
    </w:p>
    <w:p w14:paraId="6AA25A1E" w14:textId="77777777" w:rsidR="007A0099" w:rsidRPr="007A0099" w:rsidRDefault="007A0099" w:rsidP="007A0099">
      <w:pPr>
        <w:pStyle w:val="ListParagraph"/>
        <w:numPr>
          <w:ilvl w:val="0"/>
          <w:numId w:val="1"/>
        </w:numPr>
        <w:rPr>
          <w:sz w:val="24"/>
          <w:szCs w:val="24"/>
        </w:rPr>
      </w:pPr>
      <w:r>
        <w:rPr>
          <w:sz w:val="24"/>
          <w:szCs w:val="24"/>
        </w:rPr>
        <w:t>m</w:t>
      </w:r>
      <w:r w:rsidRPr="007A0099">
        <w:rPr>
          <w:sz w:val="24"/>
          <w:szCs w:val="24"/>
        </w:rPr>
        <w:t>ergetrees</w:t>
      </w:r>
    </w:p>
    <w:p w14:paraId="71680EEE" w14:textId="77777777" w:rsidR="007A0099" w:rsidRDefault="007A0099" w:rsidP="007A0099">
      <w:pPr>
        <w:pStyle w:val="ListParagraph"/>
        <w:numPr>
          <w:ilvl w:val="0"/>
          <w:numId w:val="1"/>
        </w:numPr>
        <w:rPr>
          <w:sz w:val="24"/>
          <w:szCs w:val="24"/>
        </w:rPr>
      </w:pPr>
      <w:r w:rsidRPr="007A0099">
        <w:rPr>
          <w:sz w:val="24"/>
          <w:szCs w:val="24"/>
        </w:rPr>
        <w:t>treeBH</w:t>
      </w:r>
    </w:p>
    <w:p w14:paraId="4011BF17" w14:textId="77777777" w:rsidR="00F37D85" w:rsidRDefault="00F37D85" w:rsidP="007A0099">
      <w:pPr>
        <w:pStyle w:val="ListParagraph"/>
        <w:numPr>
          <w:ilvl w:val="0"/>
          <w:numId w:val="1"/>
        </w:numPr>
        <w:rPr>
          <w:sz w:val="24"/>
          <w:szCs w:val="24"/>
        </w:rPr>
      </w:pPr>
      <w:r>
        <w:rPr>
          <w:sz w:val="24"/>
          <w:szCs w:val="24"/>
        </w:rPr>
        <w:t>ucp_treeBH (demo script)</w:t>
      </w:r>
    </w:p>
    <w:p w14:paraId="44176463" w14:textId="77777777" w:rsidR="007A0099" w:rsidRDefault="007A0099" w:rsidP="00285876">
      <w:pPr>
        <w:rPr>
          <w:b/>
          <w:bCs/>
          <w:sz w:val="28"/>
          <w:szCs w:val="28"/>
        </w:rPr>
      </w:pPr>
      <w:r w:rsidRPr="00D5782F">
        <w:rPr>
          <w:b/>
          <w:bCs/>
          <w:sz w:val="28"/>
          <w:szCs w:val="28"/>
        </w:rPr>
        <w:t xml:space="preserve">Appendix 2: </w:t>
      </w:r>
      <w:r w:rsidR="00285876">
        <w:rPr>
          <w:b/>
          <w:bCs/>
          <w:sz w:val="28"/>
          <w:szCs w:val="28"/>
        </w:rPr>
        <w:t>a detailed example</w:t>
      </w:r>
      <w:r w:rsidRPr="00D5782F">
        <w:rPr>
          <w:b/>
          <w:bCs/>
          <w:sz w:val="28"/>
          <w:szCs w:val="28"/>
        </w:rPr>
        <w:t xml:space="preserve"> – Unconscious Pairs</w:t>
      </w:r>
      <w:r w:rsidR="00285876">
        <w:rPr>
          <w:b/>
          <w:bCs/>
          <w:sz w:val="28"/>
          <w:szCs w:val="28"/>
        </w:rPr>
        <w:t>, by</w:t>
      </w:r>
      <w:r w:rsidRPr="00D5782F">
        <w:rPr>
          <w:b/>
          <w:bCs/>
          <w:sz w:val="28"/>
          <w:szCs w:val="28"/>
        </w:rPr>
        <w:t xml:space="preserve"> Tamara Bester-Arest &amp; Shaked Palgi</w:t>
      </w:r>
    </w:p>
    <w:p w14:paraId="50730E71" w14:textId="77777777" w:rsidR="00285876" w:rsidRPr="00285876" w:rsidRDefault="00285876" w:rsidP="00285876">
      <w:pPr>
        <w:rPr>
          <w:sz w:val="24"/>
          <w:szCs w:val="24"/>
        </w:rPr>
      </w:pPr>
      <w:r w:rsidRPr="00285876">
        <w:rPr>
          <w:sz w:val="24"/>
          <w:szCs w:val="24"/>
        </w:rPr>
        <w:t xml:space="preserve">Data </w:t>
      </w:r>
      <w:r>
        <w:rPr>
          <w:sz w:val="24"/>
          <w:szCs w:val="24"/>
        </w:rPr>
        <w:t>collected by Liad, Tzahi Kravitz, Shaked and Tamara, 2013-2021.</w:t>
      </w:r>
    </w:p>
    <w:p w14:paraId="68FDF524" w14:textId="77777777" w:rsidR="007A0099" w:rsidRDefault="00500316" w:rsidP="007E67C5">
      <w:pPr>
        <w:rPr>
          <w:sz w:val="24"/>
          <w:szCs w:val="24"/>
        </w:rPr>
      </w:pPr>
      <w:r>
        <w:rPr>
          <w:sz w:val="24"/>
          <w:szCs w:val="24"/>
        </w:rPr>
        <w:t>In this study, we showed our participants pairs of objects, which could be associatively related to each other (e.g. a camera and a tripod) or unrelated (e.g. chewing gum and fireworks). This task requires semantic integration of the two objects, and we tested it under conscious and unconscious conditions. Importantly, our study include</w:t>
      </w:r>
      <w:r w:rsidR="00D5782F">
        <w:rPr>
          <w:sz w:val="24"/>
          <w:szCs w:val="24"/>
        </w:rPr>
        <w:t>d</w:t>
      </w:r>
      <w:r>
        <w:rPr>
          <w:sz w:val="24"/>
          <w:szCs w:val="24"/>
        </w:rPr>
        <w:t xml:space="preserve"> 6 different experiments – 3 behavioral studies (using priming) and 3 EEG studies.</w:t>
      </w:r>
      <w:r w:rsidR="001058C4">
        <w:rPr>
          <w:sz w:val="24"/>
          <w:szCs w:val="24"/>
        </w:rPr>
        <w:t xml:space="preserve"> 2 of them belonged to the conscious condition, and 4 belonged to the unconscious condition. Due to the different design of the priming and EEG studies, we used different statistical testing schemes – m</w:t>
      </w:r>
      <w:r w:rsidR="007E67C5">
        <w:rPr>
          <w:sz w:val="24"/>
          <w:szCs w:val="24"/>
        </w:rPr>
        <w:t>ixed linear models and ANOVAs.</w:t>
      </w:r>
    </w:p>
    <w:p w14:paraId="71B25C16" w14:textId="77777777" w:rsidR="001F7E96" w:rsidRDefault="001F7E96" w:rsidP="007E67C5">
      <w:pPr>
        <w:rPr>
          <w:sz w:val="24"/>
          <w:szCs w:val="24"/>
        </w:rPr>
      </w:pPr>
      <w:r>
        <w:rPr>
          <w:noProof/>
          <w:sz w:val="24"/>
          <w:szCs w:val="24"/>
        </w:rPr>
        <w:drawing>
          <wp:inline distT="0" distB="0" distL="0" distR="0" wp14:anchorId="5F8DE9A3" wp14:editId="62490AC6">
            <wp:extent cx="3067050" cy="1204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ming.tif"/>
                    <pic:cNvPicPr/>
                  </pic:nvPicPr>
                  <pic:blipFill rotWithShape="1">
                    <a:blip r:embed="rId8" cstate="print">
                      <a:extLst>
                        <a:ext uri="{28A0092B-C50C-407E-A947-70E740481C1C}">
                          <a14:useLocalDpi xmlns:a14="http://schemas.microsoft.com/office/drawing/2010/main" val="0"/>
                        </a:ext>
                      </a:extLst>
                    </a:blip>
                    <a:srcRect l="3194" t="73402" r="23349"/>
                    <a:stretch/>
                  </pic:blipFill>
                  <pic:spPr bwMode="auto">
                    <a:xfrm>
                      <a:off x="0" y="0"/>
                      <a:ext cx="3067394" cy="1204730"/>
                    </a:xfrm>
                    <a:prstGeom prst="rect">
                      <a:avLst/>
                    </a:prstGeom>
                    <a:ln>
                      <a:noFill/>
                    </a:ln>
                    <a:extLst>
                      <a:ext uri="{53640926-AAD7-44D8-BBD7-CCE9431645EC}">
                        <a14:shadowObscured xmlns:a14="http://schemas.microsoft.com/office/drawing/2010/main"/>
                      </a:ext>
                    </a:extLst>
                  </pic:spPr>
                </pic:pic>
              </a:graphicData>
            </a:graphic>
          </wp:inline>
        </w:drawing>
      </w:r>
    </w:p>
    <w:p w14:paraId="6283BB6A" w14:textId="77777777" w:rsidR="007E67C5" w:rsidRDefault="001058C4" w:rsidP="007E67C5">
      <w:pPr>
        <w:rPr>
          <w:sz w:val="24"/>
          <w:szCs w:val="24"/>
        </w:rPr>
      </w:pPr>
      <w:r>
        <w:rPr>
          <w:sz w:val="24"/>
          <w:szCs w:val="24"/>
        </w:rPr>
        <w:lastRenderedPageBreak/>
        <w:t xml:space="preserve">We realized that due to the very different nature of conscious and unconscious studies, and our different hypotheses for them, it makes more sense to first group the experiments by conscious/unconscious. </w:t>
      </w:r>
    </w:p>
    <w:p w14:paraId="72B9C26C" w14:textId="77777777" w:rsidR="001058C4" w:rsidRDefault="001058C4" w:rsidP="007E67C5">
      <w:pPr>
        <w:rPr>
          <w:sz w:val="24"/>
          <w:szCs w:val="24"/>
        </w:rPr>
      </w:pPr>
      <w:r>
        <w:rPr>
          <w:sz w:val="24"/>
          <w:szCs w:val="24"/>
        </w:rPr>
        <w:t>Each priming experiment had 1 main effect of interest + 1 interaction, with additional post-hoc tests which we did if the interaction was significant.</w:t>
      </w:r>
      <w:r w:rsidR="007E67C5">
        <w:rPr>
          <w:sz w:val="24"/>
          <w:szCs w:val="24"/>
        </w:rPr>
        <w:t xml:space="preserve"> </w:t>
      </w:r>
      <w:r>
        <w:rPr>
          <w:sz w:val="24"/>
          <w:szCs w:val="24"/>
        </w:rPr>
        <w:t>Each EEG experiment had 1 main effect of interest + 3 interactions, with additional post-hoc tests if needed.</w:t>
      </w:r>
    </w:p>
    <w:p w14:paraId="5B649F2C" w14:textId="77777777" w:rsidR="00D5782F" w:rsidRDefault="00D5782F" w:rsidP="00D668FF">
      <w:pPr>
        <w:rPr>
          <w:sz w:val="24"/>
          <w:szCs w:val="24"/>
        </w:rPr>
      </w:pPr>
      <w:r>
        <w:rPr>
          <w:sz w:val="24"/>
          <w:szCs w:val="24"/>
        </w:rPr>
        <w:t>Overal</w:t>
      </w:r>
      <w:r w:rsidR="007E67C5">
        <w:rPr>
          <w:sz w:val="24"/>
          <w:szCs w:val="24"/>
        </w:rPr>
        <w:t xml:space="preserve">l, we had 18 p-values (level </w:t>
      </w:r>
      <w:r w:rsidR="00D668FF">
        <w:rPr>
          <w:sz w:val="24"/>
          <w:szCs w:val="24"/>
        </w:rPr>
        <w:t>4</w:t>
      </w:r>
      <w:r w:rsidR="007E67C5">
        <w:rPr>
          <w:sz w:val="24"/>
          <w:szCs w:val="24"/>
        </w:rPr>
        <w:t>) and</w:t>
      </w:r>
      <w:r>
        <w:rPr>
          <w:sz w:val="24"/>
          <w:szCs w:val="24"/>
        </w:rPr>
        <w:t xml:space="preserve"> 7 post-hoc p-values (level </w:t>
      </w:r>
      <w:r w:rsidR="00D668FF">
        <w:rPr>
          <w:sz w:val="24"/>
          <w:szCs w:val="24"/>
        </w:rPr>
        <w:t>5</w:t>
      </w:r>
      <w:r>
        <w:rPr>
          <w:sz w:val="24"/>
          <w:szCs w:val="24"/>
        </w:rPr>
        <w:t>). The p-values of the rest of the nodes were undefined.</w:t>
      </w:r>
    </w:p>
    <w:p w14:paraId="3E3B313A" w14:textId="77777777" w:rsidR="00D5782F" w:rsidRDefault="00D5782F" w:rsidP="001058C4">
      <w:pPr>
        <w:rPr>
          <w:sz w:val="24"/>
          <w:szCs w:val="24"/>
        </w:rPr>
      </w:pPr>
      <w:r>
        <w:rPr>
          <w:sz w:val="24"/>
          <w:szCs w:val="24"/>
        </w:rPr>
        <w:t>After using the tree-BH algorithm, we rejected the null-hypothesis in</w:t>
      </w:r>
      <w:r w:rsidR="007951DE">
        <w:rPr>
          <w:sz w:val="24"/>
          <w:szCs w:val="24"/>
        </w:rPr>
        <w:t xml:space="preserve"> 4 different experiments</w:t>
      </w:r>
      <w:r w:rsidR="00285876">
        <w:rPr>
          <w:sz w:val="24"/>
          <w:szCs w:val="24"/>
        </w:rPr>
        <w:t xml:space="preserve"> (1, 4a, 2a and 3).</w:t>
      </w:r>
    </w:p>
    <w:p w14:paraId="7FDC5A87" w14:textId="5FA47CFA" w:rsidR="00D5782F" w:rsidRPr="007A0099" w:rsidRDefault="00B759B4" w:rsidP="001058C4">
      <w:pPr>
        <w:rPr>
          <w:sz w:val="24"/>
          <w:szCs w:val="24"/>
        </w:rPr>
      </w:pPr>
      <w:r w:rsidRPr="00B759B4">
        <w:rPr>
          <w:noProof/>
          <w:sz w:val="24"/>
          <w:szCs w:val="24"/>
        </w:rPr>
        <w:drawing>
          <wp:inline distT="0" distB="0" distL="0" distR="0" wp14:anchorId="272F31BC" wp14:editId="5893D109">
            <wp:extent cx="5314950" cy="2896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156" r="3125"/>
                    <a:stretch/>
                  </pic:blipFill>
                  <pic:spPr bwMode="auto">
                    <a:xfrm>
                      <a:off x="0" y="0"/>
                      <a:ext cx="5314950" cy="2896235"/>
                    </a:xfrm>
                    <a:prstGeom prst="rect">
                      <a:avLst/>
                    </a:prstGeom>
                    <a:ln>
                      <a:noFill/>
                    </a:ln>
                    <a:extLst>
                      <a:ext uri="{53640926-AAD7-44D8-BBD7-CCE9431645EC}">
                        <a14:shadowObscured xmlns:a14="http://schemas.microsoft.com/office/drawing/2010/main"/>
                      </a:ext>
                    </a:extLst>
                  </pic:spPr>
                </pic:pic>
              </a:graphicData>
            </a:graphic>
          </wp:inline>
        </w:drawing>
      </w:r>
    </w:p>
    <w:p w14:paraId="4389F2CA" w14:textId="77777777" w:rsidR="007951DE" w:rsidRPr="00A95F3F" w:rsidRDefault="007951DE" w:rsidP="003D4F78">
      <w:pPr>
        <w:pStyle w:val="Caption"/>
        <w:spacing w:before="360" w:after="120"/>
        <w:ind w:left="720" w:right="475"/>
        <w:rPr>
          <w:i w:val="0"/>
          <w:iCs w:val="0"/>
          <w:color w:val="auto"/>
          <w:sz w:val="22"/>
          <w:szCs w:val="22"/>
        </w:rPr>
      </w:pPr>
      <w:r>
        <w:rPr>
          <w:i w:val="0"/>
          <w:iCs w:val="0"/>
          <w:color w:val="auto"/>
          <w:sz w:val="22"/>
          <w:szCs w:val="22"/>
        </w:rPr>
        <w:t>UCP hypothesis tree</w:t>
      </w:r>
      <w:r w:rsidRPr="00DD2A2B">
        <w:rPr>
          <w:i w:val="0"/>
          <w:iCs w:val="0"/>
          <w:color w:val="auto"/>
          <w:sz w:val="22"/>
          <w:szCs w:val="22"/>
        </w:rPr>
        <w:t xml:space="preserve">. </w:t>
      </w:r>
      <w:r>
        <w:rPr>
          <w:i w:val="0"/>
          <w:iCs w:val="0"/>
          <w:color w:val="auto"/>
          <w:sz w:val="22"/>
          <w:szCs w:val="22"/>
        </w:rPr>
        <w:t xml:space="preserve">Red nodes </w:t>
      </w:r>
      <w:r w:rsidR="00285876">
        <w:rPr>
          <w:i w:val="0"/>
          <w:iCs w:val="0"/>
          <w:color w:val="auto"/>
          <w:sz w:val="22"/>
          <w:szCs w:val="22"/>
        </w:rPr>
        <w:t>are</w:t>
      </w:r>
      <w:r>
        <w:rPr>
          <w:i w:val="0"/>
          <w:iCs w:val="0"/>
          <w:color w:val="auto"/>
          <w:sz w:val="22"/>
          <w:szCs w:val="22"/>
        </w:rPr>
        <w:t xml:space="preserve"> hypothesis where we rejected H0, and black nodes are hypotheses where we did not reject H0. Numbers correspond to corrected p-values. However, p-values whose parent node was not rejected, were not corrected by the tree-BH process, as they automatically </w:t>
      </w:r>
      <w:r w:rsidR="003D4F78">
        <w:rPr>
          <w:i w:val="0"/>
          <w:iCs w:val="0"/>
          <w:color w:val="auto"/>
          <w:sz w:val="22"/>
          <w:szCs w:val="22"/>
        </w:rPr>
        <w:t>do not pass significance.</w:t>
      </w:r>
      <w:r w:rsidR="00A95F3F">
        <w:rPr>
          <w:i w:val="0"/>
          <w:iCs w:val="0"/>
          <w:color w:val="auto"/>
          <w:sz w:val="22"/>
          <w:szCs w:val="22"/>
        </w:rPr>
        <w:t xml:space="preserve"> Code to replicate this plot is in </w:t>
      </w:r>
      <w:r w:rsidR="00A95F3F" w:rsidRPr="00A95F3F">
        <w:rPr>
          <w:b/>
          <w:bCs/>
          <w:color w:val="auto"/>
          <w:sz w:val="22"/>
          <w:szCs w:val="22"/>
        </w:rPr>
        <w:t>ucp_treeBH.m</w:t>
      </w:r>
      <w:r w:rsidR="00A95F3F">
        <w:rPr>
          <w:i w:val="0"/>
          <w:iCs w:val="0"/>
          <w:color w:val="auto"/>
          <w:sz w:val="22"/>
          <w:szCs w:val="22"/>
        </w:rPr>
        <w:t>.</w:t>
      </w:r>
    </w:p>
    <w:p w14:paraId="1E341211" w14:textId="77777777" w:rsidR="007A0099" w:rsidRPr="00C4670F" w:rsidRDefault="007A0099" w:rsidP="00C4670F">
      <w:pPr>
        <w:pStyle w:val="Caption"/>
        <w:spacing w:before="360" w:after="120"/>
        <w:ind w:left="720" w:right="475"/>
      </w:pPr>
    </w:p>
    <w:sectPr w:rsidR="007A0099" w:rsidRPr="00C467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0A12"/>
    <w:multiLevelType w:val="hybridMultilevel"/>
    <w:tmpl w:val="78028666"/>
    <w:lvl w:ilvl="0" w:tplc="8114608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D3429"/>
    <w:multiLevelType w:val="hybridMultilevel"/>
    <w:tmpl w:val="0A023232"/>
    <w:lvl w:ilvl="0" w:tplc="FB3E1B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9429DB"/>
    <w:multiLevelType w:val="hybridMultilevel"/>
    <w:tmpl w:val="5F281330"/>
    <w:lvl w:ilvl="0" w:tplc="13842568">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DD3"/>
    <w:rsid w:val="00020B91"/>
    <w:rsid w:val="000332E2"/>
    <w:rsid w:val="00074CA2"/>
    <w:rsid w:val="000807B7"/>
    <w:rsid w:val="000A3F28"/>
    <w:rsid w:val="000A77FD"/>
    <w:rsid w:val="000C2473"/>
    <w:rsid w:val="000C2D2C"/>
    <w:rsid w:val="000D1EF3"/>
    <w:rsid w:val="000E0854"/>
    <w:rsid w:val="000F2E0C"/>
    <w:rsid w:val="001058C4"/>
    <w:rsid w:val="00186D18"/>
    <w:rsid w:val="001B0EFC"/>
    <w:rsid w:val="001B7FDC"/>
    <w:rsid w:val="001F7E96"/>
    <w:rsid w:val="002205CB"/>
    <w:rsid w:val="00246412"/>
    <w:rsid w:val="00256633"/>
    <w:rsid w:val="00272697"/>
    <w:rsid w:val="00276D6A"/>
    <w:rsid w:val="00283A3E"/>
    <w:rsid w:val="00285876"/>
    <w:rsid w:val="00286E18"/>
    <w:rsid w:val="00330E50"/>
    <w:rsid w:val="0038472B"/>
    <w:rsid w:val="00395AB9"/>
    <w:rsid w:val="003C3AFF"/>
    <w:rsid w:val="003D4F78"/>
    <w:rsid w:val="003E7C90"/>
    <w:rsid w:val="0049499A"/>
    <w:rsid w:val="00500316"/>
    <w:rsid w:val="00520695"/>
    <w:rsid w:val="005245CC"/>
    <w:rsid w:val="00550A8A"/>
    <w:rsid w:val="00592DD3"/>
    <w:rsid w:val="005B0346"/>
    <w:rsid w:val="005D5E34"/>
    <w:rsid w:val="0064141B"/>
    <w:rsid w:val="0066667D"/>
    <w:rsid w:val="006A62B3"/>
    <w:rsid w:val="006B3FF7"/>
    <w:rsid w:val="006F3BE7"/>
    <w:rsid w:val="007110C2"/>
    <w:rsid w:val="007951DE"/>
    <w:rsid w:val="007A0099"/>
    <w:rsid w:val="007A25DF"/>
    <w:rsid w:val="007A30A9"/>
    <w:rsid w:val="007A5215"/>
    <w:rsid w:val="007E67C5"/>
    <w:rsid w:val="00917942"/>
    <w:rsid w:val="00925345"/>
    <w:rsid w:val="0099113B"/>
    <w:rsid w:val="009B3314"/>
    <w:rsid w:val="00A0089D"/>
    <w:rsid w:val="00A1670F"/>
    <w:rsid w:val="00A4195C"/>
    <w:rsid w:val="00A94C87"/>
    <w:rsid w:val="00A95F3F"/>
    <w:rsid w:val="00AC07B6"/>
    <w:rsid w:val="00B1717A"/>
    <w:rsid w:val="00B45555"/>
    <w:rsid w:val="00B759B4"/>
    <w:rsid w:val="00B910EF"/>
    <w:rsid w:val="00BF19BB"/>
    <w:rsid w:val="00C25233"/>
    <w:rsid w:val="00C4670F"/>
    <w:rsid w:val="00C57219"/>
    <w:rsid w:val="00CB40A0"/>
    <w:rsid w:val="00CD150B"/>
    <w:rsid w:val="00CD7D07"/>
    <w:rsid w:val="00CE3925"/>
    <w:rsid w:val="00CE71F5"/>
    <w:rsid w:val="00D30638"/>
    <w:rsid w:val="00D34B07"/>
    <w:rsid w:val="00D5782F"/>
    <w:rsid w:val="00D60776"/>
    <w:rsid w:val="00D668FF"/>
    <w:rsid w:val="00D84A29"/>
    <w:rsid w:val="00DB0408"/>
    <w:rsid w:val="00DD2A2B"/>
    <w:rsid w:val="00DF593D"/>
    <w:rsid w:val="00E20C49"/>
    <w:rsid w:val="00EF3619"/>
    <w:rsid w:val="00F37D85"/>
    <w:rsid w:val="00F63D58"/>
    <w:rsid w:val="00F700D1"/>
    <w:rsid w:val="00FA365B"/>
    <w:rsid w:val="00FA4AC3"/>
    <w:rsid w:val="00FC27C4"/>
    <w:rsid w:val="00FC40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956B"/>
  <w15:chartTrackingRefBased/>
  <w15:docId w15:val="{D484E60C-CF7F-4F01-9068-22743DBE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5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633"/>
    <w:pPr>
      <w:ind w:left="720"/>
      <w:contextualSpacing/>
    </w:pPr>
  </w:style>
  <w:style w:type="paragraph" w:styleId="Caption">
    <w:name w:val="caption"/>
    <w:basedOn w:val="Normal"/>
    <w:next w:val="Normal"/>
    <w:uiPriority w:val="35"/>
    <w:unhideWhenUsed/>
    <w:qFormat/>
    <w:rsid w:val="00DD2A2B"/>
    <w:pPr>
      <w:spacing w:after="200" w:line="240" w:lineRule="auto"/>
    </w:pPr>
    <w:rPr>
      <w:i/>
      <w:iCs/>
      <w:color w:val="44546A" w:themeColor="text2"/>
      <w:sz w:val="18"/>
      <w:szCs w:val="18"/>
    </w:rPr>
  </w:style>
  <w:style w:type="paragraph" w:styleId="Revision">
    <w:name w:val="Revision"/>
    <w:hidden/>
    <w:uiPriority w:val="99"/>
    <w:semiHidden/>
    <w:rsid w:val="002205CB"/>
    <w:pPr>
      <w:spacing w:after="0" w:line="240" w:lineRule="auto"/>
    </w:pPr>
  </w:style>
  <w:style w:type="character" w:styleId="CommentReference">
    <w:name w:val="annotation reference"/>
    <w:basedOn w:val="DefaultParagraphFont"/>
    <w:uiPriority w:val="99"/>
    <w:semiHidden/>
    <w:unhideWhenUsed/>
    <w:rsid w:val="002205CB"/>
    <w:rPr>
      <w:sz w:val="16"/>
      <w:szCs w:val="16"/>
    </w:rPr>
  </w:style>
  <w:style w:type="paragraph" w:styleId="CommentText">
    <w:name w:val="annotation text"/>
    <w:basedOn w:val="Normal"/>
    <w:link w:val="CommentTextChar"/>
    <w:uiPriority w:val="99"/>
    <w:semiHidden/>
    <w:unhideWhenUsed/>
    <w:rsid w:val="002205CB"/>
    <w:pPr>
      <w:spacing w:line="240" w:lineRule="auto"/>
    </w:pPr>
    <w:rPr>
      <w:sz w:val="20"/>
      <w:szCs w:val="20"/>
    </w:rPr>
  </w:style>
  <w:style w:type="character" w:customStyle="1" w:styleId="CommentTextChar">
    <w:name w:val="Comment Text Char"/>
    <w:basedOn w:val="DefaultParagraphFont"/>
    <w:link w:val="CommentText"/>
    <w:uiPriority w:val="99"/>
    <w:semiHidden/>
    <w:rsid w:val="002205CB"/>
    <w:rPr>
      <w:sz w:val="20"/>
      <w:szCs w:val="20"/>
    </w:rPr>
  </w:style>
  <w:style w:type="paragraph" w:styleId="CommentSubject">
    <w:name w:val="annotation subject"/>
    <w:basedOn w:val="CommentText"/>
    <w:next w:val="CommentText"/>
    <w:link w:val="CommentSubjectChar"/>
    <w:uiPriority w:val="99"/>
    <w:semiHidden/>
    <w:unhideWhenUsed/>
    <w:rsid w:val="002205CB"/>
    <w:rPr>
      <w:b/>
      <w:bCs/>
    </w:rPr>
  </w:style>
  <w:style w:type="character" w:customStyle="1" w:styleId="CommentSubjectChar">
    <w:name w:val="Comment Subject Char"/>
    <w:basedOn w:val="CommentTextChar"/>
    <w:link w:val="CommentSubject"/>
    <w:uiPriority w:val="99"/>
    <w:semiHidden/>
    <w:rsid w:val="002205CB"/>
    <w:rPr>
      <w:b/>
      <w:bCs/>
      <w:sz w:val="20"/>
      <w:szCs w:val="20"/>
    </w:rPr>
  </w:style>
  <w:style w:type="paragraph" w:styleId="BalloonText">
    <w:name w:val="Balloon Text"/>
    <w:basedOn w:val="Normal"/>
    <w:link w:val="BalloonTextChar"/>
    <w:uiPriority w:val="99"/>
    <w:semiHidden/>
    <w:unhideWhenUsed/>
    <w:rsid w:val="00246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412"/>
    <w:rPr>
      <w:rFonts w:ascii="Segoe UI" w:hAnsi="Segoe UI" w:cs="Segoe UI"/>
      <w:sz w:val="18"/>
      <w:szCs w:val="18"/>
    </w:rPr>
  </w:style>
  <w:style w:type="character" w:styleId="PlaceholderText">
    <w:name w:val="Placeholder Text"/>
    <w:basedOn w:val="DefaultParagraphFont"/>
    <w:uiPriority w:val="99"/>
    <w:semiHidden/>
    <w:rsid w:val="005206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tyles" Target="styles.xml"/><Relationship Id="rId7" Type="http://schemas.openxmlformats.org/officeDocument/2006/relationships/image" Target="media/image2.tif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726D7-3E2A-4766-B197-D9053A17C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1588</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WIS</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Palgi</dc:creator>
  <cp:keywords/>
  <dc:description/>
  <cp:lastModifiedBy>Liad Mudrik</cp:lastModifiedBy>
  <cp:revision>3</cp:revision>
  <dcterms:created xsi:type="dcterms:W3CDTF">2022-01-20T09:04:00Z</dcterms:created>
  <dcterms:modified xsi:type="dcterms:W3CDTF">2022-01-20T09:40:00Z</dcterms:modified>
</cp:coreProperties>
</file>