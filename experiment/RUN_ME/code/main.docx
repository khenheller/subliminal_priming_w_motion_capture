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046C" w14:textId="4D3AB7F9" w:rsidR="008901B2" w:rsidRDefault="008901B2" w:rsidP="0051510F">
      <w:pPr>
        <w:pStyle w:val="Heading2"/>
        <w:rPr>
          <w:rtl/>
        </w:rPr>
      </w:pPr>
      <w:r>
        <w:rPr>
          <w:rFonts w:hint="cs"/>
          <w:rtl/>
        </w:rPr>
        <w:t>הערות כלליות</w:t>
      </w:r>
    </w:p>
    <w:p w14:paraId="008A1B01" w14:textId="3E655589" w:rsidR="008901B2" w:rsidRDefault="008901B2" w:rsidP="00086E3F">
      <w:pPr>
        <w:pStyle w:val="NoSpacing"/>
        <w:rPr>
          <w:rtl/>
        </w:rPr>
      </w:pPr>
      <w:r>
        <w:rPr>
          <w:rFonts w:hint="cs"/>
          <w:rtl/>
        </w:rPr>
        <w:t xml:space="preserve">כדי להפסיק את הניסוי באמצע, לחצו לחיצה ארוכה על </w:t>
      </w:r>
      <w:r>
        <w:t>Esc</w:t>
      </w:r>
      <w:r w:rsidR="00086E3F">
        <w:rPr>
          <w:rFonts w:hint="cs"/>
          <w:rtl/>
        </w:rPr>
        <w:t xml:space="preserve"> במטלת ה-</w:t>
      </w:r>
      <w:r w:rsidR="00086E3F">
        <w:rPr>
          <w:rFonts w:hint="cs"/>
        </w:rPr>
        <w:t>PAS</w:t>
      </w:r>
      <w:r w:rsidR="00086E3F">
        <w:rPr>
          <w:rFonts w:hint="cs"/>
          <w:rtl/>
        </w:rPr>
        <w:t>.</w:t>
      </w:r>
    </w:p>
    <w:p w14:paraId="1FF7FD68" w14:textId="25C948B1" w:rsidR="0045413F" w:rsidRDefault="0045413F" w:rsidP="0045413F">
      <w:pPr>
        <w:pStyle w:val="Heading3"/>
        <w:rPr>
          <w:rtl/>
        </w:rPr>
      </w:pPr>
      <w:r>
        <w:rPr>
          <w:rFonts w:hint="cs"/>
          <w:rtl/>
        </w:rPr>
        <w:t>ארכיטקטורת קוד</w:t>
      </w:r>
    </w:p>
    <w:p w14:paraId="35F66440" w14:textId="614D050F" w:rsidR="0045413F" w:rsidRDefault="00517987" w:rsidP="0045413F">
      <w:pPr>
        <w:pStyle w:val="NoSpacing"/>
      </w:pPr>
      <w:r>
        <w:rPr>
          <w:noProof/>
        </w:rPr>
        <w:drawing>
          <wp:inline distT="0" distB="0" distL="0" distR="0" wp14:anchorId="43513965" wp14:editId="59A31AEE">
            <wp:extent cx="1207135" cy="248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7135" cy="2481580"/>
                    </a:xfrm>
                    <a:prstGeom prst="rect">
                      <a:avLst/>
                    </a:prstGeom>
                    <a:noFill/>
                  </pic:spPr>
                </pic:pic>
              </a:graphicData>
            </a:graphic>
          </wp:inline>
        </w:drawing>
      </w:r>
    </w:p>
    <w:p w14:paraId="523D5F44" w14:textId="5BA8904F" w:rsidR="00DA4A0E" w:rsidRDefault="00DA4A0E" w:rsidP="00DA4A0E">
      <w:pPr>
        <w:pStyle w:val="Heading2"/>
        <w:rPr>
          <w:rtl/>
        </w:rPr>
      </w:pPr>
      <w:r>
        <w:rPr>
          <w:rFonts w:hint="cs"/>
          <w:rtl/>
        </w:rPr>
        <w:t>הגדרת גבולות מסך</w:t>
      </w:r>
    </w:p>
    <w:p w14:paraId="16590278" w14:textId="23146802" w:rsidR="0058650F" w:rsidRDefault="00DA4A0E" w:rsidP="0058650F">
      <w:pPr>
        <w:pStyle w:val="NoSpacing"/>
        <w:rPr>
          <w:rtl/>
        </w:rPr>
      </w:pPr>
      <w:r>
        <w:rPr>
          <w:rFonts w:hint="cs"/>
          <w:rtl/>
        </w:rPr>
        <w:t>הר</w:t>
      </w:r>
      <w:r w:rsidR="0058650F">
        <w:rPr>
          <w:rFonts w:hint="cs"/>
          <w:rtl/>
        </w:rPr>
        <w:t>יצו</w:t>
      </w:r>
      <w:r>
        <w:rPr>
          <w:rFonts w:hint="cs"/>
          <w:rtl/>
        </w:rPr>
        <w:t xml:space="preserve"> את הניסוי.</w:t>
      </w:r>
    </w:p>
    <w:p w14:paraId="34D8F65C" w14:textId="4923EECF" w:rsidR="0058650F" w:rsidRDefault="0058650F" w:rsidP="0058650F">
      <w:pPr>
        <w:pStyle w:val="NoSpacing"/>
      </w:pPr>
      <w:r>
        <w:rPr>
          <w:rtl/>
        </w:rPr>
        <w:t xml:space="preserve">כאשר נשאלים: " </w:t>
      </w:r>
      <w:r>
        <w:t>Use old touch plane calibration</w:t>
      </w:r>
      <w:r>
        <w:rPr>
          <w:rtl/>
        </w:rPr>
        <w:t xml:space="preserve">?", </w:t>
      </w:r>
      <w:r>
        <w:rPr>
          <w:rFonts w:hint="cs"/>
          <w:rtl/>
        </w:rPr>
        <w:t xml:space="preserve">לחצו </w:t>
      </w:r>
      <w:r>
        <w:rPr>
          <w:rtl/>
        </w:rPr>
        <w:t>"</w:t>
      </w:r>
      <w:r>
        <w:t>No</w:t>
      </w:r>
      <w:r>
        <w:rPr>
          <w:rtl/>
        </w:rPr>
        <w:t>".</w:t>
      </w:r>
    </w:p>
    <w:p w14:paraId="15C8D5D6" w14:textId="38D03A09" w:rsidR="00CC3E27" w:rsidRDefault="00CC3E27" w:rsidP="0058650F">
      <w:pPr>
        <w:pStyle w:val="NoSpacing"/>
        <w:rPr>
          <w:rtl/>
        </w:rPr>
      </w:pPr>
      <w:r w:rsidRPr="00CC3E27">
        <w:rPr>
          <w:noProof/>
          <w:rtl/>
        </w:rPr>
        <w:drawing>
          <wp:inline distT="0" distB="0" distL="0" distR="0" wp14:anchorId="274F3779" wp14:editId="45D9A1E0">
            <wp:extent cx="1220632" cy="610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4561" cy="622281"/>
                    </a:xfrm>
                    <a:prstGeom prst="rect">
                      <a:avLst/>
                    </a:prstGeom>
                  </pic:spPr>
                </pic:pic>
              </a:graphicData>
            </a:graphic>
          </wp:inline>
        </w:drawing>
      </w:r>
    </w:p>
    <w:p w14:paraId="79F474A7" w14:textId="79017DE3" w:rsidR="00CC3E27" w:rsidRDefault="0058650F" w:rsidP="0058650F">
      <w:pPr>
        <w:pStyle w:val="NoSpacing"/>
        <w:rPr>
          <w:rtl/>
        </w:rPr>
      </w:pPr>
      <w:r>
        <w:rPr>
          <w:rFonts w:hint="cs"/>
          <w:rtl/>
        </w:rPr>
        <w:t>כעת הצמידו את הסמן שעל האצבע לפינה השמאלית התחתונה של המסך</w:t>
      </w:r>
      <w:r w:rsidR="00CC3E27">
        <w:rPr>
          <w:rFonts w:hint="cs"/>
          <w:rtl/>
        </w:rPr>
        <w:t xml:space="preserve"> ולחצו </w:t>
      </w:r>
      <w:r w:rsidR="00CC3E27">
        <w:t>OK</w:t>
      </w:r>
      <w:r w:rsidR="00CC3E27">
        <w:rPr>
          <w:rFonts w:hint="cs"/>
          <w:rtl/>
        </w:rPr>
        <w:t>.</w:t>
      </w:r>
    </w:p>
    <w:p w14:paraId="0EF4ED4D" w14:textId="1E2F5382" w:rsidR="00C37B0F" w:rsidRDefault="00CC3E27" w:rsidP="00654CB0">
      <w:pPr>
        <w:autoSpaceDE w:val="0"/>
        <w:autoSpaceDN w:val="0"/>
        <w:adjustRightInd w:val="0"/>
        <w:rPr>
          <w:rFonts w:ascii="Courier New" w:eastAsiaTheme="minorHAnsi" w:hAnsi="Courier New" w:cs="Courier New"/>
        </w:rPr>
      </w:pPr>
      <w:r>
        <w:rPr>
          <w:rFonts w:hint="cs"/>
          <w:rtl/>
        </w:rPr>
        <w:t>במידה ורזולוציית המסך אינה 1920</w:t>
      </w:r>
      <w:r>
        <w:rPr>
          <w:rFonts w:hint="cs"/>
        </w:rPr>
        <w:t>X</w:t>
      </w:r>
      <w:r>
        <w:rPr>
          <w:rFonts w:hint="cs"/>
          <w:rtl/>
        </w:rPr>
        <w:t xml:space="preserve">1080, </w:t>
      </w:r>
      <w:r w:rsidR="00C37B0F">
        <w:rPr>
          <w:rFonts w:hint="cs"/>
          <w:rtl/>
        </w:rPr>
        <w:t xml:space="preserve">עדכנו את הרזולוציה בקובץ </w:t>
      </w:r>
      <w:proofErr w:type="spellStart"/>
      <w:r w:rsidR="00C37B0F">
        <w:t>touch_plane_setup.m</w:t>
      </w:r>
      <w:proofErr w:type="spellEnd"/>
      <w:r w:rsidR="00C37B0F">
        <w:rPr>
          <w:rFonts w:hint="cs"/>
          <w:rtl/>
        </w:rPr>
        <w:t xml:space="preserve"> בכל מקום בו מופיע: </w:t>
      </w:r>
      <w:proofErr w:type="spellStart"/>
      <w:r w:rsidR="00C37B0F" w:rsidRPr="00654CB0">
        <w:rPr>
          <w:rFonts w:ascii="Courier New" w:eastAsiaTheme="minorHAnsi" w:hAnsi="Courier New" w:cs="Courier New"/>
          <w:b/>
          <w:bCs/>
          <w:color w:val="000000"/>
          <w:sz w:val="14"/>
          <w:szCs w:val="14"/>
        </w:rPr>
        <w:t>defaultanswer</w:t>
      </w:r>
      <w:proofErr w:type="spellEnd"/>
      <w:r w:rsidR="00C37B0F" w:rsidRPr="00654CB0">
        <w:rPr>
          <w:rFonts w:ascii="Courier New" w:eastAsiaTheme="minorHAnsi" w:hAnsi="Courier New" w:cs="Courier New"/>
          <w:b/>
          <w:bCs/>
          <w:color w:val="000000"/>
          <w:sz w:val="14"/>
          <w:szCs w:val="14"/>
        </w:rPr>
        <w:t>=</w:t>
      </w:r>
      <w:r w:rsidR="00654CB0" w:rsidRPr="00654CB0">
        <w:rPr>
          <w:rFonts w:ascii="Courier New" w:eastAsiaTheme="minorHAnsi" w:hAnsi="Courier New" w:cs="Courier New" w:hint="cs"/>
          <w:b/>
          <w:bCs/>
          <w:color w:val="000000"/>
          <w:rtl/>
        </w:rPr>
        <w:t>.</w:t>
      </w:r>
    </w:p>
    <w:p w14:paraId="60BDDE0E" w14:textId="2CF70518" w:rsidR="00CC3E27" w:rsidRDefault="00CC3E27" w:rsidP="0058650F">
      <w:pPr>
        <w:pStyle w:val="NoSpacing"/>
      </w:pPr>
      <w:r w:rsidRPr="00CC3E27">
        <w:rPr>
          <w:noProof/>
          <w:rtl/>
        </w:rPr>
        <w:drawing>
          <wp:inline distT="0" distB="0" distL="0" distR="0" wp14:anchorId="13A7396E" wp14:editId="0A0B928A">
            <wp:extent cx="1712901" cy="65228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088" cy="658065"/>
                    </a:xfrm>
                    <a:prstGeom prst="rect">
                      <a:avLst/>
                    </a:prstGeom>
                  </pic:spPr>
                </pic:pic>
              </a:graphicData>
            </a:graphic>
          </wp:inline>
        </w:drawing>
      </w:r>
    </w:p>
    <w:p w14:paraId="2F5712F1" w14:textId="4668652F" w:rsidR="00DA4A0E" w:rsidRPr="0058650F" w:rsidRDefault="00EA4080" w:rsidP="00EA4080">
      <w:pPr>
        <w:pStyle w:val="NoSpacing"/>
      </w:pPr>
      <w:r>
        <w:rPr>
          <w:rFonts w:hint="cs"/>
          <w:rtl/>
        </w:rPr>
        <w:t>חזרו על שלב זה עבור כל פינות המסך בהתאם להוראות.</w:t>
      </w:r>
    </w:p>
    <w:p w14:paraId="089B1459" w14:textId="4A5C4E87" w:rsidR="00EE700F" w:rsidRDefault="00D90EEF" w:rsidP="00DA4A0E">
      <w:pPr>
        <w:pStyle w:val="Heading2"/>
        <w:rPr>
          <w:rtl/>
        </w:rPr>
      </w:pPr>
      <w:r>
        <w:rPr>
          <w:rFonts w:hint="cs"/>
          <w:rtl/>
        </w:rPr>
        <w:t>עדכון רשימת מילים</w:t>
      </w:r>
    </w:p>
    <w:p w14:paraId="52E1C2AA" w14:textId="279E89C6" w:rsidR="00D90EEF" w:rsidRDefault="00D90EEF" w:rsidP="00D90EEF">
      <w:pPr>
        <w:pStyle w:val="NoSpacing"/>
        <w:rPr>
          <w:rtl/>
        </w:rPr>
      </w:pPr>
      <w:r>
        <w:rPr>
          <w:rFonts w:hint="cs"/>
          <w:rtl/>
        </w:rPr>
        <w:t>הוסף מילים רצויות ל-</w:t>
      </w:r>
      <w:proofErr w:type="spellStart"/>
      <w:r>
        <w:t>word_freq_list</w:t>
      </w:r>
      <w:proofErr w:type="spellEnd"/>
      <w:r>
        <w:rPr>
          <w:rFonts w:hint="cs"/>
          <w:rtl/>
        </w:rPr>
        <w:t>.</w:t>
      </w:r>
    </w:p>
    <w:p w14:paraId="08184A19" w14:textId="5103184E" w:rsidR="00365760" w:rsidRDefault="00365760" w:rsidP="00D90EEF">
      <w:pPr>
        <w:pStyle w:val="NoSpacing"/>
        <w:rPr>
          <w:rtl/>
        </w:rPr>
      </w:pPr>
      <w:r>
        <w:rPr>
          <w:rFonts w:hint="cs"/>
          <w:rtl/>
        </w:rPr>
        <w:t>וודא שאינן כוללות אותיות סופיות ארוכות (ן, ף, ץ) היות והן גדולות יותר משאר האותיות.</w:t>
      </w:r>
    </w:p>
    <w:p w14:paraId="535872E1" w14:textId="69D414E6" w:rsidR="00D90EEF" w:rsidRDefault="00D90EEF" w:rsidP="00EE700F">
      <w:pPr>
        <w:pStyle w:val="NoSpacing"/>
      </w:pPr>
      <w:r>
        <w:rPr>
          <w:rFonts w:hint="cs"/>
          <w:rtl/>
        </w:rPr>
        <w:t>וודא ש</w:t>
      </w:r>
      <w:hyperlink r:id="rId9" w:history="1">
        <w:r w:rsidRPr="00D90EEF">
          <w:rPr>
            <w:rStyle w:val="Hyperlink"/>
            <w:rFonts w:hint="cs"/>
            <w:rtl/>
          </w:rPr>
          <w:t>תדירותן</w:t>
        </w:r>
      </w:hyperlink>
      <w:r>
        <w:rPr>
          <w:rFonts w:hint="cs"/>
          <w:rtl/>
        </w:rPr>
        <w:t xml:space="preserve"> </w:t>
      </w:r>
      <w:r w:rsidR="0009210A">
        <w:rPr>
          <w:rFonts w:hint="cs"/>
          <w:rtl/>
        </w:rPr>
        <w:t xml:space="preserve">(או </w:t>
      </w:r>
      <w:hyperlink r:id="rId10" w:history="1">
        <w:r w:rsidR="0009210A" w:rsidRPr="0009210A">
          <w:rPr>
            <w:rStyle w:val="Hyperlink"/>
            <w:rFonts w:hint="cs"/>
            <w:rtl/>
          </w:rPr>
          <w:t>כאן</w:t>
        </w:r>
      </w:hyperlink>
      <w:r w:rsidR="0009210A">
        <w:rPr>
          <w:rFonts w:hint="cs"/>
          <w:rtl/>
        </w:rPr>
        <w:t xml:space="preserve">) </w:t>
      </w:r>
      <w:r>
        <w:rPr>
          <w:rFonts w:hint="cs"/>
          <w:rtl/>
        </w:rPr>
        <w:t xml:space="preserve">לפחות 10 </w:t>
      </w:r>
      <w:proofErr w:type="spellStart"/>
      <w:r>
        <w:rPr>
          <w:rFonts w:hint="cs"/>
          <w:rtl/>
        </w:rPr>
        <w:t>למליון</w:t>
      </w:r>
      <w:proofErr w:type="spellEnd"/>
      <w:r>
        <w:rPr>
          <w:rFonts w:hint="cs"/>
          <w:rtl/>
        </w:rPr>
        <w:t>.</w:t>
      </w:r>
    </w:p>
    <w:p w14:paraId="4942F2D7" w14:textId="5FF5DA74" w:rsidR="00D300F0" w:rsidRDefault="00D300F0" w:rsidP="00EE700F">
      <w:pPr>
        <w:pStyle w:val="NoSpacing"/>
        <w:rPr>
          <w:rtl/>
        </w:rPr>
      </w:pPr>
      <w:r>
        <w:rPr>
          <w:rFonts w:hint="cs"/>
          <w:rtl/>
        </w:rPr>
        <w:t xml:space="preserve">צור רשימות </w:t>
      </w:r>
      <w:r>
        <w:t>art/nat_targets.xlsx</w:t>
      </w:r>
      <w:r>
        <w:rPr>
          <w:rFonts w:hint="cs"/>
          <w:rtl/>
        </w:rPr>
        <w:t xml:space="preserve"> ו-</w:t>
      </w:r>
      <w:r>
        <w:t>art/nat_primes.xlsx</w:t>
      </w:r>
      <w:r>
        <w:rPr>
          <w:rFonts w:hint="cs"/>
          <w:rtl/>
        </w:rPr>
        <w:t xml:space="preserve"> באמצעות </w:t>
      </w:r>
      <w:proofErr w:type="spellStart"/>
      <w:r>
        <w:t>genWordsLists.m</w:t>
      </w:r>
      <w:proofErr w:type="spellEnd"/>
      <w:r>
        <w:rPr>
          <w:rFonts w:hint="cs"/>
          <w:rtl/>
        </w:rPr>
        <w:t>.</w:t>
      </w:r>
    </w:p>
    <w:p w14:paraId="7A3894DC" w14:textId="77777777" w:rsidR="00EE700F" w:rsidRDefault="00F250EA" w:rsidP="00DA4A0E">
      <w:pPr>
        <w:pStyle w:val="Heading2"/>
        <w:rPr>
          <w:rtl/>
        </w:rPr>
      </w:pPr>
      <w:r>
        <w:rPr>
          <w:rFonts w:hint="cs"/>
          <w:rtl/>
        </w:rPr>
        <w:t xml:space="preserve">יצירת </w:t>
      </w:r>
      <w:r>
        <w:t>trial list</w:t>
      </w:r>
    </w:p>
    <w:p w14:paraId="75CA7E3C" w14:textId="20208CA1" w:rsidR="00F250EA" w:rsidRDefault="00F250EA" w:rsidP="00F250EA">
      <w:pPr>
        <w:pStyle w:val="NoSpacing"/>
      </w:pPr>
      <w:r>
        <w:rPr>
          <w:rFonts w:hint="cs"/>
          <w:rtl/>
        </w:rPr>
        <w:t xml:space="preserve">הרץ את </w:t>
      </w:r>
      <w:proofErr w:type="spellStart"/>
      <w:r>
        <w:t>genTrialLists</w:t>
      </w:r>
      <w:proofErr w:type="spellEnd"/>
      <w:r>
        <w:rPr>
          <w:rFonts w:hint="cs"/>
          <w:rtl/>
        </w:rPr>
        <w:t xml:space="preserve"> שב-</w:t>
      </w:r>
      <w:proofErr w:type="spellStart"/>
      <w:r w:rsidR="00C82D28">
        <w:t>experiment.m</w:t>
      </w:r>
      <w:proofErr w:type="spellEnd"/>
      <w:r>
        <w:rPr>
          <w:rFonts w:hint="cs"/>
          <w:rtl/>
        </w:rPr>
        <w:t>.</w:t>
      </w:r>
    </w:p>
    <w:p w14:paraId="7E96B41E" w14:textId="6F7083A6" w:rsidR="00C54921" w:rsidRDefault="00EA6B54" w:rsidP="00F250EA">
      <w:pPr>
        <w:pStyle w:val="NoSpacing"/>
        <w:rPr>
          <w:rtl/>
        </w:rPr>
      </w:pPr>
      <w:r>
        <w:rPr>
          <w:rFonts w:hint="cs"/>
          <w:rtl/>
        </w:rPr>
        <w:t xml:space="preserve">לאחר מכן וודא שהרשימה טובה באמצעות </w:t>
      </w:r>
      <w:proofErr w:type="spellStart"/>
      <w:r>
        <w:t>run_tests.m</w:t>
      </w:r>
      <w:proofErr w:type="spellEnd"/>
      <w:r>
        <w:rPr>
          <w:rFonts w:hint="cs"/>
          <w:rtl/>
        </w:rPr>
        <w:t>: הכנס ל-</w:t>
      </w:r>
      <w:proofErr w:type="spellStart"/>
      <w:r>
        <w:t>word_list</w:t>
      </w:r>
      <w:proofErr w:type="spellEnd"/>
      <w:r>
        <w:rPr>
          <w:rFonts w:hint="cs"/>
          <w:rtl/>
        </w:rPr>
        <w:t xml:space="preserve"> את שם הרשימה כולל סיומת, ול-</w:t>
      </w:r>
      <w:r>
        <w:t>type</w:t>
      </w:r>
      <w:r w:rsidR="00C54921">
        <w:rPr>
          <w:rFonts w:hint="cs"/>
          <w:rtl/>
        </w:rPr>
        <w:t xml:space="preserve"> הכנס '</w:t>
      </w:r>
      <w:proofErr w:type="spellStart"/>
      <w:r w:rsidR="00C54921">
        <w:t>trials_list</w:t>
      </w:r>
      <w:proofErr w:type="spellEnd"/>
      <w:r w:rsidR="00C54921">
        <w:rPr>
          <w:rFonts w:hint="cs"/>
          <w:rtl/>
        </w:rPr>
        <w:t>'.</w:t>
      </w:r>
      <w:r w:rsidR="00C54921">
        <w:t xml:space="preserve"> </w:t>
      </w:r>
      <w:r w:rsidR="00C54921">
        <w:rPr>
          <w:rFonts w:hint="cs"/>
          <w:rtl/>
        </w:rPr>
        <w:t xml:space="preserve"> הרץ את הקובץ.</w:t>
      </w:r>
    </w:p>
    <w:p w14:paraId="70EE3CAE" w14:textId="70ECE1D1" w:rsidR="005A0A66" w:rsidRDefault="005A0A66" w:rsidP="00C9711B">
      <w:pPr>
        <w:pStyle w:val="NoSpacing"/>
      </w:pPr>
      <w:r>
        <w:rPr>
          <w:rFonts w:hint="cs"/>
          <w:rtl/>
        </w:rPr>
        <w:t>וודא שהבדיקות נותנות 1</w:t>
      </w:r>
      <w:r w:rsidR="00324C5B">
        <w:rPr>
          <w:rFonts w:hint="cs"/>
          <w:rtl/>
        </w:rPr>
        <w:t xml:space="preserve"> (פרט לבדיקות של זמני הצגת הגירויים שאינן רלוונטיות כי זה לא </w:t>
      </w:r>
      <w:r w:rsidR="00324C5B">
        <w:t>output</w:t>
      </w:r>
      <w:r w:rsidR="00324C5B">
        <w:rPr>
          <w:rFonts w:hint="cs"/>
          <w:rtl/>
        </w:rPr>
        <w:t xml:space="preserve"> של ניסוי).</w:t>
      </w:r>
    </w:p>
    <w:p w14:paraId="3D8C9628" w14:textId="77777777" w:rsidR="00EE700F" w:rsidRDefault="003205FA" w:rsidP="00DA4A0E">
      <w:pPr>
        <w:pStyle w:val="Heading2"/>
        <w:rPr>
          <w:rtl/>
        </w:rPr>
      </w:pPr>
      <w:r>
        <w:rPr>
          <w:rFonts w:hint="cs"/>
          <w:rtl/>
        </w:rPr>
        <w:t xml:space="preserve">יצירת </w:t>
      </w:r>
      <w:r>
        <w:t>practice trials</w:t>
      </w:r>
    </w:p>
    <w:p w14:paraId="250F65B5" w14:textId="4DBF437B" w:rsidR="0086173A" w:rsidRDefault="009A61A4" w:rsidP="00F250EA">
      <w:pPr>
        <w:pStyle w:val="NoSpacing"/>
        <w:rPr>
          <w:rtl/>
        </w:rPr>
      </w:pPr>
      <w:r w:rsidRPr="009A61A4">
        <w:rPr>
          <w:rFonts w:hint="cs"/>
          <w:rtl/>
        </w:rPr>
        <w:t>צור ידנית רשימ</w:t>
      </w:r>
      <w:r>
        <w:rPr>
          <w:rFonts w:hint="cs"/>
          <w:rtl/>
        </w:rPr>
        <w:t>ה</w:t>
      </w:r>
      <w:r w:rsidRPr="009A61A4">
        <w:rPr>
          <w:rFonts w:hint="cs"/>
          <w:rtl/>
        </w:rPr>
        <w:t xml:space="preserve"> </w:t>
      </w:r>
      <w:r>
        <w:rPr>
          <w:rFonts w:hint="cs"/>
          <w:rtl/>
        </w:rPr>
        <w:t>המכילה את מילות ה-</w:t>
      </w:r>
      <w:r>
        <w:t>practice</w:t>
      </w:r>
      <w:r>
        <w:rPr>
          <w:rFonts w:hint="cs"/>
          <w:rtl/>
        </w:rPr>
        <w:t xml:space="preserve"> והשכיחות שלהן</w:t>
      </w:r>
      <w:r w:rsidR="0086173A">
        <w:rPr>
          <w:rFonts w:hint="cs"/>
          <w:rtl/>
        </w:rPr>
        <w:t>, בדומה ל-</w:t>
      </w:r>
      <w:r w:rsidR="0086173A">
        <w:t>word_freq_list.xlsx</w:t>
      </w:r>
      <w:r w:rsidR="0086173A">
        <w:rPr>
          <w:rFonts w:hint="cs"/>
          <w:rtl/>
        </w:rPr>
        <w:t xml:space="preserve">, </w:t>
      </w:r>
    </w:p>
    <w:p w14:paraId="56161902" w14:textId="33A39171" w:rsidR="009A61A4" w:rsidRPr="009A61A4" w:rsidRDefault="0086173A" w:rsidP="00EE700F">
      <w:pPr>
        <w:pStyle w:val="NoSpacing"/>
        <w:rPr>
          <w:rtl/>
        </w:rPr>
      </w:pPr>
      <w:r>
        <w:rPr>
          <w:rFonts w:hint="cs"/>
          <w:rtl/>
        </w:rPr>
        <w:t xml:space="preserve">וקרא לה </w:t>
      </w:r>
      <w:r>
        <w:t>practice_word_freq_list.xlsx</w:t>
      </w:r>
      <w:r>
        <w:rPr>
          <w:rFonts w:hint="cs"/>
          <w:rtl/>
        </w:rPr>
        <w:t>.</w:t>
      </w:r>
    </w:p>
    <w:p w14:paraId="2494B0C5" w14:textId="5FF99021" w:rsidR="007255B7" w:rsidRDefault="003205FA" w:rsidP="00EE700F">
      <w:pPr>
        <w:pStyle w:val="NoSpacing"/>
        <w:rPr>
          <w:rtl/>
        </w:rPr>
      </w:pPr>
      <w:r>
        <w:rPr>
          <w:rFonts w:hint="cs"/>
          <w:rtl/>
        </w:rPr>
        <w:t>ב-</w:t>
      </w:r>
      <w:proofErr w:type="spellStart"/>
      <w:r>
        <w:t>genWordsLists.m</w:t>
      </w:r>
      <w:proofErr w:type="spellEnd"/>
      <w:r>
        <w:rPr>
          <w:rFonts w:hint="cs"/>
          <w:rtl/>
        </w:rPr>
        <w:t xml:space="preserve"> </w:t>
      </w:r>
      <w:r w:rsidR="007255B7">
        <w:rPr>
          <w:rFonts w:hint="cs"/>
          <w:rtl/>
        </w:rPr>
        <w:t xml:space="preserve">הוסף </w:t>
      </w:r>
      <w:r w:rsidR="007255B7">
        <w:t>practice</w:t>
      </w:r>
      <w:r w:rsidR="007255B7">
        <w:rPr>
          <w:rFonts w:hint="cs"/>
          <w:rtl/>
        </w:rPr>
        <w:t xml:space="preserve"> </w:t>
      </w:r>
      <w:r w:rsidR="00773AC1">
        <w:rPr>
          <w:rFonts w:hint="cs"/>
          <w:rtl/>
        </w:rPr>
        <w:t>לסוף</w:t>
      </w:r>
      <w:r w:rsidR="007255B7">
        <w:rPr>
          <w:rFonts w:hint="cs"/>
          <w:rtl/>
        </w:rPr>
        <w:t xml:space="preserve"> שמות הקבצים הבאים</w:t>
      </w:r>
      <w:r w:rsidR="00343D01">
        <w:rPr>
          <w:rFonts w:hint="cs"/>
          <w:rtl/>
        </w:rPr>
        <w:t xml:space="preserve"> (ואז הרץ את הפונקציה)</w:t>
      </w:r>
      <w:r w:rsidR="007255B7">
        <w:rPr>
          <w:rFonts w:hint="cs"/>
          <w:rtl/>
        </w:rPr>
        <w:t>:</w:t>
      </w:r>
    </w:p>
    <w:p w14:paraId="4A80600E" w14:textId="77777777" w:rsidR="007255B7" w:rsidRPr="00343D01" w:rsidRDefault="007255B7" w:rsidP="00EE700F">
      <w:pPr>
        <w:autoSpaceDE w:val="0"/>
        <w:autoSpaceDN w:val="0"/>
        <w:adjustRightInd w:val="0"/>
        <w:rPr>
          <w:rFonts w:ascii="Courier New" w:eastAsiaTheme="minorHAnsi" w:hAnsi="Courier New" w:cs="Courier New"/>
          <w:sz w:val="10"/>
          <w:szCs w:val="10"/>
        </w:rPr>
      </w:pPr>
      <w:proofErr w:type="spellStart"/>
      <w:r w:rsidRPr="00343D01">
        <w:rPr>
          <w:rFonts w:ascii="Courier New" w:eastAsiaTheme="minorHAnsi" w:hAnsi="Courier New" w:cs="Courier New"/>
          <w:b/>
          <w:bCs/>
          <w:color w:val="A020F0"/>
          <w:sz w:val="14"/>
          <w:szCs w:val="14"/>
        </w:rPr>
        <w:t>word_freq_list</w:t>
      </w:r>
      <w:proofErr w:type="spellEnd"/>
    </w:p>
    <w:p w14:paraId="75D4AC54" w14:textId="77777777" w:rsidR="007255B7" w:rsidRPr="00343D01" w:rsidRDefault="007255B7" w:rsidP="00EE700F">
      <w:pPr>
        <w:autoSpaceDE w:val="0"/>
        <w:autoSpaceDN w:val="0"/>
        <w:adjustRightInd w:val="0"/>
        <w:rPr>
          <w:rFonts w:ascii="Courier New" w:eastAsiaTheme="minorHAnsi" w:hAnsi="Courier New" w:cs="Courier New"/>
          <w:sz w:val="10"/>
          <w:szCs w:val="10"/>
        </w:rPr>
      </w:pPr>
      <w:proofErr w:type="spellStart"/>
      <w:r w:rsidRPr="00343D01">
        <w:rPr>
          <w:rFonts w:ascii="Courier New" w:eastAsiaTheme="minorHAnsi" w:hAnsi="Courier New" w:cs="Courier New"/>
          <w:b/>
          <w:bCs/>
          <w:color w:val="A020F0"/>
          <w:sz w:val="14"/>
          <w:szCs w:val="14"/>
        </w:rPr>
        <w:lastRenderedPageBreak/>
        <w:t>nat_primes</w:t>
      </w:r>
      <w:proofErr w:type="spellEnd"/>
    </w:p>
    <w:p w14:paraId="18140C99" w14:textId="77777777" w:rsidR="007255B7" w:rsidRPr="00343D01" w:rsidRDefault="007255B7" w:rsidP="00EE700F">
      <w:pPr>
        <w:autoSpaceDE w:val="0"/>
        <w:autoSpaceDN w:val="0"/>
        <w:adjustRightInd w:val="0"/>
        <w:rPr>
          <w:rFonts w:ascii="Courier New" w:eastAsiaTheme="minorHAnsi" w:hAnsi="Courier New" w:cs="Courier New"/>
          <w:sz w:val="10"/>
          <w:szCs w:val="10"/>
        </w:rPr>
      </w:pPr>
      <w:proofErr w:type="spellStart"/>
      <w:r w:rsidRPr="00343D01">
        <w:rPr>
          <w:rFonts w:ascii="Courier New" w:eastAsiaTheme="minorHAnsi" w:hAnsi="Courier New" w:cs="Courier New"/>
          <w:b/>
          <w:bCs/>
          <w:color w:val="A020F0"/>
          <w:sz w:val="14"/>
          <w:szCs w:val="14"/>
        </w:rPr>
        <w:t>art_primes</w:t>
      </w:r>
      <w:proofErr w:type="spellEnd"/>
    </w:p>
    <w:p w14:paraId="6A09F3E9" w14:textId="77777777" w:rsidR="007255B7" w:rsidRPr="00343D01" w:rsidRDefault="007255B7" w:rsidP="00EE700F">
      <w:pPr>
        <w:autoSpaceDE w:val="0"/>
        <w:autoSpaceDN w:val="0"/>
        <w:adjustRightInd w:val="0"/>
        <w:rPr>
          <w:rFonts w:ascii="Courier New" w:eastAsiaTheme="minorHAnsi" w:hAnsi="Courier New" w:cs="Courier New"/>
          <w:sz w:val="10"/>
          <w:szCs w:val="10"/>
        </w:rPr>
      </w:pPr>
      <w:proofErr w:type="spellStart"/>
      <w:r w:rsidRPr="00343D01">
        <w:rPr>
          <w:rFonts w:ascii="Courier New" w:eastAsiaTheme="minorHAnsi" w:hAnsi="Courier New" w:cs="Courier New"/>
          <w:b/>
          <w:bCs/>
          <w:color w:val="A020F0"/>
          <w:sz w:val="14"/>
          <w:szCs w:val="14"/>
        </w:rPr>
        <w:t>art_targets</w:t>
      </w:r>
      <w:proofErr w:type="spellEnd"/>
    </w:p>
    <w:p w14:paraId="7E90EE9F" w14:textId="77777777" w:rsidR="007255B7" w:rsidRPr="00343D01" w:rsidRDefault="007255B7" w:rsidP="00EE700F">
      <w:pPr>
        <w:autoSpaceDE w:val="0"/>
        <w:autoSpaceDN w:val="0"/>
        <w:adjustRightInd w:val="0"/>
        <w:rPr>
          <w:rFonts w:ascii="Courier New" w:eastAsiaTheme="minorHAnsi" w:hAnsi="Courier New" w:cs="Courier New"/>
          <w:sz w:val="10"/>
          <w:szCs w:val="10"/>
        </w:rPr>
      </w:pPr>
      <w:proofErr w:type="spellStart"/>
      <w:r w:rsidRPr="00343D01">
        <w:rPr>
          <w:rFonts w:ascii="Courier New" w:eastAsiaTheme="minorHAnsi" w:hAnsi="Courier New" w:cs="Courier New"/>
          <w:b/>
          <w:bCs/>
          <w:color w:val="A020F0"/>
          <w:sz w:val="14"/>
          <w:szCs w:val="14"/>
        </w:rPr>
        <w:t>nat_targets</w:t>
      </w:r>
      <w:proofErr w:type="spellEnd"/>
    </w:p>
    <w:p w14:paraId="52C6003B" w14:textId="524E66F8" w:rsidR="00434A3D" w:rsidRDefault="00434A3D" w:rsidP="00EE700F">
      <w:pPr>
        <w:rPr>
          <w:rtl/>
        </w:rPr>
      </w:pPr>
      <w:r>
        <w:rPr>
          <w:rFonts w:hint="cs"/>
          <w:rtl/>
        </w:rPr>
        <w:t>ב-</w:t>
      </w:r>
      <w:proofErr w:type="spellStart"/>
      <w:r>
        <w:t>initconstants.m</w:t>
      </w:r>
      <w:proofErr w:type="spellEnd"/>
      <w:r>
        <w:rPr>
          <w:rFonts w:hint="cs"/>
          <w:rtl/>
        </w:rPr>
        <w:t xml:space="preserve"> שנה את </w:t>
      </w:r>
      <w:r w:rsidRPr="00B424BD">
        <w:rPr>
          <w:rFonts w:ascii="Courier New" w:eastAsiaTheme="minorHAnsi" w:hAnsi="Courier New" w:cs="Courier New"/>
          <w:b/>
          <w:bCs/>
          <w:color w:val="000000"/>
          <w:sz w:val="14"/>
          <w:szCs w:val="14"/>
        </w:rPr>
        <w:t>NUM_BLOCKS</w:t>
      </w:r>
      <w:r w:rsidR="00E21846" w:rsidRPr="00B424BD">
        <w:rPr>
          <w:rFonts w:hint="cs"/>
          <w:sz w:val="10"/>
          <w:szCs w:val="10"/>
          <w:rtl/>
        </w:rPr>
        <w:t xml:space="preserve"> </w:t>
      </w:r>
      <w:r w:rsidR="00E21846">
        <w:rPr>
          <w:rFonts w:hint="cs"/>
          <w:rtl/>
        </w:rPr>
        <w:t>ל-1</w:t>
      </w:r>
      <w:r w:rsidR="00B424BD">
        <w:rPr>
          <w:rFonts w:hint="cs"/>
          <w:rtl/>
        </w:rPr>
        <w:t xml:space="preserve"> (וודא שמספר המילים שלך שווה לגודל הבלוק)</w:t>
      </w:r>
      <w:r w:rsidR="00843CBB">
        <w:rPr>
          <w:rFonts w:hint="cs"/>
          <w:rtl/>
        </w:rPr>
        <w:t xml:space="preserve"> והוסף </w:t>
      </w:r>
      <w:r w:rsidR="00855517">
        <w:t>_</w:t>
      </w:r>
      <w:r w:rsidR="00843CBB">
        <w:t>practice</w:t>
      </w:r>
      <w:r w:rsidR="00843CBB">
        <w:rPr>
          <w:rFonts w:hint="cs"/>
          <w:rtl/>
        </w:rPr>
        <w:t xml:space="preserve"> </w:t>
      </w:r>
      <w:r w:rsidR="001171B2">
        <w:rPr>
          <w:rFonts w:hint="cs"/>
          <w:rtl/>
        </w:rPr>
        <w:t>בסוף</w:t>
      </w:r>
      <w:r w:rsidR="007A3574">
        <w:rPr>
          <w:rFonts w:hint="cs"/>
          <w:rtl/>
        </w:rPr>
        <w:t xml:space="preserve"> שמות הקבצים הבאים: </w:t>
      </w:r>
    </w:p>
    <w:p w14:paraId="2130AB7D"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nat_targets.xlsx</w:t>
      </w:r>
    </w:p>
    <w:p w14:paraId="279E91D9"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art_targets.xlsx</w:t>
      </w:r>
    </w:p>
    <w:p w14:paraId="0ED57D2E"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art_primes.xlsx</w:t>
      </w:r>
    </w:p>
    <w:p w14:paraId="62F1BA58" w14:textId="77777777" w:rsidR="007A3574" w:rsidRPr="007A3574" w:rsidRDefault="007A3574" w:rsidP="00EE700F">
      <w:pPr>
        <w:autoSpaceDE w:val="0"/>
        <w:autoSpaceDN w:val="0"/>
        <w:adjustRightInd w:val="0"/>
        <w:rPr>
          <w:rFonts w:ascii="Courier New" w:eastAsiaTheme="minorHAnsi" w:hAnsi="Courier New" w:cs="Courier New"/>
          <w:sz w:val="10"/>
          <w:szCs w:val="10"/>
        </w:rPr>
      </w:pPr>
      <w:r w:rsidRPr="007A3574">
        <w:rPr>
          <w:rFonts w:ascii="Courier New" w:eastAsiaTheme="minorHAnsi" w:hAnsi="Courier New" w:cs="Courier New"/>
          <w:b/>
          <w:bCs/>
          <w:color w:val="A020F0"/>
          <w:sz w:val="14"/>
          <w:szCs w:val="14"/>
        </w:rPr>
        <w:t>nat_primes.xlsx</w:t>
      </w:r>
    </w:p>
    <w:p w14:paraId="6934F69D" w14:textId="44753EA2" w:rsidR="007A3574" w:rsidRPr="007A3574" w:rsidRDefault="007A3574" w:rsidP="00EE700F">
      <w:pPr>
        <w:autoSpaceDE w:val="0"/>
        <w:autoSpaceDN w:val="0"/>
        <w:adjustRightInd w:val="0"/>
        <w:rPr>
          <w:rFonts w:ascii="Courier New" w:eastAsiaTheme="minorHAnsi" w:hAnsi="Courier New" w:cs="Courier New"/>
          <w:sz w:val="10"/>
          <w:szCs w:val="10"/>
          <w:rtl/>
        </w:rPr>
      </w:pPr>
      <w:r w:rsidRPr="007A3574">
        <w:rPr>
          <w:rFonts w:ascii="Courier New" w:eastAsiaTheme="minorHAnsi" w:hAnsi="Courier New" w:cs="Courier New"/>
          <w:b/>
          <w:bCs/>
          <w:color w:val="A020F0"/>
          <w:sz w:val="14"/>
          <w:szCs w:val="14"/>
        </w:rPr>
        <w:t>word_freq_list.xlsx</w:t>
      </w:r>
    </w:p>
    <w:p w14:paraId="6E1C5741" w14:textId="3B9B012C" w:rsidR="009C780E" w:rsidRDefault="003A7C16" w:rsidP="00DF5E51">
      <w:pPr>
        <w:autoSpaceDE w:val="0"/>
        <w:autoSpaceDN w:val="0"/>
        <w:adjustRightInd w:val="0"/>
        <w:rPr>
          <w:rtl/>
        </w:rPr>
      </w:pPr>
      <w:r>
        <w:rPr>
          <w:rFonts w:hint="cs"/>
          <w:rtl/>
        </w:rPr>
        <w:t>ב-</w:t>
      </w:r>
      <w:proofErr w:type="spellStart"/>
      <w:r>
        <w:t>genTrialLists.m</w:t>
      </w:r>
      <w:proofErr w:type="spellEnd"/>
      <w:r>
        <w:rPr>
          <w:rFonts w:hint="cs"/>
          <w:rtl/>
        </w:rPr>
        <w:t xml:space="preserve"> שנה את </w:t>
      </w:r>
      <w:r w:rsidR="00BB6980" w:rsidRPr="00BB6980">
        <w:rPr>
          <w:rFonts w:ascii="Courier New" w:eastAsiaTheme="minorHAnsi" w:hAnsi="Courier New" w:cs="Courier New"/>
          <w:b/>
          <w:bCs/>
          <w:color w:val="A020F0"/>
          <w:sz w:val="14"/>
          <w:szCs w:val="14"/>
        </w:rPr>
        <w:t>/trials</w:t>
      </w:r>
      <w:r w:rsidR="00BB6980" w:rsidRPr="00BB6980">
        <w:rPr>
          <w:rFonts w:ascii="Courier New" w:eastAsiaTheme="minorHAnsi" w:hAnsi="Courier New" w:cs="Courier New" w:hint="cs"/>
          <w:b/>
          <w:bCs/>
          <w:color w:val="A020F0"/>
          <w:sz w:val="14"/>
          <w:szCs w:val="14"/>
          <w:rtl/>
        </w:rPr>
        <w:t xml:space="preserve"> </w:t>
      </w:r>
      <w:r w:rsidR="00BB6980" w:rsidRPr="00BB6980">
        <w:rPr>
          <w:rFonts w:hint="cs"/>
          <w:rtl/>
        </w:rPr>
        <w:t>ל</w:t>
      </w:r>
      <w:r w:rsidR="00BB6980">
        <w:rPr>
          <w:rFonts w:hint="cs"/>
          <w:rtl/>
        </w:rPr>
        <w:t>-</w:t>
      </w:r>
      <w:r w:rsidR="00BB6980" w:rsidRPr="00BB6980">
        <w:rPr>
          <w:rFonts w:ascii="Courier New" w:eastAsiaTheme="minorHAnsi" w:hAnsi="Courier New" w:cs="Courier New"/>
          <w:b/>
          <w:bCs/>
          <w:color w:val="A020F0"/>
          <w:sz w:val="14"/>
          <w:szCs w:val="14"/>
        </w:rPr>
        <w:t>/</w:t>
      </w:r>
      <w:proofErr w:type="spellStart"/>
      <w:r w:rsidR="00BB6980" w:rsidRPr="00BB6980">
        <w:rPr>
          <w:rFonts w:ascii="Courier New" w:eastAsiaTheme="minorHAnsi" w:hAnsi="Courier New" w:cs="Courier New"/>
          <w:b/>
          <w:bCs/>
          <w:color w:val="A020F0"/>
          <w:sz w:val="14"/>
          <w:szCs w:val="14"/>
        </w:rPr>
        <w:t>practice_trials</w:t>
      </w:r>
      <w:proofErr w:type="spellEnd"/>
      <w:r w:rsidR="00BB6980" w:rsidRPr="00BB6980">
        <w:rPr>
          <w:rFonts w:hint="cs"/>
          <w:sz w:val="10"/>
          <w:szCs w:val="10"/>
          <w:rtl/>
        </w:rPr>
        <w:t xml:space="preserve"> </w:t>
      </w:r>
      <w:r w:rsidR="00BB6980" w:rsidRPr="00BB6980">
        <w:rPr>
          <w:rFonts w:hint="cs"/>
          <w:rtl/>
        </w:rPr>
        <w:t>בכל המקומו</w:t>
      </w:r>
      <w:r w:rsidR="00646012">
        <w:rPr>
          <w:rFonts w:hint="cs"/>
          <w:rtl/>
        </w:rPr>
        <w:t>ת</w:t>
      </w:r>
      <w:r w:rsidR="00DF5E51">
        <w:rPr>
          <w:rFonts w:hint="cs"/>
          <w:rtl/>
        </w:rPr>
        <w:t xml:space="preserve"> ומחק את </w:t>
      </w:r>
      <w:proofErr w:type="spellStart"/>
      <w:r w:rsidR="00DF5E51" w:rsidRPr="00DF5E51">
        <w:rPr>
          <w:rFonts w:ascii="Courier New" w:eastAsiaTheme="minorHAnsi" w:hAnsi="Courier New" w:cs="Courier New"/>
          <w:b/>
          <w:bCs/>
          <w:color w:val="000000"/>
          <w:sz w:val="20"/>
          <w:szCs w:val="20"/>
        </w:rPr>
        <w:t>p.DAY</w:t>
      </w:r>
      <w:proofErr w:type="spellEnd"/>
      <w:r w:rsidR="0039305D">
        <w:rPr>
          <w:rFonts w:hint="cs"/>
          <w:rtl/>
        </w:rPr>
        <w:t xml:space="preserve">, ושנה את הזימון של פונקציה הבאה כך שתקבל: </w:t>
      </w:r>
      <w:proofErr w:type="spellStart"/>
      <w:r w:rsidR="0039305D">
        <w:t>newTrials</w:t>
      </w:r>
      <w:proofErr w:type="spellEnd"/>
      <w:r w:rsidR="0039305D">
        <w:t>(1,1)</w:t>
      </w:r>
      <w:r w:rsidR="009C780E">
        <w:rPr>
          <w:rFonts w:hint="cs"/>
          <w:rtl/>
        </w:rPr>
        <w:t xml:space="preserve"> עבור בלוק אימון עם </w:t>
      </w:r>
      <w:r w:rsidR="009C780E">
        <w:t>Prime</w:t>
      </w:r>
      <w:r w:rsidR="009C780E">
        <w:rPr>
          <w:rFonts w:hint="cs"/>
          <w:rtl/>
        </w:rPr>
        <w:t>.</w:t>
      </w:r>
    </w:p>
    <w:p w14:paraId="5841D95A" w14:textId="77777777" w:rsidR="000D7F6A" w:rsidRDefault="009C780E" w:rsidP="007F4FF9">
      <w:pPr>
        <w:autoSpaceDE w:val="0"/>
        <w:autoSpaceDN w:val="0"/>
        <w:adjustRightInd w:val="0"/>
      </w:pPr>
      <w:proofErr w:type="spellStart"/>
      <w:r>
        <w:t>newTrials</w:t>
      </w:r>
      <w:proofErr w:type="spellEnd"/>
      <w:r>
        <w:t>(1,2)</w:t>
      </w:r>
      <w:r>
        <w:rPr>
          <w:rFonts w:hint="cs"/>
          <w:rtl/>
        </w:rPr>
        <w:t xml:space="preserve"> עבור בלוק אימון ללא </w:t>
      </w:r>
      <w:r>
        <w:t>Prime</w:t>
      </w:r>
      <w:r>
        <w:rPr>
          <w:rFonts w:hint="cs"/>
          <w:rtl/>
        </w:rPr>
        <w:t xml:space="preserve"> (ה-</w:t>
      </w:r>
      <w:r>
        <w:t>prime</w:t>
      </w:r>
      <w:r>
        <w:rPr>
          <w:rFonts w:hint="cs"/>
          <w:rtl/>
        </w:rPr>
        <w:t xml:space="preserve"> יוסף בכל מקרה</w:t>
      </w:r>
      <w:r w:rsidR="00D52C83">
        <w:rPr>
          <w:rFonts w:hint="cs"/>
          <w:rtl/>
        </w:rPr>
        <w:t>.</w:t>
      </w:r>
      <w:r>
        <w:rPr>
          <w:rFonts w:hint="cs"/>
          <w:rtl/>
        </w:rPr>
        <w:t xml:space="preserve"> </w:t>
      </w:r>
      <w:r w:rsidR="007C2B13">
        <w:rPr>
          <w:rFonts w:hint="cs"/>
          <w:rtl/>
        </w:rPr>
        <w:t xml:space="preserve">מכניסים 1 או 2 </w:t>
      </w:r>
      <w:r w:rsidR="00D52C83">
        <w:rPr>
          <w:rFonts w:hint="cs"/>
          <w:rtl/>
        </w:rPr>
        <w:t xml:space="preserve">כדי שהקוד של הניסוי ידע לא </w:t>
      </w:r>
    </w:p>
    <w:p w14:paraId="51173FD1" w14:textId="6A8DAD65" w:rsidR="009C780E" w:rsidRDefault="00D52C83" w:rsidP="000D7F6A">
      <w:pPr>
        <w:autoSpaceDE w:val="0"/>
        <w:autoSpaceDN w:val="0"/>
        <w:adjustRightInd w:val="0"/>
        <w:ind w:left="720" w:firstLine="720"/>
        <w:rPr>
          <w:rtl/>
        </w:rPr>
      </w:pPr>
      <w:r>
        <w:rPr>
          <w:rFonts w:hint="cs"/>
          <w:rtl/>
        </w:rPr>
        <w:t xml:space="preserve">להוסיף כותרת לקובץ הפלט לפני </w:t>
      </w:r>
      <w:proofErr w:type="spellStart"/>
      <w:r>
        <w:rPr>
          <w:rFonts w:hint="cs"/>
          <w:rtl/>
        </w:rPr>
        <w:t>הטריילים</w:t>
      </w:r>
      <w:proofErr w:type="spellEnd"/>
      <w:r>
        <w:rPr>
          <w:rFonts w:hint="cs"/>
          <w:rtl/>
        </w:rPr>
        <w:t xml:space="preserve"> של בלוק אימון עם </w:t>
      </w:r>
      <w:r>
        <w:t>prime</w:t>
      </w:r>
      <w:r>
        <w:rPr>
          <w:rFonts w:hint="cs"/>
          <w:rtl/>
        </w:rPr>
        <w:t>).</w:t>
      </w:r>
    </w:p>
    <w:p w14:paraId="72128DF4" w14:textId="1CEF872E" w:rsidR="00D300F0" w:rsidRDefault="0039305D" w:rsidP="007F4FF9">
      <w:pPr>
        <w:autoSpaceDE w:val="0"/>
        <w:autoSpaceDN w:val="0"/>
        <w:adjustRightInd w:val="0"/>
        <w:rPr>
          <w:rtl/>
        </w:rPr>
      </w:pPr>
      <w:r>
        <w:rPr>
          <w:rFonts w:hint="cs"/>
          <w:rtl/>
        </w:rPr>
        <w:t xml:space="preserve">לאחר מכן </w:t>
      </w:r>
      <w:r w:rsidR="00646012">
        <w:rPr>
          <w:rFonts w:hint="cs"/>
          <w:rtl/>
        </w:rPr>
        <w:t xml:space="preserve">הרץ </w:t>
      </w:r>
      <w:r w:rsidR="005B0918">
        <w:rPr>
          <w:rFonts w:hint="cs"/>
          <w:rtl/>
        </w:rPr>
        <w:t xml:space="preserve">את </w:t>
      </w:r>
      <w:proofErr w:type="spellStart"/>
      <w:r w:rsidR="005B0918">
        <w:t>genTrialLists</w:t>
      </w:r>
      <w:proofErr w:type="spellEnd"/>
      <w:r w:rsidR="005B0918">
        <w:rPr>
          <w:rFonts w:hint="cs"/>
          <w:rtl/>
        </w:rPr>
        <w:t xml:space="preserve"> ב-</w:t>
      </w:r>
      <w:proofErr w:type="spellStart"/>
      <w:r w:rsidR="00646012">
        <w:t>experiment.m</w:t>
      </w:r>
      <w:proofErr w:type="spellEnd"/>
      <w:r w:rsidR="00646012">
        <w:rPr>
          <w:rFonts w:hint="cs"/>
          <w:rtl/>
        </w:rPr>
        <w:t xml:space="preserve"> כש-</w:t>
      </w:r>
      <w:proofErr w:type="spellStart"/>
      <w:r w:rsidR="00646012">
        <w:t>num_trial_lists</w:t>
      </w:r>
      <w:proofErr w:type="spellEnd"/>
      <w:r w:rsidR="00646012">
        <w:rPr>
          <w:rFonts w:hint="cs"/>
          <w:rtl/>
        </w:rPr>
        <w:t xml:space="preserve"> = 1.</w:t>
      </w:r>
    </w:p>
    <w:p w14:paraId="2574EC76" w14:textId="77777777" w:rsidR="00A43ED8" w:rsidRDefault="00A43ED8" w:rsidP="00A43ED8">
      <w:pPr>
        <w:pStyle w:val="NoSpacing"/>
        <w:rPr>
          <w:rtl/>
        </w:rPr>
      </w:pPr>
      <w:r>
        <w:rPr>
          <w:rFonts w:hint="cs"/>
          <w:rtl/>
        </w:rPr>
        <w:t xml:space="preserve">לאחר מכן וודא שהרשימה טובה באמצעות </w:t>
      </w:r>
      <w:proofErr w:type="spellStart"/>
      <w:r>
        <w:t>run_tests.m</w:t>
      </w:r>
      <w:proofErr w:type="spellEnd"/>
      <w:r>
        <w:rPr>
          <w:rFonts w:hint="cs"/>
          <w:rtl/>
        </w:rPr>
        <w:t>: הכנס ל-</w:t>
      </w:r>
      <w:proofErr w:type="spellStart"/>
      <w:r>
        <w:t>word_list</w:t>
      </w:r>
      <w:proofErr w:type="spellEnd"/>
      <w:r>
        <w:rPr>
          <w:rFonts w:hint="cs"/>
          <w:rtl/>
        </w:rPr>
        <w:t xml:space="preserve"> את שם הרשימה כולל סיומת, ול-</w:t>
      </w:r>
      <w:r>
        <w:t>type</w:t>
      </w:r>
      <w:r>
        <w:rPr>
          <w:rFonts w:hint="cs"/>
          <w:rtl/>
        </w:rPr>
        <w:t xml:space="preserve"> הכנס '</w:t>
      </w:r>
      <w:proofErr w:type="spellStart"/>
      <w:r>
        <w:t>practice_trials_list</w:t>
      </w:r>
      <w:proofErr w:type="spellEnd"/>
      <w:r>
        <w:rPr>
          <w:rFonts w:hint="cs"/>
          <w:rtl/>
        </w:rPr>
        <w:t>'.</w:t>
      </w:r>
      <w:r>
        <w:t xml:space="preserve"> </w:t>
      </w:r>
      <w:r>
        <w:rPr>
          <w:rFonts w:hint="cs"/>
          <w:rtl/>
        </w:rPr>
        <w:t xml:space="preserve"> הרץ את הקובץ.</w:t>
      </w:r>
    </w:p>
    <w:p w14:paraId="2C21BDA3" w14:textId="11A020F8" w:rsidR="00A43ED8" w:rsidRPr="007255B7" w:rsidRDefault="00A43ED8" w:rsidP="00A43ED8">
      <w:pPr>
        <w:autoSpaceDE w:val="0"/>
        <w:autoSpaceDN w:val="0"/>
        <w:adjustRightInd w:val="0"/>
        <w:rPr>
          <w:rtl/>
        </w:rPr>
      </w:pPr>
      <w:r>
        <w:rPr>
          <w:rFonts w:hint="cs"/>
          <w:rtl/>
        </w:rPr>
        <w:t xml:space="preserve">וודא שהבדיקות נותנות 1 (פרט לבדיקות של זמני הצגת הגירויים שאינן רלוונטיות כי זה לא </w:t>
      </w:r>
      <w:r>
        <w:t>output</w:t>
      </w:r>
      <w:r>
        <w:rPr>
          <w:rFonts w:hint="cs"/>
          <w:rtl/>
        </w:rPr>
        <w:t xml:space="preserve"> של ניסוי).</w:t>
      </w:r>
    </w:p>
    <w:p w14:paraId="2CD4A806" w14:textId="2A9634A6" w:rsidR="00931545" w:rsidRDefault="00931545" w:rsidP="00CF7CA5">
      <w:pPr>
        <w:pStyle w:val="Heading2"/>
        <w:rPr>
          <w:rtl/>
        </w:rPr>
      </w:pPr>
      <w:r>
        <w:rPr>
          <w:rFonts w:hint="cs"/>
          <w:rtl/>
        </w:rPr>
        <w:t>קבצים</w:t>
      </w:r>
    </w:p>
    <w:p w14:paraId="5107CF44" w14:textId="297197F9" w:rsidR="00E422C1" w:rsidRDefault="00CA5445" w:rsidP="00E422C1">
      <w:pPr>
        <w:pStyle w:val="NoSpacing"/>
      </w:pPr>
      <w:r>
        <w:rPr>
          <w:b/>
          <w:bCs/>
        </w:rPr>
        <w:t>w</w:t>
      </w:r>
      <w:r w:rsidR="00E422C1" w:rsidRPr="00ED777C">
        <w:rPr>
          <w:b/>
          <w:bCs/>
        </w:rPr>
        <w:t>ord_freq_list</w:t>
      </w:r>
      <w:r w:rsidR="00E422C1">
        <w:rPr>
          <w:b/>
          <w:bCs/>
        </w:rPr>
        <w:t>.xlsx</w:t>
      </w:r>
      <w:r w:rsidR="00E422C1" w:rsidRPr="00ED777C">
        <w:rPr>
          <w:rFonts w:hint="cs"/>
          <w:b/>
          <w:bCs/>
          <w:rtl/>
        </w:rPr>
        <w:t xml:space="preserve"> </w:t>
      </w:r>
      <w:r w:rsidR="00E422C1">
        <w:rPr>
          <w:b/>
          <w:bCs/>
          <w:rtl/>
        </w:rPr>
        <w:t>–</w:t>
      </w:r>
      <w:r w:rsidR="00E422C1" w:rsidRPr="00ED777C">
        <w:rPr>
          <w:rFonts w:hint="cs"/>
          <w:b/>
          <w:bCs/>
          <w:rtl/>
        </w:rPr>
        <w:t xml:space="preserve"> </w:t>
      </w:r>
      <w:r w:rsidR="00E422C1">
        <w:rPr>
          <w:rFonts w:hint="cs"/>
          <w:rtl/>
        </w:rPr>
        <w:t>רשמית המילים שלנו והתדירות שלהן.</w:t>
      </w:r>
    </w:p>
    <w:p w14:paraId="4FF3AF29" w14:textId="426FD3AA" w:rsidR="000F39F6" w:rsidRDefault="001A2880" w:rsidP="00931545">
      <w:pPr>
        <w:pStyle w:val="NoSpacing"/>
        <w:rPr>
          <w:rtl/>
        </w:rPr>
      </w:pPr>
      <w:r>
        <w:rPr>
          <w:b/>
          <w:bCs/>
        </w:rPr>
        <w:t>a</w:t>
      </w:r>
      <w:r w:rsidR="00034471">
        <w:rPr>
          <w:b/>
          <w:bCs/>
        </w:rPr>
        <w:t>rt_</w:t>
      </w:r>
      <w:r w:rsidR="00A66D48">
        <w:rPr>
          <w:b/>
          <w:bCs/>
        </w:rPr>
        <w:t>targets</w:t>
      </w:r>
      <w:r w:rsidR="00931545">
        <w:rPr>
          <w:b/>
          <w:bCs/>
        </w:rPr>
        <w:t>.xlsx</w:t>
      </w:r>
      <w:r w:rsidR="00931545" w:rsidRPr="00931545">
        <w:rPr>
          <w:rFonts w:hint="cs"/>
          <w:b/>
          <w:bCs/>
          <w:rtl/>
        </w:rPr>
        <w:t xml:space="preserve"> </w:t>
      </w:r>
      <w:r w:rsidR="00931545">
        <w:rPr>
          <w:b/>
          <w:bCs/>
          <w:rtl/>
        </w:rPr>
        <w:t>–</w:t>
      </w:r>
      <w:r w:rsidR="00931545" w:rsidRPr="00931545">
        <w:rPr>
          <w:rFonts w:hint="cs"/>
          <w:b/>
          <w:bCs/>
          <w:rtl/>
        </w:rPr>
        <w:t xml:space="preserve"> </w:t>
      </w:r>
      <w:r w:rsidR="00A66D48" w:rsidRPr="00A66D48">
        <w:rPr>
          <w:rFonts w:hint="cs"/>
          <w:rtl/>
        </w:rPr>
        <w:t>שורה</w:t>
      </w:r>
      <w:r w:rsidR="00A66D48">
        <w:rPr>
          <w:rFonts w:hint="cs"/>
          <w:b/>
          <w:bCs/>
          <w:rtl/>
        </w:rPr>
        <w:t xml:space="preserve"> </w:t>
      </w:r>
      <w:r w:rsidR="00A66D48">
        <w:rPr>
          <w:rFonts w:hint="cs"/>
          <w:rtl/>
        </w:rPr>
        <w:t>ראשונה היא רשימה של כל ה-</w:t>
      </w:r>
      <w:r w:rsidR="00A66D48">
        <w:t>primes</w:t>
      </w:r>
      <w:r w:rsidR="00A66D48">
        <w:rPr>
          <w:rFonts w:hint="cs"/>
          <w:rtl/>
        </w:rPr>
        <w:t xml:space="preserve"> הטבעיים.</w:t>
      </w:r>
    </w:p>
    <w:p w14:paraId="5F6E7F46" w14:textId="0A788AFB" w:rsidR="00931545" w:rsidRDefault="004130BA" w:rsidP="000F39F6">
      <w:pPr>
        <w:pStyle w:val="NoSpacing"/>
        <w:ind w:left="2160"/>
      </w:pPr>
      <w:r>
        <w:rPr>
          <w:rFonts w:hint="cs"/>
          <w:rtl/>
        </w:rPr>
        <w:t>לכל אחד יש טור של מילות מטרה מלאכותיות שהוא יכול להיות ה-</w:t>
      </w:r>
      <w:r>
        <w:t>prime</w:t>
      </w:r>
      <w:r>
        <w:rPr>
          <w:rFonts w:hint="cs"/>
          <w:rtl/>
        </w:rPr>
        <w:t xml:space="preserve"> שלהן (כי אינם חולקים אותיות).</w:t>
      </w:r>
    </w:p>
    <w:p w14:paraId="26924027" w14:textId="35A71234" w:rsidR="001714E4" w:rsidRDefault="001714E4" w:rsidP="000F39F6">
      <w:pPr>
        <w:pStyle w:val="NoSpacing"/>
        <w:ind w:left="2160"/>
        <w:rPr>
          <w:rtl/>
        </w:rPr>
      </w:pPr>
      <w:r>
        <w:rPr>
          <w:rFonts w:hint="cs"/>
          <w:rtl/>
        </w:rPr>
        <w:t>סדר העמודות צריך להיות לפי סדר השורות ב-</w:t>
      </w:r>
      <w:proofErr w:type="spellStart"/>
      <w:r>
        <w:t>word_fre</w:t>
      </w:r>
      <w:r w:rsidR="001A2880">
        <w:t>q</w:t>
      </w:r>
      <w:r>
        <w:t>_list</w:t>
      </w:r>
      <w:proofErr w:type="spellEnd"/>
      <w:r>
        <w:rPr>
          <w:rFonts w:hint="cs"/>
          <w:rtl/>
        </w:rPr>
        <w:t>.</w:t>
      </w:r>
    </w:p>
    <w:p w14:paraId="567D836F" w14:textId="7C2FDF7B" w:rsidR="001A2880" w:rsidRDefault="001A2880" w:rsidP="001A2880">
      <w:pPr>
        <w:pStyle w:val="NoSpacing"/>
        <w:rPr>
          <w:rtl/>
        </w:rPr>
      </w:pPr>
      <w:r>
        <w:rPr>
          <w:b/>
          <w:bCs/>
        </w:rPr>
        <w:t>nat_targets.xlsx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w:t>
      </w:r>
      <w:r>
        <w:t>primes</w:t>
      </w:r>
      <w:r>
        <w:rPr>
          <w:rFonts w:hint="cs"/>
          <w:rtl/>
        </w:rPr>
        <w:t xml:space="preserve"> המלאכותיים.</w:t>
      </w:r>
    </w:p>
    <w:p w14:paraId="28282E5D" w14:textId="494E1BE6" w:rsidR="001A2880" w:rsidRDefault="001A2880" w:rsidP="001A2880">
      <w:pPr>
        <w:pStyle w:val="NoSpacing"/>
        <w:ind w:left="2160"/>
      </w:pPr>
      <w:r>
        <w:rPr>
          <w:rFonts w:hint="cs"/>
          <w:rtl/>
        </w:rPr>
        <w:t>לכל אחד יש טור של מילות מטרה טבעיות שהוא יכול להיות ה-</w:t>
      </w:r>
      <w:r>
        <w:t>prime</w:t>
      </w:r>
      <w:r>
        <w:rPr>
          <w:rFonts w:hint="cs"/>
          <w:rtl/>
        </w:rPr>
        <w:t xml:space="preserve"> שלהן (כי אינם חולקים אותיות).</w:t>
      </w:r>
    </w:p>
    <w:p w14:paraId="288774FC" w14:textId="77777777" w:rsidR="001A2880" w:rsidRDefault="001A2880" w:rsidP="001A2880">
      <w:pPr>
        <w:pStyle w:val="NoSpacing"/>
        <w:ind w:left="2160"/>
        <w:rPr>
          <w:rtl/>
        </w:rPr>
      </w:pPr>
      <w:r>
        <w:rPr>
          <w:rFonts w:hint="cs"/>
          <w:rtl/>
        </w:rPr>
        <w:t>סדר העמודות צריך להיות לפי סדר השורות ב-</w:t>
      </w:r>
      <w:proofErr w:type="spellStart"/>
      <w:r>
        <w:t>word_freq_list</w:t>
      </w:r>
      <w:proofErr w:type="spellEnd"/>
      <w:r>
        <w:rPr>
          <w:rFonts w:hint="cs"/>
          <w:rtl/>
        </w:rPr>
        <w:t>.</w:t>
      </w:r>
    </w:p>
    <w:p w14:paraId="59B010C2" w14:textId="56EB8F1A" w:rsidR="001A2880" w:rsidRDefault="00657535" w:rsidP="001A2880">
      <w:pPr>
        <w:pStyle w:val="NoSpacing"/>
        <w:rPr>
          <w:rtl/>
        </w:rPr>
      </w:pPr>
      <w:r>
        <w:rPr>
          <w:b/>
          <w:bCs/>
        </w:rPr>
        <w:t>nat_</w:t>
      </w:r>
      <w:r w:rsidR="001A2880">
        <w:rPr>
          <w:b/>
          <w:bCs/>
        </w:rPr>
        <w:t>primes</w:t>
      </w:r>
      <w:r w:rsidR="00797B13">
        <w:rPr>
          <w:b/>
          <w:bCs/>
        </w:rPr>
        <w:t>.xlsx</w:t>
      </w:r>
      <w:r w:rsidR="00797B13" w:rsidRPr="00931545">
        <w:rPr>
          <w:rFonts w:hint="cs"/>
          <w:b/>
          <w:bCs/>
          <w:rtl/>
        </w:rPr>
        <w:t xml:space="preserve"> </w:t>
      </w:r>
      <w:r w:rsidR="00797B13">
        <w:rPr>
          <w:b/>
          <w:bCs/>
          <w:rtl/>
        </w:rPr>
        <w:t>–</w:t>
      </w:r>
      <w:r w:rsidR="00797B13" w:rsidRPr="00931545">
        <w:rPr>
          <w:rFonts w:hint="cs"/>
          <w:b/>
          <w:bCs/>
          <w:rtl/>
        </w:rPr>
        <w:t xml:space="preserve"> </w:t>
      </w:r>
      <w:r w:rsidR="001A2880" w:rsidRPr="00A66D48">
        <w:rPr>
          <w:rFonts w:hint="cs"/>
          <w:rtl/>
        </w:rPr>
        <w:t>שורה</w:t>
      </w:r>
      <w:r w:rsidR="001A2880">
        <w:rPr>
          <w:rFonts w:hint="cs"/>
          <w:b/>
          <w:bCs/>
          <w:rtl/>
        </w:rPr>
        <w:t xml:space="preserve"> </w:t>
      </w:r>
      <w:r w:rsidR="001A2880">
        <w:rPr>
          <w:rFonts w:hint="cs"/>
          <w:rtl/>
        </w:rPr>
        <w:t xml:space="preserve">ראשונה היא רשימה של כל המסיחים </w:t>
      </w:r>
      <w:r>
        <w:rPr>
          <w:rFonts w:hint="cs"/>
          <w:rtl/>
        </w:rPr>
        <w:t>הטבעיים</w:t>
      </w:r>
      <w:r w:rsidR="001A2880">
        <w:rPr>
          <w:rFonts w:hint="cs"/>
          <w:rtl/>
        </w:rPr>
        <w:t>.</w:t>
      </w:r>
    </w:p>
    <w:p w14:paraId="527FBFC3" w14:textId="1881F02A" w:rsidR="001A2880" w:rsidRDefault="001A2880" w:rsidP="001A2880">
      <w:pPr>
        <w:pStyle w:val="NoSpacing"/>
        <w:ind w:left="2160"/>
      </w:pPr>
      <w:r>
        <w:rPr>
          <w:rFonts w:hint="cs"/>
          <w:rtl/>
        </w:rPr>
        <w:t xml:space="preserve">לכל אחד יש טור של מילות </w:t>
      </w:r>
      <w:r w:rsidR="00657535">
        <w:t>prime</w:t>
      </w:r>
      <w:r w:rsidR="00657535">
        <w:rPr>
          <w:rFonts w:hint="cs"/>
          <w:rtl/>
        </w:rPr>
        <w:t xml:space="preserve"> </w:t>
      </w:r>
      <w:r>
        <w:rPr>
          <w:rFonts w:hint="cs"/>
          <w:rtl/>
        </w:rPr>
        <w:t>טבעיות שהוא יכול להיות ה</w:t>
      </w:r>
      <w:r w:rsidR="00657535">
        <w:rPr>
          <w:rFonts w:hint="cs"/>
          <w:rtl/>
        </w:rPr>
        <w:t>מסיח</w:t>
      </w:r>
      <w:r>
        <w:rPr>
          <w:rFonts w:hint="cs"/>
          <w:rtl/>
        </w:rPr>
        <w:t xml:space="preserve"> שלהן (כי אינם חולקים אותיות).</w:t>
      </w:r>
    </w:p>
    <w:p w14:paraId="09EC7B27" w14:textId="77777777" w:rsidR="001A2880" w:rsidRDefault="001A2880" w:rsidP="001A2880">
      <w:pPr>
        <w:pStyle w:val="NoSpacing"/>
        <w:ind w:left="2160"/>
        <w:rPr>
          <w:rtl/>
        </w:rPr>
      </w:pPr>
      <w:r>
        <w:rPr>
          <w:rFonts w:hint="cs"/>
          <w:rtl/>
        </w:rPr>
        <w:t>סדר העמודות צריך להיות לפי סדר השורות ב-</w:t>
      </w:r>
      <w:proofErr w:type="spellStart"/>
      <w:r>
        <w:t>word_freq_list</w:t>
      </w:r>
      <w:proofErr w:type="spellEnd"/>
      <w:r>
        <w:rPr>
          <w:rFonts w:hint="cs"/>
          <w:rtl/>
        </w:rPr>
        <w:t>.</w:t>
      </w:r>
    </w:p>
    <w:p w14:paraId="70B43033" w14:textId="2DE845A6" w:rsidR="00657535" w:rsidRDefault="00657535" w:rsidP="00657535">
      <w:pPr>
        <w:pStyle w:val="NoSpacing"/>
        <w:rPr>
          <w:rtl/>
        </w:rPr>
      </w:pPr>
      <w:r>
        <w:rPr>
          <w:b/>
          <w:bCs/>
        </w:rPr>
        <w:t>art_primes.xlsx</w:t>
      </w:r>
      <w:r w:rsidRPr="00931545">
        <w:rPr>
          <w:rFonts w:hint="cs"/>
          <w:b/>
          <w:bCs/>
          <w:rtl/>
        </w:rPr>
        <w:t xml:space="preserve"> </w:t>
      </w:r>
      <w:r>
        <w:rPr>
          <w:b/>
          <w:bCs/>
          <w:rtl/>
        </w:rPr>
        <w:t>–</w:t>
      </w:r>
      <w:r w:rsidRPr="00931545">
        <w:rPr>
          <w:rFonts w:hint="cs"/>
          <w:b/>
          <w:bCs/>
          <w:rtl/>
        </w:rPr>
        <w:t xml:space="preserve"> </w:t>
      </w:r>
      <w:r w:rsidRPr="00A66D48">
        <w:rPr>
          <w:rFonts w:hint="cs"/>
          <w:rtl/>
        </w:rPr>
        <w:t>שורה</w:t>
      </w:r>
      <w:r>
        <w:rPr>
          <w:rFonts w:hint="cs"/>
          <w:b/>
          <w:bCs/>
          <w:rtl/>
        </w:rPr>
        <w:t xml:space="preserve"> </w:t>
      </w:r>
      <w:r>
        <w:rPr>
          <w:rFonts w:hint="cs"/>
          <w:rtl/>
        </w:rPr>
        <w:t>ראשונה היא רשימה של כל המסיחים המלאכותיים.</w:t>
      </w:r>
    </w:p>
    <w:p w14:paraId="4BAA11F5" w14:textId="14083A2C" w:rsidR="00657535" w:rsidRDefault="00657535" w:rsidP="00657535">
      <w:pPr>
        <w:pStyle w:val="NoSpacing"/>
        <w:ind w:left="2160"/>
      </w:pPr>
      <w:r>
        <w:rPr>
          <w:rFonts w:hint="cs"/>
          <w:rtl/>
        </w:rPr>
        <w:t xml:space="preserve">לכל אחד יש טור של מילות </w:t>
      </w:r>
      <w:r>
        <w:t>prime</w:t>
      </w:r>
      <w:r>
        <w:rPr>
          <w:rFonts w:hint="cs"/>
          <w:rtl/>
        </w:rPr>
        <w:t xml:space="preserve"> מלאכותיות שהוא יכול להיות המסיח שלהן (כי אינם חולקים אותיות).</w:t>
      </w:r>
    </w:p>
    <w:p w14:paraId="567FC08A" w14:textId="77777777" w:rsidR="00657535" w:rsidRDefault="00657535" w:rsidP="00657535">
      <w:pPr>
        <w:pStyle w:val="NoSpacing"/>
        <w:ind w:left="2160"/>
        <w:rPr>
          <w:rtl/>
        </w:rPr>
      </w:pPr>
      <w:r>
        <w:rPr>
          <w:rFonts w:hint="cs"/>
          <w:rtl/>
        </w:rPr>
        <w:t>סדר העמודות צריך להיות לפי סדר השורות ב-</w:t>
      </w:r>
      <w:proofErr w:type="spellStart"/>
      <w:r>
        <w:t>word_freq_list</w:t>
      </w:r>
      <w:proofErr w:type="spellEnd"/>
      <w:r>
        <w:rPr>
          <w:rFonts w:hint="cs"/>
          <w:rtl/>
        </w:rPr>
        <w:t>.</w:t>
      </w:r>
    </w:p>
    <w:p w14:paraId="1041FA78" w14:textId="2F462B62" w:rsidR="002F4C12" w:rsidRDefault="007A53D8" w:rsidP="002F4C12">
      <w:pPr>
        <w:pStyle w:val="NoSpacing"/>
        <w:rPr>
          <w:rtl/>
        </w:rPr>
      </w:pPr>
      <w:r w:rsidRPr="007A53D8">
        <w:rPr>
          <w:b/>
          <w:bCs/>
        </w:rPr>
        <w:t>No_common_letters_calc.xlsx</w:t>
      </w:r>
      <w:r w:rsidRPr="007A53D8">
        <w:rPr>
          <w:rFonts w:hint="cs"/>
          <w:b/>
          <w:bCs/>
          <w:rtl/>
        </w:rPr>
        <w:t xml:space="preserve"> </w:t>
      </w:r>
      <w:r w:rsidRPr="007A53D8">
        <w:rPr>
          <w:b/>
          <w:bCs/>
          <w:rtl/>
        </w:rPr>
        <w:t>–</w:t>
      </w:r>
      <w:r w:rsidRPr="007A53D8">
        <w:rPr>
          <w:rFonts w:hint="cs"/>
          <w:b/>
          <w:bCs/>
          <w:rtl/>
        </w:rPr>
        <w:t xml:space="preserve"> </w:t>
      </w:r>
      <w:r w:rsidR="002F4C12">
        <w:rPr>
          <w:rFonts w:hint="cs"/>
          <w:rtl/>
        </w:rPr>
        <w:t>מוצא עבור מילה את כל המילים שאינן חולקות איתה אותיות.</w:t>
      </w:r>
    </w:p>
    <w:p w14:paraId="31FB28BE" w14:textId="33A75239" w:rsidR="002F4C12" w:rsidRDefault="002F4C12" w:rsidP="002F4C12">
      <w:pPr>
        <w:pStyle w:val="NoSpacing"/>
        <w:ind w:left="2880" w:firstLine="720"/>
      </w:pPr>
      <w:r>
        <w:rPr>
          <w:rFonts w:hint="cs"/>
          <w:rtl/>
        </w:rPr>
        <w:t xml:space="preserve">מכניסים את המילה </w:t>
      </w:r>
      <w:r w:rsidR="007334BE">
        <w:rPr>
          <w:rFonts w:hint="cs"/>
          <w:rtl/>
        </w:rPr>
        <w:t>הרצויה ל-"מילה לחיפוש".</w:t>
      </w:r>
    </w:p>
    <w:p w14:paraId="1E9F2FDF" w14:textId="534E5DDA" w:rsidR="00014B35" w:rsidRPr="00010C9F" w:rsidRDefault="00E422C1" w:rsidP="00010C9F">
      <w:pPr>
        <w:pStyle w:val="NoSpacing"/>
        <w:ind w:left="2880" w:firstLine="720"/>
        <w:rPr>
          <w:sz w:val="16"/>
          <w:szCs w:val="16"/>
          <w:rtl/>
        </w:rPr>
      </w:pPr>
      <w:r w:rsidRPr="00ED14B2">
        <w:rPr>
          <w:rFonts w:hint="cs"/>
          <w:sz w:val="16"/>
          <w:szCs w:val="16"/>
          <w:rtl/>
        </w:rPr>
        <w:t xml:space="preserve">יש סקריפט של </w:t>
      </w:r>
      <w:proofErr w:type="spellStart"/>
      <w:r w:rsidRPr="00ED14B2">
        <w:rPr>
          <w:rFonts w:hint="cs"/>
          <w:sz w:val="16"/>
          <w:szCs w:val="16"/>
          <w:rtl/>
        </w:rPr>
        <w:t>מטלאב</w:t>
      </w:r>
      <w:proofErr w:type="spellEnd"/>
      <w:r w:rsidRPr="00ED14B2">
        <w:rPr>
          <w:rFonts w:hint="cs"/>
          <w:sz w:val="16"/>
          <w:szCs w:val="16"/>
          <w:rtl/>
        </w:rPr>
        <w:t xml:space="preserve"> שעושה זאת אוטומטית ונועד להחליף קובץ זה.</w:t>
      </w:r>
    </w:p>
    <w:p w14:paraId="6001DAA7" w14:textId="2853AB05" w:rsidR="00CF7CA5" w:rsidRDefault="00CF7CA5" w:rsidP="00CF7CA5">
      <w:pPr>
        <w:pStyle w:val="Heading2"/>
        <w:rPr>
          <w:rtl/>
        </w:rPr>
      </w:pPr>
      <w:r>
        <w:rPr>
          <w:rFonts w:hint="cs"/>
          <w:rtl/>
        </w:rPr>
        <w:t>פונקציות</w:t>
      </w:r>
    </w:p>
    <w:p w14:paraId="13B48D5A" w14:textId="2B371CE6" w:rsidR="00E41418" w:rsidRDefault="00E41418" w:rsidP="00CF7CA5">
      <w:pPr>
        <w:pStyle w:val="Heading3"/>
        <w:rPr>
          <w:rtl/>
        </w:rPr>
      </w:pPr>
      <w:proofErr w:type="spellStart"/>
      <w:r>
        <w:t>makeMasks</w:t>
      </w:r>
      <w:proofErr w:type="spellEnd"/>
    </w:p>
    <w:p w14:paraId="7C5C7898" w14:textId="1AE0F5AF" w:rsidR="00E41418" w:rsidRDefault="00E41418" w:rsidP="00E41418">
      <w:pPr>
        <w:pStyle w:val="NoSpacing"/>
        <w:rPr>
          <w:rtl/>
        </w:rPr>
      </w:pPr>
      <w:r>
        <w:rPr>
          <w:rFonts w:hint="cs"/>
          <w:rtl/>
        </w:rPr>
        <w:t>יוצר מסיכות המורכבות מריבועים ומעוינים</w:t>
      </w:r>
      <w:r w:rsidR="0083334D">
        <w:rPr>
          <w:rFonts w:hint="cs"/>
          <w:rtl/>
        </w:rPr>
        <w:t xml:space="preserve"> במיקומים אקראיים.</w:t>
      </w:r>
    </w:p>
    <w:p w14:paraId="270BA48B" w14:textId="6A22E805" w:rsidR="001225E4" w:rsidRDefault="00207849" w:rsidP="001225E4">
      <w:pPr>
        <w:rPr>
          <w:rtl/>
        </w:rPr>
      </w:pPr>
      <w:r>
        <w:rPr>
          <w:rFonts w:hint="cs"/>
          <w:rtl/>
        </w:rPr>
        <w:t xml:space="preserve">יש לוודא כי גודל </w:t>
      </w:r>
      <w:r w:rsidR="001225E4">
        <w:rPr>
          <w:rFonts w:hint="cs"/>
          <w:rtl/>
        </w:rPr>
        <w:t xml:space="preserve">המעוינים והריבועים </w:t>
      </w:r>
      <w:r>
        <w:rPr>
          <w:rFonts w:hint="cs"/>
          <w:rtl/>
        </w:rPr>
        <w:t>תואם ל-</w:t>
      </w:r>
      <w:r>
        <w:t>font</w:t>
      </w:r>
      <w:r>
        <w:rPr>
          <w:rFonts w:hint="cs"/>
          <w:rtl/>
        </w:rPr>
        <w:t xml:space="preserve"> כך שעובי הקוו זהה בשניהם. במידה ולא, יש לשנות את הפונקציה בהתאם.</w:t>
      </w:r>
    </w:p>
    <w:p w14:paraId="419AF4A9" w14:textId="718741D1" w:rsidR="00D3569A" w:rsidRPr="00C95D50" w:rsidRDefault="00480A95" w:rsidP="00C95D50">
      <w:pPr>
        <w:pStyle w:val="NoSpacing"/>
        <w:rPr>
          <w:rtl/>
        </w:rPr>
      </w:pPr>
      <w:r>
        <w:rPr>
          <w:rFonts w:hint="cs"/>
          <w:rtl/>
        </w:rPr>
        <w:t xml:space="preserve">כנ"ל לגבי השטח אותו </w:t>
      </w:r>
      <w:r w:rsidR="00FA1120">
        <w:rPr>
          <w:rFonts w:hint="cs"/>
          <w:rtl/>
        </w:rPr>
        <w:t xml:space="preserve">המסכה </w:t>
      </w:r>
      <w:r>
        <w:rPr>
          <w:rFonts w:hint="cs"/>
          <w:rtl/>
        </w:rPr>
        <w:t>מכסה, הוא צריך לכסות את כל המילה ולתפוס (בערך) את זווית הראיה המוגדרת ב-</w:t>
      </w:r>
      <w:r>
        <w:t>methods</w:t>
      </w:r>
      <w:r>
        <w:rPr>
          <w:rFonts w:hint="cs"/>
          <w:rtl/>
        </w:rPr>
        <w:t>.</w:t>
      </w:r>
    </w:p>
    <w:p w14:paraId="5FF8D202" w14:textId="69C28736" w:rsidR="00CF7CA5" w:rsidRDefault="00EC0132" w:rsidP="00EC0132">
      <w:pPr>
        <w:pStyle w:val="Heading3"/>
        <w:rPr>
          <w:rtl/>
        </w:rPr>
      </w:pPr>
      <w:proofErr w:type="spellStart"/>
      <w:r>
        <w:t>newTrials</w:t>
      </w:r>
      <w:proofErr w:type="spellEnd"/>
    </w:p>
    <w:p w14:paraId="50A65A93" w14:textId="5E20939A" w:rsidR="00024714" w:rsidRDefault="00EC0132" w:rsidP="00024714">
      <w:pPr>
        <w:pStyle w:val="NoSpacing"/>
        <w:rPr>
          <w:rtl/>
        </w:rPr>
      </w:pPr>
      <w:r>
        <w:rPr>
          <w:rFonts w:hint="cs"/>
          <w:rtl/>
        </w:rPr>
        <w:t xml:space="preserve">יוצר </w:t>
      </w:r>
      <w:r w:rsidR="00FA137F">
        <w:rPr>
          <w:rFonts w:hint="cs"/>
          <w:rtl/>
        </w:rPr>
        <w:t>רשימת</w:t>
      </w:r>
      <w:r>
        <w:rPr>
          <w:rFonts w:hint="cs"/>
          <w:rtl/>
        </w:rPr>
        <w:t xml:space="preserve"> </w:t>
      </w:r>
      <w:r>
        <w:t>trials</w:t>
      </w:r>
      <w:r>
        <w:rPr>
          <w:rFonts w:hint="cs"/>
          <w:rtl/>
        </w:rPr>
        <w:t xml:space="preserve"> עבור כל הניסו</w:t>
      </w:r>
      <w:r w:rsidR="00024714">
        <w:rPr>
          <w:rFonts w:hint="cs"/>
          <w:rtl/>
        </w:rPr>
        <w:t>י תוך שמירה על התנאים הבאים</w:t>
      </w:r>
    </w:p>
    <w:p w14:paraId="7F495896" w14:textId="079DDF5C" w:rsidR="007C0EAC" w:rsidRDefault="00AC45DF" w:rsidP="00EC0132">
      <w:pPr>
        <w:pStyle w:val="NoSpacing"/>
        <w:numPr>
          <w:ilvl w:val="0"/>
          <w:numId w:val="1"/>
        </w:numPr>
      </w:pPr>
      <w:r>
        <w:rPr>
          <w:rFonts w:hint="cs"/>
          <w:rtl/>
        </w:rPr>
        <w:t xml:space="preserve">כל </w:t>
      </w:r>
      <w:r w:rsidR="00F57909">
        <w:rPr>
          <w:rFonts w:hint="cs"/>
          <w:rtl/>
        </w:rPr>
        <w:t>ה-</w:t>
      </w:r>
      <w:r w:rsidR="00F36109">
        <w:t>Target</w:t>
      </w:r>
      <w:r w:rsidR="00F57909">
        <w:t>s</w:t>
      </w:r>
      <w:r w:rsidR="00F36109">
        <w:rPr>
          <w:rFonts w:hint="cs"/>
          <w:rtl/>
        </w:rPr>
        <w:t xml:space="preserve"> </w:t>
      </w:r>
      <w:r w:rsidR="007C0EAC">
        <w:rPr>
          <w:rFonts w:hint="cs"/>
          <w:rtl/>
        </w:rPr>
        <w:t>מופיע</w:t>
      </w:r>
      <w:r w:rsidR="00F57909">
        <w:rPr>
          <w:rFonts w:hint="cs"/>
          <w:rtl/>
        </w:rPr>
        <w:t>ים אותו מספר פעמים.</w:t>
      </w:r>
    </w:p>
    <w:p w14:paraId="52FD9E45" w14:textId="272290BC" w:rsidR="007C0EAC" w:rsidRPr="00F36109" w:rsidRDefault="007C0EAC" w:rsidP="00EC0132">
      <w:pPr>
        <w:pStyle w:val="NoSpacing"/>
        <w:numPr>
          <w:ilvl w:val="0"/>
          <w:numId w:val="1"/>
        </w:numPr>
      </w:pPr>
      <w:r>
        <w:t>Target</w:t>
      </w:r>
      <w:r>
        <w:rPr>
          <w:rFonts w:hint="cs"/>
          <w:rtl/>
        </w:rPr>
        <w:t xml:space="preserve"> לא חוזר פעמיים באותו בלוק </w:t>
      </w:r>
      <w:r w:rsidRPr="00F36109">
        <w:rPr>
          <w:rFonts w:hint="cs"/>
          <w:sz w:val="14"/>
          <w:szCs w:val="14"/>
          <w:rtl/>
        </w:rPr>
        <w:t>(</w:t>
      </w:r>
      <w:r w:rsidR="00F36109" w:rsidRPr="00F36109">
        <w:rPr>
          <w:rFonts w:hint="cs"/>
          <w:sz w:val="14"/>
          <w:szCs w:val="14"/>
          <w:rtl/>
        </w:rPr>
        <w:t xml:space="preserve">כדי שנבדק לא יבין שיש תנאי </w:t>
      </w:r>
      <w:r w:rsidR="00F36109" w:rsidRPr="00F36109">
        <w:rPr>
          <w:sz w:val="14"/>
          <w:szCs w:val="14"/>
        </w:rPr>
        <w:t>same</w:t>
      </w:r>
      <w:r w:rsidR="00F36109" w:rsidRPr="00F36109">
        <w:rPr>
          <w:rFonts w:hint="cs"/>
          <w:sz w:val="14"/>
          <w:szCs w:val="14"/>
          <w:rtl/>
        </w:rPr>
        <w:t xml:space="preserve"> ותנאי </w:t>
      </w:r>
      <w:r w:rsidR="00F36109" w:rsidRPr="00F36109">
        <w:rPr>
          <w:sz w:val="14"/>
          <w:szCs w:val="14"/>
        </w:rPr>
        <w:t>diff</w:t>
      </w:r>
      <w:r w:rsidR="00F36109" w:rsidRPr="00F36109">
        <w:rPr>
          <w:rFonts w:hint="cs"/>
          <w:sz w:val="14"/>
          <w:szCs w:val="14"/>
          <w:rtl/>
        </w:rPr>
        <w:t xml:space="preserve"> וידע לצפות אחד כשראה את השני</w:t>
      </w:r>
      <w:r w:rsidRPr="00F36109">
        <w:rPr>
          <w:rFonts w:hint="cs"/>
          <w:sz w:val="14"/>
          <w:szCs w:val="14"/>
          <w:rtl/>
        </w:rPr>
        <w:t>)</w:t>
      </w:r>
      <w:r w:rsidR="00F57909">
        <w:rPr>
          <w:rFonts w:hint="cs"/>
          <w:sz w:val="14"/>
          <w:szCs w:val="14"/>
          <w:rtl/>
        </w:rPr>
        <w:t>.</w:t>
      </w:r>
    </w:p>
    <w:p w14:paraId="4428D8CA" w14:textId="74173EFB" w:rsidR="00F36109" w:rsidRDefault="00F36109" w:rsidP="00F36109">
      <w:pPr>
        <w:pStyle w:val="ListParagraph"/>
        <w:numPr>
          <w:ilvl w:val="0"/>
          <w:numId w:val="1"/>
        </w:numPr>
      </w:pPr>
      <w:r>
        <w:t>Target</w:t>
      </w:r>
      <w:r>
        <w:rPr>
          <w:rFonts w:hint="cs"/>
          <w:rtl/>
        </w:rPr>
        <w:t xml:space="preserve"> מופיע </w:t>
      </w:r>
      <w:r w:rsidR="00F57909">
        <w:rPr>
          <w:rFonts w:hint="cs"/>
          <w:rtl/>
        </w:rPr>
        <w:t>חצי מהפעמים ב-</w:t>
      </w:r>
      <w:r w:rsidR="00F57909">
        <w:t>same</w:t>
      </w:r>
      <w:r w:rsidR="00F57909">
        <w:rPr>
          <w:rFonts w:hint="cs"/>
          <w:rtl/>
        </w:rPr>
        <w:t xml:space="preserve"> וחצי ב-</w:t>
      </w:r>
      <w:r w:rsidR="00F57909">
        <w:t>diff</w:t>
      </w:r>
      <w:r w:rsidR="00F57909">
        <w:rPr>
          <w:rFonts w:hint="cs"/>
          <w:rtl/>
        </w:rPr>
        <w:t>.</w:t>
      </w:r>
    </w:p>
    <w:p w14:paraId="3AD81659" w14:textId="5A003000" w:rsidR="00F57909" w:rsidRDefault="00DD5CAF" w:rsidP="00F36109">
      <w:pPr>
        <w:pStyle w:val="ListParagraph"/>
        <w:numPr>
          <w:ilvl w:val="0"/>
          <w:numId w:val="1"/>
        </w:numPr>
      </w:pPr>
      <w:r>
        <w:t>Target</w:t>
      </w:r>
      <w:r>
        <w:rPr>
          <w:rFonts w:hint="cs"/>
          <w:rtl/>
        </w:rPr>
        <w:t xml:space="preserve"> לא חולק אותיות עם ה-</w:t>
      </w:r>
      <w:r>
        <w:t>Prime</w:t>
      </w:r>
      <w:r>
        <w:rPr>
          <w:rFonts w:hint="cs"/>
          <w:rtl/>
        </w:rPr>
        <w:t xml:space="preserve"> שלו.</w:t>
      </w:r>
    </w:p>
    <w:p w14:paraId="543E4FFB" w14:textId="48F41A39" w:rsidR="00DD5CAF" w:rsidRDefault="00DD5CAF" w:rsidP="00F36109">
      <w:pPr>
        <w:pStyle w:val="ListParagraph"/>
        <w:numPr>
          <w:ilvl w:val="0"/>
          <w:numId w:val="1"/>
        </w:numPr>
      </w:pPr>
      <w:r>
        <w:rPr>
          <w:rFonts w:hint="cs"/>
          <w:rtl/>
        </w:rPr>
        <w:lastRenderedPageBreak/>
        <w:t>כל ה</w:t>
      </w:r>
      <w:r w:rsidR="0016431C">
        <w:rPr>
          <w:rFonts w:hint="cs"/>
          <w:rtl/>
        </w:rPr>
        <w:t xml:space="preserve">מילים מופיעות אותו מספר פעמים (בתור </w:t>
      </w:r>
      <w:r w:rsidR="0016431C">
        <w:t>target</w:t>
      </w:r>
      <w:r w:rsidR="0016431C">
        <w:rPr>
          <w:rFonts w:hint="cs"/>
          <w:rtl/>
        </w:rPr>
        <w:t xml:space="preserve">, בתור </w:t>
      </w:r>
      <w:r w:rsidR="0016431C">
        <w:t>prime</w:t>
      </w:r>
      <w:r w:rsidR="0016431C">
        <w:rPr>
          <w:rFonts w:hint="cs"/>
          <w:rtl/>
        </w:rPr>
        <w:t xml:space="preserve">, בתור </w:t>
      </w:r>
      <w:r w:rsidR="0016431C">
        <w:t>distractor</w:t>
      </w:r>
      <w:r w:rsidR="0016431C">
        <w:rPr>
          <w:rFonts w:hint="cs"/>
          <w:rtl/>
        </w:rPr>
        <w:t>).</w:t>
      </w:r>
    </w:p>
    <w:p w14:paraId="4FA41DC4" w14:textId="090A0D4B" w:rsidR="00DD5CAF" w:rsidRDefault="00DD5CAF" w:rsidP="00F36109">
      <w:pPr>
        <w:pStyle w:val="ListParagraph"/>
        <w:numPr>
          <w:ilvl w:val="0"/>
          <w:numId w:val="1"/>
        </w:numPr>
      </w:pPr>
      <w:r>
        <w:t>Prime</w:t>
      </w:r>
      <w:r>
        <w:rPr>
          <w:rFonts w:hint="cs"/>
          <w:rtl/>
        </w:rPr>
        <w:t xml:space="preserve"> לא חולק אותיות עם </w:t>
      </w:r>
      <w:proofErr w:type="spellStart"/>
      <w:r>
        <w:t>dist</w:t>
      </w:r>
      <w:proofErr w:type="spellEnd"/>
      <w:r>
        <w:rPr>
          <w:rFonts w:hint="cs"/>
          <w:rtl/>
        </w:rPr>
        <w:t xml:space="preserve"> שלו.</w:t>
      </w:r>
    </w:p>
    <w:p w14:paraId="61ACB69C" w14:textId="76965875" w:rsidR="009872D8" w:rsidRDefault="0016431C" w:rsidP="00F36109">
      <w:pPr>
        <w:pStyle w:val="ListParagraph"/>
        <w:numPr>
          <w:ilvl w:val="0"/>
          <w:numId w:val="1"/>
        </w:numPr>
      </w:pPr>
      <w:r>
        <w:rPr>
          <w:rFonts w:hint="cs"/>
          <w:rtl/>
        </w:rPr>
        <w:t xml:space="preserve">חצי מהמטרות הן </w:t>
      </w:r>
      <w:r>
        <w:t>natural</w:t>
      </w:r>
      <w:r>
        <w:rPr>
          <w:rFonts w:hint="cs"/>
          <w:rtl/>
        </w:rPr>
        <w:t xml:space="preserve"> וחצי הן </w:t>
      </w:r>
      <w:r>
        <w:t>artificial</w:t>
      </w:r>
      <w:r>
        <w:rPr>
          <w:rFonts w:hint="cs"/>
          <w:rtl/>
        </w:rPr>
        <w:t>.</w:t>
      </w:r>
    </w:p>
    <w:p w14:paraId="2A70D0AF" w14:textId="513F9F4F" w:rsidR="008D7CE5" w:rsidRDefault="008D7CE5" w:rsidP="008D7CE5"/>
    <w:p w14:paraId="021DF05B" w14:textId="77777777" w:rsidR="00F64859" w:rsidRDefault="008D7CE5" w:rsidP="004369E5">
      <w:pPr>
        <w:rPr>
          <w:rtl/>
        </w:rPr>
      </w:pPr>
      <w:proofErr w:type="spellStart"/>
      <w:r>
        <w:t>n_words_to_use</w:t>
      </w:r>
      <w:proofErr w:type="spellEnd"/>
      <w:r>
        <w:rPr>
          <w:rFonts w:hint="cs"/>
          <w:rtl/>
        </w:rPr>
        <w:t xml:space="preserve"> </w:t>
      </w:r>
      <w:r>
        <w:rPr>
          <w:rtl/>
        </w:rPr>
        <w:t>–</w:t>
      </w:r>
      <w:r>
        <w:rPr>
          <w:rFonts w:hint="cs"/>
          <w:rtl/>
        </w:rPr>
        <w:t xml:space="preserve"> </w:t>
      </w:r>
      <w:r w:rsidR="00F64859">
        <w:rPr>
          <w:rFonts w:hint="cs"/>
          <w:rtl/>
        </w:rPr>
        <w:t>אנו רוצים לדעת כמה מילים לקחת מכל קטגוריה.</w:t>
      </w:r>
    </w:p>
    <w:p w14:paraId="6B5B5996" w14:textId="1495E366" w:rsidR="005153B6" w:rsidRDefault="004369E5" w:rsidP="00F64859">
      <w:pPr>
        <w:ind w:left="2160"/>
        <w:rPr>
          <w:rtl/>
        </w:rPr>
      </w:pPr>
      <w:r>
        <w:rPr>
          <w:rFonts w:hint="cs"/>
          <w:rtl/>
        </w:rPr>
        <w:t xml:space="preserve">יש </w:t>
      </w:r>
      <w:r w:rsidR="009872D8">
        <w:rPr>
          <w:rFonts w:hint="cs"/>
          <w:rtl/>
        </w:rPr>
        <w:t xml:space="preserve">2 </w:t>
      </w:r>
      <w:r>
        <w:rPr>
          <w:rFonts w:hint="cs"/>
          <w:rtl/>
        </w:rPr>
        <w:t>תנאים</w:t>
      </w:r>
      <w:r w:rsidR="009872D8">
        <w:rPr>
          <w:rFonts w:hint="cs"/>
          <w:rtl/>
        </w:rPr>
        <w:t xml:space="preserve"> (</w:t>
      </w:r>
      <w:r w:rsidR="009872D8">
        <w:t>same / diff</w:t>
      </w:r>
      <w:r w:rsidR="009872D8">
        <w:rPr>
          <w:rFonts w:hint="cs"/>
          <w:rtl/>
        </w:rPr>
        <w:t>)</w:t>
      </w:r>
      <w:r w:rsidR="00F64859">
        <w:rPr>
          <w:rFonts w:hint="cs"/>
          <w:rtl/>
        </w:rPr>
        <w:t xml:space="preserve"> ו-2 קטגוריות בכל תנאי</w:t>
      </w:r>
      <w:r>
        <w:rPr>
          <w:rFonts w:hint="cs"/>
          <w:rtl/>
        </w:rPr>
        <w:t xml:space="preserve">, </w:t>
      </w:r>
      <w:r w:rsidR="005153B6">
        <w:rPr>
          <w:rFonts w:hint="cs"/>
          <w:rtl/>
        </w:rPr>
        <w:t>לכן נחלק את מספר ה-</w:t>
      </w:r>
      <w:r w:rsidR="005153B6">
        <w:t>trials</w:t>
      </w:r>
      <w:r w:rsidR="005153B6">
        <w:rPr>
          <w:rFonts w:hint="cs"/>
          <w:rtl/>
        </w:rPr>
        <w:t xml:space="preserve"> ב-</w:t>
      </w:r>
      <w:r w:rsidR="00F64859">
        <w:rPr>
          <w:rFonts w:hint="cs"/>
          <w:rtl/>
        </w:rPr>
        <w:t>4</w:t>
      </w:r>
      <w:r w:rsidR="005153B6">
        <w:rPr>
          <w:rFonts w:hint="cs"/>
          <w:rtl/>
        </w:rPr>
        <w:t>, זוהי כמות המילים בתנאי בודד</w:t>
      </w:r>
      <w:r w:rsidR="00F64859">
        <w:rPr>
          <w:rFonts w:hint="cs"/>
          <w:rtl/>
        </w:rPr>
        <w:t xml:space="preserve"> עבור קטגוריה אחת = </w:t>
      </w:r>
      <w:r w:rsidR="00F64859">
        <w:t>X</w:t>
      </w:r>
      <w:r w:rsidR="005153B6">
        <w:rPr>
          <w:rFonts w:hint="cs"/>
          <w:rtl/>
        </w:rPr>
        <w:t>.</w:t>
      </w:r>
    </w:p>
    <w:p w14:paraId="411850EE" w14:textId="10BE309B" w:rsidR="004369E5" w:rsidRDefault="004369E5" w:rsidP="005153B6">
      <w:pPr>
        <w:ind w:left="1440" w:firstLine="720"/>
        <w:rPr>
          <w:rtl/>
        </w:rPr>
      </w:pPr>
      <w:r>
        <w:rPr>
          <w:rFonts w:hint="cs"/>
          <w:rtl/>
        </w:rPr>
        <w:t>כל מילת מטרה מופיעה אותו מספר של פעמים בכל תנאי.</w:t>
      </w:r>
    </w:p>
    <w:p w14:paraId="10CF7A6F" w14:textId="4AC91C47" w:rsidR="008D7CE5" w:rsidRDefault="00F858C9" w:rsidP="00F858C9">
      <w:pPr>
        <w:ind w:left="1440" w:firstLine="720"/>
        <w:rPr>
          <w:rtl/>
        </w:rPr>
      </w:pPr>
      <w:r>
        <w:rPr>
          <w:rFonts w:hint="cs"/>
          <w:rtl/>
        </w:rPr>
        <w:t xml:space="preserve">לכן נצטרך להשתמש בכמות מילים שהיא מנה של </w:t>
      </w:r>
      <w:r w:rsidR="00F64859">
        <w:rPr>
          <w:rFonts w:hint="cs"/>
        </w:rPr>
        <w:t>X</w:t>
      </w:r>
      <w:r>
        <w:rPr>
          <w:rFonts w:hint="cs"/>
          <w:rtl/>
        </w:rPr>
        <w:t>.</w:t>
      </w:r>
    </w:p>
    <w:p w14:paraId="27B19A7E" w14:textId="4F63BBEB" w:rsidR="00FD50BF" w:rsidRDefault="00F858C9" w:rsidP="00F858C9">
      <w:pPr>
        <w:ind w:left="2160"/>
      </w:pPr>
      <w:r>
        <w:rPr>
          <w:rFonts w:hint="cs"/>
          <w:rtl/>
        </w:rPr>
        <w:t xml:space="preserve">מתוך כמות המילים שיש לנו, נחפש את הכמות הגדולה ביותר שמהווה מנה של </w:t>
      </w:r>
      <w:r w:rsidR="00901B71">
        <w:rPr>
          <w:rFonts w:hint="cs"/>
        </w:rPr>
        <w:t>X</w:t>
      </w:r>
      <w:r>
        <w:rPr>
          <w:rFonts w:hint="cs"/>
          <w:rtl/>
        </w:rPr>
        <w:t>.</w:t>
      </w:r>
    </w:p>
    <w:p w14:paraId="402CFAE4" w14:textId="79411F5F" w:rsidR="00D3001F" w:rsidRPr="00F36109" w:rsidRDefault="00D3001F" w:rsidP="00F858C9">
      <w:pPr>
        <w:ind w:left="2160"/>
        <w:rPr>
          <w:rtl/>
        </w:rPr>
      </w:pPr>
      <w:r>
        <w:rPr>
          <w:rFonts w:hint="cs"/>
          <w:rtl/>
        </w:rPr>
        <w:t xml:space="preserve">אם מספר המילים בו נשתמש </w:t>
      </w:r>
      <w:r w:rsidR="005536A4">
        <w:rPr>
          <w:rFonts w:hint="cs"/>
          <w:rtl/>
        </w:rPr>
        <w:t xml:space="preserve">בסה"כ (כולל את 2 הקטגוריות) </w:t>
      </w:r>
      <w:r>
        <w:rPr>
          <w:rFonts w:hint="cs"/>
          <w:rtl/>
        </w:rPr>
        <w:t>יהיה קטן מגודל בלוק, מילים יהיו מוכרחות לחזור על עצמן בבלוק וזה אסור.</w:t>
      </w:r>
    </w:p>
    <w:p w14:paraId="1483638C" w14:textId="5F7ABF15" w:rsidR="00A165B0" w:rsidRDefault="004E2EDB" w:rsidP="004E2EDB">
      <w:pPr>
        <w:pStyle w:val="Heading3"/>
        <w:rPr>
          <w:rtl/>
        </w:rPr>
      </w:pPr>
      <w:proofErr w:type="spellStart"/>
      <w:r>
        <w:t>showCategor</w:t>
      </w:r>
      <w:proofErr w:type="spellEnd"/>
    </w:p>
    <w:p w14:paraId="6F7D997F" w14:textId="1EF05567" w:rsidR="00A165B0" w:rsidRDefault="004E2EDB" w:rsidP="00EC14E0">
      <w:pPr>
        <w:pStyle w:val="NoSpacing"/>
      </w:pPr>
      <w:r>
        <w:rPr>
          <w:rFonts w:hint="cs"/>
          <w:rtl/>
        </w:rPr>
        <w:t>מציג את מסך שאלת הקטגוריזציה. אופציה אחת היא כשה</w:t>
      </w:r>
      <w:r w:rsidR="00FA137F">
        <w:rPr>
          <w:rFonts w:hint="cs"/>
          <w:rtl/>
        </w:rPr>
        <w:t>-</w:t>
      </w:r>
      <w:r w:rsidR="00FA137F">
        <w:t>natural</w:t>
      </w:r>
      <w:r>
        <w:rPr>
          <w:rFonts w:hint="cs"/>
          <w:rtl/>
        </w:rPr>
        <w:t xml:space="preserve"> מצד שמאל ושניה כשהוא מצד ימין.</w:t>
      </w:r>
    </w:p>
    <w:p w14:paraId="6B10463F" w14:textId="3831C0BF" w:rsidR="00590FBE" w:rsidRDefault="00590FBE" w:rsidP="00590FBE">
      <w:pPr>
        <w:pStyle w:val="Heading3"/>
        <w:rPr>
          <w:rtl/>
        </w:rPr>
      </w:pPr>
      <w:proofErr w:type="spellStart"/>
      <w:r>
        <w:t>getTraj</w:t>
      </w:r>
      <w:proofErr w:type="spellEnd"/>
    </w:p>
    <w:p w14:paraId="285C3AC4" w14:textId="05FE8292" w:rsidR="00E36E16" w:rsidRDefault="00590FBE" w:rsidP="00590FBE">
      <w:pPr>
        <w:pStyle w:val="NoSpacing"/>
        <w:rPr>
          <w:rtl/>
        </w:rPr>
      </w:pPr>
      <w:r>
        <w:rPr>
          <w:rFonts w:hint="cs"/>
          <w:rtl/>
        </w:rPr>
        <w:t>מחזירה את מסלול התנועה של הנבדק</w:t>
      </w:r>
      <w:r w:rsidR="00E36E16">
        <w:rPr>
          <w:rFonts w:hint="cs"/>
          <w:rtl/>
        </w:rPr>
        <w:t xml:space="preserve"> וה</w:t>
      </w:r>
      <w:r w:rsidR="00292A67">
        <w:rPr>
          <w:rFonts w:hint="cs"/>
          <w:rtl/>
        </w:rPr>
        <w:t>זמן בכל נקודה במסלול</w:t>
      </w:r>
      <w:r>
        <w:rPr>
          <w:rFonts w:hint="cs"/>
          <w:rtl/>
        </w:rPr>
        <w:t xml:space="preserve"> </w:t>
      </w:r>
      <w:r w:rsidR="00E36E16">
        <w:rPr>
          <w:rFonts w:hint="cs"/>
          <w:rtl/>
        </w:rPr>
        <w:t xml:space="preserve">עבור תנועה אל המסך, </w:t>
      </w:r>
      <w:r w:rsidR="00574F58" w:rsidRPr="00574F58">
        <w:rPr>
          <w:rFonts w:hint="cs"/>
          <w:b/>
          <w:bCs/>
          <w:u w:val="single"/>
          <w:rtl/>
        </w:rPr>
        <w:t>או</w:t>
      </w:r>
      <w:r w:rsidR="00574F58">
        <w:rPr>
          <w:rFonts w:hint="cs"/>
          <w:rtl/>
        </w:rPr>
        <w:t xml:space="preserve"> </w:t>
      </w:r>
      <w:r w:rsidR="00E36E16">
        <w:rPr>
          <w:rFonts w:hint="cs"/>
          <w:rtl/>
        </w:rPr>
        <w:t>מהמסך לנקודת ההתחלה.</w:t>
      </w:r>
    </w:p>
    <w:p w14:paraId="67BC2B23" w14:textId="1CFDD7D2" w:rsidR="00590FBE" w:rsidRDefault="00E36E16" w:rsidP="00590FBE">
      <w:pPr>
        <w:pStyle w:val="NoSpacing"/>
      </w:pPr>
      <w:r>
        <w:rPr>
          <w:rFonts w:hint="cs"/>
          <w:rtl/>
        </w:rPr>
        <w:t xml:space="preserve">עבור תנועה אל המסך מקליט גם את </w:t>
      </w:r>
      <w:r w:rsidR="00590FBE">
        <w:rPr>
          <w:rFonts w:hint="cs"/>
          <w:rtl/>
        </w:rPr>
        <w:t>הנקודה בה נגע במסך.</w:t>
      </w:r>
    </w:p>
    <w:p w14:paraId="2BA9E831" w14:textId="44BCFB1D" w:rsidR="00C33AA4" w:rsidRDefault="00C33AA4" w:rsidP="00C33AA4">
      <w:pPr>
        <w:pStyle w:val="Heading3"/>
        <w:rPr>
          <w:rtl/>
        </w:rPr>
      </w:pPr>
      <w:proofErr w:type="spellStart"/>
      <w:r>
        <w:t>getAns</w:t>
      </w:r>
      <w:proofErr w:type="spellEnd"/>
    </w:p>
    <w:p w14:paraId="20FA5DDB" w14:textId="2521D37E" w:rsidR="00C33AA4" w:rsidRDefault="00C33AA4" w:rsidP="00C33AA4">
      <w:pPr>
        <w:pStyle w:val="NoSpacing"/>
        <w:rPr>
          <w:rtl/>
        </w:rPr>
      </w:pPr>
      <w:r>
        <w:rPr>
          <w:rFonts w:hint="cs"/>
          <w:rtl/>
        </w:rPr>
        <w:t>מקבל סוג שאלה (</w:t>
      </w:r>
      <w:proofErr w:type="spellStart"/>
      <w:r>
        <w:t>recog</w:t>
      </w:r>
      <w:proofErr w:type="spellEnd"/>
      <w:r>
        <w:rPr>
          <w:rFonts w:hint="cs"/>
          <w:rtl/>
        </w:rPr>
        <w:t xml:space="preserve">, </w:t>
      </w:r>
      <w:proofErr w:type="spellStart"/>
      <w:r>
        <w:t>categ</w:t>
      </w:r>
      <w:proofErr w:type="spellEnd"/>
      <w:r>
        <w:rPr>
          <w:rFonts w:hint="cs"/>
          <w:rtl/>
        </w:rPr>
        <w:t xml:space="preserve">, </w:t>
      </w:r>
      <w:r>
        <w:t>pas</w:t>
      </w:r>
      <w:r>
        <w:rPr>
          <w:rFonts w:hint="cs"/>
          <w:rtl/>
        </w:rPr>
        <w:t>) ומחזיר את התשובה של הנבדק</w:t>
      </w:r>
      <w:r w:rsidR="00A07E9B">
        <w:rPr>
          <w:rFonts w:hint="cs"/>
          <w:rtl/>
        </w:rPr>
        <w:t xml:space="preserve">, </w:t>
      </w:r>
      <w:r>
        <w:rPr>
          <w:rFonts w:hint="cs"/>
          <w:rtl/>
        </w:rPr>
        <w:t>המסלול שהיד שלו עברה בדרך אליה</w:t>
      </w:r>
      <w:r w:rsidR="00A07E9B">
        <w:rPr>
          <w:rFonts w:hint="cs"/>
          <w:rtl/>
        </w:rPr>
        <w:t>, והזמן בו נדגמה כל נקודה במסלול.</w:t>
      </w:r>
    </w:p>
    <w:p w14:paraId="5B13331F" w14:textId="0A9D1DB5" w:rsidR="00094EE5" w:rsidRDefault="00094EE5" w:rsidP="00094EE5">
      <w:pPr>
        <w:pStyle w:val="Heading3"/>
        <w:rPr>
          <w:rtl/>
        </w:rPr>
      </w:pPr>
      <w:proofErr w:type="spellStart"/>
      <w:r>
        <w:t>saveToFile</w:t>
      </w:r>
      <w:proofErr w:type="spellEnd"/>
    </w:p>
    <w:p w14:paraId="48895C61" w14:textId="77A5E1B2" w:rsidR="00094EE5" w:rsidRDefault="00A65494" w:rsidP="00094EE5">
      <w:pPr>
        <w:pStyle w:val="NoSpacing"/>
        <w:rPr>
          <w:rtl/>
        </w:rPr>
      </w:pPr>
      <w:r>
        <w:rPr>
          <w:rFonts w:hint="cs"/>
          <w:rtl/>
        </w:rPr>
        <w:t xml:space="preserve">מקבל </w:t>
      </w:r>
      <w:r w:rsidR="00094EE5">
        <w:t>trial</w:t>
      </w:r>
      <w:r w:rsidR="00094EE5">
        <w:rPr>
          <w:rFonts w:hint="cs"/>
          <w:rtl/>
        </w:rPr>
        <w:t xml:space="preserve"> </w:t>
      </w:r>
      <w:r>
        <w:rPr>
          <w:rFonts w:hint="cs"/>
          <w:rtl/>
        </w:rPr>
        <w:t xml:space="preserve">ומשרשר אותו לקובץ </w:t>
      </w:r>
      <w:r w:rsidR="00094EE5">
        <w:rPr>
          <w:rFonts w:hint="cs"/>
          <w:rtl/>
        </w:rPr>
        <w:t>תוצאות של הנבדק.</w:t>
      </w:r>
    </w:p>
    <w:p w14:paraId="574A4D17" w14:textId="3DF4D20C" w:rsidR="00094EE5" w:rsidRPr="00094EE5" w:rsidRDefault="00094EE5" w:rsidP="00094EE5">
      <w:pPr>
        <w:pStyle w:val="NoSpacing"/>
        <w:rPr>
          <w:rtl/>
        </w:rPr>
      </w:pPr>
      <w:r>
        <w:rPr>
          <w:rFonts w:hint="cs"/>
          <w:rtl/>
        </w:rPr>
        <w:t>אם הקובץ עדיין לא קיים, יוצר אחד.</w:t>
      </w:r>
    </w:p>
    <w:p w14:paraId="7E3A818D" w14:textId="23B6533C" w:rsidR="002E7F28" w:rsidRDefault="002E7F28" w:rsidP="002E7F28">
      <w:pPr>
        <w:pStyle w:val="Heading2"/>
        <w:rPr>
          <w:rtl/>
        </w:rPr>
      </w:pPr>
      <w:r>
        <w:rPr>
          <w:rFonts w:hint="cs"/>
          <w:rtl/>
        </w:rPr>
        <w:t>בדיקות</w:t>
      </w:r>
    </w:p>
    <w:p w14:paraId="245DC591" w14:textId="77777777" w:rsidR="0099197E" w:rsidRDefault="002E7F28" w:rsidP="0099197E">
      <w:pPr>
        <w:pStyle w:val="Heading3"/>
        <w:rPr>
          <w:rtl/>
        </w:rPr>
      </w:pPr>
      <w:r w:rsidRPr="002E7F28">
        <w:t>Photodiode</w:t>
      </w:r>
    </w:p>
    <w:p w14:paraId="2BAD0B2C" w14:textId="1A186E77" w:rsidR="00CB0A4E" w:rsidRDefault="004B6BEF" w:rsidP="002E7F28">
      <w:pPr>
        <w:pStyle w:val="NoSpacing"/>
        <w:rPr>
          <w:rtl/>
        </w:rPr>
      </w:pPr>
      <w:r>
        <w:rPr>
          <w:rFonts w:hint="cs"/>
          <w:rtl/>
        </w:rPr>
        <w:t xml:space="preserve">על מנת להריץ את הבדיקה </w:t>
      </w:r>
      <w:r w:rsidR="00CB0A4E">
        <w:rPr>
          <w:rFonts w:hint="cs"/>
          <w:rtl/>
        </w:rPr>
        <w:t>יש לעשות מספר שינויים:</w:t>
      </w:r>
    </w:p>
    <w:p w14:paraId="24E7B6F9" w14:textId="3C16C462" w:rsidR="00523AAE" w:rsidRDefault="00523AAE" w:rsidP="00081319">
      <w:pPr>
        <w:pStyle w:val="NoSpacing"/>
        <w:numPr>
          <w:ilvl w:val="0"/>
          <w:numId w:val="1"/>
        </w:numPr>
        <w:rPr>
          <w:b/>
          <w:bCs/>
        </w:rPr>
      </w:pPr>
      <w:r>
        <w:rPr>
          <w:rFonts w:hint="cs"/>
          <w:b/>
          <w:bCs/>
          <w:rtl/>
        </w:rPr>
        <w:t xml:space="preserve">להציב בצלב פיקסציה מסך </w:t>
      </w:r>
      <w:r w:rsidR="00081319">
        <w:rPr>
          <w:rFonts w:hint="cs"/>
          <w:b/>
          <w:bCs/>
          <w:rtl/>
        </w:rPr>
        <w:t>שחור</w:t>
      </w:r>
      <w:r>
        <w:rPr>
          <w:rFonts w:hint="cs"/>
          <w:b/>
          <w:bCs/>
          <w:rtl/>
        </w:rPr>
        <w:t>.</w:t>
      </w:r>
    </w:p>
    <w:p w14:paraId="0D4AFF66" w14:textId="28E0D78C" w:rsidR="00523AAE" w:rsidRPr="00523AAE" w:rsidRDefault="00265903" w:rsidP="00081319">
      <w:pPr>
        <w:autoSpaceDE w:val="0"/>
        <w:autoSpaceDN w:val="0"/>
        <w:adjustRightInd w:val="0"/>
        <w:ind w:firstLine="720"/>
        <w:rPr>
          <w:rtl/>
        </w:rPr>
      </w:pPr>
      <w:r>
        <w:rPr>
          <w:rFonts w:hint="cs"/>
          <w:rtl/>
        </w:rPr>
        <w:t>ב-</w:t>
      </w:r>
      <w:proofErr w:type="spellStart"/>
      <w:r>
        <w:t>showFixation</w:t>
      </w:r>
      <w:proofErr w:type="spellEnd"/>
      <w:r>
        <w:rPr>
          <w:rFonts w:hint="cs"/>
          <w:rtl/>
        </w:rPr>
        <w:t xml:space="preserve"> שב-</w:t>
      </w:r>
      <w:r>
        <w:t>main</w:t>
      </w:r>
      <w:r>
        <w:rPr>
          <w:rFonts w:hint="cs"/>
          <w:rtl/>
        </w:rPr>
        <w:t xml:space="preserve">, שנה את </w:t>
      </w:r>
      <w:r w:rsidRPr="00265903">
        <w:rPr>
          <w:rFonts w:ascii="Courier New" w:eastAsiaTheme="minorHAnsi" w:hAnsi="Courier New" w:cs="Courier New"/>
          <w:b/>
          <w:bCs/>
          <w:color w:val="000000"/>
          <w:sz w:val="14"/>
          <w:szCs w:val="14"/>
        </w:rPr>
        <w:t>FIXATION_SCREEN</w:t>
      </w:r>
      <w:r w:rsidRPr="00265903">
        <w:rPr>
          <w:rFonts w:hint="cs"/>
          <w:rtl/>
        </w:rPr>
        <w:t xml:space="preserve">, </w:t>
      </w:r>
      <w:r>
        <w:rPr>
          <w:rFonts w:hint="cs"/>
          <w:rtl/>
        </w:rPr>
        <w:t xml:space="preserve">ל- </w:t>
      </w:r>
      <w:r w:rsidR="00081319">
        <w:rPr>
          <w:rFonts w:ascii="Courier New" w:eastAsiaTheme="minorHAnsi" w:hAnsi="Courier New" w:cs="Courier New"/>
          <w:b/>
          <w:bCs/>
          <w:color w:val="000000"/>
          <w:sz w:val="14"/>
          <w:szCs w:val="14"/>
        </w:rPr>
        <w:t>BLACK</w:t>
      </w:r>
      <w:r w:rsidRPr="00265903">
        <w:rPr>
          <w:rFonts w:ascii="Courier New" w:eastAsiaTheme="minorHAnsi" w:hAnsi="Courier New" w:cs="Courier New"/>
          <w:b/>
          <w:bCs/>
          <w:color w:val="000000"/>
          <w:sz w:val="14"/>
          <w:szCs w:val="14"/>
        </w:rPr>
        <w:t>_SCREEN</w:t>
      </w:r>
      <w:r w:rsidRPr="00265903">
        <w:rPr>
          <w:rFonts w:hint="cs"/>
          <w:rtl/>
        </w:rPr>
        <w:t>.</w:t>
      </w:r>
    </w:p>
    <w:p w14:paraId="1548F90F" w14:textId="667E027F" w:rsidR="00EE37A9" w:rsidRPr="0099197E" w:rsidRDefault="00CB0A4E" w:rsidP="00081319">
      <w:pPr>
        <w:pStyle w:val="NoSpacing"/>
        <w:numPr>
          <w:ilvl w:val="0"/>
          <w:numId w:val="1"/>
        </w:numPr>
        <w:rPr>
          <w:b/>
          <w:bCs/>
        </w:rPr>
      </w:pPr>
      <w:r w:rsidRPr="0099197E">
        <w:rPr>
          <w:rFonts w:hint="cs"/>
          <w:b/>
          <w:bCs/>
          <w:rtl/>
        </w:rPr>
        <w:t xml:space="preserve">להציב במסכות </w:t>
      </w:r>
      <w:r w:rsidR="00EE37A9" w:rsidRPr="0099197E">
        <w:rPr>
          <w:rFonts w:hint="cs"/>
          <w:b/>
          <w:bCs/>
          <w:rtl/>
        </w:rPr>
        <w:t xml:space="preserve">אחת, שתיים ושלוש מסך </w:t>
      </w:r>
      <w:r w:rsidR="00081319">
        <w:rPr>
          <w:rFonts w:hint="cs"/>
          <w:b/>
          <w:bCs/>
          <w:rtl/>
        </w:rPr>
        <w:t xml:space="preserve">לבן, </w:t>
      </w:r>
      <w:r w:rsidR="00EE37A9" w:rsidRPr="0099197E">
        <w:rPr>
          <w:rFonts w:hint="cs"/>
          <w:b/>
          <w:bCs/>
          <w:rtl/>
        </w:rPr>
        <w:t>שחור</w:t>
      </w:r>
      <w:r w:rsidR="00081319">
        <w:rPr>
          <w:rFonts w:hint="cs"/>
          <w:b/>
          <w:bCs/>
          <w:rtl/>
        </w:rPr>
        <w:t xml:space="preserve"> ושחור</w:t>
      </w:r>
      <w:r w:rsidR="00EE37A9" w:rsidRPr="0099197E">
        <w:rPr>
          <w:rFonts w:hint="cs"/>
          <w:b/>
          <w:bCs/>
          <w:rtl/>
        </w:rPr>
        <w:t xml:space="preserve"> בהתאמה.</w:t>
      </w:r>
    </w:p>
    <w:p w14:paraId="0887172C" w14:textId="38C454F9" w:rsidR="00D64479" w:rsidRDefault="00EE37A9" w:rsidP="0099197E">
      <w:pPr>
        <w:autoSpaceDE w:val="0"/>
        <w:autoSpaceDN w:val="0"/>
        <w:adjustRightInd w:val="0"/>
        <w:ind w:left="720"/>
        <w:rPr>
          <w:rtl/>
        </w:rPr>
      </w:pPr>
      <w:r>
        <w:rPr>
          <w:rFonts w:hint="cs"/>
          <w:rtl/>
        </w:rPr>
        <w:t>על מנת לעשות זאת הוסף</w:t>
      </w:r>
      <w:r w:rsidR="00D64479">
        <w:rPr>
          <w:rFonts w:hint="cs"/>
          <w:rtl/>
        </w:rPr>
        <w:t xml:space="preserve"> את פיסת הקוד הבאה ב-</w:t>
      </w:r>
      <w:r w:rsidR="00D64479">
        <w:t>main</w:t>
      </w:r>
      <w:r w:rsidR="00D64479">
        <w:rPr>
          <w:rFonts w:hint="cs"/>
          <w:rtl/>
        </w:rPr>
        <w:t xml:space="preserve"> אחרי ההצבה ל-</w:t>
      </w:r>
      <w:r w:rsidR="00D64479">
        <w:t>trials</w:t>
      </w:r>
      <w:r w:rsidR="00D64479">
        <w:rPr>
          <w:rFonts w:hint="cs"/>
          <w:rtl/>
        </w:rPr>
        <w:t xml:space="preserve"> (</w:t>
      </w:r>
      <w:r w:rsidR="00D64479" w:rsidRPr="000B496C">
        <w:rPr>
          <w:rFonts w:ascii="Courier New" w:eastAsiaTheme="minorHAnsi" w:hAnsi="Courier New" w:cs="Courier New"/>
          <w:b/>
          <w:bCs/>
          <w:color w:val="000000"/>
          <w:sz w:val="12"/>
          <w:szCs w:val="12"/>
        </w:rPr>
        <w:t xml:space="preserve">trials = </w:t>
      </w:r>
      <w:proofErr w:type="spellStart"/>
      <w:r w:rsidR="00D64479" w:rsidRPr="000B496C">
        <w:rPr>
          <w:rFonts w:ascii="Courier New" w:eastAsiaTheme="minorHAnsi" w:hAnsi="Courier New" w:cs="Courier New"/>
          <w:b/>
          <w:bCs/>
          <w:color w:val="000000"/>
          <w:sz w:val="12"/>
          <w:szCs w:val="12"/>
        </w:rPr>
        <w:t>getTrials</w:t>
      </w:r>
      <w:proofErr w:type="spellEnd"/>
      <w:r w:rsidR="00D64479" w:rsidRPr="000B496C">
        <w:rPr>
          <w:rFonts w:ascii="Courier New" w:eastAsiaTheme="minorHAnsi" w:hAnsi="Courier New" w:cs="Courier New"/>
          <w:b/>
          <w:bCs/>
          <w:color w:val="000000"/>
          <w:sz w:val="12"/>
          <w:szCs w:val="12"/>
        </w:rPr>
        <w:t>()</w:t>
      </w:r>
      <w:r w:rsidR="00D64479">
        <w:rPr>
          <w:rFonts w:hint="cs"/>
          <w:rtl/>
        </w:rPr>
        <w:t>):</w:t>
      </w:r>
    </w:p>
    <w:p w14:paraId="1455224D" w14:textId="77777777" w:rsidR="000B496C" w:rsidRPr="000B496C" w:rsidRDefault="000B496C" w:rsidP="0099197E">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FF"/>
          <w:sz w:val="14"/>
          <w:szCs w:val="14"/>
        </w:rPr>
        <w:t>global</w:t>
      </w:r>
      <w:r w:rsidRPr="000B496C">
        <w:rPr>
          <w:rFonts w:ascii="Courier New" w:eastAsiaTheme="minorHAnsi" w:hAnsi="Courier New" w:cs="Courier New"/>
          <w:b/>
          <w:bCs/>
          <w:color w:val="000000"/>
          <w:sz w:val="14"/>
          <w:szCs w:val="14"/>
        </w:rPr>
        <w:t xml:space="preserve"> BLACK_SCREEN WHITE_SCREEN;</w:t>
      </w:r>
    </w:p>
    <w:p w14:paraId="2111974D" w14:textId="780BA74A" w:rsidR="000B496C" w:rsidRPr="000B496C" w:rsidRDefault="000B496C" w:rsidP="00081319">
      <w:pPr>
        <w:autoSpaceDE w:val="0"/>
        <w:autoSpaceDN w:val="0"/>
        <w:adjustRightInd w:val="0"/>
        <w:ind w:left="720"/>
        <w:rPr>
          <w:rFonts w:ascii="Courier New" w:eastAsiaTheme="minorHAnsi" w:hAnsi="Courier New" w:cs="Courier New"/>
          <w:sz w:val="10"/>
          <w:szCs w:val="10"/>
          <w:rtl/>
        </w:rPr>
      </w:pPr>
      <w:r w:rsidRPr="000B496C">
        <w:rPr>
          <w:rFonts w:ascii="Courier New" w:eastAsiaTheme="minorHAnsi" w:hAnsi="Courier New" w:cs="Courier New"/>
          <w:b/>
          <w:bCs/>
          <w:color w:val="000000"/>
          <w:sz w:val="14"/>
          <w:szCs w:val="14"/>
        </w:rPr>
        <w:t xml:space="preserve">        trials.mask1 = </w:t>
      </w:r>
      <w:proofErr w:type="spellStart"/>
      <w:r w:rsidRPr="000B496C">
        <w:rPr>
          <w:rFonts w:ascii="Courier New" w:eastAsiaTheme="minorHAnsi" w:hAnsi="Courier New" w:cs="Courier New"/>
          <w:b/>
          <w:bCs/>
          <w:color w:val="000000"/>
          <w:sz w:val="14"/>
          <w:szCs w:val="14"/>
        </w:rPr>
        <w:t>repmat</w:t>
      </w:r>
      <w:proofErr w:type="spellEnd"/>
      <w:r w:rsidRPr="000B496C">
        <w:rPr>
          <w:rFonts w:ascii="Courier New" w:eastAsiaTheme="minorHAnsi" w:hAnsi="Courier New" w:cs="Courier New"/>
          <w:b/>
          <w:bCs/>
          <w:color w:val="000000"/>
          <w:sz w:val="14"/>
          <w:szCs w:val="14"/>
        </w:rPr>
        <w:t>(</w:t>
      </w:r>
      <w:proofErr w:type="spellStart"/>
      <w:r w:rsidR="00081319">
        <w:rPr>
          <w:rFonts w:ascii="Courier New" w:eastAsiaTheme="minorHAnsi" w:hAnsi="Courier New" w:cs="Courier New"/>
          <w:b/>
          <w:bCs/>
          <w:color w:val="000000"/>
          <w:sz w:val="14"/>
          <w:szCs w:val="14"/>
        </w:rPr>
        <w:t>WHITE</w:t>
      </w:r>
      <w:r w:rsidRPr="000B496C">
        <w:rPr>
          <w:rFonts w:ascii="Courier New" w:eastAsiaTheme="minorHAnsi" w:hAnsi="Courier New" w:cs="Courier New"/>
          <w:b/>
          <w:bCs/>
          <w:color w:val="000000"/>
          <w:sz w:val="14"/>
          <w:szCs w:val="14"/>
        </w:rPr>
        <w:t>_SCREEN,height</w:t>
      </w:r>
      <w:proofErr w:type="spellEnd"/>
      <w:r w:rsidRPr="000B496C">
        <w:rPr>
          <w:rFonts w:ascii="Courier New" w:eastAsiaTheme="minorHAnsi" w:hAnsi="Courier New" w:cs="Courier New"/>
          <w:b/>
          <w:bCs/>
          <w:color w:val="000000"/>
          <w:sz w:val="14"/>
          <w:szCs w:val="14"/>
        </w:rPr>
        <w:t>(trials),1);</w:t>
      </w:r>
    </w:p>
    <w:p w14:paraId="3AE628B5" w14:textId="77E8778D" w:rsidR="000B496C" w:rsidRPr="000B496C"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trials.mask2 = </w:t>
      </w:r>
      <w:proofErr w:type="spellStart"/>
      <w:r w:rsidRPr="000B496C">
        <w:rPr>
          <w:rFonts w:ascii="Courier New" w:eastAsiaTheme="minorHAnsi" w:hAnsi="Courier New" w:cs="Courier New"/>
          <w:b/>
          <w:bCs/>
          <w:color w:val="000000"/>
          <w:sz w:val="14"/>
          <w:szCs w:val="14"/>
        </w:rPr>
        <w:t>repmat</w:t>
      </w:r>
      <w:proofErr w:type="spellEnd"/>
      <w:r w:rsidRPr="000B496C">
        <w:rPr>
          <w:rFonts w:ascii="Courier New" w:eastAsiaTheme="minorHAnsi" w:hAnsi="Courier New" w:cs="Courier New"/>
          <w:b/>
          <w:bCs/>
          <w:color w:val="000000"/>
          <w:sz w:val="14"/>
          <w:szCs w:val="14"/>
        </w:rPr>
        <w:t>(</w:t>
      </w:r>
      <w:proofErr w:type="spellStart"/>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w:t>
      </w:r>
      <w:proofErr w:type="spellEnd"/>
      <w:r w:rsidRPr="000B496C">
        <w:rPr>
          <w:rFonts w:ascii="Courier New" w:eastAsiaTheme="minorHAnsi" w:hAnsi="Courier New" w:cs="Courier New"/>
          <w:b/>
          <w:bCs/>
          <w:color w:val="000000"/>
          <w:sz w:val="14"/>
          <w:szCs w:val="14"/>
        </w:rPr>
        <w:t>(trials),1);</w:t>
      </w:r>
    </w:p>
    <w:p w14:paraId="5EFC93EB" w14:textId="1F51928F" w:rsidR="000B496C" w:rsidRPr="0099197E" w:rsidRDefault="000B496C" w:rsidP="00081319">
      <w:pPr>
        <w:autoSpaceDE w:val="0"/>
        <w:autoSpaceDN w:val="0"/>
        <w:adjustRightInd w:val="0"/>
        <w:ind w:left="720"/>
        <w:rPr>
          <w:rFonts w:ascii="Courier New" w:eastAsiaTheme="minorHAnsi" w:hAnsi="Courier New" w:cs="Courier New"/>
          <w:sz w:val="10"/>
          <w:szCs w:val="10"/>
        </w:rPr>
      </w:pPr>
      <w:r w:rsidRPr="000B496C">
        <w:rPr>
          <w:rFonts w:ascii="Courier New" w:eastAsiaTheme="minorHAnsi" w:hAnsi="Courier New" w:cs="Courier New"/>
          <w:b/>
          <w:bCs/>
          <w:color w:val="000000"/>
          <w:sz w:val="14"/>
          <w:szCs w:val="14"/>
        </w:rPr>
        <w:t xml:space="preserve">        trials.mask3 = </w:t>
      </w:r>
      <w:proofErr w:type="spellStart"/>
      <w:r w:rsidRPr="000B496C">
        <w:rPr>
          <w:rFonts w:ascii="Courier New" w:eastAsiaTheme="minorHAnsi" w:hAnsi="Courier New" w:cs="Courier New"/>
          <w:b/>
          <w:bCs/>
          <w:color w:val="000000"/>
          <w:sz w:val="14"/>
          <w:szCs w:val="14"/>
        </w:rPr>
        <w:t>repmat</w:t>
      </w:r>
      <w:proofErr w:type="spellEnd"/>
      <w:r w:rsidRPr="000B496C">
        <w:rPr>
          <w:rFonts w:ascii="Courier New" w:eastAsiaTheme="minorHAnsi" w:hAnsi="Courier New" w:cs="Courier New"/>
          <w:b/>
          <w:bCs/>
          <w:color w:val="000000"/>
          <w:sz w:val="14"/>
          <w:szCs w:val="14"/>
        </w:rPr>
        <w:t>(</w:t>
      </w:r>
      <w:proofErr w:type="spellStart"/>
      <w:r w:rsidR="00081319">
        <w:rPr>
          <w:rFonts w:ascii="Courier New" w:eastAsiaTheme="minorHAnsi" w:hAnsi="Courier New" w:cs="Courier New"/>
          <w:b/>
          <w:bCs/>
          <w:color w:val="000000"/>
          <w:sz w:val="14"/>
          <w:szCs w:val="14"/>
        </w:rPr>
        <w:t>BLACK</w:t>
      </w:r>
      <w:r w:rsidRPr="000B496C">
        <w:rPr>
          <w:rFonts w:ascii="Courier New" w:eastAsiaTheme="minorHAnsi" w:hAnsi="Courier New" w:cs="Courier New"/>
          <w:b/>
          <w:bCs/>
          <w:color w:val="000000"/>
          <w:sz w:val="14"/>
          <w:szCs w:val="14"/>
        </w:rPr>
        <w:t>_SCREEN,height</w:t>
      </w:r>
      <w:proofErr w:type="spellEnd"/>
      <w:r w:rsidRPr="000B496C">
        <w:rPr>
          <w:rFonts w:ascii="Courier New" w:eastAsiaTheme="minorHAnsi" w:hAnsi="Courier New" w:cs="Courier New"/>
          <w:b/>
          <w:bCs/>
          <w:color w:val="000000"/>
          <w:sz w:val="14"/>
          <w:szCs w:val="14"/>
        </w:rPr>
        <w:t>(trials),1);</w:t>
      </w:r>
    </w:p>
    <w:p w14:paraId="0C33F442" w14:textId="22EF3E4C" w:rsidR="0099197E" w:rsidRDefault="0099197E" w:rsidP="0099197E">
      <w:pPr>
        <w:pStyle w:val="NoSpacing"/>
        <w:numPr>
          <w:ilvl w:val="0"/>
          <w:numId w:val="1"/>
        </w:numPr>
        <w:rPr>
          <w:b/>
          <w:bCs/>
        </w:rPr>
      </w:pPr>
      <w:r w:rsidRPr="0099197E">
        <w:rPr>
          <w:rFonts w:hint="cs"/>
          <w:b/>
          <w:bCs/>
          <w:rtl/>
        </w:rPr>
        <w:t xml:space="preserve">להוסיף </w:t>
      </w:r>
      <w:r w:rsidR="002E7F28" w:rsidRPr="0099197E">
        <w:rPr>
          <w:rFonts w:hint="cs"/>
          <w:b/>
          <w:bCs/>
          <w:rtl/>
        </w:rPr>
        <w:t>ל-</w:t>
      </w:r>
      <w:r w:rsidR="002E7F28" w:rsidRPr="0099197E">
        <w:rPr>
          <w:b/>
          <w:bCs/>
        </w:rPr>
        <w:t>prime</w:t>
      </w:r>
      <w:r w:rsidR="00081319">
        <w:rPr>
          <w:rFonts w:hint="cs"/>
          <w:b/>
          <w:bCs/>
          <w:rtl/>
        </w:rPr>
        <w:t xml:space="preserve"> מסך לבן</w:t>
      </w:r>
      <w:r w:rsidR="002E7F28" w:rsidRPr="0099197E">
        <w:rPr>
          <w:rFonts w:hint="cs"/>
          <w:b/>
          <w:bCs/>
          <w:rtl/>
        </w:rPr>
        <w:t>.</w:t>
      </w:r>
    </w:p>
    <w:p w14:paraId="25058274" w14:textId="06F9CD8F" w:rsidR="00BE0C66" w:rsidRPr="001F6D12" w:rsidRDefault="00BE0C66" w:rsidP="00D1374C">
      <w:pPr>
        <w:autoSpaceDE w:val="0"/>
        <w:autoSpaceDN w:val="0"/>
        <w:adjustRightInd w:val="0"/>
        <w:ind w:firstLine="720"/>
        <w:rPr>
          <w:rtl/>
        </w:rPr>
      </w:pPr>
      <w:r>
        <w:rPr>
          <w:rFonts w:hint="cs"/>
          <w:rtl/>
        </w:rPr>
        <w:t>ב-</w:t>
      </w:r>
      <w:proofErr w:type="spellStart"/>
      <w:r>
        <w:t>showWord</w:t>
      </w:r>
      <w:proofErr w:type="spellEnd"/>
      <w:r>
        <w:rPr>
          <w:rFonts w:hint="cs"/>
          <w:rtl/>
        </w:rPr>
        <w:t xml:space="preserve"> שב-</w:t>
      </w:r>
      <w:r>
        <w:t>main</w:t>
      </w:r>
      <w:r>
        <w:rPr>
          <w:rFonts w:hint="cs"/>
          <w:rtl/>
        </w:rPr>
        <w:t xml:space="preserve">, תוסיף </w:t>
      </w:r>
      <w:r w:rsidR="00D1374C">
        <w:rPr>
          <w:rFonts w:hint="cs"/>
          <w:rtl/>
        </w:rPr>
        <w:t xml:space="preserve">את הקוד הבא </w:t>
      </w:r>
      <w:r>
        <w:rPr>
          <w:rFonts w:hint="cs"/>
          <w:rtl/>
        </w:rPr>
        <w:t xml:space="preserve">תחת התנאי של </w:t>
      </w:r>
      <w:r>
        <w:t>prime</w:t>
      </w:r>
      <w:r>
        <w:rPr>
          <w:rFonts w:hint="cs"/>
          <w:rtl/>
        </w:rPr>
        <w:t xml:space="preserve"> </w:t>
      </w:r>
      <w:r w:rsidR="00D1374C">
        <w:rPr>
          <w:rFonts w:hint="cs"/>
          <w:rtl/>
        </w:rPr>
        <w:t>(</w:t>
      </w:r>
      <w:r w:rsidR="00D1374C" w:rsidRPr="00D1374C">
        <w:rPr>
          <w:rFonts w:ascii="Courier New" w:eastAsiaTheme="minorHAnsi" w:hAnsi="Courier New" w:cs="Courier New"/>
          <w:b/>
          <w:bCs/>
          <w:color w:val="0000FF"/>
          <w:sz w:val="14"/>
          <w:szCs w:val="14"/>
        </w:rPr>
        <w:t>if</w:t>
      </w:r>
      <w:r w:rsidR="00D1374C" w:rsidRPr="00D1374C">
        <w:rPr>
          <w:rFonts w:ascii="Courier New" w:eastAsiaTheme="minorHAnsi" w:hAnsi="Courier New" w:cs="Courier New"/>
          <w:b/>
          <w:bCs/>
          <w:color w:val="000000"/>
          <w:sz w:val="14"/>
          <w:szCs w:val="14"/>
        </w:rPr>
        <w:t xml:space="preserve"> </w:t>
      </w:r>
      <w:proofErr w:type="spellStart"/>
      <w:r w:rsidR="00D1374C" w:rsidRPr="00D1374C">
        <w:rPr>
          <w:rFonts w:ascii="Courier New" w:eastAsiaTheme="minorHAnsi" w:hAnsi="Courier New" w:cs="Courier New"/>
          <w:b/>
          <w:bCs/>
          <w:color w:val="000000"/>
          <w:sz w:val="14"/>
          <w:szCs w:val="14"/>
        </w:rPr>
        <w:t>strcmp</w:t>
      </w:r>
      <w:proofErr w:type="spellEnd"/>
      <w:r w:rsidR="00D1374C" w:rsidRPr="00D1374C">
        <w:rPr>
          <w:rFonts w:ascii="Courier New" w:eastAsiaTheme="minorHAnsi" w:hAnsi="Courier New" w:cs="Courier New"/>
          <w:b/>
          <w:bCs/>
          <w:color w:val="000000"/>
          <w:sz w:val="14"/>
          <w:szCs w:val="14"/>
        </w:rPr>
        <w:t>(</w:t>
      </w:r>
      <w:proofErr w:type="spellStart"/>
      <w:r w:rsidR="00D1374C" w:rsidRPr="00D1374C">
        <w:rPr>
          <w:rFonts w:ascii="Courier New" w:eastAsiaTheme="minorHAnsi" w:hAnsi="Courier New" w:cs="Courier New"/>
          <w:b/>
          <w:bCs/>
          <w:color w:val="000000"/>
          <w:sz w:val="14"/>
          <w:szCs w:val="14"/>
        </w:rPr>
        <w:t>prime_or_target</w:t>
      </w:r>
      <w:proofErr w:type="spellEnd"/>
      <w:r w:rsidR="00D1374C" w:rsidRPr="00D1374C">
        <w:rPr>
          <w:rFonts w:ascii="Courier New" w:eastAsiaTheme="minorHAnsi" w:hAnsi="Courier New" w:cs="Courier New"/>
          <w:b/>
          <w:bCs/>
          <w:color w:val="000000"/>
          <w:sz w:val="14"/>
          <w:szCs w:val="14"/>
        </w:rPr>
        <w:t xml:space="preserve">, </w:t>
      </w:r>
      <w:r w:rsidR="00D1374C" w:rsidRPr="00D1374C">
        <w:rPr>
          <w:rFonts w:ascii="Courier New" w:eastAsiaTheme="minorHAnsi" w:hAnsi="Courier New" w:cs="Courier New"/>
          <w:b/>
          <w:bCs/>
          <w:color w:val="A020F0"/>
          <w:sz w:val="14"/>
          <w:szCs w:val="14"/>
        </w:rPr>
        <w:t>'prime'</w:t>
      </w:r>
      <w:r w:rsidR="00D1374C" w:rsidRPr="00D1374C">
        <w:rPr>
          <w:rFonts w:ascii="Courier New" w:eastAsiaTheme="minorHAnsi" w:hAnsi="Courier New" w:cs="Courier New"/>
          <w:b/>
          <w:bCs/>
          <w:color w:val="000000"/>
          <w:sz w:val="14"/>
          <w:szCs w:val="14"/>
        </w:rPr>
        <w:t>)</w:t>
      </w:r>
      <w:r w:rsidR="001F6D12" w:rsidRPr="001F6D12">
        <w:rPr>
          <w:rFonts w:hint="cs"/>
          <w:rtl/>
        </w:rPr>
        <w:t>)</w:t>
      </w:r>
      <w:r w:rsidR="001F6D12">
        <w:rPr>
          <w:rFonts w:hint="cs"/>
          <w:rtl/>
        </w:rPr>
        <w:t>:</w:t>
      </w:r>
    </w:p>
    <w:p w14:paraId="4A3E3775" w14:textId="347D41DA" w:rsidR="00BE0C66" w:rsidRPr="00BE0C66" w:rsidRDefault="00BE0C66" w:rsidP="00081319">
      <w:pPr>
        <w:autoSpaceDE w:val="0"/>
        <w:autoSpaceDN w:val="0"/>
        <w:adjustRightInd w:val="0"/>
        <w:ind w:firstLine="720"/>
        <w:rPr>
          <w:rFonts w:ascii="Courier New" w:eastAsiaTheme="minorHAnsi" w:hAnsi="Courier New" w:cs="Courier New"/>
          <w:sz w:val="10"/>
          <w:szCs w:val="10"/>
          <w:rtl/>
        </w:rPr>
      </w:pPr>
      <w:r w:rsidRPr="00BE0C66">
        <w:rPr>
          <w:rFonts w:ascii="Courier New" w:eastAsiaTheme="minorHAnsi" w:hAnsi="Courier New" w:cs="Courier New"/>
          <w:b/>
          <w:bCs/>
          <w:color w:val="000000"/>
          <w:sz w:val="14"/>
          <w:szCs w:val="14"/>
        </w:rPr>
        <w:t>Screen(</w:t>
      </w:r>
      <w:r w:rsidRPr="00BE0C66">
        <w:rPr>
          <w:rFonts w:ascii="Courier New" w:eastAsiaTheme="minorHAnsi" w:hAnsi="Courier New" w:cs="Courier New"/>
          <w:b/>
          <w:bCs/>
          <w:color w:val="A020F0"/>
          <w:sz w:val="14"/>
          <w:szCs w:val="14"/>
        </w:rPr>
        <w:t>'</w:t>
      </w:r>
      <w:proofErr w:type="spellStart"/>
      <w:r w:rsidRPr="00BE0C66">
        <w:rPr>
          <w:rFonts w:ascii="Courier New" w:eastAsiaTheme="minorHAnsi" w:hAnsi="Courier New" w:cs="Courier New"/>
          <w:b/>
          <w:bCs/>
          <w:color w:val="A020F0"/>
          <w:sz w:val="14"/>
          <w:szCs w:val="14"/>
        </w:rPr>
        <w:t>DrawTexture</w:t>
      </w:r>
      <w:proofErr w:type="spellEnd"/>
      <w:r w:rsidRPr="00BE0C66">
        <w:rPr>
          <w:rFonts w:ascii="Courier New" w:eastAsiaTheme="minorHAnsi" w:hAnsi="Courier New" w:cs="Courier New"/>
          <w:b/>
          <w:bCs/>
          <w:color w:val="A020F0"/>
          <w:sz w:val="14"/>
          <w:szCs w:val="14"/>
        </w:rPr>
        <w:t>'</w:t>
      </w:r>
      <w:r w:rsidRPr="00BE0C66">
        <w:rPr>
          <w:rFonts w:ascii="Courier New" w:eastAsiaTheme="minorHAnsi" w:hAnsi="Courier New" w:cs="Courier New"/>
          <w:b/>
          <w:bCs/>
          <w:color w:val="000000"/>
          <w:sz w:val="14"/>
          <w:szCs w:val="14"/>
        </w:rPr>
        <w:t>,w,</w:t>
      </w:r>
      <w:r w:rsidR="00081319">
        <w:rPr>
          <w:rFonts w:ascii="Courier New" w:eastAsiaTheme="minorHAnsi" w:hAnsi="Courier New" w:cs="Courier New"/>
          <w:b/>
          <w:bCs/>
          <w:color w:val="000000"/>
          <w:sz w:val="14"/>
          <w:szCs w:val="14"/>
        </w:rPr>
        <w:t xml:space="preserve"> WHITE</w:t>
      </w:r>
      <w:r w:rsidRPr="00BE0C66">
        <w:rPr>
          <w:rFonts w:ascii="Courier New" w:eastAsiaTheme="minorHAnsi" w:hAnsi="Courier New" w:cs="Courier New"/>
          <w:b/>
          <w:bCs/>
          <w:color w:val="000000"/>
          <w:sz w:val="14"/>
          <w:szCs w:val="14"/>
        </w:rPr>
        <w:t>_SCREEN);</w:t>
      </w:r>
    </w:p>
    <w:p w14:paraId="689145D2" w14:textId="57E37AA3" w:rsidR="00337E12"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לבן </w:t>
      </w:r>
      <w:r w:rsidRPr="00F3392D">
        <w:rPr>
          <w:rFonts w:hint="cs"/>
          <w:b/>
          <w:bCs/>
          <w:rtl/>
        </w:rPr>
        <w:t>עם המטרה</w:t>
      </w:r>
      <w:r w:rsidR="00F3392D">
        <w:rPr>
          <w:rFonts w:hint="cs"/>
          <w:b/>
          <w:bCs/>
          <w:rtl/>
        </w:rPr>
        <w:t>.</w:t>
      </w:r>
    </w:p>
    <w:p w14:paraId="5A18510C" w14:textId="489FFF58" w:rsidR="005B7561" w:rsidRPr="005B7561" w:rsidRDefault="005B7561" w:rsidP="00081319">
      <w:pPr>
        <w:autoSpaceDE w:val="0"/>
        <w:autoSpaceDN w:val="0"/>
        <w:adjustRightInd w:val="0"/>
        <w:ind w:firstLine="720"/>
        <w:rPr>
          <w:b/>
          <w:bCs/>
        </w:rPr>
      </w:pPr>
      <w:r>
        <w:rPr>
          <w:rFonts w:hint="cs"/>
          <w:rtl/>
        </w:rPr>
        <w:t>ב-</w:t>
      </w:r>
      <w:proofErr w:type="spellStart"/>
      <w:r>
        <w:t>showWord</w:t>
      </w:r>
      <w:proofErr w:type="spellEnd"/>
      <w:r>
        <w:rPr>
          <w:rFonts w:hint="cs"/>
          <w:rtl/>
        </w:rPr>
        <w:t xml:space="preserve"> שב-</w:t>
      </w:r>
      <w:r>
        <w:t>main</w:t>
      </w:r>
      <w:r>
        <w:rPr>
          <w:rFonts w:hint="cs"/>
          <w:rtl/>
        </w:rPr>
        <w:t>, ת</w:t>
      </w:r>
      <w:r w:rsidR="00AA1316">
        <w:rPr>
          <w:rFonts w:hint="cs"/>
          <w:rtl/>
        </w:rPr>
        <w:t xml:space="preserve">חליף את </w:t>
      </w:r>
      <w:r w:rsidR="00AA1316" w:rsidRPr="00266A76">
        <w:rPr>
          <w:rFonts w:ascii="Courier New" w:eastAsiaTheme="minorHAnsi" w:hAnsi="Courier New" w:cs="Courier New"/>
          <w:b/>
          <w:bCs/>
          <w:color w:val="000000"/>
          <w:sz w:val="14"/>
          <w:szCs w:val="14"/>
        </w:rPr>
        <w:t>CATEGOR_NATURAL_LEFT_SCREEN</w:t>
      </w:r>
      <w:r w:rsidR="00AA1316" w:rsidRPr="00266A76">
        <w:rPr>
          <w:rFonts w:hint="cs"/>
          <w:sz w:val="10"/>
          <w:szCs w:val="10"/>
          <w:rtl/>
        </w:rPr>
        <w:t xml:space="preserve"> </w:t>
      </w:r>
      <w:r w:rsidR="00AA1316">
        <w:rPr>
          <w:rFonts w:hint="cs"/>
          <w:rtl/>
        </w:rPr>
        <w:t xml:space="preserve">ואת </w:t>
      </w:r>
      <w:r w:rsidR="00AA1316" w:rsidRPr="00266A76">
        <w:rPr>
          <w:rFonts w:ascii="Courier New" w:eastAsiaTheme="minorHAnsi" w:hAnsi="Courier New" w:cs="Courier New"/>
          <w:b/>
          <w:bCs/>
          <w:color w:val="000000"/>
          <w:sz w:val="14"/>
          <w:szCs w:val="14"/>
        </w:rPr>
        <w:t>CATEGOR_NATURAL_RIGHT_SCREEN</w:t>
      </w:r>
      <w:r w:rsidR="00AA1316" w:rsidRPr="00266A76">
        <w:rPr>
          <w:rFonts w:hint="cs"/>
          <w:sz w:val="10"/>
          <w:szCs w:val="10"/>
          <w:rtl/>
        </w:rPr>
        <w:t xml:space="preserve"> </w:t>
      </w:r>
      <w:r w:rsidR="00AA1316">
        <w:rPr>
          <w:rFonts w:hint="cs"/>
          <w:rtl/>
        </w:rPr>
        <w:t>ב-</w:t>
      </w:r>
      <w:r w:rsidR="00081319">
        <w:rPr>
          <w:rFonts w:ascii="Courier New" w:eastAsiaTheme="minorHAnsi" w:hAnsi="Courier New" w:cs="Courier New"/>
          <w:b/>
          <w:bCs/>
          <w:color w:val="000000"/>
          <w:sz w:val="14"/>
          <w:szCs w:val="14"/>
        </w:rPr>
        <w:t>WHITE</w:t>
      </w:r>
      <w:r w:rsidR="00266A76" w:rsidRPr="00266A76">
        <w:rPr>
          <w:rFonts w:ascii="Courier New" w:eastAsiaTheme="minorHAnsi" w:hAnsi="Courier New" w:cs="Courier New"/>
          <w:b/>
          <w:bCs/>
          <w:color w:val="000000"/>
          <w:sz w:val="14"/>
          <w:szCs w:val="14"/>
        </w:rPr>
        <w:t>_SCREE</w:t>
      </w:r>
      <w:r w:rsidR="00266A76">
        <w:rPr>
          <w:rFonts w:ascii="Courier New" w:eastAsiaTheme="minorHAnsi" w:hAnsi="Courier New" w:cs="Courier New"/>
          <w:b/>
          <w:bCs/>
          <w:color w:val="000000"/>
          <w:sz w:val="14"/>
          <w:szCs w:val="14"/>
        </w:rPr>
        <w:t>N</w:t>
      </w:r>
      <w:r w:rsidR="00AA1316">
        <w:rPr>
          <w:rFonts w:hint="cs"/>
          <w:rtl/>
        </w:rPr>
        <w:t>.</w:t>
      </w:r>
    </w:p>
    <w:p w14:paraId="237688FE" w14:textId="78CD9FE2" w:rsidR="0099197E" w:rsidRDefault="00337E12" w:rsidP="00081319">
      <w:pPr>
        <w:pStyle w:val="NoSpacing"/>
        <w:numPr>
          <w:ilvl w:val="0"/>
          <w:numId w:val="1"/>
        </w:numPr>
        <w:rPr>
          <w:b/>
          <w:bCs/>
        </w:rPr>
      </w:pPr>
      <w:r w:rsidRPr="00F3392D">
        <w:rPr>
          <w:rFonts w:hint="cs"/>
          <w:b/>
          <w:bCs/>
          <w:rtl/>
        </w:rPr>
        <w:t xml:space="preserve">להציג מסך </w:t>
      </w:r>
      <w:r w:rsidR="00081319">
        <w:rPr>
          <w:rFonts w:hint="cs"/>
          <w:b/>
          <w:bCs/>
          <w:rtl/>
        </w:rPr>
        <w:t xml:space="preserve">שחור </w:t>
      </w:r>
      <w:r w:rsidRPr="00F3392D">
        <w:rPr>
          <w:rFonts w:hint="cs"/>
          <w:b/>
          <w:bCs/>
          <w:rtl/>
        </w:rPr>
        <w:t>מיד אחרי המטרה.</w:t>
      </w:r>
    </w:p>
    <w:p w14:paraId="4B46E339" w14:textId="029C0734" w:rsidR="00D84291" w:rsidRPr="0065266D" w:rsidRDefault="00332967" w:rsidP="00AB75F6">
      <w:pPr>
        <w:autoSpaceDE w:val="0"/>
        <w:autoSpaceDN w:val="0"/>
        <w:adjustRightInd w:val="0"/>
        <w:ind w:firstLine="720"/>
        <w:rPr>
          <w:rFonts w:ascii="Courier New" w:eastAsiaTheme="minorHAnsi" w:hAnsi="Courier New" w:cs="Courier New"/>
        </w:rPr>
      </w:pPr>
      <w:r>
        <w:rPr>
          <w:rFonts w:hint="cs"/>
          <w:rtl/>
        </w:rPr>
        <w:t xml:space="preserve">החלף את </w:t>
      </w:r>
      <w:r w:rsidR="00AB75F6" w:rsidRPr="00AB75F6">
        <w:rPr>
          <w:rFonts w:ascii="Courier New" w:eastAsiaTheme="minorHAnsi" w:hAnsi="Courier New" w:cs="Courier New"/>
          <w:b/>
          <w:bCs/>
          <w:color w:val="000000"/>
          <w:sz w:val="14"/>
          <w:szCs w:val="14"/>
        </w:rPr>
        <w:t>CATEGOR_SCREEN</w:t>
      </w:r>
      <w:r>
        <w:rPr>
          <w:rFonts w:hint="cs"/>
          <w:rtl/>
        </w:rPr>
        <w:t xml:space="preserve"> </w:t>
      </w:r>
      <w:r w:rsidR="00D84291">
        <w:rPr>
          <w:rFonts w:hint="cs"/>
          <w:rtl/>
        </w:rPr>
        <w:t>ב-</w:t>
      </w:r>
      <w:proofErr w:type="spellStart"/>
      <w:r w:rsidR="00D84291">
        <w:t>getTraj</w:t>
      </w:r>
      <w:r w:rsidR="00D3047F">
        <w:t>.m</w:t>
      </w:r>
      <w:proofErr w:type="spellEnd"/>
      <w:r w:rsidR="00D84291">
        <w:rPr>
          <w:rFonts w:hint="cs"/>
          <w:rtl/>
        </w:rPr>
        <w:t xml:space="preserve"> </w:t>
      </w:r>
      <w:r w:rsidR="00D3047F">
        <w:rPr>
          <w:rFonts w:hint="cs"/>
          <w:rtl/>
        </w:rPr>
        <w:t xml:space="preserve">עם </w:t>
      </w:r>
      <w:r w:rsidR="00081319">
        <w:rPr>
          <w:rFonts w:ascii="Courier New" w:eastAsiaTheme="minorHAnsi" w:hAnsi="Courier New" w:cs="Courier New"/>
          <w:b/>
          <w:bCs/>
          <w:color w:val="000000"/>
          <w:sz w:val="14"/>
          <w:szCs w:val="14"/>
        </w:rPr>
        <w:t>BLACK</w:t>
      </w:r>
      <w:r w:rsidR="00D3047F" w:rsidRPr="00D3047F">
        <w:rPr>
          <w:rFonts w:ascii="Courier New" w:eastAsiaTheme="minorHAnsi" w:hAnsi="Courier New" w:cs="Courier New"/>
          <w:b/>
          <w:bCs/>
          <w:color w:val="000000"/>
          <w:sz w:val="14"/>
          <w:szCs w:val="14"/>
        </w:rPr>
        <w:t>_SCREEN</w:t>
      </w:r>
      <w:r w:rsidR="008449D1">
        <w:rPr>
          <w:rFonts w:hint="cs"/>
          <w:rtl/>
        </w:rPr>
        <w:t>.</w:t>
      </w:r>
    </w:p>
    <w:p w14:paraId="3CDD8CA7" w14:textId="4FF47C15" w:rsidR="006320A8" w:rsidRDefault="006320A8" w:rsidP="006320A8">
      <w:pPr>
        <w:pStyle w:val="Heading2"/>
        <w:rPr>
          <w:rtl/>
        </w:rPr>
      </w:pPr>
      <w:r>
        <w:rPr>
          <w:rFonts w:hint="cs"/>
          <w:rtl/>
        </w:rPr>
        <w:t>בעיות ופתרונן</w:t>
      </w:r>
    </w:p>
    <w:p w14:paraId="31C319AC" w14:textId="3CDC1A7C" w:rsidR="006320A8" w:rsidRDefault="006320A8" w:rsidP="006320A8">
      <w:pPr>
        <w:pStyle w:val="NoSpacing"/>
        <w:numPr>
          <w:ilvl w:val="0"/>
          <w:numId w:val="1"/>
        </w:numPr>
      </w:pPr>
      <w:bookmarkStart w:id="0" w:name="_Hlk64356496"/>
      <w:r>
        <w:rPr>
          <w:rFonts w:hint="cs"/>
          <w:rtl/>
        </w:rPr>
        <w:t xml:space="preserve">טקסט בכתב יד </w:t>
      </w:r>
      <w:r>
        <w:rPr>
          <w:rtl/>
        </w:rPr>
        <w:t>–</w:t>
      </w:r>
      <w:r>
        <w:rPr>
          <w:rFonts w:hint="cs"/>
          <w:rtl/>
        </w:rPr>
        <w:t xml:space="preserve"> </w:t>
      </w:r>
      <w:r>
        <w:t>Guttman Yad-Brush</w:t>
      </w:r>
    </w:p>
    <w:p w14:paraId="0F1FA70E" w14:textId="645E7E17" w:rsidR="006320A8" w:rsidRDefault="00667F6F" w:rsidP="006320A8">
      <w:pPr>
        <w:pStyle w:val="NoSpacing"/>
        <w:ind w:left="720"/>
        <w:rPr>
          <w:sz w:val="16"/>
          <w:szCs w:val="16"/>
        </w:rPr>
      </w:pPr>
      <w:proofErr w:type="spellStart"/>
      <w:r w:rsidRPr="001B775D">
        <w:rPr>
          <w:sz w:val="16"/>
          <w:szCs w:val="16"/>
        </w:rPr>
        <w:t>Matlab</w:t>
      </w:r>
      <w:proofErr w:type="spellEnd"/>
      <w:r w:rsidRPr="001B775D">
        <w:rPr>
          <w:rFonts w:hint="cs"/>
          <w:sz w:val="16"/>
          <w:szCs w:val="16"/>
          <w:rtl/>
        </w:rPr>
        <w:t xml:space="preserve"> </w:t>
      </w:r>
      <w:r w:rsidR="001B775D" w:rsidRPr="001B775D">
        <w:rPr>
          <w:rFonts w:hint="cs"/>
          <w:sz w:val="16"/>
          <w:szCs w:val="16"/>
          <w:rtl/>
        </w:rPr>
        <w:t xml:space="preserve">קורא רק את השורה הראשונה בשמות של </w:t>
      </w:r>
      <w:r w:rsidR="001B775D" w:rsidRPr="001B775D">
        <w:rPr>
          <w:sz w:val="16"/>
          <w:szCs w:val="16"/>
        </w:rPr>
        <w:t>fonts</w:t>
      </w:r>
      <w:r w:rsidR="0011141F">
        <w:rPr>
          <w:rFonts w:hint="cs"/>
          <w:sz w:val="16"/>
          <w:szCs w:val="16"/>
          <w:rtl/>
        </w:rPr>
        <w:t xml:space="preserve">. יש ליצור </w:t>
      </w:r>
      <w:r w:rsidR="0011141F">
        <w:rPr>
          <w:sz w:val="16"/>
          <w:szCs w:val="16"/>
        </w:rPr>
        <w:t>font</w:t>
      </w:r>
      <w:r w:rsidR="0011141F">
        <w:rPr>
          <w:rFonts w:hint="cs"/>
          <w:sz w:val="16"/>
          <w:szCs w:val="16"/>
          <w:rtl/>
        </w:rPr>
        <w:t xml:space="preserve"> חדש עם </w:t>
      </w:r>
      <w:hyperlink r:id="rId11" w:history="1">
        <w:r w:rsidR="0011141F" w:rsidRPr="00CF7E61">
          <w:rPr>
            <w:rStyle w:val="Hyperlink"/>
            <w:sz w:val="16"/>
            <w:szCs w:val="16"/>
          </w:rPr>
          <w:t>online font editor</w:t>
        </w:r>
      </w:hyperlink>
      <w:r w:rsidR="0011141F">
        <w:rPr>
          <w:rFonts w:hint="cs"/>
          <w:sz w:val="16"/>
          <w:szCs w:val="16"/>
          <w:rtl/>
        </w:rPr>
        <w:t xml:space="preserve"> עם שם באורך שורה אחת.</w:t>
      </w:r>
    </w:p>
    <w:p w14:paraId="18182DFF" w14:textId="25073537" w:rsidR="00D37B00" w:rsidRDefault="00D37B00" w:rsidP="00D37B00">
      <w:pPr>
        <w:pStyle w:val="ListParagraph"/>
        <w:numPr>
          <w:ilvl w:val="0"/>
          <w:numId w:val="1"/>
        </w:numPr>
      </w:pPr>
      <w:r>
        <w:rPr>
          <w:rFonts w:hint="cs"/>
          <w:rtl/>
        </w:rPr>
        <w:t>א</w:t>
      </w:r>
      <w:r w:rsidR="00C959B4">
        <w:rPr>
          <w:rFonts w:hint="cs"/>
          <w:rtl/>
        </w:rPr>
        <w:t>ו</w:t>
      </w:r>
      <w:r>
        <w:rPr>
          <w:rFonts w:hint="cs"/>
          <w:rtl/>
        </w:rPr>
        <w:t>תיות חתוכות</w:t>
      </w:r>
    </w:p>
    <w:p w14:paraId="3AB19499" w14:textId="5DB504CD" w:rsidR="00D37B00" w:rsidRDefault="00D37B00" w:rsidP="00D37B00">
      <w:pPr>
        <w:pStyle w:val="ListParagraph"/>
        <w:rPr>
          <w:sz w:val="16"/>
          <w:szCs w:val="16"/>
        </w:rPr>
      </w:pPr>
      <w:r>
        <w:rPr>
          <w:rFonts w:hint="cs"/>
          <w:sz w:val="16"/>
          <w:szCs w:val="16"/>
          <w:rtl/>
        </w:rPr>
        <w:t>אותיות גדולות (</w:t>
      </w:r>
      <w:proofErr w:type="spellStart"/>
      <w:r>
        <w:rPr>
          <w:rFonts w:hint="cs"/>
          <w:sz w:val="16"/>
          <w:szCs w:val="16"/>
          <w:rtl/>
        </w:rPr>
        <w:t>ל,ך,צ,ץ,ף</w:t>
      </w:r>
      <w:proofErr w:type="spellEnd"/>
      <w:r>
        <w:rPr>
          <w:rFonts w:hint="cs"/>
          <w:sz w:val="16"/>
          <w:szCs w:val="16"/>
          <w:rtl/>
        </w:rPr>
        <w:t>) נחתכות כי הפונט גדול מדי. ניתן לערוך פונט</w:t>
      </w:r>
      <w:r>
        <w:rPr>
          <w:rFonts w:hint="cs"/>
          <w:sz w:val="16"/>
          <w:szCs w:val="16"/>
        </w:rPr>
        <w:t xml:space="preserve"> </w:t>
      </w:r>
      <w:r>
        <w:rPr>
          <w:rFonts w:hint="cs"/>
          <w:sz w:val="16"/>
          <w:szCs w:val="16"/>
          <w:rtl/>
        </w:rPr>
        <w:t xml:space="preserve">ב: עורך </w:t>
      </w:r>
      <w:hyperlink r:id="rId12" w:history="1">
        <w:r w:rsidRPr="005123A1">
          <w:rPr>
            <w:rStyle w:val="Hyperlink"/>
            <w:rFonts w:hint="cs"/>
            <w:sz w:val="16"/>
            <w:szCs w:val="16"/>
            <w:rtl/>
          </w:rPr>
          <w:t>פונט בתשלום</w:t>
        </w:r>
      </w:hyperlink>
      <w:r w:rsidR="005123A1">
        <w:rPr>
          <w:rFonts w:hint="cs"/>
          <w:sz w:val="16"/>
          <w:szCs w:val="16"/>
          <w:rtl/>
        </w:rPr>
        <w:t xml:space="preserve"> </w:t>
      </w:r>
      <w:r>
        <w:rPr>
          <w:rFonts w:hint="cs"/>
          <w:sz w:val="16"/>
          <w:szCs w:val="16"/>
          <w:rtl/>
        </w:rPr>
        <w:t xml:space="preserve">(גרסת </w:t>
      </w:r>
      <w:proofErr w:type="spellStart"/>
      <w:r>
        <w:rPr>
          <w:rFonts w:hint="cs"/>
          <w:sz w:val="16"/>
          <w:szCs w:val="16"/>
          <w:rtl/>
        </w:rPr>
        <w:t>נסיון</w:t>
      </w:r>
      <w:proofErr w:type="spellEnd"/>
      <w:r>
        <w:rPr>
          <w:rFonts w:hint="cs"/>
          <w:sz w:val="16"/>
          <w:szCs w:val="16"/>
          <w:rtl/>
        </w:rPr>
        <w:t xml:space="preserve">) </w:t>
      </w:r>
      <w:hyperlink r:id="rId13" w:history="1">
        <w:r w:rsidRPr="005123A1">
          <w:rPr>
            <w:rStyle w:val="Hyperlink"/>
            <w:rFonts w:hint="cs"/>
            <w:sz w:val="16"/>
            <w:szCs w:val="16"/>
            <w:rtl/>
          </w:rPr>
          <w:t>עורך פונטים חינם</w:t>
        </w:r>
      </w:hyperlink>
      <w:r>
        <w:rPr>
          <w:rFonts w:hint="cs"/>
          <w:sz w:val="16"/>
          <w:szCs w:val="16"/>
          <w:rtl/>
        </w:rPr>
        <w:t xml:space="preserve"> (עושה קצת בעיות).</w:t>
      </w:r>
    </w:p>
    <w:p w14:paraId="04862496" w14:textId="420A566D" w:rsidR="00934C2D" w:rsidRPr="00934C2D" w:rsidRDefault="008A3CE5" w:rsidP="00934C2D">
      <w:pPr>
        <w:pStyle w:val="ListParagraph"/>
        <w:rPr>
          <w:sz w:val="16"/>
          <w:szCs w:val="16"/>
          <w:rtl/>
        </w:rPr>
      </w:pPr>
      <w:hyperlink r:id="rId14" w:history="1">
        <w:r w:rsidR="00934C2D" w:rsidRPr="007E1577">
          <w:rPr>
            <w:rStyle w:val="Hyperlink"/>
            <w:rFonts w:hint="cs"/>
            <w:sz w:val="16"/>
            <w:szCs w:val="16"/>
            <w:rtl/>
          </w:rPr>
          <w:t>פונטים אחרים</w:t>
        </w:r>
      </w:hyperlink>
      <w:r w:rsidR="00934C2D">
        <w:rPr>
          <w:rFonts w:hint="cs"/>
          <w:sz w:val="16"/>
          <w:szCs w:val="16"/>
          <w:rtl/>
        </w:rPr>
        <w:t xml:space="preserve"> (לא עוזר), אולי פונט </w:t>
      </w:r>
      <w:proofErr w:type="spellStart"/>
      <w:r w:rsidR="00934C2D">
        <w:rPr>
          <w:sz w:val="16"/>
          <w:szCs w:val="16"/>
        </w:rPr>
        <w:t>Anka</w:t>
      </w:r>
      <w:proofErr w:type="spellEnd"/>
      <w:r w:rsidR="00934C2D">
        <w:rPr>
          <w:rFonts w:hint="cs"/>
          <w:sz w:val="16"/>
          <w:szCs w:val="16"/>
          <w:rtl/>
        </w:rPr>
        <w:t xml:space="preserve"> (מותקן אצלי) יעזור.</w:t>
      </w:r>
    </w:p>
    <w:p w14:paraId="6B14F092" w14:textId="4EC90E31" w:rsidR="00E45642" w:rsidRPr="00BD70EC" w:rsidRDefault="00E45642" w:rsidP="00E45642">
      <w:pPr>
        <w:pStyle w:val="NoSpacing"/>
        <w:numPr>
          <w:ilvl w:val="0"/>
          <w:numId w:val="1"/>
        </w:numPr>
      </w:pPr>
      <w:r w:rsidRPr="00BD70EC">
        <w:rPr>
          <w:rFonts w:hint="cs"/>
          <w:rtl/>
        </w:rPr>
        <w:t>האם לעשות בלוק נפרד ל-</w:t>
      </w:r>
      <w:proofErr w:type="spellStart"/>
      <w:r w:rsidRPr="00BD70EC">
        <w:t>recog</w:t>
      </w:r>
      <w:proofErr w:type="spellEnd"/>
      <w:r w:rsidRPr="00BD70EC">
        <w:rPr>
          <w:rFonts w:hint="cs"/>
          <w:rtl/>
        </w:rPr>
        <w:t xml:space="preserve"> ונפרד ל-</w:t>
      </w:r>
      <w:proofErr w:type="spellStart"/>
      <w:r w:rsidRPr="00BD70EC">
        <w:t>categor</w:t>
      </w:r>
      <w:proofErr w:type="spellEnd"/>
      <w:r w:rsidRPr="00BD70EC">
        <w:rPr>
          <w:rFonts w:hint="cs"/>
          <w:rtl/>
        </w:rPr>
        <w:t>?</w:t>
      </w:r>
      <w:r w:rsidR="00D74E3A" w:rsidRPr="00BD70EC">
        <w:rPr>
          <w:rFonts w:hint="cs"/>
          <w:rtl/>
        </w:rPr>
        <w:t xml:space="preserve"> בגלל בעיית 75%</w:t>
      </w:r>
    </w:p>
    <w:p w14:paraId="69EB0793" w14:textId="2A93D5AF" w:rsidR="006320A8" w:rsidRPr="00014361" w:rsidRDefault="008E19D3" w:rsidP="006320A8">
      <w:pPr>
        <w:pStyle w:val="NoSpacing"/>
        <w:numPr>
          <w:ilvl w:val="0"/>
          <w:numId w:val="1"/>
        </w:numPr>
        <w:rPr>
          <w:strike/>
        </w:rPr>
      </w:pPr>
      <w:r w:rsidRPr="00014361">
        <w:rPr>
          <w:rFonts w:hint="cs"/>
          <w:strike/>
          <w:rtl/>
        </w:rPr>
        <w:t>הגרלת מילים ללא אותיות משותפות</w:t>
      </w:r>
    </w:p>
    <w:p w14:paraId="40884E4B" w14:textId="0A6FCFD8" w:rsidR="008E19D3" w:rsidRPr="00014361" w:rsidRDefault="008E19D3" w:rsidP="008E19D3">
      <w:pPr>
        <w:pStyle w:val="ListParagraph"/>
        <w:rPr>
          <w:strike/>
          <w:sz w:val="12"/>
          <w:szCs w:val="12"/>
          <w:rtl/>
        </w:rPr>
      </w:pPr>
      <w:r w:rsidRPr="00014361">
        <w:rPr>
          <w:rFonts w:hint="cs"/>
          <w:strike/>
          <w:sz w:val="16"/>
          <w:szCs w:val="16"/>
          <w:rtl/>
        </w:rPr>
        <w:t>רץ לנצח, לא מוצא קומבינציה אפשרית.</w:t>
      </w:r>
    </w:p>
    <w:p w14:paraId="0479679B" w14:textId="57338E6D" w:rsidR="008E19D3" w:rsidRDefault="00C62706" w:rsidP="006320A8">
      <w:pPr>
        <w:pStyle w:val="NoSpacing"/>
        <w:numPr>
          <w:ilvl w:val="0"/>
          <w:numId w:val="1"/>
        </w:numPr>
      </w:pPr>
      <w:r>
        <w:rPr>
          <w:rFonts w:hint="cs"/>
          <w:rtl/>
        </w:rPr>
        <w:lastRenderedPageBreak/>
        <w:t xml:space="preserve">רקע </w:t>
      </w:r>
      <w:r w:rsidR="00CA16D2">
        <w:rPr>
          <w:rFonts w:hint="cs"/>
          <w:rtl/>
        </w:rPr>
        <w:t>של מסכה לבן</w:t>
      </w:r>
    </w:p>
    <w:p w14:paraId="24837E6C" w14:textId="5FCEFCA3" w:rsidR="00E86AA3" w:rsidRDefault="00E86AA3" w:rsidP="00CB21BB">
      <w:pPr>
        <w:pStyle w:val="NoSpacing"/>
        <w:ind w:left="720"/>
        <w:rPr>
          <w:sz w:val="16"/>
          <w:szCs w:val="16"/>
          <w:rtl/>
        </w:rPr>
      </w:pPr>
      <w:proofErr w:type="spellStart"/>
      <w:r>
        <w:rPr>
          <w:rFonts w:hint="cs"/>
          <w:sz w:val="16"/>
          <w:szCs w:val="16"/>
          <w:rtl/>
        </w:rPr>
        <w:t>מטלאב</w:t>
      </w:r>
      <w:proofErr w:type="spellEnd"/>
      <w:r>
        <w:rPr>
          <w:rFonts w:hint="cs"/>
          <w:sz w:val="16"/>
          <w:szCs w:val="16"/>
          <w:rtl/>
        </w:rPr>
        <w:t xml:space="preserve"> שומר </w:t>
      </w:r>
      <w:r>
        <w:rPr>
          <w:sz w:val="16"/>
          <w:szCs w:val="16"/>
        </w:rPr>
        <w:t>jpg</w:t>
      </w:r>
      <w:r>
        <w:rPr>
          <w:rFonts w:hint="cs"/>
          <w:sz w:val="16"/>
          <w:szCs w:val="16"/>
          <w:rtl/>
        </w:rPr>
        <w:t xml:space="preserve"> עם רקע לבן בשביל </w:t>
      </w:r>
      <w:r>
        <w:rPr>
          <w:sz w:val="16"/>
          <w:szCs w:val="16"/>
        </w:rPr>
        <w:t>contrast</w:t>
      </w:r>
      <w:r>
        <w:rPr>
          <w:rFonts w:hint="cs"/>
          <w:sz w:val="16"/>
          <w:szCs w:val="16"/>
          <w:rtl/>
        </w:rPr>
        <w:t xml:space="preserve"> טוב בהדפסות. פתרון:</w:t>
      </w:r>
    </w:p>
    <w:p w14:paraId="5358D8AD" w14:textId="2EAFACC3" w:rsidR="00CB21BB" w:rsidRPr="00CB21BB" w:rsidRDefault="00CB21BB" w:rsidP="00CB21BB">
      <w:pPr>
        <w:pStyle w:val="NoSpacing"/>
        <w:ind w:left="720"/>
        <w:rPr>
          <w:sz w:val="16"/>
          <w:szCs w:val="16"/>
        </w:rPr>
      </w:pPr>
      <w:r w:rsidRPr="00CB21BB">
        <w:rPr>
          <w:sz w:val="16"/>
          <w:szCs w:val="16"/>
        </w:rPr>
        <w:t>set(</w:t>
      </w:r>
      <w:proofErr w:type="spellStart"/>
      <w:r w:rsidRPr="00CB21BB">
        <w:rPr>
          <w:sz w:val="16"/>
          <w:szCs w:val="16"/>
        </w:rPr>
        <w:t>gcf</w:t>
      </w:r>
      <w:proofErr w:type="spellEnd"/>
      <w:r w:rsidRPr="00CB21BB">
        <w:rPr>
          <w:sz w:val="16"/>
          <w:szCs w:val="16"/>
        </w:rPr>
        <w:t>,'color',[0.5 0.5 0.5]);</w:t>
      </w:r>
    </w:p>
    <w:p w14:paraId="127D3AB8" w14:textId="16E24EFE" w:rsidR="00CB21BB" w:rsidRPr="00CB21BB" w:rsidRDefault="00CB21BB" w:rsidP="00CB21BB">
      <w:pPr>
        <w:pStyle w:val="NoSpacing"/>
        <w:ind w:left="720"/>
        <w:rPr>
          <w:sz w:val="16"/>
          <w:szCs w:val="16"/>
          <w:rtl/>
        </w:rPr>
      </w:pPr>
      <w:r w:rsidRPr="00CB21BB">
        <w:rPr>
          <w:sz w:val="16"/>
          <w:szCs w:val="16"/>
        </w:rPr>
        <w:t>set(</w:t>
      </w:r>
      <w:proofErr w:type="spellStart"/>
      <w:r w:rsidRPr="00CB21BB">
        <w:rPr>
          <w:sz w:val="16"/>
          <w:szCs w:val="16"/>
        </w:rPr>
        <w:t>gcf</w:t>
      </w:r>
      <w:proofErr w:type="spellEnd"/>
      <w:r w:rsidRPr="00CB21BB">
        <w:rPr>
          <w:sz w:val="16"/>
          <w:szCs w:val="16"/>
        </w:rPr>
        <w:t>, '</w:t>
      </w:r>
      <w:proofErr w:type="spellStart"/>
      <w:r w:rsidRPr="00CB21BB">
        <w:rPr>
          <w:sz w:val="16"/>
          <w:szCs w:val="16"/>
        </w:rPr>
        <w:t>InvertHardcopy</w:t>
      </w:r>
      <w:proofErr w:type="spellEnd"/>
      <w:r w:rsidRPr="00CB21BB">
        <w:rPr>
          <w:sz w:val="16"/>
          <w:szCs w:val="16"/>
        </w:rPr>
        <w:t>', 'off');</w:t>
      </w:r>
    </w:p>
    <w:p w14:paraId="764F31B9" w14:textId="1C51738B" w:rsidR="00CA16D2" w:rsidRDefault="008F4703" w:rsidP="006320A8">
      <w:pPr>
        <w:pStyle w:val="NoSpacing"/>
        <w:numPr>
          <w:ilvl w:val="0"/>
          <w:numId w:val="1"/>
        </w:numPr>
      </w:pPr>
      <w:r>
        <w:rPr>
          <w:rFonts w:hint="cs"/>
          <w:rtl/>
        </w:rPr>
        <w:t xml:space="preserve">גודל של ריבוע/מעוין </w:t>
      </w:r>
      <w:r w:rsidR="002B0CDE">
        <w:rPr>
          <w:rFonts w:hint="cs"/>
          <w:rtl/>
        </w:rPr>
        <w:t>לא תואם למילה</w:t>
      </w:r>
      <w:r>
        <w:rPr>
          <w:rFonts w:hint="cs"/>
          <w:rtl/>
        </w:rPr>
        <w:t xml:space="preserve"> </w:t>
      </w:r>
    </w:p>
    <w:p w14:paraId="51F1C3D8" w14:textId="59712E06" w:rsidR="002B0CDE" w:rsidRDefault="00761324" w:rsidP="002B0CDE">
      <w:pPr>
        <w:pStyle w:val="NoSpacing"/>
        <w:ind w:left="720"/>
        <w:rPr>
          <w:sz w:val="16"/>
          <w:szCs w:val="16"/>
          <w:rtl/>
        </w:rPr>
      </w:pPr>
      <w:r>
        <w:rPr>
          <w:rFonts w:hint="cs"/>
          <w:sz w:val="16"/>
          <w:szCs w:val="16"/>
          <w:rtl/>
        </w:rPr>
        <w:t xml:space="preserve">חישוב יחס בין גודל </w:t>
      </w:r>
      <w:r>
        <w:rPr>
          <w:sz w:val="16"/>
          <w:szCs w:val="16"/>
        </w:rPr>
        <w:t>font</w:t>
      </w:r>
      <w:r>
        <w:rPr>
          <w:rFonts w:hint="cs"/>
          <w:sz w:val="16"/>
          <w:szCs w:val="16"/>
          <w:rtl/>
        </w:rPr>
        <w:t xml:space="preserve"> לבין </w:t>
      </w:r>
      <w:proofErr w:type="spellStart"/>
      <w:r>
        <w:rPr>
          <w:sz w:val="16"/>
          <w:szCs w:val="16"/>
        </w:rPr>
        <w:t>MarkerSize</w:t>
      </w:r>
      <w:proofErr w:type="spellEnd"/>
      <w:r w:rsidR="005B57E3">
        <w:rPr>
          <w:rFonts w:hint="cs"/>
          <w:sz w:val="16"/>
          <w:szCs w:val="16"/>
          <w:rtl/>
        </w:rPr>
        <w:t>.</w:t>
      </w:r>
    </w:p>
    <w:p w14:paraId="65FF74F8" w14:textId="737154FD" w:rsidR="005B57E3" w:rsidRPr="002B0CDE" w:rsidRDefault="005B57E3" w:rsidP="002B0CDE">
      <w:pPr>
        <w:pStyle w:val="NoSpacing"/>
        <w:ind w:left="720"/>
        <w:rPr>
          <w:sz w:val="16"/>
          <w:szCs w:val="16"/>
        </w:rPr>
      </w:pPr>
      <w:r>
        <w:rPr>
          <w:rFonts w:hint="cs"/>
          <w:sz w:val="16"/>
          <w:szCs w:val="16"/>
          <w:rtl/>
        </w:rPr>
        <w:t>כנ"ל לגבי עובי של אות ושל ריבוע/מעוין.</w:t>
      </w:r>
    </w:p>
    <w:p w14:paraId="17F00E32" w14:textId="142113AE" w:rsidR="004F30B6" w:rsidRDefault="009519A0" w:rsidP="006320A8">
      <w:pPr>
        <w:pStyle w:val="NoSpacing"/>
        <w:numPr>
          <w:ilvl w:val="0"/>
          <w:numId w:val="1"/>
        </w:numPr>
      </w:pPr>
      <w:proofErr w:type="spellStart"/>
      <w:r>
        <w:rPr>
          <w:rFonts w:hint="cs"/>
          <w:rtl/>
        </w:rPr>
        <w:t>מטלאב</w:t>
      </w:r>
      <w:proofErr w:type="spellEnd"/>
      <w:r>
        <w:rPr>
          <w:rFonts w:hint="cs"/>
          <w:rtl/>
        </w:rPr>
        <w:t xml:space="preserve"> מותח מסכה כשמציג אותה</w:t>
      </w:r>
    </w:p>
    <w:p w14:paraId="53FCC284" w14:textId="69EE4AF7" w:rsidR="009519A0" w:rsidRDefault="009519A0" w:rsidP="009519A0">
      <w:pPr>
        <w:pStyle w:val="NoSpacing"/>
        <w:ind w:left="720"/>
        <w:rPr>
          <w:sz w:val="16"/>
          <w:szCs w:val="16"/>
          <w:rtl/>
        </w:rPr>
      </w:pPr>
      <w:r>
        <w:rPr>
          <w:rFonts w:hint="cs"/>
          <w:sz w:val="16"/>
          <w:szCs w:val="16"/>
          <w:rtl/>
        </w:rPr>
        <w:t>כי כששומרים אותה ה-</w:t>
      </w:r>
      <w:r>
        <w:rPr>
          <w:sz w:val="16"/>
          <w:szCs w:val="16"/>
        </w:rPr>
        <w:t>figure</w:t>
      </w:r>
      <w:r>
        <w:rPr>
          <w:rFonts w:hint="cs"/>
          <w:sz w:val="16"/>
          <w:szCs w:val="16"/>
          <w:rtl/>
        </w:rPr>
        <w:t xml:space="preserve"> לא מכסה כל המסך, אבל כשמציגים כן. פתרון:</w:t>
      </w:r>
    </w:p>
    <w:p w14:paraId="75BEE1CF" w14:textId="401BE028" w:rsidR="009519A0" w:rsidRPr="009519A0" w:rsidRDefault="009519A0" w:rsidP="00AF0090">
      <w:pPr>
        <w:pStyle w:val="NoSpacing"/>
        <w:ind w:left="720"/>
        <w:rPr>
          <w:sz w:val="16"/>
          <w:szCs w:val="16"/>
        </w:rPr>
      </w:pPr>
      <w:r w:rsidRPr="009519A0">
        <w:rPr>
          <w:sz w:val="16"/>
          <w:szCs w:val="16"/>
        </w:rPr>
        <w:t>set(</w:t>
      </w:r>
      <w:proofErr w:type="spellStart"/>
      <w:r w:rsidRPr="009519A0">
        <w:rPr>
          <w:sz w:val="16"/>
          <w:szCs w:val="16"/>
        </w:rPr>
        <w:t>gcf</w:t>
      </w:r>
      <w:proofErr w:type="spellEnd"/>
      <w:r w:rsidRPr="009519A0">
        <w:rPr>
          <w:sz w:val="16"/>
          <w:szCs w:val="16"/>
        </w:rPr>
        <w:t>,'</w:t>
      </w:r>
      <w:proofErr w:type="spellStart"/>
      <w:r w:rsidRPr="009519A0">
        <w:rPr>
          <w:sz w:val="16"/>
          <w:szCs w:val="16"/>
        </w:rPr>
        <w:t>WindowState</w:t>
      </w:r>
      <w:proofErr w:type="spellEnd"/>
      <w:r w:rsidRPr="009519A0">
        <w:rPr>
          <w:sz w:val="16"/>
          <w:szCs w:val="16"/>
        </w:rPr>
        <w:t>','</w:t>
      </w:r>
      <w:proofErr w:type="spellStart"/>
      <w:r w:rsidRPr="009519A0">
        <w:rPr>
          <w:sz w:val="16"/>
          <w:szCs w:val="16"/>
        </w:rPr>
        <w:t>fullscreen</w:t>
      </w:r>
      <w:proofErr w:type="spellEnd"/>
      <w:r w:rsidRPr="009519A0">
        <w:rPr>
          <w:sz w:val="16"/>
          <w:szCs w:val="16"/>
        </w:rPr>
        <w:t xml:space="preserve">',  </w:t>
      </w:r>
      <w:r w:rsidRPr="009519A0">
        <w:rPr>
          <w:sz w:val="16"/>
          <w:szCs w:val="16"/>
          <w:u w:val="single"/>
        </w:rPr>
        <w:t>'</w:t>
      </w:r>
      <w:proofErr w:type="spellStart"/>
      <w:r w:rsidRPr="009519A0">
        <w:rPr>
          <w:sz w:val="16"/>
          <w:szCs w:val="16"/>
          <w:u w:val="single"/>
        </w:rPr>
        <w:t>MenuBar</w:t>
      </w:r>
      <w:proofErr w:type="spellEnd"/>
      <w:r w:rsidRPr="009519A0">
        <w:rPr>
          <w:sz w:val="16"/>
          <w:szCs w:val="16"/>
          <w:u w:val="single"/>
        </w:rPr>
        <w:t>','None'</w:t>
      </w:r>
      <w:r w:rsidRPr="009519A0">
        <w:rPr>
          <w:sz w:val="16"/>
          <w:szCs w:val="16"/>
        </w:rPr>
        <w:t>);</w:t>
      </w:r>
    </w:p>
    <w:p w14:paraId="27FCF1DC" w14:textId="6F3BE158" w:rsidR="00FB5746" w:rsidRDefault="00FB5746" w:rsidP="006320A8">
      <w:pPr>
        <w:pStyle w:val="NoSpacing"/>
        <w:numPr>
          <w:ilvl w:val="0"/>
          <w:numId w:val="1"/>
        </w:numPr>
      </w:pPr>
      <w:proofErr w:type="spellStart"/>
      <w:r>
        <w:t>Sreen</w:t>
      </w:r>
      <w:proofErr w:type="spellEnd"/>
      <w:r>
        <w:t>('Flip',w,0,1)</w:t>
      </w:r>
      <w:r>
        <w:rPr>
          <w:rFonts w:hint="cs"/>
          <w:rtl/>
        </w:rPr>
        <w:t xml:space="preserve"> מוחק את המסך</w:t>
      </w:r>
    </w:p>
    <w:p w14:paraId="6740D92A" w14:textId="53B10CB7" w:rsidR="00FB5746" w:rsidRPr="00FB5746" w:rsidRDefault="00FF2CA2" w:rsidP="00FB5746">
      <w:pPr>
        <w:pStyle w:val="NoSpacing"/>
        <w:ind w:left="720"/>
        <w:rPr>
          <w:sz w:val="16"/>
          <w:szCs w:val="16"/>
        </w:rPr>
      </w:pPr>
      <w:r>
        <w:rPr>
          <w:rFonts w:hint="cs"/>
          <w:sz w:val="16"/>
          <w:szCs w:val="16"/>
          <w:rtl/>
        </w:rPr>
        <w:t>אם אתה רוצה להשאיר תמונה על מסך, ה-</w:t>
      </w:r>
      <w:r>
        <w:rPr>
          <w:sz w:val="16"/>
          <w:szCs w:val="16"/>
        </w:rPr>
        <w:t>flip</w:t>
      </w:r>
      <w:r>
        <w:rPr>
          <w:rFonts w:hint="cs"/>
          <w:sz w:val="16"/>
          <w:szCs w:val="16"/>
          <w:rtl/>
        </w:rPr>
        <w:t xml:space="preserve"> ששומר חייב לבוא מיד אחריה, שלא יהיה עוד </w:t>
      </w:r>
      <w:r>
        <w:rPr>
          <w:sz w:val="16"/>
          <w:szCs w:val="16"/>
        </w:rPr>
        <w:t>flip</w:t>
      </w:r>
      <w:r>
        <w:rPr>
          <w:rFonts w:hint="cs"/>
          <w:sz w:val="16"/>
          <w:szCs w:val="16"/>
          <w:rtl/>
        </w:rPr>
        <w:t xml:space="preserve"> ביניהם.</w:t>
      </w:r>
    </w:p>
    <w:bookmarkEnd w:id="0"/>
    <w:p w14:paraId="24ABB5A5" w14:textId="6150291D" w:rsidR="00AE6AA8" w:rsidRDefault="00DB5678" w:rsidP="00DB5678">
      <w:pPr>
        <w:pStyle w:val="NoSpacing"/>
        <w:numPr>
          <w:ilvl w:val="0"/>
          <w:numId w:val="1"/>
        </w:numPr>
      </w:pPr>
      <w:r>
        <w:t>Fit</w:t>
      </w:r>
      <w:r>
        <w:rPr>
          <w:rFonts w:hint="cs"/>
          <w:rtl/>
        </w:rPr>
        <w:t xml:space="preserve"> עם </w:t>
      </w:r>
      <w:r>
        <w:t>cubic spline</w:t>
      </w:r>
      <w:r>
        <w:rPr>
          <w:rFonts w:hint="cs"/>
          <w:rtl/>
        </w:rPr>
        <w:t xml:space="preserve"> עושה אינטרפולציה לא טובה שנותנת ערכים שאינם יושבים על המסלול</w:t>
      </w:r>
    </w:p>
    <w:p w14:paraId="59E22732" w14:textId="3C17A351" w:rsidR="00DB5678" w:rsidRDefault="0066096D" w:rsidP="00DB5678">
      <w:pPr>
        <w:pStyle w:val="NoSpacing"/>
        <w:ind w:left="720"/>
        <w:rPr>
          <w:sz w:val="16"/>
          <w:szCs w:val="16"/>
          <w:rtl/>
        </w:rPr>
      </w:pPr>
      <w:r>
        <w:rPr>
          <w:rFonts w:hint="cs"/>
          <w:sz w:val="16"/>
          <w:szCs w:val="16"/>
          <w:rtl/>
        </w:rPr>
        <w:t xml:space="preserve">על מנת לחשב שטח בין הגרפים עשיתי </w:t>
      </w:r>
      <w:r>
        <w:rPr>
          <w:sz w:val="16"/>
          <w:szCs w:val="16"/>
        </w:rPr>
        <w:t>fit</w:t>
      </w:r>
      <w:r>
        <w:rPr>
          <w:rFonts w:hint="cs"/>
          <w:sz w:val="16"/>
          <w:szCs w:val="16"/>
          <w:rtl/>
        </w:rPr>
        <w:t xml:space="preserve"> לגרף הממוצע של הושטה לצד שמאל</w:t>
      </w:r>
      <w:r w:rsidR="00356D82">
        <w:rPr>
          <w:rFonts w:hint="cs"/>
          <w:sz w:val="16"/>
          <w:szCs w:val="16"/>
          <w:rtl/>
        </w:rPr>
        <w:t xml:space="preserve"> (אדום)</w:t>
      </w:r>
      <w:r>
        <w:rPr>
          <w:rFonts w:hint="cs"/>
          <w:sz w:val="16"/>
          <w:szCs w:val="16"/>
          <w:rtl/>
        </w:rPr>
        <w:t>, וחישבתי את הערכים שלו עבור ערכי ה-</w:t>
      </w:r>
      <w:r>
        <w:rPr>
          <w:rFonts w:hint="cs"/>
          <w:sz w:val="16"/>
          <w:szCs w:val="16"/>
        </w:rPr>
        <w:t>Z</w:t>
      </w:r>
      <w:r>
        <w:rPr>
          <w:rFonts w:hint="cs"/>
          <w:sz w:val="16"/>
          <w:szCs w:val="16"/>
          <w:rtl/>
        </w:rPr>
        <w:t xml:space="preserve"> של גרף ההושטה לצד ימין</w:t>
      </w:r>
      <w:r w:rsidR="00356D82">
        <w:rPr>
          <w:rFonts w:hint="cs"/>
          <w:sz w:val="16"/>
          <w:szCs w:val="16"/>
          <w:rtl/>
        </w:rPr>
        <w:t xml:space="preserve"> (ירוק)</w:t>
      </w:r>
      <w:r>
        <w:rPr>
          <w:rFonts w:hint="cs"/>
          <w:sz w:val="16"/>
          <w:szCs w:val="16"/>
          <w:rtl/>
        </w:rPr>
        <w:t>.</w:t>
      </w:r>
    </w:p>
    <w:p w14:paraId="261F9468" w14:textId="6BBC9542" w:rsidR="00E97C71" w:rsidRDefault="00E97C71" w:rsidP="00DB5678">
      <w:pPr>
        <w:pStyle w:val="NoSpacing"/>
        <w:ind w:left="720"/>
        <w:rPr>
          <w:sz w:val="16"/>
          <w:szCs w:val="16"/>
          <w:rtl/>
        </w:rPr>
      </w:pPr>
      <w:r>
        <w:rPr>
          <w:rFonts w:hint="cs"/>
          <w:sz w:val="16"/>
          <w:szCs w:val="16"/>
          <w:rtl/>
        </w:rPr>
        <w:t>הערכים שקיבלתי</w:t>
      </w:r>
      <w:r w:rsidR="002F06E8">
        <w:rPr>
          <w:rFonts w:hint="cs"/>
          <w:sz w:val="16"/>
          <w:szCs w:val="16"/>
          <w:rtl/>
        </w:rPr>
        <w:t xml:space="preserve"> (שחור)</w:t>
      </w:r>
      <w:r>
        <w:rPr>
          <w:rFonts w:hint="cs"/>
          <w:sz w:val="16"/>
          <w:szCs w:val="16"/>
          <w:rtl/>
        </w:rPr>
        <w:t xml:space="preserve"> לא תאמו כלל את </w:t>
      </w:r>
      <w:r w:rsidR="002F06E8">
        <w:rPr>
          <w:rFonts w:hint="cs"/>
          <w:sz w:val="16"/>
          <w:szCs w:val="16"/>
          <w:rtl/>
        </w:rPr>
        <w:t xml:space="preserve">תחילת </w:t>
      </w:r>
      <w:r>
        <w:rPr>
          <w:rFonts w:hint="cs"/>
          <w:sz w:val="16"/>
          <w:szCs w:val="16"/>
          <w:rtl/>
        </w:rPr>
        <w:t>המסלול</w:t>
      </w:r>
      <w:r w:rsidR="002F06E8">
        <w:rPr>
          <w:rFonts w:hint="cs"/>
          <w:sz w:val="16"/>
          <w:szCs w:val="16"/>
          <w:rtl/>
        </w:rPr>
        <w:t xml:space="preserve"> (אדום)</w:t>
      </w:r>
      <w:r>
        <w:rPr>
          <w:rFonts w:hint="cs"/>
          <w:sz w:val="16"/>
          <w:szCs w:val="16"/>
          <w:rtl/>
        </w:rPr>
        <w:t>.</w:t>
      </w:r>
    </w:p>
    <w:p w14:paraId="4FD8E886" w14:textId="77777777" w:rsidR="00BA1C5E" w:rsidRDefault="002F06E8" w:rsidP="00DB5678">
      <w:pPr>
        <w:pStyle w:val="NoSpacing"/>
        <w:ind w:left="720"/>
        <w:rPr>
          <w:sz w:val="16"/>
          <w:szCs w:val="16"/>
          <w:rtl/>
        </w:rPr>
      </w:pPr>
      <w:r>
        <w:rPr>
          <w:rFonts w:hint="cs"/>
          <w:sz w:val="16"/>
          <w:szCs w:val="16"/>
          <w:rtl/>
        </w:rPr>
        <w:t xml:space="preserve">בחינה מקרוב מגלה כי </w:t>
      </w:r>
      <w:r w:rsidR="00356D82">
        <w:rPr>
          <w:rFonts w:hint="cs"/>
          <w:sz w:val="16"/>
          <w:szCs w:val="16"/>
          <w:rtl/>
        </w:rPr>
        <w:t>ער</w:t>
      </w:r>
      <w:r w:rsidR="00BA1C5E">
        <w:rPr>
          <w:rFonts w:hint="cs"/>
          <w:sz w:val="16"/>
          <w:szCs w:val="16"/>
          <w:rtl/>
        </w:rPr>
        <w:t xml:space="preserve">כי </w:t>
      </w:r>
      <w:r w:rsidR="00BA1C5E">
        <w:rPr>
          <w:rFonts w:hint="cs"/>
          <w:sz w:val="16"/>
          <w:szCs w:val="16"/>
        </w:rPr>
        <w:t>Z</w:t>
      </w:r>
      <w:r w:rsidR="00BA1C5E">
        <w:rPr>
          <w:rFonts w:hint="cs"/>
          <w:sz w:val="16"/>
          <w:szCs w:val="16"/>
          <w:rtl/>
        </w:rPr>
        <w:t xml:space="preserve"> של הגרף הירוק יוצאים מחוץ לגבולות ערכי </w:t>
      </w:r>
      <w:r w:rsidR="00BA1C5E">
        <w:rPr>
          <w:rFonts w:hint="cs"/>
          <w:sz w:val="16"/>
          <w:szCs w:val="16"/>
        </w:rPr>
        <w:t>Z</w:t>
      </w:r>
      <w:r w:rsidR="00BA1C5E">
        <w:rPr>
          <w:rFonts w:hint="cs"/>
          <w:sz w:val="16"/>
          <w:szCs w:val="16"/>
          <w:rtl/>
        </w:rPr>
        <w:t xml:space="preserve"> של האדום, ז"א שמדובר </w:t>
      </w:r>
      <w:proofErr w:type="spellStart"/>
      <w:r w:rsidR="00BA1C5E">
        <w:rPr>
          <w:rFonts w:hint="cs"/>
          <w:sz w:val="16"/>
          <w:szCs w:val="16"/>
          <w:rtl/>
        </w:rPr>
        <w:t>באקסטרהפולציה</w:t>
      </w:r>
      <w:proofErr w:type="spellEnd"/>
      <w:r w:rsidR="00BA1C5E">
        <w:rPr>
          <w:rFonts w:hint="cs"/>
          <w:sz w:val="16"/>
          <w:szCs w:val="16"/>
          <w:rtl/>
        </w:rPr>
        <w:t>.</w:t>
      </w:r>
    </w:p>
    <w:p w14:paraId="3FC24CC2" w14:textId="03C3002B" w:rsidR="00E97C71" w:rsidRDefault="00BA1C5E" w:rsidP="00DB5678">
      <w:pPr>
        <w:pStyle w:val="NoSpacing"/>
        <w:ind w:left="720"/>
        <w:rPr>
          <w:sz w:val="16"/>
          <w:szCs w:val="16"/>
          <w:rtl/>
        </w:rPr>
      </w:pPr>
      <w:r>
        <w:rPr>
          <w:rFonts w:hint="cs"/>
          <w:sz w:val="16"/>
          <w:szCs w:val="16"/>
          <w:rtl/>
        </w:rPr>
        <w:t xml:space="preserve">יתר על כן, לא ברור איך פונקציה תוכל </w:t>
      </w:r>
      <w:r w:rsidR="00071752">
        <w:rPr>
          <w:rFonts w:hint="cs"/>
          <w:sz w:val="16"/>
          <w:szCs w:val="16"/>
          <w:rtl/>
        </w:rPr>
        <w:t xml:space="preserve">להפיק </w:t>
      </w:r>
      <w:r>
        <w:rPr>
          <w:rFonts w:hint="cs"/>
          <w:sz w:val="16"/>
          <w:szCs w:val="16"/>
          <w:rtl/>
        </w:rPr>
        <w:t xml:space="preserve">ערכי </w:t>
      </w:r>
      <w:r>
        <w:rPr>
          <w:rFonts w:hint="cs"/>
          <w:sz w:val="16"/>
          <w:szCs w:val="16"/>
        </w:rPr>
        <w:t>Z</w:t>
      </w:r>
      <w:r>
        <w:rPr>
          <w:rFonts w:hint="cs"/>
          <w:sz w:val="16"/>
          <w:szCs w:val="16"/>
          <w:rtl/>
        </w:rPr>
        <w:t xml:space="preserve"> כאלו (כאן למשל קטנים מ</w:t>
      </w:r>
      <w:r w:rsidR="00071752">
        <w:rPr>
          <w:rFonts w:hint="cs"/>
          <w:sz w:val="16"/>
          <w:szCs w:val="16"/>
          <w:rtl/>
        </w:rPr>
        <w:t xml:space="preserve">-'4-'), כי נראה שהקצה של הגרף האדום עולה למעלה ולא מגיע לערכי </w:t>
      </w:r>
      <w:r w:rsidR="00071752">
        <w:rPr>
          <w:rFonts w:hint="cs"/>
          <w:sz w:val="16"/>
          <w:szCs w:val="16"/>
        </w:rPr>
        <w:t>Z</w:t>
      </w:r>
      <w:r w:rsidR="00071752">
        <w:rPr>
          <w:rFonts w:hint="cs"/>
          <w:sz w:val="16"/>
          <w:szCs w:val="16"/>
          <w:rtl/>
        </w:rPr>
        <w:t xml:space="preserve"> אלו.</w:t>
      </w:r>
    </w:p>
    <w:p w14:paraId="6AEA25EB" w14:textId="48680229" w:rsidR="00071752" w:rsidRDefault="00071752" w:rsidP="00DB5678">
      <w:pPr>
        <w:pStyle w:val="NoSpacing"/>
        <w:ind w:left="720"/>
        <w:rPr>
          <w:sz w:val="16"/>
          <w:szCs w:val="16"/>
          <w:rtl/>
        </w:rPr>
      </w:pPr>
      <w:r>
        <w:rPr>
          <w:rFonts w:hint="cs"/>
          <w:sz w:val="16"/>
          <w:szCs w:val="16"/>
          <w:rtl/>
        </w:rPr>
        <w:t>לכן הגיוני שה</w:t>
      </w:r>
      <w:r w:rsidR="002F55D7">
        <w:rPr>
          <w:rFonts w:hint="cs"/>
          <w:sz w:val="16"/>
          <w:szCs w:val="16"/>
          <w:rtl/>
        </w:rPr>
        <w:t>-</w:t>
      </w:r>
      <w:r w:rsidR="002F55D7">
        <w:rPr>
          <w:sz w:val="16"/>
          <w:szCs w:val="16"/>
        </w:rPr>
        <w:t>fit</w:t>
      </w:r>
      <w:r w:rsidR="002F55D7">
        <w:rPr>
          <w:rFonts w:hint="cs"/>
          <w:sz w:val="16"/>
          <w:szCs w:val="16"/>
          <w:rtl/>
        </w:rPr>
        <w:t xml:space="preserve"> יצטרך להשתמש בערכים קיצוניים על מנת לחשב איכשהו את ערכי </w:t>
      </w:r>
      <w:r w:rsidR="002F55D7">
        <w:rPr>
          <w:rFonts w:hint="cs"/>
          <w:sz w:val="16"/>
          <w:szCs w:val="16"/>
        </w:rPr>
        <w:t>Z</w:t>
      </w:r>
      <w:r w:rsidR="002F55D7">
        <w:rPr>
          <w:rFonts w:hint="cs"/>
          <w:sz w:val="16"/>
          <w:szCs w:val="16"/>
          <w:rtl/>
        </w:rPr>
        <w:t xml:space="preserve"> שמחוץ לטווח שלו.</w:t>
      </w:r>
    </w:p>
    <w:p w14:paraId="5927AEB1" w14:textId="03971A16" w:rsidR="002F55D7" w:rsidRDefault="002F55D7" w:rsidP="00DB5678">
      <w:pPr>
        <w:pStyle w:val="NoSpacing"/>
        <w:ind w:left="720"/>
        <w:rPr>
          <w:sz w:val="16"/>
          <w:szCs w:val="16"/>
          <w:rtl/>
        </w:rPr>
      </w:pPr>
      <w:r>
        <w:rPr>
          <w:rFonts w:hint="cs"/>
          <w:sz w:val="16"/>
          <w:szCs w:val="16"/>
          <w:rtl/>
        </w:rPr>
        <w:t xml:space="preserve">הפתרון יהיה לשים סף לערכי </w:t>
      </w:r>
      <w:r>
        <w:rPr>
          <w:rFonts w:hint="cs"/>
          <w:sz w:val="16"/>
          <w:szCs w:val="16"/>
        </w:rPr>
        <w:t>Z</w:t>
      </w:r>
      <w:r>
        <w:rPr>
          <w:rFonts w:hint="cs"/>
          <w:sz w:val="16"/>
          <w:szCs w:val="16"/>
          <w:rtl/>
        </w:rPr>
        <w:t xml:space="preserve"> ולחשב רק החל מהסף הזה ומעלה עבור 2 הגרפים, ובעצם להתעלם מכל תחילת המסלול.</w:t>
      </w:r>
    </w:p>
    <w:p w14:paraId="1EF9FA15" w14:textId="586FA713" w:rsidR="0066096D" w:rsidRPr="00DB5678" w:rsidRDefault="00E159EC" w:rsidP="00DB5678">
      <w:pPr>
        <w:pStyle w:val="NoSpacing"/>
        <w:ind w:left="720"/>
        <w:rPr>
          <w:sz w:val="16"/>
          <w:szCs w:val="16"/>
          <w:rtl/>
        </w:rPr>
      </w:pPr>
      <w:r w:rsidRPr="0099587B">
        <w:rPr>
          <w:noProof/>
          <w:rtl/>
        </w:rPr>
        <w:drawing>
          <wp:inline distT="0" distB="0" distL="0" distR="0" wp14:anchorId="0B0A0646" wp14:editId="4747DECB">
            <wp:extent cx="1075367" cy="973777"/>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1088001" cy="985218"/>
                    </a:xfrm>
                    <a:prstGeom prst="rect">
                      <a:avLst/>
                    </a:prstGeom>
                  </pic:spPr>
                </pic:pic>
              </a:graphicData>
            </a:graphic>
          </wp:inline>
        </w:drawing>
      </w:r>
      <w:r w:rsidR="002F06E8" w:rsidRPr="002F06E8">
        <w:rPr>
          <w:noProof/>
          <w:sz w:val="16"/>
          <w:szCs w:val="16"/>
          <w:rtl/>
        </w:rPr>
        <w:drawing>
          <wp:inline distT="0" distB="0" distL="0" distR="0" wp14:anchorId="4E69660F" wp14:editId="2F617FFB">
            <wp:extent cx="1054920" cy="967839"/>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6"/>
                    <a:stretch>
                      <a:fillRect/>
                    </a:stretch>
                  </pic:blipFill>
                  <pic:spPr>
                    <a:xfrm>
                      <a:off x="0" y="0"/>
                      <a:ext cx="1064144" cy="976301"/>
                    </a:xfrm>
                    <a:prstGeom prst="rect">
                      <a:avLst/>
                    </a:prstGeom>
                  </pic:spPr>
                </pic:pic>
              </a:graphicData>
            </a:graphic>
          </wp:inline>
        </w:drawing>
      </w:r>
    </w:p>
    <w:p w14:paraId="53E8AF92" w14:textId="13EFF55B" w:rsidR="00DB5678" w:rsidRDefault="00395D85" w:rsidP="00DB5678">
      <w:pPr>
        <w:pStyle w:val="NoSpacing"/>
        <w:numPr>
          <w:ilvl w:val="0"/>
          <w:numId w:val="1"/>
        </w:numPr>
      </w:pPr>
      <w:r>
        <w:t>Timing problems</w:t>
      </w:r>
    </w:p>
    <w:p w14:paraId="77A46E02" w14:textId="1D7B3303" w:rsidR="00395D85" w:rsidRDefault="00395D85" w:rsidP="00395D85">
      <w:pPr>
        <w:pStyle w:val="NoSpacing"/>
        <w:ind w:left="720"/>
        <w:rPr>
          <w:rtl/>
        </w:rPr>
      </w:pPr>
      <w:r>
        <w:rPr>
          <w:rFonts w:hint="cs"/>
          <w:rtl/>
        </w:rPr>
        <w:t>גירויים (</w:t>
      </w:r>
      <w:r>
        <w:t>mask, prime</w:t>
      </w:r>
      <w:r>
        <w:rPr>
          <w:rFonts w:hint="cs"/>
          <w:rtl/>
        </w:rPr>
        <w:t xml:space="preserve">) הוצגו לזמן ארוך / קצר מהרצוי. פספוס של </w:t>
      </w:r>
      <w:r>
        <w:t>ref-rate</w:t>
      </w:r>
      <w:r>
        <w:rPr>
          <w:rFonts w:hint="cs"/>
          <w:rtl/>
        </w:rPr>
        <w:t xml:space="preserve"> אחד או כמה.</w:t>
      </w:r>
    </w:p>
    <w:p w14:paraId="1A60B06A" w14:textId="67FCA185" w:rsidR="00395D85" w:rsidRDefault="00395D85" w:rsidP="00395D85">
      <w:pPr>
        <w:pStyle w:val="NoSpacing"/>
        <w:ind w:left="720"/>
        <w:rPr>
          <w:rtl/>
        </w:rPr>
      </w:pPr>
      <w:r>
        <w:rPr>
          <w:rFonts w:hint="cs"/>
          <w:rtl/>
        </w:rPr>
        <w:t>פתרונות:</w:t>
      </w:r>
    </w:p>
    <w:p w14:paraId="61CD58DC" w14:textId="57C87580" w:rsidR="00395D85" w:rsidRDefault="00395D85" w:rsidP="00395D85">
      <w:pPr>
        <w:pStyle w:val="NoSpacing"/>
        <w:ind w:left="720"/>
        <w:rPr>
          <w:rtl/>
        </w:rPr>
      </w:pPr>
      <w:r>
        <w:rPr>
          <w:rFonts w:hint="cs"/>
          <w:rtl/>
        </w:rPr>
        <w:t>לצמצם את כמות ה-</w:t>
      </w:r>
      <w:r>
        <w:t>textures</w:t>
      </w:r>
      <w:r>
        <w:rPr>
          <w:rFonts w:hint="cs"/>
          <w:rtl/>
        </w:rPr>
        <w:t xml:space="preserve"> שפתוחים ברקע ב-</w:t>
      </w:r>
      <w:proofErr w:type="spellStart"/>
      <w:r>
        <w:t>psychtoolbox</w:t>
      </w:r>
      <w:proofErr w:type="spellEnd"/>
      <w:r>
        <w:rPr>
          <w:rFonts w:hint="cs"/>
          <w:rtl/>
        </w:rPr>
        <w:t>.</w:t>
      </w:r>
    </w:p>
    <w:p w14:paraId="40508CA3" w14:textId="7E80F08E" w:rsidR="00395D85" w:rsidRDefault="00395D85" w:rsidP="00395D85">
      <w:pPr>
        <w:pStyle w:val="NoSpacing"/>
        <w:ind w:left="720"/>
        <w:rPr>
          <w:rtl/>
        </w:rPr>
      </w:pPr>
      <w:r>
        <w:rPr>
          <w:rFonts w:hint="cs"/>
          <w:rtl/>
        </w:rPr>
        <w:t xml:space="preserve">לצמצמם את כמות הלוגיקה בקוד בין </w:t>
      </w:r>
      <w:r w:rsidR="008A3CE5">
        <w:rPr>
          <w:rFonts w:hint="cs"/>
          <w:rtl/>
        </w:rPr>
        <w:t xml:space="preserve">פקודות </w:t>
      </w:r>
      <w:r w:rsidR="008A3CE5">
        <w:t>screen flip</w:t>
      </w:r>
      <w:r w:rsidR="008A3CE5">
        <w:rPr>
          <w:rFonts w:hint="cs"/>
          <w:rtl/>
        </w:rPr>
        <w:t>.</w:t>
      </w:r>
    </w:p>
    <w:p w14:paraId="33998547" w14:textId="166F9413" w:rsidR="008A3CE5" w:rsidRPr="008A3CE5" w:rsidRDefault="008A3CE5" w:rsidP="00395D85">
      <w:pPr>
        <w:pStyle w:val="NoSpacing"/>
        <w:ind w:left="720"/>
        <w:rPr>
          <w:rFonts w:hint="cs"/>
          <w:rtl/>
        </w:rPr>
      </w:pPr>
      <w:r>
        <w:rPr>
          <w:rFonts w:hint="cs"/>
          <w:rtl/>
        </w:rPr>
        <w:t xml:space="preserve">לעבור מפקודת </w:t>
      </w:r>
      <w:proofErr w:type="spellStart"/>
      <w:r>
        <w:t>WaitSecs</w:t>
      </w:r>
      <w:proofErr w:type="spellEnd"/>
      <w:r>
        <w:rPr>
          <w:rFonts w:hint="cs"/>
          <w:rtl/>
        </w:rPr>
        <w:t xml:space="preserve"> לפקודת </w:t>
      </w:r>
      <w:r>
        <w:t xml:space="preserve">Screen('Flip', </w:t>
      </w:r>
      <w:r>
        <w:rPr>
          <w:b/>
          <w:bCs/>
        </w:rPr>
        <w:t>when</w:t>
      </w:r>
      <w:r>
        <w:t>)</w:t>
      </w:r>
      <w:r>
        <w:rPr>
          <w:rFonts w:hint="cs"/>
          <w:rtl/>
        </w:rPr>
        <w:t>.</w:t>
      </w:r>
    </w:p>
    <w:p w14:paraId="153E592E" w14:textId="77777777" w:rsidR="00395D85" w:rsidRDefault="00395D85" w:rsidP="00DB5678">
      <w:pPr>
        <w:pStyle w:val="NoSpacing"/>
        <w:numPr>
          <w:ilvl w:val="0"/>
          <w:numId w:val="1"/>
        </w:numPr>
        <w:rPr>
          <w:rtl/>
        </w:rPr>
      </w:pPr>
    </w:p>
    <w:p w14:paraId="1F7D71FB" w14:textId="2A8A68AD" w:rsidR="00BD70EC" w:rsidRDefault="00BD70EC" w:rsidP="00BD70EC">
      <w:pPr>
        <w:pStyle w:val="NoSpacing"/>
      </w:pPr>
    </w:p>
    <w:p w14:paraId="1ADE7B0F" w14:textId="7BBB1125" w:rsidR="00BD70EC" w:rsidRDefault="00BD70EC" w:rsidP="00BD70EC">
      <w:pPr>
        <w:pStyle w:val="Heading2"/>
        <w:rPr>
          <w:rtl/>
        </w:rPr>
      </w:pPr>
      <w:r>
        <w:rPr>
          <w:rFonts w:hint="cs"/>
          <w:rtl/>
        </w:rPr>
        <w:t>משימות</w:t>
      </w:r>
    </w:p>
    <w:p w14:paraId="528DBBF1" w14:textId="3B836903" w:rsidR="006F5849" w:rsidRPr="006F5849" w:rsidRDefault="006F5849" w:rsidP="006F5849">
      <w:pPr>
        <w:pStyle w:val="Heading3"/>
      </w:pPr>
      <w:r>
        <w:rPr>
          <w:rFonts w:hint="cs"/>
          <w:rtl/>
        </w:rPr>
        <w:t>ניסוי</w:t>
      </w:r>
    </w:p>
    <w:p w14:paraId="5628840A" w14:textId="6331BF03" w:rsidR="00C23CDC" w:rsidRPr="0058184F" w:rsidRDefault="00C23CDC" w:rsidP="00C70E3B">
      <w:pPr>
        <w:pStyle w:val="NoSpacing"/>
        <w:numPr>
          <w:ilvl w:val="0"/>
          <w:numId w:val="1"/>
        </w:numPr>
        <w:rPr>
          <w:strike/>
        </w:rPr>
      </w:pPr>
      <w:r w:rsidRPr="0058184F">
        <w:rPr>
          <w:rFonts w:hint="cs"/>
          <w:strike/>
          <w:rtl/>
        </w:rPr>
        <w:t>לשמור את הזמנים של ה-</w:t>
      </w:r>
      <w:r w:rsidRPr="0058184F">
        <w:rPr>
          <w:strike/>
        </w:rPr>
        <w:t>events</w:t>
      </w:r>
      <w:r w:rsidRPr="0058184F">
        <w:rPr>
          <w:rFonts w:hint="cs"/>
          <w:rtl/>
        </w:rPr>
        <w:t xml:space="preserve">. </w:t>
      </w:r>
      <w:r w:rsidRPr="0058184F">
        <w:rPr>
          <w:rFonts w:hint="cs"/>
          <w:strike/>
          <w:rtl/>
        </w:rPr>
        <w:t xml:space="preserve">אולי עדיף לשמור זמן אבסולוטי ולא יחסי לתחילת </w:t>
      </w:r>
      <w:proofErr w:type="spellStart"/>
      <w:r w:rsidRPr="0058184F">
        <w:rPr>
          <w:rFonts w:hint="cs"/>
          <w:strike/>
          <w:rtl/>
        </w:rPr>
        <w:t>הטרייל</w:t>
      </w:r>
      <w:proofErr w:type="spellEnd"/>
      <w:r w:rsidRPr="0058184F">
        <w:rPr>
          <w:rFonts w:hint="cs"/>
          <w:strike/>
          <w:rtl/>
        </w:rPr>
        <w:t>.</w:t>
      </w:r>
    </w:p>
    <w:p w14:paraId="5AE11D18" w14:textId="06BD46CA" w:rsidR="00C70E3B" w:rsidRPr="0058184F" w:rsidRDefault="00E90FAF" w:rsidP="00982903">
      <w:pPr>
        <w:pStyle w:val="NoSpacing"/>
        <w:numPr>
          <w:ilvl w:val="0"/>
          <w:numId w:val="1"/>
        </w:numPr>
        <w:rPr>
          <w:strike/>
        </w:rPr>
      </w:pPr>
      <w:r w:rsidRPr="0058184F">
        <w:rPr>
          <w:rFonts w:hint="cs"/>
          <w:strike/>
          <w:rtl/>
        </w:rPr>
        <w:t xml:space="preserve">להוסיף המתנה חזרה לנקודת התחלה עם </w:t>
      </w:r>
      <w:proofErr w:type="spellStart"/>
      <w:r w:rsidRPr="0058184F">
        <w:rPr>
          <w:rFonts w:hint="cs"/>
          <w:strike/>
          <w:rtl/>
        </w:rPr>
        <w:t>האמצבע</w:t>
      </w:r>
      <w:proofErr w:type="spellEnd"/>
      <w:r w:rsidRPr="0058184F">
        <w:rPr>
          <w:rFonts w:hint="cs"/>
          <w:strike/>
          <w:rtl/>
        </w:rPr>
        <w:t xml:space="preserve"> לפני הצגת שאלות.</w:t>
      </w:r>
    </w:p>
    <w:p w14:paraId="00B80410" w14:textId="7C48824D" w:rsidR="000C4338" w:rsidRPr="0058184F" w:rsidRDefault="000C4338" w:rsidP="00982903">
      <w:pPr>
        <w:pStyle w:val="NoSpacing"/>
        <w:numPr>
          <w:ilvl w:val="0"/>
          <w:numId w:val="1"/>
        </w:numPr>
        <w:rPr>
          <w:strike/>
        </w:rPr>
      </w:pPr>
      <w:r w:rsidRPr="0058184F">
        <w:rPr>
          <w:rFonts w:hint="cs"/>
          <w:strike/>
          <w:rtl/>
        </w:rPr>
        <w:t xml:space="preserve">תעבור על </w:t>
      </w:r>
      <w:r w:rsidRPr="0058184F">
        <w:rPr>
          <w:strike/>
        </w:rPr>
        <w:t xml:space="preserve">get </w:t>
      </w:r>
      <w:proofErr w:type="spellStart"/>
      <w:r w:rsidRPr="0058184F">
        <w:rPr>
          <w:strike/>
        </w:rPr>
        <w:t>recog</w:t>
      </w:r>
      <w:proofErr w:type="spellEnd"/>
      <w:r w:rsidRPr="0058184F">
        <w:rPr>
          <w:rFonts w:hint="cs"/>
          <w:strike/>
          <w:rtl/>
        </w:rPr>
        <w:t xml:space="preserve"> והקוד שבא אחריה ותראה שזה מסתדר, גם מבחינת חישובי זמן תגובה למשל.</w:t>
      </w:r>
    </w:p>
    <w:p w14:paraId="04BBB0C6" w14:textId="47E8040A" w:rsidR="00CA198A" w:rsidRPr="0058184F" w:rsidRDefault="00CA198A" w:rsidP="00982903">
      <w:pPr>
        <w:pStyle w:val="NoSpacing"/>
        <w:numPr>
          <w:ilvl w:val="0"/>
          <w:numId w:val="1"/>
        </w:numPr>
        <w:rPr>
          <w:strike/>
        </w:rPr>
      </w:pPr>
      <w:r w:rsidRPr="0058184F">
        <w:rPr>
          <w:rFonts w:hint="cs"/>
          <w:strike/>
          <w:rtl/>
        </w:rPr>
        <w:t xml:space="preserve">לסדר את </w:t>
      </w:r>
      <w:r w:rsidRPr="0058184F">
        <w:rPr>
          <w:strike/>
        </w:rPr>
        <w:t>time</w:t>
      </w:r>
      <w:r w:rsidRPr="0058184F">
        <w:rPr>
          <w:rFonts w:hint="cs"/>
          <w:strike/>
          <w:rtl/>
        </w:rPr>
        <w:t xml:space="preserve"> שיש ב-</w:t>
      </w:r>
      <w:proofErr w:type="spellStart"/>
      <w:r w:rsidRPr="0058184F">
        <w:rPr>
          <w:strike/>
        </w:rPr>
        <w:t>run_trials</w:t>
      </w:r>
      <w:proofErr w:type="spellEnd"/>
      <w:r w:rsidRPr="0058184F">
        <w:rPr>
          <w:rFonts w:hint="cs"/>
          <w:strike/>
          <w:rtl/>
        </w:rPr>
        <w:t>.</w:t>
      </w:r>
    </w:p>
    <w:p w14:paraId="073B4E08" w14:textId="77777777" w:rsidR="00BF4748" w:rsidRPr="00186AE7" w:rsidRDefault="00BF4748" w:rsidP="00BF4748">
      <w:pPr>
        <w:pStyle w:val="NoSpacing"/>
        <w:numPr>
          <w:ilvl w:val="0"/>
          <w:numId w:val="1"/>
        </w:numPr>
        <w:rPr>
          <w:strike/>
        </w:rPr>
      </w:pPr>
      <w:r w:rsidRPr="00186AE7">
        <w:rPr>
          <w:rFonts w:hint="cs"/>
          <w:strike/>
          <w:rtl/>
        </w:rPr>
        <w:t xml:space="preserve">תהפוך את </w:t>
      </w:r>
      <w:r w:rsidRPr="00186AE7">
        <w:rPr>
          <w:strike/>
        </w:rPr>
        <w:t>fixation</w:t>
      </w:r>
      <w:r w:rsidRPr="00186AE7">
        <w:rPr>
          <w:rFonts w:hint="cs"/>
          <w:strike/>
          <w:rtl/>
        </w:rPr>
        <w:t xml:space="preserve"> לתמונה במקום מילה.</w:t>
      </w:r>
    </w:p>
    <w:p w14:paraId="77510BDC" w14:textId="60C60A3A" w:rsidR="00BF4748" w:rsidRPr="00142178" w:rsidRDefault="005A0821" w:rsidP="00982903">
      <w:pPr>
        <w:pStyle w:val="NoSpacing"/>
        <w:numPr>
          <w:ilvl w:val="0"/>
          <w:numId w:val="1"/>
        </w:numPr>
        <w:rPr>
          <w:strike/>
        </w:rPr>
      </w:pPr>
      <w:r w:rsidRPr="00142178">
        <w:rPr>
          <w:rFonts w:hint="cs"/>
          <w:strike/>
          <w:rtl/>
        </w:rPr>
        <w:t xml:space="preserve">תסדר את </w:t>
      </w:r>
      <w:r w:rsidRPr="00142178">
        <w:rPr>
          <w:strike/>
        </w:rPr>
        <w:t>Practice</w:t>
      </w:r>
      <w:r w:rsidRPr="00142178">
        <w:rPr>
          <w:rFonts w:hint="cs"/>
          <w:strike/>
          <w:rtl/>
        </w:rPr>
        <w:t xml:space="preserve"> שיהיה כמו </w:t>
      </w:r>
      <w:r w:rsidRPr="00142178">
        <w:rPr>
          <w:strike/>
        </w:rPr>
        <w:t>trials</w:t>
      </w:r>
      <w:r w:rsidRPr="00142178">
        <w:rPr>
          <w:rFonts w:hint="cs"/>
          <w:strike/>
          <w:rtl/>
        </w:rPr>
        <w:t>.</w:t>
      </w:r>
    </w:p>
    <w:p w14:paraId="7FB46F0F" w14:textId="77777777" w:rsidR="00B04CD5" w:rsidRPr="009A1CC3" w:rsidRDefault="00817DB5" w:rsidP="00982903">
      <w:pPr>
        <w:pStyle w:val="NoSpacing"/>
        <w:numPr>
          <w:ilvl w:val="0"/>
          <w:numId w:val="1"/>
        </w:numPr>
        <w:rPr>
          <w:strike/>
        </w:rPr>
      </w:pPr>
      <w:r w:rsidRPr="009A1CC3">
        <w:rPr>
          <w:rFonts w:hint="cs"/>
          <w:strike/>
          <w:rtl/>
        </w:rPr>
        <w:t xml:space="preserve">תוסיף שמירה של </w:t>
      </w:r>
      <w:r w:rsidRPr="009A1CC3">
        <w:rPr>
          <w:strike/>
        </w:rPr>
        <w:t>trial</w:t>
      </w:r>
      <w:r w:rsidRPr="009A1CC3">
        <w:rPr>
          <w:rFonts w:hint="cs"/>
          <w:strike/>
          <w:rtl/>
        </w:rPr>
        <w:t xml:space="preserve"> בסוף כל </w:t>
      </w:r>
      <w:proofErr w:type="spellStart"/>
      <w:r w:rsidRPr="009A1CC3">
        <w:rPr>
          <w:rFonts w:hint="cs"/>
          <w:strike/>
          <w:rtl/>
        </w:rPr>
        <w:t>טרייל</w:t>
      </w:r>
      <w:proofErr w:type="spellEnd"/>
      <w:r w:rsidRPr="009A1CC3">
        <w:rPr>
          <w:rFonts w:hint="cs"/>
          <w:strike/>
          <w:rtl/>
        </w:rPr>
        <w:t>.</w:t>
      </w:r>
    </w:p>
    <w:p w14:paraId="2883359A" w14:textId="1CB25004" w:rsidR="00817DB5" w:rsidRPr="00B04CD5" w:rsidRDefault="00817DB5" w:rsidP="00982903">
      <w:pPr>
        <w:pStyle w:val="NoSpacing"/>
        <w:numPr>
          <w:ilvl w:val="0"/>
          <w:numId w:val="1"/>
        </w:numPr>
        <w:rPr>
          <w:strike/>
        </w:rPr>
      </w:pPr>
      <w:r w:rsidRPr="00B04CD5">
        <w:rPr>
          <w:rFonts w:hint="cs"/>
          <w:strike/>
          <w:rtl/>
        </w:rPr>
        <w:t xml:space="preserve">תהפוך שהלולאה תרוץ על המקום הראשון רק ותמחק את </w:t>
      </w:r>
      <w:proofErr w:type="spellStart"/>
      <w:r w:rsidRPr="00B04CD5">
        <w:rPr>
          <w:rFonts w:hint="cs"/>
          <w:strike/>
          <w:rtl/>
        </w:rPr>
        <w:t>הטרייל</w:t>
      </w:r>
      <w:proofErr w:type="spellEnd"/>
      <w:r w:rsidRPr="00B04CD5">
        <w:rPr>
          <w:rFonts w:hint="cs"/>
          <w:strike/>
          <w:rtl/>
        </w:rPr>
        <w:t xml:space="preserve"> האחרון.</w:t>
      </w:r>
    </w:p>
    <w:p w14:paraId="62B1C45F" w14:textId="4D683863" w:rsidR="00D322B2" w:rsidRPr="00FE21D1" w:rsidRDefault="00D322B2" w:rsidP="00D322B2">
      <w:pPr>
        <w:pStyle w:val="NoSpacing"/>
        <w:numPr>
          <w:ilvl w:val="0"/>
          <w:numId w:val="1"/>
        </w:numPr>
        <w:rPr>
          <w:strike/>
        </w:rPr>
      </w:pPr>
      <w:proofErr w:type="spellStart"/>
      <w:r w:rsidRPr="00FE21D1">
        <w:rPr>
          <w:strike/>
        </w:rPr>
        <w:t>showWord</w:t>
      </w:r>
      <w:proofErr w:type="spellEnd"/>
      <w:r w:rsidRPr="00FE21D1">
        <w:rPr>
          <w:rFonts w:hint="cs"/>
          <w:strike/>
          <w:rtl/>
        </w:rPr>
        <w:t xml:space="preserve"> מחזיר זמן ש-</w:t>
      </w:r>
      <w:r w:rsidRPr="00FE21D1">
        <w:rPr>
          <w:strike/>
        </w:rPr>
        <w:t>screen(flip)</w:t>
      </w:r>
      <w:r w:rsidRPr="00FE21D1">
        <w:rPr>
          <w:rFonts w:hint="cs"/>
          <w:strike/>
        </w:rPr>
        <w:t xml:space="preserve"> </w:t>
      </w:r>
      <w:r w:rsidRPr="00FE21D1">
        <w:rPr>
          <w:rFonts w:hint="cs"/>
          <w:strike/>
          <w:rtl/>
        </w:rPr>
        <w:t xml:space="preserve">נותן, לעומת זאת </w:t>
      </w:r>
      <w:proofErr w:type="spellStart"/>
      <w:r w:rsidRPr="00FE21D1">
        <w:rPr>
          <w:strike/>
        </w:rPr>
        <w:t>getAns</w:t>
      </w:r>
      <w:proofErr w:type="spellEnd"/>
      <w:r w:rsidRPr="00FE21D1">
        <w:rPr>
          <w:rFonts w:hint="cs"/>
          <w:strike/>
        </w:rPr>
        <w:t xml:space="preserve"> </w:t>
      </w:r>
      <w:r w:rsidRPr="00FE21D1">
        <w:rPr>
          <w:rFonts w:hint="cs"/>
          <w:strike/>
          <w:rtl/>
        </w:rPr>
        <w:t>מחזיר זמן ש-</w:t>
      </w:r>
      <w:proofErr w:type="spellStart"/>
      <w:r w:rsidRPr="00FE21D1">
        <w:rPr>
          <w:strike/>
        </w:rPr>
        <w:t>getSecs</w:t>
      </w:r>
      <w:proofErr w:type="spellEnd"/>
      <w:r w:rsidRPr="00FE21D1">
        <w:rPr>
          <w:rFonts w:hint="cs"/>
          <w:strike/>
          <w:rtl/>
        </w:rPr>
        <w:t xml:space="preserve"> נותן. תוודא שזה לא 2 שעונים נפרדים ואז הזמנים שיהיו רשומים יהיו לא מסונכרנים זה לזה.</w:t>
      </w:r>
      <w:r w:rsidR="00E36827" w:rsidRPr="00FE21D1">
        <w:rPr>
          <w:rFonts w:hint="cs"/>
          <w:strike/>
          <w:rtl/>
        </w:rPr>
        <w:t xml:space="preserve"> @@@ עברתי לזמן של </w:t>
      </w:r>
      <w:r w:rsidR="00E36827" w:rsidRPr="00FE21D1">
        <w:rPr>
          <w:strike/>
        </w:rPr>
        <w:t>screen(flip)</w:t>
      </w:r>
      <w:r w:rsidR="00E36827" w:rsidRPr="00FE21D1">
        <w:rPr>
          <w:rFonts w:hint="cs"/>
          <w:strike/>
          <w:rtl/>
        </w:rPr>
        <w:t>.</w:t>
      </w:r>
    </w:p>
    <w:p w14:paraId="6D650A73" w14:textId="715C848A" w:rsidR="00AB2C44" w:rsidRPr="00FE21D1" w:rsidRDefault="00AB2C44" w:rsidP="00982903">
      <w:pPr>
        <w:pStyle w:val="NoSpacing"/>
        <w:numPr>
          <w:ilvl w:val="0"/>
          <w:numId w:val="1"/>
        </w:numPr>
        <w:rPr>
          <w:strike/>
        </w:rPr>
      </w:pPr>
      <w:r w:rsidRPr="00FE21D1">
        <w:rPr>
          <w:rFonts w:hint="cs"/>
          <w:strike/>
          <w:rtl/>
        </w:rPr>
        <w:t xml:space="preserve">האם </w:t>
      </w:r>
      <w:r w:rsidRPr="00FE21D1">
        <w:rPr>
          <w:strike/>
        </w:rPr>
        <w:t>target</w:t>
      </w:r>
      <w:r w:rsidRPr="00FE21D1">
        <w:rPr>
          <w:rFonts w:hint="cs"/>
          <w:strike/>
          <w:rtl/>
        </w:rPr>
        <w:t xml:space="preserve"> מוצג ליותר מחצי שניה?</w:t>
      </w:r>
    </w:p>
    <w:p w14:paraId="6995E4C4" w14:textId="701D5D09" w:rsidR="00BA1713" w:rsidRPr="00FE21D1" w:rsidRDefault="00BA1713" w:rsidP="00982903">
      <w:pPr>
        <w:pStyle w:val="NoSpacing"/>
        <w:numPr>
          <w:ilvl w:val="0"/>
          <w:numId w:val="1"/>
        </w:numPr>
        <w:rPr>
          <w:strike/>
        </w:rPr>
      </w:pPr>
      <w:r w:rsidRPr="00FE21D1">
        <w:rPr>
          <w:rFonts w:hint="cs"/>
          <w:strike/>
          <w:rtl/>
        </w:rPr>
        <w:t xml:space="preserve">לבדוק מדוע </w:t>
      </w:r>
      <w:proofErr w:type="spellStart"/>
      <w:r w:rsidRPr="00FE21D1">
        <w:rPr>
          <w:strike/>
        </w:rPr>
        <w:t>finInStartPoint</w:t>
      </w:r>
      <w:proofErr w:type="spellEnd"/>
      <w:r w:rsidRPr="00FE21D1">
        <w:rPr>
          <w:rFonts w:hint="cs"/>
          <w:strike/>
          <w:rtl/>
        </w:rPr>
        <w:t xml:space="preserve"> לא מצליח לגשת ל-</w:t>
      </w:r>
      <w:r w:rsidRPr="00FE21D1">
        <w:rPr>
          <w:strike/>
        </w:rPr>
        <w:t>markers</w:t>
      </w:r>
      <w:r w:rsidRPr="00FE21D1">
        <w:rPr>
          <w:rFonts w:hint="cs"/>
          <w:strike/>
          <w:rtl/>
        </w:rPr>
        <w:t>.</w:t>
      </w:r>
    </w:p>
    <w:p w14:paraId="7D0C5FF1" w14:textId="24B7A4F9" w:rsidR="007576BA" w:rsidRPr="00FE21D1" w:rsidRDefault="007576BA" w:rsidP="00982903">
      <w:pPr>
        <w:pStyle w:val="NoSpacing"/>
        <w:numPr>
          <w:ilvl w:val="0"/>
          <w:numId w:val="1"/>
        </w:numPr>
        <w:rPr>
          <w:strike/>
        </w:rPr>
      </w:pPr>
      <w:r w:rsidRPr="00FE21D1">
        <w:rPr>
          <w:rFonts w:hint="cs"/>
          <w:strike/>
          <w:rtl/>
        </w:rPr>
        <w:t xml:space="preserve">תבדוק למה </w:t>
      </w:r>
      <w:r w:rsidRPr="00FE21D1">
        <w:rPr>
          <w:rFonts w:hint="cs"/>
          <w:strike/>
        </w:rPr>
        <w:t>PAS</w:t>
      </w:r>
      <w:r w:rsidRPr="00FE21D1">
        <w:rPr>
          <w:rFonts w:hint="cs"/>
          <w:strike/>
          <w:rtl/>
        </w:rPr>
        <w:t xml:space="preserve"> לא נותן את התשובה שאתה בוחר אלא רק 1 כל הזמן. אולי צריך </w:t>
      </w:r>
      <w:proofErr w:type="spellStart"/>
      <w:r w:rsidRPr="00FE21D1">
        <w:rPr>
          <w:rFonts w:hint="cs"/>
          <w:strike/>
          <w:rtl/>
        </w:rPr>
        <w:t>קליברציה</w:t>
      </w:r>
      <w:proofErr w:type="spellEnd"/>
      <w:r w:rsidRPr="00FE21D1">
        <w:rPr>
          <w:rFonts w:hint="cs"/>
          <w:strike/>
          <w:rtl/>
        </w:rPr>
        <w:t xml:space="preserve"> חדשה?</w:t>
      </w:r>
    </w:p>
    <w:p w14:paraId="774BC054" w14:textId="14F1F99D" w:rsidR="00B7099D" w:rsidRPr="00FE21D1" w:rsidRDefault="00B7099D" w:rsidP="00982903">
      <w:pPr>
        <w:pStyle w:val="NoSpacing"/>
        <w:numPr>
          <w:ilvl w:val="0"/>
          <w:numId w:val="1"/>
        </w:numPr>
        <w:rPr>
          <w:strike/>
        </w:rPr>
      </w:pPr>
      <w:r w:rsidRPr="00FE21D1">
        <w:rPr>
          <w:rFonts w:hint="cs"/>
          <w:strike/>
          <w:rtl/>
        </w:rPr>
        <w:t>תנסה להסיר את הסמן של סוף הקובץ מהמילים בעברית.</w:t>
      </w:r>
    </w:p>
    <w:p w14:paraId="3BE79BFA" w14:textId="0257DAE1" w:rsidR="00D62903" w:rsidRPr="00FE21D1" w:rsidRDefault="00D62903" w:rsidP="00982903">
      <w:pPr>
        <w:pStyle w:val="NoSpacing"/>
        <w:numPr>
          <w:ilvl w:val="0"/>
          <w:numId w:val="1"/>
        </w:numPr>
        <w:rPr>
          <w:strike/>
        </w:rPr>
      </w:pPr>
      <w:r w:rsidRPr="00FE21D1">
        <w:rPr>
          <w:rFonts w:hint="cs"/>
          <w:strike/>
          <w:rtl/>
        </w:rPr>
        <w:t xml:space="preserve">תוסיף מספר </w:t>
      </w:r>
      <w:r w:rsidRPr="00FE21D1">
        <w:rPr>
          <w:strike/>
        </w:rPr>
        <w:t>trial</w:t>
      </w:r>
      <w:r w:rsidRPr="00FE21D1">
        <w:rPr>
          <w:rFonts w:hint="cs"/>
          <w:strike/>
          <w:rtl/>
        </w:rPr>
        <w:t xml:space="preserve"> לקובץ של ה-</w:t>
      </w:r>
      <w:proofErr w:type="spellStart"/>
      <w:r w:rsidRPr="00FE21D1">
        <w:rPr>
          <w:strike/>
        </w:rPr>
        <w:t>traj</w:t>
      </w:r>
      <w:proofErr w:type="spellEnd"/>
    </w:p>
    <w:p w14:paraId="6D516D0A" w14:textId="14C4D482" w:rsidR="00D26DC2" w:rsidRPr="00FE21D1" w:rsidRDefault="00D26DC2" w:rsidP="00982903">
      <w:pPr>
        <w:pStyle w:val="NoSpacing"/>
        <w:numPr>
          <w:ilvl w:val="0"/>
          <w:numId w:val="1"/>
        </w:numPr>
        <w:rPr>
          <w:strike/>
        </w:rPr>
      </w:pPr>
      <w:r w:rsidRPr="00FE21D1">
        <w:rPr>
          <w:rFonts w:hint="cs"/>
          <w:strike/>
          <w:rtl/>
        </w:rPr>
        <w:t xml:space="preserve">תוודא </w:t>
      </w:r>
      <w:proofErr w:type="spellStart"/>
      <w:r w:rsidRPr="00FE21D1">
        <w:rPr>
          <w:rFonts w:hint="cs"/>
          <w:strike/>
          <w:rtl/>
        </w:rPr>
        <w:t>שהקורדינטות</w:t>
      </w:r>
      <w:proofErr w:type="spellEnd"/>
      <w:r w:rsidRPr="00FE21D1">
        <w:rPr>
          <w:rFonts w:hint="cs"/>
          <w:strike/>
          <w:rtl/>
        </w:rPr>
        <w:t xml:space="preserve"> במטרים.</w:t>
      </w:r>
      <w:r w:rsidR="00197EF4" w:rsidRPr="00FE21D1">
        <w:rPr>
          <w:rFonts w:hint="cs"/>
          <w:strike/>
          <w:rtl/>
        </w:rPr>
        <w:t xml:space="preserve"> הן אכן במטרים.</w:t>
      </w:r>
    </w:p>
    <w:p w14:paraId="164D5ACA" w14:textId="1FB620DD" w:rsidR="00234E32" w:rsidRPr="00FE21D1" w:rsidRDefault="00234E32" w:rsidP="00982903">
      <w:pPr>
        <w:pStyle w:val="NoSpacing"/>
        <w:numPr>
          <w:ilvl w:val="0"/>
          <w:numId w:val="1"/>
        </w:numPr>
        <w:rPr>
          <w:strike/>
        </w:rPr>
      </w:pPr>
      <w:r w:rsidRPr="00FE21D1">
        <w:rPr>
          <w:rFonts w:hint="cs"/>
          <w:strike/>
          <w:rtl/>
        </w:rPr>
        <w:t xml:space="preserve">תיקנתי תזמונים של </w:t>
      </w:r>
      <w:proofErr w:type="spellStart"/>
      <w:r w:rsidRPr="00FE21D1">
        <w:rPr>
          <w:rFonts w:hint="cs"/>
          <w:strike/>
          <w:rtl/>
        </w:rPr>
        <w:t>איוונטים</w:t>
      </w:r>
      <w:proofErr w:type="spellEnd"/>
      <w:r w:rsidRPr="00FE21D1">
        <w:rPr>
          <w:rFonts w:hint="cs"/>
          <w:strike/>
          <w:rtl/>
        </w:rPr>
        <w:t xml:space="preserve"> ושל הקלטת תנועה.</w:t>
      </w:r>
    </w:p>
    <w:p w14:paraId="0BDE6F85" w14:textId="215250EE" w:rsidR="004C6DB0" w:rsidRPr="00FE21D1" w:rsidRDefault="004C6DB0" w:rsidP="004C6DB0">
      <w:pPr>
        <w:pStyle w:val="NoSpacing"/>
        <w:numPr>
          <w:ilvl w:val="0"/>
          <w:numId w:val="1"/>
        </w:numPr>
        <w:rPr>
          <w:strike/>
        </w:rPr>
      </w:pPr>
      <w:r w:rsidRPr="00FE21D1">
        <w:rPr>
          <w:rFonts w:hint="cs"/>
          <w:strike/>
          <w:rtl/>
        </w:rPr>
        <w:lastRenderedPageBreak/>
        <w:t xml:space="preserve">תבדוק אם </w:t>
      </w:r>
      <w:proofErr w:type="spellStart"/>
      <w:r w:rsidRPr="00FE21D1">
        <w:rPr>
          <w:strike/>
        </w:rPr>
        <w:t>refRate</w:t>
      </w:r>
      <w:proofErr w:type="spellEnd"/>
      <w:r w:rsidRPr="00FE21D1">
        <w:rPr>
          <w:rFonts w:hint="cs"/>
          <w:strike/>
          <w:rtl/>
        </w:rPr>
        <w:t xml:space="preserve"> הוא עגול, אם לא עשוי לעשות בעיות ב-</w:t>
      </w:r>
      <w:proofErr w:type="spellStart"/>
      <w:r w:rsidRPr="00FE21D1">
        <w:rPr>
          <w:strike/>
        </w:rPr>
        <w:t>getTraj</w:t>
      </w:r>
      <w:proofErr w:type="spellEnd"/>
      <w:r w:rsidRPr="00FE21D1">
        <w:rPr>
          <w:rFonts w:hint="cs"/>
          <w:strike/>
          <w:rtl/>
        </w:rPr>
        <w:t xml:space="preserve"> ואולי עוד מקומות שמשתמשים בו. @@@ הוא אכן עגול.</w:t>
      </w:r>
    </w:p>
    <w:p w14:paraId="2BA2FD78" w14:textId="77777777" w:rsidR="004C6DB0" w:rsidRPr="00FE21D1" w:rsidRDefault="004C6DB0" w:rsidP="004C6DB0">
      <w:pPr>
        <w:pStyle w:val="NoSpacing"/>
        <w:numPr>
          <w:ilvl w:val="0"/>
          <w:numId w:val="1"/>
        </w:numPr>
        <w:rPr>
          <w:strike/>
        </w:rPr>
      </w:pPr>
      <w:r w:rsidRPr="00FE21D1">
        <w:rPr>
          <w:rFonts w:hint="cs"/>
          <w:strike/>
          <w:rtl/>
        </w:rPr>
        <w:t xml:space="preserve">לא אמור להיות מסך ריק בין </w:t>
      </w:r>
      <w:r w:rsidRPr="00FE21D1">
        <w:rPr>
          <w:strike/>
        </w:rPr>
        <w:t>target</w:t>
      </w:r>
      <w:r w:rsidRPr="00FE21D1">
        <w:rPr>
          <w:rFonts w:hint="cs"/>
          <w:strike/>
          <w:rtl/>
        </w:rPr>
        <w:t xml:space="preserve"> לבין </w:t>
      </w:r>
      <w:r w:rsidRPr="00FE21D1">
        <w:rPr>
          <w:strike/>
        </w:rPr>
        <w:t>category</w:t>
      </w:r>
      <w:r w:rsidRPr="00FE21D1">
        <w:rPr>
          <w:rFonts w:hint="cs"/>
          <w:strike/>
          <w:rtl/>
        </w:rPr>
        <w:t>.</w:t>
      </w:r>
    </w:p>
    <w:p w14:paraId="4C9CAFAE" w14:textId="77777777" w:rsidR="004C6DB0" w:rsidRPr="00FE21D1" w:rsidRDefault="004C6DB0" w:rsidP="004C6DB0">
      <w:pPr>
        <w:pStyle w:val="NoSpacing"/>
        <w:numPr>
          <w:ilvl w:val="0"/>
          <w:numId w:val="1"/>
        </w:numPr>
        <w:rPr>
          <w:strike/>
        </w:rPr>
      </w:pPr>
      <w:r w:rsidRPr="00FE21D1">
        <w:rPr>
          <w:rFonts w:hint="cs"/>
          <w:strike/>
          <w:rtl/>
        </w:rPr>
        <w:t xml:space="preserve">תוודא שמספרי הבלוקים מתחלפים כל 120 </w:t>
      </w:r>
      <w:proofErr w:type="spellStart"/>
      <w:r w:rsidRPr="00FE21D1">
        <w:rPr>
          <w:rFonts w:hint="cs"/>
          <w:strike/>
          <w:rtl/>
        </w:rPr>
        <w:t>טריילים</w:t>
      </w:r>
      <w:proofErr w:type="spellEnd"/>
      <w:r w:rsidRPr="00FE21D1">
        <w:rPr>
          <w:rFonts w:hint="cs"/>
          <w:strike/>
          <w:rtl/>
        </w:rPr>
        <w:t>.</w:t>
      </w:r>
    </w:p>
    <w:p w14:paraId="4A37854B" w14:textId="783E9DBD" w:rsidR="007C4542" w:rsidRPr="00FE21D1" w:rsidRDefault="007C4542" w:rsidP="007209B7">
      <w:pPr>
        <w:pStyle w:val="NoSpacing"/>
        <w:numPr>
          <w:ilvl w:val="0"/>
          <w:numId w:val="1"/>
        </w:numPr>
        <w:rPr>
          <w:strike/>
        </w:rPr>
      </w:pPr>
      <w:r w:rsidRPr="00FE21D1">
        <w:rPr>
          <w:rFonts w:hint="cs"/>
          <w:strike/>
          <w:rtl/>
        </w:rPr>
        <w:t>תוסיף נקודות שבהן הנבדק נוגע בתמונות</w:t>
      </w:r>
    </w:p>
    <w:p w14:paraId="75812ED5" w14:textId="19C428EF" w:rsidR="00C558C6" w:rsidRPr="00FE21D1" w:rsidRDefault="00C558C6" w:rsidP="007209B7">
      <w:pPr>
        <w:pStyle w:val="NoSpacing"/>
        <w:numPr>
          <w:ilvl w:val="0"/>
          <w:numId w:val="1"/>
        </w:numPr>
        <w:rPr>
          <w:strike/>
        </w:rPr>
      </w:pPr>
      <w:r w:rsidRPr="00FE21D1">
        <w:rPr>
          <w:rFonts w:hint="cs"/>
          <w:strike/>
          <w:rtl/>
        </w:rPr>
        <w:t xml:space="preserve">תסדר את המילים במטלת </w:t>
      </w:r>
      <w:proofErr w:type="spellStart"/>
      <w:r w:rsidRPr="00FE21D1">
        <w:rPr>
          <w:strike/>
        </w:rPr>
        <w:t>recog</w:t>
      </w:r>
      <w:proofErr w:type="spellEnd"/>
      <w:r w:rsidRPr="00FE21D1">
        <w:rPr>
          <w:rFonts w:hint="cs"/>
          <w:strike/>
          <w:rtl/>
        </w:rPr>
        <w:t xml:space="preserve"> שיופיעו מעל נקודות כחולות</w:t>
      </w:r>
    </w:p>
    <w:p w14:paraId="235CF75C" w14:textId="130AB329" w:rsidR="00BC75A6" w:rsidRPr="00FE21D1" w:rsidRDefault="00BC75A6" w:rsidP="007209B7">
      <w:pPr>
        <w:pStyle w:val="NoSpacing"/>
        <w:numPr>
          <w:ilvl w:val="0"/>
          <w:numId w:val="1"/>
        </w:numPr>
        <w:rPr>
          <w:strike/>
        </w:rPr>
      </w:pPr>
      <w:r w:rsidRPr="00FE21D1">
        <w:rPr>
          <w:rFonts w:hint="cs"/>
          <w:strike/>
          <w:rtl/>
        </w:rPr>
        <w:t>תוריד את הצלב פיקסציה קצת למטה.</w:t>
      </w:r>
    </w:p>
    <w:p w14:paraId="76DB2E31" w14:textId="77777777" w:rsidR="004C6DB0" w:rsidRPr="00FE21D1" w:rsidRDefault="004C6DB0" w:rsidP="004C6DB0">
      <w:pPr>
        <w:pStyle w:val="NoSpacing"/>
        <w:numPr>
          <w:ilvl w:val="0"/>
          <w:numId w:val="1"/>
        </w:numPr>
        <w:rPr>
          <w:strike/>
        </w:rPr>
      </w:pPr>
      <w:r w:rsidRPr="00FE21D1">
        <w:rPr>
          <w:rFonts w:hint="cs"/>
          <w:strike/>
          <w:rtl/>
        </w:rPr>
        <w:t>תכתוב במפגש השבועי שהצלחת להמיר את המידע לצורה שבה ניתן לשמור אותה לקובץ.</w:t>
      </w:r>
    </w:p>
    <w:p w14:paraId="7B4F7722" w14:textId="1B52AC3A" w:rsidR="00AF449D" w:rsidRDefault="00AF449D" w:rsidP="00FE21D1">
      <w:pPr>
        <w:pStyle w:val="NoSpacing"/>
        <w:numPr>
          <w:ilvl w:val="0"/>
          <w:numId w:val="1"/>
        </w:numPr>
        <w:rPr>
          <w:strike/>
        </w:rPr>
      </w:pPr>
      <w:r w:rsidRPr="00AF449D">
        <w:rPr>
          <w:rFonts w:hint="cs"/>
          <w:strike/>
          <w:rtl/>
        </w:rPr>
        <w:t xml:space="preserve">תבטל </w:t>
      </w:r>
      <w:r w:rsidRPr="00AF449D">
        <w:rPr>
          <w:strike/>
        </w:rPr>
        <w:t>Motion capture</w:t>
      </w:r>
      <w:r w:rsidRPr="00AF449D">
        <w:rPr>
          <w:rFonts w:hint="cs"/>
          <w:strike/>
          <w:rtl/>
        </w:rPr>
        <w:t xml:space="preserve"> עבור </w:t>
      </w:r>
      <w:r w:rsidRPr="00AF449D">
        <w:rPr>
          <w:rFonts w:hint="cs"/>
          <w:strike/>
        </w:rPr>
        <w:t>PAS</w:t>
      </w:r>
    </w:p>
    <w:p w14:paraId="72366EEA" w14:textId="77777777" w:rsidR="00273B53" w:rsidRPr="00B31D37" w:rsidRDefault="00273B53" w:rsidP="00273B53">
      <w:pPr>
        <w:pStyle w:val="ListParagraph"/>
        <w:numPr>
          <w:ilvl w:val="0"/>
          <w:numId w:val="1"/>
        </w:numPr>
        <w:rPr>
          <w:strike/>
        </w:rPr>
      </w:pPr>
      <w:r w:rsidRPr="00B31D37">
        <w:rPr>
          <w:rFonts w:hint="cs"/>
          <w:strike/>
          <w:rtl/>
        </w:rPr>
        <w:t>האם משתמשים ביד אחת או 2?</w:t>
      </w:r>
      <w:r>
        <w:rPr>
          <w:rFonts w:hint="cs"/>
          <w:strike/>
          <w:rtl/>
        </w:rPr>
        <w:t xml:space="preserve"> @@@ נראה שביד 1 לפי מאמרים של </w:t>
      </w:r>
      <w:r>
        <w:rPr>
          <w:strike/>
        </w:rPr>
        <w:t>craig</w:t>
      </w:r>
      <w:r>
        <w:rPr>
          <w:rFonts w:hint="cs"/>
          <w:strike/>
          <w:rtl/>
        </w:rPr>
        <w:t>.</w:t>
      </w:r>
    </w:p>
    <w:p w14:paraId="4D1E2B05" w14:textId="77777777" w:rsidR="00273B53" w:rsidRPr="00104347" w:rsidRDefault="00273B53" w:rsidP="00273B53">
      <w:pPr>
        <w:pStyle w:val="NoSpacing"/>
        <w:numPr>
          <w:ilvl w:val="0"/>
          <w:numId w:val="1"/>
        </w:numPr>
        <w:rPr>
          <w:strike/>
        </w:rPr>
      </w:pPr>
      <w:r w:rsidRPr="00104347">
        <w:rPr>
          <w:rFonts w:hint="cs"/>
          <w:strike/>
          <w:rtl/>
        </w:rPr>
        <w:t xml:space="preserve">תחשוב על מימוש לחלק </w:t>
      </w:r>
      <w:proofErr w:type="spellStart"/>
      <w:r w:rsidRPr="00104347">
        <w:rPr>
          <w:rFonts w:hint="cs"/>
          <w:strike/>
          <w:rtl/>
        </w:rPr>
        <w:t>מהטריילים</w:t>
      </w:r>
      <w:proofErr w:type="spellEnd"/>
      <w:r w:rsidRPr="00104347">
        <w:rPr>
          <w:rFonts w:hint="cs"/>
          <w:strike/>
          <w:rtl/>
        </w:rPr>
        <w:t xml:space="preserve"> </w:t>
      </w:r>
      <w:proofErr w:type="spellStart"/>
      <w:r w:rsidRPr="00104347">
        <w:rPr>
          <w:strike/>
        </w:rPr>
        <w:t>recog</w:t>
      </w:r>
      <w:proofErr w:type="spellEnd"/>
      <w:r w:rsidRPr="00104347">
        <w:rPr>
          <w:rFonts w:hint="cs"/>
          <w:strike/>
          <w:rtl/>
        </w:rPr>
        <w:t xml:space="preserve"> חלק </w:t>
      </w:r>
      <w:r w:rsidRPr="00104347">
        <w:rPr>
          <w:strike/>
        </w:rPr>
        <w:t>category</w:t>
      </w:r>
      <w:r>
        <w:rPr>
          <w:rFonts w:hint="cs"/>
          <w:strike/>
          <w:rtl/>
        </w:rPr>
        <w:t>. @@@ לא עושים את זה בסוף.</w:t>
      </w:r>
    </w:p>
    <w:p w14:paraId="4DA5F1B4" w14:textId="715E0B03" w:rsidR="00273B53" w:rsidRPr="00AF5A93" w:rsidRDefault="00273B53" w:rsidP="00AF5A93">
      <w:pPr>
        <w:pStyle w:val="NoSpacing"/>
        <w:numPr>
          <w:ilvl w:val="0"/>
          <w:numId w:val="1"/>
        </w:numPr>
        <w:rPr>
          <w:strike/>
        </w:rPr>
      </w:pPr>
      <w:r w:rsidRPr="00066298">
        <w:rPr>
          <w:rFonts w:hint="cs"/>
          <w:strike/>
          <w:rtl/>
        </w:rPr>
        <w:t>לשמור מסלול תנועה בחזרה לנקודת התחלה.</w:t>
      </w:r>
    </w:p>
    <w:p w14:paraId="0B4881C9" w14:textId="2F5325CD" w:rsidR="005123EB" w:rsidRPr="00AF5A93" w:rsidRDefault="005123EB" w:rsidP="00FE21D1">
      <w:pPr>
        <w:pStyle w:val="NoSpacing"/>
        <w:numPr>
          <w:ilvl w:val="0"/>
          <w:numId w:val="1"/>
        </w:numPr>
        <w:rPr>
          <w:strike/>
        </w:rPr>
      </w:pPr>
      <w:r w:rsidRPr="00AF5A93">
        <w:rPr>
          <w:rFonts w:hint="cs"/>
          <w:strike/>
          <w:rtl/>
        </w:rPr>
        <w:t>תכין רשימת מילים טובה יותר</w:t>
      </w:r>
    </w:p>
    <w:p w14:paraId="23DDE80A" w14:textId="772F913F" w:rsidR="00E2482C" w:rsidRPr="00AF5A93" w:rsidRDefault="00E2482C" w:rsidP="00E2482C">
      <w:pPr>
        <w:pStyle w:val="NoSpacing"/>
        <w:numPr>
          <w:ilvl w:val="1"/>
          <w:numId w:val="1"/>
        </w:numPr>
        <w:rPr>
          <w:strike/>
        </w:rPr>
      </w:pPr>
      <w:r w:rsidRPr="00AF5A93">
        <w:rPr>
          <w:rFonts w:hint="cs"/>
          <w:strike/>
          <w:rtl/>
        </w:rPr>
        <w:t xml:space="preserve">האם שימוש בפחות </w:t>
      </w:r>
      <w:proofErr w:type="spellStart"/>
      <w:r w:rsidRPr="00AF5A93">
        <w:rPr>
          <w:rFonts w:hint="cs"/>
          <w:strike/>
          <w:rtl/>
        </w:rPr>
        <w:t>טריילים</w:t>
      </w:r>
      <w:proofErr w:type="spellEnd"/>
      <w:r w:rsidRPr="00AF5A93">
        <w:rPr>
          <w:rFonts w:hint="cs"/>
          <w:strike/>
          <w:rtl/>
        </w:rPr>
        <w:t xml:space="preserve"> לבלוק (שזה אומר פחות מילים לבלוק, מתוך רשימה שהיא בגודל קבוע) יאפשר לייצר </w:t>
      </w:r>
      <w:r w:rsidR="006F0C3C" w:rsidRPr="00AF5A93">
        <w:rPr>
          <w:rFonts w:hint="cs"/>
          <w:strike/>
          <w:rtl/>
        </w:rPr>
        <w:t xml:space="preserve">רשימת </w:t>
      </w:r>
      <w:r w:rsidR="006F0C3C" w:rsidRPr="00AF5A93">
        <w:rPr>
          <w:strike/>
        </w:rPr>
        <w:t>trials</w:t>
      </w:r>
      <w:r w:rsidR="006F0C3C" w:rsidRPr="00AF5A93">
        <w:rPr>
          <w:rFonts w:hint="cs"/>
          <w:strike/>
          <w:rtl/>
        </w:rPr>
        <w:t xml:space="preserve">? </w:t>
      </w:r>
    </w:p>
    <w:p w14:paraId="713FFE98" w14:textId="72250251" w:rsidR="005123EB" w:rsidRDefault="005123EB" w:rsidP="00FE21D1">
      <w:pPr>
        <w:pStyle w:val="NoSpacing"/>
        <w:numPr>
          <w:ilvl w:val="0"/>
          <w:numId w:val="1"/>
        </w:numPr>
        <w:rPr>
          <w:strike/>
        </w:rPr>
      </w:pPr>
      <w:r w:rsidRPr="00AF5A93">
        <w:rPr>
          <w:rFonts w:hint="cs"/>
          <w:strike/>
          <w:rtl/>
        </w:rPr>
        <w:t>תחשוב על איך לשים את החיישן על האצבע</w:t>
      </w:r>
    </w:p>
    <w:p w14:paraId="1CEA67DB" w14:textId="77777777" w:rsidR="000B696C" w:rsidRPr="006E05E4" w:rsidRDefault="000B696C" w:rsidP="000B696C">
      <w:pPr>
        <w:pStyle w:val="NoSpacing"/>
        <w:numPr>
          <w:ilvl w:val="0"/>
          <w:numId w:val="1"/>
        </w:numPr>
        <w:rPr>
          <w:strike/>
        </w:rPr>
      </w:pPr>
      <w:r w:rsidRPr="006E05E4">
        <w:rPr>
          <w:rFonts w:hint="cs"/>
          <w:strike/>
          <w:rtl/>
        </w:rPr>
        <w:t>שנה את מסך "תגובה מאורחת" ל: האצבע לא הגיעה ליעד בזמן, הגב מהר יותר.</w:t>
      </w:r>
    </w:p>
    <w:p w14:paraId="679F0DA1" w14:textId="77777777" w:rsidR="000B696C" w:rsidRPr="006F16CA" w:rsidRDefault="000B696C" w:rsidP="000B696C">
      <w:pPr>
        <w:pStyle w:val="ListParagraph"/>
        <w:numPr>
          <w:ilvl w:val="0"/>
          <w:numId w:val="1"/>
        </w:numPr>
        <w:rPr>
          <w:strike/>
          <w:rtl/>
        </w:rPr>
      </w:pPr>
      <w:r w:rsidRPr="006F16CA">
        <w:rPr>
          <w:rFonts w:hint="cs"/>
          <w:strike/>
          <w:rtl/>
        </w:rPr>
        <w:t xml:space="preserve">תשנה את המסך של </w:t>
      </w:r>
      <w:r w:rsidRPr="006F16CA">
        <w:rPr>
          <w:rFonts w:hint="cs"/>
          <w:strike/>
        </w:rPr>
        <w:t>PAS</w:t>
      </w:r>
      <w:r w:rsidRPr="006F16CA">
        <w:rPr>
          <w:rFonts w:hint="cs"/>
          <w:strike/>
          <w:rtl/>
        </w:rPr>
        <w:t>, תוריד את הנקודות הכחולות.</w:t>
      </w:r>
    </w:p>
    <w:p w14:paraId="5BDAC7DB" w14:textId="77777777" w:rsidR="000B696C" w:rsidRPr="00AF5A93" w:rsidRDefault="000B696C" w:rsidP="000B696C">
      <w:pPr>
        <w:pStyle w:val="NoSpacing"/>
        <w:numPr>
          <w:ilvl w:val="0"/>
          <w:numId w:val="1"/>
        </w:numPr>
        <w:rPr>
          <w:strike/>
        </w:rPr>
      </w:pPr>
      <w:r w:rsidRPr="00AF5A93">
        <w:rPr>
          <w:rFonts w:hint="cs"/>
          <w:strike/>
          <w:rtl/>
        </w:rPr>
        <w:t>תבדוק שהקלטת תנועה עובדת בהלוך ובחזור</w:t>
      </w:r>
    </w:p>
    <w:p w14:paraId="73320BC0" w14:textId="77777777" w:rsidR="000B696C" w:rsidRPr="00AF5A93" w:rsidRDefault="000B696C" w:rsidP="000B696C">
      <w:pPr>
        <w:pStyle w:val="NoSpacing"/>
        <w:numPr>
          <w:ilvl w:val="1"/>
          <w:numId w:val="1"/>
        </w:numPr>
        <w:rPr>
          <w:strike/>
        </w:rPr>
      </w:pPr>
      <w:r w:rsidRPr="00AF5A93">
        <w:rPr>
          <w:rFonts w:hint="cs"/>
          <w:strike/>
          <w:rtl/>
        </w:rPr>
        <w:t xml:space="preserve">תצייר גרף </w:t>
      </w:r>
      <w:r w:rsidRPr="00AF5A93">
        <w:rPr>
          <w:rFonts w:hint="cs"/>
          <w:strike/>
        </w:rPr>
        <w:t>XYZ</w:t>
      </w:r>
    </w:p>
    <w:p w14:paraId="61F9B3DE" w14:textId="15AD4244" w:rsidR="000B696C" w:rsidRDefault="000B696C" w:rsidP="000B696C">
      <w:pPr>
        <w:pStyle w:val="NoSpacing"/>
        <w:numPr>
          <w:ilvl w:val="0"/>
          <w:numId w:val="1"/>
        </w:numPr>
        <w:rPr>
          <w:strike/>
        </w:rPr>
      </w:pPr>
      <w:r w:rsidRPr="00AF5A93">
        <w:rPr>
          <w:rFonts w:hint="cs"/>
          <w:strike/>
          <w:rtl/>
        </w:rPr>
        <w:t>תוודא שזה שומר תגובה ל-</w:t>
      </w:r>
      <w:r w:rsidRPr="00AF5A93">
        <w:rPr>
          <w:rFonts w:hint="cs"/>
          <w:strike/>
        </w:rPr>
        <w:t>PAS</w:t>
      </w:r>
    </w:p>
    <w:p w14:paraId="057DD6B2" w14:textId="77777777" w:rsidR="00936804" w:rsidRPr="00936804" w:rsidRDefault="00936804" w:rsidP="00936804">
      <w:pPr>
        <w:pStyle w:val="NoSpacing"/>
        <w:numPr>
          <w:ilvl w:val="0"/>
          <w:numId w:val="1"/>
        </w:numPr>
        <w:rPr>
          <w:strike/>
        </w:rPr>
      </w:pPr>
      <w:r w:rsidRPr="00936804">
        <w:rPr>
          <w:rFonts w:hint="cs"/>
          <w:strike/>
          <w:rtl/>
        </w:rPr>
        <w:t xml:space="preserve">תשנה את </w:t>
      </w:r>
      <w:proofErr w:type="spellStart"/>
      <w:r w:rsidRPr="00936804">
        <w:rPr>
          <w:strike/>
        </w:rPr>
        <w:t>block_num</w:t>
      </w:r>
      <w:proofErr w:type="spellEnd"/>
      <w:r w:rsidRPr="00936804">
        <w:rPr>
          <w:rFonts w:hint="cs"/>
          <w:strike/>
          <w:rtl/>
        </w:rPr>
        <w:t xml:space="preserve"> ל-</w:t>
      </w:r>
      <w:proofErr w:type="spellStart"/>
      <w:r w:rsidRPr="00936804">
        <w:rPr>
          <w:strike/>
        </w:rPr>
        <w:t>nBlock</w:t>
      </w:r>
      <w:proofErr w:type="spellEnd"/>
      <w:r w:rsidRPr="00936804">
        <w:rPr>
          <w:rFonts w:hint="cs"/>
          <w:strike/>
          <w:rtl/>
        </w:rPr>
        <w:t xml:space="preserve"> ואת </w:t>
      </w:r>
      <w:r w:rsidRPr="00936804">
        <w:rPr>
          <w:strike/>
        </w:rPr>
        <w:t>trial</w:t>
      </w:r>
      <w:r w:rsidRPr="00936804">
        <w:rPr>
          <w:rFonts w:hint="cs"/>
          <w:strike/>
          <w:rtl/>
        </w:rPr>
        <w:t xml:space="preserve"> ל-</w:t>
      </w:r>
      <w:proofErr w:type="spellStart"/>
      <w:r w:rsidRPr="00936804">
        <w:rPr>
          <w:strike/>
        </w:rPr>
        <w:t>nTrial</w:t>
      </w:r>
      <w:proofErr w:type="spellEnd"/>
    </w:p>
    <w:p w14:paraId="47A2282E" w14:textId="77777777" w:rsidR="00936804" w:rsidRPr="00BD2C2D" w:rsidRDefault="00936804" w:rsidP="00936804">
      <w:pPr>
        <w:pStyle w:val="NoSpacing"/>
        <w:numPr>
          <w:ilvl w:val="0"/>
          <w:numId w:val="1"/>
        </w:numPr>
        <w:rPr>
          <w:strike/>
        </w:rPr>
      </w:pPr>
      <w:r w:rsidRPr="00BD2C2D">
        <w:rPr>
          <w:rFonts w:hint="cs"/>
          <w:strike/>
          <w:rtl/>
        </w:rPr>
        <w:t xml:space="preserve">תוסיף </w:t>
      </w:r>
      <w:proofErr w:type="spellStart"/>
      <w:r w:rsidRPr="00BD2C2D">
        <w:rPr>
          <w:rFonts w:hint="cs"/>
          <w:strike/>
          <w:rtl/>
        </w:rPr>
        <w:t>לטבלאת</w:t>
      </w:r>
      <w:proofErr w:type="spellEnd"/>
      <w:r w:rsidRPr="00BD2C2D">
        <w:rPr>
          <w:rFonts w:hint="cs"/>
          <w:strike/>
          <w:rtl/>
        </w:rPr>
        <w:t xml:space="preserve"> פלט באקסל את המסלול והמסלול בחזרה.</w:t>
      </w:r>
    </w:p>
    <w:p w14:paraId="32EC4B6C" w14:textId="77777777" w:rsidR="00936804" w:rsidRPr="00BD2C2D" w:rsidRDefault="00936804" w:rsidP="00936804">
      <w:pPr>
        <w:pStyle w:val="NoSpacing"/>
        <w:numPr>
          <w:ilvl w:val="0"/>
          <w:numId w:val="1"/>
        </w:numPr>
        <w:rPr>
          <w:strike/>
        </w:rPr>
      </w:pPr>
      <w:r w:rsidRPr="00BD2C2D">
        <w:rPr>
          <w:rFonts w:hint="cs"/>
          <w:strike/>
          <w:rtl/>
        </w:rPr>
        <w:t>תוסיף מספר בלוק למידע שנשמר עם ה</w:t>
      </w:r>
      <w:proofErr w:type="spellStart"/>
      <w:r w:rsidRPr="00BD2C2D">
        <w:rPr>
          <w:strike/>
        </w:rPr>
        <w:t>traj</w:t>
      </w:r>
      <w:proofErr w:type="spellEnd"/>
    </w:p>
    <w:p w14:paraId="2E16387D" w14:textId="77777777" w:rsidR="00936804" w:rsidRPr="00414FB7" w:rsidRDefault="00936804" w:rsidP="00936804">
      <w:pPr>
        <w:pStyle w:val="NoSpacing"/>
        <w:numPr>
          <w:ilvl w:val="0"/>
          <w:numId w:val="1"/>
        </w:numPr>
        <w:rPr>
          <w:strike/>
          <w:u w:val="single"/>
          <w:rtl/>
        </w:rPr>
      </w:pPr>
      <w:r w:rsidRPr="00414FB7">
        <w:rPr>
          <w:rFonts w:hint="cs"/>
          <w:strike/>
          <w:rtl/>
        </w:rPr>
        <w:t xml:space="preserve">תכתוב </w:t>
      </w:r>
      <w:proofErr w:type="spellStart"/>
      <w:r w:rsidRPr="00414FB7">
        <w:rPr>
          <w:rFonts w:hint="cs"/>
          <w:strike/>
          <w:rtl/>
        </w:rPr>
        <w:t>בסלאק</w:t>
      </w:r>
      <w:proofErr w:type="spellEnd"/>
      <w:r w:rsidRPr="00414FB7">
        <w:rPr>
          <w:rFonts w:hint="cs"/>
          <w:strike/>
          <w:rtl/>
        </w:rPr>
        <w:t xml:space="preserve"> על זה </w:t>
      </w:r>
      <w:proofErr w:type="spellStart"/>
      <w:r w:rsidRPr="00414FB7">
        <w:rPr>
          <w:rFonts w:hint="cs"/>
          <w:strike/>
          <w:rtl/>
        </w:rPr>
        <w:t>שהווינדוס</w:t>
      </w:r>
      <w:proofErr w:type="spellEnd"/>
      <w:r w:rsidRPr="00414FB7">
        <w:rPr>
          <w:rFonts w:hint="cs"/>
          <w:strike/>
          <w:rtl/>
        </w:rPr>
        <w:t xml:space="preserve"> לא נותן לך לשמור לדרייב כי יש רווח בשם: "</w:t>
      </w:r>
      <w:r w:rsidRPr="00414FB7">
        <w:rPr>
          <w:strike/>
        </w:rPr>
        <w:t>my drive</w:t>
      </w:r>
      <w:r w:rsidRPr="00414FB7">
        <w:rPr>
          <w:rFonts w:hint="cs"/>
          <w:strike/>
          <w:rtl/>
        </w:rPr>
        <w:t>".</w:t>
      </w:r>
    </w:p>
    <w:p w14:paraId="5B9261F9" w14:textId="5579BDB4" w:rsidR="00936804" w:rsidRDefault="00936804" w:rsidP="00936804">
      <w:pPr>
        <w:pStyle w:val="ListParagraph"/>
        <w:numPr>
          <w:ilvl w:val="0"/>
          <w:numId w:val="1"/>
        </w:numPr>
        <w:rPr>
          <w:strike/>
        </w:rPr>
      </w:pPr>
      <w:r w:rsidRPr="00082A75">
        <w:rPr>
          <w:rFonts w:hint="cs"/>
          <w:strike/>
          <w:rtl/>
        </w:rPr>
        <w:t xml:space="preserve">תנסה שוב לעשות </w:t>
      </w:r>
      <w:r w:rsidRPr="00082A75">
        <w:rPr>
          <w:strike/>
        </w:rPr>
        <w:t>clone</w:t>
      </w:r>
      <w:r w:rsidRPr="00082A75">
        <w:rPr>
          <w:rFonts w:hint="cs"/>
          <w:strike/>
          <w:rtl/>
        </w:rPr>
        <w:t xml:space="preserve"> </w:t>
      </w:r>
      <w:proofErr w:type="spellStart"/>
      <w:r w:rsidRPr="00082A75">
        <w:rPr>
          <w:rFonts w:hint="cs"/>
          <w:strike/>
          <w:rtl/>
        </w:rPr>
        <w:t>לרפוסטורי</w:t>
      </w:r>
      <w:proofErr w:type="spellEnd"/>
      <w:r w:rsidRPr="00082A75">
        <w:rPr>
          <w:rFonts w:hint="cs"/>
          <w:strike/>
          <w:rtl/>
        </w:rPr>
        <w:t xml:space="preserve"> שלך</w:t>
      </w:r>
    </w:p>
    <w:p w14:paraId="64847801" w14:textId="77777777" w:rsidR="00016677" w:rsidRPr="001055ED" w:rsidRDefault="00016677" w:rsidP="00016677">
      <w:pPr>
        <w:pStyle w:val="NoSpacing"/>
        <w:numPr>
          <w:ilvl w:val="0"/>
          <w:numId w:val="1"/>
        </w:numPr>
        <w:rPr>
          <w:strike/>
        </w:rPr>
      </w:pPr>
      <w:r w:rsidRPr="001055ED">
        <w:rPr>
          <w:rFonts w:hint="cs"/>
          <w:strike/>
          <w:rtl/>
        </w:rPr>
        <w:t>תסדר פונט כתב יד, תתקן פונט חתוך</w:t>
      </w:r>
    </w:p>
    <w:p w14:paraId="415C3E85" w14:textId="5318664D" w:rsidR="00016677" w:rsidRPr="00016677" w:rsidRDefault="00016677" w:rsidP="00016677">
      <w:pPr>
        <w:pStyle w:val="NoSpacing"/>
        <w:numPr>
          <w:ilvl w:val="1"/>
          <w:numId w:val="1"/>
        </w:numPr>
        <w:rPr>
          <w:strike/>
        </w:rPr>
      </w:pPr>
      <w:proofErr w:type="spellStart"/>
      <w:r w:rsidRPr="001055ED">
        <w:rPr>
          <w:strike/>
        </w:rPr>
        <w:t>Matlab</w:t>
      </w:r>
      <w:proofErr w:type="spellEnd"/>
      <w:r w:rsidRPr="001055ED">
        <w:rPr>
          <w:strike/>
        </w:rPr>
        <w:t xml:space="preserve"> cropped font / text</w:t>
      </w:r>
    </w:p>
    <w:p w14:paraId="3A06CBCF" w14:textId="77777777" w:rsidR="00A42BA7" w:rsidRPr="00B95F3A" w:rsidRDefault="00A42BA7" w:rsidP="00A42BA7">
      <w:pPr>
        <w:pStyle w:val="NoSpacing"/>
        <w:numPr>
          <w:ilvl w:val="0"/>
          <w:numId w:val="1"/>
        </w:numPr>
        <w:rPr>
          <w:strike/>
          <w:rtl/>
        </w:rPr>
      </w:pPr>
      <w:r w:rsidRPr="00B95F3A">
        <w:rPr>
          <w:rFonts w:hint="cs"/>
          <w:strike/>
          <w:rtl/>
        </w:rPr>
        <w:t xml:space="preserve">תעלה את מספר הבלוקים כך שיהיו בסה"כ 480 </w:t>
      </w:r>
      <w:proofErr w:type="spellStart"/>
      <w:r w:rsidRPr="00B95F3A">
        <w:rPr>
          <w:rFonts w:hint="cs"/>
          <w:strike/>
          <w:rtl/>
        </w:rPr>
        <w:t>טריילים</w:t>
      </w:r>
      <w:proofErr w:type="spellEnd"/>
      <w:r w:rsidRPr="00B95F3A">
        <w:rPr>
          <w:rFonts w:hint="cs"/>
          <w:strike/>
          <w:rtl/>
        </w:rPr>
        <w:t>.</w:t>
      </w:r>
    </w:p>
    <w:p w14:paraId="2F5244A8" w14:textId="7459A5E8" w:rsidR="00895F6E" w:rsidRPr="00B95F3A" w:rsidRDefault="00895F6E" w:rsidP="000B696C">
      <w:pPr>
        <w:pStyle w:val="NoSpacing"/>
        <w:numPr>
          <w:ilvl w:val="0"/>
          <w:numId w:val="1"/>
        </w:numPr>
        <w:rPr>
          <w:strike/>
        </w:rPr>
      </w:pPr>
      <w:r w:rsidRPr="00B95F3A">
        <w:rPr>
          <w:rFonts w:hint="cs"/>
          <w:strike/>
          <w:rtl/>
        </w:rPr>
        <w:t>תוודא שמילים בכתב יד לא יוצאות חתוכות.</w:t>
      </w:r>
      <w:r w:rsidR="00E25039" w:rsidRPr="00B95F3A">
        <w:rPr>
          <w:rFonts w:hint="cs"/>
          <w:strike/>
          <w:rtl/>
        </w:rPr>
        <w:t xml:space="preserve"> @@@ שמתי פונט שהיה מותקן אצלי ועכשיו זה לא חותך.</w:t>
      </w:r>
    </w:p>
    <w:p w14:paraId="430E3DA8" w14:textId="7C1B2938" w:rsidR="00514DED" w:rsidRPr="00DA2B40" w:rsidRDefault="00514DED" w:rsidP="00514DED">
      <w:pPr>
        <w:pStyle w:val="NoSpacing"/>
        <w:numPr>
          <w:ilvl w:val="0"/>
          <w:numId w:val="1"/>
        </w:numPr>
        <w:rPr>
          <w:strike/>
        </w:rPr>
      </w:pPr>
      <w:r w:rsidRPr="00DA2B40">
        <w:rPr>
          <w:rFonts w:hint="cs"/>
          <w:strike/>
          <w:rtl/>
        </w:rPr>
        <w:t xml:space="preserve">לבדוק </w:t>
      </w:r>
      <w:r w:rsidRPr="00DA2B40">
        <w:rPr>
          <w:strike/>
        </w:rPr>
        <w:t>visual angle</w:t>
      </w:r>
      <w:r w:rsidRPr="00DA2B40">
        <w:rPr>
          <w:rFonts w:hint="cs"/>
          <w:strike/>
          <w:rtl/>
        </w:rPr>
        <w:t xml:space="preserve"> ידנית.</w:t>
      </w:r>
    </w:p>
    <w:p w14:paraId="13296103" w14:textId="54D77787" w:rsidR="00271919" w:rsidRPr="00DA2B40" w:rsidRDefault="00271919" w:rsidP="00271919">
      <w:pPr>
        <w:pStyle w:val="NoSpacing"/>
        <w:numPr>
          <w:ilvl w:val="1"/>
          <w:numId w:val="1"/>
        </w:numPr>
        <w:rPr>
          <w:strike/>
        </w:rPr>
      </w:pPr>
      <w:r w:rsidRPr="00DA2B40">
        <w:rPr>
          <w:rFonts w:hint="cs"/>
          <w:strike/>
          <w:rtl/>
        </w:rPr>
        <w:t>כתב יד יוצא: 2.8 על 0.8 סנטימטר</w:t>
      </w:r>
      <w:r w:rsidR="00590718" w:rsidRPr="00DA2B40">
        <w:rPr>
          <w:rFonts w:hint="cs"/>
          <w:strike/>
          <w:rtl/>
        </w:rPr>
        <w:t xml:space="preserve"> = 2.5 על 0.7 מעלות</w:t>
      </w:r>
    </w:p>
    <w:p w14:paraId="1BB2F3E3" w14:textId="2809A060" w:rsidR="00271919" w:rsidRPr="00DA2B40" w:rsidRDefault="00271919" w:rsidP="006253CE">
      <w:pPr>
        <w:pStyle w:val="NoSpacing"/>
        <w:numPr>
          <w:ilvl w:val="1"/>
          <w:numId w:val="1"/>
        </w:numPr>
        <w:rPr>
          <w:strike/>
        </w:rPr>
      </w:pPr>
      <w:r w:rsidRPr="00DA2B40">
        <w:rPr>
          <w:rFonts w:hint="cs"/>
          <w:strike/>
          <w:rtl/>
        </w:rPr>
        <w:t>דפוס יוצא 2.8 על 0.</w:t>
      </w:r>
      <w:r w:rsidR="006253CE" w:rsidRPr="00DA2B40">
        <w:rPr>
          <w:rFonts w:hint="cs"/>
          <w:strike/>
          <w:rtl/>
        </w:rPr>
        <w:t>9</w:t>
      </w:r>
      <w:r w:rsidRPr="00DA2B40">
        <w:rPr>
          <w:rFonts w:hint="cs"/>
          <w:strike/>
          <w:rtl/>
        </w:rPr>
        <w:t xml:space="preserve"> סנטימטר</w:t>
      </w:r>
      <w:r w:rsidR="00590718" w:rsidRPr="00DA2B40">
        <w:rPr>
          <w:rFonts w:hint="cs"/>
          <w:strike/>
          <w:rtl/>
        </w:rPr>
        <w:t xml:space="preserve"> = 2.5 על </w:t>
      </w:r>
      <w:r w:rsidR="00C545E1" w:rsidRPr="00DA2B40">
        <w:rPr>
          <w:rFonts w:hint="cs"/>
          <w:strike/>
          <w:rtl/>
        </w:rPr>
        <w:t>0.</w:t>
      </w:r>
      <w:r w:rsidR="006253CE" w:rsidRPr="00DA2B40">
        <w:rPr>
          <w:rFonts w:hint="cs"/>
          <w:strike/>
          <w:rtl/>
        </w:rPr>
        <w:t>8</w:t>
      </w:r>
      <w:r w:rsidR="00590718" w:rsidRPr="00DA2B40">
        <w:rPr>
          <w:rFonts w:hint="cs"/>
          <w:strike/>
          <w:rtl/>
        </w:rPr>
        <w:t xml:space="preserve"> מעלות</w:t>
      </w:r>
    </w:p>
    <w:p w14:paraId="4D593035" w14:textId="1DAA559B" w:rsidR="00EC1221" w:rsidRPr="00DA2B40" w:rsidRDefault="00EC1221" w:rsidP="00EC1221">
      <w:pPr>
        <w:pStyle w:val="NoSpacing"/>
        <w:numPr>
          <w:ilvl w:val="1"/>
          <w:numId w:val="1"/>
        </w:numPr>
        <w:rPr>
          <w:strike/>
        </w:rPr>
      </w:pPr>
      <w:r w:rsidRPr="00DA2B40">
        <w:rPr>
          <w:rFonts w:hint="cs"/>
          <w:strike/>
          <w:rtl/>
        </w:rPr>
        <w:t xml:space="preserve">שינית את החישוב של </w:t>
      </w:r>
      <w:proofErr w:type="spellStart"/>
      <w:r w:rsidRPr="00DA2B40">
        <w:rPr>
          <w:strike/>
        </w:rPr>
        <w:t>fontSize</w:t>
      </w:r>
      <w:proofErr w:type="spellEnd"/>
      <w:r w:rsidRPr="00DA2B40">
        <w:rPr>
          <w:rFonts w:hint="cs"/>
          <w:strike/>
          <w:rtl/>
        </w:rPr>
        <w:t xml:space="preserve">, תבדוק שוב גודל של </w:t>
      </w:r>
      <w:r w:rsidR="00E37060" w:rsidRPr="00DA2B40">
        <w:rPr>
          <w:strike/>
        </w:rPr>
        <w:t>prime</w:t>
      </w:r>
      <w:r w:rsidR="00E37060" w:rsidRPr="00DA2B40">
        <w:rPr>
          <w:rFonts w:hint="cs"/>
          <w:strike/>
          <w:rtl/>
        </w:rPr>
        <w:t xml:space="preserve"> </w:t>
      </w:r>
      <w:r w:rsidRPr="00DA2B40">
        <w:rPr>
          <w:rFonts w:hint="cs"/>
          <w:strike/>
          <w:rtl/>
        </w:rPr>
        <w:t>ומטרה.@@@ זה יוצא טוב</w:t>
      </w:r>
    </w:p>
    <w:p w14:paraId="6D4AA176" w14:textId="77777777" w:rsidR="00EC1221" w:rsidRDefault="00EC1221" w:rsidP="00EC1221">
      <w:pPr>
        <w:pStyle w:val="NoSpacing"/>
        <w:numPr>
          <w:ilvl w:val="1"/>
          <w:numId w:val="1"/>
        </w:numPr>
        <w:rPr>
          <w:strike/>
        </w:rPr>
      </w:pPr>
      <w:r w:rsidRPr="00DA2B40">
        <w:rPr>
          <w:rFonts w:hint="cs"/>
          <w:strike/>
          <w:rtl/>
        </w:rPr>
        <w:t>לתקן גודל מילים ב-</w:t>
      </w:r>
      <w:proofErr w:type="spellStart"/>
      <w:r w:rsidRPr="00DA2B40">
        <w:rPr>
          <w:strike/>
        </w:rPr>
        <w:t>recog</w:t>
      </w:r>
      <w:proofErr w:type="spellEnd"/>
      <w:r w:rsidRPr="00DA2B40">
        <w:rPr>
          <w:rFonts w:hint="cs"/>
          <w:strike/>
          <w:rtl/>
        </w:rPr>
        <w:t>.</w:t>
      </w:r>
    </w:p>
    <w:p w14:paraId="2F46BB0B" w14:textId="707AEDFB" w:rsidR="007E3426" w:rsidRPr="007E3426" w:rsidRDefault="007E3426" w:rsidP="00EC1221">
      <w:pPr>
        <w:pStyle w:val="NoSpacing"/>
        <w:numPr>
          <w:ilvl w:val="1"/>
          <w:numId w:val="1"/>
        </w:numPr>
      </w:pPr>
      <w:r w:rsidRPr="007E3426">
        <w:rPr>
          <w:rFonts w:hint="cs"/>
          <w:rtl/>
        </w:rPr>
        <w:t>גודל נוכחי: מרחק ראיה = 60 ס"מ</w:t>
      </w:r>
    </w:p>
    <w:p w14:paraId="74AB7380" w14:textId="4FF7759B" w:rsidR="007E3426" w:rsidRPr="007E3426" w:rsidRDefault="007E3426" w:rsidP="007E3426">
      <w:pPr>
        <w:pStyle w:val="NoSpacing"/>
        <w:ind w:left="2160" w:firstLine="720"/>
        <w:rPr>
          <w:rtl/>
        </w:rPr>
      </w:pPr>
      <w:r w:rsidRPr="007E3426">
        <w:rPr>
          <w:rFonts w:hint="cs"/>
          <w:rtl/>
        </w:rPr>
        <w:t xml:space="preserve">רוחב = </w:t>
      </w:r>
      <w:r>
        <w:rPr>
          <w:rFonts w:hint="cs"/>
          <w:rtl/>
        </w:rPr>
        <w:t>2.618 ס"מ</w:t>
      </w:r>
    </w:p>
    <w:p w14:paraId="64BCC089" w14:textId="18C48424" w:rsidR="007E3426" w:rsidRPr="007E3426" w:rsidRDefault="007E3426" w:rsidP="007E3426">
      <w:pPr>
        <w:pStyle w:val="NoSpacing"/>
        <w:ind w:left="2160" w:firstLine="720"/>
      </w:pPr>
      <w:r w:rsidRPr="007E3426">
        <w:rPr>
          <w:rFonts w:hint="cs"/>
          <w:rtl/>
        </w:rPr>
        <w:t xml:space="preserve">גובה = </w:t>
      </w:r>
      <w:r>
        <w:rPr>
          <w:rFonts w:hint="cs"/>
          <w:rtl/>
        </w:rPr>
        <w:t>1.04</w:t>
      </w:r>
      <w:r w:rsidR="009B3644">
        <w:rPr>
          <w:rFonts w:hint="cs"/>
          <w:rtl/>
        </w:rPr>
        <w:t>7</w:t>
      </w:r>
      <w:r>
        <w:rPr>
          <w:rFonts w:hint="cs"/>
          <w:rtl/>
        </w:rPr>
        <w:t xml:space="preserve"> ס"מ</w:t>
      </w:r>
    </w:p>
    <w:p w14:paraId="1DEAEC57" w14:textId="25586643" w:rsidR="00483FDC" w:rsidRDefault="00133093" w:rsidP="00483FDC">
      <w:pPr>
        <w:pStyle w:val="NoSpacing"/>
        <w:ind w:left="720"/>
      </w:pPr>
      <w:r>
        <w:rPr>
          <w:rFonts w:hint="cs"/>
          <w:noProof/>
        </w:rPr>
        <w:lastRenderedPageBreak/>
        <w:drawing>
          <wp:inline distT="0" distB="0" distL="0" distR="0" wp14:anchorId="3BB237AC" wp14:editId="0116989B">
            <wp:extent cx="4637837" cy="297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147" cy="2979504"/>
                    </a:xfrm>
                    <a:prstGeom prst="rect">
                      <a:avLst/>
                    </a:prstGeom>
                    <a:noFill/>
                    <a:ln>
                      <a:noFill/>
                    </a:ln>
                  </pic:spPr>
                </pic:pic>
              </a:graphicData>
            </a:graphic>
          </wp:inline>
        </w:drawing>
      </w:r>
    </w:p>
    <w:p w14:paraId="141F0DFD" w14:textId="653A5EF7" w:rsidR="004C7C79" w:rsidRDefault="004C7C79" w:rsidP="00514DED">
      <w:pPr>
        <w:pStyle w:val="NoSpacing"/>
        <w:numPr>
          <w:ilvl w:val="0"/>
          <w:numId w:val="1"/>
        </w:numPr>
        <w:rPr>
          <w:strike/>
        </w:rPr>
      </w:pPr>
      <w:r w:rsidRPr="00DA2B40">
        <w:rPr>
          <w:rFonts w:hint="cs"/>
          <w:strike/>
          <w:rtl/>
        </w:rPr>
        <w:t xml:space="preserve">לבטל מילים עם ן </w:t>
      </w:r>
      <w:r w:rsidR="00D92BEC" w:rsidRPr="00DA2B40">
        <w:rPr>
          <w:rFonts w:hint="cs"/>
          <w:strike/>
          <w:rtl/>
        </w:rPr>
        <w:t xml:space="preserve">/ ך </w:t>
      </w:r>
      <w:r w:rsidRPr="00DA2B40">
        <w:rPr>
          <w:rFonts w:hint="cs"/>
          <w:strike/>
          <w:rtl/>
        </w:rPr>
        <w:t>סופי</w:t>
      </w:r>
      <w:r w:rsidR="00D92BEC" w:rsidRPr="00DA2B40">
        <w:rPr>
          <w:rFonts w:hint="cs"/>
          <w:strike/>
          <w:rtl/>
        </w:rPr>
        <w:t>ו</w:t>
      </w:r>
      <w:r w:rsidRPr="00DA2B40">
        <w:rPr>
          <w:rFonts w:hint="cs"/>
          <w:strike/>
          <w:rtl/>
        </w:rPr>
        <w:t>ת.</w:t>
      </w:r>
    </w:p>
    <w:p w14:paraId="17BDA469" w14:textId="77777777" w:rsidR="00DA2B40" w:rsidRPr="00DA2B40" w:rsidRDefault="00DA2B40" w:rsidP="00DA2B40">
      <w:pPr>
        <w:pStyle w:val="NoSpacing"/>
        <w:numPr>
          <w:ilvl w:val="0"/>
          <w:numId w:val="1"/>
        </w:numPr>
        <w:rPr>
          <w:strike/>
        </w:rPr>
      </w:pPr>
      <w:r w:rsidRPr="00DA2B40">
        <w:rPr>
          <w:rFonts w:hint="cs"/>
          <w:strike/>
          <w:rtl/>
        </w:rPr>
        <w:t>תכתוב קוד שמייצר רשימת מילים ללא אותיות משותפות</w:t>
      </w:r>
    </w:p>
    <w:p w14:paraId="0523A227" w14:textId="77777777" w:rsidR="00351875" w:rsidRPr="00C94B0D" w:rsidRDefault="00351875" w:rsidP="00351875">
      <w:pPr>
        <w:pStyle w:val="NoSpacing"/>
        <w:numPr>
          <w:ilvl w:val="0"/>
          <w:numId w:val="1"/>
        </w:numPr>
        <w:rPr>
          <w:strike/>
        </w:rPr>
      </w:pPr>
      <w:r w:rsidRPr="00C94B0D">
        <w:rPr>
          <w:rFonts w:hint="cs"/>
          <w:strike/>
          <w:rtl/>
        </w:rPr>
        <w:t>תקרא מאמרים שערכו מעקב אחר תנועה</w:t>
      </w:r>
    </w:p>
    <w:p w14:paraId="43106C16" w14:textId="77777777" w:rsidR="00351875" w:rsidRPr="00C94B0D" w:rsidRDefault="00351875" w:rsidP="00351875">
      <w:pPr>
        <w:pStyle w:val="NoSpacing"/>
        <w:numPr>
          <w:ilvl w:val="1"/>
          <w:numId w:val="1"/>
        </w:numPr>
        <w:rPr>
          <w:strike/>
        </w:rPr>
      </w:pPr>
      <w:r w:rsidRPr="00C94B0D">
        <w:rPr>
          <w:rFonts w:hint="cs"/>
          <w:strike/>
          <w:rtl/>
        </w:rPr>
        <w:t>מרחק בין גירויים?</w:t>
      </w:r>
      <w:r w:rsidRPr="00C94B0D">
        <w:rPr>
          <w:strike/>
        </w:rPr>
        <w:t xml:space="preserve"> </w:t>
      </w:r>
      <w:r w:rsidRPr="00C94B0D">
        <w:rPr>
          <w:rFonts w:hint="cs"/>
          <w:strike/>
          <w:rtl/>
        </w:rPr>
        <w:t xml:space="preserve"> 20 ס"מ</w:t>
      </w:r>
    </w:p>
    <w:p w14:paraId="680F717D" w14:textId="77777777" w:rsidR="00351875" w:rsidRPr="00C94B0D" w:rsidRDefault="00351875" w:rsidP="00351875">
      <w:pPr>
        <w:pStyle w:val="NoSpacing"/>
        <w:numPr>
          <w:ilvl w:val="1"/>
          <w:numId w:val="1"/>
        </w:numPr>
        <w:rPr>
          <w:strike/>
        </w:rPr>
      </w:pPr>
      <w:r w:rsidRPr="00C94B0D">
        <w:rPr>
          <w:rFonts w:hint="cs"/>
          <w:strike/>
          <w:rtl/>
        </w:rPr>
        <w:t>מרחק נקודת התחלה מהמסך? 40 ס"מ</w:t>
      </w:r>
    </w:p>
    <w:p w14:paraId="3381BF06" w14:textId="77777777" w:rsidR="00351875" w:rsidRPr="00C94B0D" w:rsidRDefault="00351875" w:rsidP="00351875">
      <w:pPr>
        <w:pStyle w:val="NoSpacing"/>
        <w:numPr>
          <w:ilvl w:val="1"/>
          <w:numId w:val="1"/>
        </w:numPr>
        <w:rPr>
          <w:strike/>
        </w:rPr>
      </w:pPr>
      <w:r w:rsidRPr="00C94B0D">
        <w:rPr>
          <w:rFonts w:hint="cs"/>
          <w:strike/>
          <w:rtl/>
        </w:rPr>
        <w:t>הצגת תשובה עם הגירוי כדי שנבדק יוכל ישר להגיב?</w:t>
      </w:r>
    </w:p>
    <w:p w14:paraId="138A1144" w14:textId="77777777" w:rsidR="00351875" w:rsidRPr="00C94B0D" w:rsidRDefault="00351875" w:rsidP="00351875">
      <w:pPr>
        <w:pStyle w:val="NoSpacing"/>
        <w:numPr>
          <w:ilvl w:val="2"/>
          <w:numId w:val="1"/>
        </w:numPr>
        <w:rPr>
          <w:strike/>
        </w:rPr>
      </w:pPr>
      <w:r w:rsidRPr="00C94B0D">
        <w:rPr>
          <w:rFonts w:hint="cs"/>
          <w:strike/>
          <w:rtl/>
        </w:rPr>
        <w:t>במאמר הראשון כן, כי הנקודות תמיד שם ופשוט מסמנים על איזו ללחוץ.</w:t>
      </w:r>
    </w:p>
    <w:p w14:paraId="32C50724" w14:textId="77777777" w:rsidR="00351875" w:rsidRPr="00C94B0D" w:rsidRDefault="00351875" w:rsidP="00351875">
      <w:pPr>
        <w:pStyle w:val="NoSpacing"/>
        <w:numPr>
          <w:ilvl w:val="2"/>
          <w:numId w:val="1"/>
        </w:numPr>
        <w:rPr>
          <w:strike/>
        </w:rPr>
      </w:pPr>
      <w:r w:rsidRPr="00C94B0D">
        <w:rPr>
          <w:rFonts w:hint="cs"/>
          <w:strike/>
          <w:rtl/>
        </w:rPr>
        <w:t>במאמר השני זמן הצגת המטרה הוא המניפולציה.</w:t>
      </w:r>
    </w:p>
    <w:p w14:paraId="4BAFB4B6" w14:textId="77777777" w:rsidR="00351875" w:rsidRPr="0086158D" w:rsidRDefault="00351875" w:rsidP="00351875">
      <w:pPr>
        <w:pStyle w:val="NoSpacing"/>
        <w:numPr>
          <w:ilvl w:val="1"/>
          <w:numId w:val="1"/>
        </w:numPr>
        <w:rPr>
          <w:strike/>
        </w:rPr>
      </w:pPr>
      <w:r w:rsidRPr="0086158D">
        <w:rPr>
          <w:rFonts w:hint="cs"/>
          <w:strike/>
          <w:rtl/>
        </w:rPr>
        <w:t>להקטין תשובות אם קשה לתפוס אותן במבט אחד? תקטין ל-2 ס"מ ותקרב בין מטרות לפי מה שרשום מקודם.</w:t>
      </w:r>
    </w:p>
    <w:p w14:paraId="2EB492A5" w14:textId="77777777" w:rsidR="00351875" w:rsidRPr="0086158D" w:rsidRDefault="00351875" w:rsidP="00351875">
      <w:pPr>
        <w:pStyle w:val="NoSpacing"/>
        <w:numPr>
          <w:ilvl w:val="1"/>
          <w:numId w:val="1"/>
        </w:numPr>
        <w:rPr>
          <w:strike/>
        </w:rPr>
      </w:pPr>
      <w:r w:rsidRPr="0086158D">
        <w:rPr>
          <w:rFonts w:hint="cs"/>
          <w:strike/>
          <w:rtl/>
        </w:rPr>
        <w:t>מה גודל המטרות שלהם? האם מטרה קטנה מדי לא דורשת תנועה מדויקת מדי שמבטלת השפעת לא מודע? לא, גודל המטרות 2 ס"מ.</w:t>
      </w:r>
    </w:p>
    <w:p w14:paraId="606A8654" w14:textId="77777777" w:rsidR="00351875" w:rsidRPr="008304B6" w:rsidRDefault="00351875" w:rsidP="00351875">
      <w:pPr>
        <w:pStyle w:val="NoSpacing"/>
        <w:numPr>
          <w:ilvl w:val="1"/>
          <w:numId w:val="1"/>
        </w:numPr>
        <w:rPr>
          <w:strike/>
        </w:rPr>
      </w:pPr>
      <w:proofErr w:type="spellStart"/>
      <w:r w:rsidRPr="008304B6">
        <w:rPr>
          <w:strike/>
        </w:rPr>
        <w:t>Ghez</w:t>
      </w:r>
      <w:proofErr w:type="spellEnd"/>
      <w:r w:rsidRPr="008304B6">
        <w:rPr>
          <w:strike/>
        </w:rPr>
        <w:t>, C. et al. 1997. Discrete and continuous planning of hand movements and isometric force trajectories. Exp. Brain Res. 115: 217–233.</w:t>
      </w:r>
    </w:p>
    <w:p w14:paraId="71B01BCE" w14:textId="77777777" w:rsidR="00351875" w:rsidRPr="00437CD4" w:rsidRDefault="00351875" w:rsidP="00351875">
      <w:pPr>
        <w:pStyle w:val="NoSpacing"/>
        <w:numPr>
          <w:ilvl w:val="1"/>
          <w:numId w:val="1"/>
        </w:numPr>
        <w:rPr>
          <w:strike/>
        </w:rPr>
      </w:pPr>
      <w:r w:rsidRPr="00437CD4">
        <w:rPr>
          <w:strike/>
        </w:rPr>
        <w:t xml:space="preserve">Gallivan, J.P. &amp; C.S. Chapman. 2014. Three-dimensional reach trajectories as a probe of real-time decision-making between multiple competing targets. Front. </w:t>
      </w:r>
      <w:proofErr w:type="spellStart"/>
      <w:r w:rsidRPr="00437CD4">
        <w:rPr>
          <w:strike/>
        </w:rPr>
        <w:t>Neurosci</w:t>
      </w:r>
      <w:proofErr w:type="spellEnd"/>
      <w:r w:rsidRPr="00437CD4">
        <w:rPr>
          <w:strike/>
        </w:rPr>
        <w:t>. 8: 215.</w:t>
      </w:r>
    </w:p>
    <w:p w14:paraId="67EBF199" w14:textId="77777777" w:rsidR="00351875" w:rsidRPr="000C4A0E" w:rsidRDefault="00351875" w:rsidP="00351875">
      <w:pPr>
        <w:pStyle w:val="NoSpacing"/>
        <w:numPr>
          <w:ilvl w:val="0"/>
          <w:numId w:val="1"/>
        </w:numPr>
        <w:rPr>
          <w:strike/>
        </w:rPr>
      </w:pPr>
      <w:r w:rsidRPr="000C4A0E">
        <w:rPr>
          <w:rFonts w:hint="cs"/>
          <w:strike/>
          <w:rtl/>
        </w:rPr>
        <w:t xml:space="preserve">תכתוב </w:t>
      </w:r>
      <w:r w:rsidRPr="000C4A0E">
        <w:rPr>
          <w:strike/>
        </w:rPr>
        <w:t>tests</w:t>
      </w:r>
      <w:r w:rsidRPr="000C4A0E">
        <w:rPr>
          <w:rFonts w:hint="cs"/>
          <w:strike/>
          <w:rtl/>
        </w:rPr>
        <w:t xml:space="preserve"> לקוד ולפלט.</w:t>
      </w:r>
    </w:p>
    <w:p w14:paraId="61A06AF9" w14:textId="77777777" w:rsidR="00351875" w:rsidRDefault="00351875" w:rsidP="00351875">
      <w:pPr>
        <w:pStyle w:val="NoSpacing"/>
        <w:numPr>
          <w:ilvl w:val="0"/>
          <w:numId w:val="1"/>
        </w:numPr>
        <w:rPr>
          <w:strike/>
        </w:rPr>
      </w:pPr>
      <w:r w:rsidRPr="006443A1">
        <w:rPr>
          <w:rFonts w:hint="cs"/>
          <w:strike/>
          <w:rtl/>
        </w:rPr>
        <w:t xml:space="preserve">תמחק תוו עודף בקובץ </w:t>
      </w:r>
      <w:r>
        <w:rPr>
          <w:strike/>
        </w:rPr>
        <w:t xml:space="preserve"> </w:t>
      </w:r>
      <w:r w:rsidRPr="006443A1">
        <w:rPr>
          <w:strike/>
        </w:rPr>
        <w:t>data</w:t>
      </w:r>
      <w:r w:rsidRPr="006443A1">
        <w:rPr>
          <w:rFonts w:hint="cs"/>
          <w:strike/>
        </w:rPr>
        <w:t xml:space="preserve"> </w:t>
      </w:r>
      <w:r w:rsidRPr="006443A1">
        <w:rPr>
          <w:rFonts w:hint="cs"/>
          <w:strike/>
          <w:rtl/>
        </w:rPr>
        <w:t>ו</w:t>
      </w:r>
      <w:r>
        <w:rPr>
          <w:strike/>
        </w:rPr>
        <w:t xml:space="preserve"> </w:t>
      </w:r>
      <w:proofErr w:type="spellStart"/>
      <w:r w:rsidRPr="006443A1">
        <w:rPr>
          <w:strike/>
        </w:rPr>
        <w:t>traj</w:t>
      </w:r>
      <w:proofErr w:type="spellEnd"/>
      <w:r w:rsidRPr="006443A1">
        <w:rPr>
          <w:rFonts w:hint="cs"/>
          <w:strike/>
          <w:rtl/>
        </w:rPr>
        <w:t>.</w:t>
      </w:r>
    </w:p>
    <w:p w14:paraId="6234BDFA" w14:textId="77777777" w:rsidR="00351875" w:rsidRPr="00413D61" w:rsidRDefault="00351875" w:rsidP="00351875">
      <w:pPr>
        <w:pStyle w:val="NoSpacing"/>
        <w:numPr>
          <w:ilvl w:val="0"/>
          <w:numId w:val="1"/>
        </w:numPr>
        <w:rPr>
          <w:strike/>
        </w:rPr>
      </w:pPr>
      <w:r w:rsidRPr="006454E4">
        <w:rPr>
          <w:rFonts w:hint="cs"/>
          <w:strike/>
          <w:rtl/>
        </w:rPr>
        <w:t xml:space="preserve">לייצר 10 רשימות </w:t>
      </w:r>
      <w:r w:rsidRPr="006454E4">
        <w:rPr>
          <w:strike/>
        </w:rPr>
        <w:t>trials</w:t>
      </w:r>
      <w:r w:rsidRPr="006454E4">
        <w:rPr>
          <w:rFonts w:hint="cs"/>
          <w:strike/>
          <w:rtl/>
        </w:rPr>
        <w:t xml:space="preserve"> ולבדוק שאינן זהות</w:t>
      </w:r>
      <w:r w:rsidRPr="00636B92">
        <w:rPr>
          <w:rFonts w:hint="cs"/>
          <w:strike/>
          <w:rtl/>
        </w:rPr>
        <w:t>. להגריל אחת לכ</w:t>
      </w:r>
      <w:r w:rsidRPr="00D1174E">
        <w:rPr>
          <w:rFonts w:hint="cs"/>
          <w:strike/>
          <w:rtl/>
        </w:rPr>
        <w:t>ל נבדק, כך שרשימה לא תיבחר יותר מרשימות אחרות.</w:t>
      </w:r>
    </w:p>
    <w:p w14:paraId="1C6912C3" w14:textId="77777777" w:rsidR="00351875" w:rsidRPr="007B2992" w:rsidRDefault="00351875" w:rsidP="00351875">
      <w:pPr>
        <w:pStyle w:val="ListParagraph"/>
        <w:numPr>
          <w:ilvl w:val="0"/>
          <w:numId w:val="1"/>
        </w:numPr>
        <w:rPr>
          <w:strike/>
        </w:rPr>
      </w:pPr>
      <w:r w:rsidRPr="007B2992">
        <w:rPr>
          <w:rFonts w:hint="cs"/>
          <w:strike/>
          <w:rtl/>
        </w:rPr>
        <w:t xml:space="preserve">תייצר מלא </w:t>
      </w:r>
      <w:proofErr w:type="spellStart"/>
      <w:r w:rsidRPr="007B2992">
        <w:rPr>
          <w:rFonts w:hint="cs"/>
          <w:strike/>
          <w:rtl/>
        </w:rPr>
        <w:t>טריילים</w:t>
      </w:r>
      <w:proofErr w:type="spellEnd"/>
      <w:r w:rsidRPr="007B2992">
        <w:rPr>
          <w:rFonts w:hint="cs"/>
          <w:strike/>
          <w:rtl/>
        </w:rPr>
        <w:t xml:space="preserve"> ותבדוק האם יש מילים דומיננטיות.</w:t>
      </w:r>
    </w:p>
    <w:p w14:paraId="06018EBF" w14:textId="77777777" w:rsidR="00351875" w:rsidRDefault="00351875" w:rsidP="00351875">
      <w:pPr>
        <w:pStyle w:val="ListParagraph"/>
        <w:numPr>
          <w:ilvl w:val="1"/>
          <w:numId w:val="1"/>
        </w:numPr>
        <w:rPr>
          <w:strike/>
        </w:rPr>
      </w:pPr>
      <w:r w:rsidRPr="007B2992">
        <w:rPr>
          <w:rFonts w:hint="cs"/>
          <w:strike/>
          <w:rtl/>
        </w:rPr>
        <w:t>ייצרתי, צריך לנתח את התוצאות</w:t>
      </w:r>
    </w:p>
    <w:p w14:paraId="04CDE8F1" w14:textId="77777777" w:rsidR="00351875" w:rsidRPr="00A63FB6" w:rsidRDefault="00351875" w:rsidP="00351875">
      <w:pPr>
        <w:pStyle w:val="NoSpacing"/>
        <w:numPr>
          <w:ilvl w:val="0"/>
          <w:numId w:val="1"/>
        </w:numPr>
        <w:rPr>
          <w:strike/>
        </w:rPr>
      </w:pPr>
      <w:r w:rsidRPr="00A63FB6">
        <w:rPr>
          <w:rFonts w:hint="cs"/>
          <w:strike/>
          <w:rtl/>
        </w:rPr>
        <w:t>בהוראות תכתוב שעל נבדקים להגיב הכי מהר שהם יכולים</w:t>
      </w:r>
    </w:p>
    <w:p w14:paraId="24FB3C7C" w14:textId="09D8DEE4" w:rsidR="009748BB" w:rsidRPr="00CD5107" w:rsidRDefault="009748BB" w:rsidP="00C67949">
      <w:pPr>
        <w:pStyle w:val="NoSpacing"/>
        <w:numPr>
          <w:ilvl w:val="0"/>
          <w:numId w:val="1"/>
        </w:numPr>
        <w:rPr>
          <w:strike/>
        </w:rPr>
      </w:pPr>
      <w:r w:rsidRPr="00CD5107">
        <w:rPr>
          <w:rFonts w:hint="cs"/>
          <w:strike/>
          <w:rtl/>
        </w:rPr>
        <w:t>תשאל את אורי האם זה בסדר להדביק עוד בריסטול שחור על השולחן כדי לסמן לעצמך נקודת התחלה ונקודת מיקום של המסך. והאם נשאר עוד בריסטול ממה שהוא השתמש.</w:t>
      </w:r>
    </w:p>
    <w:p w14:paraId="0664C9CF" w14:textId="056A430C" w:rsidR="00750ECA" w:rsidRPr="001F4C04" w:rsidRDefault="00750ECA" w:rsidP="00C67949">
      <w:pPr>
        <w:pStyle w:val="NoSpacing"/>
        <w:numPr>
          <w:ilvl w:val="0"/>
          <w:numId w:val="1"/>
        </w:numPr>
        <w:rPr>
          <w:strike/>
        </w:rPr>
      </w:pPr>
      <w:r w:rsidRPr="001F4C04">
        <w:rPr>
          <w:rFonts w:hint="cs"/>
          <w:strike/>
          <w:rtl/>
        </w:rPr>
        <w:t>תסמן מיקום של כיסא על הרצפה</w:t>
      </w:r>
    </w:p>
    <w:p w14:paraId="59C8BF93" w14:textId="4681494E" w:rsidR="00750ECA" w:rsidRPr="001F4C04" w:rsidRDefault="00750ECA" w:rsidP="00C67949">
      <w:pPr>
        <w:pStyle w:val="NoSpacing"/>
        <w:numPr>
          <w:ilvl w:val="0"/>
          <w:numId w:val="1"/>
        </w:numPr>
        <w:rPr>
          <w:strike/>
        </w:rPr>
      </w:pPr>
      <w:r w:rsidRPr="001F4C04">
        <w:rPr>
          <w:rFonts w:hint="cs"/>
          <w:strike/>
          <w:rtl/>
        </w:rPr>
        <w:t>תמדוד מרחק עיניים ממסך ותשנה בהתאם בקוד, ואז תוודא שהמטרות נשארות בגודל נכון.</w:t>
      </w:r>
    </w:p>
    <w:p w14:paraId="26C63B79" w14:textId="77777777" w:rsidR="00C67949" w:rsidRPr="00B21A37" w:rsidRDefault="00C67949" w:rsidP="00C67949">
      <w:pPr>
        <w:pStyle w:val="NoSpacing"/>
        <w:numPr>
          <w:ilvl w:val="0"/>
          <w:numId w:val="1"/>
        </w:numPr>
        <w:rPr>
          <w:strike/>
        </w:rPr>
      </w:pPr>
      <w:r w:rsidRPr="00B21A37">
        <w:rPr>
          <w:rFonts w:hint="cs"/>
          <w:strike/>
          <w:rtl/>
        </w:rPr>
        <w:t xml:space="preserve">תיצור מודל למסך </w:t>
      </w:r>
      <w:proofErr w:type="spellStart"/>
      <w:r w:rsidRPr="00B21A37">
        <w:rPr>
          <w:rFonts w:hint="cs"/>
          <w:strike/>
          <w:rtl/>
        </w:rPr>
        <w:t>פרספקס</w:t>
      </w:r>
      <w:proofErr w:type="spellEnd"/>
    </w:p>
    <w:p w14:paraId="28A7C7BD" w14:textId="77777777" w:rsidR="00C67949" w:rsidRPr="003C3C85" w:rsidRDefault="00C67949" w:rsidP="00C67949">
      <w:pPr>
        <w:pStyle w:val="NoSpacing"/>
        <w:numPr>
          <w:ilvl w:val="0"/>
          <w:numId w:val="1"/>
        </w:numPr>
        <w:rPr>
          <w:strike/>
        </w:rPr>
      </w:pPr>
      <w:r w:rsidRPr="003C3C85">
        <w:rPr>
          <w:rFonts w:hint="cs"/>
          <w:strike/>
          <w:rtl/>
        </w:rPr>
        <w:t>מרחק בין נקודות על המסך = 20 ס"מ.</w:t>
      </w:r>
    </w:p>
    <w:p w14:paraId="47A66B83" w14:textId="77777777" w:rsidR="00C67949" w:rsidRPr="003C3C85" w:rsidRDefault="00C67949" w:rsidP="00C67949">
      <w:pPr>
        <w:pStyle w:val="NoSpacing"/>
        <w:numPr>
          <w:ilvl w:val="0"/>
          <w:numId w:val="1"/>
        </w:numPr>
        <w:rPr>
          <w:strike/>
        </w:rPr>
      </w:pPr>
      <w:r w:rsidRPr="003C3C85">
        <w:rPr>
          <w:rFonts w:hint="cs"/>
          <w:strike/>
          <w:rtl/>
        </w:rPr>
        <w:t>גודל נקודה על המסך = 2 ס"מ.</w:t>
      </w:r>
    </w:p>
    <w:p w14:paraId="5F346934" w14:textId="1B0D5A02" w:rsidR="00AC7B9C" w:rsidRDefault="00AC7B9C" w:rsidP="00C67949">
      <w:pPr>
        <w:pStyle w:val="NoSpacing"/>
        <w:numPr>
          <w:ilvl w:val="0"/>
          <w:numId w:val="1"/>
        </w:numPr>
        <w:rPr>
          <w:strike/>
        </w:rPr>
      </w:pPr>
      <w:r w:rsidRPr="003C3C85">
        <w:rPr>
          <w:rFonts w:hint="cs"/>
          <w:strike/>
          <w:rtl/>
        </w:rPr>
        <w:t>קרב את המילים ב</w:t>
      </w:r>
      <w:proofErr w:type="spellStart"/>
      <w:r w:rsidRPr="003C3C85">
        <w:rPr>
          <w:strike/>
        </w:rPr>
        <w:t>recog</w:t>
      </w:r>
      <w:proofErr w:type="spellEnd"/>
    </w:p>
    <w:p w14:paraId="1B7C0969" w14:textId="77777777" w:rsidR="00B61A13" w:rsidRPr="00FC078E" w:rsidRDefault="00B61A13" w:rsidP="00B61A13">
      <w:pPr>
        <w:pStyle w:val="NoSpacing"/>
        <w:numPr>
          <w:ilvl w:val="0"/>
          <w:numId w:val="1"/>
        </w:numPr>
        <w:rPr>
          <w:strike/>
        </w:rPr>
      </w:pPr>
      <w:r w:rsidRPr="00FC078E">
        <w:rPr>
          <w:rFonts w:hint="cs"/>
          <w:strike/>
          <w:rtl/>
        </w:rPr>
        <w:t xml:space="preserve">האם להוסיף פידבק סאונד? </w:t>
      </w:r>
      <w:r w:rsidRPr="00FC078E">
        <w:rPr>
          <w:rFonts w:hint="cs"/>
          <w:b/>
          <w:bCs/>
          <w:strike/>
          <w:rtl/>
        </w:rPr>
        <w:t>לא, דהאן לא עושה זאת ב2001.</w:t>
      </w:r>
    </w:p>
    <w:p w14:paraId="2675CEF5" w14:textId="4F15951E" w:rsidR="008B1728" w:rsidRPr="002B11BD" w:rsidRDefault="00C67949" w:rsidP="00514DED">
      <w:pPr>
        <w:pStyle w:val="NoSpacing"/>
        <w:numPr>
          <w:ilvl w:val="0"/>
          <w:numId w:val="1"/>
        </w:numPr>
        <w:rPr>
          <w:strike/>
        </w:rPr>
      </w:pPr>
      <w:r w:rsidRPr="002B11BD">
        <w:rPr>
          <w:rFonts w:hint="cs"/>
          <w:strike/>
          <w:rtl/>
        </w:rPr>
        <w:t xml:space="preserve">תריץ </w:t>
      </w:r>
      <w:r w:rsidRPr="002B11BD">
        <w:rPr>
          <w:strike/>
        </w:rPr>
        <w:t>photodiode test</w:t>
      </w:r>
      <w:r w:rsidRPr="002B11BD">
        <w:rPr>
          <w:rFonts w:hint="cs"/>
          <w:strike/>
          <w:rtl/>
        </w:rPr>
        <w:t>.</w:t>
      </w:r>
    </w:p>
    <w:p w14:paraId="1BB29A76" w14:textId="7A73F06E" w:rsidR="00A83A81" w:rsidRPr="002B11BD" w:rsidRDefault="00A83A81" w:rsidP="00A83A81">
      <w:pPr>
        <w:pStyle w:val="NoSpacing"/>
        <w:numPr>
          <w:ilvl w:val="1"/>
          <w:numId w:val="1"/>
        </w:numPr>
        <w:rPr>
          <w:strike/>
        </w:rPr>
      </w:pPr>
      <w:r w:rsidRPr="002B11BD">
        <w:rPr>
          <w:rFonts w:hint="cs"/>
          <w:strike/>
          <w:rtl/>
        </w:rPr>
        <w:t>תנתח תוצאות</w:t>
      </w:r>
    </w:p>
    <w:p w14:paraId="13921356" w14:textId="17266E82" w:rsidR="00BB4121" w:rsidRPr="0095257B" w:rsidRDefault="00BB4121" w:rsidP="00514DED">
      <w:pPr>
        <w:pStyle w:val="NoSpacing"/>
        <w:numPr>
          <w:ilvl w:val="0"/>
          <w:numId w:val="1"/>
        </w:numPr>
        <w:rPr>
          <w:strike/>
        </w:rPr>
      </w:pPr>
      <w:r w:rsidRPr="0095257B">
        <w:rPr>
          <w:rFonts w:hint="cs"/>
          <w:strike/>
          <w:rtl/>
        </w:rPr>
        <w:t>תגדיל משך אימון</w:t>
      </w:r>
      <w:r w:rsidR="00B55D7F" w:rsidRPr="0095257B">
        <w:rPr>
          <w:rFonts w:hint="cs"/>
          <w:strike/>
          <w:rtl/>
        </w:rPr>
        <w:t>.</w:t>
      </w:r>
    </w:p>
    <w:p w14:paraId="386A3783" w14:textId="05979A66" w:rsidR="000F413C" w:rsidRPr="0095257B" w:rsidRDefault="000F413C" w:rsidP="000F413C">
      <w:pPr>
        <w:pStyle w:val="NoSpacing"/>
        <w:numPr>
          <w:ilvl w:val="1"/>
          <w:numId w:val="1"/>
        </w:numPr>
        <w:rPr>
          <w:strike/>
        </w:rPr>
      </w:pPr>
      <w:r w:rsidRPr="0095257B">
        <w:rPr>
          <w:rFonts w:hint="cs"/>
          <w:strike/>
          <w:rtl/>
        </w:rPr>
        <w:lastRenderedPageBreak/>
        <w:t>תכין רשימת מילים מלאה</w:t>
      </w:r>
    </w:p>
    <w:p w14:paraId="240AE59E" w14:textId="682859E0" w:rsidR="000F413C" w:rsidRPr="0095257B" w:rsidRDefault="000F413C" w:rsidP="000F413C">
      <w:pPr>
        <w:pStyle w:val="NoSpacing"/>
        <w:numPr>
          <w:ilvl w:val="1"/>
          <w:numId w:val="1"/>
        </w:numPr>
        <w:rPr>
          <w:strike/>
        </w:rPr>
      </w:pPr>
      <w:r w:rsidRPr="0095257B">
        <w:rPr>
          <w:rFonts w:hint="cs"/>
          <w:strike/>
          <w:rtl/>
        </w:rPr>
        <w:t>תריץ עליה בדיקות</w:t>
      </w:r>
    </w:p>
    <w:p w14:paraId="6F0CE3CD" w14:textId="591ACC96" w:rsidR="000F413C" w:rsidRPr="002D064B" w:rsidRDefault="000F413C" w:rsidP="000F413C">
      <w:pPr>
        <w:pStyle w:val="NoSpacing"/>
        <w:numPr>
          <w:ilvl w:val="1"/>
          <w:numId w:val="1"/>
        </w:numPr>
        <w:rPr>
          <w:strike/>
        </w:rPr>
      </w:pPr>
      <w:r w:rsidRPr="0095257B">
        <w:rPr>
          <w:rFonts w:hint="cs"/>
          <w:strike/>
          <w:rtl/>
        </w:rPr>
        <w:t xml:space="preserve">תוסיף שדה </w:t>
      </w:r>
      <w:r w:rsidRPr="0095257B">
        <w:rPr>
          <w:strike/>
        </w:rPr>
        <w:t>practice</w:t>
      </w:r>
      <w:r w:rsidRPr="0095257B">
        <w:rPr>
          <w:rFonts w:hint="cs"/>
          <w:strike/>
          <w:rtl/>
        </w:rPr>
        <w:t xml:space="preserve"> ל-</w:t>
      </w:r>
      <w:r w:rsidRPr="0095257B">
        <w:rPr>
          <w:strike/>
        </w:rPr>
        <w:t>trials</w:t>
      </w:r>
      <w:r w:rsidRPr="0095257B">
        <w:rPr>
          <w:rFonts w:hint="cs"/>
          <w:strike/>
          <w:rtl/>
        </w:rPr>
        <w:t xml:space="preserve"> וגם</w:t>
      </w:r>
      <w:r w:rsidRPr="002D064B">
        <w:rPr>
          <w:rFonts w:hint="cs"/>
          <w:strike/>
          <w:rtl/>
        </w:rPr>
        <w:t xml:space="preserve"> ל-</w:t>
      </w:r>
      <w:proofErr w:type="spellStart"/>
      <w:r w:rsidRPr="002D064B">
        <w:rPr>
          <w:strike/>
        </w:rPr>
        <w:t>traj</w:t>
      </w:r>
      <w:proofErr w:type="spellEnd"/>
    </w:p>
    <w:p w14:paraId="7427786C" w14:textId="7A0FA847" w:rsidR="00B10354" w:rsidRPr="008445E4" w:rsidRDefault="00B10354" w:rsidP="000F413C">
      <w:pPr>
        <w:pStyle w:val="NoSpacing"/>
        <w:numPr>
          <w:ilvl w:val="1"/>
          <w:numId w:val="1"/>
        </w:numPr>
        <w:rPr>
          <w:strike/>
        </w:rPr>
      </w:pPr>
      <w:r w:rsidRPr="008445E4">
        <w:rPr>
          <w:rFonts w:hint="cs"/>
          <w:strike/>
          <w:rtl/>
        </w:rPr>
        <w:t xml:space="preserve">תיתן </w:t>
      </w:r>
      <w:r w:rsidR="00CE0938" w:rsidRPr="008445E4">
        <w:rPr>
          <w:rFonts w:hint="cs"/>
          <w:strike/>
          <w:rtl/>
        </w:rPr>
        <w:t xml:space="preserve">ערך לשדה </w:t>
      </w:r>
      <w:proofErr w:type="spellStart"/>
      <w:r w:rsidRPr="008445E4">
        <w:rPr>
          <w:strike/>
        </w:rPr>
        <w:t>list_id</w:t>
      </w:r>
      <w:proofErr w:type="spellEnd"/>
      <w:r w:rsidRPr="008445E4">
        <w:rPr>
          <w:rFonts w:hint="cs"/>
          <w:strike/>
          <w:rtl/>
        </w:rPr>
        <w:t xml:space="preserve">, </w:t>
      </w:r>
      <w:r w:rsidRPr="008445E4">
        <w:rPr>
          <w:strike/>
        </w:rPr>
        <w:t>natural left</w:t>
      </w:r>
      <w:r w:rsidRPr="008445E4">
        <w:rPr>
          <w:rFonts w:hint="cs"/>
          <w:strike/>
          <w:rtl/>
        </w:rPr>
        <w:t xml:space="preserve">, </w:t>
      </w:r>
      <w:proofErr w:type="spellStart"/>
      <w:r w:rsidRPr="008445E4">
        <w:rPr>
          <w:strike/>
        </w:rPr>
        <w:t>subnum</w:t>
      </w:r>
      <w:proofErr w:type="spellEnd"/>
      <w:r w:rsidRPr="008445E4">
        <w:rPr>
          <w:rFonts w:hint="cs"/>
          <w:strike/>
          <w:rtl/>
        </w:rPr>
        <w:t xml:space="preserve"> עבור </w:t>
      </w:r>
      <w:proofErr w:type="spellStart"/>
      <w:r w:rsidRPr="008445E4">
        <w:rPr>
          <w:rFonts w:hint="cs"/>
          <w:strike/>
          <w:rtl/>
        </w:rPr>
        <w:t>טריילים</w:t>
      </w:r>
      <w:proofErr w:type="spellEnd"/>
      <w:r w:rsidRPr="008445E4">
        <w:rPr>
          <w:rFonts w:hint="cs"/>
          <w:strike/>
          <w:rtl/>
        </w:rPr>
        <w:t xml:space="preserve"> של </w:t>
      </w:r>
      <w:r w:rsidRPr="008445E4">
        <w:rPr>
          <w:strike/>
        </w:rPr>
        <w:t>practice</w:t>
      </w:r>
      <w:r w:rsidRPr="008445E4">
        <w:rPr>
          <w:rFonts w:hint="cs"/>
          <w:strike/>
          <w:rtl/>
        </w:rPr>
        <w:t>.</w:t>
      </w:r>
    </w:p>
    <w:p w14:paraId="45B79358" w14:textId="0FE386F8" w:rsidR="00CE0938" w:rsidRDefault="00CE0938" w:rsidP="000F413C">
      <w:pPr>
        <w:pStyle w:val="NoSpacing"/>
        <w:numPr>
          <w:ilvl w:val="1"/>
          <w:numId w:val="1"/>
        </w:numPr>
        <w:rPr>
          <w:strike/>
        </w:rPr>
      </w:pPr>
      <w:r w:rsidRPr="008445E4">
        <w:rPr>
          <w:rFonts w:hint="cs"/>
          <w:strike/>
          <w:rtl/>
        </w:rPr>
        <w:t xml:space="preserve">תהפוך את </w:t>
      </w:r>
      <w:proofErr w:type="spellStart"/>
      <w:r w:rsidRPr="008445E4">
        <w:rPr>
          <w:strike/>
        </w:rPr>
        <w:t>runPractice</w:t>
      </w:r>
      <w:proofErr w:type="spellEnd"/>
      <w:r w:rsidRPr="008445E4">
        <w:rPr>
          <w:rFonts w:hint="cs"/>
          <w:strike/>
          <w:rtl/>
        </w:rPr>
        <w:t xml:space="preserve"> ל-</w:t>
      </w:r>
      <w:proofErr w:type="spellStart"/>
      <w:r w:rsidRPr="008445E4">
        <w:rPr>
          <w:strike/>
        </w:rPr>
        <w:t>runTrials</w:t>
      </w:r>
      <w:proofErr w:type="spellEnd"/>
      <w:r w:rsidRPr="008445E4">
        <w:rPr>
          <w:rFonts w:hint="cs"/>
          <w:strike/>
          <w:rtl/>
        </w:rPr>
        <w:t>.</w:t>
      </w:r>
    </w:p>
    <w:p w14:paraId="44A60C91" w14:textId="207ADFC1" w:rsidR="009045C0" w:rsidRPr="0095257B" w:rsidRDefault="009045C0" w:rsidP="000F413C">
      <w:pPr>
        <w:pStyle w:val="NoSpacing"/>
        <w:numPr>
          <w:ilvl w:val="1"/>
          <w:numId w:val="1"/>
        </w:numPr>
        <w:rPr>
          <w:strike/>
        </w:rPr>
      </w:pPr>
      <w:r w:rsidRPr="0095257B">
        <w:rPr>
          <w:rFonts w:hint="cs"/>
          <w:strike/>
          <w:rtl/>
        </w:rPr>
        <w:t xml:space="preserve">תריץ בדיקה אחרונה מהמסמך על </w:t>
      </w:r>
      <w:r w:rsidRPr="0095257B">
        <w:rPr>
          <w:strike/>
        </w:rPr>
        <w:t>practice</w:t>
      </w:r>
      <w:r w:rsidRPr="0095257B">
        <w:rPr>
          <w:rFonts w:hint="cs"/>
          <w:strike/>
          <w:rtl/>
        </w:rPr>
        <w:t>.</w:t>
      </w:r>
    </w:p>
    <w:p w14:paraId="26BD8700" w14:textId="04C996AD" w:rsidR="008445E4" w:rsidRPr="0095257B" w:rsidRDefault="008445E4" w:rsidP="000F413C">
      <w:pPr>
        <w:pStyle w:val="NoSpacing"/>
        <w:numPr>
          <w:ilvl w:val="1"/>
          <w:numId w:val="1"/>
        </w:numPr>
        <w:rPr>
          <w:strike/>
        </w:rPr>
      </w:pPr>
      <w:r w:rsidRPr="0095257B">
        <w:rPr>
          <w:rFonts w:hint="cs"/>
          <w:strike/>
          <w:rtl/>
        </w:rPr>
        <w:t xml:space="preserve">תמחק את </w:t>
      </w:r>
      <w:proofErr w:type="spellStart"/>
      <w:r w:rsidRPr="0095257B">
        <w:rPr>
          <w:strike/>
        </w:rPr>
        <w:t>runPractice</w:t>
      </w:r>
      <w:proofErr w:type="spellEnd"/>
    </w:p>
    <w:p w14:paraId="1FF9C8D2" w14:textId="2040E6AC" w:rsidR="00FE1924" w:rsidRPr="0095257B" w:rsidRDefault="00FE1924" w:rsidP="00C7484B">
      <w:pPr>
        <w:pStyle w:val="NoSpacing"/>
        <w:numPr>
          <w:ilvl w:val="1"/>
          <w:numId w:val="1"/>
        </w:numPr>
        <w:rPr>
          <w:strike/>
        </w:rPr>
      </w:pPr>
      <w:r w:rsidRPr="0095257B">
        <w:rPr>
          <w:rFonts w:hint="cs"/>
          <w:strike/>
          <w:rtl/>
        </w:rPr>
        <w:t xml:space="preserve">תערבב </w:t>
      </w:r>
      <w:proofErr w:type="spellStart"/>
      <w:r w:rsidRPr="0095257B">
        <w:rPr>
          <w:rFonts w:hint="cs"/>
          <w:strike/>
          <w:rtl/>
        </w:rPr>
        <w:t>טריילים</w:t>
      </w:r>
      <w:proofErr w:type="spellEnd"/>
      <w:r w:rsidRPr="0095257B">
        <w:rPr>
          <w:rFonts w:hint="cs"/>
          <w:strike/>
          <w:rtl/>
        </w:rPr>
        <w:t xml:space="preserve"> ככה שלא יהיה </w:t>
      </w:r>
      <w:r w:rsidRPr="0095257B">
        <w:rPr>
          <w:strike/>
        </w:rPr>
        <w:t>same</w:t>
      </w:r>
      <w:r w:rsidRPr="0095257B">
        <w:rPr>
          <w:rFonts w:hint="cs"/>
          <w:strike/>
          <w:rtl/>
        </w:rPr>
        <w:t xml:space="preserve"> </w:t>
      </w:r>
      <w:r w:rsidR="00C7484B" w:rsidRPr="0095257B">
        <w:rPr>
          <w:rFonts w:hint="cs"/>
          <w:strike/>
          <w:rtl/>
        </w:rPr>
        <w:t xml:space="preserve">בכל </w:t>
      </w:r>
      <w:proofErr w:type="spellStart"/>
      <w:r w:rsidR="00C7484B" w:rsidRPr="0095257B">
        <w:rPr>
          <w:rFonts w:hint="cs"/>
          <w:strike/>
          <w:rtl/>
        </w:rPr>
        <w:t>הטריילים</w:t>
      </w:r>
      <w:proofErr w:type="spellEnd"/>
      <w:r w:rsidR="00C7484B" w:rsidRPr="0095257B">
        <w:rPr>
          <w:rFonts w:hint="cs"/>
          <w:strike/>
          <w:rtl/>
        </w:rPr>
        <w:t xml:space="preserve"> הראשונים.</w:t>
      </w:r>
    </w:p>
    <w:p w14:paraId="7B780F54" w14:textId="0A98207E" w:rsidR="00A674C5" w:rsidRPr="0095257B" w:rsidRDefault="00A674C5" w:rsidP="000E3176">
      <w:pPr>
        <w:pStyle w:val="NoSpacing"/>
        <w:numPr>
          <w:ilvl w:val="0"/>
          <w:numId w:val="1"/>
        </w:numPr>
        <w:rPr>
          <w:strike/>
        </w:rPr>
      </w:pPr>
      <w:r w:rsidRPr="0095257B">
        <w:rPr>
          <w:rFonts w:hint="cs"/>
          <w:strike/>
          <w:rtl/>
        </w:rPr>
        <w:t>כשאני משתמש ב-</w:t>
      </w:r>
      <w:r w:rsidRPr="0095257B">
        <w:rPr>
          <w:strike/>
        </w:rPr>
        <w:t>xlsx</w:t>
      </w:r>
      <w:r w:rsidRPr="0095257B">
        <w:rPr>
          <w:rFonts w:hint="cs"/>
          <w:strike/>
          <w:rtl/>
        </w:rPr>
        <w:t xml:space="preserve"> אז ה-</w:t>
      </w:r>
      <w:r w:rsidRPr="0095257B">
        <w:rPr>
          <w:strike/>
        </w:rPr>
        <w:t>copy</w:t>
      </w:r>
      <w:r w:rsidRPr="0095257B">
        <w:rPr>
          <w:rFonts w:hint="cs"/>
          <w:strike/>
          <w:rtl/>
        </w:rPr>
        <w:t xml:space="preserve"> של ווינדוס לא שומר כמו שצריך את הקובץ. ואז אי אפשר לפתוח אותו.</w:t>
      </w:r>
    </w:p>
    <w:p w14:paraId="25DF3B98" w14:textId="30991AD0" w:rsidR="00456E6B" w:rsidRPr="0095257B" w:rsidRDefault="00456E6B" w:rsidP="000E3176">
      <w:pPr>
        <w:pStyle w:val="NoSpacing"/>
        <w:numPr>
          <w:ilvl w:val="0"/>
          <w:numId w:val="1"/>
        </w:numPr>
        <w:rPr>
          <w:strike/>
        </w:rPr>
      </w:pPr>
      <w:r w:rsidRPr="0095257B">
        <w:rPr>
          <w:rFonts w:hint="cs"/>
          <w:strike/>
          <w:rtl/>
        </w:rPr>
        <w:t xml:space="preserve">תריץ ניסוי קצר על עצמך ותבדוק שהפלט נשמר ושאין </w:t>
      </w:r>
      <w:r w:rsidRPr="0095257B">
        <w:rPr>
          <w:strike/>
        </w:rPr>
        <w:t>bad char</w:t>
      </w:r>
      <w:r w:rsidRPr="0095257B">
        <w:rPr>
          <w:rFonts w:hint="cs"/>
          <w:strike/>
          <w:rtl/>
        </w:rPr>
        <w:t>.</w:t>
      </w:r>
    </w:p>
    <w:p w14:paraId="7CA6645E" w14:textId="412AC802" w:rsidR="00A01E68" w:rsidRPr="0095257B" w:rsidRDefault="00A01E68" w:rsidP="00A01E68">
      <w:pPr>
        <w:pStyle w:val="NoSpacing"/>
        <w:numPr>
          <w:ilvl w:val="1"/>
          <w:numId w:val="1"/>
        </w:numPr>
        <w:rPr>
          <w:strike/>
        </w:rPr>
      </w:pPr>
      <w:r w:rsidRPr="0095257B">
        <w:rPr>
          <w:rFonts w:hint="cs"/>
          <w:strike/>
          <w:rtl/>
        </w:rPr>
        <w:t>תבדוק שהתיעוד של המסכות נשמר כראוי בפלט של הניסוי</w:t>
      </w:r>
      <w:r w:rsidR="009B2698" w:rsidRPr="0095257B">
        <w:rPr>
          <w:rFonts w:hint="cs"/>
          <w:strike/>
          <w:rtl/>
        </w:rPr>
        <w:t>.</w:t>
      </w:r>
    </w:p>
    <w:p w14:paraId="72818342" w14:textId="27798329" w:rsidR="008E2DE2" w:rsidRPr="00977F0F" w:rsidRDefault="008E2DE2" w:rsidP="000E3176">
      <w:pPr>
        <w:pStyle w:val="NoSpacing"/>
        <w:numPr>
          <w:ilvl w:val="0"/>
          <w:numId w:val="1"/>
        </w:numPr>
        <w:rPr>
          <w:strike/>
        </w:rPr>
      </w:pPr>
      <w:r w:rsidRPr="00977F0F">
        <w:rPr>
          <w:rFonts w:hint="cs"/>
          <w:strike/>
          <w:rtl/>
        </w:rPr>
        <w:t>תריץ ניסוי ותעצור באמצע (</w:t>
      </w:r>
      <w:r w:rsidRPr="00977F0F">
        <w:rPr>
          <w:strike/>
        </w:rPr>
        <w:t>esc</w:t>
      </w:r>
      <w:r w:rsidRPr="00977F0F">
        <w:rPr>
          <w:rFonts w:hint="cs"/>
          <w:strike/>
          <w:rtl/>
        </w:rPr>
        <w:t xml:space="preserve"> ב-</w:t>
      </w:r>
      <w:r w:rsidRPr="00977F0F">
        <w:rPr>
          <w:rFonts w:hint="cs"/>
          <w:strike/>
        </w:rPr>
        <w:t>PAS</w:t>
      </w:r>
      <w:r w:rsidRPr="00977F0F">
        <w:rPr>
          <w:rFonts w:hint="cs"/>
          <w:strike/>
          <w:rtl/>
        </w:rPr>
        <w:t>) ותוודא שה-</w:t>
      </w:r>
      <w:r w:rsidRPr="00977F0F">
        <w:rPr>
          <w:strike/>
        </w:rPr>
        <w:t>data</w:t>
      </w:r>
      <w:r w:rsidRPr="00977F0F">
        <w:rPr>
          <w:rFonts w:hint="cs"/>
          <w:strike/>
          <w:rtl/>
        </w:rPr>
        <w:t xml:space="preserve"> של הנבדק נשמר ושאין </w:t>
      </w:r>
      <w:r w:rsidRPr="00977F0F">
        <w:rPr>
          <w:strike/>
        </w:rPr>
        <w:t>bad char</w:t>
      </w:r>
      <w:r w:rsidRPr="00977F0F">
        <w:rPr>
          <w:rFonts w:hint="cs"/>
          <w:strike/>
          <w:rtl/>
        </w:rPr>
        <w:t>.</w:t>
      </w:r>
    </w:p>
    <w:p w14:paraId="3E761E83" w14:textId="606E408D" w:rsidR="00C72466" w:rsidRPr="008411FB" w:rsidRDefault="00C72466" w:rsidP="000E3176">
      <w:pPr>
        <w:pStyle w:val="NoSpacing"/>
        <w:numPr>
          <w:ilvl w:val="0"/>
          <w:numId w:val="1"/>
        </w:numPr>
        <w:rPr>
          <w:strike/>
        </w:rPr>
      </w:pPr>
      <w:r w:rsidRPr="008411FB">
        <w:rPr>
          <w:rFonts w:hint="cs"/>
          <w:strike/>
          <w:rtl/>
        </w:rPr>
        <w:t>תריץ ניסוי על עצמך.</w:t>
      </w:r>
    </w:p>
    <w:p w14:paraId="60C6C076" w14:textId="2EBA7868" w:rsidR="000E0DD2" w:rsidRDefault="000E0DD2" w:rsidP="000E0DD2">
      <w:pPr>
        <w:pStyle w:val="NoSpacing"/>
        <w:numPr>
          <w:ilvl w:val="0"/>
          <w:numId w:val="1"/>
        </w:numPr>
        <w:rPr>
          <w:strike/>
        </w:rPr>
      </w:pPr>
      <w:r w:rsidRPr="008411FB">
        <w:rPr>
          <w:rFonts w:hint="cs"/>
          <w:strike/>
          <w:rtl/>
        </w:rPr>
        <w:t>תריץ טסטים על הקוד.</w:t>
      </w:r>
    </w:p>
    <w:p w14:paraId="0F43D853" w14:textId="463AE5A1" w:rsidR="00B36F00" w:rsidRDefault="00B36F00" w:rsidP="00B36F00">
      <w:pPr>
        <w:pStyle w:val="NoSpacing"/>
        <w:numPr>
          <w:ilvl w:val="0"/>
          <w:numId w:val="1"/>
        </w:numPr>
        <w:rPr>
          <w:strike/>
        </w:rPr>
      </w:pPr>
      <w:r w:rsidRPr="008411FB">
        <w:rPr>
          <w:rFonts w:hint="cs"/>
          <w:strike/>
          <w:rtl/>
        </w:rPr>
        <w:t>תעשה נוהל כלשהו לווידוא שהמרחק מהמסך נשאר קבוע בין נבדקים.</w:t>
      </w:r>
    </w:p>
    <w:p w14:paraId="6E520E6D" w14:textId="77777777" w:rsidR="006E53D1" w:rsidRPr="006E53D1" w:rsidRDefault="006E53D1" w:rsidP="006E53D1">
      <w:pPr>
        <w:pStyle w:val="NoSpacing"/>
        <w:numPr>
          <w:ilvl w:val="0"/>
          <w:numId w:val="1"/>
        </w:numPr>
        <w:rPr>
          <w:strike/>
        </w:rPr>
      </w:pPr>
      <w:r w:rsidRPr="006E53D1">
        <w:rPr>
          <w:rFonts w:hint="cs"/>
          <w:strike/>
          <w:rtl/>
        </w:rPr>
        <w:t xml:space="preserve">תוסיף ציור </w:t>
      </w:r>
      <w:r w:rsidRPr="006E53D1">
        <w:rPr>
          <w:strike/>
        </w:rPr>
        <w:t>flow</w:t>
      </w:r>
      <w:r w:rsidRPr="006E53D1">
        <w:rPr>
          <w:rFonts w:hint="cs"/>
          <w:strike/>
          <w:rtl/>
        </w:rPr>
        <w:t xml:space="preserve"> של הקוד, יענו מתחיל מ-</w:t>
      </w:r>
      <w:r w:rsidRPr="006E53D1">
        <w:rPr>
          <w:strike/>
        </w:rPr>
        <w:t>experiment</w:t>
      </w:r>
      <w:r w:rsidRPr="006E53D1">
        <w:rPr>
          <w:rFonts w:hint="cs"/>
          <w:strike/>
          <w:rtl/>
        </w:rPr>
        <w:t>, ואז ל-</w:t>
      </w:r>
      <w:r w:rsidRPr="006E53D1">
        <w:rPr>
          <w:strike/>
        </w:rPr>
        <w:t>main</w:t>
      </w:r>
      <w:r w:rsidRPr="006E53D1">
        <w:rPr>
          <w:rFonts w:hint="cs"/>
          <w:strike/>
          <w:rtl/>
        </w:rPr>
        <w:t xml:space="preserve"> והלאה </w:t>
      </w:r>
      <w:proofErr w:type="spellStart"/>
      <w:r w:rsidRPr="006E53D1">
        <w:rPr>
          <w:rFonts w:hint="cs"/>
          <w:strike/>
          <w:rtl/>
        </w:rPr>
        <w:t>והלאה</w:t>
      </w:r>
      <w:proofErr w:type="spellEnd"/>
      <w:r w:rsidRPr="006E53D1">
        <w:rPr>
          <w:rFonts w:hint="cs"/>
          <w:strike/>
          <w:rtl/>
        </w:rPr>
        <w:t>.</w:t>
      </w:r>
    </w:p>
    <w:p w14:paraId="350A002C" w14:textId="77777777" w:rsidR="001C7E63" w:rsidRPr="001A5C86" w:rsidRDefault="001C7E63" w:rsidP="001C7E63">
      <w:pPr>
        <w:pStyle w:val="NoSpacing"/>
        <w:numPr>
          <w:ilvl w:val="0"/>
          <w:numId w:val="1"/>
        </w:numPr>
        <w:rPr>
          <w:strike/>
        </w:rPr>
      </w:pPr>
      <w:r w:rsidRPr="001A5C86">
        <w:rPr>
          <w:rFonts w:hint="cs"/>
          <w:strike/>
          <w:rtl/>
        </w:rPr>
        <w:t>תחזיר מצלמות נוספות.</w:t>
      </w:r>
    </w:p>
    <w:p w14:paraId="5BB56589" w14:textId="77777777" w:rsidR="001C7E63" w:rsidRPr="001A5C86" w:rsidRDefault="001C7E63" w:rsidP="001C7E63">
      <w:pPr>
        <w:pStyle w:val="NoSpacing"/>
        <w:numPr>
          <w:ilvl w:val="0"/>
          <w:numId w:val="1"/>
        </w:numPr>
        <w:rPr>
          <w:strike/>
        </w:rPr>
      </w:pPr>
      <w:r w:rsidRPr="001A5C86">
        <w:rPr>
          <w:rFonts w:hint="cs"/>
          <w:strike/>
          <w:rtl/>
        </w:rPr>
        <w:t xml:space="preserve">תעשה שוב </w:t>
      </w:r>
      <w:proofErr w:type="spellStart"/>
      <w:r w:rsidRPr="001A5C86">
        <w:rPr>
          <w:rFonts w:hint="cs"/>
          <w:strike/>
          <w:rtl/>
        </w:rPr>
        <w:t>קליברציה</w:t>
      </w:r>
      <w:proofErr w:type="spellEnd"/>
      <w:r w:rsidRPr="001A5C86">
        <w:rPr>
          <w:rFonts w:hint="cs"/>
          <w:strike/>
          <w:rtl/>
        </w:rPr>
        <w:t>.</w:t>
      </w:r>
    </w:p>
    <w:p w14:paraId="1441B0E7" w14:textId="34C595C4" w:rsidR="00E062E5" w:rsidRPr="001A5C86" w:rsidRDefault="00E062E5" w:rsidP="00E062E5">
      <w:pPr>
        <w:pStyle w:val="NoSpacing"/>
        <w:numPr>
          <w:ilvl w:val="0"/>
          <w:numId w:val="1"/>
        </w:numPr>
        <w:rPr>
          <w:strike/>
        </w:rPr>
      </w:pPr>
      <w:r w:rsidRPr="001A5C86">
        <w:rPr>
          <w:rFonts w:hint="cs"/>
          <w:strike/>
          <w:rtl/>
        </w:rPr>
        <w:t>תכין נקודת התחלה נקודת התחלה במרחק 30-40 ס"מ מהמסך.</w:t>
      </w:r>
    </w:p>
    <w:p w14:paraId="68DB2CA9" w14:textId="77777777" w:rsidR="00E062E5" w:rsidRPr="001A5C86" w:rsidRDefault="00E062E5" w:rsidP="00E062E5">
      <w:pPr>
        <w:pStyle w:val="NoSpacing"/>
        <w:numPr>
          <w:ilvl w:val="0"/>
          <w:numId w:val="1"/>
        </w:numPr>
        <w:rPr>
          <w:strike/>
        </w:rPr>
      </w:pPr>
      <w:r w:rsidRPr="001A5C86">
        <w:rPr>
          <w:rFonts w:hint="cs"/>
          <w:strike/>
          <w:rtl/>
        </w:rPr>
        <w:t>תקצר את הזמן בו נבדקים יכולים להגיב.</w:t>
      </w:r>
    </w:p>
    <w:p w14:paraId="455D4BDD" w14:textId="03BC606C" w:rsidR="00E062E5" w:rsidRPr="001A5C86" w:rsidRDefault="00E062E5" w:rsidP="00E062E5">
      <w:pPr>
        <w:pStyle w:val="NoSpacing"/>
        <w:numPr>
          <w:ilvl w:val="1"/>
          <w:numId w:val="1"/>
        </w:numPr>
        <w:rPr>
          <w:strike/>
        </w:rPr>
      </w:pPr>
      <w:r w:rsidRPr="001A5C86">
        <w:rPr>
          <w:rFonts w:hint="cs"/>
          <w:strike/>
          <w:rtl/>
        </w:rPr>
        <w:t>תוודא שהזמן הקצר ששמת ל-</w:t>
      </w:r>
      <w:proofErr w:type="spellStart"/>
      <w:r w:rsidRPr="001A5C86">
        <w:rPr>
          <w:strike/>
        </w:rPr>
        <w:t>categor</w:t>
      </w:r>
      <w:proofErr w:type="spellEnd"/>
      <w:r w:rsidRPr="001A5C86">
        <w:rPr>
          <w:rFonts w:hint="cs"/>
          <w:strike/>
          <w:rtl/>
        </w:rPr>
        <w:t xml:space="preserve"> ול-</w:t>
      </w:r>
      <w:proofErr w:type="spellStart"/>
      <w:r w:rsidRPr="001A5C86">
        <w:rPr>
          <w:strike/>
        </w:rPr>
        <w:t>recog</w:t>
      </w:r>
      <w:proofErr w:type="spellEnd"/>
      <w:r w:rsidRPr="001A5C86">
        <w:rPr>
          <w:rFonts w:hint="cs"/>
          <w:strike/>
          <w:rtl/>
        </w:rPr>
        <w:t xml:space="preserve"> אינו קצר מדי.</w:t>
      </w:r>
    </w:p>
    <w:p w14:paraId="2855C069" w14:textId="16308338" w:rsidR="00533A5C" w:rsidRPr="001A5C86" w:rsidRDefault="00533A5C" w:rsidP="00E062E5">
      <w:pPr>
        <w:pStyle w:val="NoSpacing"/>
        <w:numPr>
          <w:ilvl w:val="1"/>
          <w:numId w:val="1"/>
        </w:numPr>
        <w:rPr>
          <w:strike/>
        </w:rPr>
      </w:pPr>
      <w:r w:rsidRPr="001A5C86">
        <w:rPr>
          <w:rFonts w:hint="cs"/>
          <w:strike/>
          <w:rtl/>
        </w:rPr>
        <w:t xml:space="preserve">צריך להאריך את הזמן של </w:t>
      </w:r>
      <w:proofErr w:type="spellStart"/>
      <w:r w:rsidRPr="001A5C86">
        <w:rPr>
          <w:strike/>
        </w:rPr>
        <w:t>recog</w:t>
      </w:r>
      <w:proofErr w:type="spellEnd"/>
      <w:r w:rsidRPr="001A5C86">
        <w:rPr>
          <w:rFonts w:hint="cs"/>
          <w:strike/>
          <w:rtl/>
        </w:rPr>
        <w:t>.</w:t>
      </w:r>
    </w:p>
    <w:p w14:paraId="5E26C380" w14:textId="414F7BE0" w:rsidR="00533A5C" w:rsidRPr="001A5C86" w:rsidRDefault="00533A5C" w:rsidP="00533A5C">
      <w:pPr>
        <w:pStyle w:val="NoSpacing"/>
        <w:numPr>
          <w:ilvl w:val="0"/>
          <w:numId w:val="1"/>
        </w:numPr>
        <w:rPr>
          <w:strike/>
        </w:rPr>
      </w:pPr>
      <w:r w:rsidRPr="001A5C86">
        <w:rPr>
          <w:rFonts w:hint="cs"/>
          <w:strike/>
          <w:rtl/>
        </w:rPr>
        <w:t>יש שוב פעם בעיה עם המסכות, הוא קורא במקום המסכה תמונה אחרת.</w:t>
      </w:r>
    </w:p>
    <w:p w14:paraId="37FC8675" w14:textId="44154DDB" w:rsidR="00816C8D" w:rsidRPr="005E2C10" w:rsidRDefault="00816C8D" w:rsidP="000E3176">
      <w:pPr>
        <w:pStyle w:val="NoSpacing"/>
        <w:numPr>
          <w:ilvl w:val="0"/>
          <w:numId w:val="1"/>
        </w:numPr>
        <w:rPr>
          <w:strike/>
        </w:rPr>
      </w:pPr>
      <w:r w:rsidRPr="005E2C10">
        <w:rPr>
          <w:rFonts w:hint="cs"/>
          <w:strike/>
          <w:rtl/>
        </w:rPr>
        <w:t>הניסוי קורס משום מה, הוא לא מצליח לפתוח קובץ ב-</w:t>
      </w:r>
      <w:proofErr w:type="spellStart"/>
      <w:r w:rsidRPr="005E2C10">
        <w:rPr>
          <w:strike/>
        </w:rPr>
        <w:t>fread</w:t>
      </w:r>
      <w:proofErr w:type="spellEnd"/>
      <w:r w:rsidRPr="005E2C10">
        <w:rPr>
          <w:rFonts w:hint="cs"/>
          <w:strike/>
          <w:rtl/>
        </w:rPr>
        <w:t xml:space="preserve"> כשהוא מנסה לשמור לקובץ. אולי יש </w:t>
      </w:r>
      <w:r w:rsidRPr="005E2C10">
        <w:rPr>
          <w:strike/>
        </w:rPr>
        <w:t>error</w:t>
      </w:r>
      <w:r w:rsidRPr="005E2C10">
        <w:rPr>
          <w:rFonts w:hint="cs"/>
          <w:strike/>
          <w:rtl/>
        </w:rPr>
        <w:t xml:space="preserve"> לפני זה, כנראה זו הבעיה.</w:t>
      </w:r>
    </w:p>
    <w:p w14:paraId="0C75A71A" w14:textId="1DDC4503" w:rsidR="007D2815" w:rsidRPr="005E2C10" w:rsidRDefault="007D2815" w:rsidP="000E3176">
      <w:pPr>
        <w:pStyle w:val="NoSpacing"/>
        <w:numPr>
          <w:ilvl w:val="0"/>
          <w:numId w:val="1"/>
        </w:numPr>
        <w:rPr>
          <w:strike/>
        </w:rPr>
      </w:pPr>
      <w:r w:rsidRPr="005E2C10">
        <w:rPr>
          <w:rFonts w:hint="cs"/>
          <w:strike/>
          <w:rtl/>
        </w:rPr>
        <w:t xml:space="preserve">תביא </w:t>
      </w:r>
      <w:proofErr w:type="spellStart"/>
      <w:r w:rsidRPr="005E2C10">
        <w:rPr>
          <w:rFonts w:hint="cs"/>
          <w:strike/>
          <w:rtl/>
        </w:rPr>
        <w:t>מסקנטייפ</w:t>
      </w:r>
      <w:proofErr w:type="spellEnd"/>
      <w:r w:rsidRPr="005E2C10">
        <w:rPr>
          <w:rFonts w:hint="cs"/>
          <w:strike/>
          <w:rtl/>
        </w:rPr>
        <w:t xml:space="preserve"> ל</w:t>
      </w:r>
      <w:r w:rsidR="007A349F" w:rsidRPr="005E2C10">
        <w:rPr>
          <w:rFonts w:hint="cs"/>
          <w:strike/>
          <w:rtl/>
        </w:rPr>
        <w:t>כ</w:t>
      </w:r>
      <w:r w:rsidRPr="005E2C10">
        <w:rPr>
          <w:rFonts w:hint="cs"/>
          <w:strike/>
          <w:rtl/>
        </w:rPr>
        <w:t>סות חלקים נוצצים בכיסא.</w:t>
      </w:r>
    </w:p>
    <w:p w14:paraId="7767BDE4" w14:textId="51644585" w:rsidR="00A93235" w:rsidRDefault="00A93235" w:rsidP="000E3176">
      <w:pPr>
        <w:pStyle w:val="NoSpacing"/>
        <w:numPr>
          <w:ilvl w:val="0"/>
          <w:numId w:val="1"/>
        </w:numPr>
        <w:rPr>
          <w:strike/>
        </w:rPr>
      </w:pPr>
      <w:r w:rsidRPr="001A5C86">
        <w:rPr>
          <w:rFonts w:hint="cs"/>
          <w:strike/>
          <w:rtl/>
        </w:rPr>
        <w:t xml:space="preserve">תריץ עד </w:t>
      </w:r>
      <w:proofErr w:type="spellStart"/>
      <w:r w:rsidRPr="001A5C86">
        <w:rPr>
          <w:rFonts w:hint="cs"/>
          <w:strike/>
          <w:rtl/>
        </w:rPr>
        <w:t>טרייל</w:t>
      </w:r>
      <w:proofErr w:type="spellEnd"/>
      <w:r w:rsidRPr="001A5C86">
        <w:rPr>
          <w:rFonts w:hint="cs"/>
          <w:strike/>
          <w:rtl/>
        </w:rPr>
        <w:t xml:space="preserve"> 72 כדי לבדוק האם יש בעיה בתזמון של </w:t>
      </w:r>
      <w:proofErr w:type="spellStart"/>
      <w:r w:rsidRPr="001A5C86">
        <w:rPr>
          <w:rFonts w:hint="cs"/>
          <w:strike/>
          <w:rtl/>
        </w:rPr>
        <w:t>טרייל</w:t>
      </w:r>
      <w:proofErr w:type="spellEnd"/>
      <w:r w:rsidRPr="001A5C86">
        <w:rPr>
          <w:rFonts w:hint="cs"/>
          <w:strike/>
          <w:rtl/>
        </w:rPr>
        <w:t xml:space="preserve"> 38 ו72.</w:t>
      </w:r>
    </w:p>
    <w:p w14:paraId="0ECBE440" w14:textId="54E2FA90" w:rsidR="001A5C86" w:rsidRPr="00C371E4" w:rsidRDefault="001A5C86" w:rsidP="001A5C86">
      <w:pPr>
        <w:pStyle w:val="NoSpacing"/>
        <w:numPr>
          <w:ilvl w:val="1"/>
          <w:numId w:val="1"/>
        </w:numPr>
        <w:rPr>
          <w:strike/>
        </w:rPr>
      </w:pPr>
      <w:r w:rsidRPr="00C371E4">
        <w:rPr>
          <w:rFonts w:hint="cs"/>
          <w:strike/>
          <w:rtl/>
        </w:rPr>
        <w:t xml:space="preserve">הבעיה קיימת אך לא </w:t>
      </w:r>
      <w:proofErr w:type="spellStart"/>
      <w:r w:rsidRPr="00C371E4">
        <w:rPr>
          <w:rFonts w:hint="cs"/>
          <w:strike/>
          <w:rtl/>
        </w:rPr>
        <w:t>בטריילים</w:t>
      </w:r>
      <w:proofErr w:type="spellEnd"/>
      <w:r w:rsidRPr="00C371E4">
        <w:rPr>
          <w:rFonts w:hint="cs"/>
          <w:strike/>
          <w:rtl/>
        </w:rPr>
        <w:t xml:space="preserve"> ספציפיים.</w:t>
      </w:r>
    </w:p>
    <w:p w14:paraId="0A8D7DED" w14:textId="61ECDA53" w:rsidR="00B36F00" w:rsidRPr="001A5C86" w:rsidRDefault="00B36F00" w:rsidP="000E3176">
      <w:pPr>
        <w:pStyle w:val="NoSpacing"/>
        <w:numPr>
          <w:ilvl w:val="0"/>
          <w:numId w:val="1"/>
        </w:numPr>
        <w:rPr>
          <w:strike/>
        </w:rPr>
      </w:pPr>
      <w:r w:rsidRPr="001A5C86">
        <w:rPr>
          <w:rFonts w:hint="cs"/>
          <w:strike/>
          <w:rtl/>
        </w:rPr>
        <w:t xml:space="preserve">תריץ ניסוי קצר ותוודא שהזמן של </w:t>
      </w:r>
      <w:proofErr w:type="spellStart"/>
      <w:r w:rsidRPr="001A5C86">
        <w:rPr>
          <w:strike/>
        </w:rPr>
        <w:t>categor_time</w:t>
      </w:r>
      <w:proofErr w:type="spellEnd"/>
      <w:r w:rsidRPr="001A5C86">
        <w:rPr>
          <w:rFonts w:hint="cs"/>
          <w:strike/>
          <w:rtl/>
        </w:rPr>
        <w:t xml:space="preserve"> מתועד כמו שצריך. כי שינית את הקוד כדי לטפל במקרי קצה בהם הנבדק מגיב לפני שהמטרה נעלמת (למשל כשהאצבע צמודה למסך לפני הצגת המטרה).</w:t>
      </w:r>
    </w:p>
    <w:p w14:paraId="2B2A503B" w14:textId="533B1846" w:rsidR="00E577A6" w:rsidRPr="005E2C10" w:rsidRDefault="006009B8" w:rsidP="000E3176">
      <w:pPr>
        <w:pStyle w:val="NoSpacing"/>
        <w:numPr>
          <w:ilvl w:val="0"/>
          <w:numId w:val="1"/>
        </w:numPr>
        <w:rPr>
          <w:strike/>
        </w:rPr>
      </w:pPr>
      <w:r w:rsidRPr="005E2C10">
        <w:rPr>
          <w:rFonts w:hint="cs"/>
          <w:strike/>
          <w:rtl/>
        </w:rPr>
        <w:t xml:space="preserve">תריץ קצת טסטים ידניים </w:t>
      </w:r>
      <w:r w:rsidRPr="005E2C10">
        <w:rPr>
          <w:strike/>
          <w:rtl/>
        </w:rPr>
        <w:t>–</w:t>
      </w:r>
      <w:r w:rsidRPr="005E2C10">
        <w:rPr>
          <w:rFonts w:hint="cs"/>
          <w:strike/>
          <w:rtl/>
        </w:rPr>
        <w:t xml:space="preserve"> לא הרצתי, מסתמך על בדיקות קודמות.</w:t>
      </w:r>
    </w:p>
    <w:p w14:paraId="61050798" w14:textId="06EC0792" w:rsidR="00F32164" w:rsidRPr="005E2C10" w:rsidRDefault="00F32164" w:rsidP="000E3176">
      <w:pPr>
        <w:pStyle w:val="NoSpacing"/>
        <w:numPr>
          <w:ilvl w:val="0"/>
          <w:numId w:val="1"/>
        </w:numPr>
        <w:rPr>
          <w:strike/>
        </w:rPr>
      </w:pPr>
      <w:r w:rsidRPr="005E2C10">
        <w:rPr>
          <w:rFonts w:hint="cs"/>
          <w:strike/>
          <w:rtl/>
        </w:rPr>
        <w:t xml:space="preserve">למדוד גובה של מסך </w:t>
      </w:r>
      <w:proofErr w:type="spellStart"/>
      <w:r w:rsidRPr="005E2C10">
        <w:rPr>
          <w:rFonts w:hint="cs"/>
          <w:strike/>
          <w:rtl/>
        </w:rPr>
        <w:t>פרספקס</w:t>
      </w:r>
      <w:proofErr w:type="spellEnd"/>
      <w:r w:rsidRPr="005E2C10">
        <w:rPr>
          <w:rFonts w:hint="cs"/>
          <w:strike/>
          <w:rtl/>
        </w:rPr>
        <w:t xml:space="preserve"> מהשולחן</w:t>
      </w:r>
      <w:r w:rsidR="00D542A6" w:rsidRPr="005E2C10">
        <w:rPr>
          <w:rFonts w:hint="cs"/>
          <w:strike/>
          <w:rtl/>
        </w:rPr>
        <w:t xml:space="preserve"> </w:t>
      </w:r>
      <w:r w:rsidR="00D542A6" w:rsidRPr="005E2C10">
        <w:rPr>
          <w:strike/>
          <w:rtl/>
        </w:rPr>
        <w:t>–</w:t>
      </w:r>
      <w:r w:rsidR="00D542A6" w:rsidRPr="005E2C10">
        <w:rPr>
          <w:rFonts w:hint="cs"/>
          <w:strike/>
          <w:rtl/>
        </w:rPr>
        <w:t xml:space="preserve"> 5.1 ס"מ</w:t>
      </w:r>
    </w:p>
    <w:p w14:paraId="52843DF2" w14:textId="6BA0F2AD" w:rsidR="004163C3" w:rsidRPr="005E2C10" w:rsidRDefault="004163C3" w:rsidP="000E3176">
      <w:pPr>
        <w:pStyle w:val="NoSpacing"/>
        <w:numPr>
          <w:ilvl w:val="0"/>
          <w:numId w:val="1"/>
        </w:numPr>
        <w:rPr>
          <w:strike/>
        </w:rPr>
      </w:pPr>
      <w:r w:rsidRPr="005E2C10">
        <w:rPr>
          <w:rFonts w:hint="cs"/>
          <w:strike/>
          <w:rtl/>
        </w:rPr>
        <w:t xml:space="preserve">למדוד גובה של תחתית מסך מהשולחן </w:t>
      </w:r>
      <w:r w:rsidRPr="005E2C10">
        <w:rPr>
          <w:strike/>
          <w:rtl/>
        </w:rPr>
        <w:t>–</w:t>
      </w:r>
      <w:r w:rsidRPr="005E2C10">
        <w:rPr>
          <w:rFonts w:hint="cs"/>
          <w:strike/>
          <w:rtl/>
        </w:rPr>
        <w:t xml:space="preserve"> להכין משהו שיש מתחת למסך ויחזיק אותו</w:t>
      </w:r>
    </w:p>
    <w:p w14:paraId="3F1132AF" w14:textId="06E58C1C" w:rsidR="00995C64" w:rsidRPr="005E2C10" w:rsidRDefault="00995C64" w:rsidP="00995C64">
      <w:pPr>
        <w:pStyle w:val="NoSpacing"/>
        <w:ind w:left="4320"/>
        <w:rPr>
          <w:strike/>
        </w:rPr>
      </w:pPr>
      <w:r w:rsidRPr="005E2C10">
        <w:rPr>
          <w:rFonts w:hint="cs"/>
          <w:strike/>
          <w:rtl/>
        </w:rPr>
        <w:t>עובי 4 מ"מ, גובה 4.4 ס"מ</w:t>
      </w:r>
    </w:p>
    <w:p w14:paraId="61F01166" w14:textId="5B247688" w:rsidR="008938DE" w:rsidRDefault="008938DE" w:rsidP="00B82F6B">
      <w:pPr>
        <w:pStyle w:val="NoSpacing"/>
        <w:numPr>
          <w:ilvl w:val="0"/>
          <w:numId w:val="1"/>
        </w:numPr>
        <w:rPr>
          <w:strike/>
        </w:rPr>
      </w:pPr>
      <w:r w:rsidRPr="005E2C10">
        <w:rPr>
          <w:rFonts w:hint="cs"/>
          <w:strike/>
          <w:rtl/>
        </w:rPr>
        <w:t xml:space="preserve">לשנות הגדרת גודל אצבע אחרי שיש מסך </w:t>
      </w:r>
      <w:proofErr w:type="spellStart"/>
      <w:r w:rsidRPr="005E2C10">
        <w:rPr>
          <w:rFonts w:hint="cs"/>
          <w:strike/>
          <w:rtl/>
        </w:rPr>
        <w:t>פספקס</w:t>
      </w:r>
      <w:proofErr w:type="spellEnd"/>
    </w:p>
    <w:p w14:paraId="6B94E171" w14:textId="77777777" w:rsidR="002E2288" w:rsidRPr="002E2288" w:rsidRDefault="002E2288" w:rsidP="002E2288">
      <w:pPr>
        <w:pStyle w:val="NoSpacing"/>
        <w:numPr>
          <w:ilvl w:val="0"/>
          <w:numId w:val="1"/>
        </w:numPr>
        <w:rPr>
          <w:strike/>
        </w:rPr>
      </w:pPr>
      <w:r w:rsidRPr="002E2288">
        <w:rPr>
          <w:rFonts w:hint="cs"/>
          <w:strike/>
          <w:rtl/>
        </w:rPr>
        <w:t>תנסה להריץ עם מסך אחר!</w:t>
      </w:r>
    </w:p>
    <w:p w14:paraId="2D07D777" w14:textId="7A6F6504" w:rsidR="00CF6081" w:rsidRPr="00635B3F" w:rsidRDefault="00C9041D" w:rsidP="007D11B5">
      <w:pPr>
        <w:pStyle w:val="NoSpacing"/>
        <w:numPr>
          <w:ilvl w:val="0"/>
          <w:numId w:val="1"/>
        </w:numPr>
        <w:rPr>
          <w:strike/>
        </w:rPr>
      </w:pPr>
      <w:r w:rsidRPr="00635B3F">
        <w:rPr>
          <w:rFonts w:hint="cs"/>
          <w:strike/>
          <w:rtl/>
        </w:rPr>
        <w:t xml:space="preserve">תתקן </w:t>
      </w:r>
      <w:proofErr w:type="spellStart"/>
      <w:r w:rsidRPr="00635B3F">
        <w:rPr>
          <w:strike/>
        </w:rPr>
        <w:t>getTrial</w:t>
      </w:r>
      <w:proofErr w:type="spellEnd"/>
      <w:r w:rsidRPr="00635B3F">
        <w:rPr>
          <w:rFonts w:hint="cs"/>
          <w:strike/>
          <w:rtl/>
        </w:rPr>
        <w:t xml:space="preserve"> ככה שלא ייקח קבצים שאינם </w:t>
      </w:r>
      <w:r w:rsidRPr="00635B3F">
        <w:rPr>
          <w:strike/>
        </w:rPr>
        <w:t>trials*.xlsx</w:t>
      </w:r>
    </w:p>
    <w:p w14:paraId="6E7651FC" w14:textId="36D100D9" w:rsidR="006840BF" w:rsidRPr="001A6568" w:rsidRDefault="006840BF" w:rsidP="006840BF">
      <w:pPr>
        <w:pStyle w:val="NoSpacing"/>
        <w:numPr>
          <w:ilvl w:val="0"/>
          <w:numId w:val="1"/>
        </w:numPr>
        <w:rPr>
          <w:strike/>
        </w:rPr>
      </w:pPr>
      <w:r w:rsidRPr="001A6568">
        <w:rPr>
          <w:rFonts w:hint="cs"/>
          <w:strike/>
          <w:rtl/>
        </w:rPr>
        <w:t>תעדכן משך ניסוי ב:</w:t>
      </w:r>
    </w:p>
    <w:p w14:paraId="13DCE6BB" w14:textId="4A9B796F" w:rsidR="006840BF" w:rsidRPr="001A6568" w:rsidRDefault="006840BF" w:rsidP="006840BF">
      <w:pPr>
        <w:pStyle w:val="NoSpacing"/>
        <w:numPr>
          <w:ilvl w:val="1"/>
          <w:numId w:val="1"/>
        </w:numPr>
        <w:rPr>
          <w:strike/>
        </w:rPr>
      </w:pPr>
      <w:r w:rsidRPr="001A6568">
        <w:rPr>
          <w:rFonts w:hint="cs"/>
          <w:strike/>
          <w:rtl/>
        </w:rPr>
        <w:t xml:space="preserve">טופס הסכמה </w:t>
      </w:r>
      <w:r w:rsidRPr="001A6568">
        <w:rPr>
          <w:strike/>
          <w:rtl/>
        </w:rPr>
        <w:t>–</w:t>
      </w:r>
      <w:r w:rsidRPr="001A6568">
        <w:rPr>
          <w:rFonts w:hint="cs"/>
          <w:strike/>
          <w:rtl/>
        </w:rPr>
        <w:t xml:space="preserve"> לעדכן גם מספר נבדקים.</w:t>
      </w:r>
    </w:p>
    <w:p w14:paraId="0A64840D" w14:textId="3045186D" w:rsidR="006840BF" w:rsidRPr="001A6568" w:rsidRDefault="006840BF" w:rsidP="006840BF">
      <w:pPr>
        <w:pStyle w:val="NoSpacing"/>
        <w:numPr>
          <w:ilvl w:val="1"/>
          <w:numId w:val="1"/>
        </w:numPr>
        <w:rPr>
          <w:strike/>
        </w:rPr>
      </w:pPr>
      <w:r w:rsidRPr="001A6568">
        <w:rPr>
          <w:rFonts w:hint="cs"/>
          <w:strike/>
        </w:rPr>
        <w:t>SOP</w:t>
      </w:r>
    </w:p>
    <w:p w14:paraId="65C6E51D" w14:textId="088474C1" w:rsidR="00623778" w:rsidRPr="001A6568" w:rsidRDefault="00623778" w:rsidP="006840BF">
      <w:pPr>
        <w:pStyle w:val="NoSpacing"/>
        <w:numPr>
          <w:ilvl w:val="1"/>
          <w:numId w:val="1"/>
        </w:numPr>
        <w:rPr>
          <w:strike/>
        </w:rPr>
      </w:pPr>
      <w:r w:rsidRPr="001A6568">
        <w:rPr>
          <w:rFonts w:hint="cs"/>
          <w:strike/>
          <w:rtl/>
        </w:rPr>
        <w:t>טופס לסינון נבדקים</w:t>
      </w:r>
    </w:p>
    <w:p w14:paraId="092A693D" w14:textId="14294611" w:rsidR="0027076A" w:rsidRPr="00556681" w:rsidRDefault="0027076A" w:rsidP="008411FB">
      <w:pPr>
        <w:pStyle w:val="NoSpacing"/>
        <w:numPr>
          <w:ilvl w:val="0"/>
          <w:numId w:val="1"/>
        </w:numPr>
        <w:rPr>
          <w:strike/>
        </w:rPr>
      </w:pPr>
      <w:r w:rsidRPr="00556681">
        <w:rPr>
          <w:rFonts w:hint="cs"/>
          <w:strike/>
          <w:rtl/>
        </w:rPr>
        <w:t xml:space="preserve">תשלח בקשה </w:t>
      </w:r>
      <w:proofErr w:type="spellStart"/>
      <w:r w:rsidRPr="00556681">
        <w:rPr>
          <w:rFonts w:hint="cs"/>
          <w:strike/>
          <w:rtl/>
        </w:rPr>
        <w:t>לועדת</w:t>
      </w:r>
      <w:proofErr w:type="spellEnd"/>
      <w:r w:rsidRPr="00556681">
        <w:rPr>
          <w:rFonts w:hint="cs"/>
          <w:strike/>
          <w:rtl/>
        </w:rPr>
        <w:t xml:space="preserve"> האתיקה שיפתחו לך ניסוי בסונה </w:t>
      </w:r>
      <w:r w:rsidR="00033251" w:rsidRPr="00556681">
        <w:rPr>
          <w:rFonts w:hint="cs"/>
          <w:strike/>
          <w:rtl/>
        </w:rPr>
        <w:t xml:space="preserve">ויתנו מספר ניסוי </w:t>
      </w:r>
      <w:r w:rsidRPr="00556681">
        <w:rPr>
          <w:rFonts w:hint="cs"/>
          <w:strike/>
          <w:rtl/>
        </w:rPr>
        <w:t>(לפי המחברת של המעבדה).</w:t>
      </w:r>
    </w:p>
    <w:p w14:paraId="49DC2691" w14:textId="3D7262FD" w:rsidR="008411FB" w:rsidRPr="003B502A" w:rsidRDefault="008411FB" w:rsidP="008411FB">
      <w:pPr>
        <w:pStyle w:val="NoSpacing"/>
        <w:numPr>
          <w:ilvl w:val="0"/>
          <w:numId w:val="1"/>
        </w:numPr>
        <w:rPr>
          <w:strike/>
        </w:rPr>
      </w:pPr>
      <w:r w:rsidRPr="003B502A">
        <w:rPr>
          <w:rFonts w:hint="cs"/>
          <w:strike/>
          <w:rtl/>
        </w:rPr>
        <w:t>תדפיס טפסי הסכמה.</w:t>
      </w:r>
    </w:p>
    <w:p w14:paraId="1DC06477" w14:textId="5E2964A0" w:rsidR="008411FB" w:rsidRPr="003B502A" w:rsidRDefault="008411FB" w:rsidP="008411FB">
      <w:pPr>
        <w:pStyle w:val="NoSpacing"/>
        <w:numPr>
          <w:ilvl w:val="0"/>
          <w:numId w:val="1"/>
        </w:numPr>
        <w:rPr>
          <w:strike/>
        </w:rPr>
      </w:pPr>
      <w:r w:rsidRPr="003B502A">
        <w:rPr>
          <w:rFonts w:hint="cs"/>
          <w:strike/>
          <w:rtl/>
        </w:rPr>
        <w:t>תדפיס קבל</w:t>
      </w:r>
      <w:r w:rsidR="00592668" w:rsidRPr="003B502A">
        <w:rPr>
          <w:rFonts w:hint="cs"/>
          <w:strike/>
          <w:rtl/>
        </w:rPr>
        <w:t>ה</w:t>
      </w:r>
      <w:r w:rsidRPr="003B502A">
        <w:rPr>
          <w:rFonts w:hint="cs"/>
          <w:strike/>
          <w:rtl/>
        </w:rPr>
        <w:t>.</w:t>
      </w:r>
    </w:p>
    <w:p w14:paraId="0D1710F6" w14:textId="7E43C366" w:rsidR="00CB13F6" w:rsidRPr="004810B2" w:rsidRDefault="00032BD4" w:rsidP="00DF0F0E">
      <w:pPr>
        <w:pStyle w:val="NoSpacing"/>
        <w:numPr>
          <w:ilvl w:val="0"/>
          <w:numId w:val="1"/>
        </w:numPr>
        <w:rPr>
          <w:strike/>
        </w:rPr>
      </w:pPr>
      <w:r w:rsidRPr="004810B2">
        <w:rPr>
          <w:rFonts w:hint="cs"/>
          <w:strike/>
          <w:rtl/>
        </w:rPr>
        <w:t>תשלום</w:t>
      </w:r>
      <w:r w:rsidR="005B6C08" w:rsidRPr="004810B2">
        <w:rPr>
          <w:rFonts w:hint="cs"/>
          <w:strike/>
          <w:rtl/>
        </w:rPr>
        <w:t>:</w:t>
      </w:r>
    </w:p>
    <w:p w14:paraId="36D13797" w14:textId="764C89A7" w:rsidR="002218C6" w:rsidRPr="003B502A" w:rsidRDefault="00302643" w:rsidP="002218C6">
      <w:pPr>
        <w:pStyle w:val="NoSpacing"/>
        <w:numPr>
          <w:ilvl w:val="1"/>
          <w:numId w:val="1"/>
        </w:numPr>
        <w:rPr>
          <w:strike/>
        </w:rPr>
      </w:pPr>
      <w:r w:rsidRPr="003B502A">
        <w:rPr>
          <w:rFonts w:hint="cs"/>
          <w:strike/>
          <w:rtl/>
        </w:rPr>
        <w:t>50 ₪ לשעה, בקפיצות של רבע שעה.</w:t>
      </w:r>
    </w:p>
    <w:p w14:paraId="429E2946" w14:textId="4DBFE839" w:rsidR="00302643" w:rsidRPr="003B502A" w:rsidRDefault="007E4D48" w:rsidP="007E4D48">
      <w:pPr>
        <w:pStyle w:val="NoSpacing"/>
        <w:numPr>
          <w:ilvl w:val="1"/>
          <w:numId w:val="1"/>
        </w:numPr>
        <w:rPr>
          <w:strike/>
        </w:rPr>
      </w:pPr>
      <w:r w:rsidRPr="003B502A">
        <w:rPr>
          <w:rFonts w:hint="cs"/>
          <w:strike/>
          <w:rtl/>
        </w:rPr>
        <w:t>לתעד הכל ב-</w:t>
      </w:r>
      <w:hyperlink r:id="rId18" w:anchor="gid=267261638" w:history="1">
        <w:proofErr w:type="spellStart"/>
        <w:r w:rsidRPr="003B502A">
          <w:rPr>
            <w:rStyle w:val="Hyperlink"/>
            <w:strike/>
          </w:rPr>
          <w:t>mudrick</w:t>
        </w:r>
        <w:proofErr w:type="spellEnd"/>
        <w:r w:rsidRPr="003B502A">
          <w:rPr>
            <w:rStyle w:val="Hyperlink"/>
            <w:strike/>
          </w:rPr>
          <w:t xml:space="preserve"> cash register</w:t>
        </w:r>
      </w:hyperlink>
    </w:p>
    <w:p w14:paraId="0AB742EB" w14:textId="26240A9C" w:rsidR="00A342E2" w:rsidRPr="003B502A" w:rsidRDefault="00A342E2" w:rsidP="002218C6">
      <w:pPr>
        <w:pStyle w:val="NoSpacing"/>
        <w:numPr>
          <w:ilvl w:val="1"/>
          <w:numId w:val="1"/>
        </w:numPr>
        <w:rPr>
          <w:strike/>
        </w:rPr>
      </w:pPr>
      <w:r w:rsidRPr="003B502A">
        <w:rPr>
          <w:strike/>
        </w:rPr>
        <w:t>Documented in past receipts</w:t>
      </w:r>
      <w:r w:rsidRPr="003B502A">
        <w:rPr>
          <w:rFonts w:hint="cs"/>
          <w:strike/>
          <w:rtl/>
        </w:rPr>
        <w:t xml:space="preserve"> </w:t>
      </w:r>
      <w:r w:rsidRPr="003B502A">
        <w:rPr>
          <w:strike/>
          <w:rtl/>
        </w:rPr>
        <w:t>–</w:t>
      </w:r>
      <w:r w:rsidRPr="003B502A">
        <w:rPr>
          <w:rFonts w:hint="cs"/>
          <w:strike/>
          <w:rtl/>
        </w:rPr>
        <w:t xml:space="preserve"> לרשום </w:t>
      </w:r>
      <w:r w:rsidRPr="003B502A">
        <w:rPr>
          <w:rFonts w:hint="cs"/>
          <w:strike/>
        </w:rPr>
        <w:t>NO</w:t>
      </w:r>
      <w:r w:rsidRPr="003B502A">
        <w:rPr>
          <w:rFonts w:hint="cs"/>
          <w:strike/>
          <w:rtl/>
        </w:rPr>
        <w:t xml:space="preserve"> כי זה לא תועד ע"י תמרה</w:t>
      </w:r>
    </w:p>
    <w:p w14:paraId="4FB7D6D1" w14:textId="20529FEB" w:rsidR="004C66D7" w:rsidRPr="003B502A" w:rsidRDefault="004C66D7" w:rsidP="002218C6">
      <w:pPr>
        <w:pStyle w:val="NoSpacing"/>
        <w:numPr>
          <w:ilvl w:val="1"/>
          <w:numId w:val="1"/>
        </w:numPr>
        <w:rPr>
          <w:strike/>
        </w:rPr>
      </w:pPr>
      <w:r w:rsidRPr="003B502A">
        <w:rPr>
          <w:strike/>
        </w:rPr>
        <w:t>amt experimenter pa</w:t>
      </w:r>
      <w:r w:rsidR="007431FF" w:rsidRPr="003B502A">
        <w:rPr>
          <w:strike/>
        </w:rPr>
        <w:t>i</w:t>
      </w:r>
      <w:r w:rsidRPr="003B502A">
        <w:rPr>
          <w:strike/>
        </w:rPr>
        <w:t>d</w:t>
      </w:r>
      <w:r w:rsidR="007431FF" w:rsidRPr="003B502A">
        <w:rPr>
          <w:rFonts w:hint="cs"/>
          <w:strike/>
          <w:rtl/>
        </w:rPr>
        <w:t xml:space="preserve"> </w:t>
      </w:r>
      <w:r w:rsidR="007431FF" w:rsidRPr="003B502A">
        <w:rPr>
          <w:strike/>
          <w:rtl/>
        </w:rPr>
        <w:t>–</w:t>
      </w:r>
      <w:r w:rsidR="007431FF" w:rsidRPr="003B502A">
        <w:rPr>
          <w:rFonts w:hint="cs"/>
          <w:strike/>
          <w:rtl/>
        </w:rPr>
        <w:t xml:space="preserve"> כמה כסף אתה שמת מעצמך.</w:t>
      </w:r>
    </w:p>
    <w:p w14:paraId="5466DE1F" w14:textId="1C358D2B" w:rsidR="009827F3" w:rsidRDefault="009827F3" w:rsidP="002218C6">
      <w:pPr>
        <w:pStyle w:val="NoSpacing"/>
        <w:numPr>
          <w:ilvl w:val="1"/>
          <w:numId w:val="1"/>
        </w:numPr>
      </w:pPr>
      <w:r w:rsidRPr="003B502A">
        <w:rPr>
          <w:strike/>
        </w:rPr>
        <w:lastRenderedPageBreak/>
        <w:t>Total new receipt</w:t>
      </w:r>
      <w:r w:rsidRPr="003B502A">
        <w:rPr>
          <w:rFonts w:hint="cs"/>
          <w:strike/>
          <w:rtl/>
        </w:rPr>
        <w:t xml:space="preserve"> </w:t>
      </w:r>
      <w:r w:rsidRPr="003B502A">
        <w:rPr>
          <w:strike/>
          <w:rtl/>
        </w:rPr>
        <w:t>–</w:t>
      </w:r>
      <w:r w:rsidRPr="003B502A">
        <w:rPr>
          <w:rFonts w:hint="cs"/>
          <w:strike/>
          <w:rtl/>
        </w:rPr>
        <w:t xml:space="preserve"> צריך לתאום את הסכום שמופיע בקבלות</w:t>
      </w:r>
    </w:p>
    <w:p w14:paraId="78DAF042" w14:textId="3D263404" w:rsidR="008411FB" w:rsidRPr="0009182D" w:rsidRDefault="008411FB" w:rsidP="008411FB">
      <w:pPr>
        <w:pStyle w:val="NoSpacing"/>
        <w:numPr>
          <w:ilvl w:val="0"/>
          <w:numId w:val="1"/>
        </w:numPr>
        <w:rPr>
          <w:rStyle w:val="Hyperlink"/>
          <w:strike/>
          <w:color w:val="auto"/>
          <w:u w:val="none"/>
        </w:rPr>
      </w:pPr>
      <w:r w:rsidRPr="0009182D">
        <w:rPr>
          <w:rFonts w:hint="cs"/>
          <w:strike/>
          <w:rtl/>
        </w:rPr>
        <w:t xml:space="preserve">להוסיף שאלון אישיות לנבדק לפי: </w:t>
      </w:r>
      <w:r w:rsidRPr="0009182D">
        <w:rPr>
          <w:strike/>
        </w:rPr>
        <w:t>section 4.5 (Lab’s personality questionnaire) of the </w:t>
      </w:r>
      <w:hyperlink r:id="rId19" w:tgtFrame="_blank" w:history="1">
        <w:r w:rsidRPr="0009182D">
          <w:rPr>
            <w:rStyle w:val="Hyperlink"/>
            <w:strike/>
          </w:rPr>
          <w:t>Lab handbook</w:t>
        </w:r>
      </w:hyperlink>
    </w:p>
    <w:p w14:paraId="7DA65F75" w14:textId="79AAEB77" w:rsidR="00032BD4" w:rsidRPr="0009182D" w:rsidRDefault="00E95A7F" w:rsidP="00032BD4">
      <w:pPr>
        <w:pStyle w:val="NoSpacing"/>
        <w:numPr>
          <w:ilvl w:val="1"/>
          <w:numId w:val="1"/>
        </w:numPr>
        <w:rPr>
          <w:strike/>
        </w:rPr>
      </w:pPr>
      <w:r w:rsidRPr="0009182D">
        <w:rPr>
          <w:rFonts w:hint="cs"/>
          <w:strike/>
          <w:rtl/>
        </w:rPr>
        <w:t>כרגע אין שאלון רשמי, ניתן לעקוב אחר:</w:t>
      </w:r>
    </w:p>
    <w:p w14:paraId="5A634D41" w14:textId="58A96A63" w:rsidR="00E95A7F" w:rsidRPr="00557C70" w:rsidRDefault="00E95A7F" w:rsidP="00E95A7F">
      <w:pPr>
        <w:pStyle w:val="NoSpacing"/>
        <w:ind w:left="1440"/>
        <w:rPr>
          <w:strike/>
          <w:sz w:val="18"/>
          <w:szCs w:val="18"/>
        </w:rPr>
      </w:pPr>
      <w:r w:rsidRPr="00557C70">
        <w:rPr>
          <w:strike/>
          <w:sz w:val="18"/>
          <w:szCs w:val="18"/>
        </w:rPr>
        <w:t xml:space="preserve">Common resources </w:t>
      </w:r>
      <w:r w:rsidRPr="00557C70">
        <w:rPr>
          <w:strike/>
          <w:sz w:val="18"/>
          <w:szCs w:val="18"/>
        </w:rPr>
        <w:sym w:font="Wingdings" w:char="F0E0"/>
      </w:r>
      <w:r w:rsidRPr="00557C70">
        <w:rPr>
          <w:strike/>
          <w:sz w:val="18"/>
          <w:szCs w:val="18"/>
        </w:rPr>
        <w:t xml:space="preserve"> experiment templates </w:t>
      </w:r>
      <w:r w:rsidRPr="00557C70">
        <w:rPr>
          <w:strike/>
          <w:sz w:val="18"/>
          <w:szCs w:val="18"/>
        </w:rPr>
        <w:sym w:font="Wingdings" w:char="F0E0"/>
      </w:r>
      <w:r w:rsidRPr="00557C70">
        <w:rPr>
          <w:strike/>
          <w:sz w:val="18"/>
          <w:szCs w:val="18"/>
        </w:rPr>
        <w:t xml:space="preserve"> lab file system </w:t>
      </w:r>
      <w:r w:rsidRPr="00557C70">
        <w:rPr>
          <w:strike/>
          <w:sz w:val="18"/>
          <w:szCs w:val="18"/>
        </w:rPr>
        <w:sym w:font="Wingdings" w:char="F0E0"/>
      </w:r>
      <w:r w:rsidRPr="00557C70">
        <w:rPr>
          <w:strike/>
          <w:sz w:val="18"/>
          <w:szCs w:val="18"/>
        </w:rPr>
        <w:t xml:space="preserve"> behavioral templates </w:t>
      </w:r>
      <w:r w:rsidRPr="00557C70">
        <w:rPr>
          <w:strike/>
          <w:sz w:val="18"/>
          <w:szCs w:val="18"/>
        </w:rPr>
        <w:sym w:font="Wingdings" w:char="F0E0"/>
      </w:r>
      <w:r w:rsidRPr="00557C70">
        <w:rPr>
          <w:strike/>
          <w:sz w:val="18"/>
          <w:szCs w:val="18"/>
        </w:rPr>
        <w:t xml:space="preserve"> </w:t>
      </w:r>
      <w:r w:rsidR="00616FF8" w:rsidRPr="00557C70">
        <w:rPr>
          <w:strike/>
          <w:sz w:val="18"/>
          <w:szCs w:val="18"/>
        </w:rPr>
        <w:t xml:space="preserve">experiment </w:t>
      </w:r>
      <w:r w:rsidR="00616FF8" w:rsidRPr="00557C70">
        <w:rPr>
          <w:strike/>
          <w:sz w:val="18"/>
          <w:szCs w:val="18"/>
        </w:rPr>
        <w:sym w:font="Wingdings" w:char="F0E0"/>
      </w:r>
      <w:r w:rsidR="00616FF8" w:rsidRPr="00557C70">
        <w:rPr>
          <w:strike/>
          <w:sz w:val="18"/>
          <w:szCs w:val="18"/>
        </w:rPr>
        <w:t xml:space="preserve"> subject log.xlsx</w:t>
      </w:r>
    </w:p>
    <w:p w14:paraId="07DD8395" w14:textId="72CC6F25" w:rsidR="00E95A7F" w:rsidRPr="00557C70" w:rsidRDefault="0072346A" w:rsidP="0072346A">
      <w:pPr>
        <w:pStyle w:val="NoSpacing"/>
        <w:numPr>
          <w:ilvl w:val="1"/>
          <w:numId w:val="1"/>
        </w:numPr>
        <w:rPr>
          <w:strike/>
        </w:rPr>
      </w:pPr>
      <w:r w:rsidRPr="00557C70">
        <w:rPr>
          <w:rFonts w:hint="cs"/>
          <w:strike/>
          <w:rtl/>
        </w:rPr>
        <w:t xml:space="preserve">יש לתעד </w:t>
      </w:r>
      <w:proofErr w:type="spellStart"/>
      <w:r w:rsidRPr="00557C70">
        <w:rPr>
          <w:rFonts w:hint="cs"/>
          <w:strike/>
          <w:rtl/>
        </w:rPr>
        <w:t>תז</w:t>
      </w:r>
      <w:proofErr w:type="spellEnd"/>
      <w:r w:rsidRPr="00557C70">
        <w:rPr>
          <w:rFonts w:hint="cs"/>
          <w:strike/>
          <w:rtl/>
        </w:rPr>
        <w:t xml:space="preserve"> בקובץ נפרד.</w:t>
      </w:r>
    </w:p>
    <w:p w14:paraId="02401BAD" w14:textId="6A074044" w:rsidR="008411FB" w:rsidRPr="000F513A" w:rsidRDefault="008411FB" w:rsidP="008411FB">
      <w:pPr>
        <w:pStyle w:val="NoSpacing"/>
        <w:numPr>
          <w:ilvl w:val="0"/>
          <w:numId w:val="1"/>
        </w:numPr>
        <w:rPr>
          <w:strike/>
        </w:rPr>
      </w:pPr>
      <w:r w:rsidRPr="000F513A">
        <w:rPr>
          <w:rFonts w:hint="cs"/>
          <w:strike/>
          <w:rtl/>
        </w:rPr>
        <w:t xml:space="preserve">לוודא שעברת </w:t>
      </w:r>
      <w:r w:rsidR="002348D5" w:rsidRPr="000F513A">
        <w:rPr>
          <w:rFonts w:hint="cs"/>
          <w:strike/>
          <w:rtl/>
        </w:rPr>
        <w:t>ע</w:t>
      </w:r>
      <w:r w:rsidRPr="000F513A">
        <w:rPr>
          <w:rFonts w:hint="cs"/>
          <w:strike/>
          <w:rtl/>
        </w:rPr>
        <w:t xml:space="preserve">ל כל הצ'ק ליסט של הרצת ניסוי ב: </w:t>
      </w:r>
      <w:r w:rsidRPr="000F513A">
        <w:rPr>
          <w:strike/>
        </w:rPr>
        <w:t> </w:t>
      </w:r>
      <w:r w:rsidRPr="000F513A">
        <w:rPr>
          <w:b/>
          <w:bCs/>
          <w:i/>
          <w:iCs/>
          <w:strike/>
        </w:rPr>
        <w:t>the checklist</w:t>
      </w:r>
      <w:r w:rsidRPr="000F513A">
        <w:rPr>
          <w:strike/>
        </w:rPr>
        <w:t> on to chapter 4 (Running an Experiment).</w:t>
      </w:r>
    </w:p>
    <w:p w14:paraId="5BFB1555" w14:textId="5DF52BFB" w:rsidR="00F25E20" w:rsidRPr="000F513A" w:rsidRDefault="003D3BAF" w:rsidP="00BD4DB7">
      <w:pPr>
        <w:pStyle w:val="NoSpacing"/>
        <w:numPr>
          <w:ilvl w:val="1"/>
          <w:numId w:val="1"/>
        </w:numPr>
        <w:rPr>
          <w:strike/>
        </w:rPr>
      </w:pPr>
      <w:r w:rsidRPr="000F513A">
        <w:rPr>
          <w:rFonts w:hint="cs"/>
          <w:strike/>
          <w:rtl/>
        </w:rPr>
        <w:t xml:space="preserve">סינון נבדקים: </w:t>
      </w:r>
      <w:r w:rsidR="00BD4DB7" w:rsidRPr="000F513A">
        <w:rPr>
          <w:rFonts w:hint="cs"/>
          <w:strike/>
          <w:rtl/>
        </w:rPr>
        <w:t xml:space="preserve">ללא בעיות כתפיים, </w:t>
      </w:r>
      <w:r w:rsidRPr="000F513A">
        <w:rPr>
          <w:rFonts w:hint="cs"/>
          <w:strike/>
          <w:rtl/>
        </w:rPr>
        <w:t xml:space="preserve">18-35, ימניים, ראיה רגילה או מתוקנת, ללא בעיות פסיכולוגיות או נוירולוגיות (כולל </w:t>
      </w:r>
      <w:r w:rsidRPr="000F513A">
        <w:rPr>
          <w:rFonts w:hint="cs"/>
          <w:strike/>
        </w:rPr>
        <w:t>ADHD</w:t>
      </w:r>
      <w:r w:rsidRPr="000F513A">
        <w:rPr>
          <w:rFonts w:hint="cs"/>
          <w:strike/>
          <w:rtl/>
        </w:rPr>
        <w:t>), עברית כשפת אם</w:t>
      </w:r>
      <w:r w:rsidR="00BD4DB7" w:rsidRPr="000F513A">
        <w:rPr>
          <w:rFonts w:hint="cs"/>
          <w:strike/>
          <w:rtl/>
        </w:rPr>
        <w:t>.</w:t>
      </w:r>
    </w:p>
    <w:p w14:paraId="4D2A93D9" w14:textId="41CCC437" w:rsidR="00AB5FF8" w:rsidRPr="00502E53" w:rsidRDefault="00AB5FF8" w:rsidP="00AB5FF8">
      <w:pPr>
        <w:pStyle w:val="NoSpacing"/>
        <w:numPr>
          <w:ilvl w:val="0"/>
          <w:numId w:val="1"/>
        </w:numPr>
        <w:rPr>
          <w:strike/>
        </w:rPr>
      </w:pPr>
      <w:r w:rsidRPr="00502E53">
        <w:rPr>
          <w:rFonts w:hint="cs"/>
          <w:strike/>
          <w:rtl/>
        </w:rPr>
        <w:t>ממשק יישור מסך בהתחלת ניסוי.</w:t>
      </w:r>
    </w:p>
    <w:p w14:paraId="340ACE92" w14:textId="6B2E53A0" w:rsidR="00AB5FF8" w:rsidRDefault="00AB5FF8" w:rsidP="00AB5FF8">
      <w:pPr>
        <w:pStyle w:val="NoSpacing"/>
        <w:numPr>
          <w:ilvl w:val="0"/>
          <w:numId w:val="1"/>
        </w:numPr>
        <w:rPr>
          <w:strike/>
        </w:rPr>
      </w:pPr>
      <w:r w:rsidRPr="00502E53">
        <w:rPr>
          <w:rFonts w:hint="cs"/>
          <w:strike/>
          <w:rtl/>
        </w:rPr>
        <w:t>הוסף דוגמה ל</w:t>
      </w:r>
      <w:r w:rsidRPr="00502E53">
        <w:rPr>
          <w:strike/>
        </w:rPr>
        <w:t>trial</w:t>
      </w:r>
      <w:r w:rsidRPr="00502E53">
        <w:rPr>
          <w:rFonts w:hint="cs"/>
          <w:strike/>
          <w:rtl/>
        </w:rPr>
        <w:t xml:space="preserve"> בודד בתחילת ניסוי.</w:t>
      </w:r>
    </w:p>
    <w:p w14:paraId="3B281266" w14:textId="77777777" w:rsidR="00556681" w:rsidRPr="00173F64" w:rsidRDefault="00556681" w:rsidP="00556681">
      <w:pPr>
        <w:pStyle w:val="NoSpacing"/>
        <w:numPr>
          <w:ilvl w:val="0"/>
          <w:numId w:val="1"/>
        </w:numPr>
        <w:rPr>
          <w:strike/>
        </w:rPr>
      </w:pPr>
      <w:r w:rsidRPr="00173F64">
        <w:rPr>
          <w:rFonts w:hint="cs"/>
          <w:strike/>
          <w:rtl/>
        </w:rPr>
        <w:t xml:space="preserve">לבדוק 2 פלטים של </w:t>
      </w:r>
      <w:proofErr w:type="spellStart"/>
      <w:r w:rsidRPr="00173F64">
        <w:rPr>
          <w:rFonts w:hint="cs"/>
          <w:strike/>
          <w:rtl/>
        </w:rPr>
        <w:t>מטלאב</w:t>
      </w:r>
      <w:proofErr w:type="spellEnd"/>
      <w:r w:rsidRPr="00173F64">
        <w:rPr>
          <w:rFonts w:hint="cs"/>
          <w:strike/>
          <w:rtl/>
        </w:rPr>
        <w:t xml:space="preserve"> ב2 הרצות:</w:t>
      </w:r>
    </w:p>
    <w:p w14:paraId="0B56B4B1" w14:textId="77777777" w:rsidR="00556681" w:rsidRPr="00173F64" w:rsidRDefault="00556681" w:rsidP="00556681">
      <w:pPr>
        <w:pStyle w:val="NoSpacing"/>
        <w:numPr>
          <w:ilvl w:val="1"/>
          <w:numId w:val="1"/>
        </w:numPr>
        <w:rPr>
          <w:strike/>
        </w:rPr>
      </w:pPr>
      <w:r w:rsidRPr="00173F64">
        <w:rPr>
          <w:rFonts w:hint="cs"/>
          <w:strike/>
          <w:rtl/>
        </w:rPr>
        <w:t xml:space="preserve">הרצה עם מסך </w:t>
      </w:r>
      <w:r w:rsidRPr="00173F64">
        <w:rPr>
          <w:rFonts w:hint="cs"/>
          <w:strike/>
        </w:rPr>
        <w:t>VPIXX</w:t>
      </w:r>
      <w:r w:rsidRPr="00173F64">
        <w:rPr>
          <w:rFonts w:hint="cs"/>
          <w:strike/>
          <w:rtl/>
        </w:rPr>
        <w:t xml:space="preserve"> </w:t>
      </w:r>
      <w:proofErr w:type="spellStart"/>
      <w:r w:rsidRPr="00173F64">
        <w:rPr>
          <w:rFonts w:hint="cs"/>
          <w:strike/>
          <w:rtl/>
        </w:rPr>
        <w:t>קירטעה</w:t>
      </w:r>
      <w:proofErr w:type="spellEnd"/>
      <w:r w:rsidRPr="00173F64">
        <w:rPr>
          <w:rFonts w:hint="cs"/>
          <w:strike/>
          <w:rtl/>
        </w:rPr>
        <w:t xml:space="preserve"> לקראת הסוף.</w:t>
      </w:r>
    </w:p>
    <w:p w14:paraId="185E916B" w14:textId="77777777" w:rsidR="00556681" w:rsidRPr="00173F64" w:rsidRDefault="00556681" w:rsidP="00556681">
      <w:pPr>
        <w:pStyle w:val="NoSpacing"/>
        <w:numPr>
          <w:ilvl w:val="1"/>
          <w:numId w:val="1"/>
        </w:numPr>
        <w:rPr>
          <w:strike/>
        </w:rPr>
      </w:pPr>
      <w:r w:rsidRPr="00173F64">
        <w:rPr>
          <w:rFonts w:hint="cs"/>
          <w:strike/>
          <w:rtl/>
        </w:rPr>
        <w:t xml:space="preserve">הרצה עם מסך </w:t>
      </w:r>
      <w:r w:rsidRPr="00173F64">
        <w:rPr>
          <w:rFonts w:hint="cs"/>
          <w:strike/>
        </w:rPr>
        <w:t>ASUS</w:t>
      </w:r>
      <w:r w:rsidRPr="00173F64">
        <w:rPr>
          <w:rFonts w:hint="cs"/>
          <w:strike/>
          <w:rtl/>
        </w:rPr>
        <w:t xml:space="preserve"> רצה בסדר גמור.</w:t>
      </w:r>
    </w:p>
    <w:p w14:paraId="4BBDE90D" w14:textId="77777777" w:rsidR="003D6738" w:rsidRPr="00C93111" w:rsidRDefault="003D6738" w:rsidP="003D6738">
      <w:pPr>
        <w:pStyle w:val="ListParagraph"/>
        <w:numPr>
          <w:ilvl w:val="0"/>
          <w:numId w:val="1"/>
        </w:numPr>
        <w:rPr>
          <w:strike/>
        </w:rPr>
      </w:pPr>
      <w:r w:rsidRPr="00C93111">
        <w:rPr>
          <w:rFonts w:hint="cs"/>
          <w:strike/>
          <w:rtl/>
        </w:rPr>
        <w:t>תריץ ניסוי עם הושטה מלאה וזמן תגובה מלא עם מסך אחר.</w:t>
      </w:r>
    </w:p>
    <w:p w14:paraId="4FA27B4D" w14:textId="77777777" w:rsidR="003D6738" w:rsidRPr="00C93111" w:rsidRDefault="003D6738" w:rsidP="003D6738">
      <w:pPr>
        <w:pStyle w:val="ListParagraph"/>
        <w:rPr>
          <w:strike/>
          <w:rtl/>
        </w:rPr>
      </w:pPr>
      <w:r w:rsidRPr="00C93111">
        <w:rPr>
          <w:rFonts w:hint="cs"/>
          <w:strike/>
          <w:rtl/>
        </w:rPr>
        <w:t xml:space="preserve">תריץ ניתוחי טיימינג על הרצה זו, הרצה קודמת איתו ועל הרצה עם </w:t>
      </w:r>
      <w:r w:rsidRPr="00C93111">
        <w:rPr>
          <w:strike/>
        </w:rPr>
        <w:t>VPIX</w:t>
      </w:r>
      <w:r w:rsidRPr="00C93111">
        <w:rPr>
          <w:rFonts w:hint="cs"/>
          <w:strike/>
          <w:rtl/>
        </w:rPr>
        <w:t>.</w:t>
      </w:r>
    </w:p>
    <w:p w14:paraId="28331BCA" w14:textId="5751533B" w:rsidR="003D6738" w:rsidRPr="00173F64" w:rsidRDefault="003D6738" w:rsidP="003D6738">
      <w:pPr>
        <w:pStyle w:val="ListParagraph"/>
        <w:rPr>
          <w:strike/>
        </w:rPr>
      </w:pPr>
      <w:r w:rsidRPr="00173F64">
        <w:rPr>
          <w:rFonts w:hint="cs"/>
          <w:strike/>
          <w:rtl/>
        </w:rPr>
        <w:t xml:space="preserve">אם יש בעיה, תתייעץ עם </w:t>
      </w:r>
      <w:r w:rsidRPr="00173F64">
        <w:rPr>
          <w:rFonts w:hint="cs"/>
          <w:strike/>
        </w:rPr>
        <w:t>VPIX</w:t>
      </w:r>
      <w:r w:rsidRPr="00173F64">
        <w:rPr>
          <w:rFonts w:hint="cs"/>
          <w:strike/>
          <w:rtl/>
        </w:rPr>
        <w:t>.</w:t>
      </w:r>
    </w:p>
    <w:p w14:paraId="6B4B19C2" w14:textId="00825809" w:rsidR="00556681" w:rsidRDefault="00556681" w:rsidP="00556681">
      <w:pPr>
        <w:pStyle w:val="NoSpacing"/>
        <w:numPr>
          <w:ilvl w:val="0"/>
          <w:numId w:val="1"/>
        </w:numPr>
        <w:rPr>
          <w:strike/>
        </w:rPr>
      </w:pPr>
      <w:r w:rsidRPr="00F668EF">
        <w:rPr>
          <w:rFonts w:hint="cs"/>
          <w:strike/>
          <w:rtl/>
        </w:rPr>
        <w:t>תיצור ניסוי ב</w:t>
      </w:r>
      <w:r w:rsidRPr="00F668EF">
        <w:rPr>
          <w:rFonts w:hint="cs"/>
          <w:strike/>
        </w:rPr>
        <w:t>SONA</w:t>
      </w:r>
      <w:r w:rsidRPr="00F668EF">
        <w:rPr>
          <w:rFonts w:hint="cs"/>
          <w:strike/>
          <w:rtl/>
        </w:rPr>
        <w:t xml:space="preserve"> ותפתח חלונות הרשמה.</w:t>
      </w:r>
    </w:p>
    <w:p w14:paraId="5B1F8D56" w14:textId="5DB67065" w:rsidR="0056549C" w:rsidRPr="0056549C" w:rsidRDefault="0056549C" w:rsidP="0056549C">
      <w:pPr>
        <w:pStyle w:val="ListParagraph"/>
        <w:numPr>
          <w:ilvl w:val="0"/>
          <w:numId w:val="1"/>
        </w:numPr>
        <w:rPr>
          <w:strike/>
        </w:rPr>
      </w:pPr>
      <w:r>
        <w:rPr>
          <w:rFonts w:hint="cs"/>
          <w:b/>
          <w:bCs/>
          <w:strike/>
          <w:u w:val="single"/>
          <w:rtl/>
        </w:rPr>
        <w:t>שיחה קרייג</w:t>
      </w:r>
    </w:p>
    <w:p w14:paraId="74EE9D8B" w14:textId="77777777" w:rsidR="0056549C" w:rsidRPr="00F94284" w:rsidRDefault="0056549C" w:rsidP="0056549C">
      <w:pPr>
        <w:pStyle w:val="ListParagraph"/>
        <w:numPr>
          <w:ilvl w:val="1"/>
          <w:numId w:val="1"/>
        </w:numPr>
        <w:rPr>
          <w:strike/>
        </w:rPr>
      </w:pPr>
      <w:r w:rsidRPr="00F94284">
        <w:rPr>
          <w:rFonts w:hint="cs"/>
          <w:strike/>
          <w:rtl/>
        </w:rPr>
        <w:t>ניסוי שגוי?</w:t>
      </w:r>
    </w:p>
    <w:p w14:paraId="011ED7C9" w14:textId="77777777" w:rsidR="0056549C" w:rsidRPr="004C2863" w:rsidRDefault="0056549C" w:rsidP="0056549C">
      <w:pPr>
        <w:pStyle w:val="ListParagraph"/>
        <w:numPr>
          <w:ilvl w:val="2"/>
          <w:numId w:val="1"/>
        </w:numPr>
        <w:rPr>
          <w:strike/>
        </w:rPr>
      </w:pPr>
      <w:r w:rsidRPr="004C2863">
        <w:rPr>
          <w:rFonts w:hint="cs"/>
          <w:strike/>
          <w:rtl/>
        </w:rPr>
        <w:t>לפצל ולקצר את זמני ההושטה</w:t>
      </w:r>
    </w:p>
    <w:p w14:paraId="1748D7EB" w14:textId="77777777" w:rsidR="0056549C" w:rsidRPr="004C2863" w:rsidRDefault="0056549C" w:rsidP="0056549C">
      <w:pPr>
        <w:pStyle w:val="ListParagraph"/>
        <w:ind w:left="2160"/>
        <w:rPr>
          <w:strike/>
          <w:rtl/>
        </w:rPr>
      </w:pPr>
      <w:r w:rsidRPr="004C2863">
        <w:rPr>
          <w:rFonts w:hint="cs"/>
          <w:strike/>
          <w:rtl/>
        </w:rPr>
        <w:t xml:space="preserve">קרייג מצא אפקט עד </w:t>
      </w:r>
      <w:r w:rsidRPr="004C2863">
        <w:rPr>
          <w:strike/>
        </w:rPr>
        <w:t>700ms</w:t>
      </w:r>
      <w:r w:rsidRPr="004C2863">
        <w:rPr>
          <w:rFonts w:hint="cs"/>
          <w:strike/>
          <w:rtl/>
        </w:rPr>
        <w:t>. סביר שאפקט לא מודע לא ישרוד הרבה זמן.</w:t>
      </w:r>
    </w:p>
    <w:p w14:paraId="6090180E" w14:textId="77777777" w:rsidR="0056549C" w:rsidRDefault="0056549C" w:rsidP="0056549C">
      <w:pPr>
        <w:pStyle w:val="ListParagraph"/>
        <w:ind w:left="2160"/>
        <w:rPr>
          <w:strike/>
        </w:rPr>
      </w:pPr>
      <w:r w:rsidRPr="004C2863">
        <w:rPr>
          <w:rFonts w:hint="cs"/>
          <w:strike/>
          <w:rtl/>
        </w:rPr>
        <w:t xml:space="preserve">להגביל את </w:t>
      </w:r>
      <w:r w:rsidRPr="004C2863">
        <w:rPr>
          <w:strike/>
        </w:rPr>
        <w:t>Reaction time</w:t>
      </w:r>
      <w:r w:rsidRPr="004C2863">
        <w:rPr>
          <w:rFonts w:hint="cs"/>
          <w:strike/>
          <w:rtl/>
        </w:rPr>
        <w:t xml:space="preserve"> ל-</w:t>
      </w:r>
      <w:r w:rsidRPr="004C2863">
        <w:rPr>
          <w:strike/>
        </w:rPr>
        <w:t>400ms</w:t>
      </w:r>
      <w:r w:rsidRPr="004C2863">
        <w:rPr>
          <w:rFonts w:hint="cs"/>
          <w:strike/>
          <w:rtl/>
        </w:rPr>
        <w:t xml:space="preserve"> ואת </w:t>
      </w:r>
      <w:r w:rsidRPr="004C2863">
        <w:rPr>
          <w:strike/>
        </w:rPr>
        <w:t>Movement time</w:t>
      </w:r>
      <w:r w:rsidRPr="004C2863">
        <w:rPr>
          <w:rFonts w:hint="cs"/>
          <w:strike/>
          <w:rtl/>
        </w:rPr>
        <w:t xml:space="preserve"> ל-</w:t>
      </w:r>
      <w:r w:rsidRPr="004C2863">
        <w:rPr>
          <w:strike/>
        </w:rPr>
        <w:t>300ms</w:t>
      </w:r>
      <w:r w:rsidRPr="004C2863">
        <w:rPr>
          <w:rFonts w:hint="cs"/>
          <w:strike/>
          <w:rtl/>
        </w:rPr>
        <w:t xml:space="preserve"> (תבדוק זמנים במאמרים שלו).</w:t>
      </w:r>
    </w:p>
    <w:p w14:paraId="12F7B395" w14:textId="77777777" w:rsidR="0056549C" w:rsidRPr="00DA0CE4" w:rsidRDefault="0056549C" w:rsidP="0056549C">
      <w:pPr>
        <w:pStyle w:val="ListParagraph"/>
        <w:numPr>
          <w:ilvl w:val="3"/>
          <w:numId w:val="1"/>
        </w:numPr>
        <w:rPr>
          <w:strike/>
        </w:rPr>
      </w:pPr>
      <w:r w:rsidRPr="00DA0CE4">
        <w:rPr>
          <w:rFonts w:hint="cs"/>
          <w:strike/>
          <w:rtl/>
        </w:rPr>
        <w:t xml:space="preserve">מה החלוקה הנכונה לזמנים? </w:t>
      </w:r>
    </w:p>
    <w:p w14:paraId="43B118DF" w14:textId="77777777" w:rsidR="0056549C" w:rsidRPr="00DA0CE4" w:rsidRDefault="0056549C" w:rsidP="0056549C">
      <w:pPr>
        <w:pStyle w:val="ListParagraph"/>
        <w:ind w:left="2880"/>
        <w:rPr>
          <w:strike/>
          <w:rtl/>
        </w:rPr>
      </w:pPr>
      <w:proofErr w:type="spellStart"/>
      <w:r w:rsidRPr="00DA0CE4">
        <w:rPr>
          <w:strike/>
        </w:rPr>
        <w:t>Dotan</w:t>
      </w:r>
      <w:proofErr w:type="spellEnd"/>
      <w:r w:rsidRPr="00DA0CE4">
        <w:rPr>
          <w:strike/>
        </w:rPr>
        <w:t xml:space="preserve"> 2018</w:t>
      </w:r>
      <w:r w:rsidRPr="00DA0CE4">
        <w:rPr>
          <w:rFonts w:hint="cs"/>
          <w:strike/>
          <w:rtl/>
        </w:rPr>
        <w:t xml:space="preserve"> </w:t>
      </w:r>
      <w:r w:rsidRPr="00DA0CE4">
        <w:rPr>
          <w:strike/>
          <w:rtl/>
        </w:rPr>
        <w:t>–</w:t>
      </w:r>
      <w:r w:rsidRPr="00DA0CE4">
        <w:rPr>
          <w:rFonts w:hint="cs"/>
          <w:strike/>
          <w:rtl/>
        </w:rPr>
        <w:t xml:space="preserve"> לא ברור. בפרדיגמה הגירוי ממשיך להשתנות עד 1200</w:t>
      </w:r>
      <w:proofErr w:type="spellStart"/>
      <w:r w:rsidRPr="00DA0CE4">
        <w:rPr>
          <w:strike/>
        </w:rPr>
        <w:t>ms</w:t>
      </w:r>
      <w:proofErr w:type="spellEnd"/>
      <w:r w:rsidRPr="00DA0CE4">
        <w:rPr>
          <w:rFonts w:hint="cs"/>
          <w:strike/>
          <w:rtl/>
        </w:rPr>
        <w:t xml:space="preserve">, אז אין בדיוק </w:t>
      </w:r>
    </w:p>
    <w:p w14:paraId="7C13F042" w14:textId="77777777" w:rsidR="0056549C" w:rsidRPr="00DA0CE4" w:rsidRDefault="0056549C" w:rsidP="0056549C">
      <w:pPr>
        <w:pStyle w:val="ListParagraph"/>
        <w:ind w:left="3600" w:firstLine="720"/>
        <w:rPr>
          <w:strike/>
          <w:rtl/>
        </w:rPr>
      </w:pPr>
      <w:r w:rsidRPr="00DA0CE4">
        <w:rPr>
          <w:rFonts w:hint="cs"/>
          <w:strike/>
          <w:rtl/>
        </w:rPr>
        <w:t>הגבלה.</w:t>
      </w:r>
    </w:p>
    <w:p w14:paraId="23F51E99" w14:textId="77777777" w:rsidR="0056549C" w:rsidRPr="00DA0CE4" w:rsidRDefault="0056549C" w:rsidP="0056549C">
      <w:pPr>
        <w:pStyle w:val="ListParagraph"/>
        <w:ind w:left="2880"/>
        <w:rPr>
          <w:strike/>
          <w:rtl/>
        </w:rPr>
      </w:pPr>
      <w:r w:rsidRPr="00DA0CE4">
        <w:rPr>
          <w:strike/>
        </w:rPr>
        <w:t>Gallivan 2014</w:t>
      </w:r>
      <w:r w:rsidRPr="00DA0CE4">
        <w:rPr>
          <w:rFonts w:hint="cs"/>
          <w:strike/>
          <w:rtl/>
        </w:rPr>
        <w:t xml:space="preserve"> </w:t>
      </w:r>
      <w:r w:rsidRPr="00DA0CE4">
        <w:rPr>
          <w:strike/>
          <w:rtl/>
        </w:rPr>
        <w:t>–</w:t>
      </w:r>
      <w:r w:rsidRPr="00DA0CE4">
        <w:rPr>
          <w:rFonts w:hint="cs"/>
          <w:strike/>
          <w:rtl/>
        </w:rPr>
        <w:t xml:space="preserve"> תחילת תנועה עד </w:t>
      </w:r>
      <w:r w:rsidRPr="00DA0CE4">
        <w:rPr>
          <w:strike/>
        </w:rPr>
        <w:t>325ms</w:t>
      </w:r>
      <w:r w:rsidRPr="00DA0CE4">
        <w:rPr>
          <w:rFonts w:hint="cs"/>
          <w:strike/>
          <w:rtl/>
        </w:rPr>
        <w:t xml:space="preserve">, משך תנועה עוד </w:t>
      </w:r>
      <w:r w:rsidRPr="00DA0CE4">
        <w:rPr>
          <w:strike/>
        </w:rPr>
        <w:t>425ms</w:t>
      </w:r>
      <w:r w:rsidRPr="00DA0CE4">
        <w:rPr>
          <w:rFonts w:hint="cs"/>
          <w:strike/>
          <w:rtl/>
        </w:rPr>
        <w:t>.</w:t>
      </w:r>
    </w:p>
    <w:p w14:paraId="0DA3888F" w14:textId="77777777" w:rsidR="0056549C" w:rsidRPr="00DA0CE4" w:rsidRDefault="0056549C" w:rsidP="0056549C">
      <w:pPr>
        <w:pStyle w:val="ListParagraph"/>
        <w:ind w:left="2880"/>
        <w:rPr>
          <w:strike/>
          <w:rtl/>
        </w:rPr>
      </w:pPr>
      <w:proofErr w:type="spellStart"/>
      <w:r w:rsidRPr="00DA0CE4">
        <w:rPr>
          <w:strike/>
        </w:rPr>
        <w:t>Cressman</w:t>
      </w:r>
      <w:proofErr w:type="spellEnd"/>
      <w:r w:rsidRPr="00DA0CE4">
        <w:rPr>
          <w:strike/>
        </w:rPr>
        <w:t xml:space="preserve"> 2007</w:t>
      </w:r>
      <w:r w:rsidRPr="00DA0CE4">
        <w:rPr>
          <w:rFonts w:hint="cs"/>
          <w:strike/>
          <w:rtl/>
        </w:rPr>
        <w:t xml:space="preserve"> הגביל את כל התנועה ל-300-500</w:t>
      </w:r>
      <w:proofErr w:type="spellStart"/>
      <w:r w:rsidRPr="00DA0CE4">
        <w:rPr>
          <w:strike/>
        </w:rPr>
        <w:t>ms</w:t>
      </w:r>
      <w:proofErr w:type="spellEnd"/>
      <w:r w:rsidRPr="00DA0CE4">
        <w:rPr>
          <w:rFonts w:hint="cs"/>
          <w:strike/>
          <w:rtl/>
        </w:rPr>
        <w:t>, אצלו נבדקים התחילו תנועה מתי שרצו.</w:t>
      </w:r>
    </w:p>
    <w:p w14:paraId="55BA9989" w14:textId="77777777" w:rsidR="0056549C" w:rsidRPr="00C0095A" w:rsidRDefault="0056549C" w:rsidP="0056549C">
      <w:pPr>
        <w:pStyle w:val="ListParagraph"/>
        <w:numPr>
          <w:ilvl w:val="2"/>
          <w:numId w:val="1"/>
        </w:numPr>
        <w:rPr>
          <w:strike/>
        </w:rPr>
      </w:pPr>
      <w:r w:rsidRPr="00C0095A">
        <w:rPr>
          <w:rFonts w:hint="cs"/>
          <w:strike/>
          <w:rtl/>
        </w:rPr>
        <w:t>הצגת הקטגוריות כבר עם המטרה כך שהם לא יצטרכו לעבד את זה.</w:t>
      </w:r>
    </w:p>
    <w:p w14:paraId="72A0F076" w14:textId="77777777" w:rsidR="0056549C" w:rsidRPr="00246027" w:rsidRDefault="0056549C" w:rsidP="0056549C">
      <w:pPr>
        <w:pStyle w:val="ListParagraph"/>
        <w:numPr>
          <w:ilvl w:val="3"/>
          <w:numId w:val="1"/>
        </w:numPr>
        <w:rPr>
          <w:strike/>
          <w:rtl/>
        </w:rPr>
      </w:pPr>
      <w:r w:rsidRPr="00246027">
        <w:rPr>
          <w:rFonts w:hint="cs"/>
          <w:strike/>
          <w:rtl/>
        </w:rPr>
        <w:t>צור מסיכות חדשות.</w:t>
      </w:r>
    </w:p>
    <w:p w14:paraId="641D6E52" w14:textId="77777777" w:rsidR="0056549C" w:rsidRPr="006513C1" w:rsidRDefault="0056549C" w:rsidP="0056549C">
      <w:pPr>
        <w:pStyle w:val="ListParagraph"/>
        <w:numPr>
          <w:ilvl w:val="2"/>
          <w:numId w:val="1"/>
        </w:numPr>
        <w:rPr>
          <w:strike/>
          <w:rtl/>
        </w:rPr>
      </w:pPr>
      <w:r w:rsidRPr="006513C1">
        <w:rPr>
          <w:rFonts w:hint="cs"/>
          <w:strike/>
          <w:rtl/>
        </w:rPr>
        <w:t xml:space="preserve">הוספת בלוק אימון ללא </w:t>
      </w:r>
      <w:r w:rsidRPr="006513C1">
        <w:rPr>
          <w:strike/>
        </w:rPr>
        <w:t>prime</w:t>
      </w:r>
      <w:r w:rsidRPr="006513C1">
        <w:rPr>
          <w:rFonts w:hint="cs"/>
          <w:strike/>
          <w:rtl/>
        </w:rPr>
        <w:t>, כדי לתרגל תגובה מהירה.</w:t>
      </w:r>
    </w:p>
    <w:p w14:paraId="581E3C05" w14:textId="77777777" w:rsidR="0056549C" w:rsidRPr="00B47A30" w:rsidRDefault="0056549C" w:rsidP="0056549C">
      <w:pPr>
        <w:pStyle w:val="ListParagraph"/>
        <w:numPr>
          <w:ilvl w:val="2"/>
          <w:numId w:val="1"/>
        </w:numPr>
        <w:rPr>
          <w:strike/>
          <w:rtl/>
        </w:rPr>
      </w:pPr>
      <w:r w:rsidRPr="00B47A30">
        <w:rPr>
          <w:rFonts w:hint="cs"/>
          <w:strike/>
          <w:rtl/>
        </w:rPr>
        <w:t>לקצר את מרחק ההושטה ל-35 (כי אין הרבה זמן).</w:t>
      </w:r>
    </w:p>
    <w:p w14:paraId="1AF16BCD" w14:textId="77777777" w:rsidR="0056549C" w:rsidRPr="006513C1" w:rsidRDefault="0056549C" w:rsidP="0056549C">
      <w:pPr>
        <w:pStyle w:val="ListParagraph"/>
        <w:numPr>
          <w:ilvl w:val="2"/>
          <w:numId w:val="1"/>
        </w:numPr>
        <w:rPr>
          <w:strike/>
        </w:rPr>
      </w:pPr>
      <w:r w:rsidRPr="006513C1">
        <w:rPr>
          <w:rFonts w:hint="cs"/>
          <w:strike/>
          <w:rtl/>
        </w:rPr>
        <w:t>להגדיל מטרה</w:t>
      </w:r>
    </w:p>
    <w:p w14:paraId="3AC16519" w14:textId="77777777" w:rsidR="0056549C" w:rsidRPr="006513C1" w:rsidRDefault="0056549C" w:rsidP="0056549C">
      <w:pPr>
        <w:pStyle w:val="ListParagraph"/>
        <w:ind w:left="2160"/>
        <w:rPr>
          <w:strike/>
          <w:rtl/>
        </w:rPr>
      </w:pPr>
      <w:r w:rsidRPr="006513C1">
        <w:rPr>
          <w:rFonts w:hint="cs"/>
          <w:strike/>
          <w:rtl/>
        </w:rPr>
        <w:t>התכנון והריכוז הדרוש לתנועה מדויקת יכול לדרוס אפקט לא מודעים.</w:t>
      </w:r>
    </w:p>
    <w:p w14:paraId="285050D1" w14:textId="77777777" w:rsidR="0056549C" w:rsidRPr="00DA0CE4" w:rsidRDefault="0056549C" w:rsidP="0056549C">
      <w:pPr>
        <w:pStyle w:val="ListParagraph"/>
        <w:numPr>
          <w:ilvl w:val="2"/>
          <w:numId w:val="1"/>
        </w:numPr>
        <w:rPr>
          <w:strike/>
          <w:rtl/>
        </w:rPr>
      </w:pPr>
      <w:r w:rsidRPr="00DA0CE4">
        <w:rPr>
          <w:rFonts w:hint="cs"/>
          <w:strike/>
          <w:rtl/>
        </w:rPr>
        <w:t>ניסוי המשך אפשר לשנות מטרה תוך כדי תנועה ואז לראות אם אפשר להשפיע עליהם אחרי שהם כבר התחילו.</w:t>
      </w:r>
    </w:p>
    <w:p w14:paraId="3B02C93B" w14:textId="3702680D" w:rsidR="0056549C" w:rsidRDefault="0056549C" w:rsidP="0056549C">
      <w:pPr>
        <w:pStyle w:val="ListParagraph"/>
        <w:numPr>
          <w:ilvl w:val="2"/>
          <w:numId w:val="1"/>
        </w:numPr>
        <w:rPr>
          <w:strike/>
        </w:rPr>
      </w:pPr>
      <w:r w:rsidRPr="002E6EFF">
        <w:rPr>
          <w:rFonts w:hint="cs"/>
          <w:strike/>
          <w:rtl/>
        </w:rPr>
        <w:t>לעדכן פריים של מצגת שהקטגוריזציה והמטרה מופיעים יחד.</w:t>
      </w:r>
    </w:p>
    <w:p w14:paraId="725E9250" w14:textId="1703534D" w:rsidR="00F94284" w:rsidRPr="00F94284" w:rsidRDefault="00F94284" w:rsidP="00F94284">
      <w:pPr>
        <w:pStyle w:val="ListParagraph"/>
        <w:numPr>
          <w:ilvl w:val="2"/>
          <w:numId w:val="1"/>
        </w:numPr>
      </w:pPr>
      <w:r>
        <w:rPr>
          <w:rFonts w:hint="cs"/>
          <w:rtl/>
        </w:rPr>
        <w:t xml:space="preserve">להכניס סיגנל </w:t>
      </w:r>
      <w:proofErr w:type="spellStart"/>
      <w:r>
        <w:rPr>
          <w:rFonts w:hint="cs"/>
          <w:rtl/>
        </w:rPr>
        <w:t>אודיאוטורי</w:t>
      </w:r>
      <w:proofErr w:type="spellEnd"/>
      <w:r>
        <w:rPr>
          <w:rFonts w:hint="cs"/>
          <w:rtl/>
        </w:rPr>
        <w:t xml:space="preserve"> של התחלת תנועה?</w:t>
      </w:r>
    </w:p>
    <w:p w14:paraId="00F45E7F" w14:textId="15B5B2EA" w:rsidR="00E2739A" w:rsidRDefault="00093D57" w:rsidP="00E2739A">
      <w:pPr>
        <w:pStyle w:val="ListParagraph"/>
        <w:numPr>
          <w:ilvl w:val="0"/>
          <w:numId w:val="1"/>
        </w:numPr>
      </w:pPr>
      <w:r w:rsidRPr="003D74C3">
        <w:rPr>
          <w:rFonts w:hint="cs"/>
          <w:strike/>
          <w:rtl/>
        </w:rPr>
        <w:t>למה יש החמצות בהקלטת התנועה?</w:t>
      </w:r>
      <w:r w:rsidR="00CF3540" w:rsidRPr="003D74C3">
        <w:rPr>
          <w:rFonts w:hint="cs"/>
          <w:strike/>
          <w:rtl/>
        </w:rPr>
        <w:t xml:space="preserve"> כנראה בגלל </w:t>
      </w:r>
      <w:r w:rsidR="003D74C3" w:rsidRPr="003D74C3">
        <w:rPr>
          <w:rFonts w:hint="cs"/>
          <w:strike/>
          <w:rtl/>
        </w:rPr>
        <w:t xml:space="preserve">שהמערכת היתה על </w:t>
      </w:r>
      <w:proofErr w:type="spellStart"/>
      <w:r w:rsidR="003D74C3" w:rsidRPr="003D74C3">
        <w:rPr>
          <w:strike/>
        </w:rPr>
        <w:t>active+passive</w:t>
      </w:r>
      <w:proofErr w:type="spellEnd"/>
      <w:r w:rsidR="003D74C3">
        <w:rPr>
          <w:rFonts w:hint="cs"/>
          <w:rtl/>
        </w:rPr>
        <w:t>.</w:t>
      </w:r>
    </w:p>
    <w:p w14:paraId="769D8A47" w14:textId="14CECCBE" w:rsidR="00DA5137" w:rsidRDefault="00DA5137" w:rsidP="00DA5137">
      <w:pPr>
        <w:pStyle w:val="ListParagraph"/>
        <w:numPr>
          <w:ilvl w:val="1"/>
          <w:numId w:val="1"/>
        </w:numPr>
      </w:pPr>
      <w:r w:rsidRPr="00F82507">
        <w:rPr>
          <w:rFonts w:hint="cs"/>
          <w:strike/>
          <w:rtl/>
        </w:rPr>
        <w:t xml:space="preserve">האם יש </w:t>
      </w:r>
      <w:proofErr w:type="spellStart"/>
      <w:r w:rsidRPr="00F82507">
        <w:rPr>
          <w:rFonts w:hint="cs"/>
          <w:strike/>
          <w:rtl/>
        </w:rPr>
        <w:t>פריימים</w:t>
      </w:r>
      <w:proofErr w:type="spellEnd"/>
      <w:r w:rsidRPr="00F82507">
        <w:rPr>
          <w:rFonts w:hint="cs"/>
          <w:strike/>
          <w:rtl/>
        </w:rPr>
        <w:t xml:space="preserve"> מפוספסים של המצלמה גם בהקלטות שאני עשיתי? כן ב-1013.</w:t>
      </w:r>
    </w:p>
    <w:p w14:paraId="2A5953F7" w14:textId="25A82EE1" w:rsidR="00093D57" w:rsidRPr="00CF3540" w:rsidRDefault="00093D57" w:rsidP="00093D57">
      <w:pPr>
        <w:pStyle w:val="ListParagraph"/>
        <w:numPr>
          <w:ilvl w:val="1"/>
          <w:numId w:val="1"/>
        </w:numPr>
        <w:rPr>
          <w:strike/>
        </w:rPr>
      </w:pPr>
      <w:r w:rsidRPr="00CF3540">
        <w:rPr>
          <w:rFonts w:hint="cs"/>
          <w:strike/>
          <w:rtl/>
        </w:rPr>
        <w:t xml:space="preserve">צריך מספר </w:t>
      </w:r>
      <w:proofErr w:type="spellStart"/>
      <w:r w:rsidRPr="00CF3540">
        <w:rPr>
          <w:rFonts w:hint="cs"/>
          <w:strike/>
          <w:rtl/>
        </w:rPr>
        <w:t>סיריאלי</w:t>
      </w:r>
      <w:proofErr w:type="spellEnd"/>
      <w:r w:rsidRPr="00CF3540">
        <w:rPr>
          <w:rFonts w:hint="cs"/>
          <w:strike/>
          <w:rtl/>
        </w:rPr>
        <w:t xml:space="preserve"> של </w:t>
      </w:r>
      <w:proofErr w:type="spellStart"/>
      <w:r w:rsidRPr="00CF3540">
        <w:rPr>
          <w:rFonts w:hint="cs"/>
          <w:strike/>
          <w:rtl/>
        </w:rPr>
        <w:t>רשיון</w:t>
      </w:r>
      <w:proofErr w:type="spellEnd"/>
      <w:r w:rsidRPr="00CF3540">
        <w:rPr>
          <w:rFonts w:hint="cs"/>
          <w:strike/>
          <w:rtl/>
        </w:rPr>
        <w:t xml:space="preserve"> כדי לשלוח מייל ל-</w:t>
      </w:r>
      <w:proofErr w:type="spellStart"/>
      <w:r w:rsidRPr="00CF3540">
        <w:rPr>
          <w:strike/>
        </w:rPr>
        <w:t>optitrack</w:t>
      </w:r>
      <w:proofErr w:type="spellEnd"/>
      <w:r w:rsidRPr="00CF3540">
        <w:rPr>
          <w:rFonts w:hint="cs"/>
          <w:strike/>
          <w:rtl/>
        </w:rPr>
        <w:t>.</w:t>
      </w:r>
    </w:p>
    <w:p w14:paraId="19BBDEB1" w14:textId="19B09DEB" w:rsidR="00584584" w:rsidRDefault="00584584" w:rsidP="00584584">
      <w:pPr>
        <w:pStyle w:val="NoSpacing"/>
        <w:numPr>
          <w:ilvl w:val="0"/>
          <w:numId w:val="1"/>
        </w:numPr>
        <w:rPr>
          <w:strike/>
        </w:rPr>
      </w:pPr>
      <w:r w:rsidRPr="00584584">
        <w:rPr>
          <w:rFonts w:hint="cs"/>
          <w:strike/>
          <w:rtl/>
        </w:rPr>
        <w:t>להתחיל הקלטת תנועה מרגע הצגת גירוי ראשון</w:t>
      </w:r>
    </w:p>
    <w:p w14:paraId="4DAE7D6E" w14:textId="77777777" w:rsidR="00584584" w:rsidRPr="00584584" w:rsidRDefault="00584584" w:rsidP="00584584">
      <w:pPr>
        <w:pStyle w:val="NoSpacing"/>
        <w:numPr>
          <w:ilvl w:val="0"/>
          <w:numId w:val="1"/>
        </w:numPr>
        <w:rPr>
          <w:strike/>
        </w:rPr>
      </w:pPr>
      <w:r w:rsidRPr="00584584">
        <w:rPr>
          <w:rFonts w:hint="cs"/>
          <w:strike/>
          <w:rtl/>
        </w:rPr>
        <w:t xml:space="preserve">למה לוקח </w:t>
      </w:r>
      <w:r w:rsidRPr="00584584">
        <w:rPr>
          <w:strike/>
        </w:rPr>
        <w:t>20ms</w:t>
      </w:r>
      <w:r w:rsidRPr="00584584">
        <w:rPr>
          <w:rFonts w:hint="cs"/>
          <w:strike/>
          <w:rtl/>
        </w:rPr>
        <w:t xml:space="preserve"> לעבור מ-</w:t>
      </w:r>
      <w:r w:rsidRPr="00584584">
        <w:rPr>
          <w:strike/>
        </w:rPr>
        <w:t>to</w:t>
      </w:r>
      <w:r w:rsidRPr="00584584">
        <w:rPr>
          <w:rFonts w:hint="cs"/>
          <w:strike/>
          <w:rtl/>
        </w:rPr>
        <w:t xml:space="preserve"> ל-</w:t>
      </w:r>
      <w:r w:rsidRPr="00584584">
        <w:rPr>
          <w:strike/>
        </w:rPr>
        <w:t>from</w:t>
      </w:r>
      <w:r w:rsidRPr="00584584">
        <w:rPr>
          <w:rFonts w:hint="cs"/>
          <w:strike/>
          <w:rtl/>
        </w:rPr>
        <w:t>?</w:t>
      </w:r>
    </w:p>
    <w:p w14:paraId="1CC567D4" w14:textId="77777777" w:rsidR="000B1540" w:rsidRPr="00705AFE" w:rsidRDefault="000B1540" w:rsidP="000B1540">
      <w:pPr>
        <w:pStyle w:val="NoSpacing"/>
        <w:numPr>
          <w:ilvl w:val="0"/>
          <w:numId w:val="1"/>
        </w:numPr>
        <w:rPr>
          <w:strike/>
        </w:rPr>
      </w:pPr>
      <w:r w:rsidRPr="00705AFE">
        <w:rPr>
          <w:rFonts w:hint="cs"/>
          <w:strike/>
          <w:rtl/>
        </w:rPr>
        <w:t xml:space="preserve">בעיות </w:t>
      </w:r>
      <w:r w:rsidRPr="00705AFE">
        <w:rPr>
          <w:strike/>
        </w:rPr>
        <w:t>timing</w:t>
      </w:r>
      <w:r w:rsidRPr="00705AFE">
        <w:rPr>
          <w:rFonts w:hint="cs"/>
          <w:strike/>
          <w:rtl/>
        </w:rPr>
        <w:t>:</w:t>
      </w:r>
    </w:p>
    <w:p w14:paraId="5C2CE237" w14:textId="77777777" w:rsidR="000B1540" w:rsidRPr="009E5E26" w:rsidRDefault="000B1540" w:rsidP="000B1540">
      <w:pPr>
        <w:pStyle w:val="NoSpacing"/>
        <w:numPr>
          <w:ilvl w:val="1"/>
          <w:numId w:val="1"/>
        </w:numPr>
        <w:rPr>
          <w:strike/>
        </w:rPr>
      </w:pPr>
      <w:r w:rsidRPr="009E5E26">
        <w:rPr>
          <w:rFonts w:hint="cs"/>
          <w:strike/>
          <w:rtl/>
        </w:rPr>
        <w:t xml:space="preserve">תנסה לעשות את החישוב של </w:t>
      </w:r>
      <w:r w:rsidRPr="009E5E26">
        <w:rPr>
          <w:strike/>
        </w:rPr>
        <w:t>event duration</w:t>
      </w:r>
      <w:r w:rsidRPr="009E5E26">
        <w:rPr>
          <w:rFonts w:hint="cs"/>
          <w:strike/>
          <w:rtl/>
        </w:rPr>
        <w:t xml:space="preserve"> מראש לפני הכל.</w:t>
      </w:r>
    </w:p>
    <w:p w14:paraId="40EF4CA5" w14:textId="77777777" w:rsidR="000B1540" w:rsidRPr="0090680F" w:rsidRDefault="000B1540" w:rsidP="000B1540">
      <w:pPr>
        <w:pStyle w:val="NoSpacing"/>
        <w:numPr>
          <w:ilvl w:val="1"/>
          <w:numId w:val="1"/>
        </w:numPr>
        <w:rPr>
          <w:rStyle w:val="Hyperlink"/>
          <w:strike/>
          <w:color w:val="auto"/>
          <w:u w:val="none"/>
        </w:rPr>
      </w:pPr>
      <w:r w:rsidRPr="0090680F">
        <w:rPr>
          <w:rFonts w:hint="cs"/>
          <w:strike/>
          <w:rtl/>
        </w:rPr>
        <w:t xml:space="preserve">תקרא את האתר הזה: </w:t>
      </w:r>
      <w:hyperlink r:id="rId20" w:history="1">
        <w:r w:rsidRPr="0090680F">
          <w:rPr>
            <w:rStyle w:val="Hyperlink"/>
            <w:strike/>
          </w:rPr>
          <w:t>http://psychtoolbox.org/docs/SyncTrouble</w:t>
        </w:r>
      </w:hyperlink>
    </w:p>
    <w:p w14:paraId="375C28AA" w14:textId="77777777" w:rsidR="000B1540" w:rsidRDefault="000B1540" w:rsidP="000B1540">
      <w:pPr>
        <w:ind w:left="720" w:firstLine="720"/>
        <w:rPr>
          <w:strike/>
          <w:rtl/>
        </w:rPr>
      </w:pPr>
      <w:r w:rsidRPr="00DA5137">
        <w:rPr>
          <w:rFonts w:hint="cs"/>
          <w:strike/>
          <w:rtl/>
        </w:rPr>
        <w:t>הומלץ להוריד את מספר ה-</w:t>
      </w:r>
      <w:r w:rsidRPr="00DA5137">
        <w:rPr>
          <w:strike/>
        </w:rPr>
        <w:t>textures</w:t>
      </w:r>
      <w:r w:rsidRPr="00DA5137">
        <w:rPr>
          <w:rFonts w:hint="cs"/>
          <w:strike/>
          <w:rtl/>
        </w:rPr>
        <w:t xml:space="preserve"> השמורות, וכך עשיתי</w:t>
      </w:r>
      <w:r>
        <w:rPr>
          <w:rFonts w:hint="cs"/>
          <w:strike/>
          <w:rtl/>
        </w:rPr>
        <w:t>.</w:t>
      </w:r>
    </w:p>
    <w:p w14:paraId="6590C99D" w14:textId="77777777" w:rsidR="000B1540" w:rsidRPr="00662999" w:rsidRDefault="000B1540" w:rsidP="000B1540">
      <w:pPr>
        <w:pStyle w:val="ListParagraph"/>
        <w:ind w:left="1440"/>
        <w:rPr>
          <w:strike/>
        </w:rPr>
      </w:pPr>
      <w:r w:rsidRPr="00662999">
        <w:rPr>
          <w:rFonts w:hint="cs"/>
          <w:strike/>
          <w:rtl/>
        </w:rPr>
        <w:t xml:space="preserve">האם השינוי הוריד את כמות </w:t>
      </w:r>
      <w:proofErr w:type="spellStart"/>
      <w:r w:rsidRPr="00662999">
        <w:rPr>
          <w:rFonts w:hint="cs"/>
          <w:strike/>
          <w:rtl/>
        </w:rPr>
        <w:t>הפריימים</w:t>
      </w:r>
      <w:proofErr w:type="spellEnd"/>
      <w:r w:rsidRPr="00662999">
        <w:rPr>
          <w:rFonts w:hint="cs"/>
          <w:strike/>
          <w:rtl/>
        </w:rPr>
        <w:t xml:space="preserve"> המפוספסים? </w:t>
      </w:r>
      <w:r>
        <w:rPr>
          <w:rFonts w:hint="cs"/>
          <w:strike/>
          <w:rtl/>
        </w:rPr>
        <w:t>לא, אבל זה עזר עם בעיות משכי הזמן השגויים של הגיורים</w:t>
      </w:r>
      <w:r w:rsidRPr="00662999">
        <w:rPr>
          <w:rFonts w:hint="cs"/>
          <w:strike/>
          <w:rtl/>
        </w:rPr>
        <w:t>.</w:t>
      </w:r>
    </w:p>
    <w:p w14:paraId="7E936D4A" w14:textId="77777777" w:rsidR="000B1540" w:rsidRDefault="000B1540" w:rsidP="000B1540">
      <w:pPr>
        <w:pStyle w:val="ListParagraph"/>
        <w:numPr>
          <w:ilvl w:val="1"/>
          <w:numId w:val="1"/>
        </w:numPr>
        <w:rPr>
          <w:strike/>
        </w:rPr>
      </w:pPr>
      <w:r w:rsidRPr="00D8310E">
        <w:rPr>
          <w:rFonts w:hint="cs"/>
          <w:strike/>
          <w:rtl/>
        </w:rPr>
        <w:t>לשלוח מייל ל-</w:t>
      </w:r>
      <w:r w:rsidRPr="00D8310E">
        <w:rPr>
          <w:strike/>
        </w:rPr>
        <w:t>VPIXX</w:t>
      </w:r>
      <w:r w:rsidRPr="00D8310E">
        <w:rPr>
          <w:rFonts w:hint="cs"/>
          <w:strike/>
          <w:rtl/>
        </w:rPr>
        <w:t xml:space="preserve"> לגבי פספוס </w:t>
      </w:r>
      <w:r w:rsidRPr="00D8310E">
        <w:rPr>
          <w:strike/>
        </w:rPr>
        <w:t>flips</w:t>
      </w:r>
      <w:r w:rsidRPr="00D8310E">
        <w:rPr>
          <w:rFonts w:hint="cs"/>
          <w:strike/>
          <w:rtl/>
        </w:rPr>
        <w:t>. שלחתי</w:t>
      </w:r>
      <w:r>
        <w:rPr>
          <w:rFonts w:hint="cs"/>
          <w:strike/>
          <w:rtl/>
        </w:rPr>
        <w:t>, והם אמרו ש:</w:t>
      </w:r>
    </w:p>
    <w:p w14:paraId="78D4A73E" w14:textId="77777777" w:rsidR="000B1540" w:rsidRDefault="000B1540" w:rsidP="000B1540">
      <w:pPr>
        <w:pStyle w:val="ListParagraph"/>
        <w:numPr>
          <w:ilvl w:val="2"/>
          <w:numId w:val="1"/>
        </w:numPr>
        <w:rPr>
          <w:strike/>
        </w:rPr>
      </w:pPr>
      <w:r>
        <w:rPr>
          <w:rFonts w:hint="cs"/>
          <w:strike/>
          <w:rtl/>
        </w:rPr>
        <w:lastRenderedPageBreak/>
        <w:t>או שזה נובע משימוש ב-</w:t>
      </w:r>
      <w:r>
        <w:rPr>
          <w:strike/>
        </w:rPr>
        <w:t>windows 7</w:t>
      </w:r>
      <w:r>
        <w:rPr>
          <w:rFonts w:hint="cs"/>
          <w:strike/>
          <w:rtl/>
        </w:rPr>
        <w:t>, והחברה במעבדה אמרו שיעבירו את המחשב ל-</w:t>
      </w:r>
      <w:r>
        <w:rPr>
          <w:strike/>
        </w:rPr>
        <w:t>windows 10</w:t>
      </w:r>
      <w:r>
        <w:rPr>
          <w:rFonts w:hint="cs"/>
          <w:strike/>
          <w:rtl/>
        </w:rPr>
        <w:t xml:space="preserve"> מתישהו.</w:t>
      </w:r>
    </w:p>
    <w:p w14:paraId="1120DD01" w14:textId="77777777" w:rsidR="000B1540" w:rsidRDefault="000B1540" w:rsidP="000B1540">
      <w:pPr>
        <w:pStyle w:val="ListParagraph"/>
        <w:numPr>
          <w:ilvl w:val="2"/>
          <w:numId w:val="1"/>
        </w:numPr>
        <w:rPr>
          <w:strike/>
        </w:rPr>
      </w:pPr>
      <w:r>
        <w:rPr>
          <w:rFonts w:hint="cs"/>
          <w:strike/>
          <w:rtl/>
        </w:rPr>
        <w:t>לסגור הליכים אחרים שרצים ברקע.</w:t>
      </w:r>
    </w:p>
    <w:p w14:paraId="34CB1CFF" w14:textId="77777777" w:rsidR="000B1540" w:rsidRPr="00D8310E" w:rsidRDefault="000B1540" w:rsidP="000B1540">
      <w:pPr>
        <w:pStyle w:val="ListParagraph"/>
        <w:numPr>
          <w:ilvl w:val="2"/>
          <w:numId w:val="1"/>
        </w:numPr>
        <w:rPr>
          <w:strike/>
        </w:rPr>
      </w:pPr>
      <w:r>
        <w:rPr>
          <w:strike/>
        </w:rPr>
        <w:t xml:space="preserve">VBL </w:t>
      </w:r>
      <w:proofErr w:type="spellStart"/>
      <w:r>
        <w:rPr>
          <w:strike/>
        </w:rPr>
        <w:t>sybc</w:t>
      </w:r>
      <w:proofErr w:type="spellEnd"/>
      <w:r>
        <w:rPr>
          <w:strike/>
        </w:rPr>
        <w:t xml:space="preserve"> problems</w:t>
      </w:r>
      <w:r>
        <w:rPr>
          <w:rFonts w:hint="cs"/>
          <w:strike/>
        </w:rPr>
        <w:t xml:space="preserve"> </w:t>
      </w:r>
      <w:r>
        <w:rPr>
          <w:rFonts w:hint="cs"/>
          <w:strike/>
          <w:rtl/>
        </w:rPr>
        <w:t xml:space="preserve">קורה עם </w:t>
      </w:r>
      <w:proofErr w:type="spellStart"/>
      <w:r>
        <w:rPr>
          <w:strike/>
        </w:rPr>
        <w:t>psychtoolbox</w:t>
      </w:r>
      <w:proofErr w:type="spellEnd"/>
      <w:r>
        <w:rPr>
          <w:rFonts w:hint="cs"/>
          <w:strike/>
          <w:rtl/>
        </w:rPr>
        <w:t xml:space="preserve"> ואין הרבה מה לעשות עם זה.</w:t>
      </w:r>
    </w:p>
    <w:p w14:paraId="6F242DDD" w14:textId="77777777" w:rsidR="000B1540" w:rsidRPr="00804D38" w:rsidRDefault="000B1540" w:rsidP="000B1540">
      <w:pPr>
        <w:pStyle w:val="NoSpacing"/>
        <w:numPr>
          <w:ilvl w:val="1"/>
          <w:numId w:val="1"/>
        </w:numPr>
        <w:rPr>
          <w:strike/>
        </w:rPr>
      </w:pPr>
      <w:r w:rsidRPr="00804D38">
        <w:rPr>
          <w:rFonts w:hint="cs"/>
          <w:strike/>
          <w:rtl/>
        </w:rPr>
        <w:t>לשאול את אורי ואיתי לגבי הקוד שלי? או אולי להריץ משהו במשך שעה כשהוא מאוד יעיל ולראות אם יש בעיה.</w:t>
      </w:r>
      <w:r>
        <w:rPr>
          <w:rFonts w:hint="cs"/>
          <w:strike/>
          <w:rtl/>
        </w:rPr>
        <w:t xml:space="preserve"> לא שאלתי אותם כי הדברים דיי הסתדרו אחרי שצמצמתי את כמות ה-</w:t>
      </w:r>
      <w:r>
        <w:rPr>
          <w:strike/>
        </w:rPr>
        <w:t>textures</w:t>
      </w:r>
      <w:r>
        <w:rPr>
          <w:rFonts w:hint="cs"/>
          <w:strike/>
          <w:rtl/>
        </w:rPr>
        <w:t>.</w:t>
      </w:r>
    </w:p>
    <w:p w14:paraId="5A005F36" w14:textId="77777777" w:rsidR="000B1540" w:rsidRPr="00D8310E" w:rsidRDefault="000B1540" w:rsidP="000B1540">
      <w:pPr>
        <w:pStyle w:val="NoSpacing"/>
        <w:numPr>
          <w:ilvl w:val="0"/>
          <w:numId w:val="1"/>
        </w:numPr>
        <w:rPr>
          <w:strike/>
        </w:rPr>
      </w:pPr>
      <w:r w:rsidRPr="00D8310E">
        <w:rPr>
          <w:rFonts w:hint="cs"/>
          <w:strike/>
          <w:rtl/>
        </w:rPr>
        <w:t>היות ו-</w:t>
      </w:r>
      <w:r w:rsidRPr="00D8310E">
        <w:rPr>
          <w:rFonts w:hint="cs"/>
          <w:strike/>
        </w:rPr>
        <w:t>MT</w:t>
      </w:r>
      <w:r w:rsidRPr="00D8310E">
        <w:rPr>
          <w:rFonts w:hint="cs"/>
          <w:strike/>
          <w:rtl/>
        </w:rPr>
        <w:t xml:space="preserve"> נמדד מתחילת התנועה, אשר כעת יכולה לקרות לפני הצגת המטרה (ז"א שיכול להיות מוצג להם מסך "זזת לאט מדי" עוד לפני שבכלל הוצגה המטרה), חשוב להסביר לנבדקים שמסך זה מסמל שהם היו רחוקים מנקודת ההתחלה ליותר מדי זמן. אם הם התחילו לזוז, הם חייבם לסיים את התנועה בזמן קצר אחרת יגיע מסך זה.</w:t>
      </w:r>
    </w:p>
    <w:p w14:paraId="5B51720F" w14:textId="77777777" w:rsidR="000B1540" w:rsidRPr="00D8310E" w:rsidRDefault="000B1540" w:rsidP="000B1540">
      <w:pPr>
        <w:pStyle w:val="NoSpacing"/>
        <w:numPr>
          <w:ilvl w:val="0"/>
          <w:numId w:val="1"/>
        </w:numPr>
        <w:rPr>
          <w:strike/>
        </w:rPr>
      </w:pPr>
      <w:r w:rsidRPr="00D8310E">
        <w:rPr>
          <w:rFonts w:hint="cs"/>
          <w:strike/>
          <w:rtl/>
        </w:rPr>
        <w:t>כשאתה מגייס נבדקים תשתמש רק במייל שלך.</w:t>
      </w:r>
    </w:p>
    <w:p w14:paraId="5E918250" w14:textId="77777777" w:rsidR="000B1540" w:rsidRPr="00D8310E" w:rsidRDefault="000B1540" w:rsidP="000B1540">
      <w:pPr>
        <w:pStyle w:val="NoSpacing"/>
        <w:ind w:left="720"/>
        <w:rPr>
          <w:strike/>
          <w:rtl/>
        </w:rPr>
      </w:pPr>
      <w:r w:rsidRPr="00D8310E">
        <w:rPr>
          <w:rFonts w:hint="cs"/>
          <w:strike/>
          <w:rtl/>
        </w:rPr>
        <w:t>אפשר גם להשתמש ב-</w:t>
      </w:r>
      <w:r w:rsidRPr="00D8310E">
        <w:rPr>
          <w:strike/>
        </w:rPr>
        <w:t>Microsoft forms</w:t>
      </w:r>
      <w:r w:rsidRPr="00D8310E">
        <w:rPr>
          <w:rFonts w:hint="cs"/>
          <w:strike/>
          <w:rtl/>
        </w:rPr>
        <w:t>.</w:t>
      </w:r>
    </w:p>
    <w:p w14:paraId="0F41213D" w14:textId="77777777" w:rsidR="000B1540" w:rsidRPr="00D8310E" w:rsidRDefault="000B1540" w:rsidP="000B1540">
      <w:pPr>
        <w:pStyle w:val="NoSpacing"/>
        <w:numPr>
          <w:ilvl w:val="0"/>
          <w:numId w:val="1"/>
        </w:numPr>
        <w:rPr>
          <w:strike/>
        </w:rPr>
      </w:pPr>
      <w:r w:rsidRPr="00D8310E">
        <w:rPr>
          <w:rFonts w:hint="cs"/>
          <w:strike/>
          <w:rtl/>
        </w:rPr>
        <w:t xml:space="preserve">תשים </w:t>
      </w:r>
      <w:proofErr w:type="spellStart"/>
      <w:r w:rsidRPr="00D8310E">
        <w:rPr>
          <w:rFonts w:hint="cs"/>
          <w:strike/>
          <w:rtl/>
        </w:rPr>
        <w:t>ססמא</w:t>
      </w:r>
      <w:proofErr w:type="spellEnd"/>
      <w:r w:rsidRPr="00D8310E">
        <w:rPr>
          <w:rFonts w:hint="cs"/>
          <w:strike/>
          <w:rtl/>
        </w:rPr>
        <w:t xml:space="preserve"> לקובץ </w:t>
      </w:r>
      <w:proofErr w:type="spellStart"/>
      <w:r w:rsidRPr="00D8310E">
        <w:rPr>
          <w:strike/>
        </w:rPr>
        <w:t>sub_log</w:t>
      </w:r>
      <w:proofErr w:type="spellEnd"/>
      <w:r w:rsidRPr="00D8310E">
        <w:rPr>
          <w:rFonts w:hint="cs"/>
          <w:strike/>
          <w:rtl/>
        </w:rPr>
        <w:t xml:space="preserve">: </w:t>
      </w:r>
      <w:r w:rsidRPr="00D8310E">
        <w:rPr>
          <w:strike/>
        </w:rPr>
        <w:t>khen123</w:t>
      </w:r>
    </w:p>
    <w:p w14:paraId="50A4E365" w14:textId="77777777" w:rsidR="000B1540" w:rsidRDefault="000B1540" w:rsidP="000B1540">
      <w:pPr>
        <w:pStyle w:val="NoSpacing"/>
        <w:numPr>
          <w:ilvl w:val="0"/>
          <w:numId w:val="1"/>
        </w:numPr>
        <w:rPr>
          <w:strike/>
        </w:rPr>
      </w:pPr>
      <w:r w:rsidRPr="00D8310E">
        <w:rPr>
          <w:rFonts w:hint="cs"/>
          <w:strike/>
          <w:rtl/>
        </w:rPr>
        <w:t>תפתח קובץ למיילים של נבדקים.</w:t>
      </w:r>
    </w:p>
    <w:p w14:paraId="60B48968" w14:textId="77777777" w:rsidR="000B1540" w:rsidRPr="00B14DA1" w:rsidRDefault="000B1540" w:rsidP="000B1540">
      <w:pPr>
        <w:pStyle w:val="NoSpacing"/>
        <w:numPr>
          <w:ilvl w:val="0"/>
          <w:numId w:val="1"/>
        </w:numPr>
        <w:rPr>
          <w:strike/>
        </w:rPr>
      </w:pPr>
      <w:r w:rsidRPr="00B14DA1">
        <w:rPr>
          <w:rFonts w:hint="cs"/>
          <w:strike/>
          <w:rtl/>
        </w:rPr>
        <w:t xml:space="preserve">לעדכן שקף </w:t>
      </w:r>
      <w:proofErr w:type="spellStart"/>
      <w:r w:rsidRPr="00B14DA1">
        <w:rPr>
          <w:rFonts w:hint="cs"/>
          <w:strike/>
          <w:rtl/>
        </w:rPr>
        <w:t>קליברציה</w:t>
      </w:r>
      <w:proofErr w:type="spellEnd"/>
      <w:r w:rsidRPr="00B14DA1">
        <w:rPr>
          <w:rFonts w:hint="cs"/>
          <w:strike/>
          <w:rtl/>
        </w:rPr>
        <w:t xml:space="preserve"> בהתחלה שיהיה בגודל של מטרה אמיתית כי אני משתמש בו כדי לבדוק באנליזה האם הנבדק פספס את המטרה.</w:t>
      </w:r>
      <w:r>
        <w:rPr>
          <w:rFonts w:hint="cs"/>
          <w:strike/>
          <w:rtl/>
        </w:rPr>
        <w:t xml:space="preserve"> לא עשיתי את זה, כי המטרות בשקף המקורי נמצאות במרכז המטרות הגדולות גם ככה.</w:t>
      </w:r>
    </w:p>
    <w:p w14:paraId="09085452" w14:textId="77777777" w:rsidR="000B1540" w:rsidRPr="001250A2" w:rsidRDefault="000B1540" w:rsidP="000B1540">
      <w:pPr>
        <w:pStyle w:val="NoSpacing"/>
        <w:numPr>
          <w:ilvl w:val="0"/>
          <w:numId w:val="1"/>
        </w:numPr>
        <w:rPr>
          <w:strike/>
        </w:rPr>
      </w:pPr>
      <w:r w:rsidRPr="001250A2">
        <w:rPr>
          <w:rFonts w:hint="cs"/>
          <w:strike/>
          <w:rtl/>
        </w:rPr>
        <w:t>צריך ליצור מתקן מעץ עם נקודת התחלה, ובלוק שמוודא את הגובה של המסך.</w:t>
      </w:r>
    </w:p>
    <w:p w14:paraId="1F9772BB" w14:textId="77777777" w:rsidR="000B1540" w:rsidRPr="000271AD" w:rsidRDefault="000B1540" w:rsidP="000B1540">
      <w:pPr>
        <w:pStyle w:val="NoSpacing"/>
        <w:numPr>
          <w:ilvl w:val="0"/>
          <w:numId w:val="1"/>
        </w:numPr>
        <w:rPr>
          <w:strike/>
        </w:rPr>
      </w:pPr>
      <w:r w:rsidRPr="000271AD">
        <w:rPr>
          <w:rFonts w:hint="cs"/>
          <w:strike/>
          <w:rtl/>
        </w:rPr>
        <w:t>בתחילת הניסוי יש ליידע את הנבדקים על כך שמטלת הסיווג עצמה היא קלה, ולכן אנו מצפים שיצליחו לעשות אותה. ליידע אותם שאנו בוחנים את הביצועים שלהם ובסוף הניסוי ניידע אותם אם הם ביצעו לא טוב ולכן נאלץ לפסול אותם.</w:t>
      </w:r>
    </w:p>
    <w:p w14:paraId="10193878" w14:textId="77777777" w:rsidR="000B1540" w:rsidRPr="001929B5" w:rsidRDefault="000B1540" w:rsidP="000B1540">
      <w:pPr>
        <w:pStyle w:val="NoSpacing"/>
        <w:numPr>
          <w:ilvl w:val="0"/>
          <w:numId w:val="1"/>
        </w:numPr>
        <w:rPr>
          <w:strike/>
        </w:rPr>
      </w:pPr>
      <w:r w:rsidRPr="001929B5">
        <w:rPr>
          <w:rFonts w:hint="cs"/>
          <w:strike/>
          <w:rtl/>
        </w:rPr>
        <w:t>צריך לוודא שנבדקים תמיד מניחים את האצבע בנקודת ההתחלה ככה שהסממן מעל נקודת ההתחלה, שנקודת ההתחלה תמיד במרחק 35 ס"מ, שהסממן ממש בקצה של האצבע שלהם.</w:t>
      </w:r>
    </w:p>
    <w:p w14:paraId="3298007A" w14:textId="77777777" w:rsidR="000B1540" w:rsidRPr="00AA3CB8" w:rsidRDefault="000B1540" w:rsidP="000B1540">
      <w:pPr>
        <w:pStyle w:val="NoSpacing"/>
        <w:numPr>
          <w:ilvl w:val="0"/>
          <w:numId w:val="1"/>
        </w:numPr>
        <w:rPr>
          <w:strike/>
        </w:rPr>
      </w:pPr>
      <w:r w:rsidRPr="00AA3CB8">
        <w:rPr>
          <w:rFonts w:hint="cs"/>
          <w:strike/>
          <w:rtl/>
        </w:rPr>
        <w:t xml:space="preserve">תוודא שזמני הצגה של גירויים נכונים (תריץ על עצמך ואז תריץ </w:t>
      </w:r>
      <w:r w:rsidRPr="00AA3CB8">
        <w:rPr>
          <w:strike/>
        </w:rPr>
        <w:t>test</w:t>
      </w:r>
      <w:r w:rsidRPr="00AA3CB8">
        <w:rPr>
          <w:rFonts w:hint="cs"/>
          <w:strike/>
          <w:rtl/>
        </w:rPr>
        <w:t xml:space="preserve"> ותראה שהממוצע טוב).</w:t>
      </w:r>
    </w:p>
    <w:p w14:paraId="0C571A98" w14:textId="6DD4F59E" w:rsidR="000B1540" w:rsidRDefault="000B1540" w:rsidP="000B1540">
      <w:pPr>
        <w:pStyle w:val="NoSpacing"/>
        <w:numPr>
          <w:ilvl w:val="1"/>
          <w:numId w:val="1"/>
        </w:numPr>
        <w:rPr>
          <w:strike/>
        </w:rPr>
      </w:pPr>
      <w:r w:rsidRPr="00AA3CB8">
        <w:rPr>
          <w:rFonts w:hint="cs"/>
          <w:strike/>
          <w:rtl/>
        </w:rPr>
        <w:t>לבדוק שאם זזים בזמן הצגת גירויים (ז"א כבר לא בנקודת התחלה כאשר מוצגת המטרה) אז מתריע "מוקדם מדי".</w:t>
      </w:r>
    </w:p>
    <w:p w14:paraId="283D2713" w14:textId="77777777" w:rsidR="003D587F" w:rsidRPr="00BE5CED" w:rsidRDefault="003D587F" w:rsidP="003D587F">
      <w:pPr>
        <w:pStyle w:val="NoSpacing"/>
        <w:numPr>
          <w:ilvl w:val="0"/>
          <w:numId w:val="1"/>
        </w:numPr>
        <w:rPr>
          <w:strike/>
        </w:rPr>
      </w:pPr>
      <w:r w:rsidRPr="00BE5CED">
        <w:rPr>
          <w:rFonts w:hint="cs"/>
          <w:strike/>
          <w:rtl/>
        </w:rPr>
        <w:t>להוסיף הודעות: "זזת מוקדם מדי" ו"תשובה שגויה".</w:t>
      </w:r>
    </w:p>
    <w:p w14:paraId="4D10CF48" w14:textId="77777777" w:rsidR="003D587F" w:rsidRPr="00BE5CED" w:rsidRDefault="003D587F" w:rsidP="003D587F">
      <w:pPr>
        <w:pStyle w:val="NoSpacing"/>
        <w:ind w:left="720"/>
        <w:rPr>
          <w:strike/>
        </w:rPr>
      </w:pPr>
      <w:r w:rsidRPr="00BE5CED">
        <w:rPr>
          <w:rFonts w:hint="cs"/>
          <w:strike/>
          <w:rtl/>
        </w:rPr>
        <w:t>לקצר הודעות קיימות.</w:t>
      </w:r>
    </w:p>
    <w:p w14:paraId="18ECCCA8" w14:textId="77777777" w:rsidR="003D587F" w:rsidRPr="00BE5CED" w:rsidRDefault="003D587F" w:rsidP="003D587F">
      <w:pPr>
        <w:pStyle w:val="NoSpacing"/>
        <w:ind w:left="720"/>
        <w:rPr>
          <w:strike/>
          <w:rtl/>
        </w:rPr>
      </w:pPr>
      <w:r w:rsidRPr="00BE5CED">
        <w:rPr>
          <w:rFonts w:hint="cs"/>
          <w:strike/>
          <w:rtl/>
        </w:rPr>
        <w:t xml:space="preserve">זזת מוקדם מדי יטפל גם במקרים בהם הנבדק התחיל לנוע לפני הזמן ואז חזר להתחלה והתחיל שוב לנוע, כל זה לפני שנגמר </w:t>
      </w:r>
      <w:proofErr w:type="spellStart"/>
      <w:r w:rsidRPr="00BE5CED">
        <w:rPr>
          <w:rFonts w:hint="cs"/>
          <w:strike/>
          <w:rtl/>
        </w:rPr>
        <w:t>הטרייל</w:t>
      </w:r>
      <w:proofErr w:type="spellEnd"/>
      <w:r w:rsidRPr="00BE5CED">
        <w:rPr>
          <w:rFonts w:hint="cs"/>
          <w:strike/>
          <w:rtl/>
        </w:rPr>
        <w:t xml:space="preserve"> (</w:t>
      </w:r>
      <w:r w:rsidRPr="00BE5CED">
        <w:rPr>
          <w:strike/>
        </w:rPr>
        <w:t>sub 11 trial 87</w:t>
      </w:r>
      <w:r w:rsidRPr="00BE5CED">
        <w:rPr>
          <w:rFonts w:hint="cs"/>
          <w:strike/>
          <w:rtl/>
        </w:rPr>
        <w:t>).</w:t>
      </w:r>
    </w:p>
    <w:p w14:paraId="4F741828" w14:textId="77777777" w:rsidR="003D587F" w:rsidRPr="0060291F" w:rsidRDefault="003D587F" w:rsidP="003D587F">
      <w:pPr>
        <w:pStyle w:val="NoSpacing"/>
        <w:numPr>
          <w:ilvl w:val="0"/>
          <w:numId w:val="1"/>
        </w:numPr>
        <w:rPr>
          <w:strike/>
        </w:rPr>
      </w:pPr>
      <w:r w:rsidRPr="0060291F">
        <w:rPr>
          <w:rFonts w:hint="cs"/>
          <w:strike/>
          <w:rtl/>
        </w:rPr>
        <w:t>חשוב דחוף בהול! להוסיף ל-</w:t>
      </w:r>
      <w:r w:rsidRPr="0060291F">
        <w:rPr>
          <w:rFonts w:hint="cs"/>
          <w:strike/>
        </w:rPr>
        <w:t>SOP</w:t>
      </w:r>
      <w:r w:rsidRPr="0060291F">
        <w:rPr>
          <w:rFonts w:hint="cs"/>
          <w:strike/>
          <w:rtl/>
        </w:rPr>
        <w:t xml:space="preserve"> סממן בקצה קצה </w:t>
      </w:r>
      <w:proofErr w:type="spellStart"/>
      <w:r w:rsidRPr="0060291F">
        <w:rPr>
          <w:rFonts w:hint="cs"/>
          <w:strike/>
          <w:rtl/>
        </w:rPr>
        <w:t>קצה</w:t>
      </w:r>
      <w:proofErr w:type="spellEnd"/>
      <w:r w:rsidRPr="0060291F">
        <w:rPr>
          <w:rFonts w:hint="cs"/>
          <w:strike/>
          <w:rtl/>
        </w:rPr>
        <w:t xml:space="preserve"> של האצבע ותמיד נוגע במסך! גם תמיד חוזר שהסממן על נקודת ההתחלה.</w:t>
      </w:r>
    </w:p>
    <w:p w14:paraId="33CF892E" w14:textId="77777777" w:rsidR="003D587F" w:rsidRPr="0060291F" w:rsidRDefault="003D587F" w:rsidP="003D587F">
      <w:pPr>
        <w:pStyle w:val="NoSpacing"/>
        <w:ind w:left="720"/>
        <w:rPr>
          <w:strike/>
          <w:rtl/>
        </w:rPr>
      </w:pPr>
      <w:r w:rsidRPr="0060291F">
        <w:rPr>
          <w:rFonts w:hint="cs"/>
          <w:strike/>
          <w:rtl/>
        </w:rPr>
        <w:t>אחרת יקרה מצב בו הנבדק נוגע במסך אבל התשובה לא נקלטת, ואז באנליזה כשאני מחפש את נקודת המגע אני אקבל ערך שגוי (למשל ב-</w:t>
      </w:r>
      <w:proofErr w:type="spellStart"/>
      <w:r w:rsidRPr="0060291F">
        <w:rPr>
          <w:strike/>
        </w:rPr>
        <w:t>testMissTarget.m</w:t>
      </w:r>
      <w:proofErr w:type="spellEnd"/>
      <w:r w:rsidRPr="0060291F">
        <w:rPr>
          <w:rFonts w:hint="cs"/>
          <w:strike/>
          <w:rtl/>
        </w:rPr>
        <w:t>).</w:t>
      </w:r>
    </w:p>
    <w:p w14:paraId="3BCE6A99" w14:textId="77777777" w:rsidR="003D587F" w:rsidRPr="009D114B" w:rsidRDefault="003D587F" w:rsidP="003D587F">
      <w:pPr>
        <w:pStyle w:val="NoSpacing"/>
        <w:numPr>
          <w:ilvl w:val="0"/>
          <w:numId w:val="1"/>
        </w:numPr>
        <w:rPr>
          <w:strike/>
        </w:rPr>
      </w:pPr>
      <w:r w:rsidRPr="009D114B">
        <w:rPr>
          <w:rFonts w:hint="cs"/>
          <w:strike/>
          <w:rtl/>
        </w:rPr>
        <w:t>ב-</w:t>
      </w:r>
      <w:r w:rsidRPr="009D114B">
        <w:rPr>
          <w:strike/>
        </w:rPr>
        <w:t>tests</w:t>
      </w:r>
      <w:r w:rsidRPr="009D114B">
        <w:rPr>
          <w:rFonts w:hint="cs"/>
          <w:strike/>
          <w:rtl/>
        </w:rPr>
        <w:t xml:space="preserve"> תתאים את זה כך שהפרמטר של </w:t>
      </w:r>
      <w:r w:rsidRPr="009D114B">
        <w:rPr>
          <w:strike/>
        </w:rPr>
        <w:t>type</w:t>
      </w:r>
      <w:r w:rsidRPr="009D114B">
        <w:rPr>
          <w:rFonts w:hint="cs"/>
          <w:strike/>
          <w:rtl/>
        </w:rPr>
        <w:t xml:space="preserve"> ישנה את הכל ככה שזה יתאים להרצה גם על </w:t>
      </w:r>
      <w:r w:rsidRPr="009D114B">
        <w:rPr>
          <w:strike/>
        </w:rPr>
        <w:t>trials lists</w:t>
      </w:r>
      <w:r w:rsidRPr="009D114B">
        <w:rPr>
          <w:rFonts w:hint="cs"/>
          <w:strike/>
        </w:rPr>
        <w:t xml:space="preserve"> </w:t>
      </w:r>
      <w:r w:rsidRPr="009D114B">
        <w:rPr>
          <w:rFonts w:hint="cs"/>
          <w:strike/>
          <w:rtl/>
        </w:rPr>
        <w:t xml:space="preserve">וגם על </w:t>
      </w:r>
      <w:r w:rsidRPr="009D114B">
        <w:rPr>
          <w:strike/>
        </w:rPr>
        <w:t>practice trial lists</w:t>
      </w:r>
      <w:r w:rsidRPr="009D114B">
        <w:rPr>
          <w:rFonts w:hint="cs"/>
          <w:strike/>
          <w:rtl/>
        </w:rPr>
        <w:t>. מבחינת נגיד מספר התנאים שזה מצפה לראות.</w:t>
      </w:r>
      <w:r w:rsidRPr="009D114B">
        <w:rPr>
          <w:strike/>
        </w:rPr>
        <w:t xml:space="preserve"> </w:t>
      </w:r>
      <w:r w:rsidRPr="009D114B">
        <w:rPr>
          <w:rFonts w:hint="cs"/>
          <w:strike/>
          <w:rtl/>
        </w:rPr>
        <w:t xml:space="preserve"> תעשה מדריך איך להשתמש בזה כדי לבדוק </w:t>
      </w:r>
      <w:r w:rsidRPr="009D114B">
        <w:rPr>
          <w:strike/>
        </w:rPr>
        <w:t>trials list</w:t>
      </w:r>
      <w:r w:rsidRPr="009D114B">
        <w:rPr>
          <w:rFonts w:hint="cs"/>
          <w:strike/>
        </w:rPr>
        <w:t xml:space="preserve"> </w:t>
      </w:r>
      <w:r w:rsidRPr="009D114B">
        <w:rPr>
          <w:rFonts w:hint="cs"/>
          <w:strike/>
          <w:rtl/>
        </w:rPr>
        <w:t xml:space="preserve">וגם איך לבדוק </w:t>
      </w:r>
      <w:r w:rsidRPr="009D114B">
        <w:rPr>
          <w:strike/>
        </w:rPr>
        <w:t>practice trials lists</w:t>
      </w:r>
      <w:r w:rsidRPr="009D114B">
        <w:rPr>
          <w:rFonts w:hint="cs"/>
          <w:strike/>
          <w:rtl/>
        </w:rPr>
        <w:t>.</w:t>
      </w:r>
    </w:p>
    <w:p w14:paraId="78DC54F5" w14:textId="77777777" w:rsidR="003D587F" w:rsidRPr="00811605" w:rsidRDefault="003D587F" w:rsidP="003D587F">
      <w:pPr>
        <w:pStyle w:val="NoSpacing"/>
        <w:numPr>
          <w:ilvl w:val="0"/>
          <w:numId w:val="1"/>
        </w:numPr>
        <w:rPr>
          <w:strike/>
        </w:rPr>
      </w:pPr>
      <w:r w:rsidRPr="00811605">
        <w:rPr>
          <w:rFonts w:hint="cs"/>
          <w:strike/>
          <w:rtl/>
        </w:rPr>
        <w:t xml:space="preserve">תעדכן במסמך </w:t>
      </w:r>
      <w:r w:rsidRPr="00811605">
        <w:rPr>
          <w:strike/>
        </w:rPr>
        <w:t>sub log</w:t>
      </w:r>
      <w:r w:rsidRPr="00811605">
        <w:rPr>
          <w:rFonts w:hint="cs"/>
          <w:strike/>
          <w:rtl/>
        </w:rPr>
        <w:t>, נבדקים 11-20:</w:t>
      </w:r>
    </w:p>
    <w:p w14:paraId="37B431FE" w14:textId="77777777" w:rsidR="003D587F" w:rsidRPr="00811605" w:rsidRDefault="003D587F" w:rsidP="003D587F">
      <w:pPr>
        <w:pStyle w:val="NoSpacing"/>
        <w:numPr>
          <w:ilvl w:val="1"/>
          <w:numId w:val="1"/>
        </w:numPr>
        <w:rPr>
          <w:strike/>
        </w:rPr>
      </w:pPr>
      <w:proofErr w:type="spellStart"/>
      <w:r w:rsidRPr="00811605">
        <w:rPr>
          <w:rFonts w:hint="cs"/>
          <w:strike/>
          <w:rtl/>
        </w:rPr>
        <w:t>ז"ת</w:t>
      </w:r>
      <w:proofErr w:type="spellEnd"/>
      <w:r w:rsidRPr="00811605">
        <w:rPr>
          <w:rFonts w:hint="cs"/>
          <w:strike/>
          <w:rtl/>
        </w:rPr>
        <w:t xml:space="preserve"> קצר יותר, מפוצל לזמן התחלת תנועה וזמן הושטה.</w:t>
      </w:r>
    </w:p>
    <w:p w14:paraId="16EEA1D6" w14:textId="77777777" w:rsidR="003D587F" w:rsidRPr="00811605" w:rsidRDefault="003D587F" w:rsidP="003D587F">
      <w:pPr>
        <w:pStyle w:val="NoSpacing"/>
        <w:numPr>
          <w:ilvl w:val="1"/>
          <w:numId w:val="1"/>
        </w:numPr>
        <w:rPr>
          <w:strike/>
        </w:rPr>
      </w:pPr>
      <w:r w:rsidRPr="00811605">
        <w:rPr>
          <w:rFonts w:hint="cs"/>
          <w:strike/>
          <w:rtl/>
        </w:rPr>
        <w:t>מרחק הושטה קצר יותר</w:t>
      </w:r>
    </w:p>
    <w:p w14:paraId="5BC349EF" w14:textId="77777777" w:rsidR="003D587F" w:rsidRPr="00811605" w:rsidRDefault="003D587F" w:rsidP="003D587F">
      <w:pPr>
        <w:pStyle w:val="NoSpacing"/>
        <w:numPr>
          <w:ilvl w:val="1"/>
          <w:numId w:val="1"/>
        </w:numPr>
        <w:rPr>
          <w:strike/>
        </w:rPr>
      </w:pPr>
      <w:r w:rsidRPr="00811605">
        <w:rPr>
          <w:rFonts w:hint="cs"/>
          <w:strike/>
          <w:rtl/>
        </w:rPr>
        <w:t>מטרה גדולה יותר, אין הנחיה לגעת במרכז העיגול</w:t>
      </w:r>
    </w:p>
    <w:p w14:paraId="1DDFA802" w14:textId="539E2EFC" w:rsidR="003D587F" w:rsidRPr="003D587F" w:rsidRDefault="003D587F" w:rsidP="003D587F">
      <w:pPr>
        <w:pStyle w:val="NoSpacing"/>
        <w:numPr>
          <w:ilvl w:val="1"/>
          <w:numId w:val="1"/>
        </w:numPr>
        <w:rPr>
          <w:strike/>
        </w:rPr>
      </w:pPr>
      <w:r w:rsidRPr="00811605">
        <w:rPr>
          <w:rFonts w:hint="cs"/>
          <w:strike/>
          <w:rtl/>
        </w:rPr>
        <w:t>קטגוריות מוצגות כבר עם ה-</w:t>
      </w:r>
      <w:r w:rsidRPr="00811605">
        <w:rPr>
          <w:strike/>
        </w:rPr>
        <w:t>fixation</w:t>
      </w:r>
    </w:p>
    <w:p w14:paraId="04A3FDA2" w14:textId="77777777" w:rsidR="000B1540" w:rsidRDefault="000B1540" w:rsidP="000B1540">
      <w:pPr>
        <w:pStyle w:val="NoSpacing"/>
        <w:numPr>
          <w:ilvl w:val="0"/>
          <w:numId w:val="1"/>
        </w:numPr>
      </w:pPr>
      <w:r>
        <w:rPr>
          <w:rFonts w:hint="cs"/>
          <w:rtl/>
        </w:rPr>
        <w:t xml:space="preserve">צמצמת טווח </w:t>
      </w:r>
      <w:proofErr w:type="spellStart"/>
      <w:r>
        <w:t>finInStartPoint</w:t>
      </w:r>
      <w:proofErr w:type="spellEnd"/>
      <w:r>
        <w:rPr>
          <w:rFonts w:hint="cs"/>
          <w:rtl/>
        </w:rPr>
        <w:t>, תוודא שלא קטן מדי, אך גם לא מאפשר חופש יותר מדי.</w:t>
      </w:r>
    </w:p>
    <w:p w14:paraId="2245DD1C" w14:textId="77777777" w:rsidR="000B1540" w:rsidRDefault="000B1540" w:rsidP="000B1540">
      <w:pPr>
        <w:pStyle w:val="NoSpacing"/>
        <w:numPr>
          <w:ilvl w:val="0"/>
          <w:numId w:val="1"/>
        </w:numPr>
      </w:pPr>
      <w:r>
        <w:rPr>
          <w:rFonts w:hint="cs"/>
          <w:rtl/>
        </w:rPr>
        <w:t xml:space="preserve">להוסיף עוד </w:t>
      </w:r>
      <w:proofErr w:type="spellStart"/>
      <w:r>
        <w:rPr>
          <w:rFonts w:hint="cs"/>
          <w:rtl/>
        </w:rPr>
        <w:t>סשן</w:t>
      </w:r>
      <w:proofErr w:type="spellEnd"/>
      <w:r>
        <w:rPr>
          <w:rFonts w:hint="cs"/>
          <w:rtl/>
        </w:rPr>
        <w:t xml:space="preserve"> של אימון יום לפני.</w:t>
      </w:r>
    </w:p>
    <w:p w14:paraId="6D4049EB" w14:textId="77777777" w:rsidR="000B1540" w:rsidRDefault="000B1540" w:rsidP="000B1540">
      <w:pPr>
        <w:pStyle w:val="NoSpacing"/>
        <w:numPr>
          <w:ilvl w:val="1"/>
          <w:numId w:val="1"/>
        </w:numPr>
        <w:rPr>
          <w:strike/>
        </w:rPr>
      </w:pPr>
      <w:r w:rsidRPr="008310D8">
        <w:rPr>
          <w:rFonts w:hint="cs"/>
          <w:strike/>
          <w:rtl/>
        </w:rPr>
        <w:t xml:space="preserve">למצוא מילים לעוד </w:t>
      </w:r>
      <w:proofErr w:type="spellStart"/>
      <w:r w:rsidRPr="008310D8">
        <w:rPr>
          <w:rFonts w:hint="cs"/>
          <w:strike/>
          <w:rtl/>
        </w:rPr>
        <w:t>סשן</w:t>
      </w:r>
      <w:proofErr w:type="spellEnd"/>
    </w:p>
    <w:p w14:paraId="5660B8E7" w14:textId="48C31A40" w:rsidR="000B1540" w:rsidRPr="000C5400" w:rsidRDefault="000B1540" w:rsidP="000B1540">
      <w:pPr>
        <w:pStyle w:val="NoSpacing"/>
        <w:numPr>
          <w:ilvl w:val="1"/>
          <w:numId w:val="1"/>
        </w:numPr>
        <w:rPr>
          <w:strike/>
        </w:rPr>
      </w:pPr>
      <w:r w:rsidRPr="000C5400">
        <w:rPr>
          <w:rFonts w:hint="cs"/>
          <w:strike/>
          <w:rtl/>
        </w:rPr>
        <w:t>לוודא שכיחות של מילים</w:t>
      </w:r>
      <w:r w:rsidR="000C5400" w:rsidRPr="000C5400">
        <w:rPr>
          <w:rFonts w:hint="cs"/>
          <w:strike/>
          <w:rtl/>
        </w:rPr>
        <w:t xml:space="preserve">. לא עשיתי זאת, כי </w:t>
      </w:r>
      <w:r w:rsidR="000C5400">
        <w:rPr>
          <w:rFonts w:hint="cs"/>
          <w:strike/>
          <w:rtl/>
        </w:rPr>
        <w:t>השכיחות בעיקר חשובה ל-</w:t>
      </w:r>
      <w:r w:rsidR="000C5400">
        <w:rPr>
          <w:strike/>
        </w:rPr>
        <w:t>Prime</w:t>
      </w:r>
      <w:r w:rsidR="000C5400">
        <w:rPr>
          <w:rFonts w:hint="cs"/>
          <w:strike/>
          <w:rtl/>
        </w:rPr>
        <w:t xml:space="preserve"> (כדי שיהיה סיכוי שיעורר עיבוד לא מודע חזק מספיק), וביום הראשון אין </w:t>
      </w:r>
      <w:r w:rsidR="000C5400">
        <w:rPr>
          <w:strike/>
        </w:rPr>
        <w:t>Prime</w:t>
      </w:r>
      <w:r w:rsidR="000C5400">
        <w:rPr>
          <w:rFonts w:hint="cs"/>
          <w:strike/>
          <w:rtl/>
        </w:rPr>
        <w:t>.</w:t>
      </w:r>
    </w:p>
    <w:p w14:paraId="57A24B8F" w14:textId="77777777" w:rsidR="000B1540" w:rsidRPr="009A5C8B" w:rsidRDefault="000B1540" w:rsidP="000B1540">
      <w:pPr>
        <w:pStyle w:val="NoSpacing"/>
        <w:numPr>
          <w:ilvl w:val="1"/>
          <w:numId w:val="1"/>
        </w:numPr>
        <w:rPr>
          <w:strike/>
        </w:rPr>
      </w:pPr>
      <w:r w:rsidRPr="009A5C8B">
        <w:rPr>
          <w:rFonts w:hint="cs"/>
          <w:strike/>
          <w:rtl/>
        </w:rPr>
        <w:t xml:space="preserve">לכתוב קוד של עוד </w:t>
      </w:r>
      <w:proofErr w:type="spellStart"/>
      <w:r w:rsidRPr="009A5C8B">
        <w:rPr>
          <w:rFonts w:hint="cs"/>
          <w:strike/>
          <w:rtl/>
        </w:rPr>
        <w:t>סשן</w:t>
      </w:r>
      <w:proofErr w:type="spellEnd"/>
      <w:r w:rsidRPr="009A5C8B">
        <w:rPr>
          <w:rFonts w:hint="cs"/>
          <w:strike/>
          <w:rtl/>
        </w:rPr>
        <w:t>.</w:t>
      </w:r>
    </w:p>
    <w:p w14:paraId="08399E65" w14:textId="77777777" w:rsidR="000B1540" w:rsidRDefault="000B1540" w:rsidP="000B1540">
      <w:pPr>
        <w:pStyle w:val="NoSpacing"/>
        <w:numPr>
          <w:ilvl w:val="1"/>
          <w:numId w:val="1"/>
        </w:numPr>
      </w:pPr>
      <w:r>
        <w:rPr>
          <w:rFonts w:hint="cs"/>
          <w:rtl/>
        </w:rPr>
        <w:t xml:space="preserve">אורך </w:t>
      </w:r>
      <w:proofErr w:type="spellStart"/>
      <w:r>
        <w:rPr>
          <w:rFonts w:hint="cs"/>
          <w:rtl/>
        </w:rPr>
        <w:t>סשן</w:t>
      </w:r>
      <w:proofErr w:type="spellEnd"/>
      <w:r>
        <w:rPr>
          <w:rFonts w:hint="cs"/>
          <w:rtl/>
        </w:rPr>
        <w:t>:</w:t>
      </w:r>
    </w:p>
    <w:p w14:paraId="257E3C52" w14:textId="77777777" w:rsidR="000B1540" w:rsidRDefault="000B1540" w:rsidP="000B1540">
      <w:pPr>
        <w:pStyle w:val="NoSpacing"/>
        <w:ind w:left="1440"/>
      </w:pPr>
      <w:r>
        <w:rPr>
          <w:rFonts w:hint="cs"/>
          <w:rtl/>
        </w:rPr>
        <w:t xml:space="preserve">התחלתי לקרוא את המאמר הזה וסימנתי בו פסקה בצהוב שבה </w:t>
      </w:r>
      <w:proofErr w:type="spellStart"/>
      <w:r>
        <w:rPr>
          <w:rFonts w:hint="cs"/>
          <w:rtl/>
        </w:rPr>
        <w:t>עצמרתי</w:t>
      </w:r>
      <w:proofErr w:type="spellEnd"/>
      <w:r>
        <w:rPr>
          <w:rFonts w:hint="cs"/>
          <w:rtl/>
        </w:rPr>
        <w:t xml:space="preserve"> ואחריה כנראה יופיע מה שאני צריך (כמה זמן לקח להם להשתפר):</w:t>
      </w:r>
    </w:p>
    <w:p w14:paraId="76DCCF08" w14:textId="77777777" w:rsidR="000B1540" w:rsidRDefault="000B1540" w:rsidP="000B1540">
      <w:pPr>
        <w:pStyle w:val="NoSpacing"/>
        <w:ind w:left="1440"/>
        <w:rPr>
          <w:b/>
          <w:bCs/>
          <w:rtl/>
        </w:rPr>
      </w:pPr>
      <w:r w:rsidRPr="0056221E">
        <w:rPr>
          <w:b/>
          <w:bCs/>
        </w:rPr>
        <w:t>The serial reaction time task revisited: a study on motor sequence</w:t>
      </w:r>
      <w:r>
        <w:rPr>
          <w:b/>
          <w:bCs/>
        </w:rPr>
        <w:t xml:space="preserve"> </w:t>
      </w:r>
      <w:r w:rsidRPr="0056221E">
        <w:rPr>
          <w:b/>
          <w:bCs/>
        </w:rPr>
        <w:t>learning with an arm-reaching task</w:t>
      </w:r>
    </w:p>
    <w:p w14:paraId="0FFF5D6C" w14:textId="77777777" w:rsidR="000B1540" w:rsidRPr="0056221E" w:rsidRDefault="000B1540" w:rsidP="000B1540">
      <w:pPr>
        <w:pStyle w:val="NoSpacing"/>
        <w:ind w:left="1440"/>
        <w:rPr>
          <w:rtl/>
        </w:rPr>
      </w:pPr>
      <w:r w:rsidRPr="0056221E">
        <w:rPr>
          <w:rFonts w:hint="cs"/>
          <w:rtl/>
        </w:rPr>
        <w:t>ויש עוד מקומות שחיפשתי:</w:t>
      </w:r>
    </w:p>
    <w:p w14:paraId="52AFA0EB" w14:textId="77777777" w:rsidR="000B1540" w:rsidRDefault="008A3CE5" w:rsidP="000B1540">
      <w:pPr>
        <w:pStyle w:val="NoSpacing"/>
        <w:ind w:left="1440"/>
        <w:rPr>
          <w:rtl/>
        </w:rPr>
      </w:pPr>
      <w:hyperlink r:id="rId21" w:history="1">
        <w:r w:rsidR="000B1540" w:rsidRPr="00CE0384">
          <w:rPr>
            <w:rStyle w:val="Hyperlink"/>
            <w:rFonts w:hint="cs"/>
            <w:rtl/>
          </w:rPr>
          <w:t>כאן</w:t>
        </w:r>
      </w:hyperlink>
    </w:p>
    <w:p w14:paraId="36BD496A" w14:textId="77777777" w:rsidR="000B1540" w:rsidRDefault="008A3CE5" w:rsidP="000B1540">
      <w:pPr>
        <w:pStyle w:val="NoSpacing"/>
        <w:ind w:left="1440"/>
        <w:rPr>
          <w:rtl/>
        </w:rPr>
      </w:pPr>
      <w:hyperlink r:id="rId22" w:history="1">
        <w:r w:rsidR="000B1540" w:rsidRPr="00CE0384">
          <w:rPr>
            <w:rStyle w:val="Hyperlink"/>
            <w:rFonts w:hint="cs"/>
            <w:rtl/>
          </w:rPr>
          <w:t>כאן</w:t>
        </w:r>
      </w:hyperlink>
    </w:p>
    <w:p w14:paraId="16B62C85" w14:textId="77777777" w:rsidR="000B1540" w:rsidRDefault="008A3CE5" w:rsidP="000B1540">
      <w:pPr>
        <w:pStyle w:val="NoSpacing"/>
        <w:ind w:left="1440"/>
        <w:rPr>
          <w:rtl/>
        </w:rPr>
      </w:pPr>
      <w:hyperlink r:id="rId23" w:history="1">
        <w:r w:rsidR="000B1540" w:rsidRPr="00CE0384">
          <w:rPr>
            <w:rStyle w:val="Hyperlink"/>
            <w:rFonts w:hint="cs"/>
            <w:rtl/>
          </w:rPr>
          <w:t>כאן</w:t>
        </w:r>
      </w:hyperlink>
    </w:p>
    <w:p w14:paraId="65D6A8F4" w14:textId="77777777" w:rsidR="000B1540" w:rsidRDefault="008A3CE5" w:rsidP="000B1540">
      <w:pPr>
        <w:pStyle w:val="NoSpacing"/>
        <w:ind w:left="1440"/>
        <w:rPr>
          <w:rtl/>
        </w:rPr>
      </w:pPr>
      <w:hyperlink r:id="rId24" w:history="1">
        <w:r w:rsidR="000B1540" w:rsidRPr="009831FC">
          <w:rPr>
            <w:rStyle w:val="Hyperlink"/>
            <w:rFonts w:hint="cs"/>
            <w:rtl/>
          </w:rPr>
          <w:t>כאן</w:t>
        </w:r>
      </w:hyperlink>
    </w:p>
    <w:p w14:paraId="771C9325" w14:textId="77777777" w:rsidR="000B1540" w:rsidRDefault="008A3CE5" w:rsidP="000B1540">
      <w:pPr>
        <w:pStyle w:val="NoSpacing"/>
        <w:ind w:left="1440"/>
        <w:rPr>
          <w:rtl/>
        </w:rPr>
      </w:pPr>
      <w:hyperlink r:id="rId25" w:history="1">
        <w:r w:rsidR="000B1540" w:rsidRPr="009831FC">
          <w:rPr>
            <w:rStyle w:val="Hyperlink"/>
            <w:rFonts w:hint="cs"/>
            <w:rtl/>
          </w:rPr>
          <w:t>כאן</w:t>
        </w:r>
      </w:hyperlink>
    </w:p>
    <w:p w14:paraId="1E45F1F9" w14:textId="77777777" w:rsidR="000B1540" w:rsidRDefault="008A3CE5" w:rsidP="000B1540">
      <w:pPr>
        <w:pStyle w:val="NoSpacing"/>
        <w:ind w:left="1440"/>
        <w:rPr>
          <w:rtl/>
        </w:rPr>
      </w:pPr>
      <w:hyperlink r:id="rId26" w:history="1">
        <w:r w:rsidR="000B1540" w:rsidRPr="009831FC">
          <w:rPr>
            <w:rStyle w:val="Hyperlink"/>
            <w:rFonts w:hint="cs"/>
            <w:rtl/>
          </w:rPr>
          <w:t>כאן</w:t>
        </w:r>
      </w:hyperlink>
    </w:p>
    <w:p w14:paraId="7C6096EC" w14:textId="77777777" w:rsidR="000B1540" w:rsidRDefault="008A3CE5" w:rsidP="000B1540">
      <w:pPr>
        <w:pStyle w:val="NoSpacing"/>
        <w:ind w:left="1440"/>
      </w:pPr>
      <w:hyperlink r:id="rId27" w:history="1">
        <w:r w:rsidR="000B1540" w:rsidRPr="009831FC">
          <w:rPr>
            <w:rStyle w:val="Hyperlink"/>
            <w:rFonts w:hint="cs"/>
            <w:rtl/>
          </w:rPr>
          <w:t>כאן</w:t>
        </w:r>
      </w:hyperlink>
    </w:p>
    <w:p w14:paraId="449264FE" w14:textId="746215E9" w:rsidR="003D587F" w:rsidRDefault="003D587F" w:rsidP="003D587F">
      <w:pPr>
        <w:pStyle w:val="ListParagraph"/>
        <w:numPr>
          <w:ilvl w:val="0"/>
          <w:numId w:val="1"/>
        </w:numPr>
      </w:pPr>
      <w:r>
        <w:rPr>
          <w:rFonts w:hint="cs"/>
          <w:rtl/>
        </w:rPr>
        <w:t xml:space="preserve">לקרוא </w:t>
      </w:r>
      <w:r w:rsidRPr="003D587F">
        <w:t>“Hidden cognitive states revealed in choice reaching tasks”</w:t>
      </w:r>
    </w:p>
    <w:p w14:paraId="71EF8420" w14:textId="725A6818" w:rsidR="003D587F" w:rsidRPr="003D587F" w:rsidRDefault="003D587F" w:rsidP="003D587F">
      <w:pPr>
        <w:pStyle w:val="ListParagraph"/>
        <w:numPr>
          <w:ilvl w:val="0"/>
          <w:numId w:val="1"/>
        </w:numPr>
      </w:pPr>
      <w:r>
        <w:rPr>
          <w:rFonts w:hint="cs"/>
          <w:rtl/>
        </w:rPr>
        <w:t>לחפש מאמרים שציטטו את : "</w:t>
      </w:r>
      <w:r w:rsidRPr="003D587F">
        <w:rPr>
          <w:rFonts w:ascii="Arial" w:hAnsi="Arial" w:cs="Arial"/>
          <w:strike/>
          <w:color w:val="000000"/>
          <w:sz w:val="22"/>
          <w:szCs w:val="22"/>
        </w:rPr>
        <w:t xml:space="preserve"> </w:t>
      </w:r>
      <w:r w:rsidRPr="003D587F">
        <w:t>Engaging the motor system with masked orthographic primes: A kinematic analysis</w:t>
      </w:r>
      <w:r>
        <w:rPr>
          <w:rFonts w:hint="cs"/>
          <w:rtl/>
        </w:rPr>
        <w:t>".</w:t>
      </w:r>
    </w:p>
    <w:p w14:paraId="6EE6A153" w14:textId="767D6B83" w:rsidR="00817D87" w:rsidRDefault="006F5849" w:rsidP="006F5849">
      <w:pPr>
        <w:pStyle w:val="Heading3"/>
        <w:rPr>
          <w:rtl/>
        </w:rPr>
      </w:pPr>
      <w:r>
        <w:rPr>
          <w:rFonts w:hint="cs"/>
          <w:rtl/>
        </w:rPr>
        <w:t>אנליזות</w:t>
      </w:r>
    </w:p>
    <w:p w14:paraId="6F3476F3" w14:textId="77777777" w:rsidR="00C70D9E" w:rsidRPr="006866DB" w:rsidRDefault="00C70D9E" w:rsidP="00C70D9E">
      <w:pPr>
        <w:pStyle w:val="ListParagraph"/>
        <w:numPr>
          <w:ilvl w:val="0"/>
          <w:numId w:val="1"/>
        </w:numPr>
        <w:rPr>
          <w:strike/>
        </w:rPr>
      </w:pPr>
      <w:r w:rsidRPr="006866DB">
        <w:rPr>
          <w:rFonts w:hint="cs"/>
          <w:strike/>
          <w:rtl/>
        </w:rPr>
        <w:t xml:space="preserve">תחליט מה </w:t>
      </w:r>
      <w:proofErr w:type="spellStart"/>
      <w:r w:rsidRPr="006866DB">
        <w:rPr>
          <w:rFonts w:hint="cs"/>
          <w:strike/>
          <w:rtl/>
        </w:rPr>
        <w:t>פונקצית</w:t>
      </w:r>
      <w:proofErr w:type="spellEnd"/>
      <w:r w:rsidRPr="006866DB">
        <w:rPr>
          <w:rFonts w:hint="cs"/>
          <w:strike/>
          <w:rtl/>
        </w:rPr>
        <w:t xml:space="preserve"> </w:t>
      </w:r>
      <w:proofErr w:type="spellStart"/>
      <w:r w:rsidRPr="006866DB">
        <w:rPr>
          <w:strike/>
        </w:rPr>
        <w:t>Bspline</w:t>
      </w:r>
      <w:proofErr w:type="spellEnd"/>
      <w:r w:rsidRPr="006866DB">
        <w:rPr>
          <w:rFonts w:hint="cs"/>
          <w:strike/>
          <w:rtl/>
        </w:rPr>
        <w:t xml:space="preserve"> מקבלת ומה היא מחזירה, תעדכן בהתאם את התיאור שלה</w:t>
      </w:r>
    </w:p>
    <w:p w14:paraId="5734E580" w14:textId="3C64E480" w:rsidR="00040AF2" w:rsidRPr="00C371E4" w:rsidRDefault="00040AF2" w:rsidP="00C70D9E">
      <w:pPr>
        <w:pStyle w:val="ListParagraph"/>
        <w:numPr>
          <w:ilvl w:val="0"/>
          <w:numId w:val="1"/>
        </w:numPr>
        <w:rPr>
          <w:strike/>
        </w:rPr>
      </w:pPr>
      <w:r w:rsidRPr="00C371E4">
        <w:rPr>
          <w:rFonts w:hint="cs"/>
          <w:strike/>
          <w:rtl/>
        </w:rPr>
        <w:t xml:space="preserve">להריץ בדיקות על </w:t>
      </w:r>
      <w:r w:rsidRPr="00C371E4">
        <w:rPr>
          <w:strike/>
        </w:rPr>
        <w:t>1009</w:t>
      </w:r>
    </w:p>
    <w:p w14:paraId="059ECD82" w14:textId="0327C59D" w:rsidR="00040AF2" w:rsidRDefault="00040AF2" w:rsidP="00C70D9E">
      <w:pPr>
        <w:pStyle w:val="ListParagraph"/>
        <w:numPr>
          <w:ilvl w:val="0"/>
          <w:numId w:val="1"/>
        </w:numPr>
        <w:rPr>
          <w:strike/>
        </w:rPr>
      </w:pPr>
      <w:r w:rsidRPr="004D7F31">
        <w:rPr>
          <w:rFonts w:hint="cs"/>
          <w:strike/>
          <w:rtl/>
        </w:rPr>
        <w:t xml:space="preserve">לבדוק האם </w:t>
      </w:r>
      <w:proofErr w:type="spellStart"/>
      <w:r w:rsidRPr="004D7F31">
        <w:rPr>
          <w:strike/>
        </w:rPr>
        <w:t>normalizeFDA</w:t>
      </w:r>
      <w:proofErr w:type="spellEnd"/>
      <w:r w:rsidRPr="004D7F31">
        <w:rPr>
          <w:rFonts w:hint="cs"/>
          <w:strike/>
          <w:rtl/>
        </w:rPr>
        <w:t xml:space="preserve"> מצליח למדל שם דברים כמו שצריך</w:t>
      </w:r>
      <w:r w:rsidR="00A11023" w:rsidRPr="004D7F31">
        <w:rPr>
          <w:rFonts w:hint="cs"/>
          <w:strike/>
          <w:rtl/>
        </w:rPr>
        <w:t xml:space="preserve"> </w:t>
      </w:r>
      <w:r w:rsidR="00A11023" w:rsidRPr="004D7F31">
        <w:rPr>
          <w:strike/>
          <w:rtl/>
        </w:rPr>
        <w:t>–</w:t>
      </w:r>
      <w:r w:rsidR="00A11023" w:rsidRPr="004D7F31">
        <w:rPr>
          <w:rFonts w:hint="cs"/>
          <w:strike/>
          <w:rtl/>
        </w:rPr>
        <w:t xml:space="preserve"> אם לא, לכתוב מייל לקרייג</w:t>
      </w:r>
      <w:r w:rsidR="004D7F31" w:rsidRPr="004D7F31">
        <w:rPr>
          <w:rFonts w:hint="cs"/>
          <w:strike/>
          <w:rtl/>
        </w:rPr>
        <w:t xml:space="preserve">@@ הצליח, בטעות התעלמתי מהנרמול בציר </w:t>
      </w:r>
      <w:r w:rsidR="004D7F31" w:rsidRPr="004D7F31">
        <w:rPr>
          <w:rFonts w:hint="cs"/>
          <w:strike/>
        </w:rPr>
        <w:t>Z</w:t>
      </w:r>
      <w:r w:rsidR="004D7F31" w:rsidRPr="004D7F31">
        <w:rPr>
          <w:rFonts w:hint="cs"/>
          <w:strike/>
          <w:rtl/>
        </w:rPr>
        <w:t>.</w:t>
      </w:r>
    </w:p>
    <w:p w14:paraId="27C446F5" w14:textId="77777777" w:rsidR="00A6080C" w:rsidRPr="00F733A1" w:rsidRDefault="00A6080C" w:rsidP="00A6080C">
      <w:pPr>
        <w:pStyle w:val="ListParagraph"/>
        <w:numPr>
          <w:ilvl w:val="0"/>
          <w:numId w:val="1"/>
        </w:numPr>
        <w:rPr>
          <w:strike/>
        </w:rPr>
      </w:pPr>
      <w:r w:rsidRPr="00F733A1">
        <w:rPr>
          <w:rFonts w:hint="cs"/>
          <w:strike/>
          <w:rtl/>
        </w:rPr>
        <w:t xml:space="preserve">צריך למחוק </w:t>
      </w:r>
      <w:proofErr w:type="spellStart"/>
      <w:r w:rsidRPr="00F733A1">
        <w:rPr>
          <w:rFonts w:hint="cs"/>
          <w:strike/>
          <w:rtl/>
        </w:rPr>
        <w:t>טריילים</w:t>
      </w:r>
      <w:proofErr w:type="spellEnd"/>
      <w:r w:rsidRPr="00F733A1">
        <w:rPr>
          <w:rFonts w:hint="cs"/>
          <w:strike/>
          <w:rtl/>
        </w:rPr>
        <w:t xml:space="preserve"> בהם הנבדק לא זז </w:t>
      </w:r>
      <w:r w:rsidRPr="00F733A1">
        <w:rPr>
          <w:strike/>
          <w:rtl/>
        </w:rPr>
        <w:t>–</w:t>
      </w:r>
      <w:r w:rsidRPr="00F733A1">
        <w:rPr>
          <w:rFonts w:hint="cs"/>
          <w:strike/>
          <w:rtl/>
        </w:rPr>
        <w:t xml:space="preserve"> כנראה להפעיל סף מרחק שמי שלא עובר אותו נמחק.</w:t>
      </w:r>
    </w:p>
    <w:p w14:paraId="7B437B71" w14:textId="75123980" w:rsidR="00347764" w:rsidRPr="00B77E89" w:rsidRDefault="00347764" w:rsidP="00C70D9E">
      <w:pPr>
        <w:pStyle w:val="ListParagraph"/>
        <w:numPr>
          <w:ilvl w:val="0"/>
          <w:numId w:val="1"/>
        </w:numPr>
        <w:rPr>
          <w:strike/>
        </w:rPr>
      </w:pPr>
      <w:r w:rsidRPr="00B77E89">
        <w:rPr>
          <w:strike/>
        </w:rPr>
        <w:t>Preprocessing</w:t>
      </w:r>
    </w:p>
    <w:p w14:paraId="15F061B3" w14:textId="77777777" w:rsidR="00347764" w:rsidRPr="00B77E89" w:rsidRDefault="00347764" w:rsidP="00347764">
      <w:pPr>
        <w:pStyle w:val="ListParagraph"/>
        <w:numPr>
          <w:ilvl w:val="1"/>
          <w:numId w:val="1"/>
        </w:numPr>
        <w:rPr>
          <w:strike/>
        </w:rPr>
      </w:pPr>
      <w:r w:rsidRPr="00B77E89">
        <w:rPr>
          <w:rFonts w:hint="cs"/>
          <w:strike/>
          <w:rtl/>
        </w:rPr>
        <w:t>מילוי נתונים חסרים</w:t>
      </w:r>
    </w:p>
    <w:p w14:paraId="697784F8" w14:textId="13030BEC" w:rsidR="00347764" w:rsidRPr="00B77E89" w:rsidRDefault="00347764" w:rsidP="00347764">
      <w:pPr>
        <w:pStyle w:val="ListParagraph"/>
        <w:numPr>
          <w:ilvl w:val="1"/>
          <w:numId w:val="1"/>
        </w:numPr>
        <w:rPr>
          <w:strike/>
        </w:rPr>
      </w:pPr>
      <w:r w:rsidRPr="00B77E89">
        <w:rPr>
          <w:strike/>
        </w:rPr>
        <w:t>Low pass filter</w:t>
      </w:r>
    </w:p>
    <w:p w14:paraId="76ED2A48" w14:textId="7F9B815A" w:rsidR="00D01D4C" w:rsidRPr="00B77E89" w:rsidRDefault="000A37A9" w:rsidP="00347764">
      <w:pPr>
        <w:pStyle w:val="ListParagraph"/>
        <w:numPr>
          <w:ilvl w:val="1"/>
          <w:numId w:val="1"/>
        </w:numPr>
        <w:rPr>
          <w:strike/>
        </w:rPr>
      </w:pPr>
      <w:r w:rsidRPr="00B77E89">
        <w:rPr>
          <w:rFonts w:hint="cs"/>
          <w:strike/>
          <w:rtl/>
        </w:rPr>
        <w:t xml:space="preserve">נרמול כל הדגימות לדגימה הראשונה </w:t>
      </w:r>
      <w:r w:rsidRPr="00B77E89">
        <w:rPr>
          <w:strike/>
          <w:rtl/>
        </w:rPr>
        <w:t>–</w:t>
      </w:r>
      <w:r w:rsidRPr="00B77E89">
        <w:rPr>
          <w:rFonts w:hint="cs"/>
          <w:strike/>
          <w:rtl/>
        </w:rPr>
        <w:t xml:space="preserve"> מבחינת זמן ומקום.</w:t>
      </w:r>
    </w:p>
    <w:p w14:paraId="658AFA89" w14:textId="615FBFD8" w:rsidR="00C70D9E" w:rsidRPr="00B77E89" w:rsidRDefault="000E15F7" w:rsidP="00B77E89">
      <w:pPr>
        <w:pStyle w:val="ListParagraph"/>
        <w:numPr>
          <w:ilvl w:val="1"/>
          <w:numId w:val="1"/>
        </w:numPr>
        <w:rPr>
          <w:strike/>
        </w:rPr>
      </w:pPr>
      <w:r w:rsidRPr="00B77E89">
        <w:rPr>
          <w:rFonts w:hint="cs"/>
          <w:strike/>
          <w:rtl/>
        </w:rPr>
        <w:t xml:space="preserve">מציאת </w:t>
      </w:r>
      <w:r w:rsidR="00A47A87" w:rsidRPr="00B77E89">
        <w:rPr>
          <w:rFonts w:hint="cs"/>
          <w:strike/>
          <w:rtl/>
        </w:rPr>
        <w:t>תחילת וסוף תנועה</w:t>
      </w:r>
      <w:r w:rsidRPr="00B77E89">
        <w:rPr>
          <w:rFonts w:hint="cs"/>
          <w:strike/>
          <w:rtl/>
        </w:rPr>
        <w:t xml:space="preserve"> וקיצור המידע בהתאם.</w:t>
      </w:r>
    </w:p>
    <w:p w14:paraId="1FBA3BA1" w14:textId="68D5AB0B" w:rsidR="00C70D9E" w:rsidRPr="00E4578A" w:rsidRDefault="00C70D9E" w:rsidP="00FE7582">
      <w:pPr>
        <w:pStyle w:val="ListParagraph"/>
        <w:numPr>
          <w:ilvl w:val="0"/>
          <w:numId w:val="1"/>
        </w:numPr>
        <w:rPr>
          <w:strike/>
        </w:rPr>
      </w:pPr>
      <w:r w:rsidRPr="00E4578A">
        <w:rPr>
          <w:rFonts w:hint="cs"/>
          <w:strike/>
          <w:rtl/>
        </w:rPr>
        <w:t xml:space="preserve">מיצוע של הנתונים לפי </w:t>
      </w:r>
      <w:r w:rsidRPr="00E4578A">
        <w:rPr>
          <w:strike/>
        </w:rPr>
        <w:t>condition</w:t>
      </w:r>
      <w:r w:rsidR="00347764" w:rsidRPr="00E4578A">
        <w:rPr>
          <w:rFonts w:hint="cs"/>
          <w:strike/>
          <w:rtl/>
        </w:rPr>
        <w:t>.</w:t>
      </w:r>
    </w:p>
    <w:p w14:paraId="680FAD98" w14:textId="460F6082" w:rsidR="00B339F7" w:rsidRPr="00E4578A" w:rsidRDefault="00B339F7" w:rsidP="00FE7582">
      <w:pPr>
        <w:pStyle w:val="ListParagraph"/>
        <w:numPr>
          <w:ilvl w:val="0"/>
          <w:numId w:val="1"/>
        </w:numPr>
        <w:rPr>
          <w:strike/>
        </w:rPr>
      </w:pPr>
      <w:r w:rsidRPr="00E4578A">
        <w:rPr>
          <w:rFonts w:hint="cs"/>
          <w:strike/>
          <w:rtl/>
        </w:rPr>
        <w:t>תשנה את כל ה-</w:t>
      </w:r>
      <w:r w:rsidRPr="00E4578A">
        <w:rPr>
          <w:strike/>
        </w:rPr>
        <w:t>analysis</w:t>
      </w:r>
      <w:r w:rsidRPr="00E4578A">
        <w:rPr>
          <w:rFonts w:hint="cs"/>
          <w:strike/>
          <w:rtl/>
        </w:rPr>
        <w:t xml:space="preserve"> ככה שבהתחלה מכניסים לו סוג </w:t>
      </w:r>
      <w:proofErr w:type="spellStart"/>
      <w:r w:rsidRPr="00E4578A">
        <w:rPr>
          <w:strike/>
        </w:rPr>
        <w:t>traj</w:t>
      </w:r>
      <w:proofErr w:type="spellEnd"/>
      <w:r w:rsidRPr="00E4578A">
        <w:rPr>
          <w:rFonts w:hint="cs"/>
          <w:strike/>
          <w:rtl/>
        </w:rPr>
        <w:t xml:space="preserve"> ואז הוא עושה חישובים רק עליו.</w:t>
      </w:r>
    </w:p>
    <w:p w14:paraId="4E3EFC4B" w14:textId="4DCFB8D6" w:rsidR="004B51BA" w:rsidRPr="002E15ED" w:rsidRDefault="004B51BA" w:rsidP="007D4564">
      <w:pPr>
        <w:pStyle w:val="ListParagraph"/>
        <w:numPr>
          <w:ilvl w:val="0"/>
          <w:numId w:val="1"/>
        </w:numPr>
        <w:rPr>
          <w:strike/>
        </w:rPr>
      </w:pPr>
      <w:r w:rsidRPr="002E15ED">
        <w:rPr>
          <w:rFonts w:hint="cs"/>
          <w:strike/>
          <w:rtl/>
        </w:rPr>
        <w:t xml:space="preserve">לנתח </w:t>
      </w:r>
      <w:r w:rsidRPr="002E15ED">
        <w:rPr>
          <w:strike/>
        </w:rPr>
        <w:t>variance</w:t>
      </w:r>
      <w:r w:rsidRPr="002E15ED">
        <w:rPr>
          <w:rFonts w:hint="cs"/>
          <w:strike/>
          <w:rtl/>
        </w:rPr>
        <w:t xml:space="preserve"> של מסלול.</w:t>
      </w:r>
    </w:p>
    <w:p w14:paraId="616660F2" w14:textId="3E61EFF2" w:rsidR="004810B2" w:rsidRPr="0030735D" w:rsidRDefault="004810B2" w:rsidP="007D4564">
      <w:pPr>
        <w:pStyle w:val="ListParagraph"/>
        <w:numPr>
          <w:ilvl w:val="0"/>
          <w:numId w:val="1"/>
        </w:numPr>
        <w:rPr>
          <w:strike/>
        </w:rPr>
      </w:pPr>
      <w:r w:rsidRPr="0030735D">
        <w:rPr>
          <w:rFonts w:hint="cs"/>
          <w:strike/>
          <w:rtl/>
        </w:rPr>
        <w:t xml:space="preserve">לנתח </w:t>
      </w:r>
      <w:r w:rsidRPr="0030735D">
        <w:rPr>
          <w:rFonts w:hint="cs"/>
          <w:strike/>
        </w:rPr>
        <w:t>RT</w:t>
      </w:r>
      <w:r w:rsidRPr="0030735D">
        <w:rPr>
          <w:rFonts w:hint="cs"/>
          <w:strike/>
          <w:rtl/>
        </w:rPr>
        <w:t xml:space="preserve"> ב-</w:t>
      </w:r>
      <w:r w:rsidRPr="0030735D">
        <w:rPr>
          <w:strike/>
        </w:rPr>
        <w:t>congruent</w:t>
      </w:r>
      <w:r w:rsidRPr="0030735D">
        <w:rPr>
          <w:rFonts w:hint="cs"/>
          <w:strike/>
          <w:rtl/>
        </w:rPr>
        <w:t xml:space="preserve"> מול </w:t>
      </w:r>
      <w:r w:rsidRPr="0030735D">
        <w:rPr>
          <w:strike/>
        </w:rPr>
        <w:t>Incongruent</w:t>
      </w:r>
      <w:r w:rsidRPr="0030735D">
        <w:rPr>
          <w:rFonts w:hint="cs"/>
          <w:strike/>
          <w:rtl/>
        </w:rPr>
        <w:t>.</w:t>
      </w:r>
    </w:p>
    <w:p w14:paraId="55952903" w14:textId="281A3C92" w:rsidR="00E16DB9" w:rsidRPr="0030735D" w:rsidRDefault="00E16DB9" w:rsidP="00E16DB9">
      <w:pPr>
        <w:pStyle w:val="ListParagraph"/>
        <w:numPr>
          <w:ilvl w:val="1"/>
          <w:numId w:val="1"/>
        </w:numPr>
        <w:rPr>
          <w:strike/>
        </w:rPr>
      </w:pPr>
      <w:r w:rsidRPr="0030735D">
        <w:rPr>
          <w:rFonts w:hint="cs"/>
          <w:strike/>
          <w:rtl/>
        </w:rPr>
        <w:t xml:space="preserve">ההבדל בין שמאל ימין קטן יותר בתנאי </w:t>
      </w:r>
      <w:r w:rsidRPr="0030735D">
        <w:rPr>
          <w:strike/>
        </w:rPr>
        <w:t>diff</w:t>
      </w:r>
      <w:r w:rsidRPr="0030735D">
        <w:rPr>
          <w:rFonts w:hint="cs"/>
          <w:strike/>
          <w:rtl/>
        </w:rPr>
        <w:t xml:space="preserve"> מאשר </w:t>
      </w:r>
      <w:r w:rsidRPr="0030735D">
        <w:rPr>
          <w:strike/>
        </w:rPr>
        <w:t>same</w:t>
      </w:r>
      <w:r w:rsidRPr="0030735D">
        <w:rPr>
          <w:rFonts w:hint="cs"/>
          <w:strike/>
          <w:rtl/>
        </w:rPr>
        <w:t>.</w:t>
      </w:r>
    </w:p>
    <w:p w14:paraId="11926C22" w14:textId="7ED1DE19" w:rsidR="00596970" w:rsidRPr="0030735D" w:rsidRDefault="00596970" w:rsidP="00E16DB9">
      <w:pPr>
        <w:pStyle w:val="ListParagraph"/>
        <w:numPr>
          <w:ilvl w:val="1"/>
          <w:numId w:val="1"/>
        </w:numPr>
        <w:rPr>
          <w:strike/>
        </w:rPr>
      </w:pPr>
      <w:r w:rsidRPr="0030735D">
        <w:rPr>
          <w:rFonts w:hint="cs"/>
          <w:strike/>
          <w:rtl/>
        </w:rPr>
        <w:t xml:space="preserve">ניסית להדפיס </w:t>
      </w:r>
      <w:proofErr w:type="spellStart"/>
      <w:r w:rsidRPr="0030735D">
        <w:rPr>
          <w:strike/>
        </w:rPr>
        <w:t>beeswarm</w:t>
      </w:r>
      <w:proofErr w:type="spellEnd"/>
      <w:r w:rsidRPr="0030735D">
        <w:rPr>
          <w:rFonts w:hint="cs"/>
          <w:strike/>
          <w:rtl/>
        </w:rPr>
        <w:t xml:space="preserve"> אבל יש בעיה בשמות של הקטגוריות.</w:t>
      </w:r>
    </w:p>
    <w:p w14:paraId="0876EDAC" w14:textId="5F4BC70E" w:rsidR="00B401C9" w:rsidRPr="0030735D" w:rsidRDefault="00D525C4" w:rsidP="00B401C9">
      <w:pPr>
        <w:pStyle w:val="ListParagraph"/>
        <w:numPr>
          <w:ilvl w:val="1"/>
          <w:numId w:val="1"/>
        </w:numPr>
        <w:rPr>
          <w:strike/>
        </w:rPr>
      </w:pPr>
      <w:r w:rsidRPr="0030735D">
        <w:rPr>
          <w:rFonts w:hint="cs"/>
          <w:strike/>
          <w:rtl/>
        </w:rPr>
        <w:t xml:space="preserve">תהפוך את הדפסת </w:t>
      </w:r>
      <w:proofErr w:type="spellStart"/>
      <w:r w:rsidRPr="0030735D">
        <w:rPr>
          <w:strike/>
        </w:rPr>
        <w:t>beeswarm</w:t>
      </w:r>
      <w:proofErr w:type="spellEnd"/>
      <w:r w:rsidRPr="0030735D">
        <w:rPr>
          <w:rFonts w:hint="cs"/>
          <w:strike/>
          <w:rtl/>
        </w:rPr>
        <w:t xml:space="preserve"> לפונקציה</w:t>
      </w:r>
      <w:r w:rsidR="0030735D" w:rsidRPr="0030735D">
        <w:rPr>
          <w:rFonts w:hint="cs"/>
          <w:strike/>
          <w:rtl/>
        </w:rPr>
        <w:t>.</w:t>
      </w:r>
    </w:p>
    <w:p w14:paraId="3B47125D" w14:textId="77777777" w:rsidR="00397EC6" w:rsidRPr="00073E1C" w:rsidRDefault="00AD149F" w:rsidP="00AD149F">
      <w:pPr>
        <w:pStyle w:val="ListParagraph"/>
        <w:numPr>
          <w:ilvl w:val="0"/>
          <w:numId w:val="1"/>
        </w:numPr>
        <w:rPr>
          <w:strike/>
        </w:rPr>
      </w:pPr>
      <w:r w:rsidRPr="00073E1C">
        <w:rPr>
          <w:rFonts w:hint="cs"/>
          <w:strike/>
          <w:rtl/>
        </w:rPr>
        <w:t>תעדכן את ליעד</w:t>
      </w:r>
      <w:r w:rsidR="004D302C" w:rsidRPr="00073E1C">
        <w:rPr>
          <w:rFonts w:hint="cs"/>
          <w:strike/>
          <w:rtl/>
        </w:rPr>
        <w:t xml:space="preserve"> </w:t>
      </w:r>
      <w:r w:rsidR="004D302C" w:rsidRPr="00073E1C">
        <w:rPr>
          <w:strike/>
          <w:rtl/>
        </w:rPr>
        <w:t>–</w:t>
      </w:r>
      <w:r w:rsidR="004D302C" w:rsidRPr="00073E1C">
        <w:rPr>
          <w:rFonts w:hint="cs"/>
          <w:strike/>
          <w:rtl/>
        </w:rPr>
        <w:t xml:space="preserve"> הנבדקת ראתה הרבה מהגירויים (220 </w:t>
      </w:r>
      <w:r w:rsidR="004D302C" w:rsidRPr="00073E1C">
        <w:rPr>
          <w:rFonts w:hint="cs"/>
          <w:strike/>
        </w:rPr>
        <w:t>PAS</w:t>
      </w:r>
      <w:r w:rsidR="004D302C" w:rsidRPr="00073E1C">
        <w:rPr>
          <w:rFonts w:hint="cs"/>
          <w:strike/>
          <w:rtl/>
        </w:rPr>
        <w:t xml:space="preserve">1, 214 </w:t>
      </w:r>
      <w:r w:rsidR="004D302C" w:rsidRPr="00073E1C">
        <w:rPr>
          <w:rFonts w:hint="cs"/>
          <w:strike/>
        </w:rPr>
        <w:t>PAS</w:t>
      </w:r>
      <w:r w:rsidR="004D302C" w:rsidRPr="00073E1C">
        <w:rPr>
          <w:rFonts w:hint="cs"/>
          <w:strike/>
          <w:rtl/>
        </w:rPr>
        <w:t>2)</w:t>
      </w:r>
      <w:r w:rsidR="009E0C12" w:rsidRPr="00073E1C">
        <w:rPr>
          <w:rFonts w:hint="cs"/>
          <w:strike/>
          <w:rtl/>
        </w:rPr>
        <w:t xml:space="preserve">, לעומת עדי ויוני (466, 418 דירוגים של </w:t>
      </w:r>
    </w:p>
    <w:p w14:paraId="3F0007C1" w14:textId="7DD70389" w:rsidR="00AD149F" w:rsidRPr="00073E1C" w:rsidRDefault="009E0C12" w:rsidP="00397EC6">
      <w:pPr>
        <w:pStyle w:val="ListParagraph"/>
        <w:ind w:left="1440" w:firstLine="720"/>
        <w:rPr>
          <w:strike/>
        </w:rPr>
      </w:pPr>
      <w:r w:rsidRPr="00073E1C">
        <w:rPr>
          <w:strike/>
        </w:rPr>
        <w:t>PAS1</w:t>
      </w:r>
      <w:r w:rsidRPr="00073E1C">
        <w:rPr>
          <w:rFonts w:hint="cs"/>
          <w:strike/>
          <w:rtl/>
        </w:rPr>
        <w:t>).</w:t>
      </w:r>
    </w:p>
    <w:p w14:paraId="59A4E9C7" w14:textId="7E99FCC8" w:rsidR="005462B6" w:rsidRPr="00230B4D" w:rsidRDefault="005462B6" w:rsidP="00AD149F">
      <w:pPr>
        <w:pStyle w:val="ListParagraph"/>
        <w:numPr>
          <w:ilvl w:val="0"/>
          <w:numId w:val="1"/>
        </w:numPr>
        <w:rPr>
          <w:strike/>
        </w:rPr>
      </w:pPr>
      <w:r w:rsidRPr="00230B4D">
        <w:rPr>
          <w:rFonts w:hint="cs"/>
          <w:strike/>
          <w:rtl/>
        </w:rPr>
        <w:t>בקוד:</w:t>
      </w:r>
    </w:p>
    <w:p w14:paraId="748370ED" w14:textId="57B5107E" w:rsidR="005462B6" w:rsidRPr="00230B4D" w:rsidRDefault="005462B6" w:rsidP="005462B6">
      <w:pPr>
        <w:pStyle w:val="ListParagraph"/>
        <w:numPr>
          <w:ilvl w:val="1"/>
          <w:numId w:val="1"/>
        </w:numPr>
        <w:rPr>
          <w:strike/>
        </w:rPr>
      </w:pPr>
      <w:r w:rsidRPr="00230B4D">
        <w:rPr>
          <w:rFonts w:hint="cs"/>
          <w:strike/>
          <w:rtl/>
        </w:rPr>
        <w:t xml:space="preserve">תחליף </w:t>
      </w:r>
      <w:proofErr w:type="spellStart"/>
      <w:r w:rsidRPr="00230B4D">
        <w:rPr>
          <w:strike/>
        </w:rPr>
        <w:t>readtable</w:t>
      </w:r>
      <w:proofErr w:type="spellEnd"/>
      <w:r w:rsidRPr="00230B4D">
        <w:rPr>
          <w:rFonts w:hint="cs"/>
          <w:strike/>
          <w:rtl/>
        </w:rPr>
        <w:t xml:space="preserve"> ב-</w:t>
      </w:r>
      <w:r w:rsidRPr="00230B4D">
        <w:rPr>
          <w:strike/>
        </w:rPr>
        <w:t>Load</w:t>
      </w:r>
    </w:p>
    <w:p w14:paraId="58468B03" w14:textId="27BA31DD" w:rsidR="005462B6" w:rsidRPr="00230B4D" w:rsidRDefault="005462B6" w:rsidP="005462B6">
      <w:pPr>
        <w:pStyle w:val="ListParagraph"/>
        <w:numPr>
          <w:ilvl w:val="1"/>
          <w:numId w:val="1"/>
        </w:numPr>
        <w:rPr>
          <w:strike/>
        </w:rPr>
      </w:pPr>
      <w:r w:rsidRPr="00230B4D">
        <w:rPr>
          <w:rFonts w:hint="cs"/>
          <w:strike/>
          <w:rtl/>
        </w:rPr>
        <w:t xml:space="preserve">בחלק של </w:t>
      </w:r>
      <w:r w:rsidRPr="00230B4D">
        <w:rPr>
          <w:strike/>
        </w:rPr>
        <w:t>preprocessing</w:t>
      </w:r>
      <w:r w:rsidRPr="00230B4D">
        <w:rPr>
          <w:rFonts w:hint="cs"/>
          <w:strike/>
          <w:rtl/>
        </w:rPr>
        <w:t xml:space="preserve"> תוריד אימון גם מ-</w:t>
      </w:r>
      <w:proofErr w:type="spellStart"/>
      <w:r w:rsidRPr="00230B4D">
        <w:rPr>
          <w:strike/>
        </w:rPr>
        <w:t>data_table</w:t>
      </w:r>
      <w:proofErr w:type="spellEnd"/>
    </w:p>
    <w:p w14:paraId="2D17AAD3" w14:textId="46BDC478" w:rsidR="005462B6" w:rsidRPr="00B06A87" w:rsidRDefault="005462B6" w:rsidP="005462B6">
      <w:pPr>
        <w:pStyle w:val="ListParagraph"/>
        <w:numPr>
          <w:ilvl w:val="1"/>
          <w:numId w:val="1"/>
        </w:numPr>
      </w:pPr>
      <w:r w:rsidRPr="00230B4D">
        <w:rPr>
          <w:rFonts w:hint="cs"/>
          <w:strike/>
          <w:rtl/>
        </w:rPr>
        <w:t>תוודא ש-</w:t>
      </w:r>
      <w:r w:rsidRPr="00230B4D">
        <w:rPr>
          <w:strike/>
        </w:rPr>
        <w:t>subject screening</w:t>
      </w:r>
      <w:r w:rsidRPr="00230B4D">
        <w:rPr>
          <w:rFonts w:hint="cs"/>
          <w:strike/>
          <w:rtl/>
        </w:rPr>
        <w:t xml:space="preserve"> עובד</w:t>
      </w:r>
    </w:p>
    <w:p w14:paraId="6A065478" w14:textId="77777777" w:rsidR="00B06A87" w:rsidRPr="00230B4D" w:rsidRDefault="00B06A87" w:rsidP="00B06A87">
      <w:pPr>
        <w:pStyle w:val="ListParagraph"/>
        <w:numPr>
          <w:ilvl w:val="0"/>
          <w:numId w:val="1"/>
        </w:numPr>
        <w:rPr>
          <w:strike/>
        </w:rPr>
      </w:pPr>
      <w:r w:rsidRPr="00230B4D">
        <w:rPr>
          <w:rFonts w:hint="cs"/>
          <w:strike/>
          <w:rtl/>
        </w:rPr>
        <w:t>לסנן נבדקים ש:</w:t>
      </w:r>
    </w:p>
    <w:p w14:paraId="0FE36247" w14:textId="77777777" w:rsidR="00B06A87" w:rsidRPr="00230B4D" w:rsidRDefault="00B06A87" w:rsidP="00B06A87">
      <w:pPr>
        <w:pStyle w:val="NoSpacing"/>
        <w:numPr>
          <w:ilvl w:val="1"/>
          <w:numId w:val="1"/>
        </w:numPr>
        <w:rPr>
          <w:strike/>
        </w:rPr>
      </w:pPr>
      <w:r w:rsidRPr="00230B4D">
        <w:rPr>
          <w:rFonts w:hint="cs"/>
          <w:strike/>
          <w:rtl/>
        </w:rPr>
        <w:t>פחות מ-50% מהמידע שלהם עבר את הסינון (</w:t>
      </w:r>
      <w:r w:rsidRPr="00230B4D">
        <w:rPr>
          <w:strike/>
        </w:rPr>
        <w:t>screening</w:t>
      </w:r>
      <w:r w:rsidRPr="00230B4D">
        <w:rPr>
          <w:rFonts w:hint="cs"/>
          <w:strike/>
          <w:rtl/>
        </w:rPr>
        <w:t>).</w:t>
      </w:r>
    </w:p>
    <w:p w14:paraId="213DF9BD" w14:textId="77777777" w:rsidR="00B06A87" w:rsidRPr="00230B4D" w:rsidRDefault="00B06A87" w:rsidP="00B06A87">
      <w:pPr>
        <w:pStyle w:val="NoSpacing"/>
        <w:numPr>
          <w:ilvl w:val="1"/>
          <w:numId w:val="1"/>
        </w:numPr>
        <w:rPr>
          <w:strike/>
        </w:rPr>
      </w:pPr>
      <w:r w:rsidRPr="00230B4D">
        <w:rPr>
          <w:rFonts w:hint="cs"/>
          <w:strike/>
          <w:rtl/>
        </w:rPr>
        <w:t xml:space="preserve">פחת מ-100 </w:t>
      </w:r>
      <w:proofErr w:type="spellStart"/>
      <w:r w:rsidRPr="00230B4D">
        <w:rPr>
          <w:rFonts w:hint="cs"/>
          <w:strike/>
          <w:rtl/>
        </w:rPr>
        <w:t>טריילים</w:t>
      </w:r>
      <w:proofErr w:type="spellEnd"/>
      <w:r w:rsidRPr="00230B4D">
        <w:rPr>
          <w:rFonts w:hint="cs"/>
          <w:strike/>
          <w:rtl/>
        </w:rPr>
        <w:t xml:space="preserve"> בכל תנאי (אני החלטתי 100) עברו את הסינון.</w:t>
      </w:r>
    </w:p>
    <w:p w14:paraId="79270C0D" w14:textId="704D126B" w:rsidR="00B06A87" w:rsidRPr="00460C69" w:rsidRDefault="00B06A87" w:rsidP="00B06A87">
      <w:pPr>
        <w:pStyle w:val="ListParagraph"/>
        <w:numPr>
          <w:ilvl w:val="1"/>
          <w:numId w:val="1"/>
        </w:numPr>
      </w:pPr>
      <w:r w:rsidRPr="00602D4E">
        <w:rPr>
          <w:rFonts w:hint="cs"/>
          <w:strike/>
          <w:rtl/>
        </w:rPr>
        <w:t>עשו הרבה טעויות סיווג? (קריטריון שאני הוספתי). (הם ברמת ניחוש בתשובות)</w:t>
      </w:r>
    </w:p>
    <w:p w14:paraId="401067A7" w14:textId="2B87357E" w:rsidR="00460C69" w:rsidRPr="00460C69" w:rsidRDefault="00460C69" w:rsidP="00874DCF">
      <w:pPr>
        <w:pStyle w:val="NoSpacing"/>
        <w:numPr>
          <w:ilvl w:val="0"/>
          <w:numId w:val="1"/>
        </w:numPr>
        <w:rPr>
          <w:strike/>
          <w:rtl/>
        </w:rPr>
      </w:pPr>
      <w:r w:rsidRPr="00460C69">
        <w:rPr>
          <w:rFonts w:hint="cs"/>
          <w:strike/>
          <w:rtl/>
        </w:rPr>
        <w:t>לכתוב קוד שממצע מעבר לנבדקים</w:t>
      </w:r>
    </w:p>
    <w:p w14:paraId="57CE31FE" w14:textId="36B58C0F" w:rsidR="007603B2" w:rsidRPr="00173F64" w:rsidRDefault="007603B2" w:rsidP="00AD149F">
      <w:pPr>
        <w:pStyle w:val="ListParagraph"/>
        <w:numPr>
          <w:ilvl w:val="0"/>
          <w:numId w:val="1"/>
        </w:numPr>
        <w:rPr>
          <w:strike/>
        </w:rPr>
      </w:pPr>
      <w:r w:rsidRPr="00173F64">
        <w:rPr>
          <w:rFonts w:hint="cs"/>
          <w:strike/>
          <w:rtl/>
        </w:rPr>
        <w:t xml:space="preserve">תבחן </w:t>
      </w:r>
      <w:r w:rsidRPr="00173F64">
        <w:rPr>
          <w:rFonts w:hint="cs"/>
          <w:strike/>
        </w:rPr>
        <w:t>RT</w:t>
      </w:r>
      <w:r w:rsidRPr="00173F64">
        <w:rPr>
          <w:rFonts w:hint="cs"/>
          <w:strike/>
          <w:rtl/>
        </w:rPr>
        <w:t xml:space="preserve"> של נבדק 2 </w:t>
      </w:r>
      <w:proofErr w:type="spellStart"/>
      <w:r w:rsidRPr="00173F64">
        <w:rPr>
          <w:rFonts w:hint="cs"/>
          <w:strike/>
          <w:rtl/>
        </w:rPr>
        <w:t>בטריילים</w:t>
      </w:r>
      <w:proofErr w:type="spellEnd"/>
      <w:r w:rsidRPr="00173F64">
        <w:rPr>
          <w:rFonts w:hint="cs"/>
          <w:strike/>
          <w:rtl/>
        </w:rPr>
        <w:t xml:space="preserve"> של </w:t>
      </w:r>
      <w:r w:rsidRPr="00173F64">
        <w:rPr>
          <w:strike/>
        </w:rPr>
        <w:t>PAS=2</w:t>
      </w:r>
      <w:r w:rsidRPr="00173F64">
        <w:rPr>
          <w:rFonts w:hint="cs"/>
          <w:strike/>
          <w:rtl/>
        </w:rPr>
        <w:t>.</w:t>
      </w:r>
    </w:p>
    <w:p w14:paraId="5CA47D1F" w14:textId="3A601C9F" w:rsidR="007D4564" w:rsidRDefault="00F26652" w:rsidP="00B06A87">
      <w:pPr>
        <w:pStyle w:val="ListParagraph"/>
        <w:numPr>
          <w:ilvl w:val="0"/>
          <w:numId w:val="1"/>
        </w:numPr>
        <w:rPr>
          <w:strike/>
        </w:rPr>
      </w:pPr>
      <w:r w:rsidRPr="00173F64">
        <w:rPr>
          <w:rFonts w:hint="cs"/>
          <w:strike/>
          <w:rtl/>
        </w:rPr>
        <w:t xml:space="preserve">לנתח </w:t>
      </w:r>
      <w:r w:rsidRPr="00173F64">
        <w:rPr>
          <w:strike/>
        </w:rPr>
        <w:t>forced choice</w:t>
      </w:r>
      <w:r w:rsidRPr="00173F64">
        <w:rPr>
          <w:rFonts w:hint="cs"/>
          <w:strike/>
          <w:rtl/>
        </w:rPr>
        <w:t xml:space="preserve"> (בכללי, לעומת </w:t>
      </w:r>
      <w:proofErr w:type="spellStart"/>
      <w:r w:rsidRPr="00173F64">
        <w:rPr>
          <w:rFonts w:hint="cs"/>
          <w:strike/>
          <w:rtl/>
        </w:rPr>
        <w:t>בטריילים</w:t>
      </w:r>
      <w:proofErr w:type="spellEnd"/>
      <w:r w:rsidRPr="00173F64">
        <w:rPr>
          <w:rFonts w:hint="cs"/>
          <w:strike/>
          <w:rtl/>
        </w:rPr>
        <w:t xml:space="preserve"> של </w:t>
      </w:r>
      <w:r w:rsidRPr="00173F64">
        <w:rPr>
          <w:strike/>
        </w:rPr>
        <w:t>visibility 1</w:t>
      </w:r>
      <w:r w:rsidRPr="00173F64">
        <w:rPr>
          <w:rFonts w:hint="cs"/>
          <w:strike/>
          <w:rtl/>
        </w:rPr>
        <w:t xml:space="preserve">). בנפרד עבור </w:t>
      </w:r>
      <w:proofErr w:type="spellStart"/>
      <w:r w:rsidRPr="00173F64">
        <w:rPr>
          <w:rFonts w:hint="cs"/>
          <w:strike/>
          <w:rtl/>
        </w:rPr>
        <w:t>טריילים</w:t>
      </w:r>
      <w:proofErr w:type="spellEnd"/>
      <w:r w:rsidRPr="00173F64">
        <w:rPr>
          <w:rFonts w:hint="cs"/>
          <w:strike/>
          <w:rtl/>
        </w:rPr>
        <w:t xml:space="preserve"> של </w:t>
      </w:r>
      <w:r w:rsidRPr="00173F64">
        <w:rPr>
          <w:strike/>
        </w:rPr>
        <w:t>diff</w:t>
      </w:r>
      <w:r w:rsidRPr="00173F64">
        <w:rPr>
          <w:rFonts w:hint="cs"/>
          <w:strike/>
          <w:rtl/>
        </w:rPr>
        <w:t xml:space="preserve"> ושל </w:t>
      </w:r>
      <w:r w:rsidRPr="00173F64">
        <w:rPr>
          <w:strike/>
        </w:rPr>
        <w:t>same</w:t>
      </w:r>
      <w:r w:rsidRPr="00173F64">
        <w:rPr>
          <w:rFonts w:hint="cs"/>
          <w:strike/>
          <w:rtl/>
        </w:rPr>
        <w:t>.</w:t>
      </w:r>
    </w:p>
    <w:p w14:paraId="1436E31F" w14:textId="207F3488" w:rsidR="007217AA" w:rsidRPr="005D6761" w:rsidRDefault="007217AA" w:rsidP="00B06A87">
      <w:pPr>
        <w:pStyle w:val="ListParagraph"/>
        <w:numPr>
          <w:ilvl w:val="0"/>
          <w:numId w:val="1"/>
        </w:numPr>
        <w:rPr>
          <w:strike/>
        </w:rPr>
      </w:pPr>
      <w:r w:rsidRPr="005D6761">
        <w:rPr>
          <w:rFonts w:hint="cs"/>
          <w:strike/>
          <w:rtl/>
        </w:rPr>
        <w:t>סרטון לקרייג</w:t>
      </w:r>
    </w:p>
    <w:p w14:paraId="4B0EFD14" w14:textId="5D96B7E5" w:rsidR="003A5D72" w:rsidRPr="005D6761" w:rsidRDefault="003A5D72" w:rsidP="003A5D72">
      <w:pPr>
        <w:pStyle w:val="ListParagraph"/>
        <w:numPr>
          <w:ilvl w:val="1"/>
          <w:numId w:val="1"/>
        </w:numPr>
        <w:rPr>
          <w:strike/>
        </w:rPr>
      </w:pPr>
      <w:r w:rsidRPr="005D6761">
        <w:rPr>
          <w:rFonts w:hint="cs"/>
          <w:strike/>
          <w:rtl/>
        </w:rPr>
        <w:t xml:space="preserve">סרטון שלי עושה </w:t>
      </w:r>
      <w:proofErr w:type="spellStart"/>
      <w:r w:rsidRPr="005D6761">
        <w:rPr>
          <w:rFonts w:hint="cs"/>
          <w:strike/>
          <w:rtl/>
        </w:rPr>
        <w:t>טרייל</w:t>
      </w:r>
      <w:proofErr w:type="spellEnd"/>
    </w:p>
    <w:p w14:paraId="7A19BDEE" w14:textId="64E40BA9" w:rsidR="003A5D72" w:rsidRPr="005D6761" w:rsidRDefault="003A5D72" w:rsidP="003A5D72">
      <w:pPr>
        <w:pStyle w:val="ListParagraph"/>
        <w:numPr>
          <w:ilvl w:val="1"/>
          <w:numId w:val="1"/>
        </w:numPr>
        <w:rPr>
          <w:strike/>
        </w:rPr>
      </w:pPr>
      <w:r w:rsidRPr="005D6761">
        <w:rPr>
          <w:rFonts w:hint="cs"/>
          <w:strike/>
          <w:rtl/>
        </w:rPr>
        <w:t xml:space="preserve">תמונה של </w:t>
      </w:r>
      <w:proofErr w:type="spellStart"/>
      <w:r w:rsidRPr="005D6761">
        <w:rPr>
          <w:rFonts w:hint="cs"/>
          <w:strike/>
          <w:rtl/>
        </w:rPr>
        <w:t>הסטאם</w:t>
      </w:r>
      <w:proofErr w:type="spellEnd"/>
      <w:r w:rsidRPr="005D6761">
        <w:rPr>
          <w:rFonts w:hint="cs"/>
          <w:strike/>
          <w:rtl/>
        </w:rPr>
        <w:t xml:space="preserve"> </w:t>
      </w:r>
      <w:proofErr w:type="spellStart"/>
      <w:r w:rsidRPr="005D6761">
        <w:rPr>
          <w:rFonts w:hint="cs"/>
          <w:strike/>
          <w:rtl/>
        </w:rPr>
        <w:t>עפ</w:t>
      </w:r>
      <w:proofErr w:type="spellEnd"/>
      <w:r w:rsidRPr="005D6761">
        <w:rPr>
          <w:rFonts w:hint="cs"/>
          <w:strike/>
          <w:rtl/>
        </w:rPr>
        <w:t xml:space="preserve"> מרחקים מצוירים</w:t>
      </w:r>
    </w:p>
    <w:p w14:paraId="1BA03DEB" w14:textId="407A1171" w:rsidR="003A5D72" w:rsidRPr="005D6761" w:rsidRDefault="003A5D72" w:rsidP="003A5D72">
      <w:pPr>
        <w:pStyle w:val="ListParagraph"/>
        <w:numPr>
          <w:ilvl w:val="1"/>
          <w:numId w:val="1"/>
        </w:numPr>
        <w:rPr>
          <w:strike/>
        </w:rPr>
      </w:pPr>
      <w:r w:rsidRPr="005D6761">
        <w:rPr>
          <w:rFonts w:hint="cs"/>
          <w:strike/>
          <w:rtl/>
        </w:rPr>
        <w:t>גודל של גירויים מצויר גם (לא חייב תמונה ממש)</w:t>
      </w:r>
    </w:p>
    <w:p w14:paraId="48BCCADC" w14:textId="68CDB675" w:rsidR="007217AA" w:rsidRPr="002368DB" w:rsidRDefault="00903A98" w:rsidP="007217AA">
      <w:pPr>
        <w:pStyle w:val="ListParagraph"/>
        <w:numPr>
          <w:ilvl w:val="0"/>
          <w:numId w:val="1"/>
        </w:numPr>
        <w:rPr>
          <w:strike/>
        </w:rPr>
      </w:pPr>
      <w:r w:rsidRPr="002368DB">
        <w:rPr>
          <w:rFonts w:hint="cs"/>
          <w:strike/>
          <w:rtl/>
        </w:rPr>
        <w:t>מצגת קרייג</w:t>
      </w:r>
    </w:p>
    <w:p w14:paraId="36DD983F" w14:textId="5DCC2AE0" w:rsidR="00903A98" w:rsidRPr="002368DB" w:rsidRDefault="00903A98" w:rsidP="00903A98">
      <w:pPr>
        <w:pStyle w:val="ListParagraph"/>
        <w:numPr>
          <w:ilvl w:val="1"/>
          <w:numId w:val="1"/>
        </w:numPr>
        <w:rPr>
          <w:strike/>
        </w:rPr>
      </w:pPr>
      <w:r w:rsidRPr="002368DB">
        <w:rPr>
          <w:rFonts w:hint="cs"/>
          <w:strike/>
          <w:rtl/>
        </w:rPr>
        <w:t>כותרות</w:t>
      </w:r>
    </w:p>
    <w:p w14:paraId="7C95B5AD" w14:textId="55A6A204" w:rsidR="00903A98" w:rsidRPr="002368DB" w:rsidRDefault="00903A98" w:rsidP="00903A98">
      <w:pPr>
        <w:pStyle w:val="ListParagraph"/>
        <w:numPr>
          <w:ilvl w:val="1"/>
          <w:numId w:val="1"/>
        </w:numPr>
        <w:rPr>
          <w:strike/>
        </w:rPr>
      </w:pPr>
      <w:r w:rsidRPr="002368DB">
        <w:rPr>
          <w:rFonts w:hint="cs"/>
          <w:strike/>
          <w:rtl/>
        </w:rPr>
        <w:t>שקופית עם שיטה</w:t>
      </w:r>
    </w:p>
    <w:p w14:paraId="74A24BA4" w14:textId="3843E0AD" w:rsidR="00903A98" w:rsidRDefault="00903A98" w:rsidP="00903A98">
      <w:pPr>
        <w:pStyle w:val="ListParagraph"/>
        <w:numPr>
          <w:ilvl w:val="1"/>
          <w:numId w:val="1"/>
        </w:numPr>
        <w:rPr>
          <w:strike/>
        </w:rPr>
      </w:pPr>
      <w:r w:rsidRPr="002368DB">
        <w:rPr>
          <w:strike/>
        </w:rPr>
        <w:t>Pas rating</w:t>
      </w:r>
      <w:r w:rsidRPr="008D555C">
        <w:rPr>
          <w:rFonts w:hint="cs"/>
          <w:strike/>
          <w:rtl/>
        </w:rPr>
        <w:t xml:space="preserve"> לנבדק יחיד, וממוצע.</w:t>
      </w:r>
    </w:p>
    <w:p w14:paraId="417A06B3" w14:textId="2BD0B7CD" w:rsidR="00034B0F" w:rsidRPr="00FD36AE" w:rsidRDefault="00034B0F" w:rsidP="00903A98">
      <w:pPr>
        <w:pStyle w:val="ListParagraph"/>
        <w:numPr>
          <w:ilvl w:val="0"/>
          <w:numId w:val="1"/>
        </w:numPr>
        <w:rPr>
          <w:strike/>
        </w:rPr>
      </w:pPr>
      <w:r w:rsidRPr="00FD36AE">
        <w:rPr>
          <w:rFonts w:hint="cs"/>
          <w:strike/>
          <w:rtl/>
        </w:rPr>
        <w:t xml:space="preserve">ניסית להוסיף </w:t>
      </w:r>
      <w:r w:rsidRPr="00FD36AE">
        <w:rPr>
          <w:rFonts w:hint="cs"/>
          <w:strike/>
        </w:rPr>
        <w:t>CI</w:t>
      </w:r>
      <w:r w:rsidRPr="00FD36AE">
        <w:rPr>
          <w:rFonts w:hint="cs"/>
          <w:strike/>
          <w:rtl/>
        </w:rPr>
        <w:t xml:space="preserve"> ל-</w:t>
      </w:r>
      <w:r w:rsidRPr="00FD36AE">
        <w:rPr>
          <w:strike/>
        </w:rPr>
        <w:t>data</w:t>
      </w:r>
      <w:r w:rsidRPr="00FD36AE">
        <w:rPr>
          <w:rFonts w:hint="cs"/>
          <w:strike/>
          <w:rtl/>
        </w:rPr>
        <w:t xml:space="preserve"> במקום </w:t>
      </w:r>
      <w:r w:rsidRPr="00FD36AE">
        <w:rPr>
          <w:rFonts w:hint="cs"/>
          <w:strike/>
        </w:rPr>
        <w:t>STD</w:t>
      </w:r>
      <w:r w:rsidRPr="00FD36AE">
        <w:rPr>
          <w:rFonts w:hint="cs"/>
          <w:strike/>
          <w:rtl/>
        </w:rPr>
        <w:t>.</w:t>
      </w:r>
    </w:p>
    <w:p w14:paraId="0127FB09" w14:textId="7A4C9DB3" w:rsidR="00034B0F" w:rsidRPr="00FD36AE" w:rsidRDefault="00034B0F" w:rsidP="00034B0F">
      <w:pPr>
        <w:pStyle w:val="ListParagraph"/>
        <w:numPr>
          <w:ilvl w:val="1"/>
          <w:numId w:val="1"/>
        </w:numPr>
        <w:rPr>
          <w:strike/>
        </w:rPr>
      </w:pPr>
      <w:r w:rsidRPr="00FD36AE">
        <w:rPr>
          <w:rFonts w:hint="cs"/>
          <w:strike/>
          <w:rtl/>
        </w:rPr>
        <w:lastRenderedPageBreak/>
        <w:t>איזו דרגת חופש עליך להשתמש?</w:t>
      </w:r>
      <w:r w:rsidR="0034615E" w:rsidRPr="00FD36AE">
        <w:rPr>
          <w:rFonts w:hint="cs"/>
          <w:strike/>
          <w:rtl/>
        </w:rPr>
        <w:t xml:space="preserve"> האם מדובר ב-</w:t>
      </w:r>
      <w:r w:rsidR="0034615E" w:rsidRPr="00FD36AE">
        <w:rPr>
          <w:strike/>
        </w:rPr>
        <w:t>paired t test</w:t>
      </w:r>
      <w:r w:rsidR="0034615E" w:rsidRPr="00FD36AE">
        <w:rPr>
          <w:rFonts w:hint="cs"/>
          <w:strike/>
          <w:rtl/>
        </w:rPr>
        <w:t xml:space="preserve"> או לא?</w:t>
      </w:r>
    </w:p>
    <w:p w14:paraId="58411424" w14:textId="2B6219D0" w:rsidR="00615857" w:rsidRPr="0059392E" w:rsidRDefault="00615857" w:rsidP="00903A98">
      <w:pPr>
        <w:pStyle w:val="ListParagraph"/>
        <w:numPr>
          <w:ilvl w:val="0"/>
          <w:numId w:val="1"/>
        </w:numPr>
        <w:rPr>
          <w:strike/>
        </w:rPr>
      </w:pPr>
      <w:r w:rsidRPr="0059392E">
        <w:rPr>
          <w:strike/>
        </w:rPr>
        <w:t>Add paired t test to reach area and MAD.</w:t>
      </w:r>
    </w:p>
    <w:p w14:paraId="6D84F935" w14:textId="768C6857" w:rsidR="00615857" w:rsidRPr="00DA7234" w:rsidRDefault="00615857" w:rsidP="00903A98">
      <w:pPr>
        <w:pStyle w:val="ListParagraph"/>
        <w:numPr>
          <w:ilvl w:val="0"/>
          <w:numId w:val="1"/>
        </w:numPr>
        <w:rPr>
          <w:strike/>
        </w:rPr>
      </w:pPr>
      <w:r w:rsidRPr="00DA7234">
        <w:rPr>
          <w:strike/>
        </w:rPr>
        <w:t>Add lines connecting sub's points to reach are and MAD</w:t>
      </w:r>
    </w:p>
    <w:p w14:paraId="038BC0F4" w14:textId="5F846960" w:rsidR="00615857" w:rsidRPr="00FD36AE" w:rsidRDefault="00615857" w:rsidP="00903A98">
      <w:pPr>
        <w:pStyle w:val="ListParagraph"/>
        <w:numPr>
          <w:ilvl w:val="0"/>
          <w:numId w:val="1"/>
        </w:numPr>
        <w:rPr>
          <w:strike/>
        </w:rPr>
      </w:pPr>
      <w:r w:rsidRPr="00FD36AE">
        <w:rPr>
          <w:strike/>
        </w:rPr>
        <w:t xml:space="preserve">Split MAD </w:t>
      </w:r>
      <w:r w:rsidR="007B66DC" w:rsidRPr="00FD36AE">
        <w:rPr>
          <w:strike/>
        </w:rPr>
        <w:t xml:space="preserve">points </w:t>
      </w:r>
      <w:r w:rsidRPr="00FD36AE">
        <w:rPr>
          <w:strike/>
        </w:rPr>
        <w:t>graph to left and right</w:t>
      </w:r>
    </w:p>
    <w:p w14:paraId="2BD010FE" w14:textId="77777777" w:rsidR="00B5330C" w:rsidRPr="005C4E9C" w:rsidRDefault="00B5330C" w:rsidP="00B5330C">
      <w:pPr>
        <w:pStyle w:val="NoSpacing"/>
        <w:numPr>
          <w:ilvl w:val="0"/>
          <w:numId w:val="1"/>
        </w:numPr>
        <w:rPr>
          <w:strike/>
        </w:rPr>
      </w:pPr>
      <w:r w:rsidRPr="005C4E9C">
        <w:rPr>
          <w:rFonts w:hint="cs"/>
          <w:strike/>
          <w:rtl/>
        </w:rPr>
        <w:t xml:space="preserve">איך </w:t>
      </w:r>
      <w:proofErr w:type="spellStart"/>
      <w:r w:rsidRPr="005C4E9C">
        <w:rPr>
          <w:strike/>
        </w:rPr>
        <w:t>Inpaint</w:t>
      </w:r>
      <w:proofErr w:type="spellEnd"/>
      <w:r w:rsidRPr="005C4E9C">
        <w:rPr>
          <w:strike/>
        </w:rPr>
        <w:t xml:space="preserve"> nans</w:t>
      </w:r>
      <w:r w:rsidRPr="005C4E9C">
        <w:rPr>
          <w:rFonts w:hint="cs"/>
          <w:strike/>
          <w:rtl/>
        </w:rPr>
        <w:t xml:space="preserve"> משלים חוסרים? תצייר עם </w:t>
      </w:r>
      <w:proofErr w:type="spellStart"/>
      <w:r w:rsidRPr="005C4E9C">
        <w:rPr>
          <w:rFonts w:hint="cs"/>
          <w:strike/>
          <w:rtl/>
        </w:rPr>
        <w:t>טרייל</w:t>
      </w:r>
      <w:proofErr w:type="spellEnd"/>
      <w:r w:rsidRPr="005C4E9C">
        <w:rPr>
          <w:rFonts w:hint="cs"/>
          <w:strike/>
          <w:rtl/>
        </w:rPr>
        <w:t xml:space="preserve"> מקורי שיש בו חור ב</w:t>
      </w:r>
      <w:r w:rsidRPr="005C4E9C">
        <w:rPr>
          <w:strike/>
        </w:rPr>
        <w:t>nan</w:t>
      </w:r>
      <w:r w:rsidRPr="005C4E9C">
        <w:rPr>
          <w:rFonts w:hint="cs"/>
          <w:strike/>
          <w:rtl/>
        </w:rPr>
        <w:t>.</w:t>
      </w:r>
    </w:p>
    <w:p w14:paraId="68289ACA" w14:textId="77777777" w:rsidR="00B5330C" w:rsidRPr="00E06F2D" w:rsidRDefault="00B5330C" w:rsidP="00B5330C">
      <w:pPr>
        <w:pStyle w:val="NoSpacing"/>
        <w:numPr>
          <w:ilvl w:val="0"/>
          <w:numId w:val="1"/>
        </w:numPr>
        <w:rPr>
          <w:strike/>
        </w:rPr>
      </w:pPr>
      <w:r w:rsidRPr="00E06F2D">
        <w:rPr>
          <w:rFonts w:hint="cs"/>
          <w:strike/>
          <w:rtl/>
        </w:rPr>
        <w:t>להוסיף בדיקה ב-</w:t>
      </w:r>
      <w:r w:rsidRPr="00E06F2D">
        <w:rPr>
          <w:strike/>
        </w:rPr>
        <w:t>analysis</w:t>
      </w:r>
      <w:r w:rsidRPr="00E06F2D">
        <w:rPr>
          <w:rFonts w:hint="cs"/>
          <w:strike/>
          <w:rtl/>
        </w:rPr>
        <w:t xml:space="preserve"> שפוסלת </w:t>
      </w:r>
      <w:proofErr w:type="spellStart"/>
      <w:r w:rsidRPr="00E06F2D">
        <w:rPr>
          <w:rFonts w:hint="cs"/>
          <w:strike/>
          <w:rtl/>
        </w:rPr>
        <w:t>טריילים</w:t>
      </w:r>
      <w:proofErr w:type="spellEnd"/>
      <w:r w:rsidRPr="00E06F2D">
        <w:rPr>
          <w:rFonts w:hint="cs"/>
          <w:strike/>
          <w:rtl/>
        </w:rPr>
        <w:t xml:space="preserve"> בהם </w:t>
      </w:r>
      <w:r w:rsidRPr="00E06F2D">
        <w:rPr>
          <w:strike/>
        </w:rPr>
        <w:t>react time</w:t>
      </w:r>
      <w:r w:rsidRPr="00E06F2D">
        <w:rPr>
          <w:rFonts w:hint="cs"/>
          <w:strike/>
          <w:rtl/>
        </w:rPr>
        <w:t xml:space="preserve"> או </w:t>
      </w:r>
      <w:r w:rsidRPr="00E06F2D">
        <w:rPr>
          <w:strike/>
        </w:rPr>
        <w:t>MT</w:t>
      </w:r>
      <w:r w:rsidRPr="00E06F2D">
        <w:rPr>
          <w:rFonts w:hint="cs"/>
          <w:strike/>
          <w:rtl/>
        </w:rPr>
        <w:t xml:space="preserve"> היו ארוכים מדי.</w:t>
      </w:r>
    </w:p>
    <w:p w14:paraId="095B9FBD" w14:textId="77777777" w:rsidR="008125AE" w:rsidRPr="00B2465E" w:rsidRDefault="008125AE" w:rsidP="000527CB">
      <w:pPr>
        <w:pStyle w:val="ListParagraph"/>
        <w:numPr>
          <w:ilvl w:val="0"/>
          <w:numId w:val="1"/>
        </w:numPr>
      </w:pPr>
    </w:p>
    <w:p w14:paraId="6CFCB0AA" w14:textId="3F3AF7D3" w:rsidR="002045A3" w:rsidRPr="00B5330C" w:rsidRDefault="00396328" w:rsidP="00903A98">
      <w:pPr>
        <w:pStyle w:val="ListParagraph"/>
        <w:numPr>
          <w:ilvl w:val="0"/>
          <w:numId w:val="1"/>
        </w:numPr>
        <w:rPr>
          <w:b/>
          <w:bCs/>
          <w:strike/>
          <w:u w:val="single"/>
        </w:rPr>
      </w:pPr>
      <w:r w:rsidRPr="00B5330C">
        <w:rPr>
          <w:rFonts w:hint="cs"/>
          <w:b/>
          <w:bCs/>
          <w:strike/>
          <w:u w:val="single"/>
          <w:rtl/>
        </w:rPr>
        <w:t>שיחה קרייג:</w:t>
      </w:r>
    </w:p>
    <w:p w14:paraId="6BA938AB" w14:textId="1A36E87B" w:rsidR="00396328" w:rsidRPr="00B5330C" w:rsidRDefault="007951A5" w:rsidP="00396328">
      <w:pPr>
        <w:pStyle w:val="ListParagraph"/>
        <w:numPr>
          <w:ilvl w:val="1"/>
          <w:numId w:val="1"/>
        </w:numPr>
        <w:rPr>
          <w:strike/>
        </w:rPr>
      </w:pPr>
      <w:r w:rsidRPr="00B5330C">
        <w:rPr>
          <w:rFonts w:hint="cs"/>
          <w:strike/>
          <w:rtl/>
        </w:rPr>
        <w:t>אפקט לא קיים?</w:t>
      </w:r>
    </w:p>
    <w:p w14:paraId="7BEB9FE4" w14:textId="222E5602" w:rsidR="00BB7538" w:rsidRPr="00B5330C" w:rsidRDefault="007951A5" w:rsidP="00026257">
      <w:pPr>
        <w:pStyle w:val="ListParagraph"/>
        <w:ind w:left="1440"/>
        <w:rPr>
          <w:strike/>
          <w:rtl/>
        </w:rPr>
      </w:pPr>
      <w:r w:rsidRPr="00B5330C">
        <w:rPr>
          <w:rFonts w:hint="cs"/>
          <w:strike/>
          <w:rtl/>
        </w:rPr>
        <w:t xml:space="preserve">עפ"י קרייג קיימים מאמרים שהראו אפקט של </w:t>
      </w:r>
      <w:r w:rsidRPr="00B5330C">
        <w:rPr>
          <w:strike/>
        </w:rPr>
        <w:t>arrow priming</w:t>
      </w:r>
      <w:r w:rsidRPr="00B5330C">
        <w:rPr>
          <w:rFonts w:hint="cs"/>
          <w:strike/>
          <w:rtl/>
        </w:rPr>
        <w:t xml:space="preserve"> על </w:t>
      </w:r>
      <w:r w:rsidR="00026257" w:rsidRPr="00B5330C">
        <w:rPr>
          <w:strike/>
        </w:rPr>
        <w:t>trajectory</w:t>
      </w:r>
      <w:r w:rsidR="00026257" w:rsidRPr="00B5330C">
        <w:rPr>
          <w:rFonts w:hint="cs"/>
          <w:strike/>
          <w:rtl/>
        </w:rPr>
        <w:t>.</w:t>
      </w:r>
    </w:p>
    <w:p w14:paraId="3D70BA30" w14:textId="59CF5238" w:rsidR="00C13AEA" w:rsidRPr="00B5330C" w:rsidRDefault="00C13AEA" w:rsidP="00026257">
      <w:pPr>
        <w:pStyle w:val="ListParagraph"/>
        <w:ind w:left="1440"/>
        <w:rPr>
          <w:strike/>
          <w:rtl/>
        </w:rPr>
      </w:pPr>
      <w:r w:rsidRPr="00B5330C">
        <w:rPr>
          <w:rFonts w:hint="cs"/>
          <w:strike/>
          <w:rtl/>
        </w:rPr>
        <w:t>אם לא רואים את אפקט ה</w:t>
      </w:r>
      <w:r w:rsidRPr="00B5330C">
        <w:rPr>
          <w:rFonts w:hint="cs"/>
          <w:strike/>
        </w:rPr>
        <w:t>RT</w:t>
      </w:r>
      <w:r w:rsidRPr="00B5330C">
        <w:rPr>
          <w:rFonts w:hint="cs"/>
          <w:strike/>
          <w:rtl/>
        </w:rPr>
        <w:t xml:space="preserve"> אז קרייג לא מצפה לראות את אפקט המסלול.</w:t>
      </w:r>
    </w:p>
    <w:p w14:paraId="0A3C5E74" w14:textId="77777777" w:rsidR="00026257" w:rsidRPr="00B5330C" w:rsidRDefault="00026257" w:rsidP="00026257">
      <w:pPr>
        <w:pStyle w:val="ListParagraph"/>
        <w:numPr>
          <w:ilvl w:val="1"/>
          <w:numId w:val="1"/>
        </w:numPr>
        <w:rPr>
          <w:strike/>
        </w:rPr>
      </w:pPr>
      <w:r w:rsidRPr="00B5330C">
        <w:rPr>
          <w:rFonts w:hint="cs"/>
          <w:strike/>
          <w:rtl/>
        </w:rPr>
        <w:t>ניתוח שגוי?</w:t>
      </w:r>
    </w:p>
    <w:p w14:paraId="2789BD1E" w14:textId="4AE934EE" w:rsidR="00DD5F15" w:rsidRPr="00D268E9" w:rsidRDefault="00807AA3" w:rsidP="00026257">
      <w:pPr>
        <w:pStyle w:val="ListParagraph"/>
        <w:numPr>
          <w:ilvl w:val="2"/>
          <w:numId w:val="1"/>
        </w:numPr>
        <w:rPr>
          <w:strike/>
        </w:rPr>
      </w:pPr>
      <w:bookmarkStart w:id="1" w:name="_Hlk71472504"/>
      <w:r w:rsidRPr="00D268E9">
        <w:rPr>
          <w:rFonts w:hint="cs"/>
          <w:strike/>
          <w:rtl/>
        </w:rPr>
        <w:t>לפרק א</w:t>
      </w:r>
      <w:r w:rsidR="00A25EF6" w:rsidRPr="00D268E9">
        <w:rPr>
          <w:rFonts w:hint="cs"/>
          <w:strike/>
          <w:rtl/>
        </w:rPr>
        <w:t xml:space="preserve">ת </w:t>
      </w:r>
      <w:r w:rsidRPr="00D268E9">
        <w:rPr>
          <w:strike/>
        </w:rPr>
        <w:t>response tim</w:t>
      </w:r>
      <w:r w:rsidR="00A25EF6" w:rsidRPr="00D268E9">
        <w:rPr>
          <w:strike/>
        </w:rPr>
        <w:t>e</w:t>
      </w:r>
    </w:p>
    <w:p w14:paraId="01702F7E" w14:textId="49504592" w:rsidR="005A7447" w:rsidRPr="00D268E9" w:rsidRDefault="00807AA3" w:rsidP="00DD5F15">
      <w:pPr>
        <w:pStyle w:val="ListParagraph"/>
        <w:ind w:left="2160"/>
        <w:rPr>
          <w:strike/>
          <w:rtl/>
        </w:rPr>
      </w:pPr>
      <w:r w:rsidRPr="00D268E9">
        <w:rPr>
          <w:rFonts w:hint="cs"/>
          <w:strike/>
          <w:rtl/>
        </w:rPr>
        <w:t>ל-</w:t>
      </w:r>
      <w:r w:rsidRPr="00D268E9">
        <w:rPr>
          <w:strike/>
        </w:rPr>
        <w:t>reaction time</w:t>
      </w:r>
      <w:r w:rsidRPr="00D268E9">
        <w:rPr>
          <w:rFonts w:hint="cs"/>
          <w:strike/>
          <w:rtl/>
        </w:rPr>
        <w:t xml:space="preserve"> (זמן עד תחילת תנועה) ו-</w:t>
      </w:r>
      <w:r w:rsidRPr="00D268E9">
        <w:rPr>
          <w:strike/>
        </w:rPr>
        <w:t>movement time</w:t>
      </w:r>
      <w:r w:rsidRPr="00D268E9">
        <w:rPr>
          <w:rFonts w:hint="cs"/>
          <w:strike/>
          <w:rtl/>
        </w:rPr>
        <w:t xml:space="preserve"> (משך התנועה).</w:t>
      </w:r>
    </w:p>
    <w:p w14:paraId="6B80F1B6" w14:textId="1D129FCE" w:rsidR="006153C7" w:rsidRPr="00D268E9" w:rsidRDefault="006153C7" w:rsidP="005A7447">
      <w:pPr>
        <w:pStyle w:val="ListParagraph"/>
        <w:ind w:left="2160"/>
        <w:rPr>
          <w:strike/>
          <w:rtl/>
        </w:rPr>
      </w:pPr>
      <w:r w:rsidRPr="00D268E9">
        <w:rPr>
          <w:strike/>
        </w:rPr>
        <w:t>Reaction time</w:t>
      </w:r>
      <w:r w:rsidR="00E75B51" w:rsidRPr="00D268E9">
        <w:rPr>
          <w:strike/>
        </w:rPr>
        <w:t xml:space="preserve"> + </w:t>
      </w:r>
      <w:r w:rsidRPr="00D268E9">
        <w:rPr>
          <w:strike/>
        </w:rPr>
        <w:t>movement ti</w:t>
      </w:r>
      <w:r w:rsidR="00E75B51" w:rsidRPr="00D268E9">
        <w:rPr>
          <w:strike/>
        </w:rPr>
        <w:t xml:space="preserve">me = </w:t>
      </w:r>
      <w:r w:rsidRPr="00D268E9">
        <w:rPr>
          <w:strike/>
        </w:rPr>
        <w:t>response time</w:t>
      </w:r>
      <w:r w:rsidRPr="00D268E9">
        <w:rPr>
          <w:rFonts w:hint="cs"/>
          <w:strike/>
          <w:rtl/>
        </w:rPr>
        <w:t>.</w:t>
      </w:r>
    </w:p>
    <w:p w14:paraId="75F39CCC" w14:textId="0E24210F" w:rsidR="005A6926" w:rsidRPr="00D268E9" w:rsidRDefault="002E2322" w:rsidP="00807AA3">
      <w:pPr>
        <w:pStyle w:val="ListParagraph"/>
        <w:ind w:left="2160"/>
        <w:rPr>
          <w:strike/>
          <w:rtl/>
        </w:rPr>
      </w:pPr>
      <w:r w:rsidRPr="00D268E9">
        <w:rPr>
          <w:rFonts w:hint="cs"/>
          <w:strike/>
          <w:rtl/>
        </w:rPr>
        <w:t>ב-</w:t>
      </w:r>
      <w:r w:rsidRPr="00D268E9">
        <w:rPr>
          <w:strike/>
        </w:rPr>
        <w:t>reaction time</w:t>
      </w:r>
      <w:r w:rsidRPr="00D268E9">
        <w:rPr>
          <w:rFonts w:hint="cs"/>
          <w:strike/>
          <w:rtl/>
        </w:rPr>
        <w:t xml:space="preserve"> אין צורך להפריד בין שמאל לימין.</w:t>
      </w:r>
    </w:p>
    <w:p w14:paraId="706B1EE4" w14:textId="77777777" w:rsidR="00807AA3" w:rsidRPr="00D268E9" w:rsidRDefault="008030D9" w:rsidP="00807AA3">
      <w:pPr>
        <w:pStyle w:val="ListParagraph"/>
        <w:numPr>
          <w:ilvl w:val="2"/>
          <w:numId w:val="1"/>
        </w:numPr>
        <w:rPr>
          <w:strike/>
        </w:rPr>
      </w:pPr>
      <w:r w:rsidRPr="00D268E9">
        <w:rPr>
          <w:strike/>
        </w:rPr>
        <w:t>Maximum absolute deviation</w:t>
      </w:r>
    </w:p>
    <w:p w14:paraId="4CCDCC04" w14:textId="4C53CF54" w:rsidR="005A6926" w:rsidRPr="00D268E9" w:rsidRDefault="00D60443" w:rsidP="00D60443">
      <w:pPr>
        <w:pStyle w:val="ListParagraph"/>
        <w:ind w:left="2160"/>
        <w:rPr>
          <w:strike/>
          <w:rtl/>
        </w:rPr>
      </w:pPr>
      <w:r w:rsidRPr="00D268E9">
        <w:rPr>
          <w:rFonts w:hint="cs"/>
          <w:strike/>
          <w:rtl/>
        </w:rPr>
        <w:t xml:space="preserve">מדד לאפקט, </w:t>
      </w:r>
      <w:r w:rsidR="0059340C" w:rsidRPr="00D268E9">
        <w:rPr>
          <w:rFonts w:hint="cs"/>
          <w:strike/>
          <w:rtl/>
        </w:rPr>
        <w:t xml:space="preserve">הנקודה הכי רחוקה </w:t>
      </w:r>
      <w:r w:rsidRPr="00D268E9">
        <w:rPr>
          <w:rFonts w:hint="cs"/>
          <w:strike/>
          <w:rtl/>
        </w:rPr>
        <w:t xml:space="preserve">מהקוו </w:t>
      </w:r>
      <w:r w:rsidR="0059340C" w:rsidRPr="00D268E9">
        <w:rPr>
          <w:rFonts w:hint="cs"/>
          <w:strike/>
          <w:rtl/>
        </w:rPr>
        <w:t>הישר שמחבר בין נקודת ההתחלה לנקודת הסיום.</w:t>
      </w:r>
    </w:p>
    <w:p w14:paraId="4BF55526" w14:textId="2C1D32C7" w:rsidR="00335B2C" w:rsidRDefault="0059340C" w:rsidP="00D60443">
      <w:pPr>
        <w:pStyle w:val="ListParagraph"/>
        <w:ind w:left="2160"/>
        <w:rPr>
          <w:rtl/>
        </w:rPr>
      </w:pPr>
      <w:r w:rsidRPr="0059340C">
        <w:rPr>
          <w:noProof/>
          <w:rtl/>
        </w:rPr>
        <w:drawing>
          <wp:inline distT="0" distB="0" distL="0" distR="0" wp14:anchorId="44EB4286" wp14:editId="41F9AA41">
            <wp:extent cx="2719450" cy="150781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069" t="4074" r="2729" b="9705"/>
                    <a:stretch/>
                  </pic:blipFill>
                  <pic:spPr bwMode="auto">
                    <a:xfrm>
                      <a:off x="0" y="0"/>
                      <a:ext cx="2726373" cy="1511652"/>
                    </a:xfrm>
                    <a:prstGeom prst="rect">
                      <a:avLst/>
                    </a:prstGeom>
                    <a:ln>
                      <a:noFill/>
                    </a:ln>
                    <a:extLst>
                      <a:ext uri="{53640926-AAD7-44D8-BBD7-CCE9431645EC}">
                        <a14:shadowObscured xmlns:a14="http://schemas.microsoft.com/office/drawing/2010/main"/>
                      </a:ext>
                    </a:extLst>
                  </pic:spPr>
                </pic:pic>
              </a:graphicData>
            </a:graphic>
          </wp:inline>
        </w:drawing>
      </w:r>
    </w:p>
    <w:p w14:paraId="601EA112" w14:textId="7B33D520" w:rsidR="00EF457F" w:rsidRPr="00B5330C" w:rsidRDefault="00EF457F" w:rsidP="00EF457F">
      <w:pPr>
        <w:pStyle w:val="ListParagraph"/>
        <w:numPr>
          <w:ilvl w:val="2"/>
          <w:numId w:val="1"/>
        </w:numPr>
        <w:rPr>
          <w:strike/>
        </w:rPr>
      </w:pPr>
      <w:r w:rsidRPr="00B5330C">
        <w:rPr>
          <w:rFonts w:hint="cs"/>
          <w:strike/>
          <w:rtl/>
        </w:rPr>
        <w:t>מדדי ערך יחיד</w:t>
      </w:r>
    </w:p>
    <w:p w14:paraId="7E4AA829" w14:textId="77777777" w:rsidR="00EF457F" w:rsidRPr="00B5330C" w:rsidRDefault="00EF457F" w:rsidP="00EF457F">
      <w:pPr>
        <w:pStyle w:val="ListParagraph"/>
        <w:ind w:left="2160"/>
        <w:rPr>
          <w:strike/>
          <w:rtl/>
        </w:rPr>
      </w:pPr>
      <w:r w:rsidRPr="00B5330C">
        <w:rPr>
          <w:rFonts w:hint="cs"/>
          <w:strike/>
          <w:rtl/>
        </w:rPr>
        <w:t xml:space="preserve">נותנים ערך יחיד לכל </w:t>
      </w:r>
      <w:proofErr w:type="spellStart"/>
      <w:r w:rsidRPr="00B5330C">
        <w:rPr>
          <w:rFonts w:hint="cs"/>
          <w:strike/>
          <w:rtl/>
        </w:rPr>
        <w:t>טרייל</w:t>
      </w:r>
      <w:proofErr w:type="spellEnd"/>
      <w:r w:rsidRPr="00B5330C">
        <w:rPr>
          <w:rFonts w:hint="cs"/>
          <w:strike/>
          <w:rtl/>
        </w:rPr>
        <w:t xml:space="preserve"> ואותו משווים.</w:t>
      </w:r>
    </w:p>
    <w:p w14:paraId="10DC9247" w14:textId="61BC4C46" w:rsidR="006067C5" w:rsidRPr="00B5330C" w:rsidRDefault="00EF457F" w:rsidP="00EF457F">
      <w:pPr>
        <w:pStyle w:val="ListParagraph"/>
        <w:ind w:left="2160"/>
        <w:rPr>
          <w:strike/>
          <w:rtl/>
        </w:rPr>
      </w:pPr>
      <w:r w:rsidRPr="00B5330C">
        <w:rPr>
          <w:rFonts w:hint="cs"/>
          <w:strike/>
          <w:rtl/>
        </w:rPr>
        <w:t xml:space="preserve">למשל </w:t>
      </w:r>
      <w:r w:rsidR="006067C5" w:rsidRPr="00B5330C">
        <w:rPr>
          <w:rFonts w:hint="cs"/>
          <w:strike/>
          <w:rtl/>
        </w:rPr>
        <w:t xml:space="preserve">הנקודה הכי רחוקה מהמרכז בכל </w:t>
      </w:r>
      <w:proofErr w:type="spellStart"/>
      <w:r w:rsidR="006067C5" w:rsidRPr="00B5330C">
        <w:rPr>
          <w:rFonts w:hint="cs"/>
          <w:strike/>
          <w:rtl/>
        </w:rPr>
        <w:t>טרייל</w:t>
      </w:r>
      <w:proofErr w:type="spellEnd"/>
      <w:r w:rsidR="006067C5" w:rsidRPr="00B5330C">
        <w:rPr>
          <w:rFonts w:hint="cs"/>
          <w:strike/>
          <w:rtl/>
        </w:rPr>
        <w:t>.</w:t>
      </w:r>
      <w:r w:rsidR="000D01B7" w:rsidRPr="00B5330C">
        <w:rPr>
          <w:strike/>
        </w:rPr>
        <w:t xml:space="preserve"> </w:t>
      </w:r>
      <w:r w:rsidR="000D01B7" w:rsidRPr="00B5330C">
        <w:rPr>
          <w:rFonts w:hint="cs"/>
          <w:strike/>
          <w:rtl/>
        </w:rPr>
        <w:t>מה זה נותן? הרי היא תהיה הנקודה הסופית במסלול.</w:t>
      </w:r>
    </w:p>
    <w:p w14:paraId="6F8DC20B" w14:textId="236BC4D2" w:rsidR="006067C5" w:rsidRPr="00B5330C" w:rsidRDefault="00EE7286" w:rsidP="00EF457F">
      <w:pPr>
        <w:pStyle w:val="ListParagraph"/>
        <w:numPr>
          <w:ilvl w:val="2"/>
          <w:numId w:val="1"/>
        </w:numPr>
        <w:rPr>
          <w:strike/>
          <w:rtl/>
        </w:rPr>
      </w:pPr>
      <w:r w:rsidRPr="00B5330C">
        <w:rPr>
          <w:strike/>
        </w:rPr>
        <w:t>variability</w:t>
      </w:r>
      <w:r w:rsidRPr="00B5330C">
        <w:rPr>
          <w:rFonts w:hint="cs"/>
          <w:strike/>
          <w:rtl/>
        </w:rPr>
        <w:t xml:space="preserve"> גבוהה מראה שאנשים מתלבטים</w:t>
      </w:r>
      <w:r w:rsidR="00B526E3" w:rsidRPr="00B5330C">
        <w:rPr>
          <w:rFonts w:hint="cs"/>
          <w:strike/>
          <w:rtl/>
        </w:rPr>
        <w:t>, אז זה טוב שמצאנו זאת.</w:t>
      </w:r>
    </w:p>
    <w:p w14:paraId="4C44BA8D" w14:textId="77777777" w:rsidR="00DD5F15" w:rsidRPr="000D01B7" w:rsidRDefault="00C2262C" w:rsidP="00EF457F">
      <w:pPr>
        <w:pStyle w:val="ListParagraph"/>
        <w:numPr>
          <w:ilvl w:val="2"/>
          <w:numId w:val="1"/>
        </w:numPr>
        <w:rPr>
          <w:strike/>
        </w:rPr>
      </w:pPr>
      <w:r w:rsidRPr="000D01B7">
        <w:rPr>
          <w:rFonts w:hint="cs"/>
          <w:strike/>
          <w:rtl/>
        </w:rPr>
        <w:t>אזור בין 2 מסלולים</w:t>
      </w:r>
    </w:p>
    <w:p w14:paraId="5F2AC985" w14:textId="2CF94121" w:rsidR="00C2262C" w:rsidRPr="000D01B7" w:rsidRDefault="00DD5F15" w:rsidP="00DD5F15">
      <w:pPr>
        <w:pStyle w:val="ListParagraph"/>
        <w:ind w:left="2160"/>
        <w:rPr>
          <w:strike/>
          <w:rtl/>
        </w:rPr>
      </w:pPr>
      <w:r w:rsidRPr="000D01B7">
        <w:rPr>
          <w:rFonts w:hint="cs"/>
          <w:strike/>
          <w:rtl/>
        </w:rPr>
        <w:t xml:space="preserve">מדד לאפקט, </w:t>
      </w:r>
      <w:r w:rsidR="00C2262C" w:rsidRPr="000D01B7">
        <w:rPr>
          <w:rFonts w:hint="cs"/>
          <w:strike/>
          <w:rtl/>
        </w:rPr>
        <w:t xml:space="preserve">לחשב אזור בין </w:t>
      </w:r>
      <w:r w:rsidR="00C2262C" w:rsidRPr="000D01B7">
        <w:rPr>
          <w:strike/>
        </w:rPr>
        <w:t>same</w:t>
      </w:r>
      <w:r w:rsidR="00C2262C" w:rsidRPr="000D01B7">
        <w:rPr>
          <w:rFonts w:hint="cs"/>
          <w:strike/>
          <w:rtl/>
        </w:rPr>
        <w:t xml:space="preserve"> שמאלה ו-</w:t>
      </w:r>
      <w:r w:rsidR="00C2262C" w:rsidRPr="000D01B7">
        <w:rPr>
          <w:strike/>
        </w:rPr>
        <w:t>same</w:t>
      </w:r>
      <w:r w:rsidR="00C2262C" w:rsidRPr="000D01B7">
        <w:rPr>
          <w:rFonts w:hint="cs"/>
          <w:strike/>
          <w:rtl/>
        </w:rPr>
        <w:t xml:space="preserve"> ימינה, ואז להשוות לאותו הדבר ב-</w:t>
      </w:r>
      <w:r w:rsidR="00C2262C" w:rsidRPr="000D01B7">
        <w:rPr>
          <w:strike/>
        </w:rPr>
        <w:t>diff</w:t>
      </w:r>
      <w:r w:rsidR="00C2262C" w:rsidRPr="000D01B7">
        <w:rPr>
          <w:rFonts w:hint="cs"/>
          <w:strike/>
          <w:rtl/>
        </w:rPr>
        <w:t>.</w:t>
      </w:r>
    </w:p>
    <w:p w14:paraId="61B41E6A" w14:textId="3B87BE54" w:rsidR="00C7053D" w:rsidRDefault="00C7053D" w:rsidP="005A7447">
      <w:pPr>
        <w:pStyle w:val="ListParagraph"/>
        <w:ind w:left="2160"/>
        <w:rPr>
          <w:rtl/>
        </w:rPr>
      </w:pPr>
      <w:r w:rsidRPr="00C7053D">
        <w:rPr>
          <w:noProof/>
          <w:rtl/>
        </w:rPr>
        <w:drawing>
          <wp:inline distT="0" distB="0" distL="0" distR="0" wp14:anchorId="619D8231" wp14:editId="3CACCB76">
            <wp:extent cx="2264690" cy="1349168"/>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3451" cy="1360345"/>
                    </a:xfrm>
                    <a:prstGeom prst="rect">
                      <a:avLst/>
                    </a:prstGeom>
                  </pic:spPr>
                </pic:pic>
              </a:graphicData>
            </a:graphic>
          </wp:inline>
        </w:drawing>
      </w:r>
    </w:p>
    <w:p w14:paraId="27FF0F29" w14:textId="65EDD1F4" w:rsidR="00A66EB8" w:rsidRDefault="00A66EB8" w:rsidP="00B526E3">
      <w:pPr>
        <w:pStyle w:val="ListParagraph"/>
        <w:numPr>
          <w:ilvl w:val="2"/>
          <w:numId w:val="1"/>
        </w:numPr>
      </w:pPr>
      <w:r>
        <w:rPr>
          <w:rFonts w:hint="cs"/>
          <w:rtl/>
        </w:rPr>
        <w:t>מספר הפעמים שנבדק שינה את דעתו במסלול</w:t>
      </w:r>
    </w:p>
    <w:p w14:paraId="6F9C5E98" w14:textId="0D3FDAAC" w:rsidR="00B526E3" w:rsidRDefault="00B526E3" w:rsidP="00B526E3">
      <w:pPr>
        <w:pStyle w:val="ListParagraph"/>
        <w:ind w:left="2160"/>
        <w:rPr>
          <w:rtl/>
        </w:rPr>
      </w:pPr>
      <w:r>
        <w:rPr>
          <w:rFonts w:hint="cs"/>
          <w:rtl/>
        </w:rPr>
        <w:t>מדד לאפקט.</w:t>
      </w:r>
    </w:p>
    <w:p w14:paraId="70D02E64" w14:textId="2080E28D" w:rsidR="00A66EB8" w:rsidRDefault="00587009" w:rsidP="005A7447">
      <w:pPr>
        <w:pStyle w:val="ListParagraph"/>
        <w:ind w:left="2160"/>
        <w:rPr>
          <w:rtl/>
        </w:rPr>
      </w:pPr>
      <w:proofErr w:type="spellStart"/>
      <w:r>
        <w:t>R</w:t>
      </w:r>
      <w:r w:rsidR="00A66EB8">
        <w:t>esulaj</w:t>
      </w:r>
      <w:proofErr w:type="spellEnd"/>
      <w:r w:rsidR="00E7315C">
        <w:rPr>
          <w:rFonts w:hint="cs"/>
          <w:rtl/>
        </w:rPr>
        <w:t xml:space="preserve"> עשה את זה.</w:t>
      </w:r>
    </w:p>
    <w:p w14:paraId="7C035CBF" w14:textId="22B96B67" w:rsidR="00C7053D" w:rsidRDefault="00C7053D" w:rsidP="005A7447">
      <w:pPr>
        <w:pStyle w:val="ListParagraph"/>
        <w:ind w:left="2160"/>
        <w:rPr>
          <w:rtl/>
        </w:rPr>
      </w:pPr>
      <w:r w:rsidRPr="00C7053D">
        <w:rPr>
          <w:noProof/>
          <w:rtl/>
        </w:rPr>
        <w:lastRenderedPageBreak/>
        <w:drawing>
          <wp:inline distT="0" distB="0" distL="0" distR="0" wp14:anchorId="3E5A21E3" wp14:editId="227F119C">
            <wp:extent cx="2580456" cy="159462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84698" cy="1597248"/>
                    </a:xfrm>
                    <a:prstGeom prst="rect">
                      <a:avLst/>
                    </a:prstGeom>
                  </pic:spPr>
                </pic:pic>
              </a:graphicData>
            </a:graphic>
          </wp:inline>
        </w:drawing>
      </w:r>
    </w:p>
    <w:p w14:paraId="37174776" w14:textId="7AEFBB21" w:rsidR="00980E57" w:rsidRPr="00B5330C" w:rsidRDefault="00587009" w:rsidP="00E7315C">
      <w:pPr>
        <w:pStyle w:val="ListParagraph"/>
        <w:numPr>
          <w:ilvl w:val="2"/>
          <w:numId w:val="1"/>
        </w:numPr>
        <w:rPr>
          <w:strike/>
        </w:rPr>
      </w:pPr>
      <w:r w:rsidRPr="00B5330C">
        <w:rPr>
          <w:rFonts w:hint="cs"/>
          <w:strike/>
          <w:rtl/>
        </w:rPr>
        <w:t>שונות</w:t>
      </w:r>
      <w:r w:rsidR="00E7315C" w:rsidRPr="00B5330C">
        <w:rPr>
          <w:rFonts w:hint="cs"/>
          <w:strike/>
          <w:rtl/>
        </w:rPr>
        <w:t xml:space="preserve"> בתור מדד לאפקט.</w:t>
      </w:r>
    </w:p>
    <w:p w14:paraId="02136CE4" w14:textId="7F391EBA" w:rsidR="00E7315C" w:rsidRPr="00B306C8" w:rsidRDefault="00E7315C" w:rsidP="00E7315C">
      <w:pPr>
        <w:pStyle w:val="ListParagraph"/>
        <w:numPr>
          <w:ilvl w:val="2"/>
          <w:numId w:val="1"/>
        </w:numPr>
        <w:rPr>
          <w:strike/>
        </w:rPr>
      </w:pPr>
      <w:r w:rsidRPr="00B306C8">
        <w:rPr>
          <w:rFonts w:hint="cs"/>
          <w:strike/>
          <w:rtl/>
        </w:rPr>
        <w:t>הפרש בין מסלולים</w:t>
      </w:r>
    </w:p>
    <w:p w14:paraId="77337463" w14:textId="3B04030F" w:rsidR="00D712F8" w:rsidRPr="00B306C8" w:rsidRDefault="00AE715B" w:rsidP="00D712F8">
      <w:pPr>
        <w:pStyle w:val="ListParagraph"/>
        <w:ind w:left="2160"/>
        <w:rPr>
          <w:strike/>
          <w:rtl/>
        </w:rPr>
      </w:pPr>
      <w:r w:rsidRPr="00B306C8">
        <w:rPr>
          <w:rFonts w:hint="cs"/>
          <w:strike/>
          <w:rtl/>
        </w:rPr>
        <w:t xml:space="preserve">לחשב </w:t>
      </w:r>
      <w:r w:rsidR="006842AF" w:rsidRPr="00B306C8">
        <w:rPr>
          <w:rFonts w:hint="cs"/>
          <w:strike/>
          <w:rtl/>
        </w:rPr>
        <w:t xml:space="preserve">מסלול </w:t>
      </w:r>
      <w:r w:rsidRPr="00B306C8">
        <w:rPr>
          <w:rFonts w:hint="cs"/>
          <w:strike/>
          <w:rtl/>
        </w:rPr>
        <w:t xml:space="preserve">ממוצע לכל </w:t>
      </w:r>
      <w:r w:rsidR="00D712F8" w:rsidRPr="00B306C8">
        <w:rPr>
          <w:rFonts w:hint="cs"/>
          <w:strike/>
          <w:rtl/>
        </w:rPr>
        <w:t xml:space="preserve">נבדק עבור כל </w:t>
      </w:r>
      <w:r w:rsidRPr="00B306C8">
        <w:rPr>
          <w:rFonts w:hint="cs"/>
          <w:strike/>
          <w:rtl/>
        </w:rPr>
        <w:t>תנאי, ואז לעשות חיסור לכל נבדק בין 2 התנאים</w:t>
      </w:r>
      <w:r w:rsidR="00D712F8" w:rsidRPr="00B306C8">
        <w:rPr>
          <w:rFonts w:hint="cs"/>
          <w:strike/>
          <w:rtl/>
        </w:rPr>
        <w:t>.</w:t>
      </w:r>
    </w:p>
    <w:p w14:paraId="499CE5E8" w14:textId="5C9CBA3B" w:rsidR="00AE715B" w:rsidRPr="00B306C8" w:rsidRDefault="00682B69" w:rsidP="00D712F8">
      <w:pPr>
        <w:pStyle w:val="ListParagraph"/>
        <w:ind w:left="2160"/>
        <w:rPr>
          <w:strike/>
          <w:color w:val="FF0000"/>
        </w:rPr>
      </w:pPr>
      <w:r w:rsidRPr="00B306C8">
        <w:rPr>
          <w:rFonts w:hint="cs"/>
          <w:strike/>
          <w:rtl/>
        </w:rPr>
        <w:t xml:space="preserve">כעת למצע את ההפרש </w:t>
      </w:r>
      <w:r w:rsidR="00810263" w:rsidRPr="00B306C8">
        <w:rPr>
          <w:rFonts w:hint="cs"/>
          <w:strike/>
          <w:rtl/>
        </w:rPr>
        <w:t xml:space="preserve">הזה בין נבדקים ולצייר אותו לאורך הזמן. להוסיף </w:t>
      </w:r>
      <w:r w:rsidR="00810263" w:rsidRPr="00B306C8">
        <w:rPr>
          <w:strike/>
        </w:rPr>
        <w:t>STD</w:t>
      </w:r>
      <w:r w:rsidR="00810263" w:rsidRPr="00B306C8">
        <w:rPr>
          <w:rFonts w:hint="cs"/>
          <w:strike/>
          <w:rtl/>
        </w:rPr>
        <w:t xml:space="preserve">, ואז מקבלים מבחן </w:t>
      </w:r>
      <w:r w:rsidR="00810263" w:rsidRPr="00B306C8">
        <w:rPr>
          <w:strike/>
        </w:rPr>
        <w:t>t</w:t>
      </w:r>
      <w:r w:rsidR="00810263" w:rsidRPr="00B306C8">
        <w:rPr>
          <w:rFonts w:hint="cs"/>
          <w:strike/>
          <w:rtl/>
        </w:rPr>
        <w:t xml:space="preserve"> לאורך זמן.</w:t>
      </w:r>
      <w:r w:rsidR="007E2385" w:rsidRPr="00B306C8">
        <w:rPr>
          <w:strike/>
        </w:rPr>
        <w:t xml:space="preserve"> </w:t>
      </w:r>
    </w:p>
    <w:p w14:paraId="069E26FF" w14:textId="0F6CDBFB" w:rsidR="001319E9" w:rsidRDefault="001319E9" w:rsidP="005A7447">
      <w:pPr>
        <w:pStyle w:val="ListParagraph"/>
        <w:ind w:left="2160"/>
        <w:rPr>
          <w:rtl/>
        </w:rPr>
      </w:pPr>
      <w:r w:rsidRPr="001319E9">
        <w:rPr>
          <w:noProof/>
          <w:rtl/>
        </w:rPr>
        <w:drawing>
          <wp:inline distT="0" distB="0" distL="0" distR="0" wp14:anchorId="1E9B99A0" wp14:editId="0796B7DB">
            <wp:extent cx="3466755" cy="225403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4827" cy="2259281"/>
                    </a:xfrm>
                    <a:prstGeom prst="rect">
                      <a:avLst/>
                    </a:prstGeom>
                  </pic:spPr>
                </pic:pic>
              </a:graphicData>
            </a:graphic>
          </wp:inline>
        </w:drawing>
      </w:r>
    </w:p>
    <w:p w14:paraId="5E3FD518" w14:textId="041F877C" w:rsidR="00AE715B" w:rsidRDefault="00F0510C" w:rsidP="00F0510C">
      <w:pPr>
        <w:pStyle w:val="ListParagraph"/>
        <w:numPr>
          <w:ilvl w:val="2"/>
          <w:numId w:val="1"/>
        </w:numPr>
        <w:rPr>
          <w:rtl/>
        </w:rPr>
      </w:pPr>
      <w:r>
        <w:rPr>
          <w:rFonts w:hint="cs"/>
          <w:rtl/>
        </w:rPr>
        <w:t>ניתוח זווית (כיוון) בכל נקודה בזמן.</w:t>
      </w:r>
    </w:p>
    <w:p w14:paraId="02CC56DD" w14:textId="38F8AC20" w:rsidR="00A138DE" w:rsidRDefault="00A138DE" w:rsidP="005A7447">
      <w:pPr>
        <w:pStyle w:val="ListParagraph"/>
        <w:ind w:left="2160"/>
        <w:rPr>
          <w:rtl/>
        </w:rPr>
      </w:pPr>
      <w:r w:rsidRPr="00A138DE">
        <w:rPr>
          <w:noProof/>
          <w:rtl/>
        </w:rPr>
        <w:drawing>
          <wp:inline distT="0" distB="0" distL="0" distR="0" wp14:anchorId="36F007B1" wp14:editId="6B38DD07">
            <wp:extent cx="2928348" cy="1518945"/>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32693" cy="1521199"/>
                    </a:xfrm>
                    <a:prstGeom prst="rect">
                      <a:avLst/>
                    </a:prstGeom>
                  </pic:spPr>
                </pic:pic>
              </a:graphicData>
            </a:graphic>
          </wp:inline>
        </w:drawing>
      </w:r>
    </w:p>
    <w:bookmarkEnd w:id="1"/>
    <w:p w14:paraId="4B5A1DCF" w14:textId="4F7BB6F7" w:rsidR="003E3B37" w:rsidRPr="00054EFC" w:rsidRDefault="003E3B37" w:rsidP="00903A98">
      <w:pPr>
        <w:pStyle w:val="ListParagraph"/>
        <w:numPr>
          <w:ilvl w:val="0"/>
          <w:numId w:val="1"/>
        </w:numPr>
        <w:rPr>
          <w:strike/>
        </w:rPr>
      </w:pPr>
      <w:r w:rsidRPr="00054EFC">
        <w:rPr>
          <w:rFonts w:hint="cs"/>
          <w:strike/>
          <w:rtl/>
        </w:rPr>
        <w:t>לתקן ב-</w:t>
      </w:r>
      <w:r w:rsidRPr="00054EFC">
        <w:rPr>
          <w:strike/>
        </w:rPr>
        <w:t>forced response</w:t>
      </w:r>
      <w:r w:rsidRPr="00054EFC">
        <w:rPr>
          <w:rFonts w:hint="cs"/>
          <w:strike/>
        </w:rPr>
        <w:t xml:space="preserve"> </w:t>
      </w:r>
      <w:r w:rsidRPr="00054EFC">
        <w:rPr>
          <w:strike/>
          <w:rtl/>
        </w:rPr>
        <w:t>–</w:t>
      </w:r>
      <w:r w:rsidRPr="00054EFC">
        <w:rPr>
          <w:rFonts w:hint="cs"/>
          <w:strike/>
          <w:rtl/>
        </w:rPr>
        <w:t xml:space="preserve"> הבדיקה של המובהקות אמורה לבדוק </w:t>
      </w:r>
      <w:proofErr w:type="spellStart"/>
      <w:r w:rsidRPr="00054EFC">
        <w:rPr>
          <w:rFonts w:hint="cs"/>
          <w:strike/>
          <w:rtl/>
        </w:rPr>
        <w:t>הםא</w:t>
      </w:r>
      <w:proofErr w:type="spellEnd"/>
      <w:r w:rsidRPr="00054EFC">
        <w:rPr>
          <w:rFonts w:hint="cs"/>
          <w:strike/>
          <w:rtl/>
        </w:rPr>
        <w:t xml:space="preserve"> זה שונה מ-50%.</w:t>
      </w:r>
    </w:p>
    <w:p w14:paraId="215D04C9" w14:textId="3BC6849D" w:rsidR="005C73C2" w:rsidRDefault="007F7377" w:rsidP="009D066A">
      <w:pPr>
        <w:pStyle w:val="ListParagraph"/>
        <w:numPr>
          <w:ilvl w:val="0"/>
          <w:numId w:val="1"/>
        </w:numPr>
        <w:rPr>
          <w:strike/>
        </w:rPr>
      </w:pPr>
      <w:r w:rsidRPr="00797F54">
        <w:rPr>
          <w:rFonts w:hint="cs"/>
          <w:strike/>
          <w:rtl/>
        </w:rPr>
        <w:t xml:space="preserve">האם יש לחפש </w:t>
      </w:r>
      <w:proofErr w:type="spellStart"/>
      <w:r w:rsidRPr="00797F54">
        <w:rPr>
          <w:strike/>
        </w:rPr>
        <w:t>anova</w:t>
      </w:r>
      <w:proofErr w:type="spellEnd"/>
      <w:r w:rsidRPr="00797F54">
        <w:rPr>
          <w:rFonts w:hint="cs"/>
          <w:strike/>
        </w:rPr>
        <w:t xml:space="preserve"> </w:t>
      </w:r>
      <w:r w:rsidRPr="00797F54">
        <w:rPr>
          <w:rFonts w:hint="cs"/>
          <w:strike/>
          <w:rtl/>
        </w:rPr>
        <w:t>עבור תנועות לצד ימין בנפרד ותנועות לצד שמאל בנפרד?</w:t>
      </w:r>
      <w:r w:rsidR="00797F54" w:rsidRPr="00797F54">
        <w:rPr>
          <w:rFonts w:hint="cs"/>
          <w:strike/>
          <w:rtl/>
        </w:rPr>
        <w:t xml:space="preserve"> </w:t>
      </w:r>
      <w:r w:rsidR="00797F54" w:rsidRPr="00797F54">
        <w:rPr>
          <w:strike/>
          <w:rtl/>
        </w:rPr>
        <w:t>–</w:t>
      </w:r>
      <w:r w:rsidR="00797F54" w:rsidRPr="00797F54">
        <w:rPr>
          <w:rFonts w:hint="cs"/>
          <w:strike/>
          <w:rtl/>
        </w:rPr>
        <w:t xml:space="preserve"> לא, כי הכנסתי את ימין ושמאל בתור משתנה  נוסף ל-</w:t>
      </w:r>
      <w:r w:rsidR="00797F54" w:rsidRPr="00797F54">
        <w:rPr>
          <w:strike/>
        </w:rPr>
        <w:t>ANOVA</w:t>
      </w:r>
      <w:r w:rsidR="00797F54" w:rsidRPr="00797F54">
        <w:rPr>
          <w:rFonts w:hint="cs"/>
          <w:strike/>
          <w:rtl/>
        </w:rPr>
        <w:t xml:space="preserve">, והתוצאה שאני מסתכל עליה היא האפקט רק של </w:t>
      </w:r>
      <w:r w:rsidR="00797F54" w:rsidRPr="00797F54">
        <w:rPr>
          <w:strike/>
        </w:rPr>
        <w:t>same/diff</w:t>
      </w:r>
      <w:r w:rsidR="00797F54" w:rsidRPr="00797F54">
        <w:rPr>
          <w:rFonts w:hint="cs"/>
          <w:strike/>
          <w:rtl/>
        </w:rPr>
        <w:t>. אם אני אסתכל על האפקט של ימין/שמאל אני אראה שהוא מובהק.</w:t>
      </w:r>
    </w:p>
    <w:p w14:paraId="52C0EE21" w14:textId="493616E0" w:rsidR="00774F09" w:rsidRPr="00646889" w:rsidRDefault="00774F09" w:rsidP="000F7938">
      <w:pPr>
        <w:pStyle w:val="ListParagraph"/>
        <w:numPr>
          <w:ilvl w:val="0"/>
          <w:numId w:val="1"/>
        </w:numPr>
        <w:rPr>
          <w:strike/>
        </w:rPr>
      </w:pPr>
      <w:r w:rsidRPr="00646889">
        <w:rPr>
          <w:rFonts w:hint="cs"/>
          <w:strike/>
          <w:rtl/>
        </w:rPr>
        <w:t xml:space="preserve">בנבדק 11-14 הזמן </w:t>
      </w:r>
      <w:r w:rsidR="006C2036" w:rsidRPr="00646889">
        <w:rPr>
          <w:rFonts w:hint="cs"/>
          <w:strike/>
          <w:rtl/>
        </w:rPr>
        <w:t xml:space="preserve">הצגה של </w:t>
      </w:r>
      <w:r w:rsidR="006D4D5C">
        <w:rPr>
          <w:rFonts w:hint="cs"/>
          <w:strike/>
          <w:rtl/>
        </w:rPr>
        <w:t>המטרה</w:t>
      </w:r>
      <w:r w:rsidR="006C2036" w:rsidRPr="00646889">
        <w:rPr>
          <w:rFonts w:hint="cs"/>
          <w:strike/>
          <w:rtl/>
        </w:rPr>
        <w:t xml:space="preserve"> ארוך ב-10 מילישניות ממה שהוא אמור להיות בגלל שעשיתי 'גדול מ', במקום 'גדול שווה ל'.</w:t>
      </w:r>
      <w:r w:rsidR="002A2056">
        <w:rPr>
          <w:rFonts w:hint="cs"/>
          <w:strike/>
          <w:rtl/>
        </w:rPr>
        <w:t xml:space="preserve"> לצערי אני לא בטוח למה התכוונתי כאן.</w:t>
      </w:r>
    </w:p>
    <w:p w14:paraId="62250DDE" w14:textId="550922B7" w:rsidR="000F7938" w:rsidRPr="0031095E" w:rsidRDefault="000F7938" w:rsidP="000F7938">
      <w:pPr>
        <w:pStyle w:val="ListParagraph"/>
        <w:numPr>
          <w:ilvl w:val="0"/>
          <w:numId w:val="1"/>
        </w:numPr>
        <w:rPr>
          <w:strike/>
        </w:rPr>
      </w:pPr>
      <w:r w:rsidRPr="0031095E">
        <w:rPr>
          <w:rFonts w:hint="cs"/>
          <w:strike/>
          <w:rtl/>
        </w:rPr>
        <w:t>נבדק 25, 22, 21, 20, 19, 18, 17, 16, זמן ממוצע של הצגת מטרה חורג מ-</w:t>
      </w:r>
      <w:r w:rsidRPr="0031095E">
        <w:rPr>
          <w:strike/>
        </w:rPr>
        <w:t>500ms</w:t>
      </w:r>
      <w:r w:rsidRPr="0031095E">
        <w:rPr>
          <w:rFonts w:hint="cs"/>
          <w:strike/>
          <w:rtl/>
        </w:rPr>
        <w:t>.</w:t>
      </w:r>
      <w:r w:rsidR="00FB47E4" w:rsidRPr="0031095E">
        <w:rPr>
          <w:rFonts w:hint="cs"/>
          <w:strike/>
          <w:rtl/>
        </w:rPr>
        <w:t xml:space="preserve"> למה?</w:t>
      </w:r>
    </w:p>
    <w:p w14:paraId="5A85AFAE" w14:textId="4ED6A455" w:rsidR="00D117AC" w:rsidRDefault="00D117AC" w:rsidP="00D117AC">
      <w:pPr>
        <w:pStyle w:val="ListParagraph"/>
        <w:rPr>
          <w:strike/>
          <w:rtl/>
        </w:rPr>
      </w:pPr>
      <w:r w:rsidRPr="0031095E">
        <w:rPr>
          <w:rFonts w:hint="cs"/>
          <w:strike/>
          <w:rtl/>
        </w:rPr>
        <w:t>כי ב-</w:t>
      </w:r>
      <w:proofErr w:type="spellStart"/>
      <w:r w:rsidRPr="0031095E">
        <w:rPr>
          <w:strike/>
        </w:rPr>
        <w:t>getTraj</w:t>
      </w:r>
      <w:proofErr w:type="spellEnd"/>
      <w:r w:rsidR="00B44D78" w:rsidRPr="0031095E">
        <w:rPr>
          <w:rFonts w:hint="cs"/>
          <w:strike/>
          <w:rtl/>
        </w:rPr>
        <w:t xml:space="preserve"> בדקתי האם הזמן הנוכחי שווה ל-</w:t>
      </w:r>
      <w:r w:rsidR="00B44D78" w:rsidRPr="0031095E">
        <w:rPr>
          <w:strike/>
        </w:rPr>
        <w:t>target duration</w:t>
      </w:r>
      <w:r w:rsidR="00B44D78" w:rsidRPr="0031095E">
        <w:rPr>
          <w:rFonts w:hint="cs"/>
          <w:strike/>
          <w:rtl/>
        </w:rPr>
        <w:t xml:space="preserve"> כדי להחליף אותה, במקום לבדוק האם זה גדול שווה. וה-</w:t>
      </w:r>
      <w:r w:rsidR="00B44D78" w:rsidRPr="0031095E">
        <w:rPr>
          <w:strike/>
        </w:rPr>
        <w:t>target duration</w:t>
      </w:r>
      <w:r w:rsidR="00B44D78" w:rsidRPr="0031095E">
        <w:rPr>
          <w:rFonts w:hint="cs"/>
          <w:strike/>
          <w:rtl/>
        </w:rPr>
        <w:t xml:space="preserve"> הוגדר כ-</w:t>
      </w:r>
      <w:r w:rsidR="00B44D78" w:rsidRPr="0031095E">
        <w:rPr>
          <w:strike/>
        </w:rPr>
        <w:t>0.5-</w:t>
      </w:r>
      <w:r w:rsidR="00195FB7" w:rsidRPr="0031095E">
        <w:rPr>
          <w:strike/>
        </w:rPr>
        <w:t>3/4refRate</w:t>
      </w:r>
      <w:r w:rsidR="00195FB7" w:rsidRPr="0031095E">
        <w:rPr>
          <w:rFonts w:hint="cs"/>
          <w:strike/>
          <w:rtl/>
        </w:rPr>
        <w:t>, ואז זה אף פעם לא היה שווה.</w:t>
      </w:r>
    </w:p>
    <w:p w14:paraId="7B860D2A" w14:textId="77777777" w:rsidR="00FB4E6A" w:rsidRPr="000718B8" w:rsidRDefault="00FB4E6A" w:rsidP="00FB4E6A">
      <w:pPr>
        <w:pStyle w:val="ListParagraph"/>
        <w:numPr>
          <w:ilvl w:val="0"/>
          <w:numId w:val="1"/>
        </w:numPr>
        <w:rPr>
          <w:strike/>
        </w:rPr>
      </w:pPr>
      <w:proofErr w:type="spellStart"/>
      <w:r w:rsidRPr="000718B8">
        <w:rPr>
          <w:strike/>
        </w:rPr>
        <w:t>addFields</w:t>
      </w:r>
      <w:proofErr w:type="spellEnd"/>
      <w:r w:rsidRPr="000718B8">
        <w:rPr>
          <w:rFonts w:hint="cs"/>
          <w:strike/>
          <w:rtl/>
        </w:rPr>
        <w:t xml:space="preserve"> שרצה על נבדק שיש לו כבר </w:t>
      </w:r>
      <w:proofErr w:type="spellStart"/>
      <w:r w:rsidRPr="000718B8">
        <w:rPr>
          <w:strike/>
        </w:rPr>
        <w:t>late_res</w:t>
      </w:r>
      <w:proofErr w:type="spellEnd"/>
      <w:r w:rsidRPr="000718B8">
        <w:rPr>
          <w:rFonts w:hint="cs"/>
          <w:strike/>
          <w:rtl/>
        </w:rPr>
        <w:t xml:space="preserve"> ו-</w:t>
      </w:r>
      <w:proofErr w:type="spellStart"/>
      <w:r w:rsidRPr="000718B8">
        <w:rPr>
          <w:strike/>
        </w:rPr>
        <w:t>slow_mvmnt</w:t>
      </w:r>
      <w:proofErr w:type="spellEnd"/>
      <w:r w:rsidRPr="000718B8">
        <w:rPr>
          <w:rFonts w:hint="cs"/>
          <w:strike/>
          <w:rtl/>
        </w:rPr>
        <w:t xml:space="preserve"> לא משחזרת טוב את הערכים של שדות אלו (למשל נבדק 17 </w:t>
      </w:r>
      <w:proofErr w:type="spellStart"/>
      <w:r w:rsidRPr="000718B8">
        <w:rPr>
          <w:rFonts w:hint="cs"/>
          <w:strike/>
          <w:rtl/>
        </w:rPr>
        <w:t>טרייל</w:t>
      </w:r>
      <w:proofErr w:type="spellEnd"/>
      <w:r w:rsidRPr="000718B8">
        <w:rPr>
          <w:rFonts w:hint="cs"/>
          <w:strike/>
          <w:rtl/>
        </w:rPr>
        <w:t xml:space="preserve"> 4).</w:t>
      </w:r>
    </w:p>
    <w:p w14:paraId="60B401E9" w14:textId="12F1BEA4" w:rsidR="00FB4E6A" w:rsidRPr="000718B8" w:rsidRDefault="00FB4E6A" w:rsidP="00FB4E6A">
      <w:pPr>
        <w:pStyle w:val="ListParagraph"/>
        <w:rPr>
          <w:strike/>
          <w:rtl/>
        </w:rPr>
      </w:pPr>
      <w:r w:rsidRPr="000718B8">
        <w:rPr>
          <w:rFonts w:hint="cs"/>
          <w:strike/>
          <w:rtl/>
        </w:rPr>
        <w:t xml:space="preserve">כי הקוד של </w:t>
      </w:r>
      <w:proofErr w:type="spellStart"/>
      <w:r w:rsidRPr="000718B8">
        <w:rPr>
          <w:strike/>
        </w:rPr>
        <w:t>getTraj</w:t>
      </w:r>
      <w:proofErr w:type="spellEnd"/>
      <w:r w:rsidRPr="000718B8">
        <w:rPr>
          <w:rFonts w:hint="cs"/>
          <w:strike/>
          <w:rtl/>
        </w:rPr>
        <w:t xml:space="preserve"> בנבדקים האלה שגוי</w:t>
      </w:r>
      <w:r w:rsidR="00E924F9">
        <w:rPr>
          <w:rFonts w:hint="cs"/>
          <w:strike/>
          <w:rtl/>
        </w:rPr>
        <w:t xml:space="preserve">, החישוב של </w:t>
      </w:r>
      <w:r w:rsidR="00E924F9">
        <w:rPr>
          <w:strike/>
        </w:rPr>
        <w:t>react time</w:t>
      </w:r>
      <w:r w:rsidR="00E924F9">
        <w:rPr>
          <w:rFonts w:hint="cs"/>
          <w:strike/>
          <w:rtl/>
        </w:rPr>
        <w:t xml:space="preserve"> בעצם שגוי</w:t>
      </w:r>
      <w:r w:rsidRPr="000718B8">
        <w:rPr>
          <w:rFonts w:hint="cs"/>
          <w:strike/>
          <w:rtl/>
        </w:rPr>
        <w:t>, במקום לבדוק האם ה-</w:t>
      </w:r>
      <w:proofErr w:type="spellStart"/>
      <w:r w:rsidRPr="000718B8">
        <w:rPr>
          <w:strike/>
        </w:rPr>
        <w:t>i_frame</w:t>
      </w:r>
      <w:proofErr w:type="spellEnd"/>
      <w:r w:rsidRPr="000718B8">
        <w:rPr>
          <w:strike/>
        </w:rPr>
        <w:t>&gt;=</w:t>
      </w:r>
      <w:proofErr w:type="spellStart"/>
      <w:r w:rsidRPr="000718B8">
        <w:rPr>
          <w:strike/>
        </w:rPr>
        <w:t>max_resp_time</w:t>
      </w:r>
      <w:proofErr w:type="spellEnd"/>
      <w:r w:rsidRPr="000718B8">
        <w:rPr>
          <w:rFonts w:hint="cs"/>
          <w:strike/>
          <w:rtl/>
        </w:rPr>
        <w:t>, בדקתי רק האם 'גדול מ...'.</w:t>
      </w:r>
    </w:p>
    <w:p w14:paraId="74BA3902" w14:textId="77777777" w:rsidR="00FB4E6A" w:rsidRPr="00ED330B" w:rsidRDefault="00FB4E6A" w:rsidP="00FB4E6A">
      <w:pPr>
        <w:pStyle w:val="ListParagraph"/>
        <w:numPr>
          <w:ilvl w:val="0"/>
          <w:numId w:val="1"/>
        </w:numPr>
        <w:rPr>
          <w:strike/>
        </w:rPr>
      </w:pPr>
      <w:r w:rsidRPr="00ED330B">
        <w:rPr>
          <w:rFonts w:hint="cs"/>
          <w:strike/>
          <w:rtl/>
        </w:rPr>
        <w:t>נבדקים ב-</w:t>
      </w:r>
      <w:r w:rsidRPr="00ED330B">
        <w:rPr>
          <w:strike/>
        </w:rPr>
        <w:t>chance level</w:t>
      </w:r>
      <w:r w:rsidRPr="00ED330B">
        <w:rPr>
          <w:rFonts w:hint="cs"/>
          <w:strike/>
          <w:rtl/>
        </w:rPr>
        <w:t xml:space="preserve"> </w:t>
      </w:r>
      <w:r w:rsidRPr="00ED330B">
        <w:rPr>
          <w:strike/>
          <w:rtl/>
        </w:rPr>
        <w:t>–</w:t>
      </w:r>
      <w:r w:rsidRPr="00ED330B">
        <w:rPr>
          <w:rFonts w:hint="cs"/>
          <w:strike/>
          <w:rtl/>
        </w:rPr>
        <w:t xml:space="preserve"> נבדקים 23,24, בשאלת קטגוריזציה, מה לעשות איתם?</w:t>
      </w:r>
    </w:p>
    <w:p w14:paraId="1B6B3968" w14:textId="2729FB1D" w:rsidR="00FB4E6A" w:rsidRPr="0031095E" w:rsidRDefault="00FB4E6A" w:rsidP="00FB4E6A">
      <w:pPr>
        <w:pStyle w:val="ListParagraph"/>
        <w:rPr>
          <w:strike/>
        </w:rPr>
      </w:pPr>
      <w:r w:rsidRPr="00ED330B">
        <w:rPr>
          <w:rFonts w:hint="cs"/>
          <w:strike/>
          <w:rtl/>
        </w:rPr>
        <w:t xml:space="preserve">ייתכן שנובע מבעיית מוטיבציה, </w:t>
      </w:r>
      <w:proofErr w:type="spellStart"/>
      <w:r w:rsidRPr="00ED330B">
        <w:rPr>
          <w:rFonts w:hint="cs"/>
          <w:strike/>
          <w:rtl/>
        </w:rPr>
        <w:t>עידכנתי</w:t>
      </w:r>
      <w:proofErr w:type="spellEnd"/>
      <w:r w:rsidRPr="00ED330B">
        <w:rPr>
          <w:rFonts w:hint="cs"/>
          <w:strike/>
          <w:rtl/>
        </w:rPr>
        <w:t xml:space="preserve"> הסבר מוטיבציוני לפני ניסוי והוספתי יום אימון.</w:t>
      </w:r>
    </w:p>
    <w:p w14:paraId="528DDDFE" w14:textId="77777777" w:rsidR="00476097" w:rsidRPr="00FB4E6A" w:rsidRDefault="00476097" w:rsidP="00476097">
      <w:pPr>
        <w:pStyle w:val="ListParagraph"/>
        <w:numPr>
          <w:ilvl w:val="0"/>
          <w:numId w:val="1"/>
        </w:numPr>
        <w:rPr>
          <w:strike/>
        </w:rPr>
      </w:pPr>
      <w:r w:rsidRPr="00FB4E6A">
        <w:rPr>
          <w:rFonts w:hint="cs"/>
          <w:strike/>
          <w:rtl/>
        </w:rPr>
        <w:lastRenderedPageBreak/>
        <w:t xml:space="preserve">חלק מהנבדקים אין מספיק </w:t>
      </w:r>
      <w:proofErr w:type="spellStart"/>
      <w:r w:rsidRPr="00FB4E6A">
        <w:rPr>
          <w:rFonts w:hint="cs"/>
          <w:strike/>
          <w:rtl/>
        </w:rPr>
        <w:t>טריילים</w:t>
      </w:r>
      <w:proofErr w:type="spellEnd"/>
      <w:r w:rsidRPr="00FB4E6A">
        <w:rPr>
          <w:rFonts w:hint="cs"/>
          <w:strike/>
          <w:rtl/>
        </w:rPr>
        <w:t xml:space="preserve"> בשביל ניתוח:</w:t>
      </w:r>
    </w:p>
    <w:p w14:paraId="278A3FDA" w14:textId="77777777" w:rsidR="00476097" w:rsidRPr="00FB4E6A" w:rsidRDefault="00476097" w:rsidP="007A5302">
      <w:pPr>
        <w:pStyle w:val="ListParagraph"/>
        <w:rPr>
          <w:strike/>
        </w:rPr>
      </w:pPr>
      <w:r w:rsidRPr="00FB4E6A">
        <w:rPr>
          <w:rFonts w:hint="cs"/>
          <w:strike/>
          <w:rtl/>
        </w:rPr>
        <w:t xml:space="preserve">24 </w:t>
      </w:r>
      <w:r w:rsidRPr="00FB4E6A">
        <w:rPr>
          <w:strike/>
          <w:rtl/>
        </w:rPr>
        <w:t>–</w:t>
      </w:r>
      <w:r w:rsidRPr="00FB4E6A">
        <w:rPr>
          <w:rFonts w:hint="cs"/>
          <w:strike/>
          <w:rtl/>
        </w:rPr>
        <w:t xml:space="preserve"> </w:t>
      </w:r>
    </w:p>
    <w:p w14:paraId="7DC05B38" w14:textId="77777777" w:rsidR="00476097" w:rsidRPr="00FB4E6A" w:rsidRDefault="00476097" w:rsidP="007A5302">
      <w:pPr>
        <w:pStyle w:val="ListParagraph"/>
        <w:numPr>
          <w:ilvl w:val="1"/>
          <w:numId w:val="1"/>
        </w:numPr>
        <w:rPr>
          <w:strike/>
        </w:rPr>
      </w:pPr>
      <w:r w:rsidRPr="00FB4E6A">
        <w:rPr>
          <w:rFonts w:hint="cs"/>
          <w:strike/>
          <w:rtl/>
        </w:rPr>
        <w:t>לא נכלל בממוצע של כל הנבדקים כי צדק רק ב50%</w:t>
      </w:r>
      <w:r w:rsidRPr="00FB4E6A">
        <w:rPr>
          <w:rFonts w:hint="cs"/>
          <w:strike/>
        </w:rPr>
        <w:t xml:space="preserve"> </w:t>
      </w:r>
      <w:r w:rsidRPr="00FB4E6A">
        <w:rPr>
          <w:rFonts w:hint="cs"/>
          <w:strike/>
          <w:rtl/>
        </w:rPr>
        <w:t>בערך מה-</w:t>
      </w:r>
      <w:r w:rsidRPr="00FB4E6A">
        <w:rPr>
          <w:strike/>
        </w:rPr>
        <w:t>trials</w:t>
      </w:r>
      <w:r w:rsidRPr="00FB4E6A">
        <w:rPr>
          <w:rFonts w:hint="cs"/>
          <w:strike/>
          <w:rtl/>
        </w:rPr>
        <w:t>.</w:t>
      </w:r>
    </w:p>
    <w:p w14:paraId="5778690E" w14:textId="77777777" w:rsidR="00476097" w:rsidRPr="00FB4E6A" w:rsidRDefault="00476097" w:rsidP="007A5302">
      <w:pPr>
        <w:pStyle w:val="ListParagraph"/>
        <w:numPr>
          <w:ilvl w:val="1"/>
          <w:numId w:val="1"/>
        </w:numPr>
        <w:rPr>
          <w:strike/>
        </w:rPr>
      </w:pPr>
      <w:r w:rsidRPr="00FB4E6A">
        <w:rPr>
          <w:rFonts w:hint="cs"/>
          <w:strike/>
          <w:rtl/>
        </w:rPr>
        <w:t>התחיל תנועה לפני הקלטה, ואז המרחק המוקלט קטן מ-</w:t>
      </w:r>
      <w:proofErr w:type="spellStart"/>
      <w:r w:rsidRPr="00FB4E6A">
        <w:rPr>
          <w:strike/>
        </w:rPr>
        <w:t>p.MIN_REACH_DUST</w:t>
      </w:r>
      <w:proofErr w:type="spellEnd"/>
      <w:r w:rsidRPr="00FB4E6A">
        <w:rPr>
          <w:rFonts w:hint="cs"/>
          <w:strike/>
          <w:rtl/>
        </w:rPr>
        <w:t>.</w:t>
      </w:r>
    </w:p>
    <w:p w14:paraId="416325B6" w14:textId="77777777" w:rsidR="00476097" w:rsidRPr="00FB4E6A" w:rsidRDefault="00476097" w:rsidP="007A5302">
      <w:pPr>
        <w:pStyle w:val="ListParagraph"/>
        <w:ind w:left="1440"/>
        <w:rPr>
          <w:strike/>
          <w:rtl/>
        </w:rPr>
      </w:pPr>
      <w:r w:rsidRPr="00FB4E6A">
        <w:rPr>
          <w:rFonts w:hint="cs"/>
          <w:strike/>
          <w:rtl/>
        </w:rPr>
        <w:t xml:space="preserve">האם להשלים באמצעות </w:t>
      </w:r>
      <w:r w:rsidRPr="00FB4E6A">
        <w:rPr>
          <w:strike/>
        </w:rPr>
        <w:t>Fit</w:t>
      </w:r>
      <w:r w:rsidRPr="00FB4E6A">
        <w:rPr>
          <w:rFonts w:hint="cs"/>
          <w:strike/>
          <w:rtl/>
        </w:rPr>
        <w:t>? תבדוק מה קרייג עשה ותיצור איתו קשר.</w:t>
      </w:r>
    </w:p>
    <w:p w14:paraId="13AA98FA" w14:textId="77777777" w:rsidR="00476097" w:rsidRPr="00FB4E6A" w:rsidRDefault="00476097" w:rsidP="007A5302">
      <w:pPr>
        <w:pStyle w:val="ListParagraph"/>
        <w:numPr>
          <w:ilvl w:val="1"/>
          <w:numId w:val="1"/>
        </w:numPr>
        <w:rPr>
          <w:strike/>
        </w:rPr>
      </w:pPr>
      <w:r w:rsidRPr="00FB4E6A">
        <w:rPr>
          <w:rFonts w:hint="cs"/>
          <w:strike/>
          <w:rtl/>
        </w:rPr>
        <w:t xml:space="preserve">פספס מטרה. הגדלתי את הטווח של המטרה (3ס"מ </w:t>
      </w:r>
      <w:r w:rsidRPr="00FB4E6A">
        <w:rPr>
          <w:strike/>
        </w:rPr>
        <w:sym w:font="Wingdings" w:char="F0DF"/>
      </w:r>
      <w:r w:rsidRPr="00FB4E6A">
        <w:rPr>
          <w:rFonts w:hint="cs"/>
          <w:strike/>
          <w:rtl/>
        </w:rPr>
        <w:t xml:space="preserve"> 10ס"מ),</w:t>
      </w:r>
    </w:p>
    <w:p w14:paraId="12BB6AD7" w14:textId="77777777" w:rsidR="00476097" w:rsidRPr="00FB4E6A" w:rsidRDefault="00476097" w:rsidP="007A5302">
      <w:pPr>
        <w:pStyle w:val="ListParagraph"/>
        <w:ind w:left="1440"/>
        <w:rPr>
          <w:strike/>
        </w:rPr>
      </w:pPr>
      <w:r w:rsidRPr="00FB4E6A">
        <w:rPr>
          <w:rFonts w:hint="cs"/>
          <w:strike/>
          <w:rtl/>
        </w:rPr>
        <w:t xml:space="preserve">צריך לבדוק האם מספר </w:t>
      </w:r>
      <w:proofErr w:type="spellStart"/>
      <w:r w:rsidRPr="00FB4E6A">
        <w:rPr>
          <w:rFonts w:hint="cs"/>
          <w:strike/>
          <w:rtl/>
        </w:rPr>
        <w:t>טריילים</w:t>
      </w:r>
      <w:proofErr w:type="spellEnd"/>
      <w:r w:rsidRPr="00FB4E6A">
        <w:rPr>
          <w:rFonts w:hint="cs"/>
          <w:strike/>
          <w:rtl/>
        </w:rPr>
        <w:t xml:space="preserve"> גדל.</w:t>
      </w:r>
    </w:p>
    <w:p w14:paraId="3AFE808A" w14:textId="77777777" w:rsidR="00476097" w:rsidRPr="00FB4E6A" w:rsidRDefault="00476097" w:rsidP="007A5302">
      <w:pPr>
        <w:pStyle w:val="ListParagraph"/>
        <w:rPr>
          <w:strike/>
        </w:rPr>
      </w:pPr>
      <w:r w:rsidRPr="00FB4E6A">
        <w:rPr>
          <w:rFonts w:hint="cs"/>
          <w:strike/>
          <w:rtl/>
        </w:rPr>
        <w:t xml:space="preserve">23 </w:t>
      </w:r>
      <w:r w:rsidRPr="00FB4E6A">
        <w:rPr>
          <w:strike/>
          <w:rtl/>
        </w:rPr>
        <w:t>–</w:t>
      </w:r>
      <w:r w:rsidRPr="00FB4E6A">
        <w:rPr>
          <w:rFonts w:hint="cs"/>
          <w:strike/>
          <w:rtl/>
        </w:rPr>
        <w:t xml:space="preserve"> מסלול קצר מדי כי:</w:t>
      </w:r>
    </w:p>
    <w:p w14:paraId="5095FE15" w14:textId="77777777" w:rsidR="00476097" w:rsidRPr="00FB4E6A" w:rsidRDefault="00476097" w:rsidP="007A5302">
      <w:pPr>
        <w:pStyle w:val="ListParagraph"/>
        <w:numPr>
          <w:ilvl w:val="1"/>
          <w:numId w:val="1"/>
        </w:numPr>
        <w:rPr>
          <w:strike/>
        </w:rPr>
      </w:pPr>
      <w:r w:rsidRPr="00FB4E6A">
        <w:rPr>
          <w:rFonts w:hint="cs"/>
          <w:strike/>
          <w:rtl/>
        </w:rPr>
        <w:t>התחיל לפני תחילת הקלטה</w:t>
      </w:r>
    </w:p>
    <w:p w14:paraId="25413E34" w14:textId="77777777" w:rsidR="00476097" w:rsidRPr="00FB4E6A" w:rsidRDefault="00476097" w:rsidP="007A5302">
      <w:pPr>
        <w:pStyle w:val="ListParagraph"/>
        <w:numPr>
          <w:ilvl w:val="1"/>
          <w:numId w:val="1"/>
        </w:numPr>
        <w:rPr>
          <w:strike/>
        </w:rPr>
      </w:pPr>
      <w:r w:rsidRPr="00FB4E6A">
        <w:rPr>
          <w:rFonts w:hint="cs"/>
          <w:strike/>
          <w:rtl/>
        </w:rPr>
        <w:t>עצר לפני המסך ולא נגע בו</w:t>
      </w:r>
    </w:p>
    <w:p w14:paraId="52FC0ACF" w14:textId="77777777" w:rsidR="00476097" w:rsidRPr="00FB4E6A" w:rsidRDefault="00476097" w:rsidP="007A5302">
      <w:pPr>
        <w:pStyle w:val="ListParagraph"/>
        <w:numPr>
          <w:ilvl w:val="1"/>
          <w:numId w:val="1"/>
        </w:numPr>
        <w:rPr>
          <w:strike/>
        </w:rPr>
      </w:pPr>
      <w:r w:rsidRPr="00FB4E6A">
        <w:rPr>
          <w:rFonts w:hint="cs"/>
          <w:strike/>
          <w:rtl/>
        </w:rPr>
        <w:t>נע לאט מדי</w:t>
      </w:r>
    </w:p>
    <w:p w14:paraId="2A3790B3" w14:textId="77777777" w:rsidR="00476097" w:rsidRPr="00FB4E6A" w:rsidRDefault="00476097" w:rsidP="007A5302">
      <w:pPr>
        <w:pStyle w:val="ListParagraph"/>
        <w:numPr>
          <w:ilvl w:val="1"/>
          <w:numId w:val="1"/>
        </w:numPr>
        <w:rPr>
          <w:strike/>
        </w:rPr>
      </w:pPr>
      <w:r w:rsidRPr="00FB4E6A">
        <w:rPr>
          <w:rFonts w:hint="cs"/>
          <w:strike/>
          <w:rtl/>
        </w:rPr>
        <w:t xml:space="preserve">נקודת התחלה קרובה מדי למסך </w:t>
      </w:r>
      <w:r w:rsidRPr="00FB4E6A">
        <w:rPr>
          <w:strike/>
          <w:rtl/>
        </w:rPr>
        <w:t>–</w:t>
      </w:r>
      <w:r w:rsidRPr="00FB4E6A">
        <w:rPr>
          <w:rFonts w:hint="cs"/>
          <w:strike/>
          <w:rtl/>
        </w:rPr>
        <w:t xml:space="preserve"> אפשר להגדיל את הסטייה המותרת מאורך המסלול.</w:t>
      </w:r>
    </w:p>
    <w:p w14:paraId="30B6F347" w14:textId="77777777" w:rsidR="00476097" w:rsidRPr="00FB4E6A" w:rsidRDefault="00476097" w:rsidP="007A5302">
      <w:pPr>
        <w:pStyle w:val="ListParagraph"/>
        <w:ind w:left="4320"/>
        <w:rPr>
          <w:strike/>
        </w:rPr>
      </w:pPr>
      <w:r w:rsidRPr="00FB4E6A">
        <w:rPr>
          <w:rFonts w:hint="cs"/>
          <w:strike/>
          <w:rtl/>
        </w:rPr>
        <w:t xml:space="preserve">ואז פחות </w:t>
      </w:r>
      <w:proofErr w:type="spellStart"/>
      <w:r w:rsidRPr="00FB4E6A">
        <w:rPr>
          <w:rFonts w:hint="cs"/>
          <w:strike/>
          <w:rtl/>
        </w:rPr>
        <w:t>טריילים</w:t>
      </w:r>
      <w:proofErr w:type="spellEnd"/>
      <w:r w:rsidRPr="00FB4E6A">
        <w:rPr>
          <w:rFonts w:hint="cs"/>
          <w:strike/>
          <w:rtl/>
        </w:rPr>
        <w:t xml:space="preserve"> יפסלו על זה.</w:t>
      </w:r>
    </w:p>
    <w:p w14:paraId="0A9E0B2D" w14:textId="46AA532D" w:rsidR="00476097" w:rsidRPr="00FB4E6A" w:rsidRDefault="00476097" w:rsidP="007A5302">
      <w:pPr>
        <w:pStyle w:val="ListParagraph"/>
        <w:ind w:left="4320"/>
        <w:rPr>
          <w:strike/>
        </w:rPr>
      </w:pPr>
      <w:r w:rsidRPr="00FB4E6A">
        <w:rPr>
          <w:rFonts w:hint="cs"/>
          <w:strike/>
          <w:rtl/>
        </w:rPr>
        <w:t xml:space="preserve">טווח ההושטה ברוב </w:t>
      </w:r>
      <w:proofErr w:type="spellStart"/>
      <w:r w:rsidRPr="00FB4E6A">
        <w:rPr>
          <w:rFonts w:hint="cs"/>
          <w:strike/>
          <w:rtl/>
        </w:rPr>
        <w:t>הטריילים</w:t>
      </w:r>
      <w:proofErr w:type="spellEnd"/>
      <w:r w:rsidRPr="00FB4E6A">
        <w:rPr>
          <w:rFonts w:hint="cs"/>
          <w:strike/>
          <w:rtl/>
        </w:rPr>
        <w:t xml:space="preserve"> הללו הינו 29 ס"מ.</w:t>
      </w:r>
    </w:p>
    <w:p w14:paraId="6C1F820E" w14:textId="77777777" w:rsidR="00476097" w:rsidRPr="00FB4E6A" w:rsidRDefault="00476097" w:rsidP="007A5302">
      <w:pPr>
        <w:pStyle w:val="ListParagraph"/>
        <w:rPr>
          <w:strike/>
        </w:rPr>
      </w:pPr>
      <w:r w:rsidRPr="00FB4E6A">
        <w:rPr>
          <w:rFonts w:hint="cs"/>
          <w:strike/>
          <w:rtl/>
        </w:rPr>
        <w:t xml:space="preserve">21 </w:t>
      </w:r>
      <w:r w:rsidRPr="00FB4E6A">
        <w:rPr>
          <w:strike/>
          <w:rtl/>
        </w:rPr>
        <w:t>–</w:t>
      </w:r>
      <w:r w:rsidRPr="00FB4E6A">
        <w:rPr>
          <w:rFonts w:hint="cs"/>
          <w:strike/>
          <w:rtl/>
        </w:rPr>
        <w:t xml:space="preserve"> </w:t>
      </w:r>
    </w:p>
    <w:p w14:paraId="0FCD4295" w14:textId="77777777" w:rsidR="00476097" w:rsidRPr="00FB4E6A" w:rsidRDefault="00476097" w:rsidP="007A5302">
      <w:pPr>
        <w:pStyle w:val="ListParagraph"/>
        <w:numPr>
          <w:ilvl w:val="1"/>
          <w:numId w:val="1"/>
        </w:numPr>
        <w:rPr>
          <w:strike/>
        </w:rPr>
      </w:pPr>
      <w:r w:rsidRPr="00FB4E6A">
        <w:rPr>
          <w:rFonts w:hint="cs"/>
          <w:strike/>
          <w:rtl/>
        </w:rPr>
        <w:t>נע לאט מדי</w:t>
      </w:r>
    </w:p>
    <w:p w14:paraId="50800C65" w14:textId="26C6B48A" w:rsidR="00476097" w:rsidRPr="00FB4E6A" w:rsidRDefault="00476097" w:rsidP="007A5302">
      <w:pPr>
        <w:pStyle w:val="ListParagraph"/>
        <w:numPr>
          <w:ilvl w:val="1"/>
          <w:numId w:val="1"/>
        </w:numPr>
        <w:rPr>
          <w:strike/>
        </w:rPr>
      </w:pPr>
      <w:r w:rsidRPr="00FB4E6A">
        <w:rPr>
          <w:rFonts w:hint="cs"/>
          <w:strike/>
          <w:rtl/>
        </w:rPr>
        <w:t>התחיל לפני הזמן</w:t>
      </w:r>
    </w:p>
    <w:p w14:paraId="3008DCC4" w14:textId="643EBB50" w:rsidR="006C2F6E" w:rsidRPr="00FB4E6A" w:rsidRDefault="006C2F6E" w:rsidP="006C2F6E">
      <w:pPr>
        <w:pStyle w:val="ListParagraph"/>
        <w:numPr>
          <w:ilvl w:val="1"/>
          <w:numId w:val="1"/>
        </w:numPr>
        <w:rPr>
          <w:strike/>
        </w:rPr>
      </w:pPr>
      <w:r w:rsidRPr="00FB4E6A">
        <w:rPr>
          <w:rFonts w:hint="cs"/>
          <w:strike/>
          <w:rtl/>
        </w:rPr>
        <w:t xml:space="preserve">נטה לעשות </w:t>
      </w:r>
      <w:proofErr w:type="spellStart"/>
      <w:r w:rsidRPr="00FB4E6A">
        <w:rPr>
          <w:rFonts w:hint="cs"/>
          <w:strike/>
          <w:rtl/>
        </w:rPr>
        <w:t>הושטות</w:t>
      </w:r>
      <w:proofErr w:type="spellEnd"/>
      <w:r w:rsidRPr="00FB4E6A">
        <w:rPr>
          <w:rFonts w:hint="cs"/>
          <w:strike/>
          <w:rtl/>
        </w:rPr>
        <w:t xml:space="preserve"> לצד ימין.</w:t>
      </w:r>
    </w:p>
    <w:p w14:paraId="589FE80C" w14:textId="01975C90" w:rsidR="006C2F6E" w:rsidRPr="00FB4E6A" w:rsidRDefault="006C2F6E" w:rsidP="006C2F6E">
      <w:pPr>
        <w:pStyle w:val="ListParagraph"/>
        <w:numPr>
          <w:ilvl w:val="1"/>
          <w:numId w:val="1"/>
        </w:numPr>
        <w:rPr>
          <w:strike/>
        </w:rPr>
      </w:pPr>
      <w:r w:rsidRPr="00FB4E6A">
        <w:rPr>
          <w:rFonts w:hint="cs"/>
          <w:strike/>
          <w:rtl/>
        </w:rPr>
        <w:t xml:space="preserve">דירג מעט </w:t>
      </w:r>
      <w:r w:rsidRPr="00FB4E6A">
        <w:rPr>
          <w:strike/>
        </w:rPr>
        <w:t>PAS=1</w:t>
      </w:r>
      <w:r w:rsidRPr="00FB4E6A">
        <w:rPr>
          <w:rFonts w:hint="cs"/>
          <w:strike/>
          <w:rtl/>
        </w:rPr>
        <w:t xml:space="preserve"> (רק 212 </w:t>
      </w:r>
      <w:proofErr w:type="spellStart"/>
      <w:r w:rsidRPr="00FB4E6A">
        <w:rPr>
          <w:rFonts w:hint="cs"/>
          <w:strike/>
          <w:rtl/>
        </w:rPr>
        <w:t>טריילים</w:t>
      </w:r>
      <w:proofErr w:type="spellEnd"/>
      <w:r w:rsidRPr="00FB4E6A">
        <w:rPr>
          <w:rFonts w:hint="cs"/>
          <w:strike/>
          <w:rtl/>
        </w:rPr>
        <w:t xml:space="preserve"> מתוך 480).</w:t>
      </w:r>
    </w:p>
    <w:p w14:paraId="5B68565B" w14:textId="77777777" w:rsidR="00476097" w:rsidRPr="00FB4E6A" w:rsidRDefault="00476097" w:rsidP="007A5302">
      <w:pPr>
        <w:pStyle w:val="ListParagraph"/>
        <w:numPr>
          <w:ilvl w:val="1"/>
          <w:numId w:val="1"/>
        </w:numPr>
        <w:rPr>
          <w:strike/>
        </w:rPr>
      </w:pPr>
      <w:r w:rsidRPr="00FB4E6A">
        <w:rPr>
          <w:rFonts w:hint="cs"/>
          <w:strike/>
          <w:rtl/>
        </w:rPr>
        <w:t xml:space="preserve">נקודת התחלה קרובה מדי למסך </w:t>
      </w:r>
      <w:r w:rsidRPr="00FB4E6A">
        <w:rPr>
          <w:strike/>
          <w:rtl/>
        </w:rPr>
        <w:t>–</w:t>
      </w:r>
      <w:r w:rsidRPr="00FB4E6A">
        <w:rPr>
          <w:rFonts w:hint="cs"/>
          <w:strike/>
          <w:rtl/>
        </w:rPr>
        <w:t xml:space="preserve"> מה הגודל של הטווח של נקודת ההתחלה? שבו האצבע נתפסת </w:t>
      </w:r>
    </w:p>
    <w:p w14:paraId="4CC5CED4" w14:textId="77777777" w:rsidR="00476097" w:rsidRPr="00FB4E6A" w:rsidRDefault="00476097" w:rsidP="007A5302">
      <w:pPr>
        <w:pStyle w:val="ListParagraph"/>
        <w:ind w:left="4320"/>
        <w:rPr>
          <w:strike/>
          <w:rtl/>
        </w:rPr>
      </w:pPr>
      <w:r w:rsidRPr="00FB4E6A">
        <w:rPr>
          <w:rFonts w:hint="cs"/>
          <w:strike/>
          <w:rtl/>
        </w:rPr>
        <w:t>כנמצאת בנקודת ההתחלה? 2 ס"מ.</w:t>
      </w:r>
    </w:p>
    <w:p w14:paraId="5B9C78D3" w14:textId="77777777" w:rsidR="00476097" w:rsidRPr="00FB4E6A" w:rsidRDefault="00476097" w:rsidP="007A5302">
      <w:pPr>
        <w:pStyle w:val="ListParagraph"/>
        <w:ind w:left="4320"/>
        <w:rPr>
          <w:strike/>
        </w:rPr>
      </w:pPr>
      <w:r w:rsidRPr="00FB4E6A">
        <w:rPr>
          <w:rFonts w:hint="cs"/>
          <w:strike/>
          <w:rtl/>
        </w:rPr>
        <w:t>הקטנתי ל-1 ס"מ.</w:t>
      </w:r>
    </w:p>
    <w:p w14:paraId="1ED436A0" w14:textId="40722E7C" w:rsidR="00476097" w:rsidRPr="00FB4E6A" w:rsidRDefault="00476097" w:rsidP="007A5302">
      <w:pPr>
        <w:pStyle w:val="ListParagraph"/>
        <w:numPr>
          <w:ilvl w:val="0"/>
          <w:numId w:val="4"/>
        </w:numPr>
        <w:rPr>
          <w:strike/>
        </w:rPr>
      </w:pPr>
      <w:r w:rsidRPr="00FB4E6A">
        <w:rPr>
          <w:strike/>
          <w:rtl/>
        </w:rPr>
        <w:t>–</w:t>
      </w:r>
      <w:r w:rsidRPr="00FB4E6A">
        <w:rPr>
          <w:rFonts w:hint="cs"/>
          <w:strike/>
          <w:rtl/>
        </w:rPr>
        <w:t xml:space="preserve"> דירג מעט </w:t>
      </w:r>
      <w:r w:rsidRPr="00FB4E6A">
        <w:rPr>
          <w:strike/>
        </w:rPr>
        <w:t>PAS=1</w:t>
      </w:r>
      <w:r w:rsidRPr="00FB4E6A">
        <w:rPr>
          <w:rFonts w:hint="cs"/>
          <w:strike/>
          <w:rtl/>
        </w:rPr>
        <w:t xml:space="preserve"> (</w:t>
      </w:r>
      <w:r w:rsidRPr="00FB4E6A">
        <w:rPr>
          <w:strike/>
        </w:rPr>
        <w:t>69/480</w:t>
      </w:r>
      <w:r w:rsidRPr="00FB4E6A">
        <w:rPr>
          <w:rFonts w:hint="cs"/>
          <w:strike/>
          <w:rtl/>
        </w:rPr>
        <w:t>).</w:t>
      </w:r>
    </w:p>
    <w:p w14:paraId="4E40690C" w14:textId="77777777" w:rsidR="00476097" w:rsidRPr="00FB4E6A" w:rsidRDefault="00476097" w:rsidP="005B7651">
      <w:pPr>
        <w:ind w:firstLine="720"/>
        <w:rPr>
          <w:strike/>
        </w:rPr>
      </w:pPr>
      <w:r w:rsidRPr="00FB4E6A">
        <w:rPr>
          <w:rFonts w:hint="cs"/>
          <w:strike/>
          <w:rtl/>
        </w:rPr>
        <w:t xml:space="preserve">13 </w:t>
      </w:r>
      <w:r w:rsidRPr="00FB4E6A">
        <w:rPr>
          <w:strike/>
          <w:rtl/>
        </w:rPr>
        <w:t>–</w:t>
      </w:r>
      <w:r w:rsidRPr="00FB4E6A">
        <w:rPr>
          <w:rFonts w:hint="cs"/>
          <w:strike/>
          <w:rtl/>
        </w:rPr>
        <w:t xml:space="preserve"> אותה הערה כמו נבדק 12.</w:t>
      </w:r>
    </w:p>
    <w:p w14:paraId="180AD1CB" w14:textId="77777777" w:rsidR="00476097" w:rsidRPr="00FB4E6A" w:rsidRDefault="00476097" w:rsidP="007A5302">
      <w:pPr>
        <w:pStyle w:val="ListParagraph"/>
        <w:rPr>
          <w:strike/>
        </w:rPr>
      </w:pPr>
      <w:r w:rsidRPr="00FB4E6A">
        <w:rPr>
          <w:rFonts w:hint="cs"/>
          <w:strike/>
          <w:rtl/>
        </w:rPr>
        <w:t xml:space="preserve">12 </w:t>
      </w:r>
      <w:r w:rsidRPr="00FB4E6A">
        <w:rPr>
          <w:strike/>
          <w:rtl/>
        </w:rPr>
        <w:t>–</w:t>
      </w:r>
      <w:r w:rsidRPr="00FB4E6A">
        <w:rPr>
          <w:rFonts w:hint="cs"/>
          <w:strike/>
          <w:rtl/>
        </w:rPr>
        <w:t xml:space="preserve"> תגובה איטית מדי בכל </w:t>
      </w:r>
      <w:proofErr w:type="spellStart"/>
      <w:r w:rsidRPr="00FB4E6A">
        <w:rPr>
          <w:rFonts w:hint="cs"/>
          <w:strike/>
          <w:rtl/>
        </w:rPr>
        <w:t>טרייל</w:t>
      </w:r>
      <w:proofErr w:type="spellEnd"/>
      <w:r w:rsidRPr="00FB4E6A">
        <w:rPr>
          <w:rFonts w:hint="cs"/>
          <w:strike/>
          <w:rtl/>
        </w:rPr>
        <w:t>, למה?</w:t>
      </w:r>
    </w:p>
    <w:p w14:paraId="721F29D1" w14:textId="77777777" w:rsidR="00476097" w:rsidRPr="00FB4E6A" w:rsidRDefault="00476097" w:rsidP="006C2F6E">
      <w:pPr>
        <w:pStyle w:val="ListParagraph"/>
        <w:ind w:left="1440"/>
        <w:rPr>
          <w:strike/>
        </w:rPr>
      </w:pPr>
      <w:r w:rsidRPr="00FB4E6A">
        <w:rPr>
          <w:rFonts w:hint="cs"/>
          <w:strike/>
          <w:rtl/>
        </w:rPr>
        <w:t>ב-</w:t>
      </w:r>
      <w:proofErr w:type="spellStart"/>
      <w:r w:rsidRPr="00FB4E6A">
        <w:rPr>
          <w:strike/>
        </w:rPr>
        <w:t>get_traj</w:t>
      </w:r>
      <w:proofErr w:type="spellEnd"/>
      <w:r w:rsidRPr="00FB4E6A">
        <w:rPr>
          <w:rFonts w:hint="cs"/>
          <w:strike/>
        </w:rPr>
        <w:t xml:space="preserve"> </w:t>
      </w:r>
      <w:r w:rsidRPr="00FB4E6A">
        <w:rPr>
          <w:rFonts w:hint="cs"/>
          <w:strike/>
          <w:rtl/>
        </w:rPr>
        <w:t xml:space="preserve"> ניסיתי לקפוץ לסוף הלולאה כשנבדק נגע במסך (</w:t>
      </w:r>
      <w:proofErr w:type="spellStart"/>
      <w:r w:rsidRPr="00FB4E6A">
        <w:rPr>
          <w:strike/>
        </w:rPr>
        <w:t>i_frame</w:t>
      </w:r>
      <w:proofErr w:type="spellEnd"/>
      <w:r w:rsidRPr="00FB4E6A">
        <w:rPr>
          <w:strike/>
        </w:rPr>
        <w:t xml:space="preserve"> = </w:t>
      </w:r>
      <w:proofErr w:type="spellStart"/>
      <w:r w:rsidRPr="00FB4E6A">
        <w:rPr>
          <w:strike/>
        </w:rPr>
        <w:t>sample_length</w:t>
      </w:r>
      <w:proofErr w:type="spellEnd"/>
      <w:r w:rsidRPr="00FB4E6A">
        <w:rPr>
          <w:rFonts w:hint="cs"/>
          <w:strike/>
          <w:rtl/>
        </w:rPr>
        <w:t xml:space="preserve">), אך זה לא עבד, לכן אם נבדק הגיע למסך לפני שלולאה נגמרה (לפני </w:t>
      </w:r>
      <w:r w:rsidRPr="00FB4E6A">
        <w:rPr>
          <w:strike/>
        </w:rPr>
        <w:t>750ms</w:t>
      </w:r>
      <w:r w:rsidRPr="00FB4E6A">
        <w:rPr>
          <w:rFonts w:hint="cs"/>
          <w:strike/>
          <w:rtl/>
        </w:rPr>
        <w:t>), זה לא התריע לו שהתנועה איטית מדי כי הלולאה לא נגמרה.</w:t>
      </w:r>
    </w:p>
    <w:p w14:paraId="3094254C" w14:textId="77777777" w:rsidR="00476097" w:rsidRPr="00FB4E6A" w:rsidRDefault="00476097" w:rsidP="006C2F6E">
      <w:pPr>
        <w:pStyle w:val="ListParagraph"/>
        <w:ind w:left="1440"/>
        <w:rPr>
          <w:strike/>
          <w:rtl/>
        </w:rPr>
      </w:pPr>
      <w:r w:rsidRPr="00FB4E6A">
        <w:rPr>
          <w:strike/>
        </w:rPr>
        <w:t>Area calc</w:t>
      </w:r>
      <w:r w:rsidRPr="00FB4E6A">
        <w:rPr>
          <w:rFonts w:hint="cs"/>
          <w:strike/>
          <w:rtl/>
        </w:rPr>
        <w:t xml:space="preserve"> נכשל בנבדקים 12,13 כי אין להם </w:t>
      </w:r>
      <w:proofErr w:type="spellStart"/>
      <w:r w:rsidRPr="00FB4E6A">
        <w:rPr>
          <w:rFonts w:hint="cs"/>
          <w:strike/>
          <w:rtl/>
        </w:rPr>
        <w:t>טריילים</w:t>
      </w:r>
      <w:proofErr w:type="spellEnd"/>
      <w:r w:rsidRPr="00FB4E6A">
        <w:rPr>
          <w:rFonts w:hint="cs"/>
          <w:strike/>
          <w:rtl/>
        </w:rPr>
        <w:t xml:space="preserve"> מה שגורם ל-</w:t>
      </w:r>
      <w:r w:rsidRPr="00FB4E6A">
        <w:rPr>
          <w:strike/>
        </w:rPr>
        <w:t>avg</w:t>
      </w:r>
      <w:r w:rsidRPr="00FB4E6A">
        <w:rPr>
          <w:rFonts w:hint="cs"/>
          <w:strike/>
          <w:rtl/>
        </w:rPr>
        <w:t xml:space="preserve"> שלהם להיות </w:t>
      </w:r>
      <w:proofErr w:type="spellStart"/>
      <w:r w:rsidRPr="00FB4E6A">
        <w:rPr>
          <w:strike/>
        </w:rPr>
        <w:t>NaN</w:t>
      </w:r>
      <w:proofErr w:type="spellEnd"/>
      <w:r w:rsidRPr="00FB4E6A">
        <w:rPr>
          <w:rFonts w:hint="cs"/>
          <w:strike/>
          <w:rtl/>
        </w:rPr>
        <w:t>.</w:t>
      </w:r>
    </w:p>
    <w:p w14:paraId="3E679D84" w14:textId="77777777" w:rsidR="00476097" w:rsidRPr="00FB4E6A" w:rsidRDefault="00476097" w:rsidP="006C2F6E">
      <w:pPr>
        <w:pStyle w:val="ListParagraph"/>
        <w:rPr>
          <w:strike/>
        </w:rPr>
      </w:pPr>
      <w:r w:rsidRPr="00FB4E6A">
        <w:rPr>
          <w:rFonts w:hint="cs"/>
          <w:strike/>
          <w:rtl/>
        </w:rPr>
        <w:t xml:space="preserve">11 </w:t>
      </w:r>
      <w:r w:rsidRPr="00FB4E6A">
        <w:rPr>
          <w:strike/>
          <w:rtl/>
        </w:rPr>
        <w:t>–</w:t>
      </w:r>
      <w:r w:rsidRPr="00FB4E6A">
        <w:rPr>
          <w:rFonts w:hint="cs"/>
          <w:strike/>
          <w:rtl/>
        </w:rPr>
        <w:t xml:space="preserve"> </w:t>
      </w:r>
    </w:p>
    <w:p w14:paraId="2812A0AE" w14:textId="77777777" w:rsidR="00476097" w:rsidRPr="00FB4E6A" w:rsidRDefault="00476097" w:rsidP="006C2F6E">
      <w:pPr>
        <w:pStyle w:val="ListParagraph"/>
        <w:numPr>
          <w:ilvl w:val="1"/>
          <w:numId w:val="1"/>
        </w:numPr>
        <w:rPr>
          <w:strike/>
        </w:rPr>
      </w:pPr>
      <w:r w:rsidRPr="00FB4E6A">
        <w:rPr>
          <w:rFonts w:hint="cs"/>
          <w:strike/>
          <w:rtl/>
        </w:rPr>
        <w:t>נע לאט מדי</w:t>
      </w:r>
    </w:p>
    <w:p w14:paraId="1D0B38C7" w14:textId="120FC490" w:rsidR="00476097" w:rsidRDefault="00476097" w:rsidP="00FB4E6A">
      <w:pPr>
        <w:pStyle w:val="ListParagraph"/>
        <w:numPr>
          <w:ilvl w:val="1"/>
          <w:numId w:val="1"/>
        </w:numPr>
        <w:rPr>
          <w:strike/>
        </w:rPr>
      </w:pPr>
      <w:r w:rsidRPr="00FB4E6A">
        <w:rPr>
          <w:rFonts w:hint="cs"/>
          <w:strike/>
          <w:rtl/>
        </w:rPr>
        <w:t xml:space="preserve">התחיל את </w:t>
      </w:r>
      <w:proofErr w:type="spellStart"/>
      <w:r w:rsidRPr="00FB4E6A">
        <w:rPr>
          <w:rFonts w:hint="cs"/>
          <w:strike/>
          <w:rtl/>
        </w:rPr>
        <w:t>הטרייל</w:t>
      </w:r>
      <w:proofErr w:type="spellEnd"/>
      <w:r w:rsidRPr="00FB4E6A">
        <w:rPr>
          <w:rFonts w:hint="cs"/>
          <w:strike/>
          <w:rtl/>
        </w:rPr>
        <w:t xml:space="preserve"> כשהאצבע לא בנקודת התחלה (אך גם לא התחיל לנוע עדיין).</w:t>
      </w:r>
    </w:p>
    <w:p w14:paraId="01F4756C" w14:textId="52644735" w:rsidR="00552CF9" w:rsidRPr="00552CF9" w:rsidRDefault="00552CF9" w:rsidP="00552CF9">
      <w:pPr>
        <w:pStyle w:val="ListParagraph"/>
        <w:numPr>
          <w:ilvl w:val="0"/>
          <w:numId w:val="1"/>
        </w:numPr>
        <w:rPr>
          <w:strike/>
        </w:rPr>
      </w:pPr>
      <w:r w:rsidRPr="004B6455">
        <w:rPr>
          <w:rFonts w:hint="cs"/>
          <w:strike/>
          <w:rtl/>
        </w:rPr>
        <w:t xml:space="preserve">הסר </w:t>
      </w:r>
      <w:r w:rsidRPr="004B6455">
        <w:rPr>
          <w:strike/>
        </w:rPr>
        <w:t>trials</w:t>
      </w:r>
      <w:r w:rsidRPr="004B6455">
        <w:rPr>
          <w:rFonts w:hint="cs"/>
          <w:strike/>
          <w:rtl/>
        </w:rPr>
        <w:t xml:space="preserve"> שתזמוני הצגת הגירויים בהם לא נכונים.</w:t>
      </w:r>
    </w:p>
    <w:p w14:paraId="4D493CE9" w14:textId="77777777" w:rsidR="00FB4E6A" w:rsidRPr="00EC65D4" w:rsidRDefault="00FB4E6A" w:rsidP="00FB4E6A">
      <w:pPr>
        <w:pStyle w:val="ListParagraph"/>
        <w:numPr>
          <w:ilvl w:val="0"/>
          <w:numId w:val="1"/>
        </w:numPr>
        <w:rPr>
          <w:strike/>
        </w:rPr>
      </w:pPr>
      <w:r w:rsidRPr="00EC65D4">
        <w:rPr>
          <w:rFonts w:hint="cs"/>
          <w:strike/>
          <w:rtl/>
        </w:rPr>
        <w:t>תגובת קרייג לגבי נבדקים שמגיבים לפני המטרה או מושיטים יד לצד הלא נכון:</w:t>
      </w:r>
    </w:p>
    <w:p w14:paraId="0DB2864C" w14:textId="77777777" w:rsidR="00FB4E6A" w:rsidRPr="00EC65D4" w:rsidRDefault="00FB4E6A" w:rsidP="00FB4E6A">
      <w:pPr>
        <w:pStyle w:val="ListParagraph"/>
        <w:numPr>
          <w:ilvl w:val="1"/>
          <w:numId w:val="1"/>
        </w:numPr>
        <w:rPr>
          <w:strike/>
        </w:rPr>
      </w:pPr>
      <w:r w:rsidRPr="00EC65D4">
        <w:rPr>
          <w:rFonts w:hint="cs"/>
          <w:strike/>
          <w:rtl/>
        </w:rPr>
        <w:t xml:space="preserve">מגיבים לפני המטרה </w:t>
      </w:r>
      <w:r w:rsidRPr="00EC65D4">
        <w:rPr>
          <w:strike/>
          <w:rtl/>
        </w:rPr>
        <w:t>–</w:t>
      </w:r>
      <w:r w:rsidRPr="00EC65D4">
        <w:rPr>
          <w:rFonts w:hint="cs"/>
          <w:strike/>
          <w:rtl/>
        </w:rPr>
        <w:t xml:space="preserve"> יש להוציא אותם מהניתוח היות ומדובר ב-</w:t>
      </w:r>
      <w:r w:rsidRPr="00EC65D4">
        <w:rPr>
          <w:strike/>
        </w:rPr>
        <w:t>predictive movement</w:t>
      </w:r>
      <w:r w:rsidRPr="00EC65D4">
        <w:rPr>
          <w:rFonts w:hint="cs"/>
          <w:strike/>
          <w:rtl/>
        </w:rPr>
        <w:t>.</w:t>
      </w:r>
    </w:p>
    <w:p w14:paraId="14D6C84F" w14:textId="77777777" w:rsidR="00FB4E6A" w:rsidRPr="00EC65D4" w:rsidRDefault="00FB4E6A" w:rsidP="00FB4E6A">
      <w:pPr>
        <w:pStyle w:val="ListParagraph"/>
        <w:ind w:left="2880"/>
        <w:rPr>
          <w:strike/>
          <w:rtl/>
        </w:rPr>
      </w:pPr>
      <w:r w:rsidRPr="00EC65D4">
        <w:rPr>
          <w:rFonts w:hint="cs"/>
          <w:strike/>
          <w:rtl/>
        </w:rPr>
        <w:t xml:space="preserve">הוא נוהג להוציא </w:t>
      </w:r>
      <w:proofErr w:type="spellStart"/>
      <w:r w:rsidRPr="00EC65D4">
        <w:rPr>
          <w:rFonts w:hint="cs"/>
          <w:strike/>
          <w:rtl/>
        </w:rPr>
        <w:t>טריילים</w:t>
      </w:r>
      <w:proofErr w:type="spellEnd"/>
      <w:r w:rsidRPr="00EC65D4">
        <w:rPr>
          <w:rFonts w:hint="cs"/>
          <w:strike/>
          <w:rtl/>
        </w:rPr>
        <w:t xml:space="preserve"> שהתחילו עד </w:t>
      </w:r>
      <w:r w:rsidRPr="00EC65D4">
        <w:rPr>
          <w:strike/>
        </w:rPr>
        <w:t>100ms</w:t>
      </w:r>
      <w:r w:rsidRPr="00EC65D4">
        <w:rPr>
          <w:rFonts w:hint="cs"/>
          <w:strike/>
          <w:rtl/>
        </w:rPr>
        <w:t xml:space="preserve"> מהמטרה כי זה מהר מדי לתנועה שאינה </w:t>
      </w:r>
      <w:proofErr w:type="spellStart"/>
      <w:r w:rsidRPr="00EC65D4">
        <w:rPr>
          <w:strike/>
        </w:rPr>
        <w:t>pedicitve</w:t>
      </w:r>
      <w:proofErr w:type="spellEnd"/>
      <w:r w:rsidRPr="00EC65D4">
        <w:rPr>
          <w:rFonts w:hint="cs"/>
          <w:strike/>
          <w:rtl/>
        </w:rPr>
        <w:t>.</w:t>
      </w:r>
    </w:p>
    <w:p w14:paraId="0ECF491B" w14:textId="77777777" w:rsidR="00FB4E6A" w:rsidRPr="00EC65D4" w:rsidRDefault="00FB4E6A" w:rsidP="00FB4E6A">
      <w:pPr>
        <w:pStyle w:val="ListParagraph"/>
        <w:ind w:left="2880"/>
        <w:rPr>
          <w:strike/>
          <w:rtl/>
        </w:rPr>
      </w:pPr>
      <w:r w:rsidRPr="00EC65D4">
        <w:rPr>
          <w:rFonts w:hint="cs"/>
          <w:strike/>
          <w:rtl/>
        </w:rPr>
        <w:t xml:space="preserve">אם זה קורה הרבה, מציע להתחיל הקלטה מהצגת </w:t>
      </w:r>
      <w:r w:rsidRPr="00EC65D4">
        <w:rPr>
          <w:strike/>
        </w:rPr>
        <w:t>fixation</w:t>
      </w:r>
      <w:r w:rsidRPr="00EC65D4">
        <w:rPr>
          <w:rFonts w:hint="cs"/>
          <w:strike/>
          <w:rtl/>
        </w:rPr>
        <w:t>.</w:t>
      </w:r>
    </w:p>
    <w:p w14:paraId="41345272" w14:textId="77777777" w:rsidR="00FB4E6A" w:rsidRPr="00EC65D4" w:rsidRDefault="00FB4E6A" w:rsidP="00FB4E6A">
      <w:pPr>
        <w:pStyle w:val="ListParagraph"/>
        <w:numPr>
          <w:ilvl w:val="1"/>
          <w:numId w:val="1"/>
        </w:numPr>
        <w:rPr>
          <w:strike/>
        </w:rPr>
      </w:pPr>
      <w:r w:rsidRPr="00EC65D4">
        <w:rPr>
          <w:rFonts w:hint="cs"/>
          <w:strike/>
          <w:rtl/>
        </w:rPr>
        <w:t xml:space="preserve">מושיטים לצד שגוי </w:t>
      </w:r>
      <w:r w:rsidRPr="00EC65D4">
        <w:rPr>
          <w:strike/>
          <w:rtl/>
        </w:rPr>
        <w:t>–</w:t>
      </w:r>
      <w:r w:rsidRPr="00EC65D4">
        <w:rPr>
          <w:rFonts w:hint="cs"/>
          <w:strike/>
          <w:rtl/>
        </w:rPr>
        <w:t xml:space="preserve"> הוא מאמין שהעיבוד שונה בין </w:t>
      </w:r>
      <w:proofErr w:type="spellStart"/>
      <w:r w:rsidRPr="00EC65D4">
        <w:rPr>
          <w:rFonts w:hint="cs"/>
          <w:strike/>
          <w:rtl/>
        </w:rPr>
        <w:t>טריילים</w:t>
      </w:r>
      <w:proofErr w:type="spellEnd"/>
      <w:r w:rsidRPr="00EC65D4">
        <w:rPr>
          <w:rFonts w:hint="cs"/>
          <w:strike/>
          <w:rtl/>
        </w:rPr>
        <w:t xml:space="preserve"> בהם התשובה נכונה לכאלו שלא.</w:t>
      </w:r>
    </w:p>
    <w:p w14:paraId="0F4BBDC1" w14:textId="77777777" w:rsidR="00FB4E6A" w:rsidRPr="00EC65D4" w:rsidRDefault="00FB4E6A" w:rsidP="00FB4E6A">
      <w:pPr>
        <w:pStyle w:val="ListParagraph"/>
        <w:ind w:left="2880"/>
        <w:rPr>
          <w:strike/>
          <w:rtl/>
        </w:rPr>
      </w:pPr>
      <w:r w:rsidRPr="00EC65D4">
        <w:rPr>
          <w:rFonts w:hint="cs"/>
          <w:strike/>
          <w:rtl/>
        </w:rPr>
        <w:t xml:space="preserve">לכן מפריד ביניהם בניתוח ובגדול מנתח רק </w:t>
      </w:r>
      <w:proofErr w:type="spellStart"/>
      <w:r w:rsidRPr="00EC65D4">
        <w:rPr>
          <w:rFonts w:hint="cs"/>
          <w:strike/>
          <w:rtl/>
        </w:rPr>
        <w:t>טריילים</w:t>
      </w:r>
      <w:proofErr w:type="spellEnd"/>
      <w:r w:rsidRPr="00EC65D4">
        <w:rPr>
          <w:rFonts w:hint="cs"/>
          <w:strike/>
          <w:rtl/>
        </w:rPr>
        <w:t xml:space="preserve"> נכונים.</w:t>
      </w:r>
    </w:p>
    <w:p w14:paraId="37BD0007" w14:textId="150DCF5A" w:rsidR="00FB4E6A" w:rsidRPr="000A27F6" w:rsidRDefault="00FB4E6A" w:rsidP="00EC65D4">
      <w:pPr>
        <w:pStyle w:val="ListParagraph"/>
        <w:numPr>
          <w:ilvl w:val="0"/>
          <w:numId w:val="1"/>
        </w:numPr>
        <w:rPr>
          <w:strike/>
        </w:rPr>
      </w:pPr>
      <w:r w:rsidRPr="000A27F6">
        <w:rPr>
          <w:rFonts w:hint="cs"/>
          <w:strike/>
          <w:rtl/>
        </w:rPr>
        <w:t>להוסיף ב-</w:t>
      </w:r>
      <w:proofErr w:type="spellStart"/>
      <w:r w:rsidRPr="000A27F6">
        <w:rPr>
          <w:strike/>
        </w:rPr>
        <w:t>Gui</w:t>
      </w:r>
      <w:proofErr w:type="spellEnd"/>
      <w:r w:rsidRPr="000A27F6">
        <w:rPr>
          <w:rFonts w:hint="cs"/>
          <w:strike/>
          <w:rtl/>
        </w:rPr>
        <w:t xml:space="preserve"> ממשק שמצייר </w:t>
      </w:r>
      <w:proofErr w:type="spellStart"/>
      <w:r w:rsidRPr="000A27F6">
        <w:rPr>
          <w:rFonts w:hint="cs"/>
          <w:strike/>
          <w:rtl/>
        </w:rPr>
        <w:t>טרייל</w:t>
      </w:r>
      <w:proofErr w:type="spellEnd"/>
      <w:r w:rsidRPr="000A27F6">
        <w:rPr>
          <w:rFonts w:hint="cs"/>
          <w:strike/>
          <w:rtl/>
        </w:rPr>
        <w:t xml:space="preserve"> ספציפי גם אם לא חסרים בו </w:t>
      </w:r>
      <w:r w:rsidRPr="000A27F6">
        <w:rPr>
          <w:strike/>
        </w:rPr>
        <w:t>frames</w:t>
      </w:r>
      <w:r w:rsidRPr="000A27F6">
        <w:rPr>
          <w:rFonts w:hint="cs"/>
          <w:strike/>
          <w:rtl/>
        </w:rPr>
        <w:t>.</w:t>
      </w:r>
    </w:p>
    <w:p w14:paraId="7FE00F0C" w14:textId="77777777" w:rsidR="001A5B00" w:rsidRPr="00C70018" w:rsidRDefault="001A5B00" w:rsidP="001A5B00">
      <w:pPr>
        <w:pStyle w:val="ListParagraph"/>
        <w:numPr>
          <w:ilvl w:val="0"/>
          <w:numId w:val="1"/>
        </w:numPr>
        <w:rPr>
          <w:strike/>
        </w:rPr>
      </w:pPr>
      <w:r w:rsidRPr="00C70018">
        <w:rPr>
          <w:rFonts w:hint="cs"/>
          <w:strike/>
          <w:rtl/>
        </w:rPr>
        <w:t xml:space="preserve">לפסול </w:t>
      </w:r>
      <w:proofErr w:type="spellStart"/>
      <w:r w:rsidRPr="00C70018">
        <w:rPr>
          <w:rFonts w:hint="cs"/>
          <w:strike/>
          <w:rtl/>
        </w:rPr>
        <w:t>טריילים</w:t>
      </w:r>
      <w:proofErr w:type="spellEnd"/>
      <w:r w:rsidRPr="00C70018">
        <w:rPr>
          <w:rFonts w:hint="cs"/>
          <w:strike/>
          <w:rtl/>
        </w:rPr>
        <w:t xml:space="preserve"> שלא התחילו מנקודת ההתחלה. זה אמור להיפסל בכל מקרה כי מסלול קצר מדי.</w:t>
      </w:r>
    </w:p>
    <w:p w14:paraId="51AE4A47" w14:textId="77777777" w:rsidR="001A5B00" w:rsidRPr="004851B2" w:rsidRDefault="001A5B00" w:rsidP="001A5B00">
      <w:pPr>
        <w:pStyle w:val="ListParagraph"/>
        <w:numPr>
          <w:ilvl w:val="0"/>
          <w:numId w:val="1"/>
        </w:numPr>
        <w:rPr>
          <w:strike/>
        </w:rPr>
      </w:pPr>
      <w:r w:rsidRPr="004851B2">
        <w:rPr>
          <w:rFonts w:hint="cs"/>
          <w:strike/>
          <w:rtl/>
        </w:rPr>
        <w:t xml:space="preserve">לפסול </w:t>
      </w:r>
      <w:proofErr w:type="spellStart"/>
      <w:r w:rsidRPr="004851B2">
        <w:rPr>
          <w:rFonts w:hint="cs"/>
          <w:strike/>
          <w:rtl/>
        </w:rPr>
        <w:t>טריילים</w:t>
      </w:r>
      <w:proofErr w:type="spellEnd"/>
      <w:r w:rsidRPr="004851B2">
        <w:rPr>
          <w:rFonts w:hint="cs"/>
          <w:strike/>
          <w:rtl/>
        </w:rPr>
        <w:t xml:space="preserve"> שהתחילו מוקדם מדי </w:t>
      </w:r>
      <w:r w:rsidRPr="004851B2">
        <w:rPr>
          <w:strike/>
          <w:rtl/>
        </w:rPr>
        <w:t>–</w:t>
      </w:r>
      <w:r w:rsidRPr="004851B2">
        <w:rPr>
          <w:rFonts w:hint="cs"/>
          <w:strike/>
          <w:rtl/>
        </w:rPr>
        <w:t xml:space="preserve"> צריך לבדוק שהחישוב נכון ב-</w:t>
      </w:r>
      <w:proofErr w:type="spellStart"/>
      <w:r w:rsidRPr="004851B2">
        <w:rPr>
          <w:strike/>
        </w:rPr>
        <w:t>addFields</w:t>
      </w:r>
      <w:proofErr w:type="spellEnd"/>
      <w:r w:rsidRPr="004851B2">
        <w:rPr>
          <w:rFonts w:hint="cs"/>
          <w:strike/>
          <w:rtl/>
        </w:rPr>
        <w:t>, זה הכל.</w:t>
      </w:r>
    </w:p>
    <w:p w14:paraId="75452AFC" w14:textId="77777777" w:rsidR="001A5B00" w:rsidRPr="00AC2EC9" w:rsidRDefault="001A5B00" w:rsidP="001A5B00">
      <w:pPr>
        <w:pStyle w:val="ListParagraph"/>
        <w:numPr>
          <w:ilvl w:val="0"/>
          <w:numId w:val="1"/>
        </w:numPr>
        <w:rPr>
          <w:strike/>
        </w:rPr>
      </w:pPr>
      <w:r w:rsidRPr="00AC2EC9">
        <w:rPr>
          <w:rFonts w:hint="cs"/>
          <w:strike/>
          <w:rtl/>
        </w:rPr>
        <w:t xml:space="preserve">תעשה סיכום של הסיבות למה </w:t>
      </w:r>
      <w:proofErr w:type="spellStart"/>
      <w:r w:rsidRPr="00AC2EC9">
        <w:rPr>
          <w:rFonts w:hint="cs"/>
          <w:strike/>
          <w:rtl/>
        </w:rPr>
        <w:t>טריילים</w:t>
      </w:r>
      <w:proofErr w:type="spellEnd"/>
      <w:r w:rsidRPr="00AC2EC9">
        <w:rPr>
          <w:rFonts w:hint="cs"/>
          <w:strike/>
          <w:rtl/>
        </w:rPr>
        <w:t xml:space="preserve"> נפסלים אצל נבדקים, ואיך לטפל בכל בעיה:</w:t>
      </w:r>
    </w:p>
    <w:p w14:paraId="798F0260" w14:textId="77777777" w:rsidR="001A5B00" w:rsidRPr="009D114B" w:rsidRDefault="001A5B00" w:rsidP="001A5B00">
      <w:pPr>
        <w:pStyle w:val="ListParagraph"/>
        <w:numPr>
          <w:ilvl w:val="1"/>
          <w:numId w:val="1"/>
        </w:numPr>
        <w:rPr>
          <w:strike/>
        </w:rPr>
      </w:pPr>
      <w:r w:rsidRPr="009D114B">
        <w:rPr>
          <w:rFonts w:hint="cs"/>
          <w:strike/>
          <w:rtl/>
        </w:rPr>
        <w:t xml:space="preserve">דירוג מרובה של </w:t>
      </w:r>
      <w:r w:rsidRPr="009D114B">
        <w:rPr>
          <w:strike/>
        </w:rPr>
        <w:t>PAS&gt;1</w:t>
      </w:r>
      <w:r w:rsidRPr="009D114B">
        <w:rPr>
          <w:rFonts w:hint="cs"/>
          <w:strike/>
          <w:rtl/>
        </w:rPr>
        <w:t xml:space="preserve"> </w:t>
      </w:r>
      <w:r w:rsidRPr="009D114B">
        <w:rPr>
          <w:strike/>
          <w:rtl/>
        </w:rPr>
        <w:t>–</w:t>
      </w:r>
      <w:r w:rsidRPr="009D114B">
        <w:rPr>
          <w:rFonts w:hint="cs"/>
          <w:strike/>
          <w:rtl/>
        </w:rPr>
        <w:t xml:space="preserve"> אין מה לעשות עם זה.</w:t>
      </w:r>
    </w:p>
    <w:p w14:paraId="7E5B0E63" w14:textId="77777777" w:rsidR="001A5B00" w:rsidRPr="009D114B" w:rsidRDefault="001A5B00" w:rsidP="001A5B00">
      <w:pPr>
        <w:pStyle w:val="ListParagraph"/>
        <w:numPr>
          <w:ilvl w:val="1"/>
          <w:numId w:val="1"/>
        </w:numPr>
        <w:rPr>
          <w:strike/>
        </w:rPr>
      </w:pPr>
      <w:r w:rsidRPr="009D114B">
        <w:rPr>
          <w:rFonts w:hint="cs"/>
          <w:strike/>
          <w:rtl/>
        </w:rPr>
        <w:t xml:space="preserve">מעט </w:t>
      </w:r>
      <w:proofErr w:type="spellStart"/>
      <w:r w:rsidRPr="009D114B">
        <w:rPr>
          <w:rFonts w:hint="cs"/>
          <w:strike/>
          <w:rtl/>
        </w:rPr>
        <w:t>טריילים</w:t>
      </w:r>
      <w:proofErr w:type="spellEnd"/>
      <w:r w:rsidRPr="009D114B">
        <w:rPr>
          <w:rFonts w:hint="cs"/>
          <w:strike/>
          <w:rtl/>
        </w:rPr>
        <w:t xml:space="preserve"> עם תשובות נכונות </w:t>
      </w:r>
      <w:r w:rsidRPr="009D114B">
        <w:rPr>
          <w:strike/>
          <w:rtl/>
        </w:rPr>
        <w:t>–</w:t>
      </w:r>
      <w:r w:rsidRPr="009D114B">
        <w:rPr>
          <w:rFonts w:hint="cs"/>
          <w:strike/>
          <w:rtl/>
        </w:rPr>
        <w:t xml:space="preserve"> נוסיף הסבר לעידוד מוטיבציה בתחילת ניסוי ואימון יום לפני.</w:t>
      </w:r>
    </w:p>
    <w:p w14:paraId="0643F35D" w14:textId="77777777" w:rsidR="001A5B00" w:rsidRPr="009D114B" w:rsidRDefault="001A5B00" w:rsidP="001A5B00">
      <w:pPr>
        <w:ind w:left="4320"/>
        <w:rPr>
          <w:strike/>
        </w:rPr>
      </w:pPr>
      <w:r w:rsidRPr="009D114B">
        <w:rPr>
          <w:rFonts w:hint="cs"/>
          <w:strike/>
          <w:rtl/>
        </w:rPr>
        <w:t>צריך למצוא מילים ליום אימון נוסף.</w:t>
      </w:r>
    </w:p>
    <w:p w14:paraId="77DBF2F3" w14:textId="77777777" w:rsidR="001A5B00" w:rsidRPr="0061786C" w:rsidRDefault="001A5B00" w:rsidP="001A5B00">
      <w:pPr>
        <w:pStyle w:val="ListParagraph"/>
        <w:numPr>
          <w:ilvl w:val="1"/>
          <w:numId w:val="1"/>
        </w:numPr>
        <w:rPr>
          <w:strike/>
        </w:rPr>
      </w:pPr>
      <w:r w:rsidRPr="0061786C">
        <w:rPr>
          <w:rFonts w:hint="cs"/>
          <w:strike/>
          <w:rtl/>
        </w:rPr>
        <w:t xml:space="preserve">תחילת תנועה לפני הקלטה ולכן מסלול הושטה קצר מדי </w:t>
      </w:r>
      <w:r w:rsidRPr="0061786C">
        <w:rPr>
          <w:strike/>
          <w:rtl/>
        </w:rPr>
        <w:t>–</w:t>
      </w:r>
      <w:r w:rsidRPr="0061786C">
        <w:rPr>
          <w:rFonts w:hint="cs"/>
          <w:strike/>
          <w:rtl/>
        </w:rPr>
        <w:t xml:space="preserve"> להוסיף הודעת "מוקדם מדי"</w:t>
      </w:r>
    </w:p>
    <w:p w14:paraId="4C044F02" w14:textId="77777777" w:rsidR="001A5B00" w:rsidRPr="0061786C" w:rsidRDefault="001A5B00" w:rsidP="001A5B00">
      <w:pPr>
        <w:pStyle w:val="ListParagraph"/>
        <w:ind w:left="6480"/>
        <w:rPr>
          <w:strike/>
          <w:rtl/>
        </w:rPr>
      </w:pPr>
      <w:r w:rsidRPr="0061786C">
        <w:rPr>
          <w:rFonts w:hint="cs"/>
          <w:strike/>
          <w:rtl/>
        </w:rPr>
        <w:t xml:space="preserve">להתחיל להקליט לפני הצגת מטרה? לא, כי זה מסבך את הקוד ומכניס בעיות </w:t>
      </w:r>
      <w:r w:rsidRPr="0061786C">
        <w:rPr>
          <w:strike/>
        </w:rPr>
        <w:t>timing</w:t>
      </w:r>
      <w:r w:rsidRPr="0061786C">
        <w:rPr>
          <w:rFonts w:hint="cs"/>
          <w:strike/>
          <w:rtl/>
        </w:rPr>
        <w:t>.</w:t>
      </w:r>
    </w:p>
    <w:p w14:paraId="5C57EDF2" w14:textId="77777777" w:rsidR="001A5B00" w:rsidRPr="0061786C" w:rsidRDefault="001A5B00" w:rsidP="001A5B00">
      <w:pPr>
        <w:pStyle w:val="ListParagraph"/>
        <w:numPr>
          <w:ilvl w:val="1"/>
          <w:numId w:val="1"/>
        </w:numPr>
        <w:rPr>
          <w:strike/>
        </w:rPr>
      </w:pPr>
      <w:r w:rsidRPr="0061786C">
        <w:rPr>
          <w:rFonts w:hint="cs"/>
          <w:strike/>
          <w:rtl/>
        </w:rPr>
        <w:t xml:space="preserve">פספוס מטרה עם האצבע </w:t>
      </w:r>
      <w:r w:rsidRPr="0061786C">
        <w:rPr>
          <w:strike/>
          <w:rtl/>
        </w:rPr>
        <w:t>–</w:t>
      </w:r>
      <w:r w:rsidRPr="0061786C">
        <w:rPr>
          <w:rFonts w:hint="cs"/>
          <w:strike/>
          <w:rtl/>
        </w:rPr>
        <w:t xml:space="preserve"> הגדלתי טווח, צריך לראות כמה הטעות הזו עדיין נפוצה.</w:t>
      </w:r>
    </w:p>
    <w:p w14:paraId="34503E2C" w14:textId="77777777" w:rsidR="001A5B00" w:rsidRPr="005A31FB" w:rsidRDefault="001A5B00" w:rsidP="001A5B00">
      <w:pPr>
        <w:pStyle w:val="ListParagraph"/>
        <w:ind w:left="3600"/>
        <w:rPr>
          <w:strike/>
        </w:rPr>
      </w:pPr>
      <w:r w:rsidRPr="005A31FB">
        <w:rPr>
          <w:rFonts w:hint="cs"/>
          <w:strike/>
          <w:rtl/>
        </w:rPr>
        <w:t xml:space="preserve">ייתכן שניתן לעדכן את הנקודה על פיה אני בודק באנליזה האם נבדק פספס את המטרה, כי כרגע היא נלקחת (לדעתי) </w:t>
      </w:r>
      <w:proofErr w:type="spellStart"/>
      <w:r w:rsidRPr="005A31FB">
        <w:rPr>
          <w:rFonts w:hint="cs"/>
          <w:strike/>
          <w:rtl/>
        </w:rPr>
        <w:t>מהקליברציה</w:t>
      </w:r>
      <w:proofErr w:type="spellEnd"/>
      <w:r w:rsidRPr="005A31FB">
        <w:rPr>
          <w:rFonts w:hint="cs"/>
          <w:strike/>
          <w:rtl/>
        </w:rPr>
        <w:t xml:space="preserve"> בתחילת הניסוי והיא לא בגודל והמיקום של המטרה עצמה בפועל.</w:t>
      </w:r>
      <w:r>
        <w:rPr>
          <w:rFonts w:hint="cs"/>
          <w:strike/>
          <w:rtl/>
        </w:rPr>
        <w:t xml:space="preserve"> אין טעם בזה, שתיהן ממורכזות באותה נקודה.</w:t>
      </w:r>
    </w:p>
    <w:p w14:paraId="056DEEFC" w14:textId="77777777" w:rsidR="001A5B00" w:rsidRPr="0061786C" w:rsidRDefault="001A5B00" w:rsidP="001A5B00">
      <w:pPr>
        <w:pStyle w:val="ListParagraph"/>
        <w:numPr>
          <w:ilvl w:val="1"/>
          <w:numId w:val="1"/>
        </w:numPr>
        <w:rPr>
          <w:strike/>
        </w:rPr>
      </w:pPr>
      <w:r w:rsidRPr="0061786C">
        <w:rPr>
          <w:rFonts w:hint="cs"/>
          <w:strike/>
          <w:rtl/>
        </w:rPr>
        <w:lastRenderedPageBreak/>
        <w:t xml:space="preserve">לא נוגעים במסך, עוצרים לפני </w:t>
      </w:r>
      <w:r w:rsidRPr="0061786C">
        <w:rPr>
          <w:strike/>
          <w:rtl/>
        </w:rPr>
        <w:t>–</w:t>
      </w:r>
      <w:r w:rsidRPr="0061786C">
        <w:rPr>
          <w:rFonts w:hint="cs"/>
          <w:strike/>
          <w:rtl/>
        </w:rPr>
        <w:t xml:space="preserve"> להקטין טווח של </w:t>
      </w:r>
      <w:r w:rsidRPr="0061786C">
        <w:rPr>
          <w:strike/>
        </w:rPr>
        <w:t>marker</w:t>
      </w:r>
      <w:r w:rsidRPr="0061786C">
        <w:rPr>
          <w:rFonts w:hint="cs"/>
          <w:strike/>
          <w:rtl/>
        </w:rPr>
        <w:t xml:space="preserve"> כדי שיהיו חייבים ממש לגעת במסך.</w:t>
      </w:r>
    </w:p>
    <w:p w14:paraId="6575FA95" w14:textId="77777777" w:rsidR="001A5B00" w:rsidRPr="0061786C" w:rsidRDefault="001A5B00" w:rsidP="001A5B00">
      <w:pPr>
        <w:pStyle w:val="ListParagraph"/>
        <w:ind w:left="4320"/>
        <w:rPr>
          <w:strike/>
          <w:rtl/>
        </w:rPr>
      </w:pPr>
      <w:r w:rsidRPr="0061786C">
        <w:rPr>
          <w:rFonts w:hint="cs"/>
          <w:strike/>
          <w:rtl/>
        </w:rPr>
        <w:t xml:space="preserve">לשים </w:t>
      </w:r>
      <w:r w:rsidRPr="0061786C">
        <w:rPr>
          <w:strike/>
        </w:rPr>
        <w:t>marker</w:t>
      </w:r>
      <w:r w:rsidRPr="0061786C">
        <w:rPr>
          <w:rFonts w:hint="cs"/>
          <w:strike/>
          <w:rtl/>
        </w:rPr>
        <w:t xml:space="preserve"> בקצה של האצבע.</w:t>
      </w:r>
    </w:p>
    <w:p w14:paraId="7A1B1971" w14:textId="77777777" w:rsidR="001A5B00" w:rsidRPr="0061786C" w:rsidRDefault="001A5B00" w:rsidP="001A5B00">
      <w:pPr>
        <w:pStyle w:val="ListParagraph"/>
        <w:numPr>
          <w:ilvl w:val="1"/>
          <w:numId w:val="1"/>
        </w:numPr>
        <w:rPr>
          <w:strike/>
        </w:rPr>
      </w:pPr>
      <w:r w:rsidRPr="0061786C">
        <w:rPr>
          <w:rFonts w:hint="cs"/>
          <w:strike/>
          <w:rtl/>
        </w:rPr>
        <w:t xml:space="preserve">תחילת תנועה או מהירות תנועה איטיות מדי </w:t>
      </w:r>
      <w:r w:rsidRPr="0061786C">
        <w:rPr>
          <w:strike/>
          <w:rtl/>
        </w:rPr>
        <w:t>–</w:t>
      </w:r>
      <w:r w:rsidRPr="0061786C">
        <w:rPr>
          <w:rFonts w:hint="cs"/>
          <w:strike/>
          <w:rtl/>
        </w:rPr>
        <w:t xml:space="preserve"> נוסיף יום אימון לפני.</w:t>
      </w:r>
    </w:p>
    <w:p w14:paraId="7CABF2CB" w14:textId="77777777" w:rsidR="001A5B00" w:rsidRPr="00264D7C" w:rsidRDefault="001A5B00" w:rsidP="001A5B00">
      <w:pPr>
        <w:pStyle w:val="ListParagraph"/>
        <w:numPr>
          <w:ilvl w:val="1"/>
          <w:numId w:val="1"/>
        </w:numPr>
        <w:rPr>
          <w:strike/>
        </w:rPr>
      </w:pPr>
      <w:r w:rsidRPr="00264D7C">
        <w:rPr>
          <w:rFonts w:hint="cs"/>
          <w:strike/>
          <w:rtl/>
        </w:rPr>
        <w:t xml:space="preserve">נקודת התחלה קרובה מדי למסך </w:t>
      </w:r>
      <w:r w:rsidRPr="00264D7C">
        <w:rPr>
          <w:strike/>
          <w:rtl/>
        </w:rPr>
        <w:t>–</w:t>
      </w:r>
      <w:r w:rsidRPr="00264D7C">
        <w:rPr>
          <w:rFonts w:hint="cs"/>
          <w:strike/>
          <w:rtl/>
        </w:rPr>
        <w:t xml:space="preserve"> לבנות מתקן, ולהסביר לנבדקים להחזיר את הסממן שיהיה בדיוק מעל </w:t>
      </w:r>
    </w:p>
    <w:p w14:paraId="6B8E4191" w14:textId="77777777" w:rsidR="001A5B00" w:rsidRPr="00264D7C" w:rsidRDefault="001A5B00" w:rsidP="001A5B00">
      <w:pPr>
        <w:pStyle w:val="ListParagraph"/>
        <w:ind w:left="3600" w:firstLine="720"/>
        <w:rPr>
          <w:strike/>
          <w:rtl/>
        </w:rPr>
      </w:pPr>
      <w:r w:rsidRPr="00264D7C">
        <w:rPr>
          <w:rFonts w:hint="cs"/>
          <w:strike/>
          <w:rtl/>
        </w:rPr>
        <w:t>נקודת ההתחלה כל פעם.</w:t>
      </w:r>
    </w:p>
    <w:p w14:paraId="4B764033" w14:textId="77777777" w:rsidR="001A5B00" w:rsidRPr="00264D7C" w:rsidRDefault="001A5B00" w:rsidP="001A5B00">
      <w:pPr>
        <w:pStyle w:val="ListParagraph"/>
        <w:ind w:left="4320"/>
        <w:rPr>
          <w:strike/>
          <w:rtl/>
        </w:rPr>
      </w:pPr>
      <w:proofErr w:type="spellStart"/>
      <w:r w:rsidRPr="00264D7C">
        <w:rPr>
          <w:strike/>
        </w:rPr>
        <w:t>finInStartPoint</w:t>
      </w:r>
      <w:proofErr w:type="spellEnd"/>
      <w:r w:rsidRPr="00264D7C">
        <w:rPr>
          <w:rFonts w:hint="cs"/>
          <w:strike/>
          <w:rtl/>
        </w:rPr>
        <w:t xml:space="preserve"> לוודא שהוא תופס רק כשהנבדק ממש בנקודת ההתחלה.</w:t>
      </w:r>
    </w:p>
    <w:p w14:paraId="0EA4C837" w14:textId="0AB2F57E" w:rsidR="00750AF6" w:rsidRDefault="00750AF6" w:rsidP="00750AF6">
      <w:pPr>
        <w:pStyle w:val="ListParagraph"/>
        <w:numPr>
          <w:ilvl w:val="1"/>
          <w:numId w:val="1"/>
        </w:numPr>
        <w:rPr>
          <w:strike/>
        </w:rPr>
      </w:pPr>
      <w:r w:rsidRPr="001A5B00">
        <w:rPr>
          <w:rFonts w:hint="cs"/>
          <w:strike/>
          <w:rtl/>
        </w:rPr>
        <w:t xml:space="preserve">נטיה להושיט לצד אחד </w:t>
      </w:r>
      <w:r w:rsidRPr="001A5B00">
        <w:rPr>
          <w:strike/>
          <w:rtl/>
        </w:rPr>
        <w:t>–</w:t>
      </w:r>
      <w:r w:rsidRPr="001A5B00">
        <w:rPr>
          <w:rFonts w:hint="cs"/>
          <w:strike/>
          <w:rtl/>
        </w:rPr>
        <w:t xml:space="preserve"> טעות של הנבדק, כנראה מחוסר יכולת לבצע את הניסוי. אימון יעזור.</w:t>
      </w:r>
    </w:p>
    <w:p w14:paraId="15871327" w14:textId="77777777" w:rsidR="0058416A" w:rsidRPr="0058416A" w:rsidRDefault="0058416A" w:rsidP="0058416A">
      <w:pPr>
        <w:pStyle w:val="ListParagraph"/>
        <w:numPr>
          <w:ilvl w:val="0"/>
          <w:numId w:val="1"/>
        </w:numPr>
        <w:rPr>
          <w:strike/>
        </w:rPr>
      </w:pPr>
      <w:r w:rsidRPr="0058416A">
        <w:rPr>
          <w:rFonts w:hint="cs"/>
          <w:strike/>
          <w:rtl/>
        </w:rPr>
        <w:t xml:space="preserve">לשלוח מייל לקרייג על ההשפעה של </w:t>
      </w:r>
      <w:r w:rsidRPr="0058416A">
        <w:rPr>
          <w:strike/>
        </w:rPr>
        <w:t>velocity cutoff</w:t>
      </w:r>
      <w:r w:rsidRPr="0058416A">
        <w:rPr>
          <w:rFonts w:hint="cs"/>
          <w:strike/>
          <w:rtl/>
        </w:rPr>
        <w:t xml:space="preserve"> על אורך המסלול של נבדקים (נבדק 6 ו9).</w:t>
      </w:r>
    </w:p>
    <w:p w14:paraId="79F66AEC" w14:textId="77777777" w:rsidR="0058416A" w:rsidRPr="0058416A" w:rsidRDefault="0058416A" w:rsidP="0058416A">
      <w:pPr>
        <w:pStyle w:val="ListParagraph"/>
        <w:numPr>
          <w:ilvl w:val="0"/>
          <w:numId w:val="1"/>
        </w:numPr>
        <w:rPr>
          <w:strike/>
        </w:rPr>
      </w:pPr>
      <w:r w:rsidRPr="0058416A">
        <w:rPr>
          <w:rFonts w:hint="cs"/>
          <w:strike/>
          <w:rtl/>
        </w:rPr>
        <w:t xml:space="preserve">שנה את </w:t>
      </w:r>
      <w:r w:rsidRPr="0058416A">
        <w:rPr>
          <w:rFonts w:hint="cs"/>
          <w:strike/>
        </w:rPr>
        <w:t>MAD</w:t>
      </w:r>
      <w:r w:rsidRPr="0058416A">
        <w:rPr>
          <w:rFonts w:hint="cs"/>
          <w:strike/>
          <w:rtl/>
        </w:rPr>
        <w:t xml:space="preserve"> כך שהקוו ממנו יחפש את המרחק המקסימלי הוא זה שמחבר את ההתחלה עם המטרה, ולא את ההתחלה עם הסיום?</w:t>
      </w:r>
    </w:p>
    <w:p w14:paraId="7D70E2EE" w14:textId="77777777" w:rsidR="0058416A" w:rsidRPr="00BC419B" w:rsidRDefault="0058416A" w:rsidP="0058416A">
      <w:pPr>
        <w:pStyle w:val="ListParagraph"/>
        <w:numPr>
          <w:ilvl w:val="0"/>
          <w:numId w:val="1"/>
        </w:numPr>
        <w:rPr>
          <w:strike/>
        </w:rPr>
      </w:pPr>
      <w:r w:rsidRPr="00BC419B">
        <w:rPr>
          <w:rFonts w:hint="cs"/>
          <w:strike/>
          <w:rtl/>
        </w:rPr>
        <w:t>האם נבדקים עם תוצאות טובות הם ב-</w:t>
      </w:r>
      <w:r w:rsidRPr="00BC419B">
        <w:rPr>
          <w:strike/>
        </w:rPr>
        <w:t>chance level</w:t>
      </w:r>
      <w:r w:rsidRPr="00BC419B">
        <w:rPr>
          <w:rFonts w:hint="cs"/>
          <w:strike/>
          <w:rtl/>
        </w:rPr>
        <w:t xml:space="preserve"> ב-</w:t>
      </w:r>
      <w:r w:rsidRPr="00BC419B">
        <w:rPr>
          <w:strike/>
        </w:rPr>
        <w:t>objective measure</w:t>
      </w:r>
      <w:r w:rsidRPr="00BC419B">
        <w:rPr>
          <w:rFonts w:hint="cs"/>
          <w:strike/>
          <w:rtl/>
        </w:rPr>
        <w:t>? הם נעים בין 44% ל-54%.</w:t>
      </w:r>
    </w:p>
    <w:p w14:paraId="5152DCE0" w14:textId="46FB6D25" w:rsidR="00FE4728" w:rsidRPr="0058416A" w:rsidRDefault="00FE4728" w:rsidP="00FE4728">
      <w:pPr>
        <w:pStyle w:val="ListParagraph"/>
        <w:numPr>
          <w:ilvl w:val="0"/>
          <w:numId w:val="1"/>
        </w:numPr>
        <w:rPr>
          <w:strike/>
        </w:rPr>
      </w:pPr>
      <w:r w:rsidRPr="0058416A">
        <w:rPr>
          <w:rFonts w:hint="cs"/>
          <w:strike/>
          <w:rtl/>
        </w:rPr>
        <w:t xml:space="preserve">ליצור </w:t>
      </w:r>
      <w:proofErr w:type="spellStart"/>
      <w:r w:rsidRPr="0058416A">
        <w:rPr>
          <w:strike/>
        </w:rPr>
        <w:t>dataframe</w:t>
      </w:r>
      <w:proofErr w:type="spellEnd"/>
      <w:r w:rsidRPr="0058416A">
        <w:rPr>
          <w:rFonts w:hint="cs"/>
          <w:strike/>
          <w:rtl/>
        </w:rPr>
        <w:t xml:space="preserve"> ב-</w:t>
      </w:r>
      <w:proofErr w:type="spellStart"/>
      <w:r w:rsidRPr="0058416A">
        <w:rPr>
          <w:strike/>
        </w:rPr>
        <w:t>matlab</w:t>
      </w:r>
      <w:proofErr w:type="spellEnd"/>
      <w:r w:rsidRPr="0058416A">
        <w:rPr>
          <w:rFonts w:hint="cs"/>
          <w:strike/>
          <w:rtl/>
        </w:rPr>
        <w:t xml:space="preserve"> עבור כל פרמטר שאני רוצה למדל עם </w:t>
      </w:r>
      <w:r w:rsidRPr="0058416A">
        <w:rPr>
          <w:strike/>
        </w:rPr>
        <w:t>Mixed effect</w:t>
      </w:r>
    </w:p>
    <w:p w14:paraId="3696F849" w14:textId="377106B5" w:rsidR="00BB614B" w:rsidRPr="0058416A" w:rsidRDefault="008A3CE5" w:rsidP="00BB614B">
      <w:pPr>
        <w:pStyle w:val="ListParagraph"/>
        <w:rPr>
          <w:rStyle w:val="Hyperlink"/>
          <w:strike/>
        </w:rPr>
      </w:pPr>
      <w:hyperlink r:id="rId33" w:history="1">
        <w:r w:rsidR="00BB614B" w:rsidRPr="0058416A">
          <w:rPr>
            <w:rStyle w:val="Hyperlink"/>
            <w:rFonts w:hint="cs"/>
            <w:strike/>
            <w:rtl/>
          </w:rPr>
          <w:t xml:space="preserve">יצירת </w:t>
        </w:r>
        <w:proofErr w:type="spellStart"/>
        <w:r w:rsidR="00BB614B" w:rsidRPr="0058416A">
          <w:rPr>
            <w:rStyle w:val="Hyperlink"/>
            <w:strike/>
          </w:rPr>
          <w:t>dataframe</w:t>
        </w:r>
        <w:proofErr w:type="spellEnd"/>
        <w:r w:rsidR="00BB614B" w:rsidRPr="0058416A">
          <w:rPr>
            <w:rStyle w:val="Hyperlink"/>
            <w:rFonts w:hint="cs"/>
            <w:strike/>
            <w:rtl/>
          </w:rPr>
          <w:t xml:space="preserve"> </w:t>
        </w:r>
        <w:proofErr w:type="spellStart"/>
        <w:r w:rsidR="00BB614B" w:rsidRPr="0058416A">
          <w:rPr>
            <w:rStyle w:val="Hyperlink"/>
            <w:rFonts w:hint="cs"/>
            <w:strike/>
            <w:rtl/>
          </w:rPr>
          <w:t>במטלאב</w:t>
        </w:r>
        <w:proofErr w:type="spellEnd"/>
        <w:r w:rsidR="00BB614B" w:rsidRPr="0058416A">
          <w:rPr>
            <w:rStyle w:val="Hyperlink"/>
            <w:rFonts w:hint="cs"/>
            <w:strike/>
            <w:rtl/>
          </w:rPr>
          <w:t xml:space="preserve"> עבור </w:t>
        </w:r>
        <w:r w:rsidR="00BB614B" w:rsidRPr="0058416A">
          <w:rPr>
            <w:rStyle w:val="Hyperlink"/>
            <w:strike/>
          </w:rPr>
          <w:t>R</w:t>
        </w:r>
      </w:hyperlink>
      <w:r w:rsidR="00BB614B" w:rsidRPr="0058416A">
        <w:rPr>
          <w:rFonts w:hint="cs"/>
          <w:strike/>
          <w:rtl/>
        </w:rPr>
        <w:t xml:space="preserve">, </w:t>
      </w:r>
      <w:hyperlink r:id="rId34" w:history="1">
        <w:r w:rsidR="00BB614B" w:rsidRPr="0058416A">
          <w:rPr>
            <w:rStyle w:val="Hyperlink"/>
            <w:rFonts w:hint="cs"/>
            <w:strike/>
            <w:rtl/>
          </w:rPr>
          <w:t>גם כאן</w:t>
        </w:r>
      </w:hyperlink>
    </w:p>
    <w:p w14:paraId="061B1085" w14:textId="43D210E7" w:rsidR="00491EDD" w:rsidRPr="0058416A" w:rsidRDefault="00491EDD" w:rsidP="00491EDD">
      <w:pPr>
        <w:ind w:firstLine="720"/>
        <w:rPr>
          <w:strike/>
          <w:rtl/>
        </w:rPr>
      </w:pPr>
      <w:r w:rsidRPr="0058416A">
        <w:rPr>
          <w:rFonts w:hint="cs"/>
          <w:strike/>
          <w:rtl/>
        </w:rPr>
        <w:t>צריך לשמור את הקובץ כ-</w:t>
      </w:r>
      <w:r w:rsidRPr="0058416A">
        <w:rPr>
          <w:strike/>
        </w:rPr>
        <w:t>CSV</w:t>
      </w:r>
      <w:r w:rsidRPr="0058416A">
        <w:rPr>
          <w:rFonts w:hint="cs"/>
          <w:strike/>
          <w:rtl/>
        </w:rPr>
        <w:t xml:space="preserve"> ב-</w:t>
      </w:r>
      <w:proofErr w:type="spellStart"/>
      <w:r w:rsidRPr="0058416A">
        <w:rPr>
          <w:strike/>
        </w:rPr>
        <w:t>matlab</w:t>
      </w:r>
      <w:proofErr w:type="spellEnd"/>
      <w:r w:rsidRPr="0058416A">
        <w:rPr>
          <w:rFonts w:hint="cs"/>
          <w:strike/>
          <w:rtl/>
        </w:rPr>
        <w:t xml:space="preserve"> באמצעות </w:t>
      </w:r>
      <w:proofErr w:type="spellStart"/>
      <w:r w:rsidRPr="0058416A">
        <w:rPr>
          <w:strike/>
        </w:rPr>
        <w:t>writetable</w:t>
      </w:r>
      <w:proofErr w:type="spellEnd"/>
      <w:r w:rsidRPr="0058416A">
        <w:rPr>
          <w:rFonts w:hint="cs"/>
          <w:strike/>
          <w:rtl/>
        </w:rPr>
        <w:t xml:space="preserve"> ואז לקרוא אותו ב-</w:t>
      </w:r>
      <w:r w:rsidRPr="0058416A">
        <w:rPr>
          <w:rFonts w:hint="cs"/>
          <w:strike/>
        </w:rPr>
        <w:t>R</w:t>
      </w:r>
      <w:r w:rsidRPr="0058416A">
        <w:rPr>
          <w:rFonts w:hint="cs"/>
          <w:strike/>
          <w:rtl/>
        </w:rPr>
        <w:t xml:space="preserve"> עם </w:t>
      </w:r>
      <w:r w:rsidRPr="0058416A">
        <w:rPr>
          <w:strike/>
        </w:rPr>
        <w:t>read.csv</w:t>
      </w:r>
      <w:r w:rsidRPr="0058416A">
        <w:rPr>
          <w:rFonts w:hint="cs"/>
          <w:strike/>
          <w:rtl/>
        </w:rPr>
        <w:t>.</w:t>
      </w:r>
    </w:p>
    <w:p w14:paraId="3E76127A" w14:textId="0C8283C9" w:rsidR="00FE4728" w:rsidRPr="0058416A" w:rsidRDefault="00FE4728" w:rsidP="00FE4728">
      <w:pPr>
        <w:pStyle w:val="ListParagraph"/>
        <w:numPr>
          <w:ilvl w:val="1"/>
          <w:numId w:val="1"/>
        </w:numPr>
        <w:rPr>
          <w:strike/>
        </w:rPr>
      </w:pPr>
      <w:r w:rsidRPr="0058416A">
        <w:rPr>
          <w:rFonts w:hint="cs"/>
          <w:strike/>
        </w:rPr>
        <w:t>MAD</w:t>
      </w:r>
    </w:p>
    <w:p w14:paraId="0606769D" w14:textId="0121DD5A" w:rsidR="00BB2BA8" w:rsidRPr="0058416A" w:rsidRDefault="00BB2BA8" w:rsidP="00BB2BA8">
      <w:pPr>
        <w:pStyle w:val="ListParagraph"/>
        <w:numPr>
          <w:ilvl w:val="2"/>
          <w:numId w:val="1"/>
        </w:numPr>
        <w:rPr>
          <w:strike/>
        </w:rPr>
      </w:pPr>
      <w:r w:rsidRPr="0058416A">
        <w:rPr>
          <w:strike/>
        </w:rPr>
        <w:t>Left</w:t>
      </w:r>
    </w:p>
    <w:tbl>
      <w:tblPr>
        <w:tblStyle w:val="TableGrid"/>
        <w:bidiVisual/>
        <w:tblW w:w="0" w:type="auto"/>
        <w:tblInd w:w="2164" w:type="dxa"/>
        <w:tblLook w:val="04A0" w:firstRow="1" w:lastRow="0" w:firstColumn="1" w:lastColumn="0" w:noHBand="0" w:noVBand="1"/>
      </w:tblPr>
      <w:tblGrid>
        <w:gridCol w:w="862"/>
        <w:gridCol w:w="1068"/>
        <w:gridCol w:w="723"/>
        <w:gridCol w:w="612"/>
      </w:tblGrid>
      <w:tr w:rsidR="00BB2BA8" w:rsidRPr="0058416A" w14:paraId="76ABC8C7" w14:textId="77777777" w:rsidTr="00BB2BA8">
        <w:trPr>
          <w:trHeight w:val="265"/>
        </w:trPr>
        <w:tc>
          <w:tcPr>
            <w:tcW w:w="862" w:type="dxa"/>
          </w:tcPr>
          <w:p w14:paraId="1C28EDA9" w14:textId="77777777" w:rsidR="00BB2BA8" w:rsidRPr="0058416A" w:rsidRDefault="00BB2BA8" w:rsidP="00BB2BA8">
            <w:pPr>
              <w:bidi w:val="0"/>
              <w:rPr>
                <w:strike/>
                <w:rtl/>
              </w:rPr>
            </w:pPr>
            <w:proofErr w:type="spellStart"/>
            <w:r w:rsidRPr="0058416A">
              <w:rPr>
                <w:strike/>
              </w:rPr>
              <w:t>nTrials</w:t>
            </w:r>
            <w:proofErr w:type="spellEnd"/>
          </w:p>
        </w:tc>
        <w:tc>
          <w:tcPr>
            <w:tcW w:w="1068" w:type="dxa"/>
          </w:tcPr>
          <w:p w14:paraId="69323C9A" w14:textId="77777777" w:rsidR="00BB2BA8" w:rsidRPr="0058416A" w:rsidRDefault="00BB2BA8" w:rsidP="00DE1E9B">
            <w:pPr>
              <w:pStyle w:val="ListParagraph"/>
              <w:bidi w:val="0"/>
              <w:ind w:left="0"/>
              <w:jc w:val="center"/>
              <w:rPr>
                <w:strike/>
                <w:rtl/>
              </w:rPr>
            </w:pPr>
            <w:proofErr w:type="spellStart"/>
            <w:r w:rsidRPr="0058416A">
              <w:rPr>
                <w:strike/>
              </w:rPr>
              <w:t>AvgMAD</w:t>
            </w:r>
            <w:proofErr w:type="spellEnd"/>
          </w:p>
        </w:tc>
        <w:tc>
          <w:tcPr>
            <w:tcW w:w="723" w:type="dxa"/>
          </w:tcPr>
          <w:p w14:paraId="474BDE16" w14:textId="77777777" w:rsidR="00BB2BA8" w:rsidRPr="0058416A" w:rsidRDefault="00BB2BA8" w:rsidP="00DE1E9B">
            <w:pPr>
              <w:pStyle w:val="ListParagraph"/>
              <w:bidi w:val="0"/>
              <w:ind w:left="0"/>
              <w:jc w:val="center"/>
              <w:rPr>
                <w:strike/>
                <w:rtl/>
              </w:rPr>
            </w:pPr>
            <w:r w:rsidRPr="0058416A">
              <w:rPr>
                <w:strike/>
              </w:rPr>
              <w:t>Cond</w:t>
            </w:r>
          </w:p>
        </w:tc>
        <w:tc>
          <w:tcPr>
            <w:tcW w:w="612" w:type="dxa"/>
          </w:tcPr>
          <w:p w14:paraId="4493D6FF" w14:textId="77777777" w:rsidR="00BB2BA8" w:rsidRPr="0058416A" w:rsidRDefault="00BB2BA8" w:rsidP="00DE1E9B">
            <w:pPr>
              <w:pStyle w:val="ListParagraph"/>
              <w:bidi w:val="0"/>
              <w:ind w:left="0"/>
              <w:jc w:val="center"/>
              <w:rPr>
                <w:strike/>
                <w:rtl/>
              </w:rPr>
            </w:pPr>
            <w:r w:rsidRPr="0058416A">
              <w:rPr>
                <w:strike/>
              </w:rPr>
              <w:t>sub</w:t>
            </w:r>
          </w:p>
        </w:tc>
      </w:tr>
      <w:tr w:rsidR="00BB2BA8" w:rsidRPr="0058416A" w14:paraId="3F347777" w14:textId="77777777" w:rsidTr="00BB2BA8">
        <w:trPr>
          <w:trHeight w:val="254"/>
        </w:trPr>
        <w:tc>
          <w:tcPr>
            <w:tcW w:w="862" w:type="dxa"/>
          </w:tcPr>
          <w:p w14:paraId="374279D2" w14:textId="77777777" w:rsidR="00BB2BA8" w:rsidRPr="0058416A" w:rsidRDefault="00BB2BA8" w:rsidP="00DE1E9B">
            <w:pPr>
              <w:pStyle w:val="ListParagraph"/>
              <w:bidi w:val="0"/>
              <w:ind w:left="0"/>
              <w:jc w:val="center"/>
              <w:rPr>
                <w:strike/>
                <w:rtl/>
              </w:rPr>
            </w:pPr>
            <w:r w:rsidRPr="0058416A">
              <w:rPr>
                <w:strike/>
              </w:rPr>
              <w:t>12</w:t>
            </w:r>
          </w:p>
        </w:tc>
        <w:tc>
          <w:tcPr>
            <w:tcW w:w="1068" w:type="dxa"/>
          </w:tcPr>
          <w:p w14:paraId="0C484D20" w14:textId="77777777" w:rsidR="00BB2BA8" w:rsidRPr="0058416A" w:rsidRDefault="00BB2BA8" w:rsidP="00DE1E9B">
            <w:pPr>
              <w:pStyle w:val="ListParagraph"/>
              <w:bidi w:val="0"/>
              <w:ind w:left="0"/>
              <w:jc w:val="center"/>
              <w:rPr>
                <w:strike/>
                <w:rtl/>
              </w:rPr>
            </w:pPr>
            <w:r w:rsidRPr="0058416A">
              <w:rPr>
                <w:strike/>
              </w:rPr>
              <w:t>2</w:t>
            </w:r>
          </w:p>
        </w:tc>
        <w:tc>
          <w:tcPr>
            <w:tcW w:w="723" w:type="dxa"/>
          </w:tcPr>
          <w:p w14:paraId="4CC38450" w14:textId="77777777" w:rsidR="00BB2BA8" w:rsidRPr="0058416A" w:rsidRDefault="00BB2BA8" w:rsidP="00DE1E9B">
            <w:pPr>
              <w:pStyle w:val="ListParagraph"/>
              <w:bidi w:val="0"/>
              <w:ind w:left="0"/>
              <w:jc w:val="center"/>
              <w:rPr>
                <w:strike/>
                <w:rtl/>
              </w:rPr>
            </w:pPr>
            <w:r w:rsidRPr="0058416A">
              <w:rPr>
                <w:strike/>
              </w:rPr>
              <w:t>S</w:t>
            </w:r>
          </w:p>
        </w:tc>
        <w:tc>
          <w:tcPr>
            <w:tcW w:w="612" w:type="dxa"/>
          </w:tcPr>
          <w:p w14:paraId="03B7DA0B" w14:textId="77777777" w:rsidR="00BB2BA8" w:rsidRPr="0058416A" w:rsidRDefault="00BB2BA8" w:rsidP="00DE1E9B">
            <w:pPr>
              <w:pStyle w:val="ListParagraph"/>
              <w:bidi w:val="0"/>
              <w:ind w:left="0"/>
              <w:jc w:val="center"/>
              <w:rPr>
                <w:strike/>
                <w:rtl/>
              </w:rPr>
            </w:pPr>
            <w:r w:rsidRPr="0058416A">
              <w:rPr>
                <w:strike/>
              </w:rPr>
              <w:t>1</w:t>
            </w:r>
          </w:p>
        </w:tc>
      </w:tr>
      <w:tr w:rsidR="00BB2BA8" w:rsidRPr="0058416A" w14:paraId="7A042800" w14:textId="77777777" w:rsidTr="00BB2BA8">
        <w:trPr>
          <w:trHeight w:val="265"/>
        </w:trPr>
        <w:tc>
          <w:tcPr>
            <w:tcW w:w="862" w:type="dxa"/>
          </w:tcPr>
          <w:p w14:paraId="5AD7F528" w14:textId="77777777" w:rsidR="00BB2BA8" w:rsidRPr="0058416A" w:rsidRDefault="00BB2BA8" w:rsidP="00DE1E9B">
            <w:pPr>
              <w:pStyle w:val="ListParagraph"/>
              <w:bidi w:val="0"/>
              <w:ind w:left="0"/>
              <w:jc w:val="center"/>
              <w:rPr>
                <w:strike/>
                <w:rtl/>
              </w:rPr>
            </w:pPr>
            <w:r w:rsidRPr="0058416A">
              <w:rPr>
                <w:strike/>
              </w:rPr>
              <w:t>40</w:t>
            </w:r>
          </w:p>
        </w:tc>
        <w:tc>
          <w:tcPr>
            <w:tcW w:w="1068" w:type="dxa"/>
          </w:tcPr>
          <w:p w14:paraId="29E4F313" w14:textId="77777777" w:rsidR="00BB2BA8" w:rsidRPr="0058416A" w:rsidRDefault="00BB2BA8" w:rsidP="00DE1E9B">
            <w:pPr>
              <w:pStyle w:val="ListParagraph"/>
              <w:bidi w:val="0"/>
              <w:ind w:left="0"/>
              <w:jc w:val="center"/>
              <w:rPr>
                <w:strike/>
                <w:rtl/>
              </w:rPr>
            </w:pPr>
            <w:r w:rsidRPr="0058416A">
              <w:rPr>
                <w:strike/>
              </w:rPr>
              <w:t>3</w:t>
            </w:r>
          </w:p>
        </w:tc>
        <w:tc>
          <w:tcPr>
            <w:tcW w:w="723" w:type="dxa"/>
          </w:tcPr>
          <w:p w14:paraId="4F4DD6D3" w14:textId="77777777" w:rsidR="00BB2BA8" w:rsidRPr="0058416A" w:rsidRDefault="00BB2BA8" w:rsidP="00DE1E9B">
            <w:pPr>
              <w:pStyle w:val="ListParagraph"/>
              <w:bidi w:val="0"/>
              <w:ind w:left="0"/>
              <w:jc w:val="center"/>
              <w:rPr>
                <w:strike/>
                <w:rtl/>
              </w:rPr>
            </w:pPr>
            <w:r w:rsidRPr="0058416A">
              <w:rPr>
                <w:strike/>
              </w:rPr>
              <w:t>D</w:t>
            </w:r>
          </w:p>
        </w:tc>
        <w:tc>
          <w:tcPr>
            <w:tcW w:w="612" w:type="dxa"/>
          </w:tcPr>
          <w:p w14:paraId="78373BF5" w14:textId="77777777" w:rsidR="00BB2BA8" w:rsidRPr="0058416A" w:rsidRDefault="00BB2BA8" w:rsidP="00DE1E9B">
            <w:pPr>
              <w:pStyle w:val="ListParagraph"/>
              <w:bidi w:val="0"/>
              <w:ind w:left="0"/>
              <w:jc w:val="center"/>
              <w:rPr>
                <w:strike/>
                <w:rtl/>
              </w:rPr>
            </w:pPr>
            <w:r w:rsidRPr="0058416A">
              <w:rPr>
                <w:strike/>
              </w:rPr>
              <w:t>1</w:t>
            </w:r>
          </w:p>
        </w:tc>
      </w:tr>
      <w:tr w:rsidR="00BB2BA8" w:rsidRPr="0058416A" w14:paraId="1FCBAD66" w14:textId="77777777" w:rsidTr="00BB2BA8">
        <w:trPr>
          <w:trHeight w:val="265"/>
        </w:trPr>
        <w:tc>
          <w:tcPr>
            <w:tcW w:w="862" w:type="dxa"/>
          </w:tcPr>
          <w:p w14:paraId="0C7F8DE6" w14:textId="77777777" w:rsidR="00BB2BA8" w:rsidRPr="0058416A" w:rsidRDefault="00BB2BA8" w:rsidP="00DE1E9B">
            <w:pPr>
              <w:pStyle w:val="ListParagraph"/>
              <w:bidi w:val="0"/>
              <w:ind w:left="0"/>
              <w:jc w:val="center"/>
              <w:rPr>
                <w:strike/>
                <w:rtl/>
              </w:rPr>
            </w:pPr>
            <w:r w:rsidRPr="0058416A">
              <w:rPr>
                <w:strike/>
              </w:rPr>
              <w:t>120</w:t>
            </w:r>
          </w:p>
        </w:tc>
        <w:tc>
          <w:tcPr>
            <w:tcW w:w="1068" w:type="dxa"/>
          </w:tcPr>
          <w:p w14:paraId="14737AD0" w14:textId="77777777" w:rsidR="00BB2BA8" w:rsidRPr="0058416A" w:rsidRDefault="00BB2BA8" w:rsidP="00DE1E9B">
            <w:pPr>
              <w:pStyle w:val="ListParagraph"/>
              <w:bidi w:val="0"/>
              <w:ind w:left="0"/>
              <w:jc w:val="center"/>
              <w:rPr>
                <w:strike/>
                <w:rtl/>
              </w:rPr>
            </w:pPr>
            <w:r w:rsidRPr="0058416A">
              <w:rPr>
                <w:strike/>
              </w:rPr>
              <w:t>5</w:t>
            </w:r>
          </w:p>
        </w:tc>
        <w:tc>
          <w:tcPr>
            <w:tcW w:w="723" w:type="dxa"/>
          </w:tcPr>
          <w:p w14:paraId="2D3B3144" w14:textId="77777777" w:rsidR="00BB2BA8" w:rsidRPr="0058416A" w:rsidRDefault="00BB2BA8" w:rsidP="00DE1E9B">
            <w:pPr>
              <w:pStyle w:val="ListParagraph"/>
              <w:bidi w:val="0"/>
              <w:ind w:left="0"/>
              <w:jc w:val="center"/>
              <w:rPr>
                <w:strike/>
                <w:rtl/>
              </w:rPr>
            </w:pPr>
            <w:r w:rsidRPr="0058416A">
              <w:rPr>
                <w:strike/>
              </w:rPr>
              <w:t>S</w:t>
            </w:r>
          </w:p>
        </w:tc>
        <w:tc>
          <w:tcPr>
            <w:tcW w:w="612" w:type="dxa"/>
          </w:tcPr>
          <w:p w14:paraId="52DDBDEA" w14:textId="77777777" w:rsidR="00BB2BA8" w:rsidRPr="0058416A" w:rsidRDefault="00BB2BA8" w:rsidP="00DE1E9B">
            <w:pPr>
              <w:pStyle w:val="ListParagraph"/>
              <w:bidi w:val="0"/>
              <w:ind w:left="0"/>
              <w:jc w:val="center"/>
              <w:rPr>
                <w:strike/>
                <w:rtl/>
              </w:rPr>
            </w:pPr>
            <w:r w:rsidRPr="0058416A">
              <w:rPr>
                <w:strike/>
              </w:rPr>
              <w:t>2</w:t>
            </w:r>
          </w:p>
        </w:tc>
      </w:tr>
      <w:tr w:rsidR="00BB2BA8" w:rsidRPr="0058416A" w14:paraId="541C4FFF" w14:textId="77777777" w:rsidTr="00BB2BA8">
        <w:trPr>
          <w:trHeight w:val="265"/>
        </w:trPr>
        <w:tc>
          <w:tcPr>
            <w:tcW w:w="862" w:type="dxa"/>
          </w:tcPr>
          <w:p w14:paraId="63C7F167" w14:textId="77777777" w:rsidR="00BB2BA8" w:rsidRPr="0058416A" w:rsidRDefault="00BB2BA8" w:rsidP="00DE1E9B">
            <w:pPr>
              <w:pStyle w:val="ListParagraph"/>
              <w:bidi w:val="0"/>
              <w:ind w:left="0"/>
              <w:jc w:val="center"/>
              <w:rPr>
                <w:strike/>
                <w:rtl/>
              </w:rPr>
            </w:pPr>
            <w:r w:rsidRPr="0058416A">
              <w:rPr>
                <w:strike/>
              </w:rPr>
              <w:t>127</w:t>
            </w:r>
          </w:p>
        </w:tc>
        <w:tc>
          <w:tcPr>
            <w:tcW w:w="1068" w:type="dxa"/>
          </w:tcPr>
          <w:p w14:paraId="0884E3F9" w14:textId="77777777" w:rsidR="00BB2BA8" w:rsidRPr="0058416A" w:rsidRDefault="00BB2BA8" w:rsidP="00DE1E9B">
            <w:pPr>
              <w:pStyle w:val="ListParagraph"/>
              <w:bidi w:val="0"/>
              <w:ind w:left="0"/>
              <w:jc w:val="center"/>
              <w:rPr>
                <w:strike/>
                <w:rtl/>
              </w:rPr>
            </w:pPr>
            <w:r w:rsidRPr="0058416A">
              <w:rPr>
                <w:strike/>
              </w:rPr>
              <w:t>9</w:t>
            </w:r>
          </w:p>
        </w:tc>
        <w:tc>
          <w:tcPr>
            <w:tcW w:w="723" w:type="dxa"/>
          </w:tcPr>
          <w:p w14:paraId="6D2A7BFB" w14:textId="77777777" w:rsidR="00BB2BA8" w:rsidRPr="0058416A" w:rsidRDefault="00BB2BA8" w:rsidP="00DE1E9B">
            <w:pPr>
              <w:pStyle w:val="ListParagraph"/>
              <w:bidi w:val="0"/>
              <w:ind w:left="0"/>
              <w:jc w:val="center"/>
              <w:rPr>
                <w:strike/>
                <w:rtl/>
              </w:rPr>
            </w:pPr>
            <w:r w:rsidRPr="0058416A">
              <w:rPr>
                <w:strike/>
              </w:rPr>
              <w:t>D</w:t>
            </w:r>
          </w:p>
        </w:tc>
        <w:tc>
          <w:tcPr>
            <w:tcW w:w="612" w:type="dxa"/>
          </w:tcPr>
          <w:p w14:paraId="11E332B0" w14:textId="77777777" w:rsidR="00BB2BA8" w:rsidRPr="0058416A" w:rsidRDefault="00BB2BA8" w:rsidP="00DE1E9B">
            <w:pPr>
              <w:pStyle w:val="ListParagraph"/>
              <w:bidi w:val="0"/>
              <w:ind w:left="0"/>
              <w:jc w:val="center"/>
              <w:rPr>
                <w:strike/>
                <w:rtl/>
              </w:rPr>
            </w:pPr>
            <w:r w:rsidRPr="0058416A">
              <w:rPr>
                <w:strike/>
              </w:rPr>
              <w:t>2</w:t>
            </w:r>
          </w:p>
        </w:tc>
      </w:tr>
    </w:tbl>
    <w:p w14:paraId="0B35707C" w14:textId="5D35BD1B" w:rsidR="00BB2BA8" w:rsidRPr="0058416A" w:rsidRDefault="00BB2BA8" w:rsidP="00BB2BA8">
      <w:pPr>
        <w:pStyle w:val="ListParagraph"/>
        <w:ind w:left="2160"/>
        <w:rPr>
          <w:strike/>
        </w:rPr>
      </w:pPr>
      <w:r w:rsidRPr="0058416A">
        <w:rPr>
          <w:strike/>
        </w:rPr>
        <w:t>Y=MAD, X=Cond, U</w:t>
      </w:r>
      <w:r w:rsidRPr="0058416A">
        <w:rPr>
          <w:strike/>
          <w:vertAlign w:val="subscript"/>
        </w:rPr>
        <w:t>1</w:t>
      </w:r>
      <w:r w:rsidRPr="0058416A">
        <w:rPr>
          <w:strike/>
        </w:rPr>
        <w:t>=sub, U</w:t>
      </w:r>
      <w:r w:rsidRPr="0058416A">
        <w:rPr>
          <w:strike/>
          <w:vertAlign w:val="subscript"/>
        </w:rPr>
        <w:t>2</w:t>
      </w:r>
      <w:r w:rsidRPr="0058416A">
        <w:rPr>
          <w:strike/>
        </w:rPr>
        <w:t>=</w:t>
      </w:r>
      <w:proofErr w:type="spellStart"/>
      <w:r w:rsidRPr="0058416A">
        <w:rPr>
          <w:strike/>
        </w:rPr>
        <w:t>nTrials</w:t>
      </w:r>
      <w:proofErr w:type="spellEnd"/>
    </w:p>
    <w:p w14:paraId="1E54E0C1" w14:textId="7900A6FC" w:rsidR="00BB2BA8" w:rsidRPr="0058416A" w:rsidRDefault="00BB2BA8" w:rsidP="00BB2BA8">
      <w:pPr>
        <w:pStyle w:val="ListParagraph"/>
        <w:numPr>
          <w:ilvl w:val="2"/>
          <w:numId w:val="1"/>
        </w:numPr>
        <w:rPr>
          <w:strike/>
        </w:rPr>
      </w:pPr>
      <w:r w:rsidRPr="0058416A">
        <w:rPr>
          <w:strike/>
        </w:rPr>
        <w:t>Right</w:t>
      </w:r>
    </w:p>
    <w:tbl>
      <w:tblPr>
        <w:tblStyle w:val="TableGrid"/>
        <w:bidiVisual/>
        <w:tblW w:w="0" w:type="auto"/>
        <w:tblInd w:w="2214" w:type="dxa"/>
        <w:tblLook w:val="04A0" w:firstRow="1" w:lastRow="0" w:firstColumn="1" w:lastColumn="0" w:noHBand="0" w:noVBand="1"/>
      </w:tblPr>
      <w:tblGrid>
        <w:gridCol w:w="862"/>
        <w:gridCol w:w="1068"/>
        <w:gridCol w:w="723"/>
        <w:gridCol w:w="612"/>
      </w:tblGrid>
      <w:tr w:rsidR="00BB2BA8" w:rsidRPr="0058416A" w14:paraId="1B96AF0D" w14:textId="77777777" w:rsidTr="00BB2BA8">
        <w:trPr>
          <w:trHeight w:val="265"/>
        </w:trPr>
        <w:tc>
          <w:tcPr>
            <w:tcW w:w="862" w:type="dxa"/>
          </w:tcPr>
          <w:p w14:paraId="176362A5" w14:textId="77777777" w:rsidR="00BB2BA8" w:rsidRPr="0058416A" w:rsidRDefault="00BB2BA8" w:rsidP="00BB2BA8">
            <w:pPr>
              <w:bidi w:val="0"/>
              <w:rPr>
                <w:strike/>
                <w:rtl/>
              </w:rPr>
            </w:pPr>
            <w:proofErr w:type="spellStart"/>
            <w:r w:rsidRPr="0058416A">
              <w:rPr>
                <w:strike/>
              </w:rPr>
              <w:t>nTrials</w:t>
            </w:r>
            <w:proofErr w:type="spellEnd"/>
          </w:p>
        </w:tc>
        <w:tc>
          <w:tcPr>
            <w:tcW w:w="1068" w:type="dxa"/>
          </w:tcPr>
          <w:p w14:paraId="5ACC216A" w14:textId="77777777" w:rsidR="00BB2BA8" w:rsidRPr="0058416A" w:rsidRDefault="00BB2BA8" w:rsidP="00DE1E9B">
            <w:pPr>
              <w:pStyle w:val="ListParagraph"/>
              <w:bidi w:val="0"/>
              <w:ind w:left="0"/>
              <w:jc w:val="center"/>
              <w:rPr>
                <w:strike/>
                <w:rtl/>
              </w:rPr>
            </w:pPr>
            <w:proofErr w:type="spellStart"/>
            <w:r w:rsidRPr="0058416A">
              <w:rPr>
                <w:strike/>
              </w:rPr>
              <w:t>AvgMAD</w:t>
            </w:r>
            <w:proofErr w:type="spellEnd"/>
          </w:p>
        </w:tc>
        <w:tc>
          <w:tcPr>
            <w:tcW w:w="723" w:type="dxa"/>
          </w:tcPr>
          <w:p w14:paraId="642AD8AA" w14:textId="77777777" w:rsidR="00BB2BA8" w:rsidRPr="0058416A" w:rsidRDefault="00BB2BA8" w:rsidP="00DE1E9B">
            <w:pPr>
              <w:pStyle w:val="ListParagraph"/>
              <w:bidi w:val="0"/>
              <w:ind w:left="0"/>
              <w:jc w:val="center"/>
              <w:rPr>
                <w:strike/>
                <w:rtl/>
              </w:rPr>
            </w:pPr>
            <w:r w:rsidRPr="0058416A">
              <w:rPr>
                <w:strike/>
              </w:rPr>
              <w:t>Cond</w:t>
            </w:r>
          </w:p>
        </w:tc>
        <w:tc>
          <w:tcPr>
            <w:tcW w:w="612" w:type="dxa"/>
          </w:tcPr>
          <w:p w14:paraId="5AC6E6F2" w14:textId="77777777" w:rsidR="00BB2BA8" w:rsidRPr="0058416A" w:rsidRDefault="00BB2BA8" w:rsidP="00DE1E9B">
            <w:pPr>
              <w:pStyle w:val="ListParagraph"/>
              <w:bidi w:val="0"/>
              <w:ind w:left="0"/>
              <w:jc w:val="center"/>
              <w:rPr>
                <w:strike/>
                <w:rtl/>
              </w:rPr>
            </w:pPr>
            <w:r w:rsidRPr="0058416A">
              <w:rPr>
                <w:strike/>
              </w:rPr>
              <w:t>sub</w:t>
            </w:r>
          </w:p>
        </w:tc>
      </w:tr>
      <w:tr w:rsidR="00BB2BA8" w:rsidRPr="0058416A" w14:paraId="2C029C75" w14:textId="77777777" w:rsidTr="00BB2BA8">
        <w:trPr>
          <w:trHeight w:val="254"/>
        </w:trPr>
        <w:tc>
          <w:tcPr>
            <w:tcW w:w="862" w:type="dxa"/>
          </w:tcPr>
          <w:p w14:paraId="7EC65717" w14:textId="77777777" w:rsidR="00BB2BA8" w:rsidRPr="0058416A" w:rsidRDefault="00BB2BA8" w:rsidP="00DE1E9B">
            <w:pPr>
              <w:pStyle w:val="ListParagraph"/>
              <w:bidi w:val="0"/>
              <w:ind w:left="0"/>
              <w:jc w:val="center"/>
              <w:rPr>
                <w:strike/>
                <w:rtl/>
              </w:rPr>
            </w:pPr>
            <w:r w:rsidRPr="0058416A">
              <w:rPr>
                <w:strike/>
              </w:rPr>
              <w:t>12</w:t>
            </w:r>
          </w:p>
        </w:tc>
        <w:tc>
          <w:tcPr>
            <w:tcW w:w="1068" w:type="dxa"/>
          </w:tcPr>
          <w:p w14:paraId="1A08179A" w14:textId="7D1A3607" w:rsidR="00BB2BA8" w:rsidRPr="0058416A" w:rsidRDefault="00F261BC" w:rsidP="00DE1E9B">
            <w:pPr>
              <w:pStyle w:val="ListParagraph"/>
              <w:bidi w:val="0"/>
              <w:ind w:left="0"/>
              <w:jc w:val="center"/>
              <w:rPr>
                <w:strike/>
                <w:rtl/>
              </w:rPr>
            </w:pPr>
            <w:r w:rsidRPr="0058416A">
              <w:rPr>
                <w:strike/>
              </w:rPr>
              <w:t>3</w:t>
            </w:r>
          </w:p>
        </w:tc>
        <w:tc>
          <w:tcPr>
            <w:tcW w:w="723" w:type="dxa"/>
          </w:tcPr>
          <w:p w14:paraId="437E275E" w14:textId="77777777" w:rsidR="00BB2BA8" w:rsidRPr="0058416A" w:rsidRDefault="00BB2BA8" w:rsidP="00DE1E9B">
            <w:pPr>
              <w:pStyle w:val="ListParagraph"/>
              <w:bidi w:val="0"/>
              <w:ind w:left="0"/>
              <w:jc w:val="center"/>
              <w:rPr>
                <w:strike/>
                <w:rtl/>
              </w:rPr>
            </w:pPr>
            <w:r w:rsidRPr="0058416A">
              <w:rPr>
                <w:strike/>
              </w:rPr>
              <w:t>S</w:t>
            </w:r>
          </w:p>
        </w:tc>
        <w:tc>
          <w:tcPr>
            <w:tcW w:w="612" w:type="dxa"/>
          </w:tcPr>
          <w:p w14:paraId="59B9125F" w14:textId="77777777" w:rsidR="00BB2BA8" w:rsidRPr="0058416A" w:rsidRDefault="00BB2BA8" w:rsidP="00DE1E9B">
            <w:pPr>
              <w:pStyle w:val="ListParagraph"/>
              <w:bidi w:val="0"/>
              <w:ind w:left="0"/>
              <w:jc w:val="center"/>
              <w:rPr>
                <w:strike/>
                <w:rtl/>
              </w:rPr>
            </w:pPr>
            <w:r w:rsidRPr="0058416A">
              <w:rPr>
                <w:strike/>
              </w:rPr>
              <w:t>1</w:t>
            </w:r>
          </w:p>
        </w:tc>
      </w:tr>
      <w:tr w:rsidR="00BB2BA8" w:rsidRPr="0058416A" w14:paraId="1A395315" w14:textId="77777777" w:rsidTr="00BB2BA8">
        <w:trPr>
          <w:trHeight w:val="265"/>
        </w:trPr>
        <w:tc>
          <w:tcPr>
            <w:tcW w:w="862" w:type="dxa"/>
          </w:tcPr>
          <w:p w14:paraId="7B38F517" w14:textId="77777777" w:rsidR="00BB2BA8" w:rsidRPr="0058416A" w:rsidRDefault="00BB2BA8" w:rsidP="00DE1E9B">
            <w:pPr>
              <w:pStyle w:val="ListParagraph"/>
              <w:bidi w:val="0"/>
              <w:ind w:left="0"/>
              <w:jc w:val="center"/>
              <w:rPr>
                <w:strike/>
                <w:rtl/>
              </w:rPr>
            </w:pPr>
            <w:r w:rsidRPr="0058416A">
              <w:rPr>
                <w:strike/>
              </w:rPr>
              <w:t>40</w:t>
            </w:r>
          </w:p>
        </w:tc>
        <w:tc>
          <w:tcPr>
            <w:tcW w:w="1068" w:type="dxa"/>
          </w:tcPr>
          <w:p w14:paraId="531F6339" w14:textId="77777777" w:rsidR="00BB2BA8" w:rsidRPr="0058416A" w:rsidRDefault="00BB2BA8" w:rsidP="00DE1E9B">
            <w:pPr>
              <w:pStyle w:val="ListParagraph"/>
              <w:bidi w:val="0"/>
              <w:ind w:left="0"/>
              <w:jc w:val="center"/>
              <w:rPr>
                <w:strike/>
                <w:rtl/>
              </w:rPr>
            </w:pPr>
            <w:r w:rsidRPr="0058416A">
              <w:rPr>
                <w:strike/>
              </w:rPr>
              <w:t>3</w:t>
            </w:r>
          </w:p>
        </w:tc>
        <w:tc>
          <w:tcPr>
            <w:tcW w:w="723" w:type="dxa"/>
          </w:tcPr>
          <w:p w14:paraId="762E62E3" w14:textId="77777777" w:rsidR="00BB2BA8" w:rsidRPr="0058416A" w:rsidRDefault="00BB2BA8" w:rsidP="00DE1E9B">
            <w:pPr>
              <w:pStyle w:val="ListParagraph"/>
              <w:bidi w:val="0"/>
              <w:ind w:left="0"/>
              <w:jc w:val="center"/>
              <w:rPr>
                <w:strike/>
                <w:rtl/>
              </w:rPr>
            </w:pPr>
            <w:r w:rsidRPr="0058416A">
              <w:rPr>
                <w:strike/>
              </w:rPr>
              <w:t>D</w:t>
            </w:r>
          </w:p>
        </w:tc>
        <w:tc>
          <w:tcPr>
            <w:tcW w:w="612" w:type="dxa"/>
          </w:tcPr>
          <w:p w14:paraId="6C948EDB" w14:textId="77777777" w:rsidR="00BB2BA8" w:rsidRPr="0058416A" w:rsidRDefault="00BB2BA8" w:rsidP="00DE1E9B">
            <w:pPr>
              <w:pStyle w:val="ListParagraph"/>
              <w:bidi w:val="0"/>
              <w:ind w:left="0"/>
              <w:jc w:val="center"/>
              <w:rPr>
                <w:strike/>
                <w:rtl/>
              </w:rPr>
            </w:pPr>
            <w:r w:rsidRPr="0058416A">
              <w:rPr>
                <w:strike/>
              </w:rPr>
              <w:t>1</w:t>
            </w:r>
          </w:p>
        </w:tc>
      </w:tr>
      <w:tr w:rsidR="00BB2BA8" w:rsidRPr="0058416A" w14:paraId="4E9EEDB9" w14:textId="77777777" w:rsidTr="00BB2BA8">
        <w:trPr>
          <w:trHeight w:val="265"/>
        </w:trPr>
        <w:tc>
          <w:tcPr>
            <w:tcW w:w="862" w:type="dxa"/>
          </w:tcPr>
          <w:p w14:paraId="24351948" w14:textId="77777777" w:rsidR="00BB2BA8" w:rsidRPr="0058416A" w:rsidRDefault="00BB2BA8" w:rsidP="00DE1E9B">
            <w:pPr>
              <w:pStyle w:val="ListParagraph"/>
              <w:bidi w:val="0"/>
              <w:ind w:left="0"/>
              <w:jc w:val="center"/>
              <w:rPr>
                <w:strike/>
                <w:rtl/>
              </w:rPr>
            </w:pPr>
            <w:r w:rsidRPr="0058416A">
              <w:rPr>
                <w:strike/>
              </w:rPr>
              <w:t>120</w:t>
            </w:r>
          </w:p>
        </w:tc>
        <w:tc>
          <w:tcPr>
            <w:tcW w:w="1068" w:type="dxa"/>
          </w:tcPr>
          <w:p w14:paraId="2417B207" w14:textId="647DDC1D" w:rsidR="00BB2BA8" w:rsidRPr="0058416A" w:rsidRDefault="00F261BC" w:rsidP="00DE1E9B">
            <w:pPr>
              <w:pStyle w:val="ListParagraph"/>
              <w:bidi w:val="0"/>
              <w:ind w:left="0"/>
              <w:jc w:val="center"/>
              <w:rPr>
                <w:strike/>
                <w:rtl/>
              </w:rPr>
            </w:pPr>
            <w:r w:rsidRPr="0058416A">
              <w:rPr>
                <w:strike/>
              </w:rPr>
              <w:t>7</w:t>
            </w:r>
          </w:p>
        </w:tc>
        <w:tc>
          <w:tcPr>
            <w:tcW w:w="723" w:type="dxa"/>
          </w:tcPr>
          <w:p w14:paraId="3C158C56" w14:textId="77777777" w:rsidR="00BB2BA8" w:rsidRPr="0058416A" w:rsidRDefault="00BB2BA8" w:rsidP="00DE1E9B">
            <w:pPr>
              <w:pStyle w:val="ListParagraph"/>
              <w:bidi w:val="0"/>
              <w:ind w:left="0"/>
              <w:jc w:val="center"/>
              <w:rPr>
                <w:strike/>
                <w:rtl/>
              </w:rPr>
            </w:pPr>
            <w:r w:rsidRPr="0058416A">
              <w:rPr>
                <w:strike/>
              </w:rPr>
              <w:t>S</w:t>
            </w:r>
          </w:p>
        </w:tc>
        <w:tc>
          <w:tcPr>
            <w:tcW w:w="612" w:type="dxa"/>
          </w:tcPr>
          <w:p w14:paraId="21B59842" w14:textId="77777777" w:rsidR="00BB2BA8" w:rsidRPr="0058416A" w:rsidRDefault="00BB2BA8" w:rsidP="00DE1E9B">
            <w:pPr>
              <w:pStyle w:val="ListParagraph"/>
              <w:bidi w:val="0"/>
              <w:ind w:left="0"/>
              <w:jc w:val="center"/>
              <w:rPr>
                <w:strike/>
                <w:rtl/>
              </w:rPr>
            </w:pPr>
            <w:r w:rsidRPr="0058416A">
              <w:rPr>
                <w:strike/>
              </w:rPr>
              <w:t>2</w:t>
            </w:r>
          </w:p>
        </w:tc>
      </w:tr>
      <w:tr w:rsidR="00BB2BA8" w:rsidRPr="0058416A" w14:paraId="7CF4C998" w14:textId="77777777" w:rsidTr="00BB2BA8">
        <w:trPr>
          <w:trHeight w:val="265"/>
        </w:trPr>
        <w:tc>
          <w:tcPr>
            <w:tcW w:w="862" w:type="dxa"/>
          </w:tcPr>
          <w:p w14:paraId="4212B291" w14:textId="77777777" w:rsidR="00BB2BA8" w:rsidRPr="0058416A" w:rsidRDefault="00BB2BA8" w:rsidP="00DE1E9B">
            <w:pPr>
              <w:pStyle w:val="ListParagraph"/>
              <w:bidi w:val="0"/>
              <w:ind w:left="0"/>
              <w:jc w:val="center"/>
              <w:rPr>
                <w:strike/>
                <w:rtl/>
              </w:rPr>
            </w:pPr>
            <w:r w:rsidRPr="0058416A">
              <w:rPr>
                <w:strike/>
              </w:rPr>
              <w:t>127</w:t>
            </w:r>
          </w:p>
        </w:tc>
        <w:tc>
          <w:tcPr>
            <w:tcW w:w="1068" w:type="dxa"/>
          </w:tcPr>
          <w:p w14:paraId="62592EC7" w14:textId="0FA20769" w:rsidR="00BB2BA8" w:rsidRPr="0058416A" w:rsidRDefault="00F261BC" w:rsidP="00DE1E9B">
            <w:pPr>
              <w:pStyle w:val="ListParagraph"/>
              <w:bidi w:val="0"/>
              <w:ind w:left="0"/>
              <w:jc w:val="center"/>
              <w:rPr>
                <w:strike/>
                <w:rtl/>
              </w:rPr>
            </w:pPr>
            <w:r w:rsidRPr="0058416A">
              <w:rPr>
                <w:strike/>
              </w:rPr>
              <w:t>13</w:t>
            </w:r>
          </w:p>
        </w:tc>
        <w:tc>
          <w:tcPr>
            <w:tcW w:w="723" w:type="dxa"/>
          </w:tcPr>
          <w:p w14:paraId="12647AC9" w14:textId="77777777" w:rsidR="00BB2BA8" w:rsidRPr="0058416A" w:rsidRDefault="00BB2BA8" w:rsidP="00DE1E9B">
            <w:pPr>
              <w:pStyle w:val="ListParagraph"/>
              <w:bidi w:val="0"/>
              <w:ind w:left="0"/>
              <w:jc w:val="center"/>
              <w:rPr>
                <w:strike/>
                <w:rtl/>
              </w:rPr>
            </w:pPr>
            <w:r w:rsidRPr="0058416A">
              <w:rPr>
                <w:strike/>
              </w:rPr>
              <w:t>D</w:t>
            </w:r>
          </w:p>
        </w:tc>
        <w:tc>
          <w:tcPr>
            <w:tcW w:w="612" w:type="dxa"/>
          </w:tcPr>
          <w:p w14:paraId="33C7397A" w14:textId="77777777" w:rsidR="00BB2BA8" w:rsidRPr="0058416A" w:rsidRDefault="00BB2BA8" w:rsidP="00DE1E9B">
            <w:pPr>
              <w:pStyle w:val="ListParagraph"/>
              <w:bidi w:val="0"/>
              <w:ind w:left="0"/>
              <w:jc w:val="center"/>
              <w:rPr>
                <w:strike/>
                <w:rtl/>
              </w:rPr>
            </w:pPr>
            <w:r w:rsidRPr="0058416A">
              <w:rPr>
                <w:strike/>
              </w:rPr>
              <w:t>2</w:t>
            </w:r>
          </w:p>
        </w:tc>
      </w:tr>
    </w:tbl>
    <w:p w14:paraId="21EAECE9" w14:textId="55E6C8F9" w:rsidR="00490E30" w:rsidRPr="0058416A" w:rsidRDefault="00BB2BA8" w:rsidP="00BB2BA8">
      <w:pPr>
        <w:pStyle w:val="ListParagraph"/>
        <w:ind w:left="2160"/>
        <w:rPr>
          <w:strike/>
        </w:rPr>
      </w:pPr>
      <w:r w:rsidRPr="0058416A">
        <w:rPr>
          <w:strike/>
        </w:rPr>
        <w:t>Y=MAD, X=Cond, U</w:t>
      </w:r>
      <w:r w:rsidRPr="0058416A">
        <w:rPr>
          <w:strike/>
          <w:vertAlign w:val="subscript"/>
        </w:rPr>
        <w:t>1</w:t>
      </w:r>
      <w:r w:rsidRPr="0058416A">
        <w:rPr>
          <w:strike/>
        </w:rPr>
        <w:t>=sub, U</w:t>
      </w:r>
      <w:r w:rsidRPr="0058416A">
        <w:rPr>
          <w:strike/>
          <w:vertAlign w:val="subscript"/>
        </w:rPr>
        <w:t>2</w:t>
      </w:r>
      <w:r w:rsidRPr="0058416A">
        <w:rPr>
          <w:strike/>
        </w:rPr>
        <w:t>=</w:t>
      </w:r>
      <w:proofErr w:type="spellStart"/>
      <w:r w:rsidRPr="0058416A">
        <w:rPr>
          <w:strike/>
        </w:rPr>
        <w:t>nTrials</w:t>
      </w:r>
      <w:proofErr w:type="spellEnd"/>
    </w:p>
    <w:p w14:paraId="771BE185" w14:textId="55BE63DD" w:rsidR="00FE4728" w:rsidRPr="0058416A" w:rsidRDefault="00FE4728" w:rsidP="00FE4728">
      <w:pPr>
        <w:pStyle w:val="ListParagraph"/>
        <w:numPr>
          <w:ilvl w:val="1"/>
          <w:numId w:val="1"/>
        </w:numPr>
        <w:rPr>
          <w:strike/>
        </w:rPr>
      </w:pPr>
      <w:r w:rsidRPr="0058416A">
        <w:rPr>
          <w:strike/>
        </w:rPr>
        <w:t>Reach Area</w:t>
      </w:r>
    </w:p>
    <w:tbl>
      <w:tblPr>
        <w:tblStyle w:val="TableGrid"/>
        <w:bidiVisual/>
        <w:tblW w:w="0" w:type="auto"/>
        <w:tblInd w:w="1440" w:type="dxa"/>
        <w:tblLook w:val="04A0" w:firstRow="1" w:lastRow="0" w:firstColumn="1" w:lastColumn="0" w:noHBand="0" w:noVBand="1"/>
      </w:tblPr>
      <w:tblGrid>
        <w:gridCol w:w="862"/>
        <w:gridCol w:w="1626"/>
        <w:gridCol w:w="723"/>
        <w:gridCol w:w="612"/>
      </w:tblGrid>
      <w:tr w:rsidR="00882A18" w:rsidRPr="0058416A" w14:paraId="047E37E3" w14:textId="77777777" w:rsidTr="00DE1E9B">
        <w:trPr>
          <w:trHeight w:val="265"/>
        </w:trPr>
        <w:tc>
          <w:tcPr>
            <w:tcW w:w="612" w:type="dxa"/>
          </w:tcPr>
          <w:p w14:paraId="2E038757" w14:textId="77777777" w:rsidR="00882A18" w:rsidRPr="0058416A" w:rsidRDefault="00882A18" w:rsidP="00882A18">
            <w:pPr>
              <w:bidi w:val="0"/>
              <w:rPr>
                <w:strike/>
                <w:rtl/>
              </w:rPr>
            </w:pPr>
            <w:proofErr w:type="spellStart"/>
            <w:r w:rsidRPr="0058416A">
              <w:rPr>
                <w:strike/>
              </w:rPr>
              <w:t>nTrials</w:t>
            </w:r>
            <w:proofErr w:type="spellEnd"/>
          </w:p>
        </w:tc>
        <w:tc>
          <w:tcPr>
            <w:tcW w:w="612" w:type="dxa"/>
          </w:tcPr>
          <w:p w14:paraId="586BEFF1" w14:textId="2A048CE9" w:rsidR="00882A18" w:rsidRPr="0058416A" w:rsidRDefault="00F261BC" w:rsidP="00DE1E9B">
            <w:pPr>
              <w:pStyle w:val="ListParagraph"/>
              <w:bidi w:val="0"/>
              <w:ind w:left="0"/>
              <w:jc w:val="center"/>
              <w:rPr>
                <w:strike/>
                <w:rtl/>
              </w:rPr>
            </w:pPr>
            <w:proofErr w:type="spellStart"/>
            <w:r w:rsidRPr="0058416A">
              <w:rPr>
                <w:strike/>
              </w:rPr>
              <w:t>AvgReachArea</w:t>
            </w:r>
            <w:proofErr w:type="spellEnd"/>
          </w:p>
        </w:tc>
        <w:tc>
          <w:tcPr>
            <w:tcW w:w="612" w:type="dxa"/>
          </w:tcPr>
          <w:p w14:paraId="3FE0DA80" w14:textId="77777777" w:rsidR="00882A18" w:rsidRPr="0058416A" w:rsidRDefault="00882A18" w:rsidP="00DE1E9B">
            <w:pPr>
              <w:pStyle w:val="ListParagraph"/>
              <w:bidi w:val="0"/>
              <w:ind w:left="0"/>
              <w:jc w:val="center"/>
              <w:rPr>
                <w:strike/>
                <w:rtl/>
              </w:rPr>
            </w:pPr>
            <w:r w:rsidRPr="0058416A">
              <w:rPr>
                <w:strike/>
              </w:rPr>
              <w:t>Cond</w:t>
            </w:r>
          </w:p>
        </w:tc>
        <w:tc>
          <w:tcPr>
            <w:tcW w:w="612" w:type="dxa"/>
          </w:tcPr>
          <w:p w14:paraId="302B3432" w14:textId="77777777" w:rsidR="00882A18" w:rsidRPr="0058416A" w:rsidRDefault="00882A18" w:rsidP="00DE1E9B">
            <w:pPr>
              <w:pStyle w:val="ListParagraph"/>
              <w:bidi w:val="0"/>
              <w:ind w:left="0"/>
              <w:jc w:val="center"/>
              <w:rPr>
                <w:strike/>
                <w:rtl/>
              </w:rPr>
            </w:pPr>
            <w:r w:rsidRPr="0058416A">
              <w:rPr>
                <w:strike/>
              </w:rPr>
              <w:t>sub</w:t>
            </w:r>
          </w:p>
        </w:tc>
      </w:tr>
      <w:tr w:rsidR="00882A18" w:rsidRPr="0058416A" w14:paraId="128CB1DC" w14:textId="77777777" w:rsidTr="00DE1E9B">
        <w:trPr>
          <w:trHeight w:val="254"/>
        </w:trPr>
        <w:tc>
          <w:tcPr>
            <w:tcW w:w="612" w:type="dxa"/>
          </w:tcPr>
          <w:p w14:paraId="7932AB25" w14:textId="5239C956" w:rsidR="00882A18" w:rsidRPr="0058416A" w:rsidRDefault="00F261BC" w:rsidP="00DE1E9B">
            <w:pPr>
              <w:pStyle w:val="ListParagraph"/>
              <w:bidi w:val="0"/>
              <w:ind w:left="0"/>
              <w:jc w:val="center"/>
              <w:rPr>
                <w:strike/>
                <w:rtl/>
              </w:rPr>
            </w:pPr>
            <w:r w:rsidRPr="0058416A">
              <w:rPr>
                <w:strike/>
              </w:rPr>
              <w:t>10</w:t>
            </w:r>
          </w:p>
        </w:tc>
        <w:tc>
          <w:tcPr>
            <w:tcW w:w="612" w:type="dxa"/>
          </w:tcPr>
          <w:p w14:paraId="27DCA6AD" w14:textId="7C2D5803" w:rsidR="00882A18" w:rsidRPr="0058416A" w:rsidRDefault="00F261BC" w:rsidP="00DE1E9B">
            <w:pPr>
              <w:pStyle w:val="ListParagraph"/>
              <w:bidi w:val="0"/>
              <w:ind w:left="0"/>
              <w:jc w:val="center"/>
              <w:rPr>
                <w:strike/>
                <w:rtl/>
              </w:rPr>
            </w:pPr>
            <w:r w:rsidRPr="0058416A">
              <w:rPr>
                <w:strike/>
              </w:rPr>
              <w:t>20</w:t>
            </w:r>
          </w:p>
        </w:tc>
        <w:tc>
          <w:tcPr>
            <w:tcW w:w="612" w:type="dxa"/>
          </w:tcPr>
          <w:p w14:paraId="56F2F49E" w14:textId="77777777" w:rsidR="00882A18" w:rsidRPr="0058416A" w:rsidRDefault="00882A18" w:rsidP="00DE1E9B">
            <w:pPr>
              <w:pStyle w:val="ListParagraph"/>
              <w:bidi w:val="0"/>
              <w:ind w:left="0"/>
              <w:jc w:val="center"/>
              <w:rPr>
                <w:strike/>
                <w:rtl/>
              </w:rPr>
            </w:pPr>
            <w:r w:rsidRPr="0058416A">
              <w:rPr>
                <w:strike/>
              </w:rPr>
              <w:t>S</w:t>
            </w:r>
          </w:p>
        </w:tc>
        <w:tc>
          <w:tcPr>
            <w:tcW w:w="612" w:type="dxa"/>
          </w:tcPr>
          <w:p w14:paraId="419F2CF6" w14:textId="77777777" w:rsidR="00882A18" w:rsidRPr="0058416A" w:rsidRDefault="00882A18" w:rsidP="00DE1E9B">
            <w:pPr>
              <w:pStyle w:val="ListParagraph"/>
              <w:bidi w:val="0"/>
              <w:ind w:left="0"/>
              <w:jc w:val="center"/>
              <w:rPr>
                <w:strike/>
                <w:rtl/>
              </w:rPr>
            </w:pPr>
            <w:r w:rsidRPr="0058416A">
              <w:rPr>
                <w:strike/>
              </w:rPr>
              <w:t>1</w:t>
            </w:r>
          </w:p>
        </w:tc>
      </w:tr>
      <w:tr w:rsidR="00882A18" w:rsidRPr="0058416A" w14:paraId="090E14C2" w14:textId="77777777" w:rsidTr="00DE1E9B">
        <w:trPr>
          <w:trHeight w:val="265"/>
        </w:trPr>
        <w:tc>
          <w:tcPr>
            <w:tcW w:w="612" w:type="dxa"/>
          </w:tcPr>
          <w:p w14:paraId="3A900C41" w14:textId="1BA67874" w:rsidR="00882A18" w:rsidRPr="0058416A" w:rsidRDefault="00F261BC" w:rsidP="00DE1E9B">
            <w:pPr>
              <w:pStyle w:val="ListParagraph"/>
              <w:bidi w:val="0"/>
              <w:ind w:left="0"/>
              <w:jc w:val="center"/>
              <w:rPr>
                <w:strike/>
                <w:rtl/>
              </w:rPr>
            </w:pPr>
            <w:r w:rsidRPr="0058416A">
              <w:rPr>
                <w:strike/>
              </w:rPr>
              <w:t>25</w:t>
            </w:r>
          </w:p>
        </w:tc>
        <w:tc>
          <w:tcPr>
            <w:tcW w:w="612" w:type="dxa"/>
          </w:tcPr>
          <w:p w14:paraId="4332F075" w14:textId="16CC41A3" w:rsidR="00882A18" w:rsidRPr="0058416A" w:rsidRDefault="00F261BC" w:rsidP="00DE1E9B">
            <w:pPr>
              <w:pStyle w:val="ListParagraph"/>
              <w:bidi w:val="0"/>
              <w:ind w:left="0"/>
              <w:jc w:val="center"/>
              <w:rPr>
                <w:strike/>
                <w:rtl/>
              </w:rPr>
            </w:pPr>
            <w:r w:rsidRPr="0058416A">
              <w:rPr>
                <w:strike/>
              </w:rPr>
              <w:t>10</w:t>
            </w:r>
          </w:p>
        </w:tc>
        <w:tc>
          <w:tcPr>
            <w:tcW w:w="612" w:type="dxa"/>
          </w:tcPr>
          <w:p w14:paraId="143F7FFD" w14:textId="77777777" w:rsidR="00882A18" w:rsidRPr="0058416A" w:rsidRDefault="00882A18" w:rsidP="00DE1E9B">
            <w:pPr>
              <w:pStyle w:val="ListParagraph"/>
              <w:bidi w:val="0"/>
              <w:ind w:left="0"/>
              <w:jc w:val="center"/>
              <w:rPr>
                <w:strike/>
                <w:rtl/>
              </w:rPr>
            </w:pPr>
            <w:r w:rsidRPr="0058416A">
              <w:rPr>
                <w:strike/>
              </w:rPr>
              <w:t>D</w:t>
            </w:r>
          </w:p>
        </w:tc>
        <w:tc>
          <w:tcPr>
            <w:tcW w:w="612" w:type="dxa"/>
          </w:tcPr>
          <w:p w14:paraId="631DCB53" w14:textId="77777777" w:rsidR="00882A18" w:rsidRPr="0058416A" w:rsidRDefault="00882A18" w:rsidP="00DE1E9B">
            <w:pPr>
              <w:pStyle w:val="ListParagraph"/>
              <w:bidi w:val="0"/>
              <w:ind w:left="0"/>
              <w:jc w:val="center"/>
              <w:rPr>
                <w:strike/>
                <w:rtl/>
              </w:rPr>
            </w:pPr>
            <w:r w:rsidRPr="0058416A">
              <w:rPr>
                <w:strike/>
              </w:rPr>
              <w:t>1</w:t>
            </w:r>
          </w:p>
        </w:tc>
      </w:tr>
      <w:tr w:rsidR="00882A18" w:rsidRPr="0058416A" w14:paraId="6BDCAC3E" w14:textId="77777777" w:rsidTr="00DE1E9B">
        <w:trPr>
          <w:trHeight w:val="265"/>
        </w:trPr>
        <w:tc>
          <w:tcPr>
            <w:tcW w:w="612" w:type="dxa"/>
          </w:tcPr>
          <w:p w14:paraId="7C3F15A3" w14:textId="7F7ED30D" w:rsidR="00882A18" w:rsidRPr="0058416A" w:rsidRDefault="00F261BC" w:rsidP="00DE1E9B">
            <w:pPr>
              <w:pStyle w:val="ListParagraph"/>
              <w:bidi w:val="0"/>
              <w:ind w:left="0"/>
              <w:jc w:val="center"/>
              <w:rPr>
                <w:strike/>
                <w:rtl/>
              </w:rPr>
            </w:pPr>
            <w:r w:rsidRPr="0058416A">
              <w:rPr>
                <w:strike/>
              </w:rPr>
              <w:t>17</w:t>
            </w:r>
          </w:p>
        </w:tc>
        <w:tc>
          <w:tcPr>
            <w:tcW w:w="612" w:type="dxa"/>
          </w:tcPr>
          <w:p w14:paraId="1B2E1324" w14:textId="56AB3454" w:rsidR="00882A18" w:rsidRPr="0058416A" w:rsidRDefault="00F261BC" w:rsidP="00DE1E9B">
            <w:pPr>
              <w:pStyle w:val="ListParagraph"/>
              <w:bidi w:val="0"/>
              <w:ind w:left="0"/>
              <w:jc w:val="center"/>
              <w:rPr>
                <w:strike/>
                <w:rtl/>
              </w:rPr>
            </w:pPr>
            <w:r w:rsidRPr="0058416A">
              <w:rPr>
                <w:strike/>
              </w:rPr>
              <w:t>25</w:t>
            </w:r>
          </w:p>
        </w:tc>
        <w:tc>
          <w:tcPr>
            <w:tcW w:w="612" w:type="dxa"/>
          </w:tcPr>
          <w:p w14:paraId="51A1088B" w14:textId="77777777" w:rsidR="00882A18" w:rsidRPr="0058416A" w:rsidRDefault="00882A18" w:rsidP="00DE1E9B">
            <w:pPr>
              <w:pStyle w:val="ListParagraph"/>
              <w:bidi w:val="0"/>
              <w:ind w:left="0"/>
              <w:jc w:val="center"/>
              <w:rPr>
                <w:strike/>
                <w:rtl/>
              </w:rPr>
            </w:pPr>
            <w:r w:rsidRPr="0058416A">
              <w:rPr>
                <w:strike/>
              </w:rPr>
              <w:t>S</w:t>
            </w:r>
          </w:p>
        </w:tc>
        <w:tc>
          <w:tcPr>
            <w:tcW w:w="612" w:type="dxa"/>
          </w:tcPr>
          <w:p w14:paraId="29D1ACBE" w14:textId="77777777" w:rsidR="00882A18" w:rsidRPr="0058416A" w:rsidRDefault="00882A18" w:rsidP="00DE1E9B">
            <w:pPr>
              <w:pStyle w:val="ListParagraph"/>
              <w:bidi w:val="0"/>
              <w:ind w:left="0"/>
              <w:jc w:val="center"/>
              <w:rPr>
                <w:strike/>
                <w:rtl/>
              </w:rPr>
            </w:pPr>
            <w:r w:rsidRPr="0058416A">
              <w:rPr>
                <w:strike/>
              </w:rPr>
              <w:t>2</w:t>
            </w:r>
          </w:p>
        </w:tc>
      </w:tr>
      <w:tr w:rsidR="00882A18" w:rsidRPr="0058416A" w14:paraId="6F5B04D3" w14:textId="77777777" w:rsidTr="00DE1E9B">
        <w:trPr>
          <w:trHeight w:val="265"/>
        </w:trPr>
        <w:tc>
          <w:tcPr>
            <w:tcW w:w="612" w:type="dxa"/>
          </w:tcPr>
          <w:p w14:paraId="0BC8C1B6" w14:textId="6F6DCF87" w:rsidR="00882A18" w:rsidRPr="0058416A" w:rsidRDefault="00F261BC" w:rsidP="00DE1E9B">
            <w:pPr>
              <w:pStyle w:val="ListParagraph"/>
              <w:bidi w:val="0"/>
              <w:ind w:left="0"/>
              <w:jc w:val="center"/>
              <w:rPr>
                <w:strike/>
                <w:rtl/>
              </w:rPr>
            </w:pPr>
            <w:r w:rsidRPr="0058416A">
              <w:rPr>
                <w:strike/>
              </w:rPr>
              <w:t>17</w:t>
            </w:r>
          </w:p>
        </w:tc>
        <w:tc>
          <w:tcPr>
            <w:tcW w:w="612" w:type="dxa"/>
          </w:tcPr>
          <w:p w14:paraId="2FBC07E9" w14:textId="476CD6B4" w:rsidR="00882A18" w:rsidRPr="0058416A" w:rsidRDefault="00F261BC" w:rsidP="00DE1E9B">
            <w:pPr>
              <w:pStyle w:val="ListParagraph"/>
              <w:bidi w:val="0"/>
              <w:ind w:left="0"/>
              <w:jc w:val="center"/>
              <w:rPr>
                <w:strike/>
                <w:rtl/>
              </w:rPr>
            </w:pPr>
            <w:r w:rsidRPr="0058416A">
              <w:rPr>
                <w:strike/>
              </w:rPr>
              <w:t>20</w:t>
            </w:r>
          </w:p>
        </w:tc>
        <w:tc>
          <w:tcPr>
            <w:tcW w:w="612" w:type="dxa"/>
          </w:tcPr>
          <w:p w14:paraId="5B88303D" w14:textId="77777777" w:rsidR="00882A18" w:rsidRPr="0058416A" w:rsidRDefault="00882A18" w:rsidP="00DE1E9B">
            <w:pPr>
              <w:pStyle w:val="ListParagraph"/>
              <w:bidi w:val="0"/>
              <w:ind w:left="0"/>
              <w:jc w:val="center"/>
              <w:rPr>
                <w:strike/>
                <w:rtl/>
              </w:rPr>
            </w:pPr>
            <w:r w:rsidRPr="0058416A">
              <w:rPr>
                <w:strike/>
              </w:rPr>
              <w:t>D</w:t>
            </w:r>
          </w:p>
        </w:tc>
        <w:tc>
          <w:tcPr>
            <w:tcW w:w="612" w:type="dxa"/>
          </w:tcPr>
          <w:p w14:paraId="12AF6FA7" w14:textId="77777777" w:rsidR="00882A18" w:rsidRPr="0058416A" w:rsidRDefault="00882A18" w:rsidP="00DE1E9B">
            <w:pPr>
              <w:pStyle w:val="ListParagraph"/>
              <w:bidi w:val="0"/>
              <w:ind w:left="0"/>
              <w:jc w:val="center"/>
              <w:rPr>
                <w:strike/>
                <w:rtl/>
              </w:rPr>
            </w:pPr>
            <w:r w:rsidRPr="0058416A">
              <w:rPr>
                <w:strike/>
              </w:rPr>
              <w:t>2</w:t>
            </w:r>
          </w:p>
        </w:tc>
      </w:tr>
    </w:tbl>
    <w:p w14:paraId="11D50479" w14:textId="22BFD9D0" w:rsidR="00882A18" w:rsidRPr="0058416A" w:rsidRDefault="00882A18" w:rsidP="00882A18">
      <w:pPr>
        <w:pStyle w:val="ListParagraph"/>
        <w:ind w:left="1440"/>
        <w:rPr>
          <w:strike/>
        </w:rPr>
      </w:pPr>
      <w:r w:rsidRPr="0058416A">
        <w:rPr>
          <w:strike/>
        </w:rPr>
        <w:t>Y=</w:t>
      </w:r>
      <w:proofErr w:type="spellStart"/>
      <w:r w:rsidR="00934342" w:rsidRPr="0058416A">
        <w:rPr>
          <w:strike/>
        </w:rPr>
        <w:t>AvgReachArea</w:t>
      </w:r>
      <w:proofErr w:type="spellEnd"/>
      <w:r w:rsidRPr="0058416A">
        <w:rPr>
          <w:strike/>
        </w:rPr>
        <w:t>, X=Cond, U</w:t>
      </w:r>
      <w:r w:rsidRPr="0058416A">
        <w:rPr>
          <w:strike/>
          <w:vertAlign w:val="subscript"/>
        </w:rPr>
        <w:t>1</w:t>
      </w:r>
      <w:r w:rsidRPr="0058416A">
        <w:rPr>
          <w:strike/>
        </w:rPr>
        <w:t>=sub, U</w:t>
      </w:r>
      <w:r w:rsidRPr="0058416A">
        <w:rPr>
          <w:strike/>
          <w:vertAlign w:val="subscript"/>
        </w:rPr>
        <w:t>2</w:t>
      </w:r>
      <w:r w:rsidRPr="0058416A">
        <w:rPr>
          <w:strike/>
        </w:rPr>
        <w:t>=</w:t>
      </w:r>
      <w:proofErr w:type="spellStart"/>
      <w:r w:rsidRPr="0058416A">
        <w:rPr>
          <w:strike/>
        </w:rPr>
        <w:t>nTrials</w:t>
      </w:r>
      <w:proofErr w:type="spellEnd"/>
    </w:p>
    <w:p w14:paraId="11D6FA88" w14:textId="384D5049" w:rsidR="00551FFD" w:rsidRPr="0058416A" w:rsidRDefault="00551FFD" w:rsidP="00AA0FAD">
      <w:pPr>
        <w:pStyle w:val="ListParagraph"/>
        <w:numPr>
          <w:ilvl w:val="1"/>
          <w:numId w:val="1"/>
        </w:numPr>
        <w:rPr>
          <w:strike/>
        </w:rPr>
      </w:pPr>
      <w:proofErr w:type="spellStart"/>
      <w:r w:rsidRPr="0058416A">
        <w:rPr>
          <w:strike/>
        </w:rPr>
        <w:t>Xpos</w:t>
      </w:r>
      <w:proofErr w:type="spellEnd"/>
    </w:p>
    <w:p w14:paraId="090DC7DB" w14:textId="2BD7E13E" w:rsidR="00F14087" w:rsidRPr="0058416A" w:rsidRDefault="00F14087" w:rsidP="00F14087">
      <w:pPr>
        <w:pStyle w:val="ListParagraph"/>
        <w:numPr>
          <w:ilvl w:val="2"/>
          <w:numId w:val="1"/>
        </w:numPr>
        <w:rPr>
          <w:strike/>
        </w:rPr>
      </w:pPr>
      <w:r w:rsidRPr="0058416A">
        <w:rPr>
          <w:strike/>
        </w:rPr>
        <w:t>Left</w:t>
      </w:r>
    </w:p>
    <w:p w14:paraId="6828DDCF" w14:textId="77777777" w:rsidR="00F14087" w:rsidRPr="0058416A" w:rsidRDefault="00F14087" w:rsidP="00F14087">
      <w:pPr>
        <w:pStyle w:val="ListParagraph"/>
        <w:ind w:left="1440" w:firstLine="720"/>
        <w:rPr>
          <w:strike/>
          <w:rtl/>
        </w:rPr>
      </w:pPr>
      <w:r w:rsidRPr="0058416A">
        <w:rPr>
          <w:rFonts w:hint="cs"/>
          <w:strike/>
          <w:rtl/>
        </w:rPr>
        <w:t xml:space="preserve">משואת רגרסיה לכל נקודה לאורך </w:t>
      </w:r>
      <w:r w:rsidRPr="0058416A">
        <w:rPr>
          <w:rFonts w:hint="cs"/>
          <w:strike/>
        </w:rPr>
        <w:t>Z</w:t>
      </w:r>
      <w:r w:rsidRPr="0058416A">
        <w:rPr>
          <w:rFonts w:hint="cs"/>
          <w:strike/>
          <w:rtl/>
        </w:rPr>
        <w:t>.</w:t>
      </w:r>
    </w:p>
    <w:tbl>
      <w:tblPr>
        <w:tblStyle w:val="TableGrid"/>
        <w:bidiVisual/>
        <w:tblW w:w="0" w:type="auto"/>
        <w:tblInd w:w="2154" w:type="dxa"/>
        <w:tblLook w:val="04A0" w:firstRow="1" w:lastRow="0" w:firstColumn="1" w:lastColumn="0" w:noHBand="0" w:noVBand="1"/>
      </w:tblPr>
      <w:tblGrid>
        <w:gridCol w:w="862"/>
        <w:gridCol w:w="1048"/>
        <w:gridCol w:w="723"/>
        <w:gridCol w:w="612"/>
      </w:tblGrid>
      <w:tr w:rsidR="00F14087" w:rsidRPr="0058416A" w14:paraId="70D7D365" w14:textId="77777777" w:rsidTr="00F14087">
        <w:trPr>
          <w:trHeight w:val="265"/>
        </w:trPr>
        <w:tc>
          <w:tcPr>
            <w:tcW w:w="862" w:type="dxa"/>
          </w:tcPr>
          <w:p w14:paraId="02D2395A" w14:textId="77777777" w:rsidR="00F14087" w:rsidRPr="0058416A" w:rsidRDefault="00F14087" w:rsidP="00DE1E9B">
            <w:pPr>
              <w:bidi w:val="0"/>
              <w:rPr>
                <w:strike/>
                <w:rtl/>
              </w:rPr>
            </w:pPr>
            <w:proofErr w:type="spellStart"/>
            <w:r w:rsidRPr="0058416A">
              <w:rPr>
                <w:strike/>
              </w:rPr>
              <w:t>nTrials</w:t>
            </w:r>
            <w:proofErr w:type="spellEnd"/>
          </w:p>
        </w:tc>
        <w:tc>
          <w:tcPr>
            <w:tcW w:w="1048" w:type="dxa"/>
          </w:tcPr>
          <w:p w14:paraId="55EEDB6E" w14:textId="77777777" w:rsidR="00F14087" w:rsidRPr="0058416A" w:rsidRDefault="00F14087" w:rsidP="00DE1E9B">
            <w:pPr>
              <w:pStyle w:val="ListParagraph"/>
              <w:bidi w:val="0"/>
              <w:ind w:left="0"/>
              <w:jc w:val="center"/>
              <w:rPr>
                <w:strike/>
                <w:rtl/>
              </w:rPr>
            </w:pPr>
            <w:proofErr w:type="spellStart"/>
            <w:r w:rsidRPr="0058416A">
              <w:rPr>
                <w:strike/>
              </w:rPr>
              <w:t>AvgXpos</w:t>
            </w:r>
            <w:proofErr w:type="spellEnd"/>
          </w:p>
        </w:tc>
        <w:tc>
          <w:tcPr>
            <w:tcW w:w="723" w:type="dxa"/>
          </w:tcPr>
          <w:p w14:paraId="4764EB79" w14:textId="77777777" w:rsidR="00F14087" w:rsidRPr="0058416A" w:rsidRDefault="00F14087" w:rsidP="00DE1E9B">
            <w:pPr>
              <w:pStyle w:val="ListParagraph"/>
              <w:bidi w:val="0"/>
              <w:ind w:left="0"/>
              <w:jc w:val="center"/>
              <w:rPr>
                <w:strike/>
                <w:rtl/>
              </w:rPr>
            </w:pPr>
            <w:r w:rsidRPr="0058416A">
              <w:rPr>
                <w:strike/>
              </w:rPr>
              <w:t>Cond</w:t>
            </w:r>
          </w:p>
        </w:tc>
        <w:tc>
          <w:tcPr>
            <w:tcW w:w="612" w:type="dxa"/>
          </w:tcPr>
          <w:p w14:paraId="05AA49A4" w14:textId="77777777" w:rsidR="00F14087" w:rsidRPr="0058416A" w:rsidRDefault="00F14087" w:rsidP="00DE1E9B">
            <w:pPr>
              <w:pStyle w:val="ListParagraph"/>
              <w:bidi w:val="0"/>
              <w:ind w:left="0"/>
              <w:jc w:val="center"/>
              <w:rPr>
                <w:strike/>
                <w:rtl/>
              </w:rPr>
            </w:pPr>
            <w:r w:rsidRPr="0058416A">
              <w:rPr>
                <w:strike/>
              </w:rPr>
              <w:t>sub</w:t>
            </w:r>
          </w:p>
        </w:tc>
      </w:tr>
      <w:tr w:rsidR="00F14087" w:rsidRPr="0058416A" w14:paraId="45AD828A" w14:textId="77777777" w:rsidTr="00F14087">
        <w:trPr>
          <w:trHeight w:val="254"/>
        </w:trPr>
        <w:tc>
          <w:tcPr>
            <w:tcW w:w="862" w:type="dxa"/>
          </w:tcPr>
          <w:p w14:paraId="22D5BA16" w14:textId="77777777" w:rsidR="00F14087" w:rsidRPr="0058416A" w:rsidRDefault="00F14087" w:rsidP="00DE1E9B">
            <w:pPr>
              <w:pStyle w:val="ListParagraph"/>
              <w:bidi w:val="0"/>
              <w:ind w:left="0"/>
              <w:jc w:val="center"/>
              <w:rPr>
                <w:strike/>
                <w:rtl/>
              </w:rPr>
            </w:pPr>
            <w:r w:rsidRPr="0058416A">
              <w:rPr>
                <w:strike/>
              </w:rPr>
              <w:t>12</w:t>
            </w:r>
          </w:p>
        </w:tc>
        <w:tc>
          <w:tcPr>
            <w:tcW w:w="1048" w:type="dxa"/>
          </w:tcPr>
          <w:p w14:paraId="7C50A326" w14:textId="77777777" w:rsidR="00F14087" w:rsidRPr="0058416A" w:rsidRDefault="00F14087" w:rsidP="00DE1E9B">
            <w:pPr>
              <w:pStyle w:val="ListParagraph"/>
              <w:bidi w:val="0"/>
              <w:ind w:left="0"/>
              <w:jc w:val="center"/>
              <w:rPr>
                <w:strike/>
                <w:rtl/>
              </w:rPr>
            </w:pPr>
            <w:r w:rsidRPr="0058416A">
              <w:rPr>
                <w:strike/>
              </w:rPr>
              <w:t>2</w:t>
            </w:r>
          </w:p>
        </w:tc>
        <w:tc>
          <w:tcPr>
            <w:tcW w:w="723" w:type="dxa"/>
          </w:tcPr>
          <w:p w14:paraId="3C8FDBBF" w14:textId="77777777" w:rsidR="00F14087" w:rsidRPr="0058416A" w:rsidRDefault="00F14087" w:rsidP="00DE1E9B">
            <w:pPr>
              <w:pStyle w:val="ListParagraph"/>
              <w:bidi w:val="0"/>
              <w:ind w:left="0"/>
              <w:jc w:val="center"/>
              <w:rPr>
                <w:strike/>
                <w:rtl/>
              </w:rPr>
            </w:pPr>
            <w:r w:rsidRPr="0058416A">
              <w:rPr>
                <w:strike/>
              </w:rPr>
              <w:t>S</w:t>
            </w:r>
          </w:p>
        </w:tc>
        <w:tc>
          <w:tcPr>
            <w:tcW w:w="612" w:type="dxa"/>
          </w:tcPr>
          <w:p w14:paraId="75EDFA70" w14:textId="77777777" w:rsidR="00F14087" w:rsidRPr="0058416A" w:rsidRDefault="00F14087" w:rsidP="00DE1E9B">
            <w:pPr>
              <w:pStyle w:val="ListParagraph"/>
              <w:bidi w:val="0"/>
              <w:ind w:left="0"/>
              <w:jc w:val="center"/>
              <w:rPr>
                <w:strike/>
                <w:rtl/>
              </w:rPr>
            </w:pPr>
            <w:r w:rsidRPr="0058416A">
              <w:rPr>
                <w:strike/>
              </w:rPr>
              <w:t>1</w:t>
            </w:r>
          </w:p>
        </w:tc>
      </w:tr>
      <w:tr w:rsidR="00F14087" w:rsidRPr="0058416A" w14:paraId="2B3A883B" w14:textId="77777777" w:rsidTr="00F14087">
        <w:trPr>
          <w:trHeight w:val="265"/>
        </w:trPr>
        <w:tc>
          <w:tcPr>
            <w:tcW w:w="862" w:type="dxa"/>
          </w:tcPr>
          <w:p w14:paraId="2C75B8AF" w14:textId="77777777" w:rsidR="00F14087" w:rsidRPr="0058416A" w:rsidRDefault="00F14087" w:rsidP="00DE1E9B">
            <w:pPr>
              <w:pStyle w:val="ListParagraph"/>
              <w:bidi w:val="0"/>
              <w:ind w:left="0"/>
              <w:jc w:val="center"/>
              <w:rPr>
                <w:strike/>
                <w:rtl/>
              </w:rPr>
            </w:pPr>
            <w:r w:rsidRPr="0058416A">
              <w:rPr>
                <w:strike/>
              </w:rPr>
              <w:t>40</w:t>
            </w:r>
          </w:p>
        </w:tc>
        <w:tc>
          <w:tcPr>
            <w:tcW w:w="1048" w:type="dxa"/>
          </w:tcPr>
          <w:p w14:paraId="3B3ACF2A" w14:textId="77777777" w:rsidR="00F14087" w:rsidRPr="0058416A" w:rsidRDefault="00F14087" w:rsidP="00DE1E9B">
            <w:pPr>
              <w:pStyle w:val="ListParagraph"/>
              <w:bidi w:val="0"/>
              <w:ind w:left="0"/>
              <w:jc w:val="center"/>
              <w:rPr>
                <w:strike/>
                <w:rtl/>
              </w:rPr>
            </w:pPr>
            <w:r w:rsidRPr="0058416A">
              <w:rPr>
                <w:strike/>
              </w:rPr>
              <w:t>3</w:t>
            </w:r>
          </w:p>
        </w:tc>
        <w:tc>
          <w:tcPr>
            <w:tcW w:w="723" w:type="dxa"/>
          </w:tcPr>
          <w:p w14:paraId="5A2A63EF" w14:textId="77777777" w:rsidR="00F14087" w:rsidRPr="0058416A" w:rsidRDefault="00F14087" w:rsidP="00DE1E9B">
            <w:pPr>
              <w:pStyle w:val="ListParagraph"/>
              <w:bidi w:val="0"/>
              <w:ind w:left="0"/>
              <w:jc w:val="center"/>
              <w:rPr>
                <w:strike/>
                <w:rtl/>
              </w:rPr>
            </w:pPr>
            <w:r w:rsidRPr="0058416A">
              <w:rPr>
                <w:strike/>
              </w:rPr>
              <w:t>D</w:t>
            </w:r>
          </w:p>
        </w:tc>
        <w:tc>
          <w:tcPr>
            <w:tcW w:w="612" w:type="dxa"/>
          </w:tcPr>
          <w:p w14:paraId="2748B452" w14:textId="77777777" w:rsidR="00F14087" w:rsidRPr="0058416A" w:rsidRDefault="00F14087" w:rsidP="00DE1E9B">
            <w:pPr>
              <w:pStyle w:val="ListParagraph"/>
              <w:bidi w:val="0"/>
              <w:ind w:left="0"/>
              <w:jc w:val="center"/>
              <w:rPr>
                <w:strike/>
                <w:rtl/>
              </w:rPr>
            </w:pPr>
            <w:r w:rsidRPr="0058416A">
              <w:rPr>
                <w:strike/>
              </w:rPr>
              <w:t>1</w:t>
            </w:r>
          </w:p>
        </w:tc>
      </w:tr>
      <w:tr w:rsidR="00F14087" w:rsidRPr="0058416A" w14:paraId="200C4233" w14:textId="77777777" w:rsidTr="00F14087">
        <w:trPr>
          <w:trHeight w:val="265"/>
        </w:trPr>
        <w:tc>
          <w:tcPr>
            <w:tcW w:w="862" w:type="dxa"/>
          </w:tcPr>
          <w:p w14:paraId="7F88FC1F" w14:textId="77777777" w:rsidR="00F14087" w:rsidRPr="0058416A" w:rsidRDefault="00F14087" w:rsidP="00DE1E9B">
            <w:pPr>
              <w:pStyle w:val="ListParagraph"/>
              <w:bidi w:val="0"/>
              <w:ind w:left="0"/>
              <w:jc w:val="center"/>
              <w:rPr>
                <w:strike/>
                <w:rtl/>
              </w:rPr>
            </w:pPr>
            <w:r w:rsidRPr="0058416A">
              <w:rPr>
                <w:strike/>
              </w:rPr>
              <w:t>120</w:t>
            </w:r>
          </w:p>
        </w:tc>
        <w:tc>
          <w:tcPr>
            <w:tcW w:w="1048" w:type="dxa"/>
          </w:tcPr>
          <w:p w14:paraId="453D3669" w14:textId="77777777" w:rsidR="00F14087" w:rsidRPr="0058416A" w:rsidRDefault="00F14087" w:rsidP="00DE1E9B">
            <w:pPr>
              <w:pStyle w:val="ListParagraph"/>
              <w:bidi w:val="0"/>
              <w:ind w:left="0"/>
              <w:jc w:val="center"/>
              <w:rPr>
                <w:strike/>
                <w:rtl/>
              </w:rPr>
            </w:pPr>
            <w:r w:rsidRPr="0058416A">
              <w:rPr>
                <w:strike/>
              </w:rPr>
              <w:t>5</w:t>
            </w:r>
          </w:p>
        </w:tc>
        <w:tc>
          <w:tcPr>
            <w:tcW w:w="723" w:type="dxa"/>
          </w:tcPr>
          <w:p w14:paraId="585D2B71" w14:textId="77777777" w:rsidR="00F14087" w:rsidRPr="0058416A" w:rsidRDefault="00F14087" w:rsidP="00DE1E9B">
            <w:pPr>
              <w:pStyle w:val="ListParagraph"/>
              <w:bidi w:val="0"/>
              <w:ind w:left="0"/>
              <w:jc w:val="center"/>
              <w:rPr>
                <w:strike/>
                <w:rtl/>
              </w:rPr>
            </w:pPr>
            <w:r w:rsidRPr="0058416A">
              <w:rPr>
                <w:strike/>
              </w:rPr>
              <w:t>S</w:t>
            </w:r>
          </w:p>
        </w:tc>
        <w:tc>
          <w:tcPr>
            <w:tcW w:w="612" w:type="dxa"/>
          </w:tcPr>
          <w:p w14:paraId="09586AF7" w14:textId="77777777" w:rsidR="00F14087" w:rsidRPr="0058416A" w:rsidRDefault="00F14087" w:rsidP="00DE1E9B">
            <w:pPr>
              <w:pStyle w:val="ListParagraph"/>
              <w:bidi w:val="0"/>
              <w:ind w:left="0"/>
              <w:jc w:val="center"/>
              <w:rPr>
                <w:strike/>
                <w:rtl/>
              </w:rPr>
            </w:pPr>
            <w:r w:rsidRPr="0058416A">
              <w:rPr>
                <w:strike/>
              </w:rPr>
              <w:t>2</w:t>
            </w:r>
          </w:p>
        </w:tc>
      </w:tr>
      <w:tr w:rsidR="00F14087" w:rsidRPr="0058416A" w14:paraId="49A533D8" w14:textId="77777777" w:rsidTr="00F14087">
        <w:trPr>
          <w:trHeight w:val="265"/>
        </w:trPr>
        <w:tc>
          <w:tcPr>
            <w:tcW w:w="862" w:type="dxa"/>
          </w:tcPr>
          <w:p w14:paraId="11546869" w14:textId="77777777" w:rsidR="00F14087" w:rsidRPr="0058416A" w:rsidRDefault="00F14087" w:rsidP="00DE1E9B">
            <w:pPr>
              <w:pStyle w:val="ListParagraph"/>
              <w:bidi w:val="0"/>
              <w:ind w:left="0"/>
              <w:jc w:val="center"/>
              <w:rPr>
                <w:strike/>
                <w:rtl/>
              </w:rPr>
            </w:pPr>
            <w:r w:rsidRPr="0058416A">
              <w:rPr>
                <w:strike/>
              </w:rPr>
              <w:t>127</w:t>
            </w:r>
          </w:p>
        </w:tc>
        <w:tc>
          <w:tcPr>
            <w:tcW w:w="1048" w:type="dxa"/>
          </w:tcPr>
          <w:p w14:paraId="6E363B5D" w14:textId="77777777" w:rsidR="00F14087" w:rsidRPr="0058416A" w:rsidRDefault="00F14087" w:rsidP="00DE1E9B">
            <w:pPr>
              <w:pStyle w:val="ListParagraph"/>
              <w:bidi w:val="0"/>
              <w:ind w:left="0"/>
              <w:jc w:val="center"/>
              <w:rPr>
                <w:strike/>
                <w:rtl/>
              </w:rPr>
            </w:pPr>
            <w:r w:rsidRPr="0058416A">
              <w:rPr>
                <w:strike/>
              </w:rPr>
              <w:t>9</w:t>
            </w:r>
          </w:p>
        </w:tc>
        <w:tc>
          <w:tcPr>
            <w:tcW w:w="723" w:type="dxa"/>
          </w:tcPr>
          <w:p w14:paraId="319059F8" w14:textId="77777777" w:rsidR="00F14087" w:rsidRPr="0058416A" w:rsidRDefault="00F14087" w:rsidP="00DE1E9B">
            <w:pPr>
              <w:pStyle w:val="ListParagraph"/>
              <w:bidi w:val="0"/>
              <w:ind w:left="0"/>
              <w:jc w:val="center"/>
              <w:rPr>
                <w:strike/>
                <w:rtl/>
              </w:rPr>
            </w:pPr>
            <w:r w:rsidRPr="0058416A">
              <w:rPr>
                <w:strike/>
              </w:rPr>
              <w:t>D</w:t>
            </w:r>
          </w:p>
        </w:tc>
        <w:tc>
          <w:tcPr>
            <w:tcW w:w="612" w:type="dxa"/>
          </w:tcPr>
          <w:p w14:paraId="09D84A40" w14:textId="77777777" w:rsidR="00F14087" w:rsidRPr="0058416A" w:rsidRDefault="00F14087" w:rsidP="00DE1E9B">
            <w:pPr>
              <w:pStyle w:val="ListParagraph"/>
              <w:bidi w:val="0"/>
              <w:ind w:left="0"/>
              <w:jc w:val="center"/>
              <w:rPr>
                <w:strike/>
                <w:rtl/>
              </w:rPr>
            </w:pPr>
            <w:r w:rsidRPr="0058416A">
              <w:rPr>
                <w:strike/>
              </w:rPr>
              <w:t>2</w:t>
            </w:r>
          </w:p>
        </w:tc>
      </w:tr>
    </w:tbl>
    <w:p w14:paraId="13E8E1BD" w14:textId="61C2C0F4" w:rsidR="00F14087" w:rsidRPr="0058416A" w:rsidRDefault="00F14087" w:rsidP="00F14087">
      <w:pPr>
        <w:ind w:left="1800" w:firstLine="360"/>
        <w:rPr>
          <w:strike/>
        </w:rPr>
      </w:pPr>
      <w:r w:rsidRPr="0058416A">
        <w:rPr>
          <w:strike/>
        </w:rPr>
        <w:t>Y=</w:t>
      </w:r>
      <w:proofErr w:type="spellStart"/>
      <w:r w:rsidRPr="0058416A">
        <w:rPr>
          <w:strike/>
        </w:rPr>
        <w:t>AvgXpos</w:t>
      </w:r>
      <w:proofErr w:type="spellEnd"/>
      <w:r w:rsidRPr="0058416A">
        <w:rPr>
          <w:strike/>
        </w:rPr>
        <w:t>, X=Cond, U</w:t>
      </w:r>
      <w:r w:rsidRPr="0058416A">
        <w:rPr>
          <w:strike/>
          <w:vertAlign w:val="subscript"/>
        </w:rPr>
        <w:t>1</w:t>
      </w:r>
      <w:r w:rsidRPr="0058416A">
        <w:rPr>
          <w:strike/>
        </w:rPr>
        <w:t>=sub, U</w:t>
      </w:r>
      <w:r w:rsidRPr="0058416A">
        <w:rPr>
          <w:strike/>
          <w:vertAlign w:val="subscript"/>
        </w:rPr>
        <w:t>2</w:t>
      </w:r>
      <w:r w:rsidRPr="0058416A">
        <w:rPr>
          <w:strike/>
        </w:rPr>
        <w:t>=</w:t>
      </w:r>
      <w:proofErr w:type="spellStart"/>
      <w:r w:rsidRPr="0058416A">
        <w:rPr>
          <w:strike/>
        </w:rPr>
        <w:t>nTrials</w:t>
      </w:r>
      <w:proofErr w:type="spellEnd"/>
    </w:p>
    <w:p w14:paraId="45409F3F" w14:textId="08D5AAF4" w:rsidR="00F14087" w:rsidRPr="0058416A" w:rsidRDefault="00F14087" w:rsidP="00F14087">
      <w:pPr>
        <w:pStyle w:val="ListParagraph"/>
        <w:numPr>
          <w:ilvl w:val="2"/>
          <w:numId w:val="1"/>
        </w:numPr>
        <w:rPr>
          <w:strike/>
        </w:rPr>
      </w:pPr>
      <w:r w:rsidRPr="0058416A">
        <w:rPr>
          <w:strike/>
        </w:rPr>
        <w:t>Right</w:t>
      </w:r>
    </w:p>
    <w:p w14:paraId="080C0153" w14:textId="77777777" w:rsidR="00F14087" w:rsidRPr="0058416A" w:rsidRDefault="00F14087" w:rsidP="00F14087">
      <w:pPr>
        <w:pStyle w:val="ListParagraph"/>
        <w:ind w:left="1440" w:firstLine="720"/>
        <w:rPr>
          <w:strike/>
          <w:rtl/>
        </w:rPr>
      </w:pPr>
      <w:r w:rsidRPr="0058416A">
        <w:rPr>
          <w:rFonts w:hint="cs"/>
          <w:strike/>
          <w:rtl/>
        </w:rPr>
        <w:t xml:space="preserve">משואת רגרסיה לכל נקודה לאורך </w:t>
      </w:r>
      <w:r w:rsidRPr="0058416A">
        <w:rPr>
          <w:rFonts w:hint="cs"/>
          <w:strike/>
        </w:rPr>
        <w:t>Z</w:t>
      </w:r>
      <w:r w:rsidRPr="0058416A">
        <w:rPr>
          <w:rFonts w:hint="cs"/>
          <w:strike/>
          <w:rtl/>
        </w:rPr>
        <w:t>.</w:t>
      </w:r>
    </w:p>
    <w:tbl>
      <w:tblPr>
        <w:tblStyle w:val="TableGrid"/>
        <w:bidiVisual/>
        <w:tblW w:w="0" w:type="auto"/>
        <w:tblInd w:w="2154" w:type="dxa"/>
        <w:tblLook w:val="04A0" w:firstRow="1" w:lastRow="0" w:firstColumn="1" w:lastColumn="0" w:noHBand="0" w:noVBand="1"/>
      </w:tblPr>
      <w:tblGrid>
        <w:gridCol w:w="862"/>
        <w:gridCol w:w="1048"/>
        <w:gridCol w:w="723"/>
        <w:gridCol w:w="612"/>
      </w:tblGrid>
      <w:tr w:rsidR="00F14087" w:rsidRPr="0058416A" w14:paraId="51CEECC4" w14:textId="77777777" w:rsidTr="00DE1E9B">
        <w:trPr>
          <w:trHeight w:val="265"/>
        </w:trPr>
        <w:tc>
          <w:tcPr>
            <w:tcW w:w="862" w:type="dxa"/>
          </w:tcPr>
          <w:p w14:paraId="4F9B86D9" w14:textId="77777777" w:rsidR="00F14087" w:rsidRPr="0058416A" w:rsidRDefault="00F14087" w:rsidP="00DE1E9B">
            <w:pPr>
              <w:bidi w:val="0"/>
              <w:rPr>
                <w:strike/>
                <w:rtl/>
              </w:rPr>
            </w:pPr>
            <w:proofErr w:type="spellStart"/>
            <w:r w:rsidRPr="0058416A">
              <w:rPr>
                <w:strike/>
              </w:rPr>
              <w:t>nTrials</w:t>
            </w:r>
            <w:proofErr w:type="spellEnd"/>
          </w:p>
        </w:tc>
        <w:tc>
          <w:tcPr>
            <w:tcW w:w="1048" w:type="dxa"/>
          </w:tcPr>
          <w:p w14:paraId="1C91076E" w14:textId="77777777" w:rsidR="00F14087" w:rsidRPr="0058416A" w:rsidRDefault="00F14087" w:rsidP="00DE1E9B">
            <w:pPr>
              <w:pStyle w:val="ListParagraph"/>
              <w:bidi w:val="0"/>
              <w:ind w:left="0"/>
              <w:jc w:val="center"/>
              <w:rPr>
                <w:strike/>
                <w:rtl/>
              </w:rPr>
            </w:pPr>
            <w:proofErr w:type="spellStart"/>
            <w:r w:rsidRPr="0058416A">
              <w:rPr>
                <w:strike/>
              </w:rPr>
              <w:t>AvgXpos</w:t>
            </w:r>
            <w:proofErr w:type="spellEnd"/>
          </w:p>
        </w:tc>
        <w:tc>
          <w:tcPr>
            <w:tcW w:w="723" w:type="dxa"/>
          </w:tcPr>
          <w:p w14:paraId="02D6BD37" w14:textId="77777777" w:rsidR="00F14087" w:rsidRPr="0058416A" w:rsidRDefault="00F14087" w:rsidP="00DE1E9B">
            <w:pPr>
              <w:pStyle w:val="ListParagraph"/>
              <w:bidi w:val="0"/>
              <w:ind w:left="0"/>
              <w:jc w:val="center"/>
              <w:rPr>
                <w:strike/>
                <w:rtl/>
              </w:rPr>
            </w:pPr>
            <w:r w:rsidRPr="0058416A">
              <w:rPr>
                <w:strike/>
              </w:rPr>
              <w:t>Cond</w:t>
            </w:r>
          </w:p>
        </w:tc>
        <w:tc>
          <w:tcPr>
            <w:tcW w:w="612" w:type="dxa"/>
          </w:tcPr>
          <w:p w14:paraId="03258794" w14:textId="77777777" w:rsidR="00F14087" w:rsidRPr="0058416A" w:rsidRDefault="00F14087" w:rsidP="00DE1E9B">
            <w:pPr>
              <w:pStyle w:val="ListParagraph"/>
              <w:bidi w:val="0"/>
              <w:ind w:left="0"/>
              <w:jc w:val="center"/>
              <w:rPr>
                <w:strike/>
                <w:rtl/>
              </w:rPr>
            </w:pPr>
            <w:r w:rsidRPr="0058416A">
              <w:rPr>
                <w:strike/>
              </w:rPr>
              <w:t>sub</w:t>
            </w:r>
          </w:p>
        </w:tc>
      </w:tr>
      <w:tr w:rsidR="00F14087" w:rsidRPr="0058416A" w14:paraId="6433F088" w14:textId="77777777" w:rsidTr="00DE1E9B">
        <w:trPr>
          <w:trHeight w:val="254"/>
        </w:trPr>
        <w:tc>
          <w:tcPr>
            <w:tcW w:w="862" w:type="dxa"/>
          </w:tcPr>
          <w:p w14:paraId="0A5E0E4B" w14:textId="77777777" w:rsidR="00F14087" w:rsidRPr="0058416A" w:rsidRDefault="00F14087" w:rsidP="00DE1E9B">
            <w:pPr>
              <w:pStyle w:val="ListParagraph"/>
              <w:bidi w:val="0"/>
              <w:ind w:left="0"/>
              <w:jc w:val="center"/>
              <w:rPr>
                <w:strike/>
                <w:rtl/>
              </w:rPr>
            </w:pPr>
            <w:r w:rsidRPr="0058416A">
              <w:rPr>
                <w:strike/>
              </w:rPr>
              <w:lastRenderedPageBreak/>
              <w:t>12</w:t>
            </w:r>
          </w:p>
        </w:tc>
        <w:tc>
          <w:tcPr>
            <w:tcW w:w="1048" w:type="dxa"/>
          </w:tcPr>
          <w:p w14:paraId="5556FF14" w14:textId="77777777" w:rsidR="00F14087" w:rsidRPr="0058416A" w:rsidRDefault="00F14087" w:rsidP="00DE1E9B">
            <w:pPr>
              <w:pStyle w:val="ListParagraph"/>
              <w:bidi w:val="0"/>
              <w:ind w:left="0"/>
              <w:jc w:val="center"/>
              <w:rPr>
                <w:strike/>
                <w:rtl/>
              </w:rPr>
            </w:pPr>
            <w:r w:rsidRPr="0058416A">
              <w:rPr>
                <w:strike/>
              </w:rPr>
              <w:t>2</w:t>
            </w:r>
          </w:p>
        </w:tc>
        <w:tc>
          <w:tcPr>
            <w:tcW w:w="723" w:type="dxa"/>
          </w:tcPr>
          <w:p w14:paraId="05848613" w14:textId="77777777" w:rsidR="00F14087" w:rsidRPr="0058416A" w:rsidRDefault="00F14087" w:rsidP="00DE1E9B">
            <w:pPr>
              <w:pStyle w:val="ListParagraph"/>
              <w:bidi w:val="0"/>
              <w:ind w:left="0"/>
              <w:jc w:val="center"/>
              <w:rPr>
                <w:strike/>
                <w:rtl/>
              </w:rPr>
            </w:pPr>
            <w:r w:rsidRPr="0058416A">
              <w:rPr>
                <w:strike/>
              </w:rPr>
              <w:t>S</w:t>
            </w:r>
          </w:p>
        </w:tc>
        <w:tc>
          <w:tcPr>
            <w:tcW w:w="612" w:type="dxa"/>
          </w:tcPr>
          <w:p w14:paraId="48183848" w14:textId="77777777" w:rsidR="00F14087" w:rsidRPr="0058416A" w:rsidRDefault="00F14087" w:rsidP="00DE1E9B">
            <w:pPr>
              <w:pStyle w:val="ListParagraph"/>
              <w:bidi w:val="0"/>
              <w:ind w:left="0"/>
              <w:jc w:val="center"/>
              <w:rPr>
                <w:strike/>
                <w:rtl/>
              </w:rPr>
            </w:pPr>
            <w:r w:rsidRPr="0058416A">
              <w:rPr>
                <w:strike/>
              </w:rPr>
              <w:t>1</w:t>
            </w:r>
          </w:p>
        </w:tc>
      </w:tr>
      <w:tr w:rsidR="00F14087" w:rsidRPr="0058416A" w14:paraId="0FC26744" w14:textId="77777777" w:rsidTr="00DE1E9B">
        <w:trPr>
          <w:trHeight w:val="265"/>
        </w:trPr>
        <w:tc>
          <w:tcPr>
            <w:tcW w:w="862" w:type="dxa"/>
          </w:tcPr>
          <w:p w14:paraId="379F6B19" w14:textId="77777777" w:rsidR="00F14087" w:rsidRPr="0058416A" w:rsidRDefault="00F14087" w:rsidP="00DE1E9B">
            <w:pPr>
              <w:pStyle w:val="ListParagraph"/>
              <w:bidi w:val="0"/>
              <w:ind w:left="0"/>
              <w:jc w:val="center"/>
              <w:rPr>
                <w:strike/>
                <w:rtl/>
              </w:rPr>
            </w:pPr>
            <w:r w:rsidRPr="0058416A">
              <w:rPr>
                <w:strike/>
              </w:rPr>
              <w:t>40</w:t>
            </w:r>
          </w:p>
        </w:tc>
        <w:tc>
          <w:tcPr>
            <w:tcW w:w="1048" w:type="dxa"/>
          </w:tcPr>
          <w:p w14:paraId="79DC61D0" w14:textId="77777777" w:rsidR="00F14087" w:rsidRPr="0058416A" w:rsidRDefault="00F14087" w:rsidP="00DE1E9B">
            <w:pPr>
              <w:pStyle w:val="ListParagraph"/>
              <w:bidi w:val="0"/>
              <w:ind w:left="0"/>
              <w:jc w:val="center"/>
              <w:rPr>
                <w:strike/>
                <w:rtl/>
              </w:rPr>
            </w:pPr>
            <w:r w:rsidRPr="0058416A">
              <w:rPr>
                <w:strike/>
              </w:rPr>
              <w:t>3</w:t>
            </w:r>
          </w:p>
        </w:tc>
        <w:tc>
          <w:tcPr>
            <w:tcW w:w="723" w:type="dxa"/>
          </w:tcPr>
          <w:p w14:paraId="16A1708F" w14:textId="77777777" w:rsidR="00F14087" w:rsidRPr="0058416A" w:rsidRDefault="00F14087" w:rsidP="00DE1E9B">
            <w:pPr>
              <w:pStyle w:val="ListParagraph"/>
              <w:bidi w:val="0"/>
              <w:ind w:left="0"/>
              <w:jc w:val="center"/>
              <w:rPr>
                <w:strike/>
                <w:rtl/>
              </w:rPr>
            </w:pPr>
            <w:r w:rsidRPr="0058416A">
              <w:rPr>
                <w:strike/>
              </w:rPr>
              <w:t>D</w:t>
            </w:r>
          </w:p>
        </w:tc>
        <w:tc>
          <w:tcPr>
            <w:tcW w:w="612" w:type="dxa"/>
          </w:tcPr>
          <w:p w14:paraId="4A67EB80" w14:textId="77777777" w:rsidR="00F14087" w:rsidRPr="0058416A" w:rsidRDefault="00F14087" w:rsidP="00DE1E9B">
            <w:pPr>
              <w:pStyle w:val="ListParagraph"/>
              <w:bidi w:val="0"/>
              <w:ind w:left="0"/>
              <w:jc w:val="center"/>
              <w:rPr>
                <w:strike/>
                <w:rtl/>
              </w:rPr>
            </w:pPr>
            <w:r w:rsidRPr="0058416A">
              <w:rPr>
                <w:strike/>
              </w:rPr>
              <w:t>1</w:t>
            </w:r>
          </w:p>
        </w:tc>
      </w:tr>
      <w:tr w:rsidR="00F14087" w:rsidRPr="0058416A" w14:paraId="43F541A4" w14:textId="77777777" w:rsidTr="00DE1E9B">
        <w:trPr>
          <w:trHeight w:val="265"/>
        </w:trPr>
        <w:tc>
          <w:tcPr>
            <w:tcW w:w="862" w:type="dxa"/>
          </w:tcPr>
          <w:p w14:paraId="30006668" w14:textId="77777777" w:rsidR="00F14087" w:rsidRPr="0058416A" w:rsidRDefault="00F14087" w:rsidP="00DE1E9B">
            <w:pPr>
              <w:pStyle w:val="ListParagraph"/>
              <w:bidi w:val="0"/>
              <w:ind w:left="0"/>
              <w:jc w:val="center"/>
              <w:rPr>
                <w:strike/>
                <w:rtl/>
              </w:rPr>
            </w:pPr>
            <w:r w:rsidRPr="0058416A">
              <w:rPr>
                <w:strike/>
              </w:rPr>
              <w:t>120</w:t>
            </w:r>
          </w:p>
        </w:tc>
        <w:tc>
          <w:tcPr>
            <w:tcW w:w="1048" w:type="dxa"/>
          </w:tcPr>
          <w:p w14:paraId="1A65814B" w14:textId="77777777" w:rsidR="00F14087" w:rsidRPr="0058416A" w:rsidRDefault="00F14087" w:rsidP="00DE1E9B">
            <w:pPr>
              <w:pStyle w:val="ListParagraph"/>
              <w:bidi w:val="0"/>
              <w:ind w:left="0"/>
              <w:jc w:val="center"/>
              <w:rPr>
                <w:strike/>
                <w:rtl/>
              </w:rPr>
            </w:pPr>
            <w:r w:rsidRPr="0058416A">
              <w:rPr>
                <w:strike/>
              </w:rPr>
              <w:t>5</w:t>
            </w:r>
          </w:p>
        </w:tc>
        <w:tc>
          <w:tcPr>
            <w:tcW w:w="723" w:type="dxa"/>
          </w:tcPr>
          <w:p w14:paraId="431DE819" w14:textId="77777777" w:rsidR="00F14087" w:rsidRPr="0058416A" w:rsidRDefault="00F14087" w:rsidP="00DE1E9B">
            <w:pPr>
              <w:pStyle w:val="ListParagraph"/>
              <w:bidi w:val="0"/>
              <w:ind w:left="0"/>
              <w:jc w:val="center"/>
              <w:rPr>
                <w:strike/>
                <w:rtl/>
              </w:rPr>
            </w:pPr>
            <w:r w:rsidRPr="0058416A">
              <w:rPr>
                <w:strike/>
              </w:rPr>
              <w:t>S</w:t>
            </w:r>
          </w:p>
        </w:tc>
        <w:tc>
          <w:tcPr>
            <w:tcW w:w="612" w:type="dxa"/>
          </w:tcPr>
          <w:p w14:paraId="6D5DD65B" w14:textId="77777777" w:rsidR="00F14087" w:rsidRPr="0058416A" w:rsidRDefault="00F14087" w:rsidP="00DE1E9B">
            <w:pPr>
              <w:pStyle w:val="ListParagraph"/>
              <w:bidi w:val="0"/>
              <w:ind w:left="0"/>
              <w:jc w:val="center"/>
              <w:rPr>
                <w:strike/>
                <w:rtl/>
              </w:rPr>
            </w:pPr>
            <w:r w:rsidRPr="0058416A">
              <w:rPr>
                <w:strike/>
              </w:rPr>
              <w:t>2</w:t>
            </w:r>
          </w:p>
        </w:tc>
      </w:tr>
      <w:tr w:rsidR="00F14087" w:rsidRPr="0058416A" w14:paraId="478FA0C1" w14:textId="77777777" w:rsidTr="00DE1E9B">
        <w:trPr>
          <w:trHeight w:val="265"/>
        </w:trPr>
        <w:tc>
          <w:tcPr>
            <w:tcW w:w="862" w:type="dxa"/>
          </w:tcPr>
          <w:p w14:paraId="32E40FAA" w14:textId="77777777" w:rsidR="00F14087" w:rsidRPr="0058416A" w:rsidRDefault="00F14087" w:rsidP="00DE1E9B">
            <w:pPr>
              <w:pStyle w:val="ListParagraph"/>
              <w:bidi w:val="0"/>
              <w:ind w:left="0"/>
              <w:jc w:val="center"/>
              <w:rPr>
                <w:strike/>
                <w:rtl/>
              </w:rPr>
            </w:pPr>
            <w:r w:rsidRPr="0058416A">
              <w:rPr>
                <w:strike/>
              </w:rPr>
              <w:t>127</w:t>
            </w:r>
          </w:p>
        </w:tc>
        <w:tc>
          <w:tcPr>
            <w:tcW w:w="1048" w:type="dxa"/>
          </w:tcPr>
          <w:p w14:paraId="7239B37D" w14:textId="77777777" w:rsidR="00F14087" w:rsidRPr="0058416A" w:rsidRDefault="00F14087" w:rsidP="00DE1E9B">
            <w:pPr>
              <w:pStyle w:val="ListParagraph"/>
              <w:bidi w:val="0"/>
              <w:ind w:left="0"/>
              <w:jc w:val="center"/>
              <w:rPr>
                <w:strike/>
                <w:rtl/>
              </w:rPr>
            </w:pPr>
            <w:r w:rsidRPr="0058416A">
              <w:rPr>
                <w:strike/>
              </w:rPr>
              <w:t>9</w:t>
            </w:r>
          </w:p>
        </w:tc>
        <w:tc>
          <w:tcPr>
            <w:tcW w:w="723" w:type="dxa"/>
          </w:tcPr>
          <w:p w14:paraId="2AA7AE3C" w14:textId="77777777" w:rsidR="00F14087" w:rsidRPr="0058416A" w:rsidRDefault="00F14087" w:rsidP="00DE1E9B">
            <w:pPr>
              <w:pStyle w:val="ListParagraph"/>
              <w:bidi w:val="0"/>
              <w:ind w:left="0"/>
              <w:jc w:val="center"/>
              <w:rPr>
                <w:strike/>
                <w:rtl/>
              </w:rPr>
            </w:pPr>
            <w:r w:rsidRPr="0058416A">
              <w:rPr>
                <w:strike/>
              </w:rPr>
              <w:t>D</w:t>
            </w:r>
          </w:p>
        </w:tc>
        <w:tc>
          <w:tcPr>
            <w:tcW w:w="612" w:type="dxa"/>
          </w:tcPr>
          <w:p w14:paraId="7DD3F5F5" w14:textId="77777777" w:rsidR="00F14087" w:rsidRPr="0058416A" w:rsidRDefault="00F14087" w:rsidP="00DE1E9B">
            <w:pPr>
              <w:pStyle w:val="ListParagraph"/>
              <w:bidi w:val="0"/>
              <w:ind w:left="0"/>
              <w:jc w:val="center"/>
              <w:rPr>
                <w:strike/>
                <w:rtl/>
              </w:rPr>
            </w:pPr>
            <w:r w:rsidRPr="0058416A">
              <w:rPr>
                <w:strike/>
              </w:rPr>
              <w:t>2</w:t>
            </w:r>
          </w:p>
        </w:tc>
      </w:tr>
    </w:tbl>
    <w:p w14:paraId="21920403" w14:textId="6C16E38D" w:rsidR="00F14087" w:rsidRPr="0058416A" w:rsidRDefault="00F14087" w:rsidP="00F14087">
      <w:pPr>
        <w:pStyle w:val="ListParagraph"/>
        <w:ind w:left="2160"/>
        <w:rPr>
          <w:strike/>
        </w:rPr>
      </w:pPr>
      <w:r w:rsidRPr="0058416A">
        <w:rPr>
          <w:strike/>
        </w:rPr>
        <w:t>Y=</w:t>
      </w:r>
      <w:proofErr w:type="spellStart"/>
      <w:r w:rsidRPr="0058416A">
        <w:rPr>
          <w:strike/>
        </w:rPr>
        <w:t>AvgXpos</w:t>
      </w:r>
      <w:proofErr w:type="spellEnd"/>
      <w:r w:rsidRPr="0058416A">
        <w:rPr>
          <w:strike/>
        </w:rPr>
        <w:t>, X=Cond, U</w:t>
      </w:r>
      <w:r w:rsidRPr="0058416A">
        <w:rPr>
          <w:strike/>
          <w:vertAlign w:val="subscript"/>
        </w:rPr>
        <w:t>1</w:t>
      </w:r>
      <w:r w:rsidRPr="0058416A">
        <w:rPr>
          <w:strike/>
        </w:rPr>
        <w:t>=sub, U</w:t>
      </w:r>
      <w:r w:rsidRPr="0058416A">
        <w:rPr>
          <w:strike/>
          <w:vertAlign w:val="subscript"/>
        </w:rPr>
        <w:t>2</w:t>
      </w:r>
      <w:r w:rsidRPr="0058416A">
        <w:rPr>
          <w:strike/>
        </w:rPr>
        <w:t>=</w:t>
      </w:r>
      <w:proofErr w:type="spellStart"/>
      <w:r w:rsidRPr="0058416A">
        <w:rPr>
          <w:strike/>
        </w:rPr>
        <w:t>nTrials</w:t>
      </w:r>
      <w:proofErr w:type="spellEnd"/>
    </w:p>
    <w:p w14:paraId="57B1CC28" w14:textId="13B12489" w:rsidR="00934342" w:rsidRDefault="00143F0D" w:rsidP="00143F0D">
      <w:pPr>
        <w:pStyle w:val="ListParagraph"/>
        <w:numPr>
          <w:ilvl w:val="0"/>
          <w:numId w:val="1"/>
        </w:numPr>
      </w:pPr>
      <w:r>
        <w:rPr>
          <w:rFonts w:hint="cs"/>
          <w:rtl/>
        </w:rPr>
        <w:t xml:space="preserve">ליצור </w:t>
      </w:r>
      <w:r>
        <w:t>Mixed effect model</w:t>
      </w:r>
      <w:r>
        <w:rPr>
          <w:rFonts w:hint="cs"/>
          <w:rtl/>
        </w:rPr>
        <w:t xml:space="preserve"> ב-</w:t>
      </w:r>
      <w:r>
        <w:t>R</w:t>
      </w:r>
      <w:r>
        <w:rPr>
          <w:rFonts w:hint="cs"/>
          <w:rtl/>
        </w:rPr>
        <w:t>.</w:t>
      </w:r>
    </w:p>
    <w:p w14:paraId="0DD35578" w14:textId="79F6BFBB" w:rsidR="00143F0D" w:rsidRDefault="008A3CE5" w:rsidP="00143F0D">
      <w:pPr>
        <w:pStyle w:val="ListParagraph"/>
        <w:rPr>
          <w:rtl/>
        </w:rPr>
      </w:pPr>
      <w:hyperlink r:id="rId35" w:history="1">
        <w:r w:rsidR="00143F0D" w:rsidRPr="003D57FC">
          <w:rPr>
            <w:rStyle w:val="Hyperlink"/>
            <w:rFonts w:hint="cs"/>
            <w:rtl/>
          </w:rPr>
          <w:t>יצירת מודל</w:t>
        </w:r>
      </w:hyperlink>
      <w:r w:rsidR="00143F0D">
        <w:rPr>
          <w:rFonts w:hint="cs"/>
          <w:rtl/>
        </w:rPr>
        <w:t xml:space="preserve"> </w:t>
      </w:r>
      <w:r w:rsidR="003D57FC">
        <w:t>linear mixed model with effect for intercept and slope</w:t>
      </w:r>
      <w:r w:rsidR="003D57FC">
        <w:rPr>
          <w:rFonts w:hint="cs"/>
          <w:rtl/>
        </w:rPr>
        <w:t>.</w:t>
      </w:r>
    </w:p>
    <w:p w14:paraId="0A265A74" w14:textId="3DCB9AB8" w:rsidR="00721B53" w:rsidRDefault="00721B53" w:rsidP="00143F0D">
      <w:pPr>
        <w:pStyle w:val="ListParagraph"/>
        <w:rPr>
          <w:rtl/>
        </w:rPr>
      </w:pPr>
      <w:r>
        <w:rPr>
          <w:rtl/>
        </w:rPr>
        <w:tab/>
      </w:r>
      <w:r>
        <w:rPr>
          <w:rtl/>
        </w:rPr>
        <w:tab/>
      </w:r>
      <w:r>
        <w:rPr>
          <w:rFonts w:hint="cs"/>
          <w:rtl/>
        </w:rPr>
        <w:t xml:space="preserve">יש בסוף גם חלק על </w:t>
      </w:r>
      <w:r>
        <w:t>assumptions</w:t>
      </w:r>
      <w:r w:rsidR="00BB614B">
        <w:rPr>
          <w:rFonts w:hint="cs"/>
          <w:rtl/>
        </w:rPr>
        <w:t>.</w:t>
      </w:r>
    </w:p>
    <w:p w14:paraId="7145CB82" w14:textId="23AD7DAA" w:rsidR="00143F0D" w:rsidRDefault="00313721" w:rsidP="00313721">
      <w:pPr>
        <w:pStyle w:val="ListParagraph"/>
        <w:numPr>
          <w:ilvl w:val="0"/>
          <w:numId w:val="1"/>
        </w:numPr>
      </w:pPr>
      <w:r>
        <w:rPr>
          <w:rFonts w:hint="cs"/>
          <w:rtl/>
        </w:rPr>
        <w:t>להשוות גודל אפקט לגודל אפקט שדהאן קיבל בניסוי המקורי.</w:t>
      </w:r>
    </w:p>
    <w:p w14:paraId="51BAA538" w14:textId="7B50DDDF" w:rsidR="00313721" w:rsidRDefault="00313721" w:rsidP="00313721">
      <w:pPr>
        <w:rPr>
          <w:rtl/>
        </w:rPr>
      </w:pPr>
    </w:p>
    <w:p w14:paraId="685CADEB" w14:textId="77777777" w:rsidR="00313721" w:rsidRPr="00FE4728" w:rsidRDefault="00313721" w:rsidP="00313721">
      <w:pPr>
        <w:rPr>
          <w:rtl/>
        </w:rPr>
      </w:pPr>
    </w:p>
    <w:p w14:paraId="08BDB2C0" w14:textId="6892222E" w:rsidR="004851B2" w:rsidRDefault="001F498C" w:rsidP="00141681">
      <w:pPr>
        <w:pStyle w:val="ListParagraph"/>
        <w:numPr>
          <w:ilvl w:val="0"/>
          <w:numId w:val="1"/>
        </w:numPr>
      </w:pPr>
      <w:r>
        <w:rPr>
          <w:rFonts w:hint="cs"/>
          <w:rtl/>
        </w:rPr>
        <w:t>לבדוק האם יש מילה ספציפית שנבדקים נוטים לטעות בה.</w:t>
      </w:r>
    </w:p>
    <w:p w14:paraId="3DF38CE4" w14:textId="77777777" w:rsidR="00835197" w:rsidRDefault="00835197" w:rsidP="00835197">
      <w:pPr>
        <w:pStyle w:val="ListParagraph"/>
        <w:numPr>
          <w:ilvl w:val="0"/>
          <w:numId w:val="1"/>
        </w:numPr>
      </w:pPr>
      <w:proofErr w:type="spellStart"/>
      <w:r w:rsidRPr="009D066A">
        <w:rPr>
          <w:rFonts w:hint="cs"/>
          <w:rtl/>
        </w:rPr>
        <w:t>טרייל</w:t>
      </w:r>
      <w:proofErr w:type="spellEnd"/>
      <w:r w:rsidRPr="009D066A">
        <w:rPr>
          <w:rFonts w:hint="cs"/>
          <w:rtl/>
        </w:rPr>
        <w:t xml:space="preserve"> 424 אצל נבדק 14, לא יושב טוב על הפונקציה שהתאמנו לו כי הסוף שלו והסוף שלה לא זהים.</w:t>
      </w:r>
    </w:p>
    <w:p w14:paraId="493629EF" w14:textId="2CBC0391" w:rsidR="00835197" w:rsidRDefault="00835197" w:rsidP="00835197">
      <w:pPr>
        <w:pStyle w:val="ListParagraph"/>
        <w:numPr>
          <w:ilvl w:val="0"/>
          <w:numId w:val="1"/>
        </w:numPr>
      </w:pPr>
      <w:r>
        <w:rPr>
          <w:rFonts w:hint="cs"/>
          <w:rtl/>
        </w:rPr>
        <w:t xml:space="preserve">נבדק 17 </w:t>
      </w:r>
      <w:proofErr w:type="spellStart"/>
      <w:r>
        <w:rPr>
          <w:rFonts w:hint="cs"/>
          <w:rtl/>
        </w:rPr>
        <w:t>טרייל</w:t>
      </w:r>
      <w:proofErr w:type="spellEnd"/>
      <w:r>
        <w:rPr>
          <w:rFonts w:hint="cs"/>
          <w:rtl/>
        </w:rPr>
        <w:t xml:space="preserve"> 48,49 הפונק שהתאימו אינה תואמת לתנועה אמיתית.</w:t>
      </w:r>
    </w:p>
    <w:p w14:paraId="5B62AD61" w14:textId="018F5B3C" w:rsidR="00437E60" w:rsidRDefault="00437E60" w:rsidP="00141681">
      <w:pPr>
        <w:pStyle w:val="ListParagraph"/>
        <w:numPr>
          <w:ilvl w:val="0"/>
          <w:numId w:val="1"/>
        </w:numPr>
      </w:pPr>
      <w:r>
        <w:rPr>
          <w:rFonts w:hint="cs"/>
          <w:rtl/>
        </w:rPr>
        <w:t>לקרוא את</w:t>
      </w:r>
    </w:p>
    <w:p w14:paraId="73ABC6F0" w14:textId="4D72427E" w:rsidR="00437E60" w:rsidRDefault="00CF0631" w:rsidP="00437E60">
      <w:pPr>
        <w:pStyle w:val="ListParagraph"/>
        <w:numPr>
          <w:ilvl w:val="1"/>
          <w:numId w:val="1"/>
        </w:numPr>
      </w:pPr>
      <w:proofErr w:type="spellStart"/>
      <w:r w:rsidRPr="00CF0631">
        <w:t>Finkbeiner</w:t>
      </w:r>
      <w:proofErr w:type="spellEnd"/>
      <w:r>
        <w:t xml:space="preserve"> </w:t>
      </w:r>
      <w:r w:rsidR="00A91830">
        <w:t xml:space="preserve">2008 </w:t>
      </w:r>
      <w:r>
        <w:t xml:space="preserve">- </w:t>
      </w:r>
      <w:r w:rsidR="00A91830" w:rsidRPr="00A91830">
        <w:t>Engaging the motor system with masked orthographic primes: A kinematic analysis</w:t>
      </w:r>
    </w:p>
    <w:p w14:paraId="1306EE88" w14:textId="2239AD72" w:rsidR="009347F7" w:rsidRDefault="009347F7" w:rsidP="00437E60">
      <w:pPr>
        <w:pStyle w:val="ListParagraph"/>
        <w:numPr>
          <w:ilvl w:val="1"/>
          <w:numId w:val="1"/>
        </w:numPr>
      </w:pPr>
      <w:r>
        <w:rPr>
          <w:rFonts w:ascii="Arial" w:hAnsi="Arial" w:cs="Arial"/>
          <w:color w:val="000000"/>
          <w:sz w:val="22"/>
          <w:szCs w:val="22"/>
        </w:rPr>
        <w:t>Hidden cognitive states revealed in choice reaching tasks</w:t>
      </w:r>
    </w:p>
    <w:p w14:paraId="1BED818A" w14:textId="1123D662" w:rsidR="00437E60" w:rsidRDefault="00437E60" w:rsidP="00437E60">
      <w:pPr>
        <w:pStyle w:val="ListParagraph"/>
        <w:numPr>
          <w:ilvl w:val="1"/>
          <w:numId w:val="1"/>
        </w:numPr>
      </w:pPr>
      <w:r>
        <w:t>Schmidt, T. (2002). The finger in flight: Real-time motor control by visually masked color stimuli</w:t>
      </w:r>
    </w:p>
    <w:p w14:paraId="49DA4BF5" w14:textId="171C69A2" w:rsidR="009D066A" w:rsidRPr="002350CF" w:rsidRDefault="009D066A" w:rsidP="009D066A">
      <w:pPr>
        <w:rPr>
          <w:strike/>
          <w:rtl/>
        </w:rPr>
      </w:pPr>
    </w:p>
    <w:p w14:paraId="380D3236" w14:textId="6D4C0A98" w:rsidR="009D066A" w:rsidRDefault="009D066A" w:rsidP="009D066A">
      <w:pPr>
        <w:rPr>
          <w:strike/>
          <w:rtl/>
        </w:rPr>
      </w:pPr>
    </w:p>
    <w:p w14:paraId="193F6647" w14:textId="77777777" w:rsidR="009D066A" w:rsidRPr="009D066A" w:rsidRDefault="009D066A" w:rsidP="009D066A">
      <w:pPr>
        <w:rPr>
          <w:strike/>
        </w:rPr>
      </w:pPr>
    </w:p>
    <w:p w14:paraId="4DDE8FFF" w14:textId="2E50985F" w:rsidR="007D61EB" w:rsidRDefault="007D61EB" w:rsidP="00556761"/>
    <w:p w14:paraId="6A59628B" w14:textId="6CC63D24" w:rsidR="00556761" w:rsidRDefault="00556761" w:rsidP="00556761">
      <w:pPr>
        <w:pStyle w:val="ListParagraph"/>
        <w:numPr>
          <w:ilvl w:val="0"/>
          <w:numId w:val="1"/>
        </w:numPr>
        <w:rPr>
          <w:rtl/>
        </w:rPr>
      </w:pPr>
      <w:r>
        <w:rPr>
          <w:rFonts w:hint="cs"/>
          <w:rtl/>
        </w:rPr>
        <w:t>הערות לשלב הבא של הניסוי:</w:t>
      </w:r>
    </w:p>
    <w:p w14:paraId="660509E4" w14:textId="010601DB" w:rsidR="00556761" w:rsidRDefault="00556761" w:rsidP="00556761">
      <w:pPr>
        <w:pStyle w:val="ListParagraph"/>
        <w:numPr>
          <w:ilvl w:val="1"/>
          <w:numId w:val="1"/>
        </w:numPr>
      </w:pPr>
      <w:r>
        <w:rPr>
          <w:rFonts w:hint="cs"/>
          <w:rtl/>
        </w:rPr>
        <w:t>יחיד / רבים זו קטגוריה סמנטית (אם כי זו לא המטלה הראשית).</w:t>
      </w:r>
    </w:p>
    <w:p w14:paraId="1375BD33" w14:textId="3EDEA7E7" w:rsidR="00556761" w:rsidRPr="00556761" w:rsidRDefault="00556761" w:rsidP="00556761">
      <w:pPr>
        <w:pStyle w:val="ListParagraph"/>
        <w:numPr>
          <w:ilvl w:val="1"/>
          <w:numId w:val="1"/>
        </w:numPr>
      </w:pPr>
      <w:r>
        <w:rPr>
          <w:rFonts w:hint="cs"/>
          <w:rtl/>
        </w:rPr>
        <w:t>שבתאי לא טבעי אולי?</w:t>
      </w:r>
    </w:p>
    <w:p w14:paraId="2FB143D1" w14:textId="4A20B20D" w:rsidR="00075D12" w:rsidRPr="0038166D" w:rsidRDefault="00C70D9E" w:rsidP="0038166D">
      <w:pPr>
        <w:pStyle w:val="ListParagraph"/>
        <w:numPr>
          <w:ilvl w:val="0"/>
          <w:numId w:val="1"/>
        </w:numPr>
        <w:rPr>
          <w:strike/>
          <w:rtl/>
        </w:rPr>
      </w:pPr>
      <w:r w:rsidRPr="00193E12">
        <w:rPr>
          <w:rFonts w:hint="cs"/>
          <w:strike/>
          <w:rtl/>
        </w:rPr>
        <w:t>למה קרייג מחלץ פעמיים נקודות מתוך הפונקציה?</w:t>
      </w:r>
    </w:p>
    <w:p w14:paraId="3A869798" w14:textId="5053CDE8" w:rsidR="00075D12" w:rsidRDefault="00075D12" w:rsidP="002B6065">
      <w:pPr>
        <w:pStyle w:val="NoSpacing"/>
        <w:numPr>
          <w:ilvl w:val="0"/>
          <w:numId w:val="1"/>
        </w:numPr>
      </w:pPr>
      <w:r>
        <w:rPr>
          <w:rFonts w:hint="cs"/>
          <w:rtl/>
        </w:rPr>
        <w:t xml:space="preserve">תייצר </w:t>
      </w:r>
      <w:r>
        <w:t>test</w:t>
      </w:r>
      <w:r>
        <w:rPr>
          <w:rFonts w:hint="cs"/>
          <w:rtl/>
        </w:rPr>
        <w:t xml:space="preserve"> שבודק כמה נבדקים משתמשים באותה רשימת </w:t>
      </w:r>
      <w:r>
        <w:t>trials</w:t>
      </w:r>
      <w:r>
        <w:rPr>
          <w:rFonts w:hint="cs"/>
          <w:rtl/>
        </w:rPr>
        <w:t>.</w:t>
      </w:r>
    </w:p>
    <w:p w14:paraId="1E9B69E4" w14:textId="5E1C82DC" w:rsidR="008411FB" w:rsidRDefault="008411FB" w:rsidP="008411FB">
      <w:pPr>
        <w:pStyle w:val="NoSpacing"/>
        <w:numPr>
          <w:ilvl w:val="0"/>
          <w:numId w:val="1"/>
        </w:numPr>
      </w:pPr>
      <w:r>
        <w:rPr>
          <w:rFonts w:hint="cs"/>
          <w:rtl/>
        </w:rPr>
        <w:t>בניתוח תבדוק אם יש מילים שנוטות לעורר סטיה ב-</w:t>
      </w:r>
      <w:r>
        <w:rPr>
          <w:rFonts w:hint="cs"/>
        </w:rPr>
        <w:t>X</w:t>
      </w:r>
      <w:r>
        <w:rPr>
          <w:rFonts w:hint="cs"/>
          <w:rtl/>
        </w:rPr>
        <w:t xml:space="preserve"> (התלבטות בין תשובות) גם ב-</w:t>
      </w:r>
      <w:r>
        <w:t>same</w:t>
      </w:r>
      <w:r>
        <w:rPr>
          <w:rFonts w:hint="cs"/>
          <w:rtl/>
        </w:rPr>
        <w:t xml:space="preserve"> וגם ב-</w:t>
      </w:r>
      <w:r>
        <w:t>diff</w:t>
      </w:r>
      <w:r>
        <w:rPr>
          <w:rFonts w:hint="cs"/>
          <w:rtl/>
        </w:rPr>
        <w:t xml:space="preserve"> רק כי הן קשות לסיווג.</w:t>
      </w:r>
    </w:p>
    <w:p w14:paraId="7FD549B7" w14:textId="4ECFB9BC" w:rsidR="00F566AD" w:rsidRDefault="00F566AD" w:rsidP="00F566AD">
      <w:pPr>
        <w:pStyle w:val="ListParagraph"/>
        <w:numPr>
          <w:ilvl w:val="0"/>
          <w:numId w:val="1"/>
        </w:numPr>
      </w:pPr>
      <w:r>
        <w:rPr>
          <w:rFonts w:hint="cs"/>
          <w:rtl/>
        </w:rPr>
        <w:t>האם נבדקים נוטים להגיב ב-</w:t>
      </w:r>
      <w:proofErr w:type="spellStart"/>
      <w:r>
        <w:t>recog</w:t>
      </w:r>
      <w:proofErr w:type="spellEnd"/>
      <w:r>
        <w:rPr>
          <w:rFonts w:hint="cs"/>
          <w:rtl/>
        </w:rPr>
        <w:t xml:space="preserve"> ימין אחרי שהגיבו ימין ב-</w:t>
      </w:r>
      <w:proofErr w:type="spellStart"/>
      <w:r>
        <w:t>categor</w:t>
      </w:r>
      <w:proofErr w:type="spellEnd"/>
      <w:r>
        <w:rPr>
          <w:rFonts w:hint="cs"/>
          <w:rtl/>
        </w:rPr>
        <w:t xml:space="preserve"> (כנ"ל לגבי שמאל כמובן).</w:t>
      </w:r>
    </w:p>
    <w:p w14:paraId="12154B79" w14:textId="3EBE006D" w:rsidR="007736A0" w:rsidRDefault="007736A0" w:rsidP="007736A0">
      <w:pPr>
        <w:pStyle w:val="ListParagraph"/>
        <w:numPr>
          <w:ilvl w:val="0"/>
          <w:numId w:val="1"/>
        </w:numPr>
      </w:pPr>
      <w:r>
        <w:rPr>
          <w:rFonts w:hint="cs"/>
          <w:rtl/>
        </w:rPr>
        <w:t>להכניס את הטסטים שלי ל-</w:t>
      </w:r>
      <w:r>
        <w:t>Lab note book</w:t>
      </w:r>
      <w:r>
        <w:rPr>
          <w:rFonts w:hint="cs"/>
          <w:rtl/>
        </w:rPr>
        <w:t xml:space="preserve"> (דרך תמרה או יעל)</w:t>
      </w:r>
    </w:p>
    <w:p w14:paraId="1A23379B" w14:textId="7E5AAD76" w:rsidR="00AC314C" w:rsidRDefault="00AC314C" w:rsidP="007736A0">
      <w:pPr>
        <w:pStyle w:val="ListParagraph"/>
        <w:numPr>
          <w:ilvl w:val="0"/>
          <w:numId w:val="1"/>
        </w:numPr>
      </w:pPr>
      <w:r>
        <w:rPr>
          <w:rFonts w:hint="cs"/>
          <w:rtl/>
        </w:rPr>
        <w:t>לתעד החלטות לגבי הניסוי (למשל מקורות) ב-</w:t>
      </w:r>
      <w:proofErr w:type="spellStart"/>
      <w:r>
        <w:t>Trelo</w:t>
      </w:r>
      <w:proofErr w:type="spellEnd"/>
      <w:r>
        <w:rPr>
          <w:rFonts w:hint="cs"/>
          <w:rtl/>
        </w:rPr>
        <w:t xml:space="preserve"> כשיש רישיון</w:t>
      </w:r>
    </w:p>
    <w:p w14:paraId="362D2E6C" w14:textId="37BC2D08" w:rsidR="00AC314C" w:rsidRDefault="00AC314C" w:rsidP="00AC314C">
      <w:pPr>
        <w:pStyle w:val="ListParagraph"/>
        <w:numPr>
          <w:ilvl w:val="1"/>
          <w:numId w:val="1"/>
        </w:numPr>
      </w:pPr>
      <w:r>
        <w:rPr>
          <w:rFonts w:hint="cs"/>
          <w:rtl/>
        </w:rPr>
        <w:t>זווית ומרחק בין גירויים</w:t>
      </w:r>
      <w:r w:rsidR="00DB56F3">
        <w:rPr>
          <w:rFonts w:hint="cs"/>
          <w:rtl/>
        </w:rPr>
        <w:t xml:space="preserve"> והגודל שלהם</w:t>
      </w:r>
      <w:r>
        <w:rPr>
          <w:rFonts w:hint="cs"/>
          <w:rtl/>
        </w:rPr>
        <w:t>. ב-</w:t>
      </w:r>
      <w:r w:rsidR="00A54363">
        <w:t>docs</w:t>
      </w:r>
      <w:r>
        <w:rPr>
          <w:rFonts w:hint="cs"/>
          <w:rtl/>
        </w:rPr>
        <w:t xml:space="preserve"> </w:t>
      </w:r>
      <w:r w:rsidR="005875E1">
        <w:rPr>
          <w:rFonts w:hint="cs"/>
          <w:rtl/>
        </w:rPr>
        <w:t xml:space="preserve">21.1.21 </w:t>
      </w:r>
      <w:r>
        <w:rPr>
          <w:rFonts w:hint="cs"/>
          <w:rtl/>
        </w:rPr>
        <w:t>רשמת מאיפה לקחת.</w:t>
      </w:r>
    </w:p>
    <w:p w14:paraId="4E6356B6" w14:textId="6BC60DDA" w:rsidR="00AC314C" w:rsidRDefault="00AC314C" w:rsidP="00A54363">
      <w:pPr>
        <w:pStyle w:val="ListParagraph"/>
        <w:numPr>
          <w:ilvl w:val="1"/>
          <w:numId w:val="1"/>
        </w:numPr>
      </w:pPr>
      <w:r>
        <w:rPr>
          <w:rFonts w:hint="cs"/>
          <w:rtl/>
        </w:rPr>
        <w:t xml:space="preserve">מרחק נבדק מהמסך. </w:t>
      </w:r>
      <w:r w:rsidR="00A54363">
        <w:rPr>
          <w:rFonts w:hint="cs"/>
          <w:rtl/>
        </w:rPr>
        <w:t>ב-</w:t>
      </w:r>
      <w:r w:rsidR="00A54363">
        <w:t>docs</w:t>
      </w:r>
      <w:r w:rsidR="00A54363">
        <w:rPr>
          <w:rFonts w:hint="cs"/>
          <w:rtl/>
        </w:rPr>
        <w:t xml:space="preserve"> </w:t>
      </w:r>
      <w:r w:rsidR="005875E1">
        <w:rPr>
          <w:rFonts w:hint="cs"/>
          <w:rtl/>
        </w:rPr>
        <w:t xml:space="preserve">21.1.21 </w:t>
      </w:r>
      <w:r w:rsidR="00A54363">
        <w:rPr>
          <w:rFonts w:hint="cs"/>
          <w:rtl/>
        </w:rPr>
        <w:t>רשמת מאיפה לקחת.</w:t>
      </w:r>
    </w:p>
    <w:p w14:paraId="22D7329E" w14:textId="3B18D193" w:rsidR="00025C3E" w:rsidRDefault="002975E6" w:rsidP="002975E6">
      <w:pPr>
        <w:pStyle w:val="ListParagraph"/>
        <w:numPr>
          <w:ilvl w:val="1"/>
          <w:numId w:val="1"/>
        </w:numPr>
      </w:pPr>
      <w:r>
        <w:t>Preprocessing</w:t>
      </w:r>
      <w:r>
        <w:rPr>
          <w:rFonts w:hint="cs"/>
          <w:rtl/>
        </w:rPr>
        <w:t xml:space="preserve"> של המסלול: לפי </w:t>
      </w:r>
      <w:r>
        <w:t>craig</w:t>
      </w:r>
      <w:r>
        <w:rPr>
          <w:rFonts w:hint="cs"/>
          <w:rtl/>
        </w:rPr>
        <w:t xml:space="preserve"> (אימייל "</w:t>
      </w:r>
      <w:r w:rsidRPr="002975E6">
        <w:t>Trajectory preprocessing</w:t>
      </w:r>
      <w:r>
        <w:rPr>
          <w:rFonts w:hint="cs"/>
          <w:rtl/>
        </w:rPr>
        <w:t>") מספיק</w:t>
      </w:r>
      <w:r w:rsidR="00587105">
        <w:rPr>
          <w:rFonts w:hint="cs"/>
          <w:rtl/>
        </w:rPr>
        <w:t xml:space="preserve"> לסובב את הצירים שיהיו מאונכים למסך ולתרגם את כל נקודות ההתחלה לראשית הצירים (0,0,0) כדי לטפל בבעיות של סטיה </w:t>
      </w:r>
      <w:r w:rsidR="002B5830">
        <w:rPr>
          <w:rFonts w:hint="cs"/>
          <w:rtl/>
        </w:rPr>
        <w:t xml:space="preserve">בזווית של </w:t>
      </w:r>
      <w:r w:rsidR="00587105">
        <w:rPr>
          <w:rFonts w:hint="cs"/>
          <w:rtl/>
        </w:rPr>
        <w:t>המסך</w:t>
      </w:r>
      <w:r w:rsidR="002B5830">
        <w:rPr>
          <w:rFonts w:hint="cs"/>
          <w:rtl/>
        </w:rPr>
        <w:t xml:space="preserve"> ומ</w:t>
      </w:r>
      <w:r w:rsidR="00587105">
        <w:rPr>
          <w:rFonts w:hint="cs"/>
          <w:rtl/>
        </w:rPr>
        <w:t xml:space="preserve">בלי ליצור </w:t>
      </w:r>
      <w:r w:rsidR="002B5830">
        <w:rPr>
          <w:rFonts w:hint="cs"/>
          <w:rtl/>
        </w:rPr>
        <w:t xml:space="preserve">הזזה </w:t>
      </w:r>
      <w:r w:rsidR="00587105">
        <w:rPr>
          <w:rFonts w:hint="cs"/>
          <w:rtl/>
        </w:rPr>
        <w:t>גדולה מדי במיקום של נקודת ההתחלה.</w:t>
      </w:r>
    </w:p>
    <w:p w14:paraId="422CD2F6" w14:textId="365F10FC" w:rsidR="00305241" w:rsidRDefault="00305241" w:rsidP="00305241">
      <w:pPr>
        <w:pStyle w:val="ListParagraph"/>
        <w:ind w:left="1440"/>
      </w:pPr>
      <w:r>
        <w:rPr>
          <w:rFonts w:hint="cs"/>
          <w:rtl/>
        </w:rPr>
        <w:t>זה בעצם מטפל בבעיה שבתמונה הימנית:</w:t>
      </w:r>
    </w:p>
    <w:p w14:paraId="3E9975D2" w14:textId="0A49CF9A" w:rsidR="00DF4608" w:rsidRDefault="00305241" w:rsidP="00DF4608">
      <w:pPr>
        <w:pStyle w:val="ListParagraph"/>
        <w:ind w:left="1440"/>
      </w:pPr>
      <w:r w:rsidRPr="00305241">
        <w:rPr>
          <w:noProof/>
          <w:rtl/>
        </w:rPr>
        <w:lastRenderedPageBreak/>
        <w:drawing>
          <wp:inline distT="0" distB="0" distL="0" distR="0" wp14:anchorId="4CAE09A2" wp14:editId="50BB437C">
            <wp:extent cx="5276850" cy="2268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86791" cy="2272831"/>
                    </a:xfrm>
                    <a:prstGeom prst="rect">
                      <a:avLst/>
                    </a:prstGeom>
                  </pic:spPr>
                </pic:pic>
              </a:graphicData>
            </a:graphic>
          </wp:inline>
        </w:drawing>
      </w:r>
    </w:p>
    <w:p w14:paraId="4BF43180" w14:textId="48268424" w:rsidR="00F25E20" w:rsidRDefault="00F25E20" w:rsidP="00F25E20">
      <w:pPr>
        <w:pStyle w:val="NoSpacing"/>
        <w:numPr>
          <w:ilvl w:val="0"/>
          <w:numId w:val="1"/>
        </w:numPr>
      </w:pPr>
      <w:r>
        <w:rPr>
          <w:rFonts w:hint="cs"/>
          <w:rtl/>
        </w:rPr>
        <w:t>אולי פתרון ל-</w:t>
      </w:r>
      <w:r>
        <w:t>git</w:t>
      </w:r>
      <w:r>
        <w:rPr>
          <w:rFonts w:hint="cs"/>
          <w:rtl/>
        </w:rPr>
        <w:t>: צריך להוסיף איפשהו את ה-</w:t>
      </w:r>
      <w:r>
        <w:rPr>
          <w:rFonts w:hint="cs"/>
        </w:rPr>
        <w:t>SSH</w:t>
      </w:r>
      <w:r>
        <w:t xml:space="preserve"> key</w:t>
      </w:r>
      <w:r>
        <w:rPr>
          <w:rFonts w:hint="cs"/>
          <w:rtl/>
        </w:rPr>
        <w:t xml:space="preserve"> של המחשב של המעבדה.</w:t>
      </w:r>
    </w:p>
    <w:p w14:paraId="08A83A1D" w14:textId="67B9859F" w:rsidR="00817F16" w:rsidRDefault="008A3CE5" w:rsidP="00817F16">
      <w:pPr>
        <w:pStyle w:val="NoSpacing"/>
        <w:numPr>
          <w:ilvl w:val="1"/>
          <w:numId w:val="1"/>
        </w:numPr>
      </w:pPr>
      <w:hyperlink r:id="rId37" w:history="1">
        <w:r w:rsidR="00817F16" w:rsidRPr="00D31652">
          <w:rPr>
            <w:rStyle w:val="Hyperlink"/>
          </w:rPr>
          <w:t>https://gist.github.com/evantoli/f8c23a37eb3558ab8765</w:t>
        </w:r>
      </w:hyperlink>
    </w:p>
    <w:p w14:paraId="721BD842" w14:textId="355330FA" w:rsidR="00F25E20" w:rsidRDefault="00F25E20" w:rsidP="00F25E20">
      <w:pPr>
        <w:pStyle w:val="NoSpacing"/>
        <w:numPr>
          <w:ilvl w:val="0"/>
          <w:numId w:val="1"/>
        </w:numPr>
      </w:pPr>
      <w:r>
        <w:rPr>
          <w:rFonts w:hint="cs"/>
          <w:rtl/>
        </w:rPr>
        <w:t xml:space="preserve">תוסיף בשיטות קטע על כך שאתה מתכנן לנתח את </w:t>
      </w:r>
      <w:r>
        <w:t>congruent</w:t>
      </w:r>
      <w:r>
        <w:rPr>
          <w:rFonts w:hint="cs"/>
          <w:rtl/>
        </w:rPr>
        <w:t xml:space="preserve"> ו-</w:t>
      </w:r>
      <w:r>
        <w:t>incongruent</w:t>
      </w:r>
      <w:r>
        <w:rPr>
          <w:rFonts w:hint="cs"/>
          <w:rtl/>
        </w:rPr>
        <w:t xml:space="preserve"> בנפרד מבחינת ה-</w:t>
      </w:r>
      <w:r>
        <w:t>forced choice</w:t>
      </w:r>
      <w:r>
        <w:rPr>
          <w:rFonts w:hint="cs"/>
          <w:rtl/>
        </w:rPr>
        <w:t xml:space="preserve"> של מטלת ה-</w:t>
      </w:r>
      <w:r>
        <w:t>recognition</w:t>
      </w:r>
      <w:r>
        <w:rPr>
          <w:rFonts w:hint="cs"/>
          <w:rtl/>
        </w:rPr>
        <w:t>, כי יש סיכוי גבוה יותר שנבדקים יצדקו כאשר ה-</w:t>
      </w:r>
      <w:r>
        <w:t>prime=target</w:t>
      </w:r>
      <w:r>
        <w:rPr>
          <w:rFonts w:hint="cs"/>
          <w:rtl/>
        </w:rPr>
        <w:t xml:space="preserve"> כי הם יהיו משוחדים להגיב במה שמתאים למטרה כשהוא יופיע. לכן כדי להעריך מודעות צריך לבדוק בעיקר את </w:t>
      </w:r>
      <w:proofErr w:type="spellStart"/>
      <w:r>
        <w:rPr>
          <w:rFonts w:hint="cs"/>
          <w:rtl/>
        </w:rPr>
        <w:t>הטריילים</w:t>
      </w:r>
      <w:proofErr w:type="spellEnd"/>
      <w:r>
        <w:rPr>
          <w:rFonts w:hint="cs"/>
          <w:rtl/>
        </w:rPr>
        <w:t xml:space="preserve"> ה-</w:t>
      </w:r>
      <w:r>
        <w:t>incongruent</w:t>
      </w:r>
      <w:r>
        <w:rPr>
          <w:rFonts w:hint="cs"/>
          <w:rtl/>
        </w:rPr>
        <w:t>, שם אין להם שום רמז למה היה ה-</w:t>
      </w:r>
      <w:r>
        <w:t>Prime</w:t>
      </w:r>
      <w:r>
        <w:rPr>
          <w:rFonts w:hint="cs"/>
          <w:rtl/>
        </w:rPr>
        <w:t>.</w:t>
      </w:r>
    </w:p>
    <w:p w14:paraId="362AFB42" w14:textId="77777777" w:rsidR="00AF5A93" w:rsidRDefault="00AF5A93" w:rsidP="00AF5A93">
      <w:pPr>
        <w:pStyle w:val="NoSpacing"/>
        <w:numPr>
          <w:ilvl w:val="0"/>
          <w:numId w:val="1"/>
        </w:numPr>
      </w:pPr>
      <w:r>
        <w:rPr>
          <w:rFonts w:hint="cs"/>
          <w:rtl/>
        </w:rPr>
        <w:t>בניתוח המידע תשמש ב-</w:t>
      </w:r>
      <w:r>
        <w:t>datastore</w:t>
      </w:r>
      <w:r>
        <w:rPr>
          <w:rFonts w:hint="cs"/>
          <w:rtl/>
        </w:rPr>
        <w:t xml:space="preserve"> כדי לטעון את הקבצים הענקיים שיצאו לך.</w:t>
      </w:r>
    </w:p>
    <w:p w14:paraId="4D0157E6" w14:textId="77777777" w:rsidR="007E6772" w:rsidRDefault="007E6772" w:rsidP="007E6772">
      <w:pPr>
        <w:pStyle w:val="NoSpacing"/>
        <w:rPr>
          <w:rtl/>
        </w:rPr>
      </w:pPr>
    </w:p>
    <w:p w14:paraId="4795F29D" w14:textId="77777777" w:rsidR="007E6772" w:rsidRDefault="007E6772" w:rsidP="007E6772">
      <w:pPr>
        <w:pStyle w:val="NoSpacing"/>
        <w:rPr>
          <w:rtl/>
        </w:rPr>
      </w:pPr>
    </w:p>
    <w:p w14:paraId="5E8945A1" w14:textId="3637459B" w:rsidR="007E6772" w:rsidRDefault="007E6772" w:rsidP="007E6772">
      <w:pPr>
        <w:pStyle w:val="NoSpacing"/>
        <w:rPr>
          <w:rtl/>
        </w:rPr>
      </w:pPr>
      <w:r>
        <w:rPr>
          <w:rFonts w:hint="cs"/>
          <w:rtl/>
        </w:rPr>
        <w:t>אופציות למילים:</w:t>
      </w:r>
    </w:p>
    <w:p w14:paraId="13728C6F" w14:textId="77777777" w:rsidR="007E6772" w:rsidRDefault="007E6772" w:rsidP="007E6772">
      <w:pPr>
        <w:pStyle w:val="NoSpacing"/>
        <w:rPr>
          <w:rtl/>
        </w:rPr>
      </w:pPr>
      <w:r>
        <w:rPr>
          <w:rFonts w:hint="eastAsia"/>
          <w:rtl/>
        </w:rPr>
        <w:t>תמונה</w:t>
      </w:r>
      <w:r>
        <w:rPr>
          <w:rtl/>
        </w:rPr>
        <w:tab/>
      </w:r>
      <w:r>
        <w:rPr>
          <w:rFonts w:hint="eastAsia"/>
          <w:rtl/>
        </w:rPr>
        <w:t>חלודה</w:t>
      </w:r>
    </w:p>
    <w:p w14:paraId="2C8232B3" w14:textId="77777777" w:rsidR="007E6772" w:rsidRDefault="007E6772" w:rsidP="007E6772">
      <w:pPr>
        <w:pStyle w:val="NoSpacing"/>
        <w:rPr>
          <w:rtl/>
        </w:rPr>
      </w:pPr>
      <w:r>
        <w:rPr>
          <w:rFonts w:hint="eastAsia"/>
          <w:rtl/>
        </w:rPr>
        <w:t>אלבום</w:t>
      </w:r>
      <w:r>
        <w:rPr>
          <w:rtl/>
        </w:rPr>
        <w:tab/>
      </w:r>
      <w:r>
        <w:rPr>
          <w:rFonts w:hint="eastAsia"/>
          <w:rtl/>
        </w:rPr>
        <w:t>ענפים</w:t>
      </w:r>
    </w:p>
    <w:p w14:paraId="19DFD598" w14:textId="77777777" w:rsidR="007E6772" w:rsidRDefault="007E6772" w:rsidP="007E6772">
      <w:pPr>
        <w:pStyle w:val="NoSpacing"/>
        <w:rPr>
          <w:rtl/>
        </w:rPr>
      </w:pPr>
      <w:r>
        <w:rPr>
          <w:rFonts w:hint="eastAsia"/>
          <w:rtl/>
        </w:rPr>
        <w:t>משטרה</w:t>
      </w:r>
      <w:r>
        <w:rPr>
          <w:rtl/>
        </w:rPr>
        <w:tab/>
      </w:r>
      <w:r>
        <w:rPr>
          <w:rFonts w:hint="eastAsia"/>
          <w:rtl/>
        </w:rPr>
        <w:t>זרעים</w:t>
      </w:r>
    </w:p>
    <w:p w14:paraId="0176259A" w14:textId="6A24C7A0" w:rsidR="007E6772" w:rsidRDefault="007E6772" w:rsidP="007E6772">
      <w:pPr>
        <w:pStyle w:val="NoSpacing"/>
      </w:pPr>
      <w:r>
        <w:rPr>
          <w:rFonts w:hint="eastAsia"/>
          <w:rtl/>
        </w:rPr>
        <w:t>וידאו</w:t>
      </w:r>
      <w:r>
        <w:rPr>
          <w:rtl/>
        </w:rPr>
        <w:tab/>
      </w:r>
    </w:p>
    <w:p w14:paraId="4594F76A" w14:textId="788079F3" w:rsidR="00EE3D92" w:rsidRDefault="00553A4F" w:rsidP="00F5486F">
      <w:pPr>
        <w:pStyle w:val="NoSpacing"/>
      </w:pPr>
      <w:r>
        <w:rPr>
          <w:rFonts w:hint="cs"/>
          <w:rtl/>
        </w:rPr>
        <w:t>קולנוע</w:t>
      </w:r>
    </w:p>
    <w:p w14:paraId="2A749F4A" w14:textId="5522C52A" w:rsidR="006F5849" w:rsidRDefault="006F5849" w:rsidP="006F5849">
      <w:pPr>
        <w:pStyle w:val="Heading3"/>
        <w:rPr>
          <w:rtl/>
        </w:rPr>
      </w:pPr>
      <w:r>
        <w:rPr>
          <w:rFonts w:hint="cs"/>
          <w:rtl/>
        </w:rPr>
        <w:t>תזה</w:t>
      </w:r>
    </w:p>
    <w:p w14:paraId="31F2B845" w14:textId="31081FAA" w:rsidR="006F5849" w:rsidRDefault="006F5849" w:rsidP="006F5849">
      <w:pPr>
        <w:pStyle w:val="NoSpacing"/>
        <w:numPr>
          <w:ilvl w:val="0"/>
          <w:numId w:val="1"/>
        </w:numPr>
      </w:pPr>
      <w:r>
        <w:rPr>
          <w:rFonts w:hint="cs"/>
          <w:rtl/>
        </w:rPr>
        <w:t xml:space="preserve">לכתוב </w:t>
      </w:r>
      <w:r w:rsidR="00683B39">
        <w:rPr>
          <w:rFonts w:hint="cs"/>
          <w:rtl/>
        </w:rPr>
        <w:t>מבוא</w:t>
      </w:r>
    </w:p>
    <w:p w14:paraId="1FB39CE5" w14:textId="1DFAADE3" w:rsidR="00683B39" w:rsidRDefault="00683B39" w:rsidP="006F5849">
      <w:pPr>
        <w:pStyle w:val="NoSpacing"/>
        <w:numPr>
          <w:ilvl w:val="0"/>
          <w:numId w:val="1"/>
        </w:numPr>
      </w:pPr>
      <w:r>
        <w:rPr>
          <w:rFonts w:hint="cs"/>
          <w:rtl/>
        </w:rPr>
        <w:t xml:space="preserve">לכתוב ניסוי 1 </w:t>
      </w:r>
      <w:r>
        <w:rPr>
          <w:rtl/>
        </w:rPr>
        <w:t>–</w:t>
      </w:r>
      <w:r>
        <w:rPr>
          <w:rFonts w:hint="cs"/>
          <w:rtl/>
        </w:rPr>
        <w:t xml:space="preserve"> </w:t>
      </w:r>
      <w:proofErr w:type="spellStart"/>
      <w:r>
        <w:rPr>
          <w:rFonts w:hint="cs"/>
          <w:rtl/>
        </w:rPr>
        <w:t>נסיון</w:t>
      </w:r>
      <w:proofErr w:type="spellEnd"/>
      <w:r>
        <w:rPr>
          <w:rFonts w:hint="cs"/>
          <w:rtl/>
        </w:rPr>
        <w:t xml:space="preserve"> ראשון, לא צלח, אולי בשל זמני תגובה ארוכים, אז נקצר את זמני תגובה, ומרחק הושטה, ונגדיל מטרה</w:t>
      </w:r>
      <w:r w:rsidR="009517D8">
        <w:rPr>
          <w:rFonts w:hint="cs"/>
          <w:rtl/>
        </w:rPr>
        <w:t xml:space="preserve"> והיו עוד שינויים?</w:t>
      </w:r>
    </w:p>
    <w:p w14:paraId="372E38EB" w14:textId="0E41407C" w:rsidR="00683B39" w:rsidRDefault="00683B39" w:rsidP="006F5849">
      <w:pPr>
        <w:pStyle w:val="NoSpacing"/>
        <w:numPr>
          <w:ilvl w:val="0"/>
          <w:numId w:val="1"/>
        </w:numPr>
      </w:pPr>
      <w:r>
        <w:rPr>
          <w:rFonts w:hint="cs"/>
          <w:rtl/>
        </w:rPr>
        <w:t xml:space="preserve">לכתוב ניסוי 2 </w:t>
      </w:r>
      <w:r>
        <w:rPr>
          <w:rtl/>
        </w:rPr>
        <w:t>–</w:t>
      </w:r>
      <w:r>
        <w:rPr>
          <w:rFonts w:hint="cs"/>
          <w:rtl/>
        </w:rPr>
        <w:t xml:space="preserve"> </w:t>
      </w:r>
      <w:proofErr w:type="spellStart"/>
      <w:r>
        <w:rPr>
          <w:rFonts w:hint="cs"/>
          <w:rtl/>
        </w:rPr>
        <w:t>נסיון</w:t>
      </w:r>
      <w:proofErr w:type="spellEnd"/>
      <w:r>
        <w:rPr>
          <w:rFonts w:hint="cs"/>
          <w:rtl/>
        </w:rPr>
        <w:t xml:space="preserve"> שני, לא צלח, אולי בשל קושי של מטלה, אז נוסיף אימון</w:t>
      </w:r>
    </w:p>
    <w:p w14:paraId="7853860C" w14:textId="730D9721" w:rsidR="00632D49" w:rsidRPr="006F5849" w:rsidRDefault="00632D49" w:rsidP="006F5849">
      <w:pPr>
        <w:pStyle w:val="NoSpacing"/>
        <w:numPr>
          <w:ilvl w:val="0"/>
          <w:numId w:val="1"/>
        </w:numPr>
        <w:rPr>
          <w:rtl/>
        </w:rPr>
      </w:pPr>
      <w:r w:rsidRPr="00632D49">
        <w:t>Read Shanks 2016 regarding threshold on forced choice awareness test</w:t>
      </w:r>
      <w:r w:rsidRPr="00632D49">
        <w:rPr>
          <w:rtl/>
        </w:rPr>
        <w:t>.</w:t>
      </w:r>
    </w:p>
    <w:sectPr w:rsidR="00632D49" w:rsidRPr="006F5849" w:rsidSect="00716379">
      <w:pgSz w:w="12240" w:h="15840"/>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F25C7"/>
    <w:multiLevelType w:val="hybridMultilevel"/>
    <w:tmpl w:val="5E8EDB1C"/>
    <w:lvl w:ilvl="0" w:tplc="037036BE">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330F7"/>
    <w:multiLevelType w:val="multilevel"/>
    <w:tmpl w:val="79DC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D55B7"/>
    <w:multiLevelType w:val="hybridMultilevel"/>
    <w:tmpl w:val="FCB2DFDC"/>
    <w:lvl w:ilvl="0" w:tplc="2C5E6BFC">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gutterAtTop/>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CBB"/>
    <w:rsid w:val="00003382"/>
    <w:rsid w:val="00010C9F"/>
    <w:rsid w:val="00011634"/>
    <w:rsid w:val="00014361"/>
    <w:rsid w:val="00014B35"/>
    <w:rsid w:val="00016677"/>
    <w:rsid w:val="000208CA"/>
    <w:rsid w:val="00024714"/>
    <w:rsid w:val="00025C3E"/>
    <w:rsid w:val="00026257"/>
    <w:rsid w:val="00032BD4"/>
    <w:rsid w:val="00033251"/>
    <w:rsid w:val="00034471"/>
    <w:rsid w:val="00034B0F"/>
    <w:rsid w:val="00040AF2"/>
    <w:rsid w:val="00044580"/>
    <w:rsid w:val="0004759E"/>
    <w:rsid w:val="00047E05"/>
    <w:rsid w:val="000527CB"/>
    <w:rsid w:val="00054EFC"/>
    <w:rsid w:val="00060839"/>
    <w:rsid w:val="00061DA8"/>
    <w:rsid w:val="0006299C"/>
    <w:rsid w:val="000659B7"/>
    <w:rsid w:val="00066298"/>
    <w:rsid w:val="00067C93"/>
    <w:rsid w:val="00071752"/>
    <w:rsid w:val="000718B8"/>
    <w:rsid w:val="00073E1C"/>
    <w:rsid w:val="00075D12"/>
    <w:rsid w:val="000772DD"/>
    <w:rsid w:val="00077CBF"/>
    <w:rsid w:val="00081319"/>
    <w:rsid w:val="00082A75"/>
    <w:rsid w:val="00084640"/>
    <w:rsid w:val="00086E3F"/>
    <w:rsid w:val="00090F95"/>
    <w:rsid w:val="0009182D"/>
    <w:rsid w:val="00092093"/>
    <w:rsid w:val="0009210A"/>
    <w:rsid w:val="00093D57"/>
    <w:rsid w:val="00094EE5"/>
    <w:rsid w:val="00097F17"/>
    <w:rsid w:val="000A2714"/>
    <w:rsid w:val="000A27F6"/>
    <w:rsid w:val="000A37A9"/>
    <w:rsid w:val="000A6289"/>
    <w:rsid w:val="000B0E4B"/>
    <w:rsid w:val="000B0FD8"/>
    <w:rsid w:val="000B1540"/>
    <w:rsid w:val="000B27B4"/>
    <w:rsid w:val="000B496C"/>
    <w:rsid w:val="000B521D"/>
    <w:rsid w:val="000B696C"/>
    <w:rsid w:val="000B7367"/>
    <w:rsid w:val="000C4338"/>
    <w:rsid w:val="000C4A0E"/>
    <w:rsid w:val="000C5400"/>
    <w:rsid w:val="000C59A1"/>
    <w:rsid w:val="000D01B7"/>
    <w:rsid w:val="000D7F6A"/>
    <w:rsid w:val="000E0DD2"/>
    <w:rsid w:val="000E15F7"/>
    <w:rsid w:val="000E3176"/>
    <w:rsid w:val="000E44E2"/>
    <w:rsid w:val="000F0DD9"/>
    <w:rsid w:val="000F2E52"/>
    <w:rsid w:val="000F3865"/>
    <w:rsid w:val="000F39F6"/>
    <w:rsid w:val="000F413C"/>
    <w:rsid w:val="000F513A"/>
    <w:rsid w:val="000F53A9"/>
    <w:rsid w:val="000F6883"/>
    <w:rsid w:val="000F7938"/>
    <w:rsid w:val="00104347"/>
    <w:rsid w:val="001055ED"/>
    <w:rsid w:val="001106C7"/>
    <w:rsid w:val="0011141F"/>
    <w:rsid w:val="00113B9E"/>
    <w:rsid w:val="00114A58"/>
    <w:rsid w:val="001171B2"/>
    <w:rsid w:val="00121A77"/>
    <w:rsid w:val="001225E4"/>
    <w:rsid w:val="001250A2"/>
    <w:rsid w:val="00126DE5"/>
    <w:rsid w:val="001319E9"/>
    <w:rsid w:val="00132593"/>
    <w:rsid w:val="00133093"/>
    <w:rsid w:val="00133DE5"/>
    <w:rsid w:val="001409C8"/>
    <w:rsid w:val="00141681"/>
    <w:rsid w:val="00142178"/>
    <w:rsid w:val="00143F0D"/>
    <w:rsid w:val="0014477D"/>
    <w:rsid w:val="0016431C"/>
    <w:rsid w:val="00167C5F"/>
    <w:rsid w:val="001714E4"/>
    <w:rsid w:val="00173F64"/>
    <w:rsid w:val="00174B1F"/>
    <w:rsid w:val="001813B3"/>
    <w:rsid w:val="00186AE7"/>
    <w:rsid w:val="00186EA7"/>
    <w:rsid w:val="00193E12"/>
    <w:rsid w:val="00194750"/>
    <w:rsid w:val="00195FB7"/>
    <w:rsid w:val="00196983"/>
    <w:rsid w:val="00197EF4"/>
    <w:rsid w:val="001A2880"/>
    <w:rsid w:val="001A3C49"/>
    <w:rsid w:val="001A3F5F"/>
    <w:rsid w:val="001A5B00"/>
    <w:rsid w:val="001A5C86"/>
    <w:rsid w:val="001A6568"/>
    <w:rsid w:val="001A744F"/>
    <w:rsid w:val="001A7A71"/>
    <w:rsid w:val="001B4FE7"/>
    <w:rsid w:val="001B6FC2"/>
    <w:rsid w:val="001B775D"/>
    <w:rsid w:val="001B7A01"/>
    <w:rsid w:val="001C32B9"/>
    <w:rsid w:val="001C7E63"/>
    <w:rsid w:val="001D7C5D"/>
    <w:rsid w:val="001E0BB7"/>
    <w:rsid w:val="001E34A8"/>
    <w:rsid w:val="001F0E8B"/>
    <w:rsid w:val="001F3098"/>
    <w:rsid w:val="001F498C"/>
    <w:rsid w:val="001F4C04"/>
    <w:rsid w:val="001F6D12"/>
    <w:rsid w:val="002045A3"/>
    <w:rsid w:val="00204927"/>
    <w:rsid w:val="00207849"/>
    <w:rsid w:val="00214C44"/>
    <w:rsid w:val="00220455"/>
    <w:rsid w:val="002218C6"/>
    <w:rsid w:val="002223F6"/>
    <w:rsid w:val="00222F26"/>
    <w:rsid w:val="00223FB2"/>
    <w:rsid w:val="00224BE6"/>
    <w:rsid w:val="00230B4D"/>
    <w:rsid w:val="002317E0"/>
    <w:rsid w:val="002348D5"/>
    <w:rsid w:val="00234E32"/>
    <w:rsid w:val="002350CF"/>
    <w:rsid w:val="00235AA3"/>
    <w:rsid w:val="00235D5D"/>
    <w:rsid w:val="002368DB"/>
    <w:rsid w:val="00246027"/>
    <w:rsid w:val="0024704F"/>
    <w:rsid w:val="00250D78"/>
    <w:rsid w:val="00251BE8"/>
    <w:rsid w:val="002551FA"/>
    <w:rsid w:val="00255754"/>
    <w:rsid w:val="00262AF2"/>
    <w:rsid w:val="00265903"/>
    <w:rsid w:val="00266A76"/>
    <w:rsid w:val="0027076A"/>
    <w:rsid w:val="00271919"/>
    <w:rsid w:val="00273B53"/>
    <w:rsid w:val="00277D71"/>
    <w:rsid w:val="002801F8"/>
    <w:rsid w:val="00284523"/>
    <w:rsid w:val="0028539E"/>
    <w:rsid w:val="00287D82"/>
    <w:rsid w:val="002922C5"/>
    <w:rsid w:val="00292A67"/>
    <w:rsid w:val="002975E6"/>
    <w:rsid w:val="002A2056"/>
    <w:rsid w:val="002A5A87"/>
    <w:rsid w:val="002A6910"/>
    <w:rsid w:val="002A6DB9"/>
    <w:rsid w:val="002B0CDE"/>
    <w:rsid w:val="002B11BD"/>
    <w:rsid w:val="002B16AE"/>
    <w:rsid w:val="002B2097"/>
    <w:rsid w:val="002B4649"/>
    <w:rsid w:val="002B5035"/>
    <w:rsid w:val="002B52D3"/>
    <w:rsid w:val="002B5830"/>
    <w:rsid w:val="002B5D72"/>
    <w:rsid w:val="002D064B"/>
    <w:rsid w:val="002D5143"/>
    <w:rsid w:val="002E15ED"/>
    <w:rsid w:val="002E2288"/>
    <w:rsid w:val="002E2322"/>
    <w:rsid w:val="002E243F"/>
    <w:rsid w:val="002E5F1C"/>
    <w:rsid w:val="002E6388"/>
    <w:rsid w:val="002E6EFF"/>
    <w:rsid w:val="002E79BF"/>
    <w:rsid w:val="002E7F28"/>
    <w:rsid w:val="002F06E8"/>
    <w:rsid w:val="002F0CDE"/>
    <w:rsid w:val="002F350E"/>
    <w:rsid w:val="002F4C12"/>
    <w:rsid w:val="002F55D7"/>
    <w:rsid w:val="00302643"/>
    <w:rsid w:val="00303A1A"/>
    <w:rsid w:val="00303A2A"/>
    <w:rsid w:val="00305241"/>
    <w:rsid w:val="0030735D"/>
    <w:rsid w:val="0031095E"/>
    <w:rsid w:val="00313721"/>
    <w:rsid w:val="00315ED5"/>
    <w:rsid w:val="003205FA"/>
    <w:rsid w:val="00324C5B"/>
    <w:rsid w:val="00332967"/>
    <w:rsid w:val="00335B2C"/>
    <w:rsid w:val="00337E12"/>
    <w:rsid w:val="00343D01"/>
    <w:rsid w:val="003451FF"/>
    <w:rsid w:val="0034615E"/>
    <w:rsid w:val="00347764"/>
    <w:rsid w:val="00351875"/>
    <w:rsid w:val="00356D82"/>
    <w:rsid w:val="0036123B"/>
    <w:rsid w:val="00365760"/>
    <w:rsid w:val="00371A7B"/>
    <w:rsid w:val="00372FDB"/>
    <w:rsid w:val="00376981"/>
    <w:rsid w:val="0038166D"/>
    <w:rsid w:val="003849D3"/>
    <w:rsid w:val="00391961"/>
    <w:rsid w:val="00392972"/>
    <w:rsid w:val="0039305D"/>
    <w:rsid w:val="00393573"/>
    <w:rsid w:val="00395D85"/>
    <w:rsid w:val="00396328"/>
    <w:rsid w:val="00397EC6"/>
    <w:rsid w:val="003A16C0"/>
    <w:rsid w:val="003A2854"/>
    <w:rsid w:val="003A5D72"/>
    <w:rsid w:val="003A7BB9"/>
    <w:rsid w:val="003A7C16"/>
    <w:rsid w:val="003B30D7"/>
    <w:rsid w:val="003B502A"/>
    <w:rsid w:val="003B5B65"/>
    <w:rsid w:val="003C3C85"/>
    <w:rsid w:val="003C4F06"/>
    <w:rsid w:val="003D3BAF"/>
    <w:rsid w:val="003D57FC"/>
    <w:rsid w:val="003D587F"/>
    <w:rsid w:val="003D6738"/>
    <w:rsid w:val="003D73AD"/>
    <w:rsid w:val="003D74C3"/>
    <w:rsid w:val="003E1492"/>
    <w:rsid w:val="003E2C25"/>
    <w:rsid w:val="003E3B37"/>
    <w:rsid w:val="003E5AE0"/>
    <w:rsid w:val="003F52CD"/>
    <w:rsid w:val="00401880"/>
    <w:rsid w:val="00402BDF"/>
    <w:rsid w:val="00404230"/>
    <w:rsid w:val="00412E2C"/>
    <w:rsid w:val="004130BA"/>
    <w:rsid w:val="00413D61"/>
    <w:rsid w:val="00414FB7"/>
    <w:rsid w:val="004163C3"/>
    <w:rsid w:val="00416B10"/>
    <w:rsid w:val="0042244A"/>
    <w:rsid w:val="00423CF2"/>
    <w:rsid w:val="00425E6D"/>
    <w:rsid w:val="00434A3D"/>
    <w:rsid w:val="004369E5"/>
    <w:rsid w:val="00437CD4"/>
    <w:rsid w:val="00437E60"/>
    <w:rsid w:val="00447CF2"/>
    <w:rsid w:val="00450DD4"/>
    <w:rsid w:val="0045413F"/>
    <w:rsid w:val="00456E6B"/>
    <w:rsid w:val="00460C69"/>
    <w:rsid w:val="00473894"/>
    <w:rsid w:val="00476097"/>
    <w:rsid w:val="00480A95"/>
    <w:rsid w:val="004810B2"/>
    <w:rsid w:val="00483088"/>
    <w:rsid w:val="00483FDC"/>
    <w:rsid w:val="004851B2"/>
    <w:rsid w:val="00486BE3"/>
    <w:rsid w:val="00490E30"/>
    <w:rsid w:val="00491EDD"/>
    <w:rsid w:val="00495105"/>
    <w:rsid w:val="00497D62"/>
    <w:rsid w:val="004B51BA"/>
    <w:rsid w:val="004B6455"/>
    <w:rsid w:val="004B6BEF"/>
    <w:rsid w:val="004C0220"/>
    <w:rsid w:val="004C27C8"/>
    <w:rsid w:val="004C2863"/>
    <w:rsid w:val="004C6490"/>
    <w:rsid w:val="004C66D7"/>
    <w:rsid w:val="004C6DB0"/>
    <w:rsid w:val="004C7629"/>
    <w:rsid w:val="004C7C79"/>
    <w:rsid w:val="004D2F47"/>
    <w:rsid w:val="004D302C"/>
    <w:rsid w:val="004D52AD"/>
    <w:rsid w:val="004D6647"/>
    <w:rsid w:val="004D7287"/>
    <w:rsid w:val="004D7F31"/>
    <w:rsid w:val="004E2A1D"/>
    <w:rsid w:val="004E2EDB"/>
    <w:rsid w:val="004E3F6B"/>
    <w:rsid w:val="004E73A4"/>
    <w:rsid w:val="004E7C9A"/>
    <w:rsid w:val="004F04B3"/>
    <w:rsid w:val="004F277A"/>
    <w:rsid w:val="004F30B6"/>
    <w:rsid w:val="004F79A5"/>
    <w:rsid w:val="00502E53"/>
    <w:rsid w:val="005123A1"/>
    <w:rsid w:val="005123EB"/>
    <w:rsid w:val="00514DED"/>
    <w:rsid w:val="0051510F"/>
    <w:rsid w:val="005153B6"/>
    <w:rsid w:val="00515615"/>
    <w:rsid w:val="00516FA0"/>
    <w:rsid w:val="00517987"/>
    <w:rsid w:val="00523AAE"/>
    <w:rsid w:val="00524096"/>
    <w:rsid w:val="00527756"/>
    <w:rsid w:val="00527918"/>
    <w:rsid w:val="00531715"/>
    <w:rsid w:val="00533A5C"/>
    <w:rsid w:val="00536838"/>
    <w:rsid w:val="005435D7"/>
    <w:rsid w:val="00543B8F"/>
    <w:rsid w:val="005462B6"/>
    <w:rsid w:val="0054746E"/>
    <w:rsid w:val="00551FFD"/>
    <w:rsid w:val="00552A9E"/>
    <w:rsid w:val="00552CF9"/>
    <w:rsid w:val="005536A4"/>
    <w:rsid w:val="00553A4F"/>
    <w:rsid w:val="00556681"/>
    <w:rsid w:val="00556761"/>
    <w:rsid w:val="00557C70"/>
    <w:rsid w:val="0056221E"/>
    <w:rsid w:val="0056549C"/>
    <w:rsid w:val="00572C60"/>
    <w:rsid w:val="005746F0"/>
    <w:rsid w:val="005748A4"/>
    <w:rsid w:val="00574F58"/>
    <w:rsid w:val="0057576C"/>
    <w:rsid w:val="0058184F"/>
    <w:rsid w:val="0058416A"/>
    <w:rsid w:val="00584584"/>
    <w:rsid w:val="00584F43"/>
    <w:rsid w:val="0058650F"/>
    <w:rsid w:val="00587009"/>
    <w:rsid w:val="00587105"/>
    <w:rsid w:val="005875E1"/>
    <w:rsid w:val="00587F24"/>
    <w:rsid w:val="005905A5"/>
    <w:rsid w:val="00590718"/>
    <w:rsid w:val="00590FBE"/>
    <w:rsid w:val="00592668"/>
    <w:rsid w:val="0059340C"/>
    <w:rsid w:val="0059392E"/>
    <w:rsid w:val="00596038"/>
    <w:rsid w:val="00596970"/>
    <w:rsid w:val="005A0821"/>
    <w:rsid w:val="005A0A66"/>
    <w:rsid w:val="005A0F40"/>
    <w:rsid w:val="005A31FB"/>
    <w:rsid w:val="005A6926"/>
    <w:rsid w:val="005A6AD0"/>
    <w:rsid w:val="005A7447"/>
    <w:rsid w:val="005B0918"/>
    <w:rsid w:val="005B5259"/>
    <w:rsid w:val="005B57E3"/>
    <w:rsid w:val="005B58B6"/>
    <w:rsid w:val="005B6C08"/>
    <w:rsid w:val="005B6DF6"/>
    <w:rsid w:val="005B7561"/>
    <w:rsid w:val="005B7651"/>
    <w:rsid w:val="005B7A24"/>
    <w:rsid w:val="005B7B57"/>
    <w:rsid w:val="005C0ECF"/>
    <w:rsid w:val="005C22A4"/>
    <w:rsid w:val="005C4E9C"/>
    <w:rsid w:val="005C525C"/>
    <w:rsid w:val="005C73C2"/>
    <w:rsid w:val="005D18A5"/>
    <w:rsid w:val="005D2A47"/>
    <w:rsid w:val="005D3DC9"/>
    <w:rsid w:val="005D3DFA"/>
    <w:rsid w:val="005D51FA"/>
    <w:rsid w:val="005D6761"/>
    <w:rsid w:val="005E160F"/>
    <w:rsid w:val="005E2C10"/>
    <w:rsid w:val="005E4C72"/>
    <w:rsid w:val="005E5864"/>
    <w:rsid w:val="005E69B5"/>
    <w:rsid w:val="006009B8"/>
    <w:rsid w:val="006018A3"/>
    <w:rsid w:val="00601E5B"/>
    <w:rsid w:val="00602D4E"/>
    <w:rsid w:val="006067C5"/>
    <w:rsid w:val="0061009C"/>
    <w:rsid w:val="006112B3"/>
    <w:rsid w:val="006115E2"/>
    <w:rsid w:val="006135E6"/>
    <w:rsid w:val="0061394D"/>
    <w:rsid w:val="006153C7"/>
    <w:rsid w:val="00615827"/>
    <w:rsid w:val="00615857"/>
    <w:rsid w:val="00616FF8"/>
    <w:rsid w:val="006206A7"/>
    <w:rsid w:val="00623778"/>
    <w:rsid w:val="006253CE"/>
    <w:rsid w:val="006320A8"/>
    <w:rsid w:val="00632D49"/>
    <w:rsid w:val="006341FC"/>
    <w:rsid w:val="00635B3F"/>
    <w:rsid w:val="00636B92"/>
    <w:rsid w:val="00637C2C"/>
    <w:rsid w:val="00641284"/>
    <w:rsid w:val="006427B2"/>
    <w:rsid w:val="006443A1"/>
    <w:rsid w:val="0064467B"/>
    <w:rsid w:val="006454E4"/>
    <w:rsid w:val="00646012"/>
    <w:rsid w:val="00646649"/>
    <w:rsid w:val="00646889"/>
    <w:rsid w:val="00646B53"/>
    <w:rsid w:val="00646F28"/>
    <w:rsid w:val="006513C1"/>
    <w:rsid w:val="0065266D"/>
    <w:rsid w:val="00654C5F"/>
    <w:rsid w:val="00654CB0"/>
    <w:rsid w:val="00655690"/>
    <w:rsid w:val="00657535"/>
    <w:rsid w:val="00657F26"/>
    <w:rsid w:val="0066096D"/>
    <w:rsid w:val="00660B05"/>
    <w:rsid w:val="00662999"/>
    <w:rsid w:val="0066586D"/>
    <w:rsid w:val="00667016"/>
    <w:rsid w:val="00667F6F"/>
    <w:rsid w:val="006769E6"/>
    <w:rsid w:val="00677E70"/>
    <w:rsid w:val="006820FC"/>
    <w:rsid w:val="00682B69"/>
    <w:rsid w:val="00683B39"/>
    <w:rsid w:val="00683FA7"/>
    <w:rsid w:val="006840BF"/>
    <w:rsid w:val="006842AF"/>
    <w:rsid w:val="00685314"/>
    <w:rsid w:val="006876F9"/>
    <w:rsid w:val="0069728E"/>
    <w:rsid w:val="006A1C8E"/>
    <w:rsid w:val="006A5F61"/>
    <w:rsid w:val="006C0324"/>
    <w:rsid w:val="006C2036"/>
    <w:rsid w:val="006C2064"/>
    <w:rsid w:val="006C2F6E"/>
    <w:rsid w:val="006C73BD"/>
    <w:rsid w:val="006C7D1D"/>
    <w:rsid w:val="006D4D5C"/>
    <w:rsid w:val="006D7C5C"/>
    <w:rsid w:val="006E05E4"/>
    <w:rsid w:val="006E3596"/>
    <w:rsid w:val="006E53D1"/>
    <w:rsid w:val="006E588F"/>
    <w:rsid w:val="006E6F5D"/>
    <w:rsid w:val="006E6FB4"/>
    <w:rsid w:val="006F0C3C"/>
    <w:rsid w:val="006F16CA"/>
    <w:rsid w:val="006F5849"/>
    <w:rsid w:val="00705AFE"/>
    <w:rsid w:val="007067FC"/>
    <w:rsid w:val="00716379"/>
    <w:rsid w:val="007209B7"/>
    <w:rsid w:val="0072179A"/>
    <w:rsid w:val="007217AA"/>
    <w:rsid w:val="00721B53"/>
    <w:rsid w:val="0072346A"/>
    <w:rsid w:val="007255B7"/>
    <w:rsid w:val="00725A80"/>
    <w:rsid w:val="0073119E"/>
    <w:rsid w:val="00732196"/>
    <w:rsid w:val="007334BE"/>
    <w:rsid w:val="007366CE"/>
    <w:rsid w:val="007431FF"/>
    <w:rsid w:val="00744834"/>
    <w:rsid w:val="00750AF6"/>
    <w:rsid w:val="00750ECA"/>
    <w:rsid w:val="00752D8C"/>
    <w:rsid w:val="0075449C"/>
    <w:rsid w:val="007576BA"/>
    <w:rsid w:val="007603B2"/>
    <w:rsid w:val="00761324"/>
    <w:rsid w:val="007613CD"/>
    <w:rsid w:val="00762473"/>
    <w:rsid w:val="00762C38"/>
    <w:rsid w:val="00765548"/>
    <w:rsid w:val="00765F94"/>
    <w:rsid w:val="007736A0"/>
    <w:rsid w:val="00773AC1"/>
    <w:rsid w:val="00774F09"/>
    <w:rsid w:val="00777DC6"/>
    <w:rsid w:val="00787DA6"/>
    <w:rsid w:val="0079034F"/>
    <w:rsid w:val="007951A5"/>
    <w:rsid w:val="00797B13"/>
    <w:rsid w:val="00797F54"/>
    <w:rsid w:val="007A349F"/>
    <w:rsid w:val="007A3574"/>
    <w:rsid w:val="007A5302"/>
    <w:rsid w:val="007A53D8"/>
    <w:rsid w:val="007B2544"/>
    <w:rsid w:val="007B2992"/>
    <w:rsid w:val="007B3603"/>
    <w:rsid w:val="007B66DC"/>
    <w:rsid w:val="007C0EAC"/>
    <w:rsid w:val="007C2B13"/>
    <w:rsid w:val="007C4542"/>
    <w:rsid w:val="007C60E2"/>
    <w:rsid w:val="007D11B5"/>
    <w:rsid w:val="007D17CA"/>
    <w:rsid w:val="007D2815"/>
    <w:rsid w:val="007D2B2D"/>
    <w:rsid w:val="007D4564"/>
    <w:rsid w:val="007D61EB"/>
    <w:rsid w:val="007E1577"/>
    <w:rsid w:val="007E2385"/>
    <w:rsid w:val="007E3426"/>
    <w:rsid w:val="007E4D48"/>
    <w:rsid w:val="007E6772"/>
    <w:rsid w:val="007F4FF9"/>
    <w:rsid w:val="007F56C3"/>
    <w:rsid w:val="007F6C75"/>
    <w:rsid w:val="007F7355"/>
    <w:rsid w:val="007F7377"/>
    <w:rsid w:val="00801739"/>
    <w:rsid w:val="008030D9"/>
    <w:rsid w:val="00804D38"/>
    <w:rsid w:val="00807059"/>
    <w:rsid w:val="00807AA3"/>
    <w:rsid w:val="00810263"/>
    <w:rsid w:val="008102B1"/>
    <w:rsid w:val="008125AE"/>
    <w:rsid w:val="00816C8D"/>
    <w:rsid w:val="00817D87"/>
    <w:rsid w:val="00817DB5"/>
    <w:rsid w:val="00817F16"/>
    <w:rsid w:val="008304B6"/>
    <w:rsid w:val="008310D8"/>
    <w:rsid w:val="0083334D"/>
    <w:rsid w:val="00834E6D"/>
    <w:rsid w:val="00835197"/>
    <w:rsid w:val="008411FB"/>
    <w:rsid w:val="00841227"/>
    <w:rsid w:val="00842E17"/>
    <w:rsid w:val="00843CBB"/>
    <w:rsid w:val="008445E4"/>
    <w:rsid w:val="008449D1"/>
    <w:rsid w:val="00855517"/>
    <w:rsid w:val="0086158D"/>
    <w:rsid w:val="0086173A"/>
    <w:rsid w:val="00867529"/>
    <w:rsid w:val="00872F47"/>
    <w:rsid w:val="00874DCF"/>
    <w:rsid w:val="00877650"/>
    <w:rsid w:val="00882A18"/>
    <w:rsid w:val="00884C82"/>
    <w:rsid w:val="0088504D"/>
    <w:rsid w:val="008901B2"/>
    <w:rsid w:val="008938DE"/>
    <w:rsid w:val="00895F6E"/>
    <w:rsid w:val="00897400"/>
    <w:rsid w:val="008974A5"/>
    <w:rsid w:val="008A0510"/>
    <w:rsid w:val="008A17F6"/>
    <w:rsid w:val="008A3676"/>
    <w:rsid w:val="008A3858"/>
    <w:rsid w:val="008A3CE5"/>
    <w:rsid w:val="008A4263"/>
    <w:rsid w:val="008A67E7"/>
    <w:rsid w:val="008B1018"/>
    <w:rsid w:val="008B1728"/>
    <w:rsid w:val="008C3CA3"/>
    <w:rsid w:val="008D555C"/>
    <w:rsid w:val="008D7CE5"/>
    <w:rsid w:val="008E19D3"/>
    <w:rsid w:val="008E29F2"/>
    <w:rsid w:val="008E2DE2"/>
    <w:rsid w:val="008E3D7C"/>
    <w:rsid w:val="008E7363"/>
    <w:rsid w:val="008F4703"/>
    <w:rsid w:val="008F4C9D"/>
    <w:rsid w:val="008F4DF9"/>
    <w:rsid w:val="008F7973"/>
    <w:rsid w:val="00901B71"/>
    <w:rsid w:val="00903A98"/>
    <w:rsid w:val="009045C0"/>
    <w:rsid w:val="0090680F"/>
    <w:rsid w:val="00915692"/>
    <w:rsid w:val="00916753"/>
    <w:rsid w:val="00921027"/>
    <w:rsid w:val="00922A15"/>
    <w:rsid w:val="00925466"/>
    <w:rsid w:val="00931545"/>
    <w:rsid w:val="00934342"/>
    <w:rsid w:val="009347F7"/>
    <w:rsid w:val="00934C2D"/>
    <w:rsid w:val="00936804"/>
    <w:rsid w:val="00941B2C"/>
    <w:rsid w:val="00942DBC"/>
    <w:rsid w:val="009517D8"/>
    <w:rsid w:val="009519A0"/>
    <w:rsid w:val="0095257B"/>
    <w:rsid w:val="00956DDA"/>
    <w:rsid w:val="00964D79"/>
    <w:rsid w:val="009655E1"/>
    <w:rsid w:val="009748BB"/>
    <w:rsid w:val="00977F0F"/>
    <w:rsid w:val="00980E57"/>
    <w:rsid w:val="009825B6"/>
    <w:rsid w:val="009827F3"/>
    <w:rsid w:val="00982903"/>
    <w:rsid w:val="009831FC"/>
    <w:rsid w:val="00983402"/>
    <w:rsid w:val="00983F32"/>
    <w:rsid w:val="0098529E"/>
    <w:rsid w:val="009872D8"/>
    <w:rsid w:val="0099197E"/>
    <w:rsid w:val="00995C64"/>
    <w:rsid w:val="009A1CC3"/>
    <w:rsid w:val="009A358F"/>
    <w:rsid w:val="009A3AF6"/>
    <w:rsid w:val="009A61A4"/>
    <w:rsid w:val="009A7022"/>
    <w:rsid w:val="009A7B9D"/>
    <w:rsid w:val="009B2698"/>
    <w:rsid w:val="009B2788"/>
    <w:rsid w:val="009B3644"/>
    <w:rsid w:val="009B61A2"/>
    <w:rsid w:val="009B76E7"/>
    <w:rsid w:val="009C30FD"/>
    <w:rsid w:val="009C55BC"/>
    <w:rsid w:val="009C579B"/>
    <w:rsid w:val="009C730B"/>
    <w:rsid w:val="009C780E"/>
    <w:rsid w:val="009D066A"/>
    <w:rsid w:val="009E0C12"/>
    <w:rsid w:val="009E577D"/>
    <w:rsid w:val="009E5E26"/>
    <w:rsid w:val="009F1A74"/>
    <w:rsid w:val="00A01C4C"/>
    <w:rsid w:val="00A01E68"/>
    <w:rsid w:val="00A0204C"/>
    <w:rsid w:val="00A0244A"/>
    <w:rsid w:val="00A079D9"/>
    <w:rsid w:val="00A07E9B"/>
    <w:rsid w:val="00A10D65"/>
    <w:rsid w:val="00A10FAF"/>
    <w:rsid w:val="00A11023"/>
    <w:rsid w:val="00A13770"/>
    <w:rsid w:val="00A138DE"/>
    <w:rsid w:val="00A165B0"/>
    <w:rsid w:val="00A17166"/>
    <w:rsid w:val="00A21AA2"/>
    <w:rsid w:val="00A25EF6"/>
    <w:rsid w:val="00A342E2"/>
    <w:rsid w:val="00A350C3"/>
    <w:rsid w:val="00A36442"/>
    <w:rsid w:val="00A41502"/>
    <w:rsid w:val="00A42BA7"/>
    <w:rsid w:val="00A4304F"/>
    <w:rsid w:val="00A43ED8"/>
    <w:rsid w:val="00A461EA"/>
    <w:rsid w:val="00A469A0"/>
    <w:rsid w:val="00A47A87"/>
    <w:rsid w:val="00A52077"/>
    <w:rsid w:val="00A54363"/>
    <w:rsid w:val="00A56C56"/>
    <w:rsid w:val="00A6080C"/>
    <w:rsid w:val="00A623DC"/>
    <w:rsid w:val="00A63FB6"/>
    <w:rsid w:val="00A6479F"/>
    <w:rsid w:val="00A65494"/>
    <w:rsid w:val="00A667D5"/>
    <w:rsid w:val="00A66A9C"/>
    <w:rsid w:val="00A66D48"/>
    <w:rsid w:val="00A66EB8"/>
    <w:rsid w:val="00A674C5"/>
    <w:rsid w:val="00A727A5"/>
    <w:rsid w:val="00A76810"/>
    <w:rsid w:val="00A77958"/>
    <w:rsid w:val="00A83A81"/>
    <w:rsid w:val="00A86570"/>
    <w:rsid w:val="00A91830"/>
    <w:rsid w:val="00A93235"/>
    <w:rsid w:val="00AA1316"/>
    <w:rsid w:val="00AA2ADF"/>
    <w:rsid w:val="00AA6F7C"/>
    <w:rsid w:val="00AA7DA4"/>
    <w:rsid w:val="00AB2C44"/>
    <w:rsid w:val="00AB52FB"/>
    <w:rsid w:val="00AB5FF8"/>
    <w:rsid w:val="00AB67B2"/>
    <w:rsid w:val="00AB75F6"/>
    <w:rsid w:val="00AC071D"/>
    <w:rsid w:val="00AC314C"/>
    <w:rsid w:val="00AC45DF"/>
    <w:rsid w:val="00AC4B6E"/>
    <w:rsid w:val="00AC5CA8"/>
    <w:rsid w:val="00AC7B9C"/>
    <w:rsid w:val="00AD0206"/>
    <w:rsid w:val="00AD149F"/>
    <w:rsid w:val="00AD543F"/>
    <w:rsid w:val="00AD642F"/>
    <w:rsid w:val="00AE1045"/>
    <w:rsid w:val="00AE4662"/>
    <w:rsid w:val="00AE4847"/>
    <w:rsid w:val="00AE6AA8"/>
    <w:rsid w:val="00AE715B"/>
    <w:rsid w:val="00AF0090"/>
    <w:rsid w:val="00AF0557"/>
    <w:rsid w:val="00AF449D"/>
    <w:rsid w:val="00AF5A93"/>
    <w:rsid w:val="00B011E2"/>
    <w:rsid w:val="00B01357"/>
    <w:rsid w:val="00B01D56"/>
    <w:rsid w:val="00B02C97"/>
    <w:rsid w:val="00B03FEE"/>
    <w:rsid w:val="00B04CD5"/>
    <w:rsid w:val="00B05918"/>
    <w:rsid w:val="00B06A87"/>
    <w:rsid w:val="00B0799F"/>
    <w:rsid w:val="00B07BC1"/>
    <w:rsid w:val="00B10354"/>
    <w:rsid w:val="00B115CC"/>
    <w:rsid w:val="00B1203C"/>
    <w:rsid w:val="00B12BE2"/>
    <w:rsid w:val="00B14DA1"/>
    <w:rsid w:val="00B21A37"/>
    <w:rsid w:val="00B235B5"/>
    <w:rsid w:val="00B2465E"/>
    <w:rsid w:val="00B27A74"/>
    <w:rsid w:val="00B306C8"/>
    <w:rsid w:val="00B30CBB"/>
    <w:rsid w:val="00B310A4"/>
    <w:rsid w:val="00B31D37"/>
    <w:rsid w:val="00B339F7"/>
    <w:rsid w:val="00B34D87"/>
    <w:rsid w:val="00B36107"/>
    <w:rsid w:val="00B36535"/>
    <w:rsid w:val="00B36F00"/>
    <w:rsid w:val="00B401C9"/>
    <w:rsid w:val="00B424BD"/>
    <w:rsid w:val="00B44D78"/>
    <w:rsid w:val="00B461C0"/>
    <w:rsid w:val="00B47A30"/>
    <w:rsid w:val="00B526E3"/>
    <w:rsid w:val="00B5330C"/>
    <w:rsid w:val="00B55D7F"/>
    <w:rsid w:val="00B6188E"/>
    <w:rsid w:val="00B61A13"/>
    <w:rsid w:val="00B63DA4"/>
    <w:rsid w:val="00B63FB9"/>
    <w:rsid w:val="00B656A6"/>
    <w:rsid w:val="00B7099D"/>
    <w:rsid w:val="00B710C1"/>
    <w:rsid w:val="00B7213B"/>
    <w:rsid w:val="00B74CC8"/>
    <w:rsid w:val="00B77E89"/>
    <w:rsid w:val="00B82F6B"/>
    <w:rsid w:val="00B879C9"/>
    <w:rsid w:val="00B91BE8"/>
    <w:rsid w:val="00B91E6B"/>
    <w:rsid w:val="00B95F3A"/>
    <w:rsid w:val="00BA1713"/>
    <w:rsid w:val="00BA1C5E"/>
    <w:rsid w:val="00BA2EF6"/>
    <w:rsid w:val="00BA3CB8"/>
    <w:rsid w:val="00BA7124"/>
    <w:rsid w:val="00BB07E6"/>
    <w:rsid w:val="00BB1F61"/>
    <w:rsid w:val="00BB2BA8"/>
    <w:rsid w:val="00BB31F9"/>
    <w:rsid w:val="00BB4121"/>
    <w:rsid w:val="00BB550B"/>
    <w:rsid w:val="00BB614B"/>
    <w:rsid w:val="00BB6980"/>
    <w:rsid w:val="00BB7538"/>
    <w:rsid w:val="00BC2329"/>
    <w:rsid w:val="00BC419B"/>
    <w:rsid w:val="00BC48C6"/>
    <w:rsid w:val="00BC60EE"/>
    <w:rsid w:val="00BC75A6"/>
    <w:rsid w:val="00BD1919"/>
    <w:rsid w:val="00BD29DC"/>
    <w:rsid w:val="00BD2C2D"/>
    <w:rsid w:val="00BD4DB7"/>
    <w:rsid w:val="00BD70EC"/>
    <w:rsid w:val="00BE0C66"/>
    <w:rsid w:val="00BE5BD6"/>
    <w:rsid w:val="00BE5CED"/>
    <w:rsid w:val="00BF14D8"/>
    <w:rsid w:val="00BF20A6"/>
    <w:rsid w:val="00BF4748"/>
    <w:rsid w:val="00BF52AF"/>
    <w:rsid w:val="00C0095A"/>
    <w:rsid w:val="00C12C05"/>
    <w:rsid w:val="00C13AEA"/>
    <w:rsid w:val="00C16BCE"/>
    <w:rsid w:val="00C2262C"/>
    <w:rsid w:val="00C23CDC"/>
    <w:rsid w:val="00C25023"/>
    <w:rsid w:val="00C32FA8"/>
    <w:rsid w:val="00C33177"/>
    <w:rsid w:val="00C33191"/>
    <w:rsid w:val="00C33AA4"/>
    <w:rsid w:val="00C35CAB"/>
    <w:rsid w:val="00C35F37"/>
    <w:rsid w:val="00C371E4"/>
    <w:rsid w:val="00C37B0F"/>
    <w:rsid w:val="00C40032"/>
    <w:rsid w:val="00C47B76"/>
    <w:rsid w:val="00C53ED8"/>
    <w:rsid w:val="00C545E1"/>
    <w:rsid w:val="00C54921"/>
    <w:rsid w:val="00C558C6"/>
    <w:rsid w:val="00C62706"/>
    <w:rsid w:val="00C6276C"/>
    <w:rsid w:val="00C653C8"/>
    <w:rsid w:val="00C67949"/>
    <w:rsid w:val="00C70018"/>
    <w:rsid w:val="00C7053D"/>
    <w:rsid w:val="00C70D9E"/>
    <w:rsid w:val="00C70E3B"/>
    <w:rsid w:val="00C72199"/>
    <w:rsid w:val="00C72466"/>
    <w:rsid w:val="00C7484B"/>
    <w:rsid w:val="00C76A28"/>
    <w:rsid w:val="00C82D28"/>
    <w:rsid w:val="00C83770"/>
    <w:rsid w:val="00C84E68"/>
    <w:rsid w:val="00C9041D"/>
    <w:rsid w:val="00C93111"/>
    <w:rsid w:val="00C94B0D"/>
    <w:rsid w:val="00C959B4"/>
    <w:rsid w:val="00C95D50"/>
    <w:rsid w:val="00C9711B"/>
    <w:rsid w:val="00CA16D2"/>
    <w:rsid w:val="00CA198A"/>
    <w:rsid w:val="00CA5445"/>
    <w:rsid w:val="00CB0A4E"/>
    <w:rsid w:val="00CB13F6"/>
    <w:rsid w:val="00CB19B1"/>
    <w:rsid w:val="00CB21BB"/>
    <w:rsid w:val="00CB3050"/>
    <w:rsid w:val="00CB600C"/>
    <w:rsid w:val="00CC154F"/>
    <w:rsid w:val="00CC3E27"/>
    <w:rsid w:val="00CC6868"/>
    <w:rsid w:val="00CD0CD7"/>
    <w:rsid w:val="00CD5107"/>
    <w:rsid w:val="00CE0384"/>
    <w:rsid w:val="00CE0938"/>
    <w:rsid w:val="00CE30B4"/>
    <w:rsid w:val="00CE6630"/>
    <w:rsid w:val="00CF0631"/>
    <w:rsid w:val="00CF0C69"/>
    <w:rsid w:val="00CF1D9B"/>
    <w:rsid w:val="00CF3540"/>
    <w:rsid w:val="00CF55C6"/>
    <w:rsid w:val="00CF6081"/>
    <w:rsid w:val="00CF7CA5"/>
    <w:rsid w:val="00CF7E61"/>
    <w:rsid w:val="00D00373"/>
    <w:rsid w:val="00D012AA"/>
    <w:rsid w:val="00D01D4C"/>
    <w:rsid w:val="00D03844"/>
    <w:rsid w:val="00D05115"/>
    <w:rsid w:val="00D05CF0"/>
    <w:rsid w:val="00D1174E"/>
    <w:rsid w:val="00D117AC"/>
    <w:rsid w:val="00D129CC"/>
    <w:rsid w:val="00D1374C"/>
    <w:rsid w:val="00D14E01"/>
    <w:rsid w:val="00D20DAC"/>
    <w:rsid w:val="00D268E9"/>
    <w:rsid w:val="00D26DC2"/>
    <w:rsid w:val="00D3001F"/>
    <w:rsid w:val="00D300F0"/>
    <w:rsid w:val="00D3047F"/>
    <w:rsid w:val="00D3096C"/>
    <w:rsid w:val="00D322B2"/>
    <w:rsid w:val="00D3569A"/>
    <w:rsid w:val="00D37B00"/>
    <w:rsid w:val="00D402CE"/>
    <w:rsid w:val="00D440E9"/>
    <w:rsid w:val="00D468B1"/>
    <w:rsid w:val="00D51F53"/>
    <w:rsid w:val="00D525C4"/>
    <w:rsid w:val="00D52C83"/>
    <w:rsid w:val="00D542A6"/>
    <w:rsid w:val="00D556B6"/>
    <w:rsid w:val="00D60443"/>
    <w:rsid w:val="00D62903"/>
    <w:rsid w:val="00D64479"/>
    <w:rsid w:val="00D67AD1"/>
    <w:rsid w:val="00D702EC"/>
    <w:rsid w:val="00D712F8"/>
    <w:rsid w:val="00D741B5"/>
    <w:rsid w:val="00D74E3A"/>
    <w:rsid w:val="00D8160B"/>
    <w:rsid w:val="00D8310E"/>
    <w:rsid w:val="00D84291"/>
    <w:rsid w:val="00D84B23"/>
    <w:rsid w:val="00D90EEF"/>
    <w:rsid w:val="00D9253D"/>
    <w:rsid w:val="00D92BEC"/>
    <w:rsid w:val="00D9462B"/>
    <w:rsid w:val="00D95908"/>
    <w:rsid w:val="00D96EBD"/>
    <w:rsid w:val="00DA0CE4"/>
    <w:rsid w:val="00DA2B40"/>
    <w:rsid w:val="00DA4A0E"/>
    <w:rsid w:val="00DA5137"/>
    <w:rsid w:val="00DA7234"/>
    <w:rsid w:val="00DB5678"/>
    <w:rsid w:val="00DB56F3"/>
    <w:rsid w:val="00DC1974"/>
    <w:rsid w:val="00DC3CB4"/>
    <w:rsid w:val="00DD5CAF"/>
    <w:rsid w:val="00DD5F15"/>
    <w:rsid w:val="00DE2D54"/>
    <w:rsid w:val="00DE37B1"/>
    <w:rsid w:val="00DE3EB4"/>
    <w:rsid w:val="00DF0F0E"/>
    <w:rsid w:val="00DF4608"/>
    <w:rsid w:val="00DF57B7"/>
    <w:rsid w:val="00DF5E51"/>
    <w:rsid w:val="00E02B4E"/>
    <w:rsid w:val="00E062E5"/>
    <w:rsid w:val="00E06998"/>
    <w:rsid w:val="00E06F2D"/>
    <w:rsid w:val="00E11DE4"/>
    <w:rsid w:val="00E159EC"/>
    <w:rsid w:val="00E15CD7"/>
    <w:rsid w:val="00E16DB9"/>
    <w:rsid w:val="00E17130"/>
    <w:rsid w:val="00E17CA4"/>
    <w:rsid w:val="00E21846"/>
    <w:rsid w:val="00E22AAF"/>
    <w:rsid w:val="00E239C0"/>
    <w:rsid w:val="00E2430E"/>
    <w:rsid w:val="00E2482C"/>
    <w:rsid w:val="00E25039"/>
    <w:rsid w:val="00E2739A"/>
    <w:rsid w:val="00E33659"/>
    <w:rsid w:val="00E3404F"/>
    <w:rsid w:val="00E34ADE"/>
    <w:rsid w:val="00E3629F"/>
    <w:rsid w:val="00E36827"/>
    <w:rsid w:val="00E36E16"/>
    <w:rsid w:val="00E37060"/>
    <w:rsid w:val="00E377AC"/>
    <w:rsid w:val="00E37B9E"/>
    <w:rsid w:val="00E41418"/>
    <w:rsid w:val="00E4228F"/>
    <w:rsid w:val="00E422C1"/>
    <w:rsid w:val="00E45642"/>
    <w:rsid w:val="00E4578A"/>
    <w:rsid w:val="00E4662B"/>
    <w:rsid w:val="00E524A4"/>
    <w:rsid w:val="00E54DF6"/>
    <w:rsid w:val="00E577A6"/>
    <w:rsid w:val="00E602DD"/>
    <w:rsid w:val="00E7315C"/>
    <w:rsid w:val="00E73ED3"/>
    <w:rsid w:val="00E7535B"/>
    <w:rsid w:val="00E7566F"/>
    <w:rsid w:val="00E757DA"/>
    <w:rsid w:val="00E75B51"/>
    <w:rsid w:val="00E75B71"/>
    <w:rsid w:val="00E80BF1"/>
    <w:rsid w:val="00E83D86"/>
    <w:rsid w:val="00E86AA3"/>
    <w:rsid w:val="00E90E55"/>
    <w:rsid w:val="00E90FAF"/>
    <w:rsid w:val="00E924F9"/>
    <w:rsid w:val="00E95852"/>
    <w:rsid w:val="00E95A7F"/>
    <w:rsid w:val="00E97C71"/>
    <w:rsid w:val="00EA04F6"/>
    <w:rsid w:val="00EA0D89"/>
    <w:rsid w:val="00EA2555"/>
    <w:rsid w:val="00EA4080"/>
    <w:rsid w:val="00EA5932"/>
    <w:rsid w:val="00EA5A2D"/>
    <w:rsid w:val="00EA6B54"/>
    <w:rsid w:val="00EA750C"/>
    <w:rsid w:val="00EB043E"/>
    <w:rsid w:val="00EC0132"/>
    <w:rsid w:val="00EC1221"/>
    <w:rsid w:val="00EC14E0"/>
    <w:rsid w:val="00EC28B8"/>
    <w:rsid w:val="00EC2A92"/>
    <w:rsid w:val="00EC65D4"/>
    <w:rsid w:val="00EC7023"/>
    <w:rsid w:val="00ED14B2"/>
    <w:rsid w:val="00ED330B"/>
    <w:rsid w:val="00ED6EDB"/>
    <w:rsid w:val="00ED7171"/>
    <w:rsid w:val="00ED72A0"/>
    <w:rsid w:val="00ED777C"/>
    <w:rsid w:val="00EE37A9"/>
    <w:rsid w:val="00EE3D92"/>
    <w:rsid w:val="00EE700F"/>
    <w:rsid w:val="00EE7286"/>
    <w:rsid w:val="00EE7E22"/>
    <w:rsid w:val="00EF09F2"/>
    <w:rsid w:val="00EF295B"/>
    <w:rsid w:val="00EF457F"/>
    <w:rsid w:val="00EF46A3"/>
    <w:rsid w:val="00EF46C8"/>
    <w:rsid w:val="00F0510C"/>
    <w:rsid w:val="00F12CD1"/>
    <w:rsid w:val="00F12E9D"/>
    <w:rsid w:val="00F14087"/>
    <w:rsid w:val="00F21FC0"/>
    <w:rsid w:val="00F25076"/>
    <w:rsid w:val="00F250EA"/>
    <w:rsid w:val="00F25E20"/>
    <w:rsid w:val="00F261BC"/>
    <w:rsid w:val="00F26652"/>
    <w:rsid w:val="00F32164"/>
    <w:rsid w:val="00F32348"/>
    <w:rsid w:val="00F3392D"/>
    <w:rsid w:val="00F3542C"/>
    <w:rsid w:val="00F3546F"/>
    <w:rsid w:val="00F36109"/>
    <w:rsid w:val="00F404B9"/>
    <w:rsid w:val="00F41023"/>
    <w:rsid w:val="00F46624"/>
    <w:rsid w:val="00F466EC"/>
    <w:rsid w:val="00F513F4"/>
    <w:rsid w:val="00F5486F"/>
    <w:rsid w:val="00F566AD"/>
    <w:rsid w:val="00F56C19"/>
    <w:rsid w:val="00F57909"/>
    <w:rsid w:val="00F64859"/>
    <w:rsid w:val="00F6596D"/>
    <w:rsid w:val="00F6658F"/>
    <w:rsid w:val="00F668EF"/>
    <w:rsid w:val="00F67C31"/>
    <w:rsid w:val="00F733A1"/>
    <w:rsid w:val="00F734FE"/>
    <w:rsid w:val="00F74092"/>
    <w:rsid w:val="00F77C89"/>
    <w:rsid w:val="00F82507"/>
    <w:rsid w:val="00F85629"/>
    <w:rsid w:val="00F858C9"/>
    <w:rsid w:val="00F86192"/>
    <w:rsid w:val="00F873A4"/>
    <w:rsid w:val="00F87B10"/>
    <w:rsid w:val="00F94284"/>
    <w:rsid w:val="00FA01B7"/>
    <w:rsid w:val="00FA1120"/>
    <w:rsid w:val="00FA137F"/>
    <w:rsid w:val="00FA34B6"/>
    <w:rsid w:val="00FA6968"/>
    <w:rsid w:val="00FA6D6B"/>
    <w:rsid w:val="00FB015C"/>
    <w:rsid w:val="00FB4085"/>
    <w:rsid w:val="00FB47E4"/>
    <w:rsid w:val="00FB4E6A"/>
    <w:rsid w:val="00FB5746"/>
    <w:rsid w:val="00FC078E"/>
    <w:rsid w:val="00FC1069"/>
    <w:rsid w:val="00FC6F42"/>
    <w:rsid w:val="00FD2C65"/>
    <w:rsid w:val="00FD31AF"/>
    <w:rsid w:val="00FD36AE"/>
    <w:rsid w:val="00FD50BF"/>
    <w:rsid w:val="00FE1924"/>
    <w:rsid w:val="00FE21D1"/>
    <w:rsid w:val="00FE4728"/>
    <w:rsid w:val="00FE7582"/>
    <w:rsid w:val="00FE7758"/>
    <w:rsid w:val="00FF035B"/>
    <w:rsid w:val="00FF2CA2"/>
    <w:rsid w:val="00FF2F34"/>
    <w:rsid w:val="00FF422A"/>
    <w:rsid w:val="00FF48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0917"/>
  <w15:chartTrackingRefBased/>
  <w15:docId w15:val="{B91FA974-D7A5-482D-8576-2544FF44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87"/>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716379"/>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716379"/>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716379"/>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semiHidden/>
    <w:unhideWhenUsed/>
    <w:qFormat/>
    <w:rsid w:val="00716379"/>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716379"/>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716379"/>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71637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71637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716379"/>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716379"/>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716379"/>
  </w:style>
  <w:style w:type="character" w:customStyle="1" w:styleId="Heading3Char">
    <w:name w:val="Heading 3 Char"/>
    <w:basedOn w:val="DefaultParagraphFont"/>
    <w:link w:val="Heading3"/>
    <w:uiPriority w:val="9"/>
    <w:rsid w:val="00716379"/>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semiHidden/>
    <w:rsid w:val="00716379"/>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716379"/>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716379"/>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71637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716379"/>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7163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3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6379"/>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716379"/>
    <w:rPr>
      <w:rFonts w:ascii="Calibri" w:eastAsia="David" w:hAnsi="Calibri" w:cs="David"/>
      <w:sz w:val="24"/>
      <w:szCs w:val="24"/>
    </w:rPr>
  </w:style>
  <w:style w:type="paragraph" w:styleId="ListParagraph">
    <w:name w:val="List Paragraph"/>
    <w:basedOn w:val="Normal"/>
    <w:uiPriority w:val="34"/>
    <w:qFormat/>
    <w:rsid w:val="00716379"/>
    <w:pPr>
      <w:ind w:left="720"/>
      <w:contextualSpacing/>
    </w:pPr>
  </w:style>
  <w:style w:type="paragraph" w:styleId="BalloonText">
    <w:name w:val="Balloon Text"/>
    <w:basedOn w:val="Normal"/>
    <w:link w:val="BalloonTextChar"/>
    <w:uiPriority w:val="99"/>
    <w:semiHidden/>
    <w:unhideWhenUsed/>
    <w:rsid w:val="009315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545"/>
    <w:rPr>
      <w:rFonts w:ascii="Segoe UI" w:eastAsia="David" w:hAnsi="Segoe UI" w:cs="Segoe UI"/>
      <w:sz w:val="18"/>
      <w:szCs w:val="18"/>
    </w:rPr>
  </w:style>
  <w:style w:type="character" w:styleId="Hyperlink">
    <w:name w:val="Hyperlink"/>
    <w:basedOn w:val="DefaultParagraphFont"/>
    <w:uiPriority w:val="99"/>
    <w:unhideWhenUsed/>
    <w:rsid w:val="00CF7E61"/>
    <w:rPr>
      <w:color w:val="0563C1" w:themeColor="hyperlink"/>
      <w:u w:val="single"/>
    </w:rPr>
  </w:style>
  <w:style w:type="character" w:customStyle="1" w:styleId="UnresolvedMention1">
    <w:name w:val="Unresolved Mention1"/>
    <w:basedOn w:val="DefaultParagraphFont"/>
    <w:uiPriority w:val="99"/>
    <w:semiHidden/>
    <w:unhideWhenUsed/>
    <w:rsid w:val="00CF7E61"/>
    <w:rPr>
      <w:color w:val="605E5C"/>
      <w:shd w:val="clear" w:color="auto" w:fill="E1DFDD"/>
    </w:rPr>
  </w:style>
  <w:style w:type="character" w:customStyle="1" w:styleId="UnresolvedMention2">
    <w:name w:val="Unresolved Mention2"/>
    <w:basedOn w:val="DefaultParagraphFont"/>
    <w:uiPriority w:val="99"/>
    <w:semiHidden/>
    <w:unhideWhenUsed/>
    <w:rsid w:val="009C730B"/>
    <w:rPr>
      <w:color w:val="605E5C"/>
      <w:shd w:val="clear" w:color="auto" w:fill="E1DFDD"/>
    </w:rPr>
  </w:style>
  <w:style w:type="character" w:customStyle="1" w:styleId="UnresolvedMention3">
    <w:name w:val="Unresolved Mention3"/>
    <w:basedOn w:val="DefaultParagraphFont"/>
    <w:uiPriority w:val="99"/>
    <w:semiHidden/>
    <w:unhideWhenUsed/>
    <w:rsid w:val="00287D82"/>
    <w:rPr>
      <w:color w:val="605E5C"/>
      <w:shd w:val="clear" w:color="auto" w:fill="E1DFDD"/>
    </w:rPr>
  </w:style>
  <w:style w:type="character" w:styleId="FollowedHyperlink">
    <w:name w:val="FollowedHyperlink"/>
    <w:basedOn w:val="DefaultParagraphFont"/>
    <w:uiPriority w:val="99"/>
    <w:semiHidden/>
    <w:unhideWhenUsed/>
    <w:rsid w:val="003D3BAF"/>
    <w:rPr>
      <w:color w:val="954F72" w:themeColor="followedHyperlink"/>
      <w:u w:val="single"/>
    </w:rPr>
  </w:style>
  <w:style w:type="character" w:customStyle="1" w:styleId="UnresolvedMention4">
    <w:name w:val="Unresolved Mention4"/>
    <w:basedOn w:val="DefaultParagraphFont"/>
    <w:uiPriority w:val="99"/>
    <w:semiHidden/>
    <w:unhideWhenUsed/>
    <w:rsid w:val="007E4D48"/>
    <w:rPr>
      <w:color w:val="605E5C"/>
      <w:shd w:val="clear" w:color="auto" w:fill="E1DFDD"/>
    </w:rPr>
  </w:style>
  <w:style w:type="character" w:styleId="CommentReference">
    <w:name w:val="annotation reference"/>
    <w:basedOn w:val="DefaultParagraphFont"/>
    <w:uiPriority w:val="99"/>
    <w:semiHidden/>
    <w:unhideWhenUsed/>
    <w:rsid w:val="00B91E6B"/>
    <w:rPr>
      <w:sz w:val="16"/>
      <w:szCs w:val="16"/>
    </w:rPr>
  </w:style>
  <w:style w:type="paragraph" w:styleId="CommentText">
    <w:name w:val="annotation text"/>
    <w:basedOn w:val="Normal"/>
    <w:link w:val="CommentTextChar"/>
    <w:uiPriority w:val="99"/>
    <w:semiHidden/>
    <w:unhideWhenUsed/>
    <w:rsid w:val="00B91E6B"/>
    <w:rPr>
      <w:sz w:val="20"/>
      <w:szCs w:val="20"/>
    </w:rPr>
  </w:style>
  <w:style w:type="character" w:customStyle="1" w:styleId="CommentTextChar">
    <w:name w:val="Comment Text Char"/>
    <w:basedOn w:val="DefaultParagraphFont"/>
    <w:link w:val="CommentText"/>
    <w:uiPriority w:val="99"/>
    <w:semiHidden/>
    <w:rsid w:val="00B91E6B"/>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B91E6B"/>
    <w:rPr>
      <w:b/>
      <w:bCs/>
    </w:rPr>
  </w:style>
  <w:style w:type="character" w:customStyle="1" w:styleId="CommentSubjectChar">
    <w:name w:val="Comment Subject Char"/>
    <w:basedOn w:val="CommentTextChar"/>
    <w:link w:val="CommentSubject"/>
    <w:uiPriority w:val="99"/>
    <w:semiHidden/>
    <w:rsid w:val="00B91E6B"/>
    <w:rPr>
      <w:rFonts w:ascii="Calibri" w:eastAsia="David" w:hAnsi="Calibri" w:cs="David"/>
      <w:b/>
      <w:bCs/>
      <w:sz w:val="20"/>
      <w:szCs w:val="20"/>
    </w:rPr>
  </w:style>
  <w:style w:type="character" w:styleId="UnresolvedMention">
    <w:name w:val="Unresolved Mention"/>
    <w:basedOn w:val="DefaultParagraphFont"/>
    <w:uiPriority w:val="99"/>
    <w:semiHidden/>
    <w:unhideWhenUsed/>
    <w:rsid w:val="00817F16"/>
    <w:rPr>
      <w:color w:val="605E5C"/>
      <w:shd w:val="clear" w:color="auto" w:fill="E1DFDD"/>
    </w:rPr>
  </w:style>
  <w:style w:type="table" w:styleId="TableGrid">
    <w:name w:val="Table Grid"/>
    <w:basedOn w:val="TableNormal"/>
    <w:uiPriority w:val="39"/>
    <w:rsid w:val="00490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65">
      <w:bodyDiv w:val="1"/>
      <w:marLeft w:val="0"/>
      <w:marRight w:val="0"/>
      <w:marTop w:val="0"/>
      <w:marBottom w:val="0"/>
      <w:divBdr>
        <w:top w:val="none" w:sz="0" w:space="0" w:color="auto"/>
        <w:left w:val="none" w:sz="0" w:space="0" w:color="auto"/>
        <w:bottom w:val="none" w:sz="0" w:space="0" w:color="auto"/>
        <w:right w:val="none" w:sz="0" w:space="0" w:color="auto"/>
      </w:divBdr>
    </w:div>
    <w:div w:id="492721742">
      <w:bodyDiv w:val="1"/>
      <w:marLeft w:val="0"/>
      <w:marRight w:val="0"/>
      <w:marTop w:val="0"/>
      <w:marBottom w:val="0"/>
      <w:divBdr>
        <w:top w:val="none" w:sz="0" w:space="0" w:color="auto"/>
        <w:left w:val="none" w:sz="0" w:space="0" w:color="auto"/>
        <w:bottom w:val="none" w:sz="0" w:space="0" w:color="auto"/>
        <w:right w:val="none" w:sz="0" w:space="0" w:color="auto"/>
      </w:divBdr>
    </w:div>
    <w:div w:id="623731425">
      <w:bodyDiv w:val="1"/>
      <w:marLeft w:val="0"/>
      <w:marRight w:val="0"/>
      <w:marTop w:val="0"/>
      <w:marBottom w:val="0"/>
      <w:divBdr>
        <w:top w:val="none" w:sz="0" w:space="0" w:color="auto"/>
        <w:left w:val="none" w:sz="0" w:space="0" w:color="auto"/>
        <w:bottom w:val="none" w:sz="0" w:space="0" w:color="auto"/>
        <w:right w:val="none" w:sz="0" w:space="0" w:color="auto"/>
      </w:divBdr>
    </w:div>
    <w:div w:id="1750468921">
      <w:bodyDiv w:val="1"/>
      <w:marLeft w:val="0"/>
      <w:marRight w:val="0"/>
      <w:marTop w:val="0"/>
      <w:marBottom w:val="0"/>
      <w:divBdr>
        <w:top w:val="none" w:sz="0" w:space="0" w:color="auto"/>
        <w:left w:val="none" w:sz="0" w:space="0" w:color="auto"/>
        <w:bottom w:val="none" w:sz="0" w:space="0" w:color="auto"/>
        <w:right w:val="none" w:sz="0" w:space="0" w:color="auto"/>
      </w:divBdr>
      <w:divsChild>
        <w:div w:id="287588773">
          <w:marLeft w:val="480"/>
          <w:marRight w:val="0"/>
          <w:marTop w:val="0"/>
          <w:marBottom w:val="0"/>
          <w:divBdr>
            <w:top w:val="none" w:sz="0" w:space="0" w:color="auto"/>
            <w:left w:val="none" w:sz="0" w:space="0" w:color="auto"/>
            <w:bottom w:val="none" w:sz="0" w:space="0" w:color="auto"/>
            <w:right w:val="none" w:sz="0" w:space="0" w:color="auto"/>
          </w:divBdr>
          <w:divsChild>
            <w:div w:id="18449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7770">
      <w:bodyDiv w:val="1"/>
      <w:marLeft w:val="0"/>
      <w:marRight w:val="0"/>
      <w:marTop w:val="0"/>
      <w:marBottom w:val="0"/>
      <w:divBdr>
        <w:top w:val="none" w:sz="0" w:space="0" w:color="auto"/>
        <w:left w:val="none" w:sz="0" w:space="0" w:color="auto"/>
        <w:bottom w:val="none" w:sz="0" w:space="0" w:color="auto"/>
        <w:right w:val="none" w:sz="0" w:space="0" w:color="auto"/>
      </w:divBdr>
    </w:div>
    <w:div w:id="197776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lyphrstudio.com/online/" TargetMode="External"/><Relationship Id="rId18" Type="http://schemas.openxmlformats.org/officeDocument/2006/relationships/hyperlink" Target="https://docs.google.com/spreadsheets/d/1KcEKb-tvckqZbzXEkWQ64xO7Pv37zszO9ZgwMybiIIs/edit" TargetMode="External"/><Relationship Id="rId26" Type="http://schemas.openxmlformats.org/officeDocument/2006/relationships/hyperlink" Target="https://sci-hub.do/https:/www.sciencedirect.com/science/article/abs/pii/S0001691811000588" TargetMode="External"/><Relationship Id="rId39" Type="http://schemas.openxmlformats.org/officeDocument/2006/relationships/theme" Target="theme/theme1.xml"/><Relationship Id="rId21" Type="http://schemas.openxmlformats.org/officeDocument/2006/relationships/hyperlink" Target="https://www.google.com/search?q=Ghilardi+MF%2C+Silvestri+G%2C+Feigin+A%2C+Mattis+P%2C+Zgaljardic+D%2C+Moisello+C%2C+Crupi+D%2C+Marinelli+L%2C+Dirocco+A%2C+Eidelberg+D+(2008)+Implicit+and+explicit+aspects+of+sequence+learning+in+pre-symptomatic+Huntington%E2%80%99s+disease.&amp;oq=Ghilardi+MF%2C+Silvestri+G%2C+Feigin+A%2C+Mattis+P%2C+Zgaljardic+D%2C+Moisello+C%2C+Crupi+D%2C+Marinelli+L%2C+Dirocco+A%2C+Eidelberg+D+(2008)+Implicit+and+explicit+aspects+of+sequence+learning+in+pre-symptomatic+Huntington%E2%80%99s+disease.&amp;aqs=chrome..69i57.179j0j7&amp;sourceid=chrome&amp;ie=UTF-8" TargetMode="External"/><Relationship Id="rId34" Type="http://schemas.openxmlformats.org/officeDocument/2006/relationships/hyperlink" Target="http://lukaspuettmann.com/2017/03/13/matlab-struct-to-r-dataframe/" TargetMode="External"/><Relationship Id="rId7" Type="http://schemas.openxmlformats.org/officeDocument/2006/relationships/image" Target="media/image2.png"/><Relationship Id="rId12" Type="http://schemas.openxmlformats.org/officeDocument/2006/relationships/hyperlink" Target="https://www.fontlab.com/font-editor/fontlab/" TargetMode="External"/><Relationship Id="rId17" Type="http://schemas.openxmlformats.org/officeDocument/2006/relationships/image" Target="media/image6.png"/><Relationship Id="rId25" Type="http://schemas.openxmlformats.org/officeDocument/2006/relationships/hyperlink" Target="https://sci-hub.do/https:/iopscience.iop.org/article/10.1088/1741-2552/ab937f/pdf" TargetMode="External"/><Relationship Id="rId33" Type="http://schemas.openxmlformats.org/officeDocument/2006/relationships/hyperlink" Target="https://stackoverflow.com/questions/28080579/how-to-load-a-matlab-struct-into-a-r-data-fram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psychtoolbox.org/docs/SyncTrouble"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lyphrstudio.com/online/" TargetMode="External"/><Relationship Id="rId24" Type="http://schemas.openxmlformats.org/officeDocument/2006/relationships/hyperlink" Target="https://journals.physiology.org/doi/pdf/10.1152/jn.00778.2010" TargetMode="External"/><Relationship Id="rId32" Type="http://schemas.openxmlformats.org/officeDocument/2006/relationships/image" Target="media/image11.png"/><Relationship Id="rId37" Type="http://schemas.openxmlformats.org/officeDocument/2006/relationships/hyperlink" Target="https://gist.github.com/evantoli/f8c23a37eb3558ab8765"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link.springer.com/content/pdf/10.1007/s00221-008-1681-5.pdf" TargetMode="External"/><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hyperlink" Target="https://tallinzen.net/frequency/" TargetMode="External"/><Relationship Id="rId19" Type="http://schemas.openxmlformats.org/officeDocument/2006/relationships/hyperlink" Target="https://docs.google.com/document/d/1DcfLo1H1qZKBmqlkNASB9jb9mB-FYzR0NuAtoq1i4qY/edit?usp=sharing"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ord-freq.mscc.huji.ac.il/wordfreq.asp" TargetMode="External"/><Relationship Id="rId14" Type="http://schemas.openxmlformats.org/officeDocument/2006/relationships/hyperlink" Target="http://www.imarketer.co.il/designing/free-hebrew-fonts" TargetMode="External"/><Relationship Id="rId22" Type="http://schemas.openxmlformats.org/officeDocument/2006/relationships/hyperlink" Target="https://www.google.com/search?q=Ghilardi+MF%2C+Eidelberg+D%2C+Silvestri+G%2C+Ghez+C+(2003)+The+diVerential+eVect+of+PD+and+normal+aging+on+early+explicit+sequence+learning.+Neurology&amp;oq=Ghilardi+MF%2C+Eidelberg+D%2C+Silvestri+G%2C+Ghez+C+(2003)+The+diVerential+eVect+of+PD+and+normal+aging+on+early+explicit+sequence+learning.+Neurology&amp;aqs=chrome..69i57.546j0j7&amp;sourceid=chrome&amp;ie=UTF-8" TargetMode="External"/><Relationship Id="rId27" Type="http://schemas.openxmlformats.org/officeDocument/2006/relationships/hyperlink" Target="https://research.clps.brown.edu/songlab/documents/Tics_Song_2009.pdf" TargetMode="External"/><Relationship Id="rId30" Type="http://schemas.openxmlformats.org/officeDocument/2006/relationships/image" Target="media/image9.png"/><Relationship Id="rId35" Type="http://schemas.openxmlformats.org/officeDocument/2006/relationships/hyperlink" Target="https://www.researchgate.net/publication/256097211_Linear_models_and_linear_mixed_effects_models_in_R_with_linguistic_applications"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10051-FE54-408B-B5AC-6343E0EA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20168</TotalTime>
  <Pages>16</Pages>
  <Words>5502</Words>
  <Characters>27511</Characters>
  <Application>Microsoft Office Word</Application>
  <DocSecurity>0</DocSecurity>
  <Lines>229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714</cp:revision>
  <dcterms:created xsi:type="dcterms:W3CDTF">2020-11-05T07:58:00Z</dcterms:created>
  <dcterms:modified xsi:type="dcterms:W3CDTF">2022-01-02T07:53:00Z</dcterms:modified>
</cp:coreProperties>
</file>