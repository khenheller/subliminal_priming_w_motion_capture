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7F155" w14:textId="6DBCA482" w:rsidR="00914179" w:rsidRPr="00E600AB" w:rsidRDefault="00914179" w:rsidP="007B6DB6">
      <w:pPr>
        <w:jc w:val="center"/>
        <w:rPr>
          <w:rFonts w:cstheme="minorHAnsi"/>
          <w:b/>
          <w:bCs/>
          <w:sz w:val="24"/>
          <w:szCs w:val="24"/>
          <w:u w:val="single"/>
        </w:rPr>
      </w:pPr>
      <w:r w:rsidRPr="00E600AB">
        <w:rPr>
          <w:rFonts w:cstheme="minorHAnsi"/>
          <w:b/>
          <w:bCs/>
          <w:sz w:val="24"/>
          <w:szCs w:val="24"/>
          <w:u w:val="single"/>
        </w:rPr>
        <w:t xml:space="preserve">SOP: </w:t>
      </w:r>
      <w:r w:rsidR="007B6DB6" w:rsidRPr="00E600AB">
        <w:rPr>
          <w:rFonts w:cstheme="minorHAnsi"/>
          <w:b/>
          <w:bCs/>
          <w:sz w:val="24"/>
          <w:szCs w:val="24"/>
          <w:u w:val="single"/>
        </w:rPr>
        <w:t>B</w:t>
      </w:r>
      <w:r w:rsidR="00D92E50" w:rsidRPr="00E600AB">
        <w:rPr>
          <w:rFonts w:cstheme="minorHAnsi"/>
          <w:b/>
          <w:bCs/>
          <w:sz w:val="24"/>
          <w:szCs w:val="24"/>
          <w:u w:val="single"/>
        </w:rPr>
        <w:t xml:space="preserve">ehavioral experiment </w:t>
      </w:r>
    </w:p>
    <w:p w14:paraId="6C3BC129" w14:textId="4750B568" w:rsidR="009F5C03" w:rsidRPr="00E600AB" w:rsidRDefault="009F5C03" w:rsidP="00B94455">
      <w:pPr>
        <w:bidi/>
        <w:rPr>
          <w:rFonts w:cstheme="minorHAnsi"/>
          <w:b/>
          <w:bCs/>
          <w:sz w:val="28"/>
          <w:szCs w:val="28"/>
          <w:u w:val="single"/>
          <w:rtl/>
        </w:rPr>
      </w:pPr>
      <w:r w:rsidRPr="00E600AB">
        <w:rPr>
          <w:rFonts w:cs="Times New Roman" w:hint="eastAsia"/>
          <w:b/>
          <w:bCs/>
          <w:sz w:val="28"/>
          <w:szCs w:val="28"/>
          <w:u w:val="single"/>
          <w:rtl/>
        </w:rPr>
        <w:t>מה</w:t>
      </w:r>
      <w:r w:rsidRPr="00E600AB">
        <w:rPr>
          <w:rFonts w:cs="Times New Roman"/>
          <w:b/>
          <w:bCs/>
          <w:sz w:val="28"/>
          <w:szCs w:val="28"/>
          <w:u w:val="single"/>
          <w:rtl/>
        </w:rPr>
        <w:t xml:space="preserve"> צריך לדעת לפני שמתחילים </w:t>
      </w:r>
      <w:r w:rsidRPr="00E600AB">
        <w:rPr>
          <w:rFonts w:cs="Times New Roman" w:hint="eastAsia"/>
          <w:b/>
          <w:bCs/>
          <w:sz w:val="28"/>
          <w:szCs w:val="28"/>
          <w:u w:val="single"/>
          <w:rtl/>
        </w:rPr>
        <w:t>את</w:t>
      </w:r>
      <w:r w:rsidRPr="00E600AB">
        <w:rPr>
          <w:rFonts w:cstheme="minorHAnsi"/>
          <w:b/>
          <w:bCs/>
          <w:sz w:val="28"/>
          <w:szCs w:val="28"/>
          <w:u w:val="single"/>
          <w:rtl/>
        </w:rPr>
        <w:t xml:space="preserve"> </w:t>
      </w:r>
      <w:r w:rsidRPr="00E600AB">
        <w:rPr>
          <w:rFonts w:cs="Times New Roman" w:hint="eastAsia"/>
          <w:b/>
          <w:bCs/>
          <w:sz w:val="28"/>
          <w:szCs w:val="28"/>
          <w:u w:val="single"/>
          <w:rtl/>
        </w:rPr>
        <w:t>הניסוי</w:t>
      </w:r>
      <w:r w:rsidRPr="00E600AB">
        <w:rPr>
          <w:rFonts w:cstheme="minorHAnsi"/>
          <w:b/>
          <w:bCs/>
          <w:sz w:val="28"/>
          <w:szCs w:val="28"/>
          <w:u w:val="single"/>
          <w:rtl/>
        </w:rPr>
        <w:t>?</w:t>
      </w:r>
    </w:p>
    <w:p w14:paraId="4B6E2506" w14:textId="520D87A3" w:rsidR="009F5C03" w:rsidRPr="00E600AB" w:rsidRDefault="009F5C03" w:rsidP="009F5C03">
      <w:pPr>
        <w:pStyle w:val="ListParagraph"/>
        <w:numPr>
          <w:ilvl w:val="0"/>
          <w:numId w:val="1"/>
        </w:numPr>
        <w:bidi/>
        <w:spacing w:after="0" w:line="240" w:lineRule="auto"/>
        <w:rPr>
          <w:rFonts w:cstheme="minorHAnsi"/>
          <w:b/>
          <w:bCs/>
        </w:rPr>
      </w:pPr>
      <w:r w:rsidRPr="00E600AB">
        <w:rPr>
          <w:rFonts w:cs="Times New Roman" w:hint="cs"/>
          <w:b/>
          <w:bCs/>
          <w:rtl/>
        </w:rPr>
        <w:t>תנאי הקדם להשתתפות</w:t>
      </w:r>
      <w:r w:rsidR="00202F4B" w:rsidRPr="00E600AB">
        <w:rPr>
          <w:rFonts w:cstheme="minorHAnsi" w:hint="cs"/>
          <w:b/>
          <w:bCs/>
          <w:rtl/>
        </w:rPr>
        <w:t>?</w:t>
      </w:r>
    </w:p>
    <w:p w14:paraId="78EEBECD" w14:textId="0709BF54" w:rsidR="00DC404A" w:rsidRPr="00E600AB" w:rsidRDefault="00DC404A" w:rsidP="00DC404A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 xml:space="preserve">1. </w:t>
      </w:r>
      <w:r w:rsidRPr="00E600AB">
        <w:rPr>
          <w:rFonts w:cs="Times New Roman"/>
          <w:rtl/>
        </w:rPr>
        <w:t>יד ימין דומיננטית</w:t>
      </w:r>
      <w:r w:rsidRPr="00E600AB">
        <w:rPr>
          <w:rFonts w:cs="Calibri"/>
          <w:rtl/>
        </w:rPr>
        <w:t>.</w:t>
      </w:r>
    </w:p>
    <w:p w14:paraId="7A1AB109" w14:textId="77777777" w:rsidR="00DC404A" w:rsidRPr="00E600AB" w:rsidRDefault="00DC404A" w:rsidP="00DC404A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 xml:space="preserve">2. </w:t>
      </w:r>
      <w:r w:rsidRPr="00E600AB">
        <w:rPr>
          <w:rFonts w:cs="Times New Roman"/>
          <w:rtl/>
        </w:rPr>
        <w:t>ללא בעיות כתפיים</w:t>
      </w:r>
      <w:r w:rsidRPr="00E600AB">
        <w:rPr>
          <w:rFonts w:cs="Calibri"/>
          <w:rtl/>
        </w:rPr>
        <w:t>.</w:t>
      </w:r>
    </w:p>
    <w:p w14:paraId="6D069C21" w14:textId="77777777" w:rsidR="00DC404A" w:rsidRPr="00E600AB" w:rsidRDefault="00DC404A" w:rsidP="00DC404A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 xml:space="preserve">3. </w:t>
      </w:r>
      <w:r w:rsidRPr="00E600AB">
        <w:rPr>
          <w:rFonts w:cs="Times New Roman"/>
          <w:rtl/>
        </w:rPr>
        <w:t>ללא הפרעת קשב וריכוז מאובחנת</w:t>
      </w:r>
      <w:r w:rsidRPr="00E600AB">
        <w:rPr>
          <w:rFonts w:cs="Calibri"/>
          <w:rtl/>
        </w:rPr>
        <w:t>.</w:t>
      </w:r>
    </w:p>
    <w:p w14:paraId="31A0938D" w14:textId="556048DA" w:rsidR="00DC404A" w:rsidRPr="00E600AB" w:rsidRDefault="00DC404A" w:rsidP="00DC404A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 xml:space="preserve">4. </w:t>
      </w:r>
      <w:r w:rsidRPr="00E600AB">
        <w:rPr>
          <w:rFonts w:cs="Times New Roman"/>
          <w:rtl/>
        </w:rPr>
        <w:t>ראייה תקינה או מתוקנת</w:t>
      </w:r>
      <w:r w:rsidR="00F46701">
        <w:rPr>
          <w:rFonts w:cs="Calibri" w:hint="cs"/>
          <w:rtl/>
        </w:rPr>
        <w:t xml:space="preserve"> (</w:t>
      </w:r>
      <w:r w:rsidR="00F46701">
        <w:rPr>
          <w:rFonts w:cs="Times New Roman" w:hint="cs"/>
          <w:rtl/>
        </w:rPr>
        <w:t>עדשות בלבד</w:t>
      </w:r>
      <w:r w:rsidR="00F46701">
        <w:rPr>
          <w:rFonts w:cs="Calibri" w:hint="cs"/>
          <w:rtl/>
        </w:rPr>
        <w:t xml:space="preserve">, </w:t>
      </w:r>
      <w:r w:rsidR="00F46701">
        <w:rPr>
          <w:rFonts w:cs="Times New Roman" w:hint="cs"/>
          <w:rtl/>
        </w:rPr>
        <w:t>לא משקפיים</w:t>
      </w:r>
      <w:r w:rsidR="00F46701">
        <w:rPr>
          <w:rFonts w:cs="Calibri" w:hint="cs"/>
          <w:rtl/>
        </w:rPr>
        <w:t>).</w:t>
      </w:r>
    </w:p>
    <w:p w14:paraId="784961E9" w14:textId="77777777" w:rsidR="00DC404A" w:rsidRPr="00E600AB" w:rsidRDefault="00DC404A" w:rsidP="00DC404A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 xml:space="preserve">5. </w:t>
      </w:r>
      <w:r w:rsidRPr="00E600AB">
        <w:rPr>
          <w:rFonts w:cs="Times New Roman"/>
          <w:rtl/>
        </w:rPr>
        <w:t>ראיית צבעים תקינה</w:t>
      </w:r>
      <w:r w:rsidRPr="00E600AB">
        <w:rPr>
          <w:rFonts w:cs="Calibri"/>
          <w:rtl/>
        </w:rPr>
        <w:t>.</w:t>
      </w:r>
    </w:p>
    <w:p w14:paraId="323E11BF" w14:textId="77777777" w:rsidR="00DC404A" w:rsidRPr="00E600AB" w:rsidRDefault="00DC404A" w:rsidP="00DC404A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 xml:space="preserve">6. </w:t>
      </w:r>
      <w:r w:rsidRPr="00E600AB">
        <w:rPr>
          <w:rFonts w:cs="Times New Roman"/>
          <w:rtl/>
        </w:rPr>
        <w:t>עברית ברמת שפת אם</w:t>
      </w:r>
      <w:r w:rsidRPr="00E600AB">
        <w:rPr>
          <w:rFonts w:cs="Calibri"/>
          <w:rtl/>
        </w:rPr>
        <w:t>.</w:t>
      </w:r>
    </w:p>
    <w:p w14:paraId="123B87A8" w14:textId="77777777" w:rsidR="00DC404A" w:rsidRPr="00E600AB" w:rsidRDefault="00DC404A" w:rsidP="00DC404A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 xml:space="preserve">7. </w:t>
      </w:r>
      <w:r w:rsidRPr="00E600AB">
        <w:rPr>
          <w:rFonts w:cs="Times New Roman"/>
          <w:rtl/>
        </w:rPr>
        <w:t xml:space="preserve">הניסוי מיועד לבני </w:t>
      </w:r>
      <w:r w:rsidRPr="00E600AB">
        <w:rPr>
          <w:rFonts w:cs="Calibri"/>
          <w:rtl/>
        </w:rPr>
        <w:t>18-35.</w:t>
      </w:r>
    </w:p>
    <w:p w14:paraId="10D00583" w14:textId="77777777" w:rsidR="00DC404A" w:rsidRPr="00E600AB" w:rsidRDefault="00DC404A" w:rsidP="00DC404A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 xml:space="preserve">8. </w:t>
      </w:r>
      <w:r w:rsidRPr="00E600AB">
        <w:rPr>
          <w:rFonts w:cs="Times New Roman"/>
          <w:rtl/>
        </w:rPr>
        <w:t xml:space="preserve">הניסוי לא מיועד לנוטלים תרופות פסיכיאטריות </w:t>
      </w:r>
      <w:r w:rsidRPr="00E600AB">
        <w:rPr>
          <w:rFonts w:cs="Calibri"/>
          <w:rtl/>
        </w:rPr>
        <w:t>(</w:t>
      </w:r>
      <w:r w:rsidRPr="00E600AB">
        <w:rPr>
          <w:rFonts w:cs="Times New Roman"/>
          <w:rtl/>
        </w:rPr>
        <w:t>כולל ריטלין</w:t>
      </w:r>
      <w:r w:rsidRPr="00E600AB">
        <w:rPr>
          <w:rFonts w:cs="Calibri"/>
          <w:rtl/>
        </w:rPr>
        <w:t>).</w:t>
      </w:r>
    </w:p>
    <w:p w14:paraId="790AF800" w14:textId="7BA2E1AE" w:rsidR="00DC404A" w:rsidRPr="00E600AB" w:rsidRDefault="00DC404A" w:rsidP="00E0488C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 xml:space="preserve">9. </w:t>
      </w:r>
      <w:r w:rsidRPr="00E600AB">
        <w:rPr>
          <w:rFonts w:cs="Times New Roman"/>
          <w:rtl/>
        </w:rPr>
        <w:t xml:space="preserve">הניסוי לא מיועד לאנשים הסובלים מהפרעות נוירולוגיות </w:t>
      </w:r>
      <w:r w:rsidRPr="00E600AB">
        <w:rPr>
          <w:rFonts w:cs="Calibri"/>
          <w:rtl/>
        </w:rPr>
        <w:t>(</w:t>
      </w:r>
      <w:r w:rsidRPr="00E600AB">
        <w:rPr>
          <w:rFonts w:cs="Times New Roman"/>
          <w:rtl/>
        </w:rPr>
        <w:t>כגון אפילפסיה או הפרעת קשב וריכוז</w:t>
      </w:r>
      <w:r w:rsidRPr="00E600AB">
        <w:rPr>
          <w:rFonts w:cs="Calibri"/>
          <w:rtl/>
        </w:rPr>
        <w:t>).</w:t>
      </w:r>
    </w:p>
    <w:p w14:paraId="5B8F3D02" w14:textId="7EB9528A" w:rsidR="009F5C03" w:rsidRPr="00E600AB" w:rsidRDefault="009F5C03" w:rsidP="009F5C03">
      <w:pPr>
        <w:pStyle w:val="ListParagraph"/>
        <w:numPr>
          <w:ilvl w:val="0"/>
          <w:numId w:val="1"/>
        </w:numPr>
        <w:bidi/>
        <w:spacing w:after="0" w:line="240" w:lineRule="auto"/>
        <w:rPr>
          <w:rFonts w:cstheme="minorHAnsi"/>
        </w:rPr>
      </w:pPr>
      <w:r w:rsidRPr="00E600AB">
        <w:rPr>
          <w:rFonts w:cs="Times New Roman" w:hint="cs"/>
          <w:b/>
          <w:bCs/>
          <w:rtl/>
        </w:rPr>
        <w:t xml:space="preserve">כמה נבדקים </w:t>
      </w:r>
      <w:r w:rsidR="00202F4B" w:rsidRPr="00E600AB">
        <w:rPr>
          <w:rFonts w:cs="Times New Roman" w:hint="cs"/>
          <w:b/>
          <w:bCs/>
          <w:rtl/>
        </w:rPr>
        <w:t>צריך</w:t>
      </w:r>
      <w:r w:rsidR="00202F4B" w:rsidRPr="00E600AB">
        <w:rPr>
          <w:rFonts w:cstheme="minorHAnsi" w:hint="cs"/>
          <w:b/>
          <w:bCs/>
          <w:rtl/>
        </w:rPr>
        <w:t>?</w:t>
      </w:r>
    </w:p>
    <w:p w14:paraId="1756D637" w14:textId="5F2558DD" w:rsidR="00A35C74" w:rsidRPr="00E600AB" w:rsidRDefault="007B2636" w:rsidP="00A35C74">
      <w:pPr>
        <w:pStyle w:val="ListParagraph"/>
        <w:bidi/>
        <w:spacing w:after="0" w:line="240" w:lineRule="auto"/>
        <w:rPr>
          <w:rFonts w:cstheme="minorHAnsi"/>
          <w:rtl/>
        </w:rPr>
      </w:pPr>
      <w:r>
        <w:rPr>
          <w:rFonts w:cstheme="minorHAnsi"/>
        </w:rPr>
        <w:t>30</w:t>
      </w:r>
    </w:p>
    <w:p w14:paraId="4C25E3F3" w14:textId="6C195293" w:rsidR="0059400A" w:rsidRPr="00E600AB" w:rsidRDefault="009F5C03" w:rsidP="009F5C03">
      <w:pPr>
        <w:pStyle w:val="ListParagraph"/>
        <w:numPr>
          <w:ilvl w:val="0"/>
          <w:numId w:val="1"/>
        </w:numPr>
        <w:bidi/>
        <w:spacing w:after="0" w:line="240" w:lineRule="auto"/>
        <w:rPr>
          <w:rFonts w:cstheme="minorHAnsi"/>
          <w:b/>
          <w:bCs/>
        </w:rPr>
      </w:pPr>
      <w:r w:rsidRPr="00E600AB">
        <w:rPr>
          <w:rFonts w:cs="Times New Roman" w:hint="cs"/>
          <w:b/>
          <w:bCs/>
          <w:rtl/>
        </w:rPr>
        <w:t xml:space="preserve">איזה ציוד </w:t>
      </w:r>
      <w:r w:rsidR="00202F4B" w:rsidRPr="00E600AB">
        <w:rPr>
          <w:rFonts w:cs="Times New Roman" w:hint="cs"/>
          <w:b/>
          <w:bCs/>
          <w:rtl/>
        </w:rPr>
        <w:t>צריך</w:t>
      </w:r>
      <w:r w:rsidR="00202F4B" w:rsidRPr="00E600AB">
        <w:rPr>
          <w:rFonts w:cstheme="minorHAnsi" w:hint="cs"/>
          <w:b/>
          <w:bCs/>
          <w:rtl/>
        </w:rPr>
        <w:t>?</w:t>
      </w:r>
    </w:p>
    <w:p w14:paraId="78A52CB8" w14:textId="60F557A7" w:rsidR="0055589F" w:rsidRPr="00E600AB" w:rsidRDefault="00481AC8" w:rsidP="0059400A">
      <w:pPr>
        <w:pStyle w:val="ListParagraph"/>
        <w:bidi/>
        <w:spacing w:after="0" w:line="240" w:lineRule="auto"/>
        <w:rPr>
          <w:rFonts w:cstheme="minorHAnsi"/>
          <w:rtl/>
        </w:rPr>
      </w:pPr>
      <w:r w:rsidRPr="00E600AB">
        <w:rPr>
          <w:rFonts w:cs="Times New Roman" w:hint="cs"/>
          <w:rtl/>
        </w:rPr>
        <w:t xml:space="preserve">הניסוי מורץ על </w:t>
      </w:r>
      <w:r w:rsidRPr="00E600AB">
        <w:rPr>
          <w:rFonts w:cstheme="minorHAnsi"/>
        </w:rPr>
        <w:t xml:space="preserve">Matlab </w:t>
      </w:r>
      <w:r w:rsidR="00D17164" w:rsidRPr="00E600AB">
        <w:rPr>
          <w:rFonts w:cstheme="minorHAnsi" w:hint="cs"/>
        </w:rPr>
        <w:t>R</w:t>
      </w:r>
      <w:r w:rsidRPr="00E600AB">
        <w:rPr>
          <w:rFonts w:cstheme="minorHAnsi"/>
        </w:rPr>
        <w:t>20</w:t>
      </w:r>
      <w:r w:rsidR="007B2636">
        <w:rPr>
          <w:rFonts w:cstheme="minorHAnsi"/>
        </w:rPr>
        <w:t>20</w:t>
      </w:r>
      <w:r w:rsidRPr="00E600AB">
        <w:rPr>
          <w:rFonts w:cstheme="minorHAnsi"/>
        </w:rPr>
        <w:t>b</w:t>
      </w:r>
      <w:r w:rsidR="0055589F" w:rsidRPr="00E600AB">
        <w:rPr>
          <w:rFonts w:cstheme="minorHAnsi" w:hint="cs"/>
          <w:rtl/>
        </w:rPr>
        <w:t>,</w:t>
      </w:r>
    </w:p>
    <w:p w14:paraId="6519B81E" w14:textId="25D762AA" w:rsidR="00A04888" w:rsidRPr="006D3D35" w:rsidRDefault="0055589F" w:rsidP="00A04888">
      <w:pPr>
        <w:pStyle w:val="ListParagraph"/>
        <w:bidi/>
        <w:spacing w:after="0" w:line="240" w:lineRule="auto"/>
        <w:rPr>
          <w:rFonts w:cstheme="minorHAnsi"/>
          <w:rtl/>
        </w:rPr>
      </w:pPr>
      <w:r w:rsidRPr="006D3D35">
        <w:rPr>
          <w:rFonts w:cs="Times New Roman" w:hint="cs"/>
          <w:rtl/>
        </w:rPr>
        <w:t xml:space="preserve">מסך </w:t>
      </w:r>
      <w:r w:rsidRPr="006D3D35">
        <w:rPr>
          <w:rFonts w:cstheme="minorHAnsi"/>
        </w:rPr>
        <w:t>VPIXX</w:t>
      </w:r>
      <w:r w:rsidRPr="006D3D35">
        <w:rPr>
          <w:rFonts w:cstheme="minorHAnsi" w:hint="cs"/>
          <w:rtl/>
        </w:rPr>
        <w:t xml:space="preserve"> </w:t>
      </w:r>
      <w:r w:rsidR="00A04888" w:rsidRPr="006D3D35">
        <w:rPr>
          <w:rFonts w:cs="Times New Roman" w:hint="cs"/>
          <w:rtl/>
        </w:rPr>
        <w:t>גרסא</w:t>
      </w:r>
      <w:r w:rsidR="00A04888" w:rsidRPr="006D3D35">
        <w:rPr>
          <w:rFonts w:cstheme="minorHAnsi" w:hint="cs"/>
          <w:rtl/>
        </w:rPr>
        <w:t xml:space="preserve">: </w:t>
      </w:r>
      <w:r w:rsidR="00D7053A" w:rsidRPr="006D3D35">
        <w:rPr>
          <w:rFonts w:cstheme="minorHAnsi"/>
        </w:rPr>
        <w:t>3.7.6287 [24/APR/2020]</w:t>
      </w:r>
    </w:p>
    <w:p w14:paraId="4CEB99AB" w14:textId="6DAD8E62" w:rsidR="00A04888" w:rsidRPr="006D3D35" w:rsidRDefault="00A04888" w:rsidP="00A04888">
      <w:pPr>
        <w:pStyle w:val="ListParagraph"/>
        <w:bidi/>
        <w:spacing w:after="0" w:line="240" w:lineRule="auto"/>
        <w:ind w:firstLine="720"/>
        <w:rPr>
          <w:rFonts w:cstheme="minorHAnsi"/>
        </w:rPr>
      </w:pPr>
      <w:r w:rsidRPr="006D3D35">
        <w:rPr>
          <w:rFonts w:cstheme="minorHAnsi"/>
        </w:rPr>
        <w:t>VIEWPixx /3D Lite LCD display and data acquisition system</w:t>
      </w:r>
    </w:p>
    <w:p w14:paraId="431C6708" w14:textId="52F0D1B9" w:rsidR="00A04888" w:rsidRDefault="00A04888" w:rsidP="00A04888">
      <w:pPr>
        <w:pStyle w:val="ListParagraph"/>
        <w:bidi/>
        <w:spacing w:after="0" w:line="240" w:lineRule="auto"/>
        <w:ind w:firstLine="720"/>
        <w:rPr>
          <w:rFonts w:cstheme="minorHAnsi"/>
        </w:rPr>
      </w:pPr>
      <w:r w:rsidRPr="00E600AB">
        <w:rPr>
          <w:rFonts w:cstheme="minorHAnsi"/>
        </w:rPr>
        <w:t>P/N: VPX-VPX-2004B</w:t>
      </w:r>
    </w:p>
    <w:p w14:paraId="7BAA885C" w14:textId="6D81CA2C" w:rsidR="006D3D35" w:rsidRPr="00E600AB" w:rsidRDefault="006D3D35" w:rsidP="006D3D35">
      <w:pPr>
        <w:pStyle w:val="ListParagraph"/>
        <w:bidi/>
        <w:spacing w:after="0" w:line="240" w:lineRule="auto"/>
        <w:ind w:firstLine="720"/>
        <w:rPr>
          <w:rFonts w:cstheme="minorHAnsi"/>
          <w:rtl/>
        </w:rPr>
      </w:pPr>
      <w:r>
        <w:rPr>
          <w:rFonts w:cs="Times New Roman" w:hint="cs"/>
          <w:rtl/>
        </w:rPr>
        <w:t xml:space="preserve">הגדרות נוספות נמצאות בקבוץ </w:t>
      </w:r>
      <w:r>
        <w:rPr>
          <w:rFonts w:cstheme="minorHAnsi"/>
        </w:rPr>
        <w:t>Datapixx</w:t>
      </w:r>
      <w:r w:rsidR="00235BC1">
        <w:rPr>
          <w:rFonts w:cstheme="minorHAnsi"/>
        </w:rPr>
        <w:t>.txt</w:t>
      </w:r>
      <w:r>
        <w:rPr>
          <w:rFonts w:cs="Times New Roman" w:hint="cs"/>
          <w:rtl/>
        </w:rPr>
        <w:t xml:space="preserve"> שנוצר מהפלט של פונקציית </w:t>
      </w:r>
      <w:r>
        <w:rPr>
          <w:rFonts w:cstheme="minorHAnsi"/>
        </w:rPr>
        <w:t>Datapixx</w:t>
      </w:r>
      <w:r>
        <w:rPr>
          <w:rFonts w:cs="Times New Roman" w:hint="cs"/>
          <w:rtl/>
        </w:rPr>
        <w:t xml:space="preserve"> ב</w:t>
      </w:r>
      <w:r>
        <w:rPr>
          <w:rFonts w:cstheme="minorHAnsi" w:hint="cs"/>
          <w:rtl/>
        </w:rPr>
        <w:t>-</w:t>
      </w:r>
      <w:r>
        <w:rPr>
          <w:rFonts w:cstheme="minorHAnsi"/>
        </w:rPr>
        <w:t>Matlab</w:t>
      </w:r>
      <w:r>
        <w:rPr>
          <w:rFonts w:cstheme="minorHAnsi" w:hint="cs"/>
          <w:rtl/>
        </w:rPr>
        <w:t>.</w:t>
      </w:r>
    </w:p>
    <w:p w14:paraId="7D1D18DD" w14:textId="6621ABEF" w:rsidR="0055589F" w:rsidRPr="00E600AB" w:rsidRDefault="0055589F" w:rsidP="0055589F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Times New Roman" w:hint="cs"/>
          <w:rtl/>
        </w:rPr>
        <w:t xml:space="preserve">מערכת מצלמות </w:t>
      </w:r>
      <w:r w:rsidR="0044077C" w:rsidRPr="00E600AB">
        <w:rPr>
          <w:rFonts w:cstheme="minorHAnsi"/>
        </w:rPr>
        <w:t xml:space="preserve">OptiTrack </w:t>
      </w:r>
      <w:r w:rsidR="00B652B0" w:rsidRPr="00E600AB">
        <w:rPr>
          <w:rFonts w:cstheme="minorHAnsi"/>
        </w:rPr>
        <w:t>Flex 13</w:t>
      </w:r>
      <w:r w:rsidR="008604DC" w:rsidRPr="00E600AB">
        <w:rPr>
          <w:rFonts w:cs="Times New Roman" w:hint="cs"/>
          <w:rtl/>
        </w:rPr>
        <w:t xml:space="preserve"> וסמן מחזיר אור אינפרא אדום הניתן להלביש על האצבע</w:t>
      </w:r>
    </w:p>
    <w:p w14:paraId="1F0B2528" w14:textId="22E22711" w:rsidR="00786164" w:rsidRPr="00E600AB" w:rsidRDefault="00786164" w:rsidP="00786164">
      <w:pPr>
        <w:pStyle w:val="ListParagraph"/>
        <w:bidi/>
        <w:spacing w:after="0" w:line="240" w:lineRule="auto"/>
        <w:rPr>
          <w:rFonts w:cstheme="minorHAnsi"/>
          <w:rtl/>
        </w:rPr>
      </w:pPr>
      <w:r w:rsidRPr="00E600AB">
        <w:rPr>
          <w:rFonts w:cs="Times New Roman" w:hint="cs"/>
          <w:rtl/>
        </w:rPr>
        <w:t xml:space="preserve">תוכנת </w:t>
      </w:r>
      <w:r w:rsidRPr="00E600AB">
        <w:rPr>
          <w:rFonts w:cstheme="minorHAnsi"/>
        </w:rPr>
        <w:t>MOTIVE ver 2.2.0</w:t>
      </w:r>
      <w:r w:rsidRPr="00E600AB">
        <w:rPr>
          <w:rFonts w:cs="Times New Roman" w:hint="cs"/>
          <w:rtl/>
        </w:rPr>
        <w:t xml:space="preserve"> למעקב אחר תנועה והתממשקות עם המצלמות</w:t>
      </w:r>
      <w:r w:rsidRPr="00E600AB">
        <w:rPr>
          <w:rFonts w:cstheme="minorHAnsi" w:hint="cs"/>
          <w:rtl/>
        </w:rPr>
        <w:t>.</w:t>
      </w:r>
    </w:p>
    <w:p w14:paraId="59018AB8" w14:textId="37484117" w:rsidR="004826B9" w:rsidRPr="00E600AB" w:rsidRDefault="00DE0CED" w:rsidP="004826B9">
      <w:pPr>
        <w:pStyle w:val="ListParagraph"/>
        <w:bidi/>
        <w:spacing w:after="0" w:line="240" w:lineRule="auto"/>
        <w:rPr>
          <w:rFonts w:cstheme="minorHAnsi"/>
          <w:rtl/>
        </w:rPr>
      </w:pPr>
      <w:r w:rsidRPr="00E600AB">
        <w:rPr>
          <w:rFonts w:cs="Times New Roman" w:hint="cs"/>
          <w:rtl/>
        </w:rPr>
        <w:t xml:space="preserve">מקלדת רגילה </w:t>
      </w:r>
      <w:r w:rsidRPr="00E600AB">
        <w:rPr>
          <w:rFonts w:cstheme="minorHAnsi"/>
        </w:rPr>
        <w:t>HP Elite USB Keyboard</w:t>
      </w:r>
    </w:p>
    <w:p w14:paraId="168066B9" w14:textId="71FA6D79" w:rsidR="00DE0CED" w:rsidRPr="003628C2" w:rsidRDefault="008604DC" w:rsidP="00DE0CED">
      <w:pPr>
        <w:pStyle w:val="ListParagraph"/>
        <w:bidi/>
        <w:spacing w:after="0" w:line="240" w:lineRule="auto"/>
        <w:rPr>
          <w:rtl/>
        </w:rPr>
      </w:pPr>
      <w:r w:rsidRPr="00E600AB">
        <w:rPr>
          <w:rFonts w:cs="Times New Roman" w:hint="cs"/>
          <w:rtl/>
        </w:rPr>
        <w:t>מיגון מסך מפרספקס שקוף</w:t>
      </w:r>
    </w:p>
    <w:p w14:paraId="1637F029" w14:textId="186B6C70" w:rsidR="00202F4B" w:rsidRPr="00E600AB" w:rsidRDefault="009F5C03" w:rsidP="009F5C03">
      <w:pPr>
        <w:pStyle w:val="ListParagraph"/>
        <w:numPr>
          <w:ilvl w:val="0"/>
          <w:numId w:val="1"/>
        </w:numPr>
        <w:bidi/>
        <w:spacing w:after="0" w:line="240" w:lineRule="auto"/>
        <w:rPr>
          <w:rFonts w:cstheme="minorHAnsi"/>
          <w:b/>
          <w:bCs/>
        </w:rPr>
      </w:pPr>
      <w:r w:rsidRPr="00E600AB">
        <w:rPr>
          <w:rFonts w:cs="Times New Roman" w:hint="cs"/>
          <w:b/>
          <w:bCs/>
          <w:rtl/>
        </w:rPr>
        <w:t xml:space="preserve">האם צריך להריץ בחדר </w:t>
      </w:r>
      <w:r w:rsidR="00B94455" w:rsidRPr="00E600AB">
        <w:rPr>
          <w:rFonts w:cs="Times New Roman" w:hint="cs"/>
          <w:b/>
          <w:bCs/>
          <w:rtl/>
        </w:rPr>
        <w:t>מסוים</w:t>
      </w:r>
      <w:r w:rsidR="00202F4B" w:rsidRPr="00E600AB">
        <w:rPr>
          <w:rFonts w:cstheme="minorHAnsi" w:hint="cs"/>
          <w:b/>
          <w:bCs/>
          <w:rtl/>
        </w:rPr>
        <w:t>?</w:t>
      </w:r>
    </w:p>
    <w:p w14:paraId="31163924" w14:textId="7627AB20" w:rsidR="009F5C03" w:rsidRPr="00E600AB" w:rsidRDefault="004826B9" w:rsidP="00A26CBD">
      <w:pPr>
        <w:pStyle w:val="ListParagraph"/>
        <w:bidi/>
        <w:spacing w:after="0" w:line="240" w:lineRule="auto"/>
        <w:rPr>
          <w:rFonts w:cstheme="minorHAnsi"/>
          <w:rtl/>
        </w:rPr>
      </w:pPr>
      <w:r w:rsidRPr="00E600AB">
        <w:rPr>
          <w:rFonts w:cs="Times New Roman" w:hint="cs"/>
          <w:rtl/>
        </w:rPr>
        <w:t xml:space="preserve">חדר </w:t>
      </w:r>
      <w:r w:rsidRPr="00E600AB">
        <w:rPr>
          <w:rFonts w:cstheme="minorHAnsi"/>
        </w:rPr>
        <w:t>118B</w:t>
      </w:r>
      <w:r w:rsidRPr="00E600AB">
        <w:rPr>
          <w:rFonts w:cs="Times New Roman" w:hint="cs"/>
          <w:rtl/>
        </w:rPr>
        <w:t xml:space="preserve"> בו נמצאות המצלמות</w:t>
      </w:r>
      <w:r w:rsidRPr="00E600AB">
        <w:rPr>
          <w:rFonts w:cstheme="minorHAnsi" w:hint="cs"/>
          <w:rtl/>
        </w:rPr>
        <w:t>.</w:t>
      </w:r>
    </w:p>
    <w:p w14:paraId="3C9AF1D2" w14:textId="1F41F25E" w:rsidR="009F5C03" w:rsidRPr="00E600AB" w:rsidRDefault="009F5C03" w:rsidP="004826B9">
      <w:pPr>
        <w:pStyle w:val="ListParagraph"/>
        <w:numPr>
          <w:ilvl w:val="0"/>
          <w:numId w:val="1"/>
        </w:numPr>
        <w:bidi/>
        <w:spacing w:after="0" w:line="240" w:lineRule="auto"/>
        <w:rPr>
          <w:rFonts w:cstheme="minorHAnsi"/>
        </w:rPr>
      </w:pPr>
      <w:r w:rsidRPr="00E600AB">
        <w:rPr>
          <w:rFonts w:cs="Times New Roman" w:hint="cs"/>
          <w:b/>
          <w:bCs/>
          <w:rtl/>
        </w:rPr>
        <w:t xml:space="preserve">הערות נוספות </w:t>
      </w:r>
      <w:r w:rsidR="00202F4B" w:rsidRPr="00E600AB">
        <w:rPr>
          <w:rFonts w:cstheme="minorHAnsi" w:hint="cs"/>
          <w:b/>
          <w:bCs/>
          <w:rtl/>
        </w:rPr>
        <w:t>:</w:t>
      </w:r>
    </w:p>
    <w:p w14:paraId="3FFBCE74" w14:textId="088F3DCE" w:rsidR="000E7787" w:rsidRPr="00E600AB" w:rsidRDefault="008D5F65" w:rsidP="000E7787">
      <w:pPr>
        <w:pStyle w:val="ListParagraph"/>
        <w:bidi/>
        <w:spacing w:after="0" w:line="240" w:lineRule="auto"/>
        <w:rPr>
          <w:rFonts w:cstheme="minorHAnsi"/>
          <w:rtl/>
        </w:rPr>
      </w:pPr>
      <w:r w:rsidRPr="00E600AB">
        <w:rPr>
          <w:rFonts w:cs="Times New Roman" w:hint="cs"/>
          <w:rtl/>
        </w:rPr>
        <w:t xml:space="preserve">יש לוודא שהנבדקים אינם מגיעים עם פריטי לבוש </w:t>
      </w:r>
      <w:r w:rsidRPr="00E600AB">
        <w:rPr>
          <w:rFonts w:cstheme="minorHAnsi" w:hint="cs"/>
          <w:rtl/>
        </w:rPr>
        <w:t xml:space="preserve">/ </w:t>
      </w:r>
      <w:r w:rsidRPr="00E600AB">
        <w:rPr>
          <w:rFonts w:cs="Times New Roman" w:hint="cs"/>
          <w:rtl/>
        </w:rPr>
        <w:t>אביזרים מחזירי אור</w:t>
      </w:r>
      <w:r w:rsidRPr="00E600AB">
        <w:rPr>
          <w:rFonts w:cstheme="minorHAnsi" w:hint="cs"/>
          <w:rtl/>
        </w:rPr>
        <w:t>.</w:t>
      </w:r>
    </w:p>
    <w:p w14:paraId="15B04EB0" w14:textId="77777777" w:rsidR="005E3850" w:rsidRPr="00E600AB" w:rsidRDefault="005E3850" w:rsidP="005E3850">
      <w:pPr>
        <w:bidi/>
        <w:rPr>
          <w:rFonts w:cstheme="minorHAnsi"/>
        </w:rPr>
      </w:pPr>
    </w:p>
    <w:p w14:paraId="2BADB00F" w14:textId="5690E15B" w:rsidR="00ED260D" w:rsidRPr="00E600AB" w:rsidRDefault="001012DD" w:rsidP="00D92E50">
      <w:pPr>
        <w:bidi/>
        <w:rPr>
          <w:rFonts w:cstheme="minorHAnsi"/>
          <w:b/>
          <w:bCs/>
          <w:sz w:val="28"/>
          <w:szCs w:val="28"/>
          <w:u w:val="single"/>
          <w:rtl/>
        </w:rPr>
      </w:pPr>
      <w:r w:rsidRPr="00E600AB">
        <w:rPr>
          <w:rFonts w:cs="Times New Roman"/>
          <w:b/>
          <w:bCs/>
          <w:sz w:val="28"/>
          <w:szCs w:val="28"/>
          <w:u w:val="single"/>
          <w:rtl/>
        </w:rPr>
        <w:t>יום</w:t>
      </w:r>
      <w:r w:rsidR="00D92E50" w:rsidRPr="00E600AB">
        <w:rPr>
          <w:rFonts w:cs="Times New Roman"/>
          <w:b/>
          <w:bCs/>
          <w:sz w:val="28"/>
          <w:szCs w:val="28"/>
          <w:u w:val="single"/>
          <w:rtl/>
        </w:rPr>
        <w:t xml:space="preserve"> </w:t>
      </w:r>
      <w:r w:rsidR="00CD179E">
        <w:rPr>
          <w:rFonts w:cs="Times New Roman" w:hint="cs"/>
          <w:b/>
          <w:bCs/>
          <w:sz w:val="28"/>
          <w:szCs w:val="28"/>
          <w:u w:val="single"/>
          <w:rtl/>
        </w:rPr>
        <w:t xml:space="preserve">1 </w:t>
      </w:r>
      <w:r w:rsidR="00D92E50" w:rsidRPr="00E600AB">
        <w:rPr>
          <w:rFonts w:cs="Times New Roman"/>
          <w:b/>
          <w:bCs/>
          <w:sz w:val="28"/>
          <w:szCs w:val="28"/>
          <w:u w:val="single"/>
          <w:rtl/>
        </w:rPr>
        <w:t>הרצת ניסוי</w:t>
      </w:r>
    </w:p>
    <w:p w14:paraId="01B0FC60" w14:textId="769B3633" w:rsidR="00E14CC2" w:rsidRPr="00E600AB" w:rsidRDefault="00E14CC2" w:rsidP="00B94455">
      <w:pPr>
        <w:bidi/>
        <w:rPr>
          <w:rFonts w:cstheme="minorHAnsi"/>
          <w:u w:val="single"/>
          <w:rtl/>
        </w:rPr>
      </w:pPr>
      <w:r w:rsidRPr="00E600AB">
        <w:rPr>
          <w:rFonts w:cs="Times New Roman" w:hint="cs"/>
          <w:u w:val="single"/>
          <w:rtl/>
        </w:rPr>
        <w:t>שעה לפני יציאה למעבדה</w:t>
      </w:r>
      <w:r w:rsidRPr="00E600AB">
        <w:rPr>
          <w:rFonts w:cstheme="minorHAnsi" w:hint="cs"/>
          <w:u w:val="single"/>
          <w:rtl/>
        </w:rPr>
        <w:t>:</w:t>
      </w:r>
    </w:p>
    <w:p w14:paraId="3B7B3398" w14:textId="65226111" w:rsidR="00E14CC2" w:rsidRPr="00E600AB" w:rsidRDefault="00E14CC2" w:rsidP="00E14CC2">
      <w:pPr>
        <w:pStyle w:val="ListParagraph"/>
        <w:numPr>
          <w:ilvl w:val="0"/>
          <w:numId w:val="1"/>
        </w:numPr>
        <w:bidi/>
        <w:rPr>
          <w:rFonts w:cstheme="minorHAnsi"/>
          <w:rtl/>
        </w:rPr>
      </w:pPr>
      <w:r w:rsidRPr="00E600AB">
        <w:rPr>
          <w:rFonts w:cs="Times New Roman" w:hint="cs"/>
          <w:rtl/>
        </w:rPr>
        <w:t>להזכיר לנבדק ל</w:t>
      </w:r>
      <w:r w:rsidR="00EC10FB" w:rsidRPr="00E600AB">
        <w:rPr>
          <w:rFonts w:cs="Times New Roman" w:hint="cs"/>
          <w:rtl/>
        </w:rPr>
        <w:t xml:space="preserve">א להגיע עם בגדים </w:t>
      </w:r>
      <w:r w:rsidR="00EC10FB" w:rsidRPr="00E600AB">
        <w:rPr>
          <w:rFonts w:cstheme="minorHAnsi" w:hint="cs"/>
          <w:rtl/>
        </w:rPr>
        <w:t xml:space="preserve">/ </w:t>
      </w:r>
      <w:r w:rsidR="00EC10FB" w:rsidRPr="00E600AB">
        <w:rPr>
          <w:rFonts w:cs="Times New Roman" w:hint="cs"/>
          <w:rtl/>
        </w:rPr>
        <w:t xml:space="preserve">אביזרים </w:t>
      </w:r>
      <w:r w:rsidR="00EC10FB" w:rsidRPr="00E600AB">
        <w:rPr>
          <w:rFonts w:cstheme="minorHAnsi" w:hint="cs"/>
          <w:rtl/>
        </w:rPr>
        <w:t>(</w:t>
      </w:r>
      <w:r w:rsidR="00EC10FB" w:rsidRPr="00E600AB">
        <w:rPr>
          <w:rFonts w:cs="Times New Roman" w:hint="cs"/>
          <w:rtl/>
        </w:rPr>
        <w:t>עגילים</w:t>
      </w:r>
      <w:r w:rsidR="00EC10FB" w:rsidRPr="00E600AB">
        <w:rPr>
          <w:rFonts w:cstheme="minorHAnsi" w:hint="cs"/>
          <w:rtl/>
        </w:rPr>
        <w:t xml:space="preserve">, </w:t>
      </w:r>
      <w:r w:rsidR="00EC10FB" w:rsidRPr="00E600AB">
        <w:rPr>
          <w:rFonts w:cs="Times New Roman" w:hint="cs"/>
          <w:rtl/>
        </w:rPr>
        <w:t>טבעות</w:t>
      </w:r>
      <w:r w:rsidR="00EC10FB" w:rsidRPr="00E600AB">
        <w:rPr>
          <w:rFonts w:cstheme="minorHAnsi" w:hint="cs"/>
          <w:rtl/>
        </w:rPr>
        <w:t xml:space="preserve">, </w:t>
      </w:r>
      <w:r w:rsidR="00EC10FB" w:rsidRPr="00E600AB">
        <w:rPr>
          <w:rFonts w:cs="Times New Roman" w:hint="cs"/>
          <w:rtl/>
        </w:rPr>
        <w:t>צמידים וכו</w:t>
      </w:r>
      <w:r w:rsidR="00EC10FB" w:rsidRPr="00E600AB">
        <w:rPr>
          <w:rFonts w:cstheme="minorHAnsi" w:hint="cs"/>
          <w:rtl/>
        </w:rPr>
        <w:t xml:space="preserve">') </w:t>
      </w:r>
      <w:r w:rsidR="00EC10FB" w:rsidRPr="00E600AB">
        <w:rPr>
          <w:rFonts w:cs="Times New Roman" w:hint="cs"/>
          <w:rtl/>
        </w:rPr>
        <w:t>מחזירי אור</w:t>
      </w:r>
      <w:r w:rsidR="00EC10FB" w:rsidRPr="00E600AB">
        <w:rPr>
          <w:rFonts w:cstheme="minorHAnsi" w:hint="cs"/>
          <w:rtl/>
        </w:rPr>
        <w:t>.</w:t>
      </w:r>
    </w:p>
    <w:p w14:paraId="4EFD0EFA" w14:textId="01ADC025" w:rsidR="002D6BFE" w:rsidRPr="00E600AB" w:rsidRDefault="002D6BFE" w:rsidP="00E14CC2">
      <w:pPr>
        <w:bidi/>
        <w:rPr>
          <w:rFonts w:cstheme="minorHAnsi"/>
          <w:u w:val="single"/>
          <w:rtl/>
        </w:rPr>
      </w:pPr>
      <w:r w:rsidRPr="00E600AB">
        <w:rPr>
          <w:rFonts w:cs="Times New Roman" w:hint="cs"/>
          <w:u w:val="single"/>
          <w:rtl/>
        </w:rPr>
        <w:t>לפני הגעת הנבדק</w:t>
      </w:r>
      <w:r w:rsidRPr="00E600AB">
        <w:rPr>
          <w:rFonts w:cstheme="minorHAnsi" w:hint="cs"/>
          <w:u w:val="single"/>
          <w:rtl/>
        </w:rPr>
        <w:t>:</w:t>
      </w:r>
      <w:r w:rsidR="00DC733B" w:rsidRPr="00E600AB">
        <w:rPr>
          <w:rFonts w:cstheme="minorHAnsi" w:hint="cs"/>
          <w:u w:val="single"/>
          <w:rtl/>
        </w:rPr>
        <w:t xml:space="preserve"> </w:t>
      </w:r>
    </w:p>
    <w:p w14:paraId="2A650772" w14:textId="77777777" w:rsidR="008570AF" w:rsidRPr="00E600AB" w:rsidRDefault="008570AF" w:rsidP="008570AF">
      <w:pPr>
        <w:pStyle w:val="ListParagraph"/>
        <w:numPr>
          <w:ilvl w:val="0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>קורונה</w:t>
      </w:r>
      <w:r w:rsidRPr="00E600AB">
        <w:rPr>
          <w:rFonts w:cstheme="minorHAnsi" w:hint="cs"/>
          <w:rtl/>
        </w:rPr>
        <w:t>:</w:t>
      </w:r>
    </w:p>
    <w:p w14:paraId="00DB5BFC" w14:textId="77777777" w:rsidR="008570AF" w:rsidRPr="00E600AB" w:rsidRDefault="008570AF" w:rsidP="008570AF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>לחטא שולחן</w:t>
      </w:r>
      <w:r w:rsidRPr="00E600AB">
        <w:rPr>
          <w:rFonts w:cstheme="minorHAnsi" w:hint="cs"/>
          <w:rtl/>
        </w:rPr>
        <w:t xml:space="preserve">, </w:t>
      </w:r>
      <w:r w:rsidRPr="00E600AB">
        <w:rPr>
          <w:rFonts w:cs="Times New Roman" w:hint="cs"/>
          <w:rtl/>
        </w:rPr>
        <w:t>מקלדת</w:t>
      </w:r>
      <w:r w:rsidRPr="00E600AB">
        <w:rPr>
          <w:rFonts w:cstheme="minorHAnsi" w:hint="cs"/>
          <w:rtl/>
        </w:rPr>
        <w:t xml:space="preserve">, </w:t>
      </w:r>
      <w:r w:rsidRPr="00E600AB">
        <w:rPr>
          <w:rFonts w:cs="Times New Roman" w:hint="cs"/>
          <w:rtl/>
        </w:rPr>
        <w:t>עכבר</w:t>
      </w:r>
      <w:r w:rsidRPr="00E600AB">
        <w:rPr>
          <w:rFonts w:cstheme="minorHAnsi" w:hint="cs"/>
          <w:rtl/>
        </w:rPr>
        <w:t xml:space="preserve">, </w:t>
      </w:r>
      <w:r w:rsidRPr="00E600AB">
        <w:rPr>
          <w:rFonts w:cs="Times New Roman" w:hint="cs"/>
          <w:rtl/>
        </w:rPr>
        <w:t>כיסא</w:t>
      </w:r>
      <w:r w:rsidRPr="00E600AB">
        <w:rPr>
          <w:rFonts w:cstheme="minorHAnsi" w:hint="cs"/>
          <w:rtl/>
        </w:rPr>
        <w:t xml:space="preserve">, </w:t>
      </w:r>
      <w:r w:rsidRPr="00E600AB">
        <w:rPr>
          <w:rFonts w:cs="Times New Roman" w:hint="cs"/>
          <w:rtl/>
        </w:rPr>
        <w:t xml:space="preserve">מתג תאורה </w:t>
      </w:r>
      <w:r w:rsidRPr="00E600AB">
        <w:rPr>
          <w:rFonts w:cstheme="minorHAnsi" w:hint="cs"/>
          <w:rtl/>
        </w:rPr>
        <w:t>(</w:t>
      </w:r>
      <w:r w:rsidRPr="00E600AB">
        <w:rPr>
          <w:rFonts w:cs="Times New Roman" w:hint="cs"/>
          <w:rtl/>
        </w:rPr>
        <w:t>כל דבר שנוגעים בו</w:t>
      </w:r>
      <w:r w:rsidRPr="00E600AB">
        <w:rPr>
          <w:rFonts w:cstheme="minorHAnsi" w:hint="cs"/>
          <w:rtl/>
        </w:rPr>
        <w:t>)</w:t>
      </w:r>
    </w:p>
    <w:p w14:paraId="7A649588" w14:textId="77777777" w:rsidR="008570AF" w:rsidRPr="00E600AB" w:rsidRDefault="008570AF" w:rsidP="008570AF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 xml:space="preserve">להכין מגן פנים שקוף למידת הצורך </w:t>
      </w:r>
      <w:r w:rsidRPr="00E600AB">
        <w:rPr>
          <w:rFonts w:cstheme="minorHAnsi" w:hint="cs"/>
          <w:rtl/>
        </w:rPr>
        <w:t>(</w:t>
      </w:r>
      <w:r w:rsidRPr="00E600AB">
        <w:rPr>
          <w:rFonts w:cs="Times New Roman" w:hint="cs"/>
          <w:rtl/>
        </w:rPr>
        <w:t>צריך להיות עם מגן פנים כשנמצאים עם הנבדק באותו חדר במרחק קטן מ</w:t>
      </w:r>
      <w:r w:rsidRPr="00E600AB">
        <w:rPr>
          <w:rFonts w:cstheme="minorHAnsi" w:hint="cs"/>
          <w:rtl/>
        </w:rPr>
        <w:t xml:space="preserve">2 </w:t>
      </w:r>
      <w:r w:rsidRPr="00E600AB">
        <w:rPr>
          <w:rFonts w:cs="Times New Roman" w:hint="cs"/>
          <w:rtl/>
        </w:rPr>
        <w:t>מטר</w:t>
      </w:r>
      <w:r w:rsidRPr="00E600AB">
        <w:rPr>
          <w:rFonts w:cstheme="minorHAnsi" w:hint="cs"/>
          <w:rtl/>
        </w:rPr>
        <w:t>).</w:t>
      </w:r>
    </w:p>
    <w:p w14:paraId="1FA8D0F5" w14:textId="7FC96B14" w:rsidR="008570AF" w:rsidRPr="00E600AB" w:rsidRDefault="008570AF" w:rsidP="008570AF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>להביא כפפה לנבדק</w:t>
      </w:r>
      <w:r w:rsidRPr="00E600AB">
        <w:rPr>
          <w:rFonts w:cstheme="minorHAnsi" w:hint="cs"/>
          <w:rtl/>
        </w:rPr>
        <w:t>.</w:t>
      </w:r>
    </w:p>
    <w:p w14:paraId="24ACEF43" w14:textId="6147EF01" w:rsidR="00820979" w:rsidRPr="00E600AB" w:rsidRDefault="00820979" w:rsidP="008570AF">
      <w:pPr>
        <w:pStyle w:val="ListParagraph"/>
        <w:numPr>
          <w:ilvl w:val="0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>להכין את חדר הניסוי</w:t>
      </w:r>
      <w:r w:rsidRPr="00E600AB">
        <w:rPr>
          <w:rFonts w:cstheme="minorHAnsi" w:hint="cs"/>
          <w:rtl/>
        </w:rPr>
        <w:t xml:space="preserve">: </w:t>
      </w:r>
    </w:p>
    <w:p w14:paraId="4724B171" w14:textId="2ACF79FD" w:rsidR="00820979" w:rsidRPr="00E600AB" w:rsidRDefault="00820979" w:rsidP="00820979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>להכין את הטפסים הרלוונטיים</w:t>
      </w:r>
      <w:r w:rsidRPr="00E600AB">
        <w:rPr>
          <w:rFonts w:cstheme="minorHAnsi" w:hint="cs"/>
          <w:rtl/>
        </w:rPr>
        <w:t xml:space="preserve">: </w:t>
      </w:r>
      <w:r w:rsidRPr="00E600AB">
        <w:rPr>
          <w:rFonts w:cs="Times New Roman" w:hint="cs"/>
          <w:rtl/>
        </w:rPr>
        <w:t>הסכמה</w:t>
      </w:r>
      <w:r w:rsidRPr="00E600AB">
        <w:rPr>
          <w:rFonts w:cstheme="minorHAnsi" w:hint="cs"/>
          <w:rtl/>
        </w:rPr>
        <w:t xml:space="preserve">, </w:t>
      </w:r>
      <w:r w:rsidRPr="00E600AB">
        <w:rPr>
          <w:rFonts w:cs="Times New Roman" w:hint="cs"/>
          <w:rtl/>
        </w:rPr>
        <w:t>מעקב נבדקים</w:t>
      </w:r>
      <w:r w:rsidR="00BA25AA" w:rsidRPr="00E600AB">
        <w:rPr>
          <w:rFonts w:cstheme="minorHAnsi" w:hint="cs"/>
          <w:rtl/>
        </w:rPr>
        <w:t>.</w:t>
      </w:r>
    </w:p>
    <w:p w14:paraId="210156B0" w14:textId="6C7171F9" w:rsidR="00820979" w:rsidRPr="00E600AB" w:rsidRDefault="00820979" w:rsidP="00820979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>לוודא שיש את כל הציוד הנדרש להרצה</w:t>
      </w:r>
      <w:r w:rsidR="00B94455" w:rsidRPr="00E600AB">
        <w:rPr>
          <w:rFonts w:cstheme="minorHAnsi" w:hint="cs"/>
          <w:rtl/>
        </w:rPr>
        <w:t xml:space="preserve">: </w:t>
      </w:r>
      <w:r w:rsidR="00EC10FB" w:rsidRPr="00E600AB">
        <w:rPr>
          <w:rFonts w:cs="Times New Roman" w:hint="cs"/>
          <w:rtl/>
        </w:rPr>
        <w:t>כסא</w:t>
      </w:r>
      <w:r w:rsidR="00EC10FB" w:rsidRPr="00E600AB">
        <w:rPr>
          <w:rFonts w:cstheme="minorHAnsi" w:hint="cs"/>
          <w:rtl/>
        </w:rPr>
        <w:t xml:space="preserve">, </w:t>
      </w:r>
      <w:r w:rsidR="00EC10FB" w:rsidRPr="00E600AB">
        <w:rPr>
          <w:rFonts w:cs="Times New Roman" w:hint="cs"/>
          <w:rtl/>
        </w:rPr>
        <w:t>סממן לאצבע</w:t>
      </w:r>
      <w:r w:rsidR="00EC10FB" w:rsidRPr="00E600AB">
        <w:rPr>
          <w:rFonts w:cstheme="minorHAnsi" w:hint="cs"/>
          <w:rtl/>
        </w:rPr>
        <w:t>,</w:t>
      </w:r>
      <w:r w:rsidR="002A6FBB" w:rsidRPr="00E600AB">
        <w:rPr>
          <w:rFonts w:cs="Times New Roman" w:hint="cs"/>
          <w:rtl/>
        </w:rPr>
        <w:t xml:space="preserve"> דיסק און קי עם רשיון ל</w:t>
      </w:r>
      <w:r w:rsidR="002A6FBB" w:rsidRPr="00E600AB">
        <w:rPr>
          <w:rFonts w:cstheme="minorHAnsi" w:hint="cs"/>
          <w:rtl/>
        </w:rPr>
        <w:t>-</w:t>
      </w:r>
      <w:r w:rsidR="002A6FBB" w:rsidRPr="00E600AB">
        <w:rPr>
          <w:rFonts w:cstheme="minorHAnsi"/>
        </w:rPr>
        <w:t>Motive</w:t>
      </w:r>
      <w:r w:rsidR="002A6FBB" w:rsidRPr="00E600AB">
        <w:rPr>
          <w:rFonts w:cstheme="minorHAnsi" w:hint="cs"/>
          <w:rtl/>
        </w:rPr>
        <w:t>,</w:t>
      </w:r>
      <w:r w:rsidR="00EC10FB" w:rsidRPr="00E600AB">
        <w:rPr>
          <w:rFonts w:cstheme="minorHAnsi" w:hint="cs"/>
          <w:rtl/>
        </w:rPr>
        <w:t xml:space="preserve"> </w:t>
      </w:r>
      <w:r w:rsidR="00B8007D" w:rsidRPr="00E600AB">
        <w:rPr>
          <w:rFonts w:cstheme="minorHAnsi" w:hint="cs"/>
          <w:rtl/>
        </w:rPr>
        <w:t xml:space="preserve">6 </w:t>
      </w:r>
      <w:r w:rsidR="00EC10FB" w:rsidRPr="00E600AB">
        <w:rPr>
          <w:rFonts w:cs="Times New Roman" w:hint="cs"/>
          <w:rtl/>
        </w:rPr>
        <w:t>מצלמות</w:t>
      </w:r>
      <w:r w:rsidR="00EC10FB" w:rsidRPr="00E600AB">
        <w:rPr>
          <w:rFonts w:cstheme="minorHAnsi" w:hint="cs"/>
          <w:rtl/>
        </w:rPr>
        <w:t xml:space="preserve">, </w:t>
      </w:r>
      <w:r w:rsidR="00EC10FB" w:rsidRPr="00E600AB">
        <w:rPr>
          <w:rFonts w:cs="Times New Roman" w:hint="cs"/>
          <w:rtl/>
        </w:rPr>
        <w:t>מסך</w:t>
      </w:r>
      <w:r w:rsidR="009E68C2" w:rsidRPr="00E600AB">
        <w:rPr>
          <w:rFonts w:cstheme="minorHAnsi" w:hint="cs"/>
          <w:rtl/>
        </w:rPr>
        <w:t xml:space="preserve">, </w:t>
      </w:r>
      <w:r w:rsidR="009E68C2" w:rsidRPr="00E600AB">
        <w:rPr>
          <w:rFonts w:cs="Times New Roman" w:hint="cs"/>
          <w:rtl/>
        </w:rPr>
        <w:t>מקלדת</w:t>
      </w:r>
      <w:r w:rsidR="009E68C2" w:rsidRPr="00E600AB">
        <w:rPr>
          <w:rFonts w:cstheme="minorHAnsi" w:hint="cs"/>
          <w:rtl/>
        </w:rPr>
        <w:t xml:space="preserve">, </w:t>
      </w:r>
      <w:r w:rsidR="009E68C2" w:rsidRPr="00E600AB">
        <w:rPr>
          <w:rFonts w:cs="Times New Roman" w:hint="cs"/>
          <w:rtl/>
        </w:rPr>
        <w:t>עכבר</w:t>
      </w:r>
      <w:r w:rsidRPr="00E600AB">
        <w:rPr>
          <w:rFonts w:cstheme="minorHAnsi" w:hint="cs"/>
          <w:rtl/>
        </w:rPr>
        <w:t>.</w:t>
      </w:r>
    </w:p>
    <w:p w14:paraId="50215250" w14:textId="46A92FA2" w:rsidR="00820979" w:rsidRDefault="007E4172" w:rsidP="005563BA">
      <w:pPr>
        <w:pStyle w:val="ListParagraph"/>
        <w:numPr>
          <w:ilvl w:val="1"/>
          <w:numId w:val="7"/>
        </w:numPr>
        <w:bidi/>
        <w:rPr>
          <w:rFonts w:cstheme="minorHAnsi"/>
          <w:b/>
          <w:bCs/>
          <w:u w:val="single"/>
        </w:rPr>
      </w:pPr>
      <w:r w:rsidRPr="00E6792C">
        <w:rPr>
          <w:rFonts w:cs="Times New Roman" w:hint="cs"/>
          <w:b/>
          <w:bCs/>
          <w:u w:val="single"/>
          <w:rtl/>
        </w:rPr>
        <w:lastRenderedPageBreak/>
        <w:t>להתאים</w:t>
      </w:r>
      <w:r w:rsidR="00820979" w:rsidRPr="00E6792C">
        <w:rPr>
          <w:rFonts w:cs="Times New Roman" w:hint="cs"/>
          <w:b/>
          <w:bCs/>
          <w:u w:val="single"/>
          <w:rtl/>
        </w:rPr>
        <w:t xml:space="preserve"> תאורה</w:t>
      </w:r>
      <w:r w:rsidR="009E68C2" w:rsidRPr="00E6792C">
        <w:rPr>
          <w:rFonts w:cstheme="minorHAnsi" w:hint="cs"/>
          <w:b/>
          <w:bCs/>
          <w:u w:val="single"/>
          <w:rtl/>
        </w:rPr>
        <w:t xml:space="preserve"> (</w:t>
      </w:r>
      <w:r w:rsidR="009E68C2" w:rsidRPr="00E6792C">
        <w:rPr>
          <w:rFonts w:cs="Times New Roman" w:hint="cs"/>
          <w:b/>
          <w:bCs/>
          <w:u w:val="single"/>
          <w:rtl/>
        </w:rPr>
        <w:t xml:space="preserve">אור גדול </w:t>
      </w:r>
      <w:r w:rsidR="0006746B" w:rsidRPr="00E6792C">
        <w:rPr>
          <w:rFonts w:cs="Times New Roman" w:hint="cs"/>
          <w:b/>
          <w:bCs/>
          <w:u w:val="single"/>
          <w:rtl/>
        </w:rPr>
        <w:t>כבוי</w:t>
      </w:r>
      <w:r w:rsidR="009E68C2" w:rsidRPr="00E6792C">
        <w:rPr>
          <w:rFonts w:cstheme="minorHAnsi" w:hint="cs"/>
          <w:b/>
          <w:bCs/>
          <w:u w:val="single"/>
          <w:rtl/>
        </w:rPr>
        <w:t xml:space="preserve">, </w:t>
      </w:r>
      <w:r w:rsidR="009E68C2" w:rsidRPr="00E6792C">
        <w:rPr>
          <w:rFonts w:cs="Times New Roman" w:hint="cs"/>
          <w:b/>
          <w:bCs/>
          <w:u w:val="single"/>
          <w:rtl/>
        </w:rPr>
        <w:t xml:space="preserve">קטן </w:t>
      </w:r>
      <w:r w:rsidR="0006746B" w:rsidRPr="00E6792C">
        <w:rPr>
          <w:rFonts w:cs="Times New Roman" w:hint="cs"/>
          <w:b/>
          <w:bCs/>
          <w:u w:val="single"/>
          <w:rtl/>
        </w:rPr>
        <w:t>דלוק</w:t>
      </w:r>
      <w:r w:rsidR="009E68C2" w:rsidRPr="00E6792C">
        <w:rPr>
          <w:rFonts w:cstheme="minorHAnsi" w:hint="cs"/>
          <w:b/>
          <w:bCs/>
          <w:u w:val="single"/>
          <w:rtl/>
        </w:rPr>
        <w:t>)</w:t>
      </w:r>
      <w:r w:rsidR="00183E87" w:rsidRPr="00E6792C">
        <w:rPr>
          <w:rFonts w:cstheme="minorHAnsi" w:hint="cs"/>
          <w:b/>
          <w:bCs/>
          <w:u w:val="single"/>
          <w:rtl/>
        </w:rPr>
        <w:t>.</w:t>
      </w:r>
    </w:p>
    <w:p w14:paraId="639532CA" w14:textId="407808D9" w:rsidR="00835DD4" w:rsidRPr="00835DD4" w:rsidRDefault="00835DD4" w:rsidP="00835DD4">
      <w:pPr>
        <w:pStyle w:val="ListParagraph"/>
        <w:numPr>
          <w:ilvl w:val="1"/>
          <w:numId w:val="7"/>
        </w:numPr>
        <w:bidi/>
        <w:rPr>
          <w:rFonts w:cstheme="minorHAnsi"/>
          <w:b/>
          <w:bCs/>
          <w:u w:val="single"/>
        </w:rPr>
      </w:pPr>
      <w:r>
        <w:rPr>
          <w:rFonts w:cs="Times New Roman" w:hint="cs"/>
          <w:rtl/>
        </w:rPr>
        <w:t>לסדר מסך על תושבת עץ, עם מגן פרספקס.</w:t>
      </w:r>
    </w:p>
    <w:p w14:paraId="044407CC" w14:textId="469B8511" w:rsidR="00835DD4" w:rsidRPr="005752B4" w:rsidRDefault="00835DD4" w:rsidP="00835DD4">
      <w:pPr>
        <w:pStyle w:val="ListParagraph"/>
        <w:bidi/>
        <w:ind w:left="1440"/>
        <w:rPr>
          <w:rFonts w:cstheme="minorHAnsi"/>
          <w:b/>
          <w:bCs/>
          <w:u w:val="single"/>
        </w:rPr>
      </w:pPr>
      <w:r w:rsidRPr="005752B4">
        <w:rPr>
          <w:rFonts w:cs="Calibri"/>
          <w:b/>
          <w:bCs/>
          <w:noProof/>
          <w:rtl/>
        </w:rPr>
        <w:drawing>
          <wp:inline distT="0" distB="0" distL="0" distR="0" wp14:anchorId="465A529E" wp14:editId="590C6CED">
            <wp:extent cx="4510129" cy="3383491"/>
            <wp:effectExtent l="0" t="0" r="5080" b="7620"/>
            <wp:docPr id="1" name="Picture 1" descr="C:\Users\user\Downloads\20230726_1621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20230726_16215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929" cy="338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34765" w14:textId="069D326D" w:rsidR="00820979" w:rsidRPr="00E600AB" w:rsidRDefault="00820979" w:rsidP="00820979">
      <w:pPr>
        <w:pStyle w:val="ListParagraph"/>
        <w:numPr>
          <w:ilvl w:val="0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>להכין את מחשב ההרצה</w:t>
      </w:r>
      <w:r w:rsidRPr="00E600AB">
        <w:rPr>
          <w:rFonts w:cstheme="minorHAnsi" w:hint="cs"/>
          <w:rtl/>
        </w:rPr>
        <w:t>:</w:t>
      </w:r>
    </w:p>
    <w:p w14:paraId="43996B5A" w14:textId="77777777" w:rsidR="00E819EF" w:rsidRPr="00E600AB" w:rsidRDefault="00E819EF" w:rsidP="00E819EF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 xml:space="preserve">לחבר </w:t>
      </w:r>
      <w:r w:rsidRPr="00E600AB">
        <w:rPr>
          <w:rFonts w:cstheme="minorHAnsi"/>
        </w:rPr>
        <w:t>Optitrack</w:t>
      </w:r>
      <w:r w:rsidRPr="00E600AB">
        <w:rPr>
          <w:rFonts w:cs="Times New Roman" w:hint="cs"/>
          <w:rtl/>
        </w:rPr>
        <w:t xml:space="preserve"> לחשמל ולמחשב</w:t>
      </w:r>
      <w:r w:rsidRPr="00E600AB">
        <w:rPr>
          <w:rFonts w:cstheme="minorHAnsi" w:hint="cs"/>
          <w:rtl/>
        </w:rPr>
        <w:t xml:space="preserve">, </w:t>
      </w:r>
      <w:r w:rsidRPr="00E600AB">
        <w:rPr>
          <w:rFonts w:cs="Times New Roman" w:hint="cs"/>
          <w:rtl/>
        </w:rPr>
        <w:t xml:space="preserve">להכניס רישיון </w:t>
      </w:r>
      <w:r w:rsidRPr="00E600AB">
        <w:rPr>
          <w:rFonts w:cstheme="minorHAnsi"/>
        </w:rPr>
        <w:t>disk-on-key</w:t>
      </w:r>
      <w:r w:rsidRPr="00E600AB">
        <w:rPr>
          <w:rFonts w:cs="Times New Roman" w:hint="cs"/>
          <w:rtl/>
        </w:rPr>
        <w:t xml:space="preserve"> של </w:t>
      </w:r>
      <w:r w:rsidRPr="00E600AB">
        <w:rPr>
          <w:rFonts w:cstheme="minorHAnsi"/>
        </w:rPr>
        <w:t>Motive</w:t>
      </w:r>
      <w:r w:rsidRPr="00E600AB">
        <w:rPr>
          <w:rFonts w:cstheme="minorHAnsi" w:hint="cs"/>
          <w:rtl/>
        </w:rPr>
        <w:t>.</w:t>
      </w:r>
    </w:p>
    <w:p w14:paraId="6D8A2FC7" w14:textId="77777777" w:rsidR="00E819EF" w:rsidRPr="00E600AB" w:rsidRDefault="00E819EF" w:rsidP="00E819EF">
      <w:pPr>
        <w:pStyle w:val="ListParagraph"/>
        <w:numPr>
          <w:ilvl w:val="1"/>
          <w:numId w:val="7"/>
        </w:numPr>
        <w:bidi/>
        <w:rPr>
          <w:rFonts w:cstheme="minorHAnsi"/>
          <w:b/>
          <w:bCs/>
        </w:rPr>
      </w:pPr>
      <w:r w:rsidRPr="00E600AB">
        <w:rPr>
          <w:rFonts w:cs="Times New Roman" w:hint="cs"/>
          <w:rtl/>
        </w:rPr>
        <w:t xml:space="preserve">לפתוח </w:t>
      </w:r>
      <w:r w:rsidRPr="00E600AB">
        <w:rPr>
          <w:rFonts w:cstheme="minorHAnsi"/>
        </w:rPr>
        <w:t>Motive ver 2.2.0</w:t>
      </w:r>
    </w:p>
    <w:p w14:paraId="7D44CBBF" w14:textId="77777777" w:rsidR="00DC1B9F" w:rsidRPr="00E600AB" w:rsidRDefault="00DC1B9F" w:rsidP="00DC1B9F">
      <w:pPr>
        <w:pStyle w:val="ListParagraph"/>
        <w:numPr>
          <w:ilvl w:val="2"/>
          <w:numId w:val="7"/>
        </w:numPr>
        <w:bidi/>
        <w:rPr>
          <w:rFonts w:cstheme="minorHAnsi"/>
          <w:b/>
          <w:bCs/>
        </w:rPr>
      </w:pPr>
      <w:r w:rsidRPr="00E600AB">
        <w:rPr>
          <w:rFonts w:cs="Times New Roman" w:hint="cs"/>
          <w:rtl/>
        </w:rPr>
        <w:t xml:space="preserve">לבצע </w:t>
      </w:r>
      <w:r w:rsidRPr="00E600AB">
        <w:rPr>
          <w:rFonts w:cstheme="minorHAnsi"/>
        </w:rPr>
        <w:t>calibration</w:t>
      </w:r>
      <w:r w:rsidRPr="00E600AB">
        <w:rPr>
          <w:rFonts w:cs="Times New Roman" w:hint="cs"/>
          <w:rtl/>
        </w:rPr>
        <w:t xml:space="preserve"> על פי</w:t>
      </w:r>
      <w:r w:rsidRPr="00E600AB">
        <w:rPr>
          <w:rFonts w:cstheme="minorHAnsi" w:hint="cs"/>
          <w:rtl/>
        </w:rPr>
        <w:t xml:space="preserve">: </w:t>
      </w:r>
      <w:hyperlink r:id="rId8" w:history="1">
        <w:r w:rsidRPr="00E600AB">
          <w:rPr>
            <w:rStyle w:val="Hyperlink"/>
            <w:rFonts w:cstheme="minorHAnsi"/>
          </w:rPr>
          <w:t>OptiTrack manual</w:t>
        </w:r>
      </w:hyperlink>
    </w:p>
    <w:p w14:paraId="59C909CD" w14:textId="6957D502" w:rsidR="00E819EF" w:rsidRPr="00E600AB" w:rsidRDefault="00E819EF" w:rsidP="00E819EF">
      <w:pPr>
        <w:pStyle w:val="ListParagraph"/>
        <w:numPr>
          <w:ilvl w:val="2"/>
          <w:numId w:val="7"/>
        </w:numPr>
        <w:bidi/>
        <w:rPr>
          <w:rFonts w:cstheme="minorHAnsi"/>
          <w:b/>
          <w:bCs/>
        </w:rPr>
      </w:pPr>
      <w:r w:rsidRPr="00E600AB">
        <w:rPr>
          <w:rFonts w:cs="Times New Roman" w:hint="cs"/>
          <w:rtl/>
        </w:rPr>
        <w:t>לוודא שה</w:t>
      </w:r>
      <w:r w:rsidRPr="00E600AB">
        <w:rPr>
          <w:rFonts w:cstheme="minorHAnsi" w:hint="cs"/>
          <w:rtl/>
        </w:rPr>
        <w:t>-</w:t>
      </w:r>
      <w:r w:rsidRPr="00E600AB">
        <w:rPr>
          <w:rFonts w:cstheme="minorHAnsi"/>
        </w:rPr>
        <w:t>broadcast</w:t>
      </w:r>
      <w:r w:rsidRPr="00E600AB">
        <w:rPr>
          <w:rFonts w:cs="Times New Roman" w:hint="cs"/>
          <w:rtl/>
        </w:rPr>
        <w:t xml:space="preserve"> פעיל</w:t>
      </w:r>
      <w:r w:rsidRPr="00E600AB">
        <w:rPr>
          <w:rFonts w:cstheme="minorHAnsi" w:hint="cs"/>
          <w:rtl/>
        </w:rPr>
        <w:t>.</w:t>
      </w:r>
    </w:p>
    <w:p w14:paraId="7AAC70C1" w14:textId="195F106E" w:rsidR="00E03BA6" w:rsidRDefault="005E00D5" w:rsidP="00E03BA6">
      <w:pPr>
        <w:pStyle w:val="ListParagraph"/>
        <w:numPr>
          <w:ilvl w:val="2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>לווד</w:t>
      </w:r>
      <w:r w:rsidR="00E819EF" w:rsidRPr="00E600AB">
        <w:rPr>
          <w:rFonts w:cs="Times New Roman" w:hint="cs"/>
          <w:rtl/>
        </w:rPr>
        <w:t xml:space="preserve">א </w:t>
      </w:r>
      <w:r w:rsidRPr="00E600AB">
        <w:rPr>
          <w:rFonts w:cs="Times New Roman" w:hint="cs"/>
          <w:rtl/>
        </w:rPr>
        <w:t>שרואים את הסמן של האצבע</w:t>
      </w:r>
      <w:r w:rsidRPr="00E600AB">
        <w:rPr>
          <w:rFonts w:cstheme="minorHAnsi" w:hint="cs"/>
          <w:rtl/>
        </w:rPr>
        <w:t>.</w:t>
      </w:r>
    </w:p>
    <w:p w14:paraId="6F05FBD6" w14:textId="72598A57" w:rsidR="00E03BA6" w:rsidRPr="00E03BA6" w:rsidRDefault="00E03BA6" w:rsidP="00E03BA6">
      <w:pPr>
        <w:pStyle w:val="ListParagraph"/>
        <w:numPr>
          <w:ilvl w:val="2"/>
          <w:numId w:val="7"/>
        </w:numPr>
        <w:bidi/>
        <w:rPr>
          <w:rFonts w:cstheme="minorHAnsi"/>
        </w:rPr>
      </w:pPr>
      <w:r w:rsidRPr="00E03BA6">
        <w:rPr>
          <w:rFonts w:cs="Times New Roman" w:hint="cs"/>
          <w:rtl/>
        </w:rPr>
        <w:t>לוודא</w:t>
      </w:r>
      <w:r>
        <w:rPr>
          <w:rFonts w:cs="Times New Roman" w:hint="cs"/>
          <w:rtl/>
        </w:rPr>
        <w:t xml:space="preserve"> שאנחנו ב-</w:t>
      </w:r>
      <w:r>
        <w:rPr>
          <w:rFonts w:cs="Times New Roman"/>
        </w:rPr>
        <w:t>passive</w:t>
      </w:r>
    </w:p>
    <w:p w14:paraId="701D26EF" w14:textId="03B204B4" w:rsidR="00E03BA6" w:rsidRPr="00E03BA6" w:rsidRDefault="00E03BA6" w:rsidP="00E03BA6">
      <w:pPr>
        <w:pStyle w:val="ListParagraph"/>
        <w:numPr>
          <w:ilvl w:val="2"/>
          <w:numId w:val="7"/>
        </w:numPr>
        <w:bidi/>
        <w:rPr>
          <w:rFonts w:cstheme="minorHAnsi"/>
        </w:rPr>
      </w:pPr>
      <w:r>
        <w:rPr>
          <w:rFonts w:cs="Times New Roman" w:hint="cs"/>
          <w:rtl/>
        </w:rPr>
        <w:t>לוודא שכל המצלמות פועלות</w:t>
      </w:r>
    </w:p>
    <w:p w14:paraId="08A889CB" w14:textId="77777777" w:rsidR="004C0F01" w:rsidRPr="00E600AB" w:rsidRDefault="00D428FF" w:rsidP="005E00D5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>מסך</w:t>
      </w:r>
    </w:p>
    <w:p w14:paraId="44BAD6A9" w14:textId="77777777" w:rsidR="004C0F01" w:rsidRPr="00E600AB" w:rsidRDefault="004C0F01" w:rsidP="004C0F01">
      <w:pPr>
        <w:pStyle w:val="ListParagraph"/>
        <w:numPr>
          <w:ilvl w:val="2"/>
          <w:numId w:val="7"/>
        </w:numPr>
        <w:bidi/>
        <w:rPr>
          <w:rFonts w:cstheme="minorHAnsi"/>
        </w:rPr>
      </w:pPr>
      <w:r w:rsidRPr="00E600AB">
        <w:rPr>
          <w:rFonts w:cs="Times New Roman"/>
          <w:rtl/>
        </w:rPr>
        <w:t xml:space="preserve">רזולוציית </w:t>
      </w:r>
      <w:r w:rsidRPr="00E600AB">
        <w:rPr>
          <w:rFonts w:cs="Times New Roman" w:hint="cs"/>
          <w:rtl/>
        </w:rPr>
        <w:t xml:space="preserve">מסך </w:t>
      </w:r>
      <w:r w:rsidRPr="00E600AB">
        <w:rPr>
          <w:rFonts w:cs="Calibri"/>
        </w:rPr>
        <w:t>1920X1080</w:t>
      </w:r>
    </w:p>
    <w:p w14:paraId="4EC9E7C9" w14:textId="5CC77EAA" w:rsidR="004C0F01" w:rsidRPr="00E600AB" w:rsidRDefault="004C0F01" w:rsidP="004C0F01">
      <w:pPr>
        <w:pStyle w:val="ListParagraph"/>
        <w:numPr>
          <w:ilvl w:val="2"/>
          <w:numId w:val="7"/>
        </w:numPr>
        <w:bidi/>
        <w:rPr>
          <w:rFonts w:cstheme="minorHAnsi"/>
        </w:rPr>
      </w:pPr>
      <w:r w:rsidRPr="00E600AB">
        <w:rPr>
          <w:rFonts w:cs="Times New Roman"/>
          <w:rtl/>
        </w:rPr>
        <w:t>קצב ר</w:t>
      </w:r>
      <w:r w:rsidR="002A39CA" w:rsidRPr="00E600AB">
        <w:rPr>
          <w:rFonts w:cs="Times New Roman" w:hint="cs"/>
          <w:rtl/>
        </w:rPr>
        <w:t>י</w:t>
      </w:r>
      <w:r w:rsidRPr="00E600AB">
        <w:rPr>
          <w:rFonts w:cs="Times New Roman"/>
          <w:rtl/>
        </w:rPr>
        <w:t xml:space="preserve">ענון </w:t>
      </w:r>
      <w:r w:rsidRPr="00E600AB">
        <w:rPr>
          <w:rFonts w:cs="Calibri"/>
        </w:rPr>
        <w:t>100Hz</w:t>
      </w:r>
    </w:p>
    <w:p w14:paraId="32CDF46B" w14:textId="77777777" w:rsidR="004C0F01" w:rsidRPr="00E600AB" w:rsidRDefault="004C0F01" w:rsidP="004C0F01">
      <w:pPr>
        <w:pStyle w:val="ListParagraph"/>
        <w:numPr>
          <w:ilvl w:val="2"/>
          <w:numId w:val="7"/>
        </w:numPr>
        <w:bidi/>
        <w:rPr>
          <w:rFonts w:cstheme="minorHAnsi"/>
        </w:rPr>
      </w:pPr>
      <w:r w:rsidRPr="00E600AB">
        <w:rPr>
          <w:rFonts w:cs="Times New Roman"/>
          <w:rtl/>
        </w:rPr>
        <w:t xml:space="preserve">להדליק את </w:t>
      </w:r>
      <w:r w:rsidRPr="00E600AB">
        <w:rPr>
          <w:rFonts w:cstheme="minorHAnsi"/>
        </w:rPr>
        <w:t>scanning backlight</w:t>
      </w:r>
      <w:r w:rsidRPr="00E600AB">
        <w:rPr>
          <w:rFonts w:cs="Times New Roman"/>
          <w:rtl/>
        </w:rPr>
        <w:t xml:space="preserve"> ב</w:t>
      </w:r>
      <w:r w:rsidRPr="00E600AB">
        <w:rPr>
          <w:rFonts w:cs="Calibri"/>
          <w:rtl/>
        </w:rPr>
        <w:t>-</w:t>
      </w:r>
      <w:r w:rsidRPr="00E600AB">
        <w:rPr>
          <w:rFonts w:cstheme="minorHAnsi"/>
        </w:rPr>
        <w:t>PyPixx</w:t>
      </w:r>
      <w:r w:rsidRPr="00E600AB">
        <w:rPr>
          <w:rFonts w:cs="Calibri"/>
          <w:rtl/>
        </w:rPr>
        <w:t>.</w:t>
      </w:r>
    </w:p>
    <w:p w14:paraId="22268404" w14:textId="77777777" w:rsidR="004C0F01" w:rsidRPr="00E600AB" w:rsidRDefault="004C0F01" w:rsidP="004C0F01">
      <w:pPr>
        <w:pStyle w:val="ListParagraph"/>
        <w:numPr>
          <w:ilvl w:val="2"/>
          <w:numId w:val="7"/>
        </w:numPr>
        <w:bidi/>
        <w:rPr>
          <w:rFonts w:cstheme="minorHAnsi"/>
        </w:rPr>
      </w:pPr>
      <w:r w:rsidRPr="00E600AB">
        <w:rPr>
          <w:rFonts w:cs="Times New Roman"/>
          <w:rtl/>
        </w:rPr>
        <w:t>לוודא שה</w:t>
      </w:r>
      <w:r w:rsidRPr="00E600AB">
        <w:rPr>
          <w:rFonts w:cs="Calibri"/>
          <w:rtl/>
        </w:rPr>
        <w:t xml:space="preserve">- </w:t>
      </w:r>
      <w:r w:rsidRPr="00E600AB">
        <w:rPr>
          <w:rFonts w:cstheme="minorHAnsi"/>
        </w:rPr>
        <w:t>brightness</w:t>
      </w:r>
      <w:r w:rsidRPr="00E600AB">
        <w:rPr>
          <w:rFonts w:cs="Times New Roman"/>
          <w:rtl/>
        </w:rPr>
        <w:t xml:space="preserve"> של המסך מקסימלי</w:t>
      </w:r>
      <w:r w:rsidRPr="00E600AB">
        <w:rPr>
          <w:rFonts w:cs="Calibri" w:hint="cs"/>
          <w:rtl/>
        </w:rPr>
        <w:t>.</w:t>
      </w:r>
    </w:p>
    <w:p w14:paraId="7EFF24FF" w14:textId="1BAA93D2" w:rsidR="00820979" w:rsidRPr="00E600AB" w:rsidRDefault="00820979" w:rsidP="00820979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>להתנתק מהאינטרנט</w:t>
      </w:r>
      <w:r w:rsidR="00902C6C" w:rsidRPr="00E600AB">
        <w:rPr>
          <w:rFonts w:cstheme="minorHAnsi" w:hint="cs"/>
          <w:rtl/>
        </w:rPr>
        <w:t>.</w:t>
      </w:r>
    </w:p>
    <w:p w14:paraId="608472E9" w14:textId="77777777" w:rsidR="0016048D" w:rsidRPr="00E600AB" w:rsidRDefault="0016048D" w:rsidP="0016048D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 xml:space="preserve">לפתוח </w:t>
      </w:r>
      <w:r w:rsidRPr="00E600AB">
        <w:rPr>
          <w:rFonts w:cstheme="minorHAnsi"/>
        </w:rPr>
        <w:t>Matlab R2018B</w:t>
      </w:r>
      <w:r w:rsidRPr="00E600AB">
        <w:rPr>
          <w:rFonts w:cstheme="minorHAnsi" w:hint="cs"/>
          <w:rtl/>
        </w:rPr>
        <w:t>.</w:t>
      </w:r>
    </w:p>
    <w:p w14:paraId="2832E6C1" w14:textId="69C66915" w:rsidR="005E00D5" w:rsidRPr="00E600AB" w:rsidRDefault="005E00D5" w:rsidP="005E00D5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 xml:space="preserve">לשים את </w:t>
      </w:r>
      <w:r w:rsidRPr="00E600AB">
        <w:rPr>
          <w:rFonts w:cstheme="minorHAnsi"/>
        </w:rPr>
        <w:t>Matlab</w:t>
      </w:r>
      <w:r w:rsidRPr="00E600AB">
        <w:rPr>
          <w:rFonts w:cs="Times New Roman" w:hint="cs"/>
          <w:rtl/>
        </w:rPr>
        <w:t xml:space="preserve"> על </w:t>
      </w:r>
      <w:r w:rsidRPr="00E600AB">
        <w:rPr>
          <w:rFonts w:cstheme="minorHAnsi"/>
        </w:rPr>
        <w:t>high priority</w:t>
      </w:r>
      <w:r w:rsidRPr="00E600AB">
        <w:rPr>
          <w:rFonts w:cstheme="minorHAnsi" w:hint="cs"/>
          <w:rtl/>
        </w:rPr>
        <w:t>.</w:t>
      </w:r>
    </w:p>
    <w:p w14:paraId="41E7F5BC" w14:textId="3C51F60D" w:rsidR="005563BA" w:rsidRPr="00CA6FED" w:rsidRDefault="00CA6FED" w:rsidP="00CA6FED">
      <w:pPr>
        <w:pStyle w:val="ListParagraph"/>
        <w:numPr>
          <w:ilvl w:val="1"/>
          <w:numId w:val="7"/>
        </w:numPr>
        <w:bidi/>
        <w:rPr>
          <w:rFonts w:cstheme="minorHAnsi"/>
        </w:rPr>
      </w:pPr>
      <w:r>
        <w:rPr>
          <w:rFonts w:cs="Times New Roman" w:hint="cs"/>
          <w:rtl/>
        </w:rPr>
        <w:t>להריץ מקבצים שעל המחשב (לא מהשרת).</w:t>
      </w:r>
    </w:p>
    <w:p w14:paraId="767841CE" w14:textId="4E7A8FF2" w:rsidR="003E0048" w:rsidRPr="00E600AB" w:rsidRDefault="003E0048" w:rsidP="003E0048">
      <w:pPr>
        <w:pStyle w:val="ListParagraph"/>
        <w:numPr>
          <w:ilvl w:val="1"/>
          <w:numId w:val="7"/>
        </w:numPr>
        <w:bidi/>
        <w:rPr>
          <w:rFonts w:cstheme="minorHAnsi"/>
        </w:rPr>
      </w:pPr>
      <w:r>
        <w:rPr>
          <w:rFonts w:cs="Times New Roman" w:hint="cs"/>
          <w:rtl/>
        </w:rPr>
        <w:t>לשים מספר נבדק 999</w:t>
      </w:r>
    </w:p>
    <w:p w14:paraId="5AE4D236" w14:textId="0BD3EE90" w:rsidR="0044197C" w:rsidRPr="00267664" w:rsidRDefault="0D288594" w:rsidP="00E22AD3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267664">
        <w:rPr>
          <w:rFonts w:cs="Times New Roman"/>
          <w:rtl/>
        </w:rPr>
        <w:t>להריץ פעם אחת עד להוראות הראשונות ואז לצאת</w:t>
      </w:r>
      <w:r w:rsidR="01FE13AB" w:rsidRPr="00267664">
        <w:rPr>
          <w:rFonts w:cs="Times New Roman"/>
          <w:rtl/>
        </w:rPr>
        <w:t xml:space="preserve"> (לחץ </w:t>
      </w:r>
      <w:r w:rsidR="00666753" w:rsidRPr="00267664">
        <w:rPr>
          <w:rFonts w:cs="Times New Roman"/>
        </w:rPr>
        <w:t>+q</w:t>
      </w:r>
      <w:r w:rsidR="01FE13AB" w:rsidRPr="00267664">
        <w:rPr>
          <w:rFonts w:cs="Times New Roman"/>
          <w:rtl/>
        </w:rPr>
        <w:t>Esc בזמן מטלת PAS) כי</w:t>
      </w:r>
      <w:r w:rsidRPr="00267664">
        <w:rPr>
          <w:rFonts w:cs="Times New Roman"/>
          <w:rtl/>
        </w:rPr>
        <w:t xml:space="preserve"> הרצה ראשונה תמיד איטית</w:t>
      </w:r>
      <w:r w:rsidRPr="17283321">
        <w:rPr>
          <w:rtl/>
        </w:rPr>
        <w:t>.</w:t>
      </w:r>
      <w:r w:rsidR="5115282F" w:rsidRPr="00267664">
        <w:rPr>
          <w:rFonts w:cs="Times New Roman"/>
          <w:rtl/>
        </w:rPr>
        <w:t xml:space="preserve"> כחלק מהרצה זו</w:t>
      </w:r>
      <w:r w:rsidR="00267664">
        <w:rPr>
          <w:rFonts w:cs="Times New Roman"/>
        </w:rPr>
        <w:t xml:space="preserve"> </w:t>
      </w:r>
      <w:r w:rsidR="008570AF" w:rsidRPr="00267664">
        <w:rPr>
          <w:rFonts w:cs="Times New Roman" w:hint="cs"/>
          <w:b/>
          <w:bCs/>
          <w:u w:val="single"/>
          <w:rtl/>
        </w:rPr>
        <w:t>להגדיר מחדש את גבולות המסך</w:t>
      </w:r>
      <w:r w:rsidR="008570AF" w:rsidRPr="00267664">
        <w:rPr>
          <w:rFonts w:cs="Times New Roman" w:hint="cs"/>
          <w:rtl/>
        </w:rPr>
        <w:t xml:space="preserve"> בהתאם לתיאור בקובץ </w:t>
      </w:r>
      <w:r w:rsidR="008570AF" w:rsidRPr="00267664">
        <w:rPr>
          <w:rFonts w:cstheme="minorHAnsi"/>
        </w:rPr>
        <w:t>main.docx</w:t>
      </w:r>
      <w:r w:rsidR="008570AF" w:rsidRPr="00267664">
        <w:rPr>
          <w:rFonts w:cs="Times New Roman" w:hint="cs"/>
          <w:rtl/>
        </w:rPr>
        <w:t xml:space="preserve"> שיושב בתיקיית הקוד</w:t>
      </w:r>
      <w:r w:rsidR="008570AF" w:rsidRPr="00267664">
        <w:rPr>
          <w:rFonts w:cstheme="minorHAnsi" w:hint="cs"/>
          <w:rtl/>
        </w:rPr>
        <w:t>.</w:t>
      </w:r>
    </w:p>
    <w:p w14:paraId="456BAA26" w14:textId="07DC11AB" w:rsidR="0044197C" w:rsidRDefault="0044197C" w:rsidP="0044197C">
      <w:pPr>
        <w:pStyle w:val="ListParagraph"/>
        <w:numPr>
          <w:ilvl w:val="1"/>
          <w:numId w:val="7"/>
        </w:numPr>
        <w:bidi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 xml:space="preserve">בתיקייה: </w:t>
      </w:r>
      <w:r w:rsidR="00AE0207">
        <w:rPr>
          <w:rFonts w:asciiTheme="majorBidi" w:hAnsiTheme="majorBidi" w:cstheme="majorBidi"/>
        </w:rPr>
        <w:t>‘</w:t>
      </w:r>
      <w:r w:rsidRPr="0044197C">
        <w:rPr>
          <w:rFonts w:asciiTheme="majorBidi" w:hAnsiTheme="majorBidi" w:cstheme="majorBidi"/>
        </w:rPr>
        <w:t>experiment\RUN_ME\stimuli\trial_lists</w:t>
      </w:r>
      <w:r>
        <w:rPr>
          <w:rFonts w:asciiTheme="majorBidi" w:hAnsiTheme="majorBidi" w:cstheme="majorBidi"/>
        </w:rPr>
        <w:t>\</w:t>
      </w:r>
      <w:r w:rsidR="00AE0207">
        <w:rPr>
          <w:rFonts w:asciiTheme="majorBidi" w:hAnsiTheme="majorBidi" w:cstheme="majorBidi"/>
        </w:rPr>
        <w:t>’</w:t>
      </w:r>
      <w:r>
        <w:rPr>
          <w:rFonts w:asciiTheme="majorBidi" w:hAnsiTheme="majorBidi" w:cstheme="majorBidi" w:hint="cs"/>
          <w:rtl/>
        </w:rPr>
        <w:t xml:space="preserve"> </w:t>
      </w:r>
      <w:r w:rsidRPr="0044197C">
        <w:rPr>
          <w:rFonts w:asciiTheme="majorBidi" w:hAnsiTheme="majorBidi" w:cstheme="majorBidi"/>
          <w:rtl/>
        </w:rPr>
        <w:t xml:space="preserve">למחוק את </w:t>
      </w:r>
      <w:r w:rsidR="00AE0207">
        <w:rPr>
          <w:rFonts w:asciiTheme="majorBidi" w:hAnsiTheme="majorBidi" w:cstheme="majorBidi"/>
        </w:rPr>
        <w:t>‘</w:t>
      </w:r>
      <w:r w:rsidR="009045F8">
        <w:rPr>
          <w:rFonts w:asciiTheme="majorBidi" w:hAnsiTheme="majorBidi" w:cstheme="majorBidi"/>
        </w:rPr>
        <w:t>test_</w:t>
      </w:r>
      <w:r>
        <w:rPr>
          <w:rFonts w:asciiTheme="majorBidi" w:hAnsiTheme="majorBidi" w:cstheme="majorBidi"/>
        </w:rPr>
        <w:t>unused_lists</w:t>
      </w:r>
      <w:r w:rsidR="00F06D0C">
        <w:rPr>
          <w:rFonts w:asciiTheme="majorBidi" w:hAnsiTheme="majorBidi" w:cstheme="majorBidi"/>
        </w:rPr>
        <w:t>_day</w:t>
      </w:r>
      <w:r w:rsidR="009045F8">
        <w:rPr>
          <w:rFonts w:asciiTheme="majorBidi" w:hAnsiTheme="majorBidi" w:cstheme="majorBidi"/>
        </w:rPr>
        <w:t>2</w:t>
      </w:r>
      <w:r>
        <w:rPr>
          <w:rFonts w:asciiTheme="majorBidi" w:hAnsiTheme="majorBidi" w:cstheme="majorBidi"/>
        </w:rPr>
        <w:t>.mat</w:t>
      </w:r>
      <w:r w:rsidR="00AE0207">
        <w:rPr>
          <w:rFonts w:asciiTheme="majorBidi" w:hAnsiTheme="majorBidi" w:cstheme="majorBidi"/>
        </w:rPr>
        <w:t>’</w:t>
      </w:r>
      <w:r>
        <w:rPr>
          <w:rFonts w:asciiTheme="majorBidi" w:hAnsiTheme="majorBidi" w:cstheme="majorBidi" w:hint="cs"/>
          <w:rtl/>
        </w:rPr>
        <w:t>.</w:t>
      </w:r>
    </w:p>
    <w:p w14:paraId="7737CF55" w14:textId="744ECB83" w:rsidR="0044197C" w:rsidRPr="0044197C" w:rsidRDefault="0044197C" w:rsidP="0044197C">
      <w:pPr>
        <w:pStyle w:val="ListParagraph"/>
        <w:bidi/>
        <w:ind w:left="1440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 xml:space="preserve">לשנות </w:t>
      </w:r>
      <w:r w:rsidR="001B520F">
        <w:rPr>
          <w:rFonts w:asciiTheme="majorBidi" w:hAnsiTheme="majorBidi" w:cstheme="majorBidi" w:hint="cs"/>
          <w:rtl/>
        </w:rPr>
        <w:t xml:space="preserve">את </w:t>
      </w:r>
      <w:r w:rsidR="00AE0207">
        <w:rPr>
          <w:rFonts w:asciiTheme="majorBidi" w:hAnsiTheme="majorBidi" w:cstheme="majorBidi"/>
        </w:rPr>
        <w:t>‘</w:t>
      </w:r>
      <w:r w:rsidR="001B520F">
        <w:rPr>
          <w:rFonts w:asciiTheme="majorBidi" w:hAnsiTheme="majorBidi" w:cstheme="majorBidi"/>
        </w:rPr>
        <w:t>real_</w:t>
      </w:r>
      <w:r w:rsidR="009045F8">
        <w:rPr>
          <w:rFonts w:asciiTheme="majorBidi" w:hAnsiTheme="majorBidi" w:cstheme="majorBidi"/>
        </w:rPr>
        <w:t>test_</w:t>
      </w:r>
      <w:r w:rsidR="001B520F">
        <w:rPr>
          <w:rFonts w:asciiTheme="majorBidi" w:hAnsiTheme="majorBidi" w:cstheme="majorBidi"/>
        </w:rPr>
        <w:t>unused_lists</w:t>
      </w:r>
      <w:r w:rsidR="00F06D0C">
        <w:rPr>
          <w:rFonts w:asciiTheme="majorBidi" w:hAnsiTheme="majorBidi" w:cstheme="majorBidi"/>
        </w:rPr>
        <w:t>_day</w:t>
      </w:r>
      <w:r w:rsidR="009045F8">
        <w:rPr>
          <w:rFonts w:asciiTheme="majorBidi" w:hAnsiTheme="majorBidi" w:cstheme="majorBidi"/>
        </w:rPr>
        <w:t>2</w:t>
      </w:r>
      <w:r w:rsidR="001B520F">
        <w:rPr>
          <w:rFonts w:asciiTheme="majorBidi" w:hAnsiTheme="majorBidi" w:cstheme="majorBidi"/>
        </w:rPr>
        <w:t>.mat</w:t>
      </w:r>
      <w:r w:rsidR="00AE0207">
        <w:rPr>
          <w:rFonts w:asciiTheme="majorBidi" w:hAnsiTheme="majorBidi" w:cstheme="majorBidi"/>
        </w:rPr>
        <w:t>’</w:t>
      </w:r>
      <w:r w:rsidR="001B520F">
        <w:rPr>
          <w:rFonts w:asciiTheme="majorBidi" w:hAnsiTheme="majorBidi" w:cstheme="majorBidi" w:hint="cs"/>
          <w:rtl/>
        </w:rPr>
        <w:t xml:space="preserve"> ל-</w:t>
      </w:r>
      <w:r w:rsidR="00AE0207">
        <w:rPr>
          <w:rFonts w:asciiTheme="majorBidi" w:hAnsiTheme="majorBidi" w:cstheme="majorBidi"/>
        </w:rPr>
        <w:t>‘</w:t>
      </w:r>
      <w:r w:rsidR="009045F8">
        <w:rPr>
          <w:rFonts w:asciiTheme="majorBidi" w:hAnsiTheme="majorBidi" w:cstheme="majorBidi"/>
        </w:rPr>
        <w:t>test_</w:t>
      </w:r>
      <w:r w:rsidR="001B520F">
        <w:rPr>
          <w:rFonts w:asciiTheme="majorBidi" w:hAnsiTheme="majorBidi" w:cstheme="majorBidi"/>
        </w:rPr>
        <w:t>unused_lists</w:t>
      </w:r>
      <w:r w:rsidR="00F06D0C">
        <w:rPr>
          <w:rFonts w:asciiTheme="majorBidi" w:hAnsiTheme="majorBidi" w:cstheme="majorBidi"/>
        </w:rPr>
        <w:t>_day</w:t>
      </w:r>
      <w:r w:rsidR="009045F8">
        <w:rPr>
          <w:rFonts w:asciiTheme="majorBidi" w:hAnsiTheme="majorBidi" w:cstheme="majorBidi"/>
        </w:rPr>
        <w:t>2</w:t>
      </w:r>
      <w:r w:rsidR="001B520F">
        <w:rPr>
          <w:rFonts w:asciiTheme="majorBidi" w:hAnsiTheme="majorBidi" w:cstheme="majorBidi"/>
        </w:rPr>
        <w:t>.mat</w:t>
      </w:r>
      <w:r w:rsidR="00AE0207">
        <w:rPr>
          <w:rFonts w:asciiTheme="majorBidi" w:hAnsiTheme="majorBidi" w:cstheme="majorBidi"/>
        </w:rPr>
        <w:t>’</w:t>
      </w:r>
      <w:r w:rsidR="001B520F">
        <w:rPr>
          <w:rFonts w:asciiTheme="majorBidi" w:hAnsiTheme="majorBidi" w:cstheme="majorBidi" w:hint="cs"/>
          <w:rtl/>
        </w:rPr>
        <w:t>.</w:t>
      </w:r>
    </w:p>
    <w:p w14:paraId="36082C47" w14:textId="67393423" w:rsidR="003F4A02" w:rsidRPr="00E600AB" w:rsidRDefault="003F4A02" w:rsidP="008D3F37">
      <w:pPr>
        <w:bidi/>
        <w:rPr>
          <w:rFonts w:cstheme="minorHAnsi"/>
          <w:u w:val="single"/>
          <w:rtl/>
        </w:rPr>
      </w:pPr>
      <w:r w:rsidRPr="00E600AB">
        <w:rPr>
          <w:rFonts w:cs="Times New Roman" w:hint="cs"/>
          <w:u w:val="single"/>
          <w:rtl/>
        </w:rPr>
        <w:t>כשהנבדק</w:t>
      </w:r>
      <w:r w:rsidR="00F46F9C" w:rsidRPr="00E600AB">
        <w:rPr>
          <w:rFonts w:cs="Times New Roman" w:hint="cs"/>
          <w:u w:val="single"/>
          <w:rtl/>
          <w:lang w:val="en-GB"/>
        </w:rPr>
        <w:t>ים מגיעים</w:t>
      </w:r>
      <w:r w:rsidRPr="00E600AB">
        <w:rPr>
          <w:rFonts w:cstheme="minorHAnsi" w:hint="cs"/>
          <w:u w:val="single"/>
          <w:rtl/>
        </w:rPr>
        <w:t>:</w:t>
      </w:r>
    </w:p>
    <w:p w14:paraId="7A4136E8" w14:textId="0C61B15E" w:rsidR="006C66FA" w:rsidRPr="00E600AB" w:rsidRDefault="006C66FA" w:rsidP="006C66FA">
      <w:pPr>
        <w:pStyle w:val="ListParagraph"/>
        <w:numPr>
          <w:ilvl w:val="0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lastRenderedPageBreak/>
        <w:t xml:space="preserve">לפתוח קובץ </w:t>
      </w:r>
      <w:r w:rsidRPr="00E600AB">
        <w:rPr>
          <w:rFonts w:cstheme="minorHAnsi"/>
        </w:rPr>
        <w:t>subject_log.xlsx</w:t>
      </w:r>
      <w:r w:rsidRPr="00E600AB">
        <w:rPr>
          <w:rFonts w:cs="Times New Roman" w:hint="cs"/>
          <w:rtl/>
        </w:rPr>
        <w:t xml:space="preserve"> </w:t>
      </w:r>
      <w:r w:rsidR="003C55EE">
        <w:rPr>
          <w:rFonts w:cs="Times New Roman" w:hint="cs"/>
          <w:rtl/>
        </w:rPr>
        <w:t xml:space="preserve">וקובץ </w:t>
      </w:r>
      <w:r w:rsidR="003C55EE">
        <w:rPr>
          <w:rFonts w:cs="Times New Roman"/>
        </w:rPr>
        <w:t>subject_id</w:t>
      </w:r>
      <w:r w:rsidR="003C55EE">
        <w:rPr>
          <w:rFonts w:cs="Times New Roman" w:hint="cs"/>
          <w:rtl/>
        </w:rPr>
        <w:t xml:space="preserve"> </w:t>
      </w:r>
      <w:r w:rsidRPr="00E600AB">
        <w:rPr>
          <w:rFonts w:cs="Times New Roman" w:hint="cs"/>
          <w:rtl/>
        </w:rPr>
        <w:t>שיושב</w:t>
      </w:r>
      <w:r w:rsidR="0036336F">
        <w:rPr>
          <w:rFonts w:cs="Times New Roman" w:hint="cs"/>
          <w:rtl/>
        </w:rPr>
        <w:t>ים</w:t>
      </w:r>
      <w:r w:rsidRPr="00E600AB">
        <w:rPr>
          <w:rFonts w:cs="Times New Roman" w:hint="cs"/>
          <w:rtl/>
        </w:rPr>
        <w:t xml:space="preserve"> ב</w:t>
      </w:r>
      <w:r w:rsidRPr="00E600AB">
        <w:rPr>
          <w:rFonts w:cstheme="minorHAnsi" w:hint="cs"/>
          <w:rtl/>
        </w:rPr>
        <w:t>-</w:t>
      </w:r>
      <w:r w:rsidRPr="00E600AB">
        <w:rPr>
          <w:rFonts w:cstheme="minorHAnsi"/>
        </w:rPr>
        <w:t>experiment\</w:t>
      </w:r>
      <w:r w:rsidRPr="00E600AB">
        <w:rPr>
          <w:rFonts w:cs="Times New Roman" w:hint="cs"/>
          <w:rtl/>
        </w:rPr>
        <w:t xml:space="preserve"> ולמלא את פרטי הנבדק </w:t>
      </w:r>
      <w:r w:rsidRPr="00E600AB">
        <w:rPr>
          <w:rFonts w:cstheme="minorHAnsi" w:hint="cs"/>
          <w:rtl/>
        </w:rPr>
        <w:t>(</w:t>
      </w:r>
      <w:r w:rsidRPr="00E600AB">
        <w:rPr>
          <w:rFonts w:cs="Times New Roman" w:hint="cs"/>
          <w:rtl/>
        </w:rPr>
        <w:t>גיל</w:t>
      </w:r>
      <w:r w:rsidRPr="00E600AB">
        <w:rPr>
          <w:rFonts w:cstheme="minorHAnsi" w:hint="cs"/>
          <w:rtl/>
        </w:rPr>
        <w:t xml:space="preserve">, </w:t>
      </w:r>
      <w:r w:rsidRPr="00E600AB">
        <w:rPr>
          <w:rFonts w:cs="Times New Roman" w:hint="cs"/>
          <w:rtl/>
        </w:rPr>
        <w:t>מין</w:t>
      </w:r>
      <w:r w:rsidRPr="00E600AB">
        <w:rPr>
          <w:rFonts w:cstheme="minorHAnsi" w:hint="cs"/>
          <w:rtl/>
        </w:rPr>
        <w:t xml:space="preserve">, </w:t>
      </w:r>
      <w:r w:rsidRPr="00E600AB">
        <w:rPr>
          <w:rFonts w:cs="Times New Roman" w:hint="cs"/>
          <w:rtl/>
        </w:rPr>
        <w:t>עיסוק</w:t>
      </w:r>
      <w:r w:rsidRPr="00E600AB">
        <w:rPr>
          <w:rFonts w:cstheme="minorHAnsi" w:hint="cs"/>
          <w:rtl/>
        </w:rPr>
        <w:t>).</w:t>
      </w:r>
    </w:p>
    <w:p w14:paraId="09FF07C6" w14:textId="77777777" w:rsidR="00BA25AA" w:rsidRPr="00E600AB" w:rsidRDefault="00457CDE" w:rsidP="003F4A02">
      <w:pPr>
        <w:pStyle w:val="ListParagraph"/>
        <w:numPr>
          <w:ilvl w:val="0"/>
          <w:numId w:val="7"/>
        </w:numPr>
        <w:bidi/>
        <w:rPr>
          <w:rFonts w:cstheme="minorHAnsi"/>
          <w:u w:val="single"/>
          <w:rtl/>
        </w:rPr>
      </w:pPr>
      <w:r w:rsidRPr="00E600AB">
        <w:rPr>
          <w:rFonts w:cs="Times New Roman" w:hint="cs"/>
          <w:rtl/>
        </w:rPr>
        <w:t>מציעים להם</w:t>
      </w:r>
      <w:r w:rsidR="003F4A02" w:rsidRPr="00E600AB">
        <w:rPr>
          <w:rFonts w:cs="Times New Roman" w:hint="cs"/>
          <w:rtl/>
        </w:rPr>
        <w:t xml:space="preserve"> ללכת לשירותים </w:t>
      </w:r>
      <w:r w:rsidRPr="00E600AB">
        <w:rPr>
          <w:rFonts w:cs="Times New Roman" w:hint="cs"/>
          <w:rtl/>
        </w:rPr>
        <w:t>ו</w:t>
      </w:r>
      <w:r w:rsidR="003F4A02" w:rsidRPr="00E600AB">
        <w:rPr>
          <w:rFonts w:cs="Times New Roman" w:hint="cs"/>
          <w:rtl/>
        </w:rPr>
        <w:t>שואלים אם רוצ</w:t>
      </w:r>
      <w:r w:rsidRPr="00E600AB">
        <w:rPr>
          <w:rFonts w:cs="Times New Roman" w:hint="cs"/>
          <w:rtl/>
        </w:rPr>
        <w:t>ים</w:t>
      </w:r>
      <w:r w:rsidR="003F4A02" w:rsidRPr="00E600AB">
        <w:rPr>
          <w:rFonts w:cs="Times New Roman" w:hint="cs"/>
          <w:rtl/>
        </w:rPr>
        <w:t xml:space="preserve"> מזגן ו</w:t>
      </w:r>
      <w:r w:rsidRPr="00E600AB">
        <w:rPr>
          <w:rFonts w:cs="Times New Roman" w:hint="cs"/>
          <w:rtl/>
        </w:rPr>
        <w:t>כו</w:t>
      </w:r>
      <w:r w:rsidRPr="00E600AB">
        <w:rPr>
          <w:rFonts w:cstheme="minorHAnsi" w:hint="cs"/>
          <w:rtl/>
        </w:rPr>
        <w:t>'</w:t>
      </w:r>
      <w:r w:rsidR="002F03A4" w:rsidRPr="00E600AB">
        <w:rPr>
          <w:rFonts w:cstheme="minorHAnsi" w:hint="cs"/>
          <w:rtl/>
        </w:rPr>
        <w:t xml:space="preserve">. </w:t>
      </w:r>
    </w:p>
    <w:p w14:paraId="4A8929B3" w14:textId="0A9CD984" w:rsidR="003F4A02" w:rsidRPr="00E600AB" w:rsidRDefault="00B51E4B" w:rsidP="00F81772">
      <w:pPr>
        <w:pStyle w:val="ListParagraph"/>
        <w:numPr>
          <w:ilvl w:val="0"/>
          <w:numId w:val="7"/>
        </w:numPr>
        <w:bidi/>
        <w:rPr>
          <w:rFonts w:cstheme="minorHAnsi"/>
          <w:u w:val="single"/>
        </w:rPr>
      </w:pPr>
      <w:r w:rsidRPr="00E600AB">
        <w:rPr>
          <w:rFonts w:cs="Times New Roman" w:hint="cs"/>
          <w:b/>
          <w:bCs/>
          <w:rtl/>
        </w:rPr>
        <w:t>תיק מחוץ לחדר ופלאפון על שקט</w:t>
      </w:r>
      <w:r w:rsidRPr="00E600AB">
        <w:rPr>
          <w:rFonts w:cstheme="minorHAnsi" w:hint="cs"/>
          <w:rtl/>
        </w:rPr>
        <w:t xml:space="preserve">, </w:t>
      </w:r>
      <w:r w:rsidR="00BA25AA" w:rsidRPr="00E600AB">
        <w:rPr>
          <w:rFonts w:cs="Times New Roman" w:hint="cs"/>
          <w:rtl/>
        </w:rPr>
        <w:t>על</w:t>
      </w:r>
      <w:r w:rsidR="00BA25AA" w:rsidRPr="00E600AB">
        <w:rPr>
          <w:rFonts w:cstheme="minorHAnsi" w:hint="cs"/>
          <w:rtl/>
        </w:rPr>
        <w:t>-</w:t>
      </w:r>
      <w:r w:rsidR="00BA25AA" w:rsidRPr="00E600AB">
        <w:rPr>
          <w:rFonts w:cs="Times New Roman" w:hint="cs"/>
          <w:rtl/>
        </w:rPr>
        <w:t>מנת למנוע הסחות דעת</w:t>
      </w:r>
      <w:r w:rsidR="00BA25AA" w:rsidRPr="00E600AB">
        <w:rPr>
          <w:rFonts w:cstheme="minorHAnsi" w:hint="cs"/>
          <w:rtl/>
        </w:rPr>
        <w:t xml:space="preserve">. </w:t>
      </w:r>
      <w:r w:rsidR="00F81772" w:rsidRPr="00E600AB">
        <w:rPr>
          <w:rFonts w:cs="Times New Roman" w:hint="cs"/>
          <w:rtl/>
        </w:rPr>
        <w:t>אם נבדק לא מרגיש בנוח עם זה ומסרב</w:t>
      </w:r>
      <w:r w:rsidR="00F81772" w:rsidRPr="00E600AB">
        <w:rPr>
          <w:rFonts w:cstheme="minorHAnsi" w:hint="cs"/>
          <w:rtl/>
        </w:rPr>
        <w:t xml:space="preserve">, </w:t>
      </w:r>
      <w:r w:rsidR="00F81772" w:rsidRPr="00E600AB">
        <w:rPr>
          <w:rFonts w:cs="Times New Roman" w:hint="cs"/>
          <w:rtl/>
        </w:rPr>
        <w:t>נאפשר לו להיכנס עם התיק ועם הטלפון</w:t>
      </w:r>
      <w:r w:rsidR="00F81772" w:rsidRPr="00E600AB">
        <w:rPr>
          <w:rFonts w:cstheme="minorHAnsi" w:hint="cs"/>
          <w:rtl/>
        </w:rPr>
        <w:t xml:space="preserve">, </w:t>
      </w:r>
      <w:r w:rsidR="00F81772" w:rsidRPr="00E600AB">
        <w:rPr>
          <w:rFonts w:cs="Times New Roman" w:hint="cs"/>
          <w:rtl/>
        </w:rPr>
        <w:t xml:space="preserve">אך הוא יידרש לכבות אותו </w:t>
      </w:r>
      <w:r w:rsidR="00F81772" w:rsidRPr="00E600AB">
        <w:rPr>
          <w:rFonts w:cstheme="minorHAnsi" w:hint="cs"/>
          <w:rtl/>
        </w:rPr>
        <w:t>(</w:t>
      </w:r>
      <w:r w:rsidR="00F81772" w:rsidRPr="00E600AB">
        <w:rPr>
          <w:rFonts w:cs="Times New Roman" w:hint="cs"/>
          <w:rtl/>
        </w:rPr>
        <w:t>ולא רק להעביר למצב שקט</w:t>
      </w:r>
      <w:r w:rsidR="00F81772" w:rsidRPr="00E600AB">
        <w:rPr>
          <w:rFonts w:cstheme="minorHAnsi" w:hint="cs"/>
          <w:rtl/>
        </w:rPr>
        <w:t xml:space="preserve">). </w:t>
      </w:r>
    </w:p>
    <w:p w14:paraId="2764D141" w14:textId="77777777" w:rsidR="00184C87" w:rsidRPr="00E600AB" w:rsidRDefault="00184C87" w:rsidP="00184C87">
      <w:pPr>
        <w:pStyle w:val="ListParagraph"/>
        <w:numPr>
          <w:ilvl w:val="0"/>
          <w:numId w:val="7"/>
        </w:numPr>
        <w:bidi/>
        <w:rPr>
          <w:rFonts w:cstheme="minorHAnsi"/>
          <w:u w:val="single"/>
        </w:rPr>
      </w:pPr>
      <w:r w:rsidRPr="00E600AB">
        <w:rPr>
          <w:rFonts w:cs="Times New Roman" w:hint="cs"/>
          <w:b/>
          <w:bCs/>
          <w:rtl/>
        </w:rPr>
        <w:t>להושיב את הנבדק</w:t>
      </w:r>
      <w:r w:rsidRPr="00E600AB">
        <w:rPr>
          <w:rFonts w:cstheme="minorHAnsi" w:hint="cs"/>
          <w:rtl/>
        </w:rPr>
        <w:t>,</w:t>
      </w:r>
    </w:p>
    <w:p w14:paraId="3E514CC2" w14:textId="4EA394BD" w:rsidR="00184C87" w:rsidRPr="00E600AB" w:rsidRDefault="00184C87" w:rsidP="00184C87">
      <w:pPr>
        <w:pStyle w:val="ListParagraph"/>
        <w:numPr>
          <w:ilvl w:val="1"/>
          <w:numId w:val="7"/>
        </w:numPr>
        <w:bidi/>
        <w:rPr>
          <w:rFonts w:cstheme="minorHAnsi"/>
          <w:u w:val="single"/>
        </w:rPr>
      </w:pPr>
      <w:r w:rsidRPr="00E600AB">
        <w:rPr>
          <w:rFonts w:cs="Times New Roman" w:hint="cs"/>
          <w:rtl/>
        </w:rPr>
        <w:t>לוודא שנוח לו</w:t>
      </w:r>
    </w:p>
    <w:p w14:paraId="748E0387" w14:textId="6FB4F8F8" w:rsidR="00184C87" w:rsidRPr="00E600AB" w:rsidRDefault="0EA7E46E" w:rsidP="17283321">
      <w:pPr>
        <w:pStyle w:val="ListParagraph"/>
        <w:numPr>
          <w:ilvl w:val="1"/>
          <w:numId w:val="7"/>
        </w:numPr>
        <w:bidi/>
        <w:rPr>
          <w:u w:val="single"/>
        </w:rPr>
      </w:pPr>
      <w:r w:rsidRPr="17283321">
        <w:rPr>
          <w:rFonts w:cs="Times New Roman"/>
          <w:rtl/>
        </w:rPr>
        <w:t xml:space="preserve">לוודא שהכיסא מסודר כך שעיניי הנבדק במרחק </w:t>
      </w:r>
      <w:r w:rsidRPr="17283321">
        <w:t>60</w:t>
      </w:r>
      <w:r w:rsidRPr="17283321">
        <w:rPr>
          <w:rtl/>
        </w:rPr>
        <w:t xml:space="preserve"> </w:t>
      </w:r>
      <w:r w:rsidRPr="17283321">
        <w:rPr>
          <w:rFonts w:cs="Times New Roman"/>
          <w:rtl/>
        </w:rPr>
        <w:t>ס</w:t>
      </w:r>
      <w:r w:rsidRPr="17283321">
        <w:rPr>
          <w:rtl/>
        </w:rPr>
        <w:t>"</w:t>
      </w:r>
      <w:r w:rsidRPr="17283321">
        <w:rPr>
          <w:rFonts w:cs="Times New Roman"/>
          <w:rtl/>
        </w:rPr>
        <w:t>מ מהמסך</w:t>
      </w:r>
      <w:r w:rsidRPr="17283321">
        <w:rPr>
          <w:rtl/>
        </w:rPr>
        <w:t>.</w:t>
      </w:r>
    </w:p>
    <w:p w14:paraId="155EC101" w14:textId="55DDCE4D" w:rsidR="57556048" w:rsidRDefault="57556048" w:rsidP="17283321">
      <w:pPr>
        <w:pStyle w:val="ListParagraph"/>
        <w:numPr>
          <w:ilvl w:val="1"/>
          <w:numId w:val="7"/>
        </w:numPr>
        <w:bidi/>
        <w:rPr>
          <w:u w:val="single"/>
        </w:rPr>
      </w:pPr>
      <w:r w:rsidRPr="17283321">
        <w:rPr>
          <w:rFonts w:cs="Calibri"/>
          <w:u w:val="single"/>
          <w:rtl/>
        </w:rPr>
        <w:t>לוודא</w:t>
      </w:r>
      <w:r w:rsidRPr="17283321">
        <w:rPr>
          <w:u w:val="single"/>
        </w:rPr>
        <w:t xml:space="preserve"> </w:t>
      </w:r>
      <w:r w:rsidRPr="17283321">
        <w:rPr>
          <w:rFonts w:cs="Calibri"/>
          <w:u w:val="single"/>
          <w:rtl/>
        </w:rPr>
        <w:t>ב</w:t>
      </w:r>
      <w:r w:rsidRPr="17283321">
        <w:rPr>
          <w:u w:val="single"/>
        </w:rPr>
        <w:t xml:space="preserve">-Motive </w:t>
      </w:r>
      <w:r w:rsidRPr="17283321">
        <w:rPr>
          <w:rFonts w:cs="Calibri"/>
          <w:u w:val="single"/>
          <w:rtl/>
        </w:rPr>
        <w:t>שאין</w:t>
      </w:r>
      <w:r w:rsidRPr="17283321">
        <w:rPr>
          <w:u w:val="single"/>
        </w:rPr>
        <w:t xml:space="preserve"> </w:t>
      </w:r>
      <w:r w:rsidR="2116DA01" w:rsidRPr="17283321">
        <w:rPr>
          <w:rFonts w:cs="Calibri"/>
          <w:u w:val="single"/>
          <w:rtl/>
        </w:rPr>
        <w:t>השתקפויות</w:t>
      </w:r>
      <w:r w:rsidR="2116DA01" w:rsidRPr="17283321">
        <w:rPr>
          <w:u w:val="single"/>
        </w:rPr>
        <w:t xml:space="preserve"> </w:t>
      </w:r>
      <w:r w:rsidR="2116DA01" w:rsidRPr="17283321">
        <w:rPr>
          <w:rFonts w:cs="Calibri"/>
          <w:u w:val="single"/>
          <w:rtl/>
        </w:rPr>
        <w:t>מהבגדים</w:t>
      </w:r>
      <w:r w:rsidR="2116DA01" w:rsidRPr="17283321">
        <w:rPr>
          <w:u w:val="single"/>
        </w:rPr>
        <w:t xml:space="preserve"> </w:t>
      </w:r>
      <w:r w:rsidR="2116DA01" w:rsidRPr="17283321">
        <w:rPr>
          <w:rFonts w:cs="Calibri"/>
          <w:u w:val="single"/>
          <w:rtl/>
        </w:rPr>
        <w:t>שלו</w:t>
      </w:r>
      <w:r w:rsidR="2116DA01" w:rsidRPr="17283321">
        <w:rPr>
          <w:u w:val="single"/>
        </w:rPr>
        <w:t>.</w:t>
      </w:r>
    </w:p>
    <w:p w14:paraId="3AE5B2E7" w14:textId="6B48C994" w:rsidR="00700411" w:rsidRPr="00E600AB" w:rsidRDefault="003F4A02" w:rsidP="00B51E4B">
      <w:pPr>
        <w:pStyle w:val="ListParagraph"/>
        <w:numPr>
          <w:ilvl w:val="0"/>
          <w:numId w:val="7"/>
        </w:numPr>
        <w:bidi/>
        <w:rPr>
          <w:rFonts w:cstheme="minorHAnsi"/>
          <w:b/>
          <w:bCs/>
          <w:u w:val="single"/>
        </w:rPr>
      </w:pPr>
      <w:r w:rsidRPr="00E600AB">
        <w:rPr>
          <w:rFonts w:cs="Times New Roman" w:hint="cs"/>
          <w:b/>
          <w:bCs/>
          <w:rtl/>
        </w:rPr>
        <w:t>וידוא חוזר של עמידה בקריטריונים</w:t>
      </w:r>
    </w:p>
    <w:p w14:paraId="4285F120" w14:textId="77777777" w:rsidR="00E1478C" w:rsidRPr="00E600AB" w:rsidRDefault="00E1478C" w:rsidP="00E1478C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 xml:space="preserve">1. </w:t>
      </w:r>
      <w:r w:rsidRPr="00E600AB">
        <w:rPr>
          <w:rFonts w:cs="Times New Roman"/>
          <w:rtl/>
        </w:rPr>
        <w:t>יד ימין דומיננטית</w:t>
      </w:r>
      <w:r w:rsidRPr="00E600AB">
        <w:rPr>
          <w:rFonts w:cs="Calibri"/>
          <w:rtl/>
        </w:rPr>
        <w:t>.</w:t>
      </w:r>
    </w:p>
    <w:p w14:paraId="27802CB2" w14:textId="77777777" w:rsidR="00E1478C" w:rsidRPr="00E600AB" w:rsidRDefault="00E1478C" w:rsidP="00E1478C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 xml:space="preserve">2. </w:t>
      </w:r>
      <w:r w:rsidRPr="00E600AB">
        <w:rPr>
          <w:rFonts w:cs="Times New Roman"/>
          <w:rtl/>
        </w:rPr>
        <w:t>ללא בעיות כתפיים</w:t>
      </w:r>
      <w:r w:rsidRPr="00E600AB">
        <w:rPr>
          <w:rFonts w:cs="Calibri"/>
          <w:rtl/>
        </w:rPr>
        <w:t>.</w:t>
      </w:r>
    </w:p>
    <w:p w14:paraId="7B3F7ADB" w14:textId="77777777" w:rsidR="00E1478C" w:rsidRPr="00E600AB" w:rsidRDefault="00E1478C" w:rsidP="00E1478C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 xml:space="preserve">3. </w:t>
      </w:r>
      <w:r w:rsidRPr="00E600AB">
        <w:rPr>
          <w:rFonts w:cs="Times New Roman"/>
          <w:rtl/>
        </w:rPr>
        <w:t>ללא הפרעת קשב וריכוז מאובחנת</w:t>
      </w:r>
      <w:r w:rsidRPr="00E600AB">
        <w:rPr>
          <w:rFonts w:cs="Calibri"/>
          <w:rtl/>
        </w:rPr>
        <w:t>.</w:t>
      </w:r>
    </w:p>
    <w:p w14:paraId="4D592DBA" w14:textId="385B91FD" w:rsidR="00E1478C" w:rsidRPr="00E600AB" w:rsidRDefault="00E1478C" w:rsidP="00E1478C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 xml:space="preserve">4. </w:t>
      </w:r>
      <w:r w:rsidRPr="00E600AB">
        <w:rPr>
          <w:rFonts w:cs="Times New Roman"/>
          <w:rtl/>
        </w:rPr>
        <w:t>ראייה תקינה או מתוקנת</w:t>
      </w:r>
      <w:r w:rsidR="00C406E8">
        <w:rPr>
          <w:rFonts w:cs="Calibri" w:hint="cs"/>
          <w:rtl/>
        </w:rPr>
        <w:t xml:space="preserve"> (</w:t>
      </w:r>
      <w:r w:rsidR="00C406E8">
        <w:rPr>
          <w:rFonts w:cs="Times New Roman" w:hint="cs"/>
          <w:rtl/>
        </w:rPr>
        <w:t>עדשות בלבד</w:t>
      </w:r>
      <w:r w:rsidR="00C406E8">
        <w:rPr>
          <w:rFonts w:cs="Calibri" w:hint="cs"/>
          <w:rtl/>
        </w:rPr>
        <w:t xml:space="preserve">, </w:t>
      </w:r>
      <w:r w:rsidR="00C406E8">
        <w:rPr>
          <w:rFonts w:cs="Times New Roman" w:hint="cs"/>
          <w:rtl/>
        </w:rPr>
        <w:t>לא משקפיים</w:t>
      </w:r>
      <w:r w:rsidR="00C406E8">
        <w:rPr>
          <w:rFonts w:cs="Calibri" w:hint="cs"/>
          <w:rtl/>
        </w:rPr>
        <w:t>).</w:t>
      </w:r>
    </w:p>
    <w:p w14:paraId="713C104F" w14:textId="77777777" w:rsidR="00E1478C" w:rsidRPr="00E600AB" w:rsidRDefault="00E1478C" w:rsidP="00E1478C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 xml:space="preserve">5. </w:t>
      </w:r>
      <w:r w:rsidRPr="00E600AB">
        <w:rPr>
          <w:rFonts w:cs="Times New Roman"/>
          <w:rtl/>
        </w:rPr>
        <w:t>ראיית צבעים תקינה</w:t>
      </w:r>
      <w:r w:rsidRPr="00E600AB">
        <w:rPr>
          <w:rFonts w:cs="Calibri"/>
          <w:rtl/>
        </w:rPr>
        <w:t>.</w:t>
      </w:r>
    </w:p>
    <w:p w14:paraId="284A9B70" w14:textId="77777777" w:rsidR="00E1478C" w:rsidRPr="00E600AB" w:rsidRDefault="00E1478C" w:rsidP="00E1478C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 xml:space="preserve">6. </w:t>
      </w:r>
      <w:r w:rsidRPr="00E600AB">
        <w:rPr>
          <w:rFonts w:cs="Times New Roman"/>
          <w:rtl/>
        </w:rPr>
        <w:t>עברית ברמת שפת אם</w:t>
      </w:r>
      <w:r w:rsidRPr="00E600AB">
        <w:rPr>
          <w:rFonts w:cs="Calibri"/>
          <w:rtl/>
        </w:rPr>
        <w:t>.</w:t>
      </w:r>
    </w:p>
    <w:p w14:paraId="5139F187" w14:textId="77777777" w:rsidR="00E1478C" w:rsidRPr="00E600AB" w:rsidRDefault="00E1478C" w:rsidP="00E1478C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 xml:space="preserve">7. </w:t>
      </w:r>
      <w:r w:rsidRPr="00E600AB">
        <w:rPr>
          <w:rFonts w:cs="Times New Roman"/>
          <w:rtl/>
        </w:rPr>
        <w:t xml:space="preserve">הניסוי מיועד לבני </w:t>
      </w:r>
      <w:r w:rsidRPr="00E600AB">
        <w:rPr>
          <w:rFonts w:cs="Calibri"/>
          <w:rtl/>
        </w:rPr>
        <w:t>18-35.</w:t>
      </w:r>
    </w:p>
    <w:p w14:paraId="36F399B7" w14:textId="77777777" w:rsidR="00E1478C" w:rsidRPr="00E600AB" w:rsidRDefault="00E1478C" w:rsidP="00E1478C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 xml:space="preserve">8. </w:t>
      </w:r>
      <w:r w:rsidRPr="00E600AB">
        <w:rPr>
          <w:rFonts w:cs="Times New Roman"/>
          <w:rtl/>
        </w:rPr>
        <w:t xml:space="preserve">הניסוי לא מיועד לנוטלים תרופות פסיכיאטריות </w:t>
      </w:r>
      <w:r w:rsidRPr="00E600AB">
        <w:rPr>
          <w:rFonts w:cs="Calibri"/>
          <w:rtl/>
        </w:rPr>
        <w:t>(</w:t>
      </w:r>
      <w:r w:rsidRPr="00E600AB">
        <w:rPr>
          <w:rFonts w:cs="Times New Roman"/>
          <w:rtl/>
        </w:rPr>
        <w:t>כולל ריטלין</w:t>
      </w:r>
      <w:r w:rsidRPr="00E600AB">
        <w:rPr>
          <w:rFonts w:cs="Calibri"/>
          <w:rtl/>
        </w:rPr>
        <w:t>).</w:t>
      </w:r>
    </w:p>
    <w:p w14:paraId="626A185E" w14:textId="3A5CDADF" w:rsidR="00E1478C" w:rsidRPr="00E600AB" w:rsidRDefault="00E1478C" w:rsidP="00E1478C">
      <w:pPr>
        <w:pStyle w:val="ListParagraph"/>
        <w:bidi/>
        <w:rPr>
          <w:rFonts w:cstheme="minorHAnsi"/>
          <w:b/>
          <w:bCs/>
          <w:u w:val="single"/>
        </w:rPr>
      </w:pPr>
      <w:r w:rsidRPr="00E600AB">
        <w:rPr>
          <w:rFonts w:cs="Calibri"/>
          <w:rtl/>
        </w:rPr>
        <w:t xml:space="preserve">9. </w:t>
      </w:r>
      <w:r w:rsidRPr="00E600AB">
        <w:rPr>
          <w:rFonts w:cs="Times New Roman"/>
          <w:rtl/>
        </w:rPr>
        <w:t xml:space="preserve">הניסוי לא מיועד לאנשים הסובלים מהפרעות נוירולוגיות </w:t>
      </w:r>
      <w:r w:rsidRPr="00E600AB">
        <w:rPr>
          <w:rFonts w:cs="Calibri"/>
          <w:rtl/>
        </w:rPr>
        <w:t>(</w:t>
      </w:r>
      <w:r w:rsidRPr="00E600AB">
        <w:rPr>
          <w:rFonts w:cs="Times New Roman"/>
          <w:rtl/>
        </w:rPr>
        <w:t>כגון אפילפסיה או הפרעת קשב וריכוז</w:t>
      </w:r>
      <w:r w:rsidRPr="00E600AB">
        <w:rPr>
          <w:rFonts w:cs="Calibri"/>
          <w:rtl/>
        </w:rPr>
        <w:t>).</w:t>
      </w:r>
    </w:p>
    <w:p w14:paraId="7664EF6E" w14:textId="6A332AE9" w:rsidR="00AE5270" w:rsidRPr="00E600AB" w:rsidRDefault="00AE5270" w:rsidP="009A5A27">
      <w:pPr>
        <w:pStyle w:val="ListParagraph"/>
        <w:numPr>
          <w:ilvl w:val="0"/>
          <w:numId w:val="7"/>
        </w:numPr>
        <w:bidi/>
        <w:spacing w:after="200" w:line="276" w:lineRule="auto"/>
        <w:jc w:val="both"/>
        <w:rPr>
          <w:rFonts w:cstheme="minorHAnsi"/>
          <w:b/>
          <w:bCs/>
        </w:rPr>
      </w:pPr>
      <w:r w:rsidRPr="00E600AB">
        <w:rPr>
          <w:rFonts w:cs="Times New Roman"/>
          <w:b/>
          <w:bCs/>
          <w:rtl/>
        </w:rPr>
        <w:t>החתמה על ט</w:t>
      </w:r>
      <w:r w:rsidR="005E3850" w:rsidRPr="00E600AB">
        <w:rPr>
          <w:rFonts w:cs="Times New Roman" w:hint="cs"/>
          <w:b/>
          <w:bCs/>
          <w:rtl/>
        </w:rPr>
        <w:t>ופס הסכמה</w:t>
      </w:r>
      <w:r w:rsidR="005D31E0" w:rsidRPr="00E600AB">
        <w:rPr>
          <w:rFonts w:cs="Times New Roman" w:hint="cs"/>
          <w:b/>
          <w:bCs/>
          <w:rtl/>
        </w:rPr>
        <w:t xml:space="preserve"> ופרטים כלליים על הניסוי</w:t>
      </w:r>
      <w:r w:rsidRPr="00E600AB">
        <w:rPr>
          <w:rFonts w:cstheme="minorHAnsi" w:hint="cs"/>
          <w:b/>
          <w:bCs/>
          <w:rtl/>
        </w:rPr>
        <w:t xml:space="preserve"> </w:t>
      </w:r>
    </w:p>
    <w:p w14:paraId="7A62734A" w14:textId="77777777" w:rsidR="00126F04" w:rsidRPr="00126F04" w:rsidRDefault="00AE5270" w:rsidP="00972013">
      <w:pPr>
        <w:pStyle w:val="ListParagraph"/>
        <w:numPr>
          <w:ilvl w:val="2"/>
          <w:numId w:val="8"/>
        </w:numPr>
        <w:bidi/>
        <w:spacing w:after="200" w:line="276" w:lineRule="auto"/>
        <w:ind w:left="1525"/>
        <w:jc w:val="both"/>
        <w:rPr>
          <w:rFonts w:cstheme="minorHAnsi"/>
        </w:rPr>
      </w:pPr>
      <w:r w:rsidRPr="00E600AB">
        <w:rPr>
          <w:rFonts w:cs="Times New Roman"/>
          <w:rtl/>
        </w:rPr>
        <w:t>״</w:t>
      </w:r>
      <w:r w:rsidRPr="00E600AB">
        <w:rPr>
          <w:rFonts w:cs="Times New Roman" w:hint="cs"/>
          <w:rtl/>
        </w:rPr>
        <w:t>ברוך</w:t>
      </w:r>
      <w:r w:rsidR="005E3850" w:rsidRPr="00E600AB">
        <w:rPr>
          <w:rFonts w:cstheme="minorHAnsi" w:hint="cs"/>
          <w:rtl/>
        </w:rPr>
        <w:t>/</w:t>
      </w:r>
      <w:r w:rsidR="005E3850" w:rsidRPr="00E600AB">
        <w:rPr>
          <w:rFonts w:cs="Times New Roman" w:hint="cs"/>
          <w:rtl/>
        </w:rPr>
        <w:t>ה</w:t>
      </w:r>
      <w:r w:rsidRPr="00E600AB">
        <w:rPr>
          <w:rFonts w:cs="Times New Roman" w:hint="cs"/>
          <w:rtl/>
        </w:rPr>
        <w:t xml:space="preserve"> הבא</w:t>
      </w:r>
      <w:r w:rsidR="005E3850" w:rsidRPr="00E600AB">
        <w:rPr>
          <w:rFonts w:cstheme="minorHAnsi" w:hint="cs"/>
          <w:rtl/>
        </w:rPr>
        <w:t>/</w:t>
      </w:r>
      <w:r w:rsidR="005E3850" w:rsidRPr="00E600AB">
        <w:rPr>
          <w:rFonts w:cs="Times New Roman" w:hint="cs"/>
          <w:rtl/>
        </w:rPr>
        <w:t>ה</w:t>
      </w:r>
      <w:r w:rsidRPr="00E600AB">
        <w:rPr>
          <w:rFonts w:cs="Times New Roman" w:hint="cs"/>
          <w:rtl/>
        </w:rPr>
        <w:t xml:space="preserve"> למעבדה של</w:t>
      </w:r>
      <w:r w:rsidR="00266AF4" w:rsidRPr="00E600AB">
        <w:rPr>
          <w:rFonts w:cs="Times New Roman" w:hint="cs"/>
          <w:rtl/>
        </w:rPr>
        <w:t>נו</w:t>
      </w:r>
      <w:r w:rsidRPr="00E600AB">
        <w:rPr>
          <w:rFonts w:cstheme="minorHAnsi" w:hint="cs"/>
          <w:rtl/>
        </w:rPr>
        <w:t>!</w:t>
      </w:r>
      <w:r w:rsidRPr="00E600AB">
        <w:rPr>
          <w:rFonts w:cstheme="minorHAnsi" w:hint="cs"/>
        </w:rPr>
        <w:t xml:space="preserve"> </w:t>
      </w:r>
      <w:r w:rsidR="005E3850" w:rsidRPr="00E600AB">
        <w:rPr>
          <w:rFonts w:cs="Times New Roman" w:hint="cs"/>
          <w:rtl/>
        </w:rPr>
        <w:t xml:space="preserve">אנחנו </w:t>
      </w:r>
      <w:r w:rsidRPr="00E600AB">
        <w:rPr>
          <w:rFonts w:cs="Times New Roman" w:hint="cs"/>
          <w:rtl/>
        </w:rPr>
        <w:t>חוקר</w:t>
      </w:r>
      <w:r w:rsidR="005E3850" w:rsidRPr="00E600AB">
        <w:rPr>
          <w:rFonts w:cs="Times New Roman" w:hint="cs"/>
          <w:rtl/>
        </w:rPr>
        <w:t>ים</w:t>
      </w:r>
      <w:r w:rsidRPr="00E600AB">
        <w:rPr>
          <w:rFonts w:cs="Times New Roman" w:hint="cs"/>
          <w:rtl/>
        </w:rPr>
        <w:t xml:space="preserve"> מודעות</w:t>
      </w:r>
      <w:r w:rsidRPr="00B30670">
        <w:rPr>
          <w:rFonts w:cs="Times New Roman" w:hint="cs"/>
          <w:rtl/>
        </w:rPr>
        <w:t xml:space="preserve">, </w:t>
      </w:r>
      <w:r w:rsidRPr="00E600AB">
        <w:rPr>
          <w:rFonts w:cs="Times New Roman" w:hint="cs"/>
          <w:rtl/>
        </w:rPr>
        <w:t>תפיסה ורצון חופשי</w:t>
      </w:r>
      <w:r w:rsidRPr="00B30670">
        <w:rPr>
          <w:rFonts w:cs="Times New Roman" w:hint="cs"/>
          <w:rtl/>
        </w:rPr>
        <w:t xml:space="preserve">, </w:t>
      </w:r>
      <w:r w:rsidRPr="00E600AB">
        <w:rPr>
          <w:rFonts w:cs="Times New Roman" w:hint="cs"/>
          <w:rtl/>
        </w:rPr>
        <w:t>ובזה הניסוי היום יעסוק</w:t>
      </w:r>
      <w:r w:rsidRPr="00B30670">
        <w:rPr>
          <w:rFonts w:cs="Times New Roman" w:hint="cs"/>
          <w:rtl/>
        </w:rPr>
        <w:t xml:space="preserve">. </w:t>
      </w:r>
      <w:r w:rsidRPr="00E600AB">
        <w:rPr>
          <w:rFonts w:cs="Times New Roman" w:hint="cs"/>
          <w:rtl/>
        </w:rPr>
        <w:t xml:space="preserve">אני </w:t>
      </w:r>
      <w:r w:rsidR="00B51E4B" w:rsidRPr="00E600AB">
        <w:rPr>
          <w:rFonts w:cs="Times New Roman" w:hint="cs"/>
          <w:rtl/>
        </w:rPr>
        <w:t xml:space="preserve">חן </w:t>
      </w:r>
      <w:r w:rsidR="00F81772" w:rsidRPr="00E600AB">
        <w:rPr>
          <w:rFonts w:cs="Times New Roman" w:hint="cs"/>
          <w:rtl/>
        </w:rPr>
        <w:t>ו</w:t>
      </w:r>
      <w:r w:rsidRPr="00E600AB">
        <w:rPr>
          <w:rFonts w:cs="Times New Roman"/>
          <w:rtl/>
        </w:rPr>
        <w:t>מטרת הניסוי</w:t>
      </w:r>
      <w:r w:rsidRPr="00B30670">
        <w:rPr>
          <w:rFonts w:cs="Times New Roman" w:hint="cs"/>
          <w:rtl/>
        </w:rPr>
        <w:t xml:space="preserve"> </w:t>
      </w:r>
      <w:r w:rsidR="00F81772" w:rsidRPr="00E600AB">
        <w:rPr>
          <w:rFonts w:cs="Times New Roman" w:hint="cs"/>
          <w:rtl/>
        </w:rPr>
        <w:t xml:space="preserve">היא </w:t>
      </w:r>
      <w:r w:rsidR="004A1DB1" w:rsidRPr="00E600AB">
        <w:rPr>
          <w:rFonts w:cs="Times New Roman" w:hint="cs"/>
          <w:rtl/>
        </w:rPr>
        <w:t>לבחון הליכי תפיסה</w:t>
      </w:r>
      <w:r w:rsidR="004A1DB1" w:rsidRPr="00B30670">
        <w:rPr>
          <w:rFonts w:cs="Times New Roman" w:hint="cs"/>
          <w:rtl/>
        </w:rPr>
        <w:t xml:space="preserve">. </w:t>
      </w:r>
      <w:r w:rsidRPr="00E600AB">
        <w:rPr>
          <w:rFonts w:cs="Times New Roman"/>
          <w:rtl/>
        </w:rPr>
        <w:t xml:space="preserve">בהתאם לכך נבצע </w:t>
      </w:r>
      <w:r w:rsidR="004A1DB1" w:rsidRPr="00E600AB">
        <w:rPr>
          <w:rFonts w:cs="Times New Roman" w:hint="cs"/>
          <w:rtl/>
        </w:rPr>
        <w:t>מטלה ממוחשבת</w:t>
      </w:r>
      <w:r w:rsidRPr="00B30670">
        <w:rPr>
          <w:rFonts w:cs="Times New Roman"/>
          <w:rtl/>
        </w:rPr>
        <w:t>.</w:t>
      </w:r>
    </w:p>
    <w:p w14:paraId="782A87C1" w14:textId="04215D13" w:rsidR="00126F04" w:rsidRDefault="00AE5270" w:rsidP="00126F04">
      <w:pPr>
        <w:pStyle w:val="ListParagraph"/>
        <w:bidi/>
        <w:spacing w:after="200" w:line="276" w:lineRule="auto"/>
        <w:ind w:left="1525"/>
        <w:jc w:val="both"/>
        <w:rPr>
          <w:rFonts w:cs="Times New Roman"/>
          <w:rtl/>
        </w:rPr>
      </w:pPr>
      <w:r w:rsidRPr="00E600AB">
        <w:rPr>
          <w:rFonts w:cs="Times New Roman"/>
          <w:rtl/>
        </w:rPr>
        <w:t xml:space="preserve">לפני </w:t>
      </w:r>
      <w:r w:rsidR="004A1DB1" w:rsidRPr="00E600AB">
        <w:rPr>
          <w:rFonts w:cs="Times New Roman" w:hint="cs"/>
          <w:rtl/>
        </w:rPr>
        <w:t>המ</w:t>
      </w:r>
      <w:r w:rsidRPr="00E600AB">
        <w:rPr>
          <w:rFonts w:cs="Times New Roman"/>
          <w:rtl/>
        </w:rPr>
        <w:t>טלה יופיעו ההוראות</w:t>
      </w:r>
      <w:r w:rsidRPr="00E600AB">
        <w:rPr>
          <w:rFonts w:cs="Times New Roman" w:hint="cs"/>
          <w:rtl/>
        </w:rPr>
        <w:t xml:space="preserve"> ותת</w:t>
      </w:r>
      <w:r w:rsidR="00CE2D85" w:rsidRPr="00E600AB">
        <w:rPr>
          <w:rFonts w:cs="Times New Roman" w:hint="cs"/>
          <w:rtl/>
        </w:rPr>
        <w:t>ב</w:t>
      </w:r>
      <w:r w:rsidRPr="00E600AB">
        <w:rPr>
          <w:rFonts w:cs="Times New Roman" w:hint="cs"/>
          <w:rtl/>
        </w:rPr>
        <w:t>צע הדגמה</w:t>
      </w:r>
      <w:r w:rsidRPr="00B30670">
        <w:rPr>
          <w:rFonts w:cs="Times New Roman" w:hint="cs"/>
          <w:rtl/>
        </w:rPr>
        <w:t>.</w:t>
      </w:r>
      <w:r w:rsidRPr="00E600AB">
        <w:rPr>
          <w:rFonts w:cs="Times New Roman"/>
          <w:rtl/>
        </w:rPr>
        <w:t xml:space="preserve"> תוכל</w:t>
      </w:r>
      <w:r w:rsidR="00590B67">
        <w:rPr>
          <w:rFonts w:cs="Times New Roman" w:hint="cs"/>
          <w:rtl/>
        </w:rPr>
        <w:t>ו</w:t>
      </w:r>
      <w:r w:rsidRPr="00E600AB">
        <w:rPr>
          <w:rFonts w:cs="Times New Roman"/>
          <w:rtl/>
        </w:rPr>
        <w:t xml:space="preserve"> ל</w:t>
      </w:r>
      <w:r w:rsidRPr="00E600AB">
        <w:rPr>
          <w:rFonts w:cs="Times New Roman" w:hint="cs"/>
          <w:rtl/>
        </w:rPr>
        <w:t>שאול אם משהו לא ברור</w:t>
      </w:r>
      <w:r w:rsidRPr="00B30670">
        <w:rPr>
          <w:rFonts w:cs="Times New Roman" w:hint="cs"/>
          <w:rtl/>
        </w:rPr>
        <w:t>.</w:t>
      </w:r>
    </w:p>
    <w:p w14:paraId="19DDE48D" w14:textId="6B4256F6" w:rsidR="007D2C67" w:rsidRPr="00126F04" w:rsidRDefault="00B30670" w:rsidP="00126F04">
      <w:pPr>
        <w:pStyle w:val="ListParagraph"/>
        <w:bidi/>
        <w:spacing w:after="200" w:line="276" w:lineRule="auto"/>
        <w:ind w:left="1525"/>
        <w:jc w:val="both"/>
        <w:rPr>
          <w:rFonts w:cstheme="minorHAnsi"/>
        </w:rPr>
      </w:pPr>
      <w:r w:rsidRPr="00B30670">
        <w:rPr>
          <w:rFonts w:cs="Times New Roman" w:hint="cs"/>
          <w:rtl/>
        </w:rPr>
        <w:t xml:space="preserve">הניסוי </w:t>
      </w:r>
      <w:r w:rsidR="00EE51F5">
        <w:rPr>
          <w:rFonts w:cs="Times New Roman" w:hint="cs"/>
          <w:rtl/>
        </w:rPr>
        <w:t xml:space="preserve">עורך </w:t>
      </w:r>
      <w:r w:rsidR="0085569B">
        <w:rPr>
          <w:rFonts w:cs="Times New Roman" w:hint="cs"/>
          <w:rtl/>
        </w:rPr>
        <w:t>90</w:t>
      </w:r>
      <w:r w:rsidR="00EE51F5">
        <w:rPr>
          <w:rFonts w:cs="Times New Roman" w:hint="cs"/>
          <w:rtl/>
        </w:rPr>
        <w:t xml:space="preserve"> דקות </w:t>
      </w:r>
      <w:r w:rsidR="004F75D9">
        <w:rPr>
          <w:rFonts w:cs="Times New Roman" w:hint="cs"/>
          <w:rtl/>
        </w:rPr>
        <w:t xml:space="preserve">כולל הפסקות. </w:t>
      </w:r>
      <w:r w:rsidR="00EE51F5">
        <w:rPr>
          <w:rFonts w:cs="Times New Roman" w:hint="cs"/>
          <w:rtl/>
        </w:rPr>
        <w:t xml:space="preserve">על הניסוי תתוגמלו ב </w:t>
      </w:r>
      <w:r w:rsidR="0085569B">
        <w:rPr>
          <w:rFonts w:cs="Times New Roman" w:hint="cs"/>
          <w:rtl/>
        </w:rPr>
        <w:t>60</w:t>
      </w:r>
      <w:r w:rsidR="00EE51F5">
        <w:rPr>
          <w:rFonts w:cs="Times New Roman" w:hint="cs"/>
          <w:rtl/>
        </w:rPr>
        <w:t xml:space="preserve"> ₪.</w:t>
      </w:r>
    </w:p>
    <w:p w14:paraId="0F20575A" w14:textId="5D0538F4" w:rsidR="00126F04" w:rsidRPr="007D2C67" w:rsidRDefault="00126F04" w:rsidP="00126F04">
      <w:pPr>
        <w:pStyle w:val="ListParagraph"/>
        <w:bidi/>
        <w:spacing w:after="200" w:line="276" w:lineRule="auto"/>
        <w:ind w:left="1525"/>
        <w:jc w:val="both"/>
        <w:rPr>
          <w:rFonts w:cstheme="minorHAnsi"/>
        </w:rPr>
      </w:pPr>
      <w:r w:rsidRPr="00E600AB">
        <w:rPr>
          <w:rFonts w:cs="Times New Roman" w:hint="cs"/>
          <w:rtl/>
        </w:rPr>
        <w:t>במהלך הניסוי תתבקש</w:t>
      </w:r>
      <w:r w:rsidRPr="00B30670">
        <w:rPr>
          <w:rFonts w:cs="Times New Roman" w:hint="cs"/>
          <w:rtl/>
        </w:rPr>
        <w:t>/</w:t>
      </w:r>
      <w:r w:rsidRPr="00E600AB">
        <w:rPr>
          <w:rFonts w:cs="Times New Roman" w:hint="cs"/>
          <w:rtl/>
        </w:rPr>
        <w:t>י</w:t>
      </w:r>
      <w:r w:rsidRPr="00B30670">
        <w:rPr>
          <w:rFonts w:cs="Times New Roman" w:hint="cs"/>
          <w:rtl/>
        </w:rPr>
        <w:t xml:space="preserve"> </w:t>
      </w:r>
      <w:r w:rsidRPr="00E600AB">
        <w:rPr>
          <w:rFonts w:cs="Times New Roman" w:hint="cs"/>
          <w:rtl/>
        </w:rPr>
        <w:t>לענוד סמן על האצבע המורה ולגעת במסך המחשב באמצעותה</w:t>
      </w:r>
      <w:r w:rsidR="00EE51F5">
        <w:rPr>
          <w:rFonts w:cs="Times New Roman" w:hint="cs"/>
          <w:rtl/>
        </w:rPr>
        <w:t xml:space="preserve"> או לענות באמצעות המקלדת</w:t>
      </w:r>
      <w:r w:rsidRPr="00B30670">
        <w:rPr>
          <w:rFonts w:cs="Times New Roman" w:hint="cs"/>
          <w:rtl/>
        </w:rPr>
        <w:t>.</w:t>
      </w:r>
    </w:p>
    <w:p w14:paraId="4A1F7664" w14:textId="22CE43A0" w:rsidR="007D2C67" w:rsidRDefault="00365BB6" w:rsidP="007D2C67">
      <w:pPr>
        <w:pStyle w:val="ListParagraph"/>
        <w:bidi/>
        <w:spacing w:after="200" w:line="276" w:lineRule="auto"/>
        <w:ind w:left="1525"/>
        <w:jc w:val="both"/>
        <w:rPr>
          <w:rFonts w:cs="Times New Roman"/>
          <w:rtl/>
        </w:rPr>
      </w:pPr>
      <w:r w:rsidRPr="00E600AB">
        <w:rPr>
          <w:rFonts w:cs="Times New Roman" w:hint="cs"/>
          <w:rtl/>
        </w:rPr>
        <w:t>את</w:t>
      </w:r>
      <w:r w:rsidR="00590B67">
        <w:rPr>
          <w:rFonts w:cs="Times New Roman" w:hint="cs"/>
          <w:rtl/>
        </w:rPr>
        <w:t>ם רשאים</w:t>
      </w:r>
      <w:r w:rsidRPr="00E600AB">
        <w:rPr>
          <w:rFonts w:cs="Times New Roman" w:hint="cs"/>
          <w:rtl/>
        </w:rPr>
        <w:t xml:space="preserve"> להפסיק את הניסוי בכל עת</w:t>
      </w:r>
      <w:r w:rsidRPr="00B30670">
        <w:rPr>
          <w:rFonts w:cs="Times New Roman" w:hint="cs"/>
          <w:rtl/>
        </w:rPr>
        <w:t xml:space="preserve">, </w:t>
      </w:r>
      <w:r w:rsidRPr="00E600AB">
        <w:rPr>
          <w:rFonts w:cs="Times New Roman" w:hint="cs"/>
          <w:rtl/>
        </w:rPr>
        <w:t>ו</w:t>
      </w:r>
      <w:r w:rsidR="002D25AA" w:rsidRPr="00E600AB">
        <w:rPr>
          <w:rFonts w:cs="Times New Roman" w:hint="cs"/>
          <w:rtl/>
        </w:rPr>
        <w:t>במידה ולא תסיי</w:t>
      </w:r>
      <w:r w:rsidR="00590B67">
        <w:rPr>
          <w:rFonts w:cs="Times New Roman" w:hint="cs"/>
          <w:rtl/>
        </w:rPr>
        <w:t xml:space="preserve">מו </w:t>
      </w:r>
      <w:r w:rsidR="002D25AA" w:rsidRPr="00E600AB">
        <w:rPr>
          <w:rFonts w:cs="Times New Roman" w:hint="cs"/>
          <w:rtl/>
        </w:rPr>
        <w:t>את הניסוי</w:t>
      </w:r>
      <w:r w:rsidR="002D25AA" w:rsidRPr="00B30670">
        <w:rPr>
          <w:rFonts w:cs="Times New Roman" w:hint="cs"/>
          <w:rtl/>
        </w:rPr>
        <w:t xml:space="preserve">, </w:t>
      </w:r>
      <w:r w:rsidRPr="00E600AB">
        <w:rPr>
          <w:rFonts w:cs="Times New Roman" w:hint="cs"/>
          <w:rtl/>
        </w:rPr>
        <w:t>תקבל</w:t>
      </w:r>
      <w:r w:rsidR="00590B67">
        <w:rPr>
          <w:rFonts w:cs="Times New Roman" w:hint="cs"/>
          <w:rtl/>
        </w:rPr>
        <w:t>ו</w:t>
      </w:r>
      <w:r w:rsidRPr="00E600AB">
        <w:rPr>
          <w:rFonts w:cs="Times New Roman" w:hint="cs"/>
          <w:rtl/>
        </w:rPr>
        <w:t xml:space="preserve"> תגמול </w:t>
      </w:r>
      <w:r w:rsidR="002D25AA" w:rsidRPr="00E600AB">
        <w:rPr>
          <w:rFonts w:cs="Times New Roman" w:hint="cs"/>
          <w:rtl/>
        </w:rPr>
        <w:t>יחסי</w:t>
      </w:r>
      <w:r w:rsidR="007C6E0D" w:rsidRPr="00E600AB">
        <w:rPr>
          <w:rFonts w:cs="Times New Roman" w:hint="cs"/>
          <w:rtl/>
        </w:rPr>
        <w:t xml:space="preserve"> לחלק שביצעת</w:t>
      </w:r>
      <w:r w:rsidR="00590B67">
        <w:rPr>
          <w:rFonts w:cs="Times New Roman" w:hint="cs"/>
          <w:rtl/>
        </w:rPr>
        <w:t>ם</w:t>
      </w:r>
      <w:r w:rsidR="007C6E0D" w:rsidRPr="00B30670">
        <w:rPr>
          <w:rFonts w:cs="Times New Roman" w:hint="cs"/>
          <w:rtl/>
        </w:rPr>
        <w:t xml:space="preserve">. </w:t>
      </w:r>
    </w:p>
    <w:p w14:paraId="19423D56" w14:textId="41D14E69" w:rsidR="00AE5270" w:rsidRPr="00E600AB" w:rsidRDefault="00AE5270" w:rsidP="007D2C67">
      <w:pPr>
        <w:pStyle w:val="ListParagraph"/>
        <w:bidi/>
        <w:spacing w:after="200" w:line="276" w:lineRule="auto"/>
        <w:ind w:left="1525"/>
        <w:jc w:val="both"/>
        <w:rPr>
          <w:rFonts w:cstheme="minorHAnsi"/>
        </w:rPr>
      </w:pPr>
      <w:r w:rsidRPr="00E600AB">
        <w:rPr>
          <w:rFonts w:cs="Times New Roman" w:hint="cs"/>
          <w:rtl/>
        </w:rPr>
        <w:t>כל המידע שנאסף</w:t>
      </w:r>
      <w:r w:rsidRPr="00B30670">
        <w:rPr>
          <w:rFonts w:cs="Times New Roman" w:hint="cs"/>
          <w:rtl/>
        </w:rPr>
        <w:t xml:space="preserve">, </w:t>
      </w:r>
      <w:r w:rsidRPr="00E600AB">
        <w:rPr>
          <w:rFonts w:cs="Times New Roman" w:hint="cs"/>
          <w:rtl/>
        </w:rPr>
        <w:t>גם הפרטים האישיים וגם תוצאות הניסוי</w:t>
      </w:r>
      <w:r w:rsidRPr="00B30670">
        <w:rPr>
          <w:rFonts w:cs="Times New Roman" w:hint="cs"/>
          <w:rtl/>
        </w:rPr>
        <w:t xml:space="preserve">, </w:t>
      </w:r>
      <w:r w:rsidR="007830D8" w:rsidRPr="00E600AB">
        <w:rPr>
          <w:rFonts w:cs="Times New Roman" w:hint="cs"/>
          <w:rtl/>
        </w:rPr>
        <w:t>אינם מכילים פרטים מזהים לגבי</w:t>
      </w:r>
      <w:r w:rsidR="00590B67">
        <w:rPr>
          <w:rFonts w:cs="Times New Roman" w:hint="cs"/>
          <w:rtl/>
        </w:rPr>
        <w:t>כם</w:t>
      </w:r>
      <w:r w:rsidR="007830D8" w:rsidRPr="00B30670">
        <w:rPr>
          <w:rFonts w:cs="Times New Roman" w:hint="cs"/>
          <w:rtl/>
        </w:rPr>
        <w:t xml:space="preserve">, </w:t>
      </w:r>
      <w:r w:rsidR="007830D8" w:rsidRPr="00E600AB">
        <w:rPr>
          <w:rFonts w:cs="Times New Roman" w:hint="cs"/>
          <w:rtl/>
        </w:rPr>
        <w:t>וישמשו לניתוח התוצאות</w:t>
      </w:r>
      <w:r w:rsidR="00934EF9" w:rsidRPr="00E600AB">
        <w:rPr>
          <w:rFonts w:cs="Times New Roman" w:hint="cs"/>
          <w:rtl/>
        </w:rPr>
        <w:t xml:space="preserve"> בלבד</w:t>
      </w:r>
      <w:r w:rsidR="007830D8" w:rsidRPr="00B30670">
        <w:rPr>
          <w:rFonts w:cs="Times New Roman" w:hint="cs"/>
          <w:rtl/>
        </w:rPr>
        <w:t xml:space="preserve">. </w:t>
      </w:r>
      <w:r w:rsidR="007830D8" w:rsidRPr="00E600AB">
        <w:rPr>
          <w:rFonts w:cs="Times New Roman" w:hint="cs"/>
          <w:rtl/>
        </w:rPr>
        <w:t>הם עשויים להיות מוע</w:t>
      </w:r>
      <w:r w:rsidR="00972013">
        <w:rPr>
          <w:rFonts w:cs="Times New Roman" w:hint="cs"/>
          <w:rtl/>
        </w:rPr>
        <w:t>י</w:t>
      </w:r>
      <w:r w:rsidR="007830D8" w:rsidRPr="00E600AB">
        <w:rPr>
          <w:rFonts w:cs="Times New Roman" w:hint="cs"/>
          <w:rtl/>
        </w:rPr>
        <w:t xml:space="preserve">לים </w:t>
      </w:r>
      <w:r w:rsidR="00972013">
        <w:rPr>
          <w:rFonts w:cs="Times New Roman" w:hint="cs"/>
          <w:rtl/>
        </w:rPr>
        <w:t>מאוחר יותר ל</w:t>
      </w:r>
      <w:r w:rsidR="007830D8" w:rsidRPr="00E600AB">
        <w:rPr>
          <w:rFonts w:cs="Times New Roman" w:hint="cs"/>
          <w:rtl/>
        </w:rPr>
        <w:t xml:space="preserve">חוקרים אחרים </w:t>
      </w:r>
      <w:r w:rsidR="00972013">
        <w:rPr>
          <w:rFonts w:cs="Times New Roman" w:hint="cs"/>
          <w:rtl/>
        </w:rPr>
        <w:t>שישתמשו בהם</w:t>
      </w:r>
      <w:r w:rsidR="007830D8" w:rsidRPr="00B30670">
        <w:rPr>
          <w:rFonts w:cs="Times New Roman" w:hint="cs"/>
          <w:rtl/>
        </w:rPr>
        <w:t xml:space="preserve">. </w:t>
      </w:r>
      <w:r w:rsidR="007830D8" w:rsidRPr="00E600AB">
        <w:rPr>
          <w:rFonts w:cs="Times New Roman" w:hint="cs"/>
          <w:rtl/>
        </w:rPr>
        <w:t>כאמור</w:t>
      </w:r>
      <w:r w:rsidR="007830D8" w:rsidRPr="00B30670">
        <w:rPr>
          <w:rFonts w:cs="Times New Roman" w:hint="cs"/>
          <w:rtl/>
        </w:rPr>
        <w:t xml:space="preserve">, </w:t>
      </w:r>
      <w:r w:rsidR="007830D8" w:rsidRPr="00E600AB">
        <w:rPr>
          <w:rFonts w:cs="Times New Roman" w:hint="cs"/>
          <w:rtl/>
        </w:rPr>
        <w:t xml:space="preserve">בכל מקרה </w:t>
      </w:r>
      <w:r w:rsidR="005B4A18" w:rsidRPr="00E600AB">
        <w:rPr>
          <w:rFonts w:cs="Times New Roman" w:hint="cs"/>
          <w:rtl/>
        </w:rPr>
        <w:t>הנתונים</w:t>
      </w:r>
      <w:r w:rsidR="007830D8" w:rsidRPr="00E600AB">
        <w:rPr>
          <w:rFonts w:cs="Times New Roman" w:hint="cs"/>
          <w:rtl/>
        </w:rPr>
        <w:t xml:space="preserve"> של</w:t>
      </w:r>
      <w:r w:rsidR="00590B67">
        <w:rPr>
          <w:rFonts w:cs="Times New Roman" w:hint="cs"/>
          <w:rtl/>
        </w:rPr>
        <w:t>כם</w:t>
      </w:r>
      <w:r w:rsidR="007830D8" w:rsidRPr="00E600AB">
        <w:rPr>
          <w:rFonts w:cs="Times New Roman" w:hint="cs"/>
          <w:rtl/>
        </w:rPr>
        <w:t xml:space="preserve"> לא יכל</w:t>
      </w:r>
      <w:r w:rsidR="005B4A18" w:rsidRPr="00E600AB">
        <w:rPr>
          <w:rFonts w:cs="Times New Roman" w:hint="cs"/>
          <w:rtl/>
        </w:rPr>
        <w:t>לו</w:t>
      </w:r>
      <w:r w:rsidR="007830D8" w:rsidRPr="00E600AB">
        <w:rPr>
          <w:rFonts w:cs="Times New Roman" w:hint="cs"/>
          <w:rtl/>
        </w:rPr>
        <w:t xml:space="preserve"> שום פרטים מזהים לגביך</w:t>
      </w:r>
      <w:r w:rsidR="001F6E98" w:rsidRPr="00E600AB">
        <w:rPr>
          <w:rFonts w:cstheme="minorHAnsi" w:hint="cs"/>
          <w:rtl/>
        </w:rPr>
        <w:t xml:space="preserve">, </w:t>
      </w:r>
      <w:r w:rsidR="001F6E98" w:rsidRPr="00E600AB">
        <w:rPr>
          <w:rFonts w:cs="Times New Roman" w:hint="cs"/>
          <w:rtl/>
        </w:rPr>
        <w:t>מעבר לגיל</w:t>
      </w:r>
      <w:r w:rsidR="001F6E98" w:rsidRPr="00E600AB">
        <w:rPr>
          <w:rFonts w:cstheme="minorHAnsi" w:hint="cs"/>
          <w:rtl/>
        </w:rPr>
        <w:t xml:space="preserve">, </w:t>
      </w:r>
      <w:r w:rsidR="001F6E98" w:rsidRPr="00E600AB">
        <w:rPr>
          <w:rFonts w:cs="Times New Roman" w:hint="cs"/>
          <w:rtl/>
        </w:rPr>
        <w:t>מגדר</w:t>
      </w:r>
      <w:r w:rsidR="001F6E98" w:rsidRPr="00E600AB">
        <w:rPr>
          <w:rFonts w:cstheme="minorHAnsi" w:hint="cs"/>
          <w:rtl/>
        </w:rPr>
        <w:t xml:space="preserve">, </w:t>
      </w:r>
      <w:r w:rsidR="001F6E98" w:rsidRPr="00E600AB">
        <w:rPr>
          <w:rFonts w:cs="Times New Roman" w:hint="cs"/>
          <w:rtl/>
        </w:rPr>
        <w:t>ויד דומיננטית</w:t>
      </w:r>
      <w:r w:rsidRPr="00E600AB">
        <w:rPr>
          <w:rFonts w:cstheme="minorHAnsi" w:hint="cs"/>
          <w:rtl/>
        </w:rPr>
        <w:t xml:space="preserve">. </w:t>
      </w:r>
    </w:p>
    <w:p w14:paraId="5DBE5F92" w14:textId="67904B11" w:rsidR="00016B75" w:rsidRPr="0070518F" w:rsidRDefault="00AE5270" w:rsidP="007D2C67">
      <w:pPr>
        <w:pStyle w:val="ListParagraph"/>
        <w:bidi/>
        <w:spacing w:after="200" w:line="276" w:lineRule="auto"/>
        <w:ind w:left="1525"/>
        <w:jc w:val="both"/>
        <w:rPr>
          <w:rFonts w:cstheme="minorHAnsi"/>
          <w:rtl/>
        </w:rPr>
      </w:pPr>
      <w:r w:rsidRPr="00E600AB">
        <w:rPr>
          <w:rFonts w:cs="Times New Roman" w:hint="cs"/>
          <w:rtl/>
          <w:lang w:val="en-GB"/>
        </w:rPr>
        <w:t>תרצי</w:t>
      </w:r>
      <w:r w:rsidRPr="00E600AB">
        <w:rPr>
          <w:rFonts w:cstheme="minorHAnsi" w:hint="cs"/>
          <w:rtl/>
          <w:lang w:val="en-GB"/>
        </w:rPr>
        <w:t>/</w:t>
      </w:r>
      <w:r w:rsidRPr="00E600AB">
        <w:rPr>
          <w:rFonts w:cs="Times New Roman" w:hint="cs"/>
          <w:rtl/>
          <w:lang w:val="en-GB"/>
        </w:rPr>
        <w:t>ה שנשמור את פרטי ההתקשרות שלך כדי שיפנו אליך להשתתף בניסויים נוספים</w:t>
      </w:r>
      <w:r w:rsidRPr="00E600AB">
        <w:rPr>
          <w:rFonts w:cstheme="minorHAnsi" w:hint="cs"/>
          <w:rtl/>
          <w:lang w:val="en-GB"/>
        </w:rPr>
        <w:t xml:space="preserve">? </w:t>
      </w:r>
      <w:r w:rsidRPr="00E600AB">
        <w:rPr>
          <w:rFonts w:cs="Times New Roman" w:hint="cs"/>
          <w:rtl/>
          <w:lang w:val="en-GB"/>
        </w:rPr>
        <w:t>הפרטים לא ישמשו למטרות נוספות</w:t>
      </w:r>
      <w:r w:rsidR="00A02961" w:rsidRPr="00E600AB">
        <w:rPr>
          <w:rFonts w:cs="Times New Roman" w:hint="cs"/>
          <w:rtl/>
          <w:lang w:val="en-GB"/>
        </w:rPr>
        <w:t xml:space="preserve"> ויהיו מוגנים בקובץ שמור</w:t>
      </w:r>
      <w:r w:rsidR="00A02961" w:rsidRPr="00E600AB">
        <w:rPr>
          <w:rFonts w:cstheme="minorHAnsi" w:hint="cs"/>
          <w:rtl/>
          <w:lang w:val="en-GB"/>
        </w:rPr>
        <w:t>.</w:t>
      </w:r>
      <w:r w:rsidRPr="00E600AB">
        <w:rPr>
          <w:rFonts w:cstheme="minorHAnsi" w:hint="cs"/>
          <w:rtl/>
          <w:lang w:val="en-GB"/>
        </w:rPr>
        <w:t xml:space="preserve"> </w:t>
      </w:r>
      <w:r w:rsidR="00A02961" w:rsidRPr="00E600AB">
        <w:rPr>
          <w:rFonts w:cs="Times New Roman" w:hint="cs"/>
          <w:rtl/>
          <w:lang w:val="en-GB"/>
        </w:rPr>
        <w:t>כמובן ש</w:t>
      </w:r>
      <w:r w:rsidRPr="00E600AB">
        <w:rPr>
          <w:rFonts w:cs="Times New Roman" w:hint="cs"/>
          <w:rtl/>
          <w:lang w:val="en-GB"/>
        </w:rPr>
        <w:t>אם תבקש</w:t>
      </w:r>
      <w:r w:rsidRPr="00E600AB">
        <w:rPr>
          <w:rFonts w:cstheme="minorHAnsi" w:hint="cs"/>
          <w:rtl/>
          <w:lang w:val="en-GB"/>
        </w:rPr>
        <w:t>/</w:t>
      </w:r>
      <w:r w:rsidRPr="00E600AB">
        <w:rPr>
          <w:rFonts w:cs="Times New Roman" w:hint="cs"/>
          <w:rtl/>
          <w:lang w:val="en-GB"/>
        </w:rPr>
        <w:t xml:space="preserve">י </w:t>
      </w:r>
      <w:r w:rsidR="007830D8" w:rsidRPr="00E600AB">
        <w:rPr>
          <w:rFonts w:cs="Times New Roman" w:hint="cs"/>
          <w:rtl/>
          <w:lang w:val="en-GB"/>
        </w:rPr>
        <w:t xml:space="preserve">בעתיד </w:t>
      </w:r>
      <w:r w:rsidRPr="00E600AB">
        <w:rPr>
          <w:rFonts w:cs="Times New Roman" w:hint="cs"/>
          <w:rtl/>
          <w:lang w:val="en-GB"/>
        </w:rPr>
        <w:t>לה</w:t>
      </w:r>
      <w:r w:rsidR="00A02961" w:rsidRPr="00E600AB">
        <w:rPr>
          <w:rFonts w:cs="Times New Roman" w:hint="cs"/>
          <w:rtl/>
          <w:lang w:val="en-GB"/>
        </w:rPr>
        <w:t>י</w:t>
      </w:r>
      <w:r w:rsidRPr="00E600AB">
        <w:rPr>
          <w:rFonts w:cs="Times New Roman" w:hint="cs"/>
          <w:rtl/>
          <w:lang w:val="en-GB"/>
        </w:rPr>
        <w:t xml:space="preserve">מחק </w:t>
      </w:r>
      <w:r w:rsidR="00A02961" w:rsidRPr="00E600AB">
        <w:rPr>
          <w:rFonts w:cs="Times New Roman" w:hint="cs"/>
          <w:rtl/>
          <w:lang w:val="en-GB"/>
        </w:rPr>
        <w:t>מהמאגר</w:t>
      </w:r>
      <w:r w:rsidR="00A02961" w:rsidRPr="00E600AB">
        <w:rPr>
          <w:rFonts w:cstheme="minorHAnsi" w:hint="cs"/>
          <w:rtl/>
          <w:lang w:val="en-GB"/>
        </w:rPr>
        <w:t xml:space="preserve">, </w:t>
      </w:r>
      <w:r w:rsidR="00A02961" w:rsidRPr="00E600AB">
        <w:rPr>
          <w:rFonts w:cs="Times New Roman" w:hint="cs"/>
          <w:rtl/>
          <w:lang w:val="en-GB"/>
        </w:rPr>
        <w:t>הפרטים שלך יימחקו</w:t>
      </w:r>
      <w:r w:rsidR="00A02961" w:rsidRPr="00E600AB">
        <w:rPr>
          <w:rFonts w:cstheme="minorHAnsi" w:hint="cs"/>
          <w:rtl/>
          <w:lang w:val="en-GB"/>
        </w:rPr>
        <w:t>.</w:t>
      </w:r>
    </w:p>
    <w:p w14:paraId="5F7EDCC1" w14:textId="3A63D4BE" w:rsidR="00F52D7F" w:rsidRPr="00E600AB" w:rsidRDefault="00634BF1" w:rsidP="008570AF">
      <w:pPr>
        <w:pStyle w:val="ListParagraph"/>
        <w:numPr>
          <w:ilvl w:val="0"/>
          <w:numId w:val="7"/>
        </w:numPr>
        <w:bidi/>
        <w:rPr>
          <w:rFonts w:cstheme="minorHAnsi"/>
          <w:b/>
          <w:bCs/>
        </w:rPr>
      </w:pPr>
      <w:r w:rsidRPr="00E600AB">
        <w:rPr>
          <w:rFonts w:cs="Times New Roman" w:hint="cs"/>
          <w:b/>
          <w:bCs/>
          <w:rtl/>
        </w:rPr>
        <w:t>מהלך הניסוי</w:t>
      </w:r>
      <w:r w:rsidR="00515FC7" w:rsidRPr="00E600AB">
        <w:rPr>
          <w:rFonts w:cstheme="minorHAnsi" w:hint="cs"/>
          <w:b/>
          <w:bCs/>
          <w:rtl/>
        </w:rPr>
        <w:t>:</w:t>
      </w:r>
    </w:p>
    <w:p w14:paraId="47089277" w14:textId="1D186C28" w:rsidR="00515FC7" w:rsidRPr="00E600AB" w:rsidRDefault="00096AD6" w:rsidP="002E3EFF">
      <w:pPr>
        <w:pStyle w:val="ListParagraph"/>
        <w:numPr>
          <w:ilvl w:val="1"/>
          <w:numId w:val="7"/>
        </w:numPr>
        <w:bidi/>
        <w:rPr>
          <w:rFonts w:cstheme="minorHAnsi"/>
          <w:b/>
          <w:bCs/>
        </w:rPr>
      </w:pPr>
      <w:r w:rsidRPr="00E600AB">
        <w:rPr>
          <w:rFonts w:cs="Times New Roman" w:hint="cs"/>
          <w:rtl/>
        </w:rPr>
        <w:t xml:space="preserve">להכניס מספר נבדק </w:t>
      </w:r>
      <w:r w:rsidRPr="00E600AB">
        <w:rPr>
          <w:rFonts w:cs="Times New Roman" w:hint="cs"/>
          <w:b/>
          <w:bCs/>
          <w:u w:val="single"/>
          <w:rtl/>
        </w:rPr>
        <w:t>חדש</w:t>
      </w:r>
      <w:r w:rsidRPr="00E600AB">
        <w:rPr>
          <w:rFonts w:cstheme="minorHAnsi" w:hint="cs"/>
          <w:rtl/>
        </w:rPr>
        <w:t xml:space="preserve"> (</w:t>
      </w:r>
      <w:r w:rsidRPr="00E600AB">
        <w:rPr>
          <w:rFonts w:cs="Times New Roman" w:hint="cs"/>
          <w:rtl/>
        </w:rPr>
        <w:t>אינו חופף למספר קיים</w:t>
      </w:r>
      <w:r w:rsidRPr="00E600AB">
        <w:rPr>
          <w:rFonts w:cstheme="minorHAnsi" w:hint="cs"/>
          <w:rtl/>
        </w:rPr>
        <w:t>).</w:t>
      </w:r>
    </w:p>
    <w:p w14:paraId="6593B507" w14:textId="69A9C510" w:rsidR="00CC124B" w:rsidRPr="00D872DD" w:rsidRDefault="00CC124B" w:rsidP="00CC124B">
      <w:pPr>
        <w:pStyle w:val="ListParagraph"/>
        <w:numPr>
          <w:ilvl w:val="1"/>
          <w:numId w:val="7"/>
        </w:numPr>
        <w:bidi/>
        <w:rPr>
          <w:rFonts w:cstheme="minorHAnsi"/>
          <w:b/>
          <w:bCs/>
        </w:rPr>
      </w:pPr>
      <w:r w:rsidRPr="00E600AB">
        <w:rPr>
          <w:rFonts w:cs="Times New Roman" w:hint="cs"/>
          <w:rtl/>
        </w:rPr>
        <w:t>להצמיד לנבדק סממן לאצבע המורה</w:t>
      </w:r>
      <w:r w:rsidRPr="00E600AB">
        <w:rPr>
          <w:rFonts w:cstheme="minorHAnsi" w:hint="cs"/>
          <w:rtl/>
        </w:rPr>
        <w:t>.</w:t>
      </w:r>
    </w:p>
    <w:p w14:paraId="525C9E40" w14:textId="62C94DA3" w:rsidR="00D872DD" w:rsidRPr="00D872DD" w:rsidRDefault="6D61E3F3" w:rsidP="17283321">
      <w:pPr>
        <w:pStyle w:val="ListParagraph"/>
        <w:numPr>
          <w:ilvl w:val="1"/>
          <w:numId w:val="7"/>
        </w:numPr>
        <w:bidi/>
        <w:rPr>
          <w:rFonts w:asciiTheme="majorBidi" w:hAnsiTheme="majorBidi" w:cstheme="majorBidi"/>
          <w:b/>
          <w:bCs/>
        </w:rPr>
      </w:pPr>
      <w:r w:rsidRPr="17283321">
        <w:rPr>
          <w:rFonts w:asciiTheme="majorBidi" w:hAnsiTheme="majorBidi" w:cstheme="majorBidi"/>
          <w:rtl/>
        </w:rPr>
        <w:t>להתחיל הקלטה ב-</w:t>
      </w:r>
      <w:r w:rsidRPr="17283321">
        <w:rPr>
          <w:rFonts w:asciiTheme="majorBidi" w:hAnsiTheme="majorBidi" w:cstheme="majorBidi"/>
        </w:rPr>
        <w:t>Motive</w:t>
      </w:r>
      <w:r w:rsidR="00D927E2">
        <w:rPr>
          <w:rFonts w:asciiTheme="majorBidi" w:hAnsiTheme="majorBidi" w:cstheme="majorBidi" w:hint="cs"/>
          <w:rtl/>
        </w:rPr>
        <w:t xml:space="preserve"> (</w:t>
      </w:r>
      <w:r w:rsidR="4D134C45" w:rsidRPr="17283321">
        <w:rPr>
          <w:rFonts w:asciiTheme="majorBidi" w:hAnsiTheme="majorBidi" w:cs="Times New Roman"/>
          <w:rtl/>
        </w:rPr>
        <w:t>עשוי</w:t>
      </w:r>
      <w:r w:rsidR="4D134C45" w:rsidRPr="17283321">
        <w:rPr>
          <w:rFonts w:asciiTheme="majorBidi" w:hAnsiTheme="majorBidi" w:cstheme="majorBidi"/>
        </w:rPr>
        <w:t xml:space="preserve"> </w:t>
      </w:r>
      <w:r w:rsidR="4D134C45" w:rsidRPr="17283321">
        <w:rPr>
          <w:rFonts w:asciiTheme="majorBidi" w:hAnsiTheme="majorBidi" w:cs="Times New Roman"/>
          <w:rtl/>
        </w:rPr>
        <w:t>להאט</w:t>
      </w:r>
      <w:r w:rsidR="4D134C45" w:rsidRPr="17283321">
        <w:rPr>
          <w:rFonts w:asciiTheme="majorBidi" w:hAnsiTheme="majorBidi" w:cstheme="majorBidi"/>
        </w:rPr>
        <w:t xml:space="preserve"> </w:t>
      </w:r>
      <w:r w:rsidR="4D134C45" w:rsidRPr="17283321">
        <w:rPr>
          <w:rFonts w:asciiTheme="majorBidi" w:hAnsiTheme="majorBidi" w:cs="Times New Roman"/>
          <w:rtl/>
        </w:rPr>
        <w:t>את</w:t>
      </w:r>
      <w:r w:rsidR="4D134C45" w:rsidRPr="17283321">
        <w:rPr>
          <w:rFonts w:asciiTheme="majorBidi" w:hAnsiTheme="majorBidi" w:cstheme="majorBidi"/>
        </w:rPr>
        <w:t xml:space="preserve"> </w:t>
      </w:r>
      <w:r w:rsidR="4D134C45" w:rsidRPr="17283321">
        <w:rPr>
          <w:rFonts w:asciiTheme="majorBidi" w:hAnsiTheme="majorBidi" w:cs="Times New Roman"/>
          <w:rtl/>
        </w:rPr>
        <w:t>הניסוי</w:t>
      </w:r>
      <w:r w:rsidR="00D927E2">
        <w:rPr>
          <w:rFonts w:asciiTheme="majorBidi" w:hAnsiTheme="majorBidi" w:cstheme="majorBidi" w:hint="cs"/>
          <w:rtl/>
        </w:rPr>
        <w:t>, ל</w:t>
      </w:r>
      <w:r w:rsidR="4D134C45" w:rsidRPr="17283321">
        <w:rPr>
          <w:rFonts w:asciiTheme="majorBidi" w:hAnsiTheme="majorBidi" w:cs="Times New Roman"/>
          <w:rtl/>
        </w:rPr>
        <w:t>השתמש</w:t>
      </w:r>
      <w:r w:rsidR="4D134C45" w:rsidRPr="17283321">
        <w:rPr>
          <w:rFonts w:asciiTheme="majorBidi" w:hAnsiTheme="majorBidi" w:cstheme="majorBidi"/>
        </w:rPr>
        <w:t xml:space="preserve"> </w:t>
      </w:r>
      <w:r w:rsidR="4D134C45" w:rsidRPr="17283321">
        <w:rPr>
          <w:rFonts w:asciiTheme="majorBidi" w:hAnsiTheme="majorBidi" w:cs="Times New Roman"/>
          <w:rtl/>
        </w:rPr>
        <w:t>רק</w:t>
      </w:r>
      <w:r w:rsidR="4D134C45" w:rsidRPr="17283321">
        <w:rPr>
          <w:rFonts w:asciiTheme="majorBidi" w:hAnsiTheme="majorBidi" w:cstheme="majorBidi"/>
        </w:rPr>
        <w:t xml:space="preserve"> </w:t>
      </w:r>
      <w:r w:rsidR="4D134C45" w:rsidRPr="17283321">
        <w:rPr>
          <w:rFonts w:asciiTheme="majorBidi" w:hAnsiTheme="majorBidi" w:cs="Times New Roman"/>
          <w:rtl/>
        </w:rPr>
        <w:t>אם</w:t>
      </w:r>
      <w:r w:rsidR="4D134C45" w:rsidRPr="17283321">
        <w:rPr>
          <w:rFonts w:asciiTheme="majorBidi" w:hAnsiTheme="majorBidi" w:cstheme="majorBidi"/>
        </w:rPr>
        <w:t xml:space="preserve"> </w:t>
      </w:r>
      <w:r w:rsidR="4D134C45" w:rsidRPr="17283321">
        <w:rPr>
          <w:rFonts w:asciiTheme="majorBidi" w:hAnsiTheme="majorBidi" w:cs="Times New Roman"/>
          <w:rtl/>
        </w:rPr>
        <w:t>יש</w:t>
      </w:r>
      <w:r w:rsidR="4D134C45" w:rsidRPr="17283321">
        <w:rPr>
          <w:rFonts w:asciiTheme="majorBidi" w:hAnsiTheme="majorBidi" w:cstheme="majorBidi"/>
        </w:rPr>
        <w:t xml:space="preserve"> </w:t>
      </w:r>
      <w:r w:rsidR="4D134C45" w:rsidRPr="17283321">
        <w:rPr>
          <w:rFonts w:asciiTheme="majorBidi" w:hAnsiTheme="majorBidi" w:cs="Times New Roman"/>
          <w:rtl/>
        </w:rPr>
        <w:t>חשש</w:t>
      </w:r>
      <w:r w:rsidR="4D134C45" w:rsidRPr="17283321">
        <w:rPr>
          <w:rFonts w:asciiTheme="majorBidi" w:hAnsiTheme="majorBidi" w:cstheme="majorBidi"/>
        </w:rPr>
        <w:t xml:space="preserve"> </w:t>
      </w:r>
      <w:r w:rsidR="4D134C45" w:rsidRPr="17283321">
        <w:rPr>
          <w:rFonts w:asciiTheme="majorBidi" w:hAnsiTheme="majorBidi" w:cs="Times New Roman"/>
          <w:rtl/>
        </w:rPr>
        <w:t>לבעיות</w:t>
      </w:r>
      <w:r w:rsidR="4D134C45" w:rsidRPr="17283321">
        <w:rPr>
          <w:rFonts w:asciiTheme="majorBidi" w:hAnsiTheme="majorBidi" w:cstheme="majorBidi"/>
        </w:rPr>
        <w:t xml:space="preserve"> </w:t>
      </w:r>
      <w:r w:rsidR="4D134C45" w:rsidRPr="17283321">
        <w:rPr>
          <w:rFonts w:asciiTheme="majorBidi" w:hAnsiTheme="majorBidi" w:cs="Times New Roman"/>
          <w:rtl/>
        </w:rPr>
        <w:t>בהקלטה</w:t>
      </w:r>
      <w:r w:rsidR="00D927E2">
        <w:rPr>
          <w:rFonts w:asciiTheme="majorBidi" w:hAnsiTheme="majorBidi" w:cstheme="majorBidi" w:hint="cs"/>
          <w:rtl/>
        </w:rPr>
        <w:t>)</w:t>
      </w:r>
      <w:r w:rsidRPr="17283321">
        <w:rPr>
          <w:rFonts w:asciiTheme="majorBidi" w:hAnsiTheme="majorBidi" w:cstheme="majorBidi"/>
          <w:rtl/>
        </w:rPr>
        <w:t>.</w:t>
      </w:r>
    </w:p>
    <w:p w14:paraId="30F9F0CC" w14:textId="2D0B1FB1" w:rsidR="005C2C8E" w:rsidRPr="00B32B70" w:rsidRDefault="005C2C8E" w:rsidP="005C2C8E">
      <w:pPr>
        <w:pStyle w:val="ListParagraph"/>
        <w:numPr>
          <w:ilvl w:val="1"/>
          <w:numId w:val="7"/>
        </w:numPr>
        <w:bidi/>
        <w:rPr>
          <w:rFonts w:cstheme="minorHAnsi"/>
          <w:b/>
          <w:bCs/>
        </w:rPr>
      </w:pPr>
      <w:r w:rsidRPr="00E600AB">
        <w:rPr>
          <w:rFonts w:cs="Times New Roman" w:hint="cs"/>
          <w:rtl/>
        </w:rPr>
        <w:t xml:space="preserve">להריץ את </w:t>
      </w:r>
      <w:r w:rsidRPr="00E600AB">
        <w:rPr>
          <w:rFonts w:cstheme="minorHAnsi"/>
        </w:rPr>
        <w:t>experiment.m</w:t>
      </w:r>
      <w:r w:rsidR="00531C98" w:rsidRPr="00E600AB">
        <w:rPr>
          <w:rFonts w:cstheme="minorHAnsi" w:hint="cs"/>
          <w:rtl/>
        </w:rPr>
        <w:t>.</w:t>
      </w:r>
    </w:p>
    <w:p w14:paraId="1ECB9EB9" w14:textId="7FCF8E94" w:rsidR="00B32B70" w:rsidRPr="00783E18" w:rsidRDefault="00B32B70" w:rsidP="00B32B70">
      <w:pPr>
        <w:pStyle w:val="ListParagraph"/>
        <w:numPr>
          <w:ilvl w:val="1"/>
          <w:numId w:val="7"/>
        </w:numPr>
        <w:bidi/>
        <w:rPr>
          <w:rFonts w:cstheme="minorHAnsi"/>
          <w:b/>
          <w:bCs/>
        </w:rPr>
      </w:pPr>
      <w:r>
        <w:rPr>
          <w:rFonts w:cs="Times New Roman" w:hint="cs"/>
          <w:rtl/>
        </w:rPr>
        <w:t>הוראות ניסוי</w:t>
      </w:r>
      <w:r>
        <w:rPr>
          <w:rFonts w:cstheme="minorHAnsi" w:hint="cs"/>
          <w:rtl/>
        </w:rPr>
        <w:t>:</w:t>
      </w:r>
    </w:p>
    <w:p w14:paraId="542AA769" w14:textId="77777777" w:rsidR="00E171D2" w:rsidRPr="0070518F" w:rsidRDefault="00E171D2" w:rsidP="00E171D2">
      <w:pPr>
        <w:pStyle w:val="ListParagraph"/>
        <w:bidi/>
        <w:ind w:firstLine="720"/>
        <w:rPr>
          <w:rFonts w:cstheme="minorHAnsi"/>
          <w:sz w:val="18"/>
          <w:szCs w:val="18"/>
        </w:rPr>
      </w:pPr>
      <w:r w:rsidRPr="0070518F">
        <w:rPr>
          <w:rFonts w:cs="Times New Roman" w:hint="cs"/>
          <w:sz w:val="18"/>
          <w:szCs w:val="18"/>
          <w:rtl/>
        </w:rPr>
        <w:t>אנו נצמיד לכם לאצבע סממן אשר מאפשר לעקוב אחרי מיקומה במרחב</w:t>
      </w:r>
      <w:r w:rsidRPr="0070518F">
        <w:rPr>
          <w:rFonts w:cstheme="minorHAnsi" w:hint="cs"/>
          <w:sz w:val="18"/>
          <w:szCs w:val="18"/>
          <w:rtl/>
        </w:rPr>
        <w:t>.</w:t>
      </w:r>
    </w:p>
    <w:p w14:paraId="37ACC54C" w14:textId="798394C8" w:rsidR="00740857" w:rsidRDefault="00E171D2" w:rsidP="00740857">
      <w:pPr>
        <w:pStyle w:val="ListParagraph"/>
        <w:bidi/>
        <w:ind w:left="1440"/>
        <w:rPr>
          <w:rFonts w:cs="Times New Roman"/>
          <w:sz w:val="18"/>
          <w:szCs w:val="18"/>
          <w:rtl/>
        </w:rPr>
      </w:pPr>
      <w:r w:rsidRPr="0070518F">
        <w:rPr>
          <w:rFonts w:cs="Times New Roman" w:hint="cs"/>
          <w:sz w:val="18"/>
          <w:szCs w:val="18"/>
          <w:rtl/>
        </w:rPr>
        <w:t>את האצבע תניחו בנקודת ההתחלה</w:t>
      </w:r>
      <w:r w:rsidR="00740857">
        <w:rPr>
          <w:rFonts w:cs="Times New Roman" w:hint="cs"/>
          <w:sz w:val="18"/>
          <w:szCs w:val="18"/>
          <w:rtl/>
        </w:rPr>
        <w:t xml:space="preserve"> כך </w:t>
      </w:r>
      <w:r w:rsidR="00740857" w:rsidRPr="00740857">
        <w:rPr>
          <w:rFonts w:cs="Times New Roman" w:hint="cs"/>
          <w:b/>
          <w:bCs/>
          <w:sz w:val="18"/>
          <w:szCs w:val="18"/>
          <w:u w:val="single"/>
          <w:rtl/>
        </w:rPr>
        <w:t>שהוולקרו יושב על נקודת ההתתחלה</w:t>
      </w:r>
      <w:r w:rsidR="00740857">
        <w:rPr>
          <w:rFonts w:cs="Times New Roman" w:hint="cs"/>
          <w:sz w:val="18"/>
          <w:szCs w:val="18"/>
          <w:rtl/>
        </w:rPr>
        <w:t>.</w:t>
      </w:r>
    </w:p>
    <w:p w14:paraId="47EFB42B" w14:textId="48C22F51" w:rsidR="00790366" w:rsidRDefault="00790366" w:rsidP="00790366">
      <w:pPr>
        <w:pStyle w:val="ListParagraph"/>
        <w:bidi/>
        <w:ind w:left="1440"/>
        <w:rPr>
          <w:rFonts w:cs="Times New Roman"/>
          <w:sz w:val="18"/>
          <w:szCs w:val="18"/>
          <w:rtl/>
        </w:rPr>
      </w:pPr>
      <w:r>
        <w:rPr>
          <w:rFonts w:cs="Times New Roman" w:hint="cs"/>
          <w:sz w:val="18"/>
          <w:szCs w:val="18"/>
          <w:rtl/>
        </w:rPr>
        <w:t>בצעו כמה הושטות אל המסך טרם הקליברציה כדי למצוא את הפוזיציה הנוחה לאצבע.</w:t>
      </w:r>
    </w:p>
    <w:p w14:paraId="5C9E0553" w14:textId="7B36CE08" w:rsidR="00790366" w:rsidRPr="00740857" w:rsidRDefault="00790366" w:rsidP="00790366">
      <w:pPr>
        <w:pStyle w:val="ListParagraph"/>
        <w:bidi/>
        <w:ind w:left="1440"/>
        <w:rPr>
          <w:rFonts w:cs="Times New Roman"/>
          <w:sz w:val="18"/>
          <w:szCs w:val="18"/>
          <w:rtl/>
        </w:rPr>
      </w:pPr>
      <w:r>
        <w:rPr>
          <w:rFonts w:cs="Times New Roman" w:hint="cs"/>
          <w:sz w:val="18"/>
          <w:szCs w:val="18"/>
          <w:rtl/>
        </w:rPr>
        <w:t>בצעו קליברציה.</w:t>
      </w:r>
    </w:p>
    <w:p w14:paraId="48C45BFE" w14:textId="6F3C5B33" w:rsidR="00783E18" w:rsidRPr="00BA6BED" w:rsidRDefault="00F801CC" w:rsidP="008E364C">
      <w:pPr>
        <w:pStyle w:val="ListParagraph"/>
        <w:bidi/>
        <w:ind w:left="1440"/>
        <w:rPr>
          <w:rFonts w:cs="Times New Roman"/>
          <w:b/>
          <w:bCs/>
          <w:sz w:val="18"/>
          <w:szCs w:val="18"/>
          <w:rtl/>
        </w:rPr>
      </w:pPr>
      <w:r w:rsidRPr="00BA6BED">
        <w:rPr>
          <w:rFonts w:cs="Times New Roman" w:hint="cs"/>
          <w:b/>
          <w:bCs/>
          <w:sz w:val="18"/>
          <w:szCs w:val="18"/>
          <w:rtl/>
        </w:rPr>
        <w:t xml:space="preserve">&lt;מוצגות הוראות </w:t>
      </w:r>
      <w:r w:rsidR="00790366" w:rsidRPr="00BA6BED">
        <w:rPr>
          <w:rFonts w:cs="Times New Roman" w:hint="cs"/>
          <w:b/>
          <w:bCs/>
          <w:sz w:val="18"/>
          <w:szCs w:val="18"/>
          <w:rtl/>
        </w:rPr>
        <w:t xml:space="preserve">על מטלת הניסוי </w:t>
      </w:r>
      <w:r w:rsidRPr="00BA6BED">
        <w:rPr>
          <w:rFonts w:cs="Times New Roman" w:hint="cs"/>
          <w:b/>
          <w:bCs/>
          <w:sz w:val="18"/>
          <w:szCs w:val="18"/>
          <w:rtl/>
        </w:rPr>
        <w:t>&gt;</w:t>
      </w:r>
    </w:p>
    <w:p w14:paraId="7D7792CC" w14:textId="77777777" w:rsidR="00790366" w:rsidRDefault="00D85D94" w:rsidP="00D85D94">
      <w:pPr>
        <w:pStyle w:val="ListParagraph"/>
        <w:bidi/>
        <w:ind w:left="1440"/>
        <w:rPr>
          <w:rFonts w:cs="Times New Roman"/>
          <w:sz w:val="18"/>
          <w:szCs w:val="18"/>
          <w:rtl/>
        </w:rPr>
      </w:pPr>
      <w:r>
        <w:rPr>
          <w:rFonts w:cs="Times New Roman" w:hint="cs"/>
          <w:sz w:val="18"/>
          <w:szCs w:val="18"/>
          <w:rtl/>
        </w:rPr>
        <w:t>יוצג לכם צלב פיקסציה ואחריו רצף גירויים</w:t>
      </w:r>
      <w:r w:rsidR="00790366">
        <w:rPr>
          <w:rFonts w:cs="Times New Roman" w:hint="cs"/>
          <w:sz w:val="18"/>
          <w:szCs w:val="18"/>
          <w:rtl/>
        </w:rPr>
        <w:t xml:space="preserve"> שביניהם ממוסכת מילה</w:t>
      </w:r>
      <w:r>
        <w:rPr>
          <w:rFonts w:cs="Times New Roman" w:hint="cs"/>
          <w:sz w:val="18"/>
          <w:szCs w:val="18"/>
          <w:rtl/>
        </w:rPr>
        <w:t>.</w:t>
      </w:r>
    </w:p>
    <w:p w14:paraId="1083CD27" w14:textId="77777777" w:rsidR="00541DD1" w:rsidRDefault="00790366" w:rsidP="00790366">
      <w:pPr>
        <w:pStyle w:val="ListParagraph"/>
        <w:bidi/>
        <w:ind w:left="1440"/>
        <w:rPr>
          <w:rFonts w:cs="Times New Roman"/>
          <w:sz w:val="18"/>
          <w:szCs w:val="18"/>
          <w:rtl/>
        </w:rPr>
      </w:pPr>
      <w:r>
        <w:rPr>
          <w:rFonts w:cs="Times New Roman" w:hint="cs"/>
          <w:sz w:val="18"/>
          <w:szCs w:val="18"/>
          <w:rtl/>
        </w:rPr>
        <w:t xml:space="preserve">לאחר מכן תוצג מילה שניה </w:t>
      </w:r>
      <w:r w:rsidR="00D85D94">
        <w:rPr>
          <w:rFonts w:cs="Times New Roman" w:hint="cs"/>
          <w:sz w:val="18"/>
          <w:szCs w:val="18"/>
          <w:rtl/>
        </w:rPr>
        <w:t>ואתם תתבקשו להגיד האם היא מלאכותית או טבעית.</w:t>
      </w:r>
    </w:p>
    <w:p w14:paraId="160AC634" w14:textId="294328DF" w:rsidR="00D85D94" w:rsidRDefault="00D85D94" w:rsidP="00541DD1">
      <w:pPr>
        <w:pStyle w:val="ListParagraph"/>
        <w:bidi/>
        <w:ind w:left="1440"/>
        <w:rPr>
          <w:rFonts w:cs="Times New Roman"/>
          <w:sz w:val="18"/>
          <w:szCs w:val="18"/>
          <w:rtl/>
        </w:rPr>
      </w:pPr>
      <w:r>
        <w:rPr>
          <w:rFonts w:cs="Times New Roman" w:hint="cs"/>
          <w:sz w:val="18"/>
          <w:szCs w:val="18"/>
          <w:rtl/>
        </w:rPr>
        <w:lastRenderedPageBreak/>
        <w:t>בכל צד תוצג קטגוריה</w:t>
      </w:r>
      <w:r w:rsidR="002F5441">
        <w:rPr>
          <w:rFonts w:cs="Times New Roman" w:hint="cs"/>
          <w:sz w:val="18"/>
          <w:szCs w:val="18"/>
          <w:rtl/>
        </w:rPr>
        <w:t>, והן לא יתחלפו לאורך הניסוי.</w:t>
      </w:r>
    </w:p>
    <w:p w14:paraId="6BE1D427" w14:textId="2B62185A" w:rsidR="002F5441" w:rsidRDefault="008E364C" w:rsidP="002F5441">
      <w:pPr>
        <w:pStyle w:val="ListParagraph"/>
        <w:bidi/>
        <w:ind w:left="1440"/>
        <w:rPr>
          <w:rFonts w:cs="Times New Roman"/>
          <w:sz w:val="18"/>
          <w:szCs w:val="18"/>
          <w:rtl/>
        </w:rPr>
      </w:pPr>
      <w:r>
        <w:rPr>
          <w:rFonts w:cs="Times New Roman" w:hint="cs"/>
          <w:sz w:val="18"/>
          <w:szCs w:val="18"/>
          <w:rtl/>
        </w:rPr>
        <w:t>מטלת הסיווג איננה מסובכת ולכן אנחנו מצפים שתצלחו אותה.</w:t>
      </w:r>
    </w:p>
    <w:p w14:paraId="6D4CFD99" w14:textId="3EBED3CE" w:rsidR="00541DD1" w:rsidRDefault="00541DD1" w:rsidP="00541DD1">
      <w:pPr>
        <w:pStyle w:val="ListParagraph"/>
        <w:bidi/>
        <w:ind w:left="1440"/>
        <w:rPr>
          <w:rFonts w:cs="Times New Roman"/>
          <w:sz w:val="18"/>
          <w:szCs w:val="18"/>
          <w:rtl/>
        </w:rPr>
      </w:pPr>
      <w:r>
        <w:rPr>
          <w:rFonts w:cs="Times New Roman" w:hint="cs"/>
          <w:sz w:val="18"/>
          <w:szCs w:val="18"/>
          <w:rtl/>
        </w:rPr>
        <w:t>לאחר מכן יוצגו לכן שתי מילים ותצטרכו לזהות מביניהן את המילה הראשונה.</w:t>
      </w:r>
    </w:p>
    <w:p w14:paraId="39D063DF" w14:textId="7B54C1FD" w:rsidR="009178E8" w:rsidRDefault="009178E8" w:rsidP="009178E8">
      <w:pPr>
        <w:pStyle w:val="ListParagraph"/>
        <w:bidi/>
        <w:ind w:left="1440"/>
        <w:rPr>
          <w:rFonts w:cs="Times New Roman"/>
          <w:sz w:val="18"/>
          <w:szCs w:val="18"/>
          <w:rtl/>
        </w:rPr>
      </w:pPr>
      <w:r>
        <w:rPr>
          <w:rFonts w:cs="Times New Roman" w:hint="cs"/>
          <w:sz w:val="18"/>
          <w:szCs w:val="18"/>
          <w:rtl/>
        </w:rPr>
        <w:t>לבסוף תשאלו האם ראיתם את המילה הממסוכת, ות</w:t>
      </w:r>
      <w:r w:rsidR="003900E8">
        <w:rPr>
          <w:rFonts w:cs="Times New Roman" w:hint="cs"/>
          <w:sz w:val="18"/>
          <w:szCs w:val="18"/>
          <w:rtl/>
        </w:rPr>
        <w:t>ד</w:t>
      </w:r>
      <w:r>
        <w:rPr>
          <w:rFonts w:cs="Times New Roman" w:hint="cs"/>
          <w:sz w:val="18"/>
          <w:szCs w:val="18"/>
          <w:rtl/>
        </w:rPr>
        <w:t>רגו את החוויה שלכם מ1 עד 4.</w:t>
      </w:r>
    </w:p>
    <w:p w14:paraId="23F491C2" w14:textId="4CC71061" w:rsidR="00CE2B87" w:rsidRDefault="00CE2B87" w:rsidP="00CE2B87">
      <w:pPr>
        <w:pStyle w:val="ListParagraph"/>
        <w:bidi/>
        <w:ind w:left="1440"/>
        <w:rPr>
          <w:rFonts w:cs="Times New Roman"/>
          <w:sz w:val="18"/>
          <w:szCs w:val="18"/>
          <w:rtl/>
        </w:rPr>
      </w:pPr>
      <w:r>
        <w:rPr>
          <w:rFonts w:cs="Times New Roman" w:hint="cs"/>
          <w:sz w:val="18"/>
          <w:szCs w:val="18"/>
          <w:rtl/>
        </w:rPr>
        <w:t>נראה חזרה אחת של הניסוי.</w:t>
      </w:r>
    </w:p>
    <w:p w14:paraId="32777E76" w14:textId="0ED8A322" w:rsidR="00CE2B87" w:rsidRPr="00BA6BED" w:rsidRDefault="00CE2B87" w:rsidP="00CE2B87">
      <w:pPr>
        <w:pStyle w:val="ListParagraph"/>
        <w:bidi/>
        <w:ind w:left="1440"/>
        <w:rPr>
          <w:rFonts w:cs="Times New Roman"/>
          <w:b/>
          <w:bCs/>
          <w:sz w:val="18"/>
          <w:szCs w:val="18"/>
          <w:rtl/>
        </w:rPr>
      </w:pPr>
      <w:r w:rsidRPr="00BA6BED">
        <w:rPr>
          <w:rFonts w:cs="Times New Roman" w:hint="cs"/>
          <w:b/>
          <w:bCs/>
          <w:sz w:val="18"/>
          <w:szCs w:val="18"/>
          <w:rtl/>
        </w:rPr>
        <w:t>&lt;לוחצים רווח ומוצגת חזרת דוגמה&gt;</w:t>
      </w:r>
    </w:p>
    <w:p w14:paraId="48824437" w14:textId="77777777" w:rsidR="00DF631F" w:rsidRDefault="00DF631F" w:rsidP="00DF631F">
      <w:pPr>
        <w:pStyle w:val="ListParagraph"/>
        <w:bidi/>
        <w:ind w:left="1440"/>
        <w:rPr>
          <w:rFonts w:cstheme="minorHAnsi"/>
          <w:sz w:val="18"/>
          <w:szCs w:val="18"/>
          <w:rtl/>
        </w:rPr>
      </w:pPr>
      <w:r>
        <w:rPr>
          <w:rFonts w:cs="Times New Roman" w:hint="cs"/>
          <w:sz w:val="18"/>
          <w:szCs w:val="18"/>
          <w:rtl/>
        </w:rPr>
        <w:t>אילו מילים ראית</w:t>
      </w:r>
      <w:r>
        <w:rPr>
          <w:rFonts w:cstheme="minorHAnsi" w:hint="cs"/>
          <w:sz w:val="18"/>
          <w:szCs w:val="18"/>
          <w:rtl/>
        </w:rPr>
        <w:t>?</w:t>
      </w:r>
    </w:p>
    <w:p w14:paraId="487FD3D6" w14:textId="77777777" w:rsidR="00DF631F" w:rsidRPr="0041233B" w:rsidRDefault="00DF631F" w:rsidP="00DF631F">
      <w:pPr>
        <w:pStyle w:val="ListParagraph"/>
        <w:bidi/>
        <w:ind w:left="1440"/>
        <w:rPr>
          <w:rFonts w:asciiTheme="majorBidi" w:hAnsiTheme="majorBidi" w:cstheme="majorBidi"/>
          <w:sz w:val="18"/>
          <w:szCs w:val="18"/>
          <w:rtl/>
        </w:rPr>
      </w:pPr>
      <w:r>
        <w:rPr>
          <w:rFonts w:cs="Times New Roman" w:hint="cs"/>
          <w:sz w:val="18"/>
          <w:szCs w:val="18"/>
          <w:rtl/>
        </w:rPr>
        <w:t xml:space="preserve">המילה </w:t>
      </w:r>
      <w:r>
        <w:rPr>
          <w:rFonts w:cstheme="minorHAnsi" w:hint="cs"/>
          <w:sz w:val="18"/>
          <w:szCs w:val="18"/>
          <w:rtl/>
        </w:rPr>
        <w:t>"</w:t>
      </w:r>
      <w:r>
        <w:rPr>
          <w:rFonts w:cs="Times New Roman" w:hint="cs"/>
          <w:sz w:val="18"/>
          <w:szCs w:val="18"/>
          <w:rtl/>
        </w:rPr>
        <w:t>עלה</w:t>
      </w:r>
      <w:r>
        <w:rPr>
          <w:rFonts w:cstheme="minorHAnsi" w:hint="cs"/>
          <w:sz w:val="18"/>
          <w:szCs w:val="18"/>
          <w:rtl/>
        </w:rPr>
        <w:t xml:space="preserve">" </w:t>
      </w:r>
      <w:r>
        <w:rPr>
          <w:rFonts w:cs="Times New Roman" w:hint="cs"/>
          <w:sz w:val="18"/>
          <w:szCs w:val="18"/>
          <w:rtl/>
        </w:rPr>
        <w:t xml:space="preserve">היא המילה </w:t>
      </w:r>
      <w:r w:rsidRPr="00925CD4">
        <w:rPr>
          <w:rFonts w:cs="Times New Roman" w:hint="cs"/>
          <w:sz w:val="18"/>
          <w:szCs w:val="18"/>
          <w:u w:val="single"/>
          <w:rtl/>
        </w:rPr>
        <w:t>השניה</w:t>
      </w:r>
      <w:r>
        <w:rPr>
          <w:rFonts w:cstheme="minorHAnsi" w:hint="cs"/>
          <w:sz w:val="18"/>
          <w:szCs w:val="18"/>
          <w:rtl/>
        </w:rPr>
        <w:t xml:space="preserve">, </w:t>
      </w:r>
      <w:r>
        <w:rPr>
          <w:rFonts w:cs="Times New Roman" w:hint="cs"/>
          <w:sz w:val="18"/>
          <w:szCs w:val="18"/>
          <w:rtl/>
        </w:rPr>
        <w:t>לפניה הופיעה עו</w:t>
      </w:r>
      <w:r w:rsidRPr="0041233B">
        <w:rPr>
          <w:rFonts w:asciiTheme="majorBidi" w:hAnsiTheme="majorBidi" w:cstheme="majorBidi"/>
          <w:sz w:val="18"/>
          <w:szCs w:val="18"/>
          <w:rtl/>
        </w:rPr>
        <w:t>ד מילה.</w:t>
      </w:r>
    </w:p>
    <w:p w14:paraId="6AEE9B1F" w14:textId="77777777" w:rsidR="00DF631F" w:rsidRDefault="00DF631F" w:rsidP="00DF631F">
      <w:pPr>
        <w:pStyle w:val="ListParagraph"/>
        <w:bidi/>
        <w:ind w:left="1440"/>
        <w:rPr>
          <w:rFonts w:asciiTheme="majorBidi" w:hAnsiTheme="majorBidi" w:cstheme="majorBidi"/>
          <w:sz w:val="18"/>
          <w:szCs w:val="18"/>
          <w:rtl/>
        </w:rPr>
      </w:pPr>
      <w:r w:rsidRPr="0041233B">
        <w:rPr>
          <w:rFonts w:asciiTheme="majorBidi" w:hAnsiTheme="majorBidi" w:cstheme="majorBidi"/>
          <w:sz w:val="18"/>
          <w:szCs w:val="18"/>
          <w:rtl/>
        </w:rPr>
        <w:t>היא הוצגה לזמן קצר, לכן ייתכן שכלל לא ראית אותה.</w:t>
      </w:r>
    </w:p>
    <w:p w14:paraId="5EC1E10E" w14:textId="77777777" w:rsidR="00DF631F" w:rsidRDefault="00DF631F" w:rsidP="00DF631F">
      <w:pPr>
        <w:pStyle w:val="ListParagraph"/>
        <w:bidi/>
        <w:ind w:left="1440"/>
        <w:rPr>
          <w:rFonts w:asciiTheme="majorBidi" w:hAnsiTheme="majorBidi" w:cstheme="majorBidi"/>
          <w:sz w:val="18"/>
          <w:szCs w:val="18"/>
          <w:rtl/>
        </w:rPr>
      </w:pPr>
      <w:r w:rsidRPr="0041233B">
        <w:rPr>
          <w:rFonts w:asciiTheme="majorBidi" w:hAnsiTheme="majorBidi" w:cstheme="majorBidi"/>
          <w:sz w:val="18"/>
          <w:szCs w:val="18"/>
          <w:rtl/>
        </w:rPr>
        <w:t>זה בסדר גם אם לא תראה אותה לאורך כל הניסוי</w:t>
      </w:r>
      <w:r>
        <w:rPr>
          <w:rFonts w:asciiTheme="majorBidi" w:hAnsiTheme="majorBidi" w:cstheme="majorBidi" w:hint="cs"/>
          <w:sz w:val="18"/>
          <w:szCs w:val="18"/>
          <w:rtl/>
        </w:rPr>
        <w:t>,</w:t>
      </w:r>
    </w:p>
    <w:p w14:paraId="4EE3CC66" w14:textId="77777777" w:rsidR="00DF631F" w:rsidRDefault="00DF631F" w:rsidP="00DF631F">
      <w:pPr>
        <w:pStyle w:val="ListParagraph"/>
        <w:bidi/>
        <w:ind w:left="1440"/>
        <w:rPr>
          <w:rFonts w:asciiTheme="majorBidi" w:hAnsiTheme="majorBidi" w:cstheme="majorBidi"/>
          <w:sz w:val="18"/>
          <w:szCs w:val="18"/>
          <w:rtl/>
        </w:rPr>
      </w:pPr>
      <w:r w:rsidRPr="0041233B">
        <w:rPr>
          <w:rFonts w:asciiTheme="majorBidi" w:hAnsiTheme="majorBidi" w:cstheme="majorBidi"/>
          <w:sz w:val="18"/>
          <w:szCs w:val="18"/>
          <w:rtl/>
        </w:rPr>
        <w:t>חשוב שתדרג בהתאם למה שאתה באמת רואה או לא רואה.</w:t>
      </w:r>
    </w:p>
    <w:p w14:paraId="142537A1" w14:textId="77777777" w:rsidR="00DF631F" w:rsidRPr="0041233B" w:rsidRDefault="00DF631F" w:rsidP="00DF631F">
      <w:pPr>
        <w:pStyle w:val="ListParagraph"/>
        <w:bidi/>
        <w:ind w:left="1440"/>
        <w:rPr>
          <w:rFonts w:asciiTheme="majorBidi" w:hAnsiTheme="majorBidi" w:cstheme="majorBidi"/>
          <w:sz w:val="18"/>
          <w:szCs w:val="18"/>
          <w:rtl/>
        </w:rPr>
      </w:pPr>
      <w:r>
        <w:rPr>
          <w:rFonts w:asciiTheme="majorBidi" w:hAnsiTheme="majorBidi" w:cstheme="majorBidi" w:hint="cs"/>
          <w:sz w:val="18"/>
          <w:szCs w:val="18"/>
          <w:rtl/>
        </w:rPr>
        <w:t>בניסוי הרגיל היית לוחץ על טבעי ואז הניסוי היה עובר לשלב הבא:</w:t>
      </w:r>
    </w:p>
    <w:p w14:paraId="72D3D568" w14:textId="77777777" w:rsidR="00DF631F" w:rsidRDefault="00DF631F" w:rsidP="00DF631F">
      <w:pPr>
        <w:pStyle w:val="ListParagraph"/>
        <w:bidi/>
        <w:ind w:left="1440"/>
        <w:rPr>
          <w:rFonts w:cstheme="minorHAnsi"/>
          <w:sz w:val="18"/>
          <w:szCs w:val="18"/>
          <w:rtl/>
        </w:rPr>
      </w:pPr>
      <w:r>
        <w:rPr>
          <w:rFonts w:cstheme="minorHAnsi" w:hint="cs"/>
          <w:sz w:val="18"/>
          <w:szCs w:val="18"/>
          <w:rtl/>
        </w:rPr>
        <w:t>&lt;</w:t>
      </w:r>
      <w:r>
        <w:rPr>
          <w:rFonts w:cs="Times New Roman" w:hint="cs"/>
          <w:sz w:val="18"/>
          <w:szCs w:val="18"/>
          <w:rtl/>
        </w:rPr>
        <w:t>ללחוץ רווח</w:t>
      </w:r>
      <w:r>
        <w:rPr>
          <w:rFonts w:cstheme="minorHAnsi" w:hint="cs"/>
          <w:sz w:val="18"/>
          <w:szCs w:val="18"/>
          <w:rtl/>
        </w:rPr>
        <w:t xml:space="preserve"> &gt;</w:t>
      </w:r>
    </w:p>
    <w:p w14:paraId="43AEE048" w14:textId="77777777" w:rsidR="00DF631F" w:rsidRDefault="00DF631F" w:rsidP="00DF631F">
      <w:pPr>
        <w:pStyle w:val="ListParagraph"/>
        <w:bidi/>
        <w:ind w:left="1440"/>
        <w:rPr>
          <w:rFonts w:cstheme="minorHAnsi"/>
          <w:sz w:val="18"/>
          <w:szCs w:val="18"/>
          <w:rtl/>
        </w:rPr>
      </w:pPr>
      <w:r>
        <w:rPr>
          <w:rFonts w:cs="Times New Roman" w:hint="cs"/>
          <w:sz w:val="18"/>
          <w:szCs w:val="18"/>
          <w:rtl/>
        </w:rPr>
        <w:t xml:space="preserve">כעת מוצגות לכם </w:t>
      </w:r>
      <w:r>
        <w:rPr>
          <w:rFonts w:cstheme="minorHAnsi" w:hint="cs"/>
          <w:sz w:val="18"/>
          <w:szCs w:val="18"/>
          <w:rtl/>
        </w:rPr>
        <w:t xml:space="preserve">2 </w:t>
      </w:r>
      <w:r>
        <w:rPr>
          <w:rFonts w:cs="Times New Roman" w:hint="cs"/>
          <w:sz w:val="18"/>
          <w:szCs w:val="18"/>
          <w:rtl/>
        </w:rPr>
        <w:t>מילים</w:t>
      </w:r>
      <w:r>
        <w:rPr>
          <w:rFonts w:cstheme="minorHAnsi" w:hint="cs"/>
          <w:sz w:val="18"/>
          <w:szCs w:val="18"/>
          <w:rtl/>
        </w:rPr>
        <w:t xml:space="preserve">, </w:t>
      </w:r>
      <w:r>
        <w:rPr>
          <w:rFonts w:cs="Times New Roman" w:hint="cs"/>
          <w:sz w:val="18"/>
          <w:szCs w:val="18"/>
          <w:rtl/>
        </w:rPr>
        <w:t xml:space="preserve">תנסו לזהות את המילה שהוצגה </w:t>
      </w:r>
      <w:r w:rsidRPr="008E232E">
        <w:rPr>
          <w:rFonts w:cs="Times New Roman" w:hint="cs"/>
          <w:b/>
          <w:bCs/>
          <w:sz w:val="18"/>
          <w:szCs w:val="18"/>
          <w:rtl/>
        </w:rPr>
        <w:t>ראשונה</w:t>
      </w:r>
      <w:r>
        <w:rPr>
          <w:rFonts w:cstheme="minorHAnsi" w:hint="cs"/>
          <w:sz w:val="18"/>
          <w:szCs w:val="18"/>
          <w:rtl/>
        </w:rPr>
        <w:t xml:space="preserve">. </w:t>
      </w:r>
      <w:r>
        <w:rPr>
          <w:rFonts w:cs="Times New Roman" w:hint="cs"/>
          <w:sz w:val="18"/>
          <w:szCs w:val="18"/>
          <w:rtl/>
        </w:rPr>
        <w:t>אם לא ראיתם אותה</w:t>
      </w:r>
      <w:r>
        <w:rPr>
          <w:rFonts w:cstheme="minorHAnsi" w:hint="cs"/>
          <w:sz w:val="18"/>
          <w:szCs w:val="18"/>
          <w:rtl/>
        </w:rPr>
        <w:t xml:space="preserve">, </w:t>
      </w:r>
      <w:r>
        <w:rPr>
          <w:rFonts w:cs="Times New Roman" w:hint="cs"/>
          <w:sz w:val="18"/>
          <w:szCs w:val="18"/>
          <w:rtl/>
        </w:rPr>
        <w:t>זה בסדר</w:t>
      </w:r>
      <w:r>
        <w:rPr>
          <w:rFonts w:cstheme="minorHAnsi" w:hint="cs"/>
          <w:sz w:val="18"/>
          <w:szCs w:val="18"/>
          <w:rtl/>
        </w:rPr>
        <w:t xml:space="preserve">, </w:t>
      </w:r>
      <w:r>
        <w:rPr>
          <w:rFonts w:cs="Times New Roman" w:hint="cs"/>
          <w:sz w:val="18"/>
          <w:szCs w:val="18"/>
          <w:rtl/>
        </w:rPr>
        <w:t>תנחשו</w:t>
      </w:r>
      <w:r>
        <w:rPr>
          <w:rFonts w:cstheme="minorHAnsi" w:hint="cs"/>
          <w:sz w:val="18"/>
          <w:szCs w:val="18"/>
          <w:rtl/>
        </w:rPr>
        <w:t>.</w:t>
      </w:r>
    </w:p>
    <w:p w14:paraId="26DEFA68" w14:textId="77777777" w:rsidR="00DF631F" w:rsidRDefault="00DF631F" w:rsidP="00DF631F">
      <w:pPr>
        <w:pStyle w:val="ListParagraph"/>
        <w:bidi/>
        <w:ind w:left="1440"/>
        <w:rPr>
          <w:rFonts w:asciiTheme="majorBidi" w:hAnsiTheme="majorBidi" w:cstheme="majorBidi"/>
          <w:sz w:val="18"/>
          <w:szCs w:val="18"/>
          <w:rtl/>
        </w:rPr>
      </w:pPr>
      <w:r w:rsidRPr="008977F0">
        <w:rPr>
          <w:rFonts w:asciiTheme="majorBidi" w:hAnsiTheme="majorBidi" w:cstheme="majorBidi"/>
          <w:sz w:val="18"/>
          <w:szCs w:val="18"/>
          <w:rtl/>
        </w:rPr>
        <w:t>כאן מגבלת הזמן ארוכה יותר, אז אין לחץ לענות מהר.</w:t>
      </w:r>
    </w:p>
    <w:p w14:paraId="53392FDD" w14:textId="77777777" w:rsidR="00DF631F" w:rsidRDefault="00DF631F" w:rsidP="00DF631F">
      <w:pPr>
        <w:pStyle w:val="ListParagraph"/>
        <w:bidi/>
        <w:ind w:left="1440"/>
        <w:rPr>
          <w:rFonts w:cstheme="minorHAnsi"/>
          <w:sz w:val="18"/>
          <w:szCs w:val="18"/>
          <w:rtl/>
        </w:rPr>
      </w:pPr>
      <w:r>
        <w:rPr>
          <w:rFonts w:cstheme="minorHAnsi" w:hint="cs"/>
          <w:sz w:val="18"/>
          <w:szCs w:val="18"/>
          <w:rtl/>
        </w:rPr>
        <w:t>&lt;</w:t>
      </w:r>
      <w:r>
        <w:rPr>
          <w:rFonts w:cs="Times New Roman" w:hint="cs"/>
          <w:sz w:val="18"/>
          <w:szCs w:val="18"/>
          <w:rtl/>
        </w:rPr>
        <w:t>ללחוץ רווח</w:t>
      </w:r>
      <w:r>
        <w:rPr>
          <w:rFonts w:cstheme="minorHAnsi" w:hint="cs"/>
          <w:sz w:val="18"/>
          <w:szCs w:val="18"/>
          <w:rtl/>
        </w:rPr>
        <w:t>&gt;</w:t>
      </w:r>
    </w:p>
    <w:p w14:paraId="53EE0115" w14:textId="77777777" w:rsidR="00DF631F" w:rsidRPr="0070518F" w:rsidRDefault="00DF631F" w:rsidP="00DF631F">
      <w:pPr>
        <w:pStyle w:val="ListParagraph"/>
        <w:bidi/>
        <w:ind w:left="1440"/>
        <w:rPr>
          <w:rFonts w:cstheme="minorHAnsi"/>
          <w:sz w:val="18"/>
          <w:szCs w:val="18"/>
          <w:rtl/>
        </w:rPr>
      </w:pPr>
      <w:r w:rsidRPr="0070518F">
        <w:rPr>
          <w:rFonts w:cs="Times New Roman" w:hint="cs"/>
          <w:sz w:val="18"/>
          <w:szCs w:val="18"/>
          <w:rtl/>
        </w:rPr>
        <w:t xml:space="preserve">לבסוף תישאלו כמה טוב ראיתם את המילה </w:t>
      </w:r>
      <w:r w:rsidRPr="0070518F">
        <w:rPr>
          <w:rFonts w:cs="Times New Roman" w:hint="cs"/>
          <w:b/>
          <w:bCs/>
          <w:sz w:val="18"/>
          <w:szCs w:val="18"/>
          <w:u w:val="single"/>
          <w:rtl/>
        </w:rPr>
        <w:t>הראשונה</w:t>
      </w:r>
      <w:r w:rsidRPr="0070518F">
        <w:rPr>
          <w:rFonts w:cstheme="minorHAnsi" w:hint="cs"/>
          <w:sz w:val="18"/>
          <w:szCs w:val="18"/>
          <w:rtl/>
        </w:rPr>
        <w:t xml:space="preserve">, </w:t>
      </w:r>
      <w:r w:rsidRPr="0070518F">
        <w:rPr>
          <w:rFonts w:cs="Times New Roman" w:hint="cs"/>
          <w:sz w:val="18"/>
          <w:szCs w:val="18"/>
          <w:rtl/>
        </w:rPr>
        <w:t xml:space="preserve">לשאלה זו תגיבו עם המקשים </w:t>
      </w:r>
      <w:r w:rsidRPr="0070518F">
        <w:rPr>
          <w:rFonts w:cstheme="minorHAnsi" w:hint="cs"/>
          <w:sz w:val="18"/>
          <w:szCs w:val="18"/>
          <w:rtl/>
        </w:rPr>
        <w:t xml:space="preserve">1-4 </w:t>
      </w:r>
      <w:r w:rsidRPr="0070518F">
        <w:rPr>
          <w:rFonts w:cs="Times New Roman" w:hint="cs"/>
          <w:sz w:val="18"/>
          <w:szCs w:val="18"/>
          <w:rtl/>
        </w:rPr>
        <w:t>לפי הסדר הבא</w:t>
      </w:r>
      <w:r w:rsidRPr="0070518F">
        <w:rPr>
          <w:rFonts w:cstheme="minorHAnsi" w:hint="cs"/>
          <w:sz w:val="18"/>
          <w:szCs w:val="18"/>
          <w:rtl/>
        </w:rPr>
        <w:t>:</w:t>
      </w:r>
    </w:p>
    <w:p w14:paraId="6CAC6DA0" w14:textId="77777777" w:rsidR="00DF631F" w:rsidRPr="0070518F" w:rsidRDefault="00DF631F" w:rsidP="00DF631F">
      <w:pPr>
        <w:pStyle w:val="ListParagraph"/>
        <w:numPr>
          <w:ilvl w:val="0"/>
          <w:numId w:val="12"/>
        </w:numPr>
        <w:bidi/>
        <w:spacing w:line="276" w:lineRule="auto"/>
        <w:ind w:left="1376"/>
        <w:jc w:val="both"/>
        <w:rPr>
          <w:rFonts w:cstheme="minorHAnsi"/>
          <w:sz w:val="18"/>
          <w:szCs w:val="18"/>
        </w:rPr>
      </w:pPr>
      <w:r w:rsidRPr="0070518F">
        <w:rPr>
          <w:rFonts w:cs="Times New Roman"/>
          <w:sz w:val="18"/>
          <w:szCs w:val="18"/>
          <w:rtl/>
        </w:rPr>
        <w:t>לא ראיתי כלום</w:t>
      </w:r>
    </w:p>
    <w:p w14:paraId="2DF67BA7" w14:textId="77777777" w:rsidR="00DF631F" w:rsidRPr="0070518F" w:rsidRDefault="00DF631F" w:rsidP="00DF631F">
      <w:pPr>
        <w:pStyle w:val="ListParagraph"/>
        <w:numPr>
          <w:ilvl w:val="0"/>
          <w:numId w:val="12"/>
        </w:numPr>
        <w:bidi/>
        <w:spacing w:line="276" w:lineRule="auto"/>
        <w:ind w:left="1376"/>
        <w:jc w:val="both"/>
        <w:rPr>
          <w:rFonts w:cstheme="minorHAnsi"/>
          <w:sz w:val="18"/>
          <w:szCs w:val="18"/>
        </w:rPr>
      </w:pPr>
      <w:r w:rsidRPr="0070518F">
        <w:rPr>
          <w:rFonts w:cs="Times New Roman"/>
          <w:sz w:val="18"/>
          <w:szCs w:val="18"/>
          <w:rtl/>
        </w:rPr>
        <w:t>ראיתי משהו במעורפל</w:t>
      </w:r>
      <w:r w:rsidRPr="0070518F">
        <w:rPr>
          <w:rFonts w:cstheme="minorHAnsi"/>
          <w:sz w:val="18"/>
          <w:szCs w:val="18"/>
          <w:rtl/>
        </w:rPr>
        <w:t xml:space="preserve">, </w:t>
      </w:r>
      <w:r w:rsidRPr="0070518F">
        <w:rPr>
          <w:rFonts w:cs="Times New Roman" w:hint="cs"/>
          <w:sz w:val="18"/>
          <w:szCs w:val="18"/>
          <w:rtl/>
        </w:rPr>
        <w:t xml:space="preserve">אבל </w:t>
      </w:r>
      <w:r w:rsidRPr="0070518F">
        <w:rPr>
          <w:rFonts w:cs="Times New Roman"/>
          <w:sz w:val="18"/>
          <w:szCs w:val="18"/>
          <w:rtl/>
        </w:rPr>
        <w:t xml:space="preserve">אין לי </w:t>
      </w:r>
      <w:r w:rsidRPr="0070518F">
        <w:rPr>
          <w:rFonts w:cs="Times New Roman" w:hint="cs"/>
          <w:sz w:val="18"/>
          <w:szCs w:val="18"/>
          <w:rtl/>
        </w:rPr>
        <w:t xml:space="preserve">שום </w:t>
      </w:r>
      <w:r w:rsidRPr="0070518F">
        <w:rPr>
          <w:rFonts w:cs="Times New Roman"/>
          <w:sz w:val="18"/>
          <w:szCs w:val="18"/>
          <w:rtl/>
        </w:rPr>
        <w:t xml:space="preserve">מושג מה זה היה </w:t>
      </w:r>
      <w:r w:rsidRPr="0070518F">
        <w:rPr>
          <w:rFonts w:cstheme="minorHAnsi"/>
          <w:sz w:val="18"/>
          <w:szCs w:val="18"/>
          <w:rtl/>
        </w:rPr>
        <w:t>(</w:t>
      </w:r>
      <w:r w:rsidRPr="0070518F">
        <w:rPr>
          <w:rFonts w:cs="Times New Roman"/>
          <w:sz w:val="18"/>
          <w:szCs w:val="18"/>
          <w:rtl/>
        </w:rPr>
        <w:t>אבל ברור לי שהיה משהו</w:t>
      </w:r>
      <w:r w:rsidRPr="0070518F">
        <w:rPr>
          <w:rFonts w:cstheme="minorHAnsi"/>
          <w:sz w:val="18"/>
          <w:szCs w:val="18"/>
          <w:rtl/>
        </w:rPr>
        <w:t>)</w:t>
      </w:r>
    </w:p>
    <w:p w14:paraId="63F27821" w14:textId="77777777" w:rsidR="00DF631F" w:rsidRPr="0070518F" w:rsidRDefault="00DF631F" w:rsidP="00DF631F">
      <w:pPr>
        <w:pStyle w:val="ListParagraph"/>
        <w:numPr>
          <w:ilvl w:val="0"/>
          <w:numId w:val="12"/>
        </w:numPr>
        <w:bidi/>
        <w:spacing w:line="276" w:lineRule="auto"/>
        <w:ind w:left="1376"/>
        <w:jc w:val="both"/>
        <w:rPr>
          <w:rFonts w:cstheme="minorHAnsi"/>
          <w:sz w:val="18"/>
          <w:szCs w:val="18"/>
        </w:rPr>
      </w:pPr>
      <w:r w:rsidRPr="0070518F">
        <w:rPr>
          <w:rFonts w:cs="Times New Roman"/>
          <w:sz w:val="18"/>
          <w:szCs w:val="18"/>
          <w:rtl/>
        </w:rPr>
        <w:t xml:space="preserve">ראיתי חלק </w:t>
      </w:r>
      <w:r w:rsidRPr="0070518F">
        <w:rPr>
          <w:rFonts w:cs="Times New Roman" w:hint="cs"/>
          <w:sz w:val="18"/>
          <w:szCs w:val="18"/>
          <w:rtl/>
        </w:rPr>
        <w:t>מהמילה</w:t>
      </w:r>
      <w:r w:rsidRPr="0070518F">
        <w:rPr>
          <w:rFonts w:cs="Times New Roman"/>
          <w:sz w:val="18"/>
          <w:szCs w:val="18"/>
          <w:rtl/>
        </w:rPr>
        <w:t xml:space="preserve"> באופן ברור</w:t>
      </w:r>
    </w:p>
    <w:p w14:paraId="67F7683F" w14:textId="77777777" w:rsidR="00DF631F" w:rsidRPr="0070518F" w:rsidRDefault="00DF631F" w:rsidP="00DF631F">
      <w:pPr>
        <w:pStyle w:val="ListParagraph"/>
        <w:numPr>
          <w:ilvl w:val="0"/>
          <w:numId w:val="12"/>
        </w:numPr>
        <w:bidi/>
        <w:spacing w:line="276" w:lineRule="auto"/>
        <w:ind w:left="1376"/>
        <w:jc w:val="both"/>
        <w:rPr>
          <w:rFonts w:cstheme="minorHAnsi"/>
          <w:sz w:val="18"/>
          <w:szCs w:val="18"/>
        </w:rPr>
      </w:pPr>
      <w:r w:rsidRPr="0070518F">
        <w:rPr>
          <w:rFonts w:cs="Times New Roman"/>
          <w:sz w:val="18"/>
          <w:szCs w:val="18"/>
          <w:rtl/>
        </w:rPr>
        <w:t xml:space="preserve">ראיתי את </w:t>
      </w:r>
      <w:r w:rsidRPr="0070518F">
        <w:rPr>
          <w:rFonts w:cs="Times New Roman" w:hint="cs"/>
          <w:sz w:val="18"/>
          <w:szCs w:val="18"/>
          <w:rtl/>
        </w:rPr>
        <w:t xml:space="preserve">המילה </w:t>
      </w:r>
      <w:r w:rsidRPr="0070518F">
        <w:rPr>
          <w:rFonts w:cs="Times New Roman"/>
          <w:sz w:val="18"/>
          <w:szCs w:val="18"/>
          <w:rtl/>
        </w:rPr>
        <w:t>באופן מלא</w:t>
      </w:r>
    </w:p>
    <w:p w14:paraId="1967260F" w14:textId="77777777" w:rsidR="00DF631F" w:rsidRPr="0070518F" w:rsidRDefault="00DF631F" w:rsidP="00DF631F">
      <w:pPr>
        <w:pStyle w:val="ListParagraph"/>
        <w:bidi/>
        <w:ind w:left="1440"/>
        <w:rPr>
          <w:rFonts w:cstheme="minorHAnsi"/>
          <w:sz w:val="18"/>
          <w:szCs w:val="18"/>
          <w:rtl/>
        </w:rPr>
      </w:pPr>
      <w:r w:rsidRPr="0070518F">
        <w:rPr>
          <w:rFonts w:cs="Times New Roman" w:hint="cs"/>
          <w:sz w:val="18"/>
          <w:szCs w:val="18"/>
          <w:rtl/>
        </w:rPr>
        <w:t>ארבעת האופציות יוצגו על המסך</w:t>
      </w:r>
      <w:r w:rsidRPr="0070518F">
        <w:rPr>
          <w:rFonts w:cstheme="minorHAnsi" w:hint="cs"/>
          <w:sz w:val="18"/>
          <w:szCs w:val="18"/>
          <w:rtl/>
        </w:rPr>
        <w:t xml:space="preserve">, </w:t>
      </w:r>
      <w:r w:rsidRPr="0070518F">
        <w:rPr>
          <w:rFonts w:cs="Times New Roman" w:hint="cs"/>
          <w:sz w:val="18"/>
          <w:szCs w:val="18"/>
          <w:rtl/>
        </w:rPr>
        <w:t>ובשאלה זו אין לחץ זמן</w:t>
      </w:r>
      <w:r w:rsidRPr="0070518F">
        <w:rPr>
          <w:rFonts w:cstheme="minorHAnsi" w:hint="cs"/>
          <w:sz w:val="18"/>
          <w:szCs w:val="18"/>
          <w:rtl/>
        </w:rPr>
        <w:t>.</w:t>
      </w:r>
    </w:p>
    <w:p w14:paraId="252BD9E1" w14:textId="77777777" w:rsidR="00DF631F" w:rsidRPr="0070518F" w:rsidRDefault="00DF631F" w:rsidP="00DF631F">
      <w:pPr>
        <w:pStyle w:val="ListParagraph"/>
        <w:bidi/>
        <w:ind w:left="1440"/>
        <w:rPr>
          <w:rFonts w:cstheme="minorHAnsi"/>
          <w:sz w:val="18"/>
          <w:szCs w:val="18"/>
          <w:rtl/>
        </w:rPr>
      </w:pPr>
      <w:r w:rsidRPr="0070518F">
        <w:rPr>
          <w:rFonts w:cs="Times New Roman" w:hint="cs"/>
          <w:sz w:val="18"/>
          <w:szCs w:val="18"/>
          <w:rtl/>
        </w:rPr>
        <w:t>שימו לב שתמיד רואים משהו</w:t>
      </w:r>
      <w:r w:rsidRPr="0070518F">
        <w:rPr>
          <w:rFonts w:cstheme="minorHAnsi" w:hint="cs"/>
          <w:sz w:val="18"/>
          <w:szCs w:val="18"/>
          <w:rtl/>
        </w:rPr>
        <w:t xml:space="preserve">, </w:t>
      </w:r>
      <w:r w:rsidRPr="0070518F">
        <w:rPr>
          <w:rFonts w:cs="Times New Roman" w:hint="cs"/>
          <w:sz w:val="18"/>
          <w:szCs w:val="18"/>
          <w:rtl/>
        </w:rPr>
        <w:t>כמו למשל אוסף הצורות</w:t>
      </w:r>
      <w:r w:rsidRPr="0070518F">
        <w:rPr>
          <w:rFonts w:cstheme="minorHAnsi" w:hint="cs"/>
          <w:sz w:val="18"/>
          <w:szCs w:val="18"/>
          <w:rtl/>
        </w:rPr>
        <w:t xml:space="preserve">, </w:t>
      </w:r>
      <w:r w:rsidRPr="0070518F">
        <w:rPr>
          <w:rFonts w:cs="Times New Roman" w:hint="cs"/>
          <w:sz w:val="18"/>
          <w:szCs w:val="18"/>
          <w:rtl/>
        </w:rPr>
        <w:t xml:space="preserve">אך השאלה הזו מתייחסת להאם ראיתם את </w:t>
      </w:r>
      <w:r w:rsidRPr="0070518F">
        <w:rPr>
          <w:rFonts w:cs="Times New Roman" w:hint="cs"/>
          <w:b/>
          <w:bCs/>
          <w:sz w:val="18"/>
          <w:szCs w:val="18"/>
          <w:u w:val="single"/>
          <w:rtl/>
        </w:rPr>
        <w:t>המילה</w:t>
      </w:r>
      <w:r w:rsidRPr="0070518F">
        <w:rPr>
          <w:rFonts w:cstheme="minorHAnsi" w:hint="cs"/>
          <w:sz w:val="18"/>
          <w:szCs w:val="18"/>
          <w:rtl/>
        </w:rPr>
        <w:t>.</w:t>
      </w:r>
    </w:p>
    <w:p w14:paraId="4AD9DB64" w14:textId="77777777" w:rsidR="00BA6BED" w:rsidRDefault="00DF631F" w:rsidP="00DF631F">
      <w:pPr>
        <w:pStyle w:val="ListParagraph"/>
        <w:bidi/>
        <w:ind w:left="1440"/>
        <w:rPr>
          <w:rFonts w:cstheme="minorHAnsi"/>
          <w:sz w:val="18"/>
          <w:szCs w:val="18"/>
          <w:rtl/>
        </w:rPr>
      </w:pPr>
      <w:r w:rsidRPr="0070518F">
        <w:rPr>
          <w:rFonts w:cs="Times New Roman" w:hint="cs"/>
          <w:sz w:val="18"/>
          <w:szCs w:val="18"/>
          <w:rtl/>
        </w:rPr>
        <w:t>זה בסדר גמור אם לא ראיתם</w:t>
      </w:r>
      <w:r w:rsidRPr="0070518F">
        <w:rPr>
          <w:rFonts w:cstheme="minorHAnsi" w:hint="cs"/>
          <w:sz w:val="18"/>
          <w:szCs w:val="18"/>
          <w:rtl/>
        </w:rPr>
        <w:t xml:space="preserve">, </w:t>
      </w:r>
      <w:r w:rsidRPr="0070518F">
        <w:rPr>
          <w:rFonts w:cs="Times New Roman" w:hint="cs"/>
          <w:sz w:val="18"/>
          <w:szCs w:val="18"/>
          <w:rtl/>
        </w:rPr>
        <w:t xml:space="preserve">אבל אם ראיתם </w:t>
      </w:r>
      <w:r w:rsidRPr="0070518F">
        <w:rPr>
          <w:rFonts w:cs="Times New Roman" w:hint="cs"/>
          <w:b/>
          <w:bCs/>
          <w:sz w:val="18"/>
          <w:szCs w:val="18"/>
          <w:u w:val="single"/>
          <w:rtl/>
        </w:rPr>
        <w:t>חשוב שתדרגו בהתאם</w:t>
      </w:r>
      <w:r w:rsidRPr="0070518F">
        <w:rPr>
          <w:rFonts w:cstheme="minorHAnsi" w:hint="cs"/>
          <w:sz w:val="18"/>
          <w:szCs w:val="18"/>
          <w:rtl/>
        </w:rPr>
        <w:t>,</w:t>
      </w:r>
    </w:p>
    <w:p w14:paraId="1E524AB5" w14:textId="38666267" w:rsidR="00DF631F" w:rsidRDefault="00DF631F" w:rsidP="00BA6BED">
      <w:pPr>
        <w:pStyle w:val="ListParagraph"/>
        <w:bidi/>
        <w:ind w:left="1440"/>
        <w:rPr>
          <w:rFonts w:cstheme="minorHAnsi"/>
          <w:sz w:val="18"/>
          <w:szCs w:val="18"/>
          <w:rtl/>
        </w:rPr>
      </w:pPr>
      <w:r w:rsidRPr="0070518F">
        <w:rPr>
          <w:rFonts w:cs="Times New Roman" w:hint="cs"/>
          <w:sz w:val="18"/>
          <w:szCs w:val="18"/>
          <w:rtl/>
        </w:rPr>
        <w:t>אנחנו מסתמכים על הדירוג שלכם בשביל לדעת האם ראיתם מילה או לא</w:t>
      </w:r>
      <w:r w:rsidRPr="0070518F">
        <w:rPr>
          <w:rFonts w:cstheme="minorHAnsi" w:hint="cs"/>
          <w:sz w:val="18"/>
          <w:szCs w:val="18"/>
          <w:rtl/>
        </w:rPr>
        <w:t>.</w:t>
      </w:r>
    </w:p>
    <w:p w14:paraId="6D2D93AA" w14:textId="77777777" w:rsidR="002F4E9F" w:rsidRDefault="002F4E9F" w:rsidP="00430969">
      <w:pPr>
        <w:pStyle w:val="ListParagraph"/>
        <w:bidi/>
        <w:ind w:left="1440"/>
        <w:rPr>
          <w:rFonts w:cs="Times New Roman"/>
          <w:sz w:val="18"/>
          <w:szCs w:val="18"/>
          <w:rtl/>
        </w:rPr>
      </w:pPr>
    </w:p>
    <w:p w14:paraId="557A6F68" w14:textId="7CF564EB" w:rsidR="00430969" w:rsidRDefault="00430969" w:rsidP="002F4E9F">
      <w:pPr>
        <w:pStyle w:val="ListParagraph"/>
        <w:bidi/>
        <w:ind w:left="1440"/>
        <w:rPr>
          <w:rFonts w:cs="Times New Roman"/>
          <w:sz w:val="18"/>
          <w:szCs w:val="18"/>
          <w:rtl/>
        </w:rPr>
      </w:pPr>
      <w:r>
        <w:rPr>
          <w:rFonts w:cs="Times New Roman" w:hint="cs"/>
          <w:sz w:val="18"/>
          <w:szCs w:val="18"/>
          <w:rtl/>
        </w:rPr>
        <w:t xml:space="preserve">כל פעם שמוצג מסך </w:t>
      </w:r>
      <w:r w:rsidRPr="00430969">
        <w:rPr>
          <w:rFonts w:cs="Times New Roman" w:hint="cs"/>
          <w:b/>
          <w:bCs/>
          <w:sz w:val="18"/>
          <w:szCs w:val="18"/>
          <w:u w:val="single"/>
          <w:rtl/>
        </w:rPr>
        <w:t>"לחץ רווח"</w:t>
      </w:r>
      <w:r>
        <w:rPr>
          <w:rFonts w:cs="Times New Roman" w:hint="cs"/>
          <w:sz w:val="18"/>
          <w:szCs w:val="18"/>
          <w:rtl/>
        </w:rPr>
        <w:t xml:space="preserve"> אתה יכול לקחת הפסקה.</w:t>
      </w:r>
    </w:p>
    <w:p w14:paraId="1F525A44" w14:textId="7DA2F8B9" w:rsidR="00740857" w:rsidRDefault="002F5441" w:rsidP="00740857">
      <w:pPr>
        <w:pStyle w:val="ListParagraph"/>
        <w:bidi/>
        <w:ind w:left="1440"/>
        <w:rPr>
          <w:rFonts w:cs="Times New Roman"/>
          <w:sz w:val="18"/>
          <w:szCs w:val="18"/>
          <w:rtl/>
        </w:rPr>
      </w:pPr>
      <w:r>
        <w:rPr>
          <w:rFonts w:cs="Times New Roman" w:hint="cs"/>
          <w:sz w:val="18"/>
          <w:szCs w:val="18"/>
          <w:rtl/>
        </w:rPr>
        <w:t>&lt;</w:t>
      </w:r>
      <w:r w:rsidR="002804FF">
        <w:rPr>
          <w:rFonts w:cs="Times New Roman" w:hint="cs"/>
          <w:sz w:val="18"/>
          <w:szCs w:val="18"/>
          <w:rtl/>
        </w:rPr>
        <w:t>לוחצים רווח</w:t>
      </w:r>
      <w:r>
        <w:rPr>
          <w:rFonts w:cs="Times New Roman" w:hint="cs"/>
          <w:sz w:val="18"/>
          <w:szCs w:val="18"/>
          <w:rtl/>
        </w:rPr>
        <w:t>&gt;</w:t>
      </w:r>
    </w:p>
    <w:p w14:paraId="417BC91B" w14:textId="4C625593" w:rsidR="003900E8" w:rsidRPr="00BA6BED" w:rsidRDefault="003900E8" w:rsidP="003900E8">
      <w:pPr>
        <w:pStyle w:val="ListParagraph"/>
        <w:bidi/>
        <w:ind w:left="1440"/>
        <w:rPr>
          <w:rFonts w:cs="Times New Roman"/>
          <w:b/>
          <w:bCs/>
          <w:sz w:val="18"/>
          <w:szCs w:val="18"/>
          <w:rtl/>
        </w:rPr>
      </w:pPr>
      <w:r w:rsidRPr="00BA6BED">
        <w:rPr>
          <w:rFonts w:cs="Times New Roman" w:hint="cs"/>
          <w:b/>
          <w:bCs/>
          <w:sz w:val="18"/>
          <w:szCs w:val="18"/>
          <w:rtl/>
        </w:rPr>
        <w:t>&lt;מוצג מסך הוראות לתגובה באמצעות מקלדת / הושטה&gt;</w:t>
      </w:r>
    </w:p>
    <w:p w14:paraId="7379D293" w14:textId="0FDBDDA3" w:rsidR="003900E8" w:rsidRDefault="00BE4086" w:rsidP="003900E8">
      <w:pPr>
        <w:pStyle w:val="ListParagraph"/>
        <w:bidi/>
        <w:ind w:left="1440"/>
        <w:rPr>
          <w:rFonts w:cs="Times New Roman"/>
          <w:sz w:val="18"/>
          <w:szCs w:val="18"/>
          <w:rtl/>
        </w:rPr>
      </w:pPr>
      <w:r>
        <w:rPr>
          <w:rFonts w:cs="Times New Roman" w:hint="cs"/>
          <w:sz w:val="18"/>
          <w:szCs w:val="18"/>
          <w:rtl/>
        </w:rPr>
        <w:t>מוודאים שהנבדק הבין איך מגיבים (בתנאי ההושטה מראים לו איך מושיטים יד לתשובה).</w:t>
      </w:r>
    </w:p>
    <w:p w14:paraId="2C3ADD3C" w14:textId="3607366E" w:rsidR="003900E8" w:rsidRDefault="003900E8" w:rsidP="003900E8">
      <w:pPr>
        <w:pStyle w:val="ListParagraph"/>
        <w:bidi/>
        <w:ind w:left="1440"/>
        <w:rPr>
          <w:rFonts w:cs="Times New Roman"/>
          <w:sz w:val="18"/>
          <w:szCs w:val="18"/>
          <w:rtl/>
        </w:rPr>
      </w:pPr>
    </w:p>
    <w:p w14:paraId="39D4448F" w14:textId="2929A45A" w:rsidR="002F4E9F" w:rsidRPr="00BA6BED" w:rsidRDefault="002F4E9F" w:rsidP="002F4E9F">
      <w:pPr>
        <w:pStyle w:val="ListParagraph"/>
        <w:bidi/>
        <w:ind w:left="1440"/>
        <w:rPr>
          <w:rFonts w:cs="Times New Roman"/>
          <w:b/>
          <w:bCs/>
          <w:sz w:val="18"/>
          <w:szCs w:val="18"/>
          <w:rtl/>
        </w:rPr>
      </w:pPr>
      <w:r w:rsidRPr="00BA6BED">
        <w:rPr>
          <w:rFonts w:cs="Times New Roman" w:hint="cs"/>
          <w:b/>
          <w:bCs/>
          <w:sz w:val="18"/>
          <w:szCs w:val="18"/>
          <w:rtl/>
        </w:rPr>
        <w:t xml:space="preserve">&lt;מוצג מסך </w:t>
      </w:r>
      <w:r>
        <w:rPr>
          <w:rFonts w:cs="Times New Roman" w:hint="cs"/>
          <w:b/>
          <w:bCs/>
          <w:sz w:val="18"/>
          <w:szCs w:val="18"/>
          <w:rtl/>
        </w:rPr>
        <w:t>תחילת אימון</w:t>
      </w:r>
      <w:r w:rsidRPr="00BA6BED">
        <w:rPr>
          <w:rFonts w:cs="Times New Roman" w:hint="cs"/>
          <w:b/>
          <w:bCs/>
          <w:sz w:val="18"/>
          <w:szCs w:val="18"/>
          <w:rtl/>
        </w:rPr>
        <w:t xml:space="preserve"> &gt;</w:t>
      </w:r>
    </w:p>
    <w:p w14:paraId="338E8ACE" w14:textId="77777777" w:rsidR="00787C0E" w:rsidRDefault="002F4E9F" w:rsidP="00787C0E">
      <w:pPr>
        <w:pStyle w:val="ListParagraph"/>
        <w:bidi/>
        <w:ind w:left="1440"/>
        <w:rPr>
          <w:rFonts w:cs="Times New Roman"/>
          <w:sz w:val="18"/>
          <w:szCs w:val="18"/>
          <w:rtl/>
        </w:rPr>
      </w:pPr>
      <w:r>
        <w:rPr>
          <w:rFonts w:cs="Times New Roman" w:hint="cs"/>
          <w:sz w:val="18"/>
          <w:szCs w:val="18"/>
          <w:rtl/>
        </w:rPr>
        <w:t>זהו אימון לקראת הניסוי עצמו.</w:t>
      </w:r>
    </w:p>
    <w:p w14:paraId="684317A6" w14:textId="07E33C57" w:rsidR="00787C0E" w:rsidRPr="00787C0E" w:rsidRDefault="00787C0E" w:rsidP="00787C0E">
      <w:pPr>
        <w:pStyle w:val="ListParagraph"/>
        <w:bidi/>
        <w:ind w:left="1440"/>
        <w:rPr>
          <w:rFonts w:cs="Times New Roman"/>
          <w:sz w:val="18"/>
          <w:szCs w:val="18"/>
        </w:rPr>
      </w:pPr>
      <w:r w:rsidRPr="00787C0E">
        <w:rPr>
          <w:rFonts w:cs="Times New Roman" w:hint="cs"/>
          <w:sz w:val="18"/>
          <w:szCs w:val="18"/>
          <w:rtl/>
        </w:rPr>
        <w:t>לבדוק תשובות של נבדק:</w:t>
      </w:r>
    </w:p>
    <w:p w14:paraId="70EF2DB8" w14:textId="77777777" w:rsidR="00787C0E" w:rsidRPr="00787C0E" w:rsidRDefault="00787C0E" w:rsidP="00787C0E">
      <w:pPr>
        <w:pStyle w:val="ListParagraph"/>
        <w:numPr>
          <w:ilvl w:val="2"/>
          <w:numId w:val="7"/>
        </w:numPr>
        <w:bidi/>
        <w:rPr>
          <w:rFonts w:cs="Times New Roman"/>
          <w:b/>
          <w:bCs/>
          <w:sz w:val="18"/>
          <w:szCs w:val="18"/>
        </w:rPr>
      </w:pPr>
      <w:r w:rsidRPr="00787C0E">
        <w:rPr>
          <w:rFonts w:cs="Times New Roman" w:hint="cs"/>
          <w:sz w:val="18"/>
          <w:szCs w:val="18"/>
          <w:rtl/>
        </w:rPr>
        <w:t>האם מדרג שראה את ה-</w:t>
      </w:r>
      <w:r w:rsidRPr="00787C0E">
        <w:rPr>
          <w:rFonts w:cs="Times New Roman"/>
          <w:sz w:val="18"/>
          <w:szCs w:val="18"/>
        </w:rPr>
        <w:t>prime</w:t>
      </w:r>
      <w:r w:rsidRPr="00787C0E">
        <w:rPr>
          <w:rFonts w:cs="Times New Roman" w:hint="cs"/>
          <w:sz w:val="18"/>
          <w:szCs w:val="18"/>
          <w:rtl/>
        </w:rPr>
        <w:t xml:space="preserve"> כל הזמן?</w:t>
      </w:r>
    </w:p>
    <w:p w14:paraId="5284B0D8" w14:textId="77777777" w:rsidR="00787C0E" w:rsidRDefault="00787C0E" w:rsidP="00787C0E">
      <w:pPr>
        <w:pStyle w:val="ListParagraph"/>
        <w:bidi/>
        <w:ind w:left="1440" w:firstLine="720"/>
        <w:rPr>
          <w:rFonts w:cs="Times New Roman"/>
          <w:sz w:val="18"/>
          <w:szCs w:val="18"/>
          <w:rtl/>
        </w:rPr>
      </w:pPr>
      <w:r w:rsidRPr="00787C0E">
        <w:rPr>
          <w:rFonts w:cs="Times New Roman" w:hint="cs"/>
          <w:sz w:val="18"/>
          <w:szCs w:val="18"/>
          <w:rtl/>
        </w:rPr>
        <w:t>כנראה מתבלבל בינו לבין מטרה.</w:t>
      </w:r>
    </w:p>
    <w:p w14:paraId="22B9D3B2" w14:textId="4E4F47DC" w:rsidR="00787C0E" w:rsidRPr="00787C0E" w:rsidRDefault="00787C0E" w:rsidP="00787C0E">
      <w:pPr>
        <w:pStyle w:val="ListParagraph"/>
        <w:bidi/>
        <w:ind w:left="1440" w:firstLine="720"/>
        <w:rPr>
          <w:rFonts w:cs="Times New Roman"/>
          <w:b/>
          <w:bCs/>
          <w:sz w:val="18"/>
          <w:szCs w:val="18"/>
        </w:rPr>
      </w:pPr>
      <w:r w:rsidRPr="00787C0E">
        <w:rPr>
          <w:rFonts w:cs="Times New Roman" w:hint="cs"/>
          <w:sz w:val="18"/>
          <w:szCs w:val="18"/>
          <w:rtl/>
        </w:rPr>
        <w:t xml:space="preserve">להסביר לו שהוא צריך לדרג כמה ראה את המילה </w:t>
      </w:r>
      <w:r w:rsidRPr="00787C0E">
        <w:rPr>
          <w:rFonts w:cs="Times New Roman" w:hint="cs"/>
          <w:b/>
          <w:bCs/>
          <w:sz w:val="18"/>
          <w:szCs w:val="18"/>
          <w:u w:val="single"/>
          <w:rtl/>
        </w:rPr>
        <w:t>הראשונה</w:t>
      </w:r>
      <w:r w:rsidRPr="00787C0E">
        <w:rPr>
          <w:rFonts w:cs="Times New Roman" w:hint="cs"/>
          <w:sz w:val="18"/>
          <w:szCs w:val="18"/>
          <w:rtl/>
        </w:rPr>
        <w:t>.</w:t>
      </w:r>
    </w:p>
    <w:p w14:paraId="4DFB2436" w14:textId="77777777" w:rsidR="00787C0E" w:rsidRPr="00787C0E" w:rsidRDefault="00787C0E" w:rsidP="00787C0E">
      <w:pPr>
        <w:pStyle w:val="ListParagraph"/>
        <w:numPr>
          <w:ilvl w:val="2"/>
          <w:numId w:val="7"/>
        </w:numPr>
        <w:bidi/>
        <w:rPr>
          <w:rFonts w:cs="Times New Roman"/>
          <w:sz w:val="18"/>
          <w:szCs w:val="18"/>
        </w:rPr>
      </w:pPr>
      <w:r w:rsidRPr="00787C0E">
        <w:rPr>
          <w:rFonts w:cs="Times New Roman" w:hint="cs"/>
          <w:sz w:val="18"/>
          <w:szCs w:val="18"/>
          <w:rtl/>
        </w:rPr>
        <w:t>האם מסווג כראוי את המילה לטבעית / מלאכותית?</w:t>
      </w:r>
    </w:p>
    <w:p w14:paraId="36A90F93" w14:textId="55FCB8C0" w:rsidR="00787C0E" w:rsidRPr="00787C0E" w:rsidRDefault="00787C0E" w:rsidP="00787C0E">
      <w:pPr>
        <w:pStyle w:val="ListParagraph"/>
        <w:bidi/>
        <w:ind w:left="1440" w:firstLine="720"/>
        <w:rPr>
          <w:rFonts w:cs="Times New Roman"/>
          <w:sz w:val="18"/>
          <w:szCs w:val="18"/>
        </w:rPr>
      </w:pPr>
      <w:r w:rsidRPr="00787C0E">
        <w:rPr>
          <w:rFonts w:cs="Times New Roman" w:hint="cs"/>
          <w:sz w:val="18"/>
          <w:szCs w:val="18"/>
          <w:rtl/>
        </w:rPr>
        <w:t>להסביר לו שוב את המטלה.</w:t>
      </w:r>
    </w:p>
    <w:p w14:paraId="29018190" w14:textId="77777777" w:rsidR="002F4E9F" w:rsidRPr="00787C0E" w:rsidRDefault="002F4E9F" w:rsidP="002F4E9F">
      <w:pPr>
        <w:pStyle w:val="ListParagraph"/>
        <w:bidi/>
        <w:ind w:left="1440"/>
        <w:rPr>
          <w:rFonts w:cs="Times New Roman"/>
          <w:sz w:val="18"/>
          <w:szCs w:val="18"/>
          <w:rtl/>
        </w:rPr>
      </w:pPr>
    </w:p>
    <w:p w14:paraId="3E7981F6" w14:textId="11E9D1AD" w:rsidR="003A3003" w:rsidRDefault="002F5441" w:rsidP="002F5441">
      <w:pPr>
        <w:pStyle w:val="ListParagraph"/>
        <w:bidi/>
        <w:ind w:left="1440"/>
        <w:rPr>
          <w:rFonts w:cs="Times New Roman"/>
          <w:sz w:val="18"/>
          <w:szCs w:val="18"/>
          <w:rtl/>
        </w:rPr>
      </w:pPr>
      <w:r>
        <w:rPr>
          <w:rFonts w:cs="Times New Roman" w:hint="cs"/>
          <w:sz w:val="18"/>
          <w:szCs w:val="18"/>
          <w:rtl/>
        </w:rPr>
        <w:t>במידה והנבדק אינו עומד בזמנים</w:t>
      </w:r>
      <w:r w:rsidR="003A3003">
        <w:rPr>
          <w:rFonts w:cs="Times New Roman" w:hint="cs"/>
          <w:sz w:val="18"/>
          <w:szCs w:val="18"/>
          <w:rtl/>
        </w:rPr>
        <w:t>:</w:t>
      </w:r>
    </w:p>
    <w:p w14:paraId="378A9DC7" w14:textId="3270ED8D" w:rsidR="003A3003" w:rsidRDefault="003A3003" w:rsidP="003A3003">
      <w:pPr>
        <w:pStyle w:val="ListParagraph"/>
        <w:numPr>
          <w:ilvl w:val="2"/>
          <w:numId w:val="7"/>
        </w:numPr>
        <w:bidi/>
        <w:rPr>
          <w:rFonts w:cs="Times New Roman"/>
          <w:sz w:val="18"/>
          <w:szCs w:val="18"/>
        </w:rPr>
      </w:pPr>
      <w:r>
        <w:rPr>
          <w:rFonts w:cs="Times New Roman" w:hint="cs"/>
          <w:sz w:val="18"/>
          <w:szCs w:val="18"/>
          <w:rtl/>
        </w:rPr>
        <w:t>נוודא שהוא יושב קרוב מספיק</w:t>
      </w:r>
      <w:r w:rsidR="005C7587">
        <w:rPr>
          <w:rFonts w:cs="Times New Roman" w:hint="cs"/>
          <w:sz w:val="18"/>
          <w:szCs w:val="18"/>
          <w:rtl/>
        </w:rPr>
        <w:t>, קירוב למסך משפר משמעותית את זמן התגובה.</w:t>
      </w:r>
    </w:p>
    <w:p w14:paraId="315617BC" w14:textId="562251B1" w:rsidR="00BD27BE" w:rsidRDefault="00BD27BE" w:rsidP="00BD27BE">
      <w:pPr>
        <w:pStyle w:val="ListParagraph"/>
        <w:numPr>
          <w:ilvl w:val="2"/>
          <w:numId w:val="7"/>
        </w:numPr>
        <w:bidi/>
        <w:rPr>
          <w:rFonts w:cs="Times New Roman"/>
          <w:sz w:val="18"/>
          <w:szCs w:val="18"/>
        </w:rPr>
      </w:pPr>
      <w:r>
        <w:rPr>
          <w:rFonts w:cs="Times New Roman" w:hint="cs"/>
          <w:sz w:val="18"/>
          <w:szCs w:val="18"/>
          <w:rtl/>
        </w:rPr>
        <w:t>ניקח לו את היד ונעזור לו להגיע למסך בזמן.</w:t>
      </w:r>
    </w:p>
    <w:p w14:paraId="2038B869" w14:textId="2392C460" w:rsidR="002F5441" w:rsidRDefault="00E171D2" w:rsidP="003A3003">
      <w:pPr>
        <w:pStyle w:val="ListParagraph"/>
        <w:numPr>
          <w:ilvl w:val="2"/>
          <w:numId w:val="7"/>
        </w:numPr>
        <w:bidi/>
        <w:rPr>
          <w:rFonts w:cs="Times New Roman"/>
          <w:sz w:val="18"/>
          <w:szCs w:val="18"/>
        </w:rPr>
      </w:pPr>
      <w:r>
        <w:rPr>
          <w:rFonts w:cs="Times New Roman" w:hint="cs"/>
          <w:sz w:val="18"/>
          <w:szCs w:val="18"/>
          <w:rtl/>
        </w:rPr>
        <w:t>נציע לו לנסות רק להגיע למסך בזמן, ללא התייחסות לקטגוריות. לאחר שיצליח לעשות זאת שינסה גם לענות נכון.</w:t>
      </w:r>
    </w:p>
    <w:p w14:paraId="2FBB7552" w14:textId="77777777" w:rsidR="00445292" w:rsidRDefault="00445292" w:rsidP="00445292">
      <w:pPr>
        <w:pStyle w:val="ListParagraph"/>
        <w:bidi/>
        <w:ind w:left="1440"/>
        <w:rPr>
          <w:rFonts w:cs="Times New Roman"/>
          <w:sz w:val="18"/>
          <w:szCs w:val="18"/>
          <w:rtl/>
        </w:rPr>
      </w:pPr>
    </w:p>
    <w:p w14:paraId="50845690" w14:textId="5878CCA0" w:rsidR="00445292" w:rsidRDefault="00445292" w:rsidP="00445292">
      <w:pPr>
        <w:pStyle w:val="ListParagraph"/>
        <w:bidi/>
        <w:ind w:left="1440"/>
        <w:rPr>
          <w:rFonts w:cs="Times New Roman"/>
          <w:sz w:val="18"/>
          <w:szCs w:val="18"/>
          <w:rtl/>
        </w:rPr>
      </w:pPr>
      <w:r>
        <w:rPr>
          <w:rFonts w:cs="Times New Roman" w:hint="cs"/>
          <w:sz w:val="18"/>
          <w:szCs w:val="18"/>
          <w:rtl/>
        </w:rPr>
        <w:t>דגשים לנבדק:</w:t>
      </w:r>
    </w:p>
    <w:p w14:paraId="61AFFC09" w14:textId="77777777" w:rsidR="00445292" w:rsidRPr="00445292" w:rsidRDefault="0070518F" w:rsidP="00445292">
      <w:pPr>
        <w:pStyle w:val="ListParagraph"/>
        <w:numPr>
          <w:ilvl w:val="2"/>
          <w:numId w:val="7"/>
        </w:numPr>
        <w:bidi/>
        <w:rPr>
          <w:rFonts w:cs="Times New Roman"/>
          <w:sz w:val="18"/>
          <w:szCs w:val="18"/>
        </w:rPr>
      </w:pPr>
      <w:r w:rsidRPr="00445292">
        <w:rPr>
          <w:rFonts w:cs="Times New Roman" w:hint="cs"/>
          <w:sz w:val="18"/>
          <w:szCs w:val="18"/>
          <w:u w:val="single"/>
          <w:rtl/>
          <w:lang w:val="en-GB"/>
        </w:rPr>
        <w:t>לא להסתיר את הסמן עם היד כי המצלמות לא יראו אותו</w:t>
      </w:r>
      <w:r w:rsidRPr="00445292">
        <w:rPr>
          <w:rFonts w:cstheme="minorHAnsi" w:hint="cs"/>
          <w:sz w:val="18"/>
          <w:szCs w:val="18"/>
          <w:u w:val="single"/>
          <w:rtl/>
          <w:lang w:val="en-GB"/>
        </w:rPr>
        <w:t>.</w:t>
      </w:r>
    </w:p>
    <w:p w14:paraId="3363169F" w14:textId="77777777" w:rsidR="00445292" w:rsidRPr="00445292" w:rsidRDefault="003A3003" w:rsidP="00445292">
      <w:pPr>
        <w:pStyle w:val="ListParagraph"/>
        <w:numPr>
          <w:ilvl w:val="2"/>
          <w:numId w:val="7"/>
        </w:numPr>
        <w:bidi/>
        <w:rPr>
          <w:rFonts w:cs="Times New Roman"/>
          <w:sz w:val="18"/>
          <w:szCs w:val="18"/>
        </w:rPr>
      </w:pPr>
      <w:r w:rsidRPr="00445292">
        <w:rPr>
          <w:rFonts w:cs="Times New Roman" w:hint="cs"/>
          <w:sz w:val="18"/>
          <w:szCs w:val="18"/>
          <w:u w:val="single"/>
          <w:rtl/>
          <w:lang w:val="en-GB"/>
        </w:rPr>
        <w:t>חשוב תמיד לגעת במסך ולא לעצור לפני (מאט את התגובה)</w:t>
      </w:r>
      <w:r w:rsidRPr="00445292">
        <w:rPr>
          <w:rFonts w:cstheme="minorHAnsi" w:hint="cs"/>
          <w:sz w:val="18"/>
          <w:szCs w:val="18"/>
          <w:u w:val="single"/>
          <w:rtl/>
          <w:lang w:val="en-GB"/>
        </w:rPr>
        <w:t>.</w:t>
      </w:r>
    </w:p>
    <w:p w14:paraId="4A659E84" w14:textId="15C14AE6" w:rsidR="00B87218" w:rsidRPr="00445292" w:rsidRDefault="00B87218" w:rsidP="00445292">
      <w:pPr>
        <w:pStyle w:val="ListParagraph"/>
        <w:numPr>
          <w:ilvl w:val="2"/>
          <w:numId w:val="7"/>
        </w:numPr>
        <w:bidi/>
        <w:rPr>
          <w:rFonts w:cs="Times New Roman"/>
          <w:sz w:val="18"/>
          <w:szCs w:val="18"/>
          <w:rtl/>
        </w:rPr>
      </w:pPr>
      <w:r w:rsidRPr="00445292">
        <w:rPr>
          <w:rFonts w:cs="Times New Roman" w:hint="cs"/>
          <w:sz w:val="18"/>
          <w:szCs w:val="18"/>
          <w:u w:val="single"/>
          <w:rtl/>
          <w:lang w:val="en-GB"/>
        </w:rPr>
        <w:t>סמן תמיד יושב מעל נקודת התחלה.</w:t>
      </w:r>
    </w:p>
    <w:p w14:paraId="5DB775D9" w14:textId="77777777" w:rsidR="008B39DA" w:rsidRPr="00E600AB" w:rsidRDefault="008B39DA" w:rsidP="008B39DA">
      <w:pPr>
        <w:pStyle w:val="ListParagraph"/>
        <w:bidi/>
        <w:ind w:left="1440"/>
        <w:rPr>
          <w:rFonts w:cstheme="minorHAnsi"/>
          <w:b/>
          <w:bCs/>
        </w:rPr>
      </w:pPr>
    </w:p>
    <w:p w14:paraId="381DD629" w14:textId="77777777" w:rsidR="00D013A3" w:rsidRPr="00E600AB" w:rsidRDefault="00D013A3" w:rsidP="00D013A3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>אנא וודא שהסממן נשאר באותו המיקום על האצבע שלך לאורך הניסוי</w:t>
      </w:r>
      <w:r w:rsidRPr="00E600AB">
        <w:rPr>
          <w:rFonts w:cstheme="minorHAnsi" w:hint="cs"/>
          <w:rtl/>
        </w:rPr>
        <w:t>.</w:t>
      </w:r>
    </w:p>
    <w:p w14:paraId="7FDC28C2" w14:textId="5365A229" w:rsidR="0077667A" w:rsidRPr="00E600AB" w:rsidRDefault="00D013A3" w:rsidP="00D013A3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>כמו כן</w:t>
      </w:r>
      <w:r w:rsidRPr="00E600AB">
        <w:rPr>
          <w:rFonts w:cstheme="minorHAnsi" w:hint="cs"/>
          <w:rtl/>
        </w:rPr>
        <w:t xml:space="preserve">, </w:t>
      </w:r>
      <w:r w:rsidRPr="00E600AB">
        <w:rPr>
          <w:rFonts w:cs="Times New Roman" w:hint="cs"/>
          <w:rtl/>
        </w:rPr>
        <w:t>השתדל לא לזוז יותר מדי בכיסא</w:t>
      </w:r>
      <w:r w:rsidR="00445292">
        <w:rPr>
          <w:rFonts w:cstheme="minorHAnsi" w:hint="cs"/>
          <w:rtl/>
        </w:rPr>
        <w:t>.</w:t>
      </w:r>
    </w:p>
    <w:p w14:paraId="317D8561" w14:textId="08E471D1" w:rsidR="00515FC7" w:rsidRPr="00F52E41" w:rsidRDefault="0077667A" w:rsidP="00F52E41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>יש לצאת מהחדר ולסגור את הדלת</w:t>
      </w:r>
      <w:r w:rsidRPr="00E600AB">
        <w:rPr>
          <w:rFonts w:cstheme="minorHAnsi" w:hint="cs"/>
          <w:rtl/>
        </w:rPr>
        <w:t>.</w:t>
      </w:r>
    </w:p>
    <w:p w14:paraId="18282891" w14:textId="654852A1" w:rsidR="00FC5968" w:rsidRPr="00E600AB" w:rsidRDefault="00FC5968" w:rsidP="002C3414">
      <w:pPr>
        <w:pStyle w:val="ListParagraph"/>
        <w:numPr>
          <w:ilvl w:val="0"/>
          <w:numId w:val="7"/>
        </w:numPr>
        <w:bidi/>
        <w:rPr>
          <w:rFonts w:cstheme="minorHAnsi"/>
          <w:i/>
          <w:iCs/>
        </w:rPr>
      </w:pPr>
      <w:r w:rsidRPr="00E600AB">
        <w:rPr>
          <w:rFonts w:cs="Times New Roman" w:hint="cs"/>
          <w:rtl/>
        </w:rPr>
        <w:t>סיום הניסוי</w:t>
      </w:r>
      <w:r w:rsidRPr="00E600AB">
        <w:rPr>
          <w:rFonts w:cstheme="minorHAnsi" w:hint="cs"/>
          <w:rtl/>
        </w:rPr>
        <w:t>:</w:t>
      </w:r>
    </w:p>
    <w:p w14:paraId="41C58BF4" w14:textId="0CD57118" w:rsidR="001B520F" w:rsidRDefault="001B520F" w:rsidP="001B520F">
      <w:pPr>
        <w:pStyle w:val="ListParagraph"/>
        <w:numPr>
          <w:ilvl w:val="1"/>
          <w:numId w:val="7"/>
        </w:numPr>
        <w:bidi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 xml:space="preserve">בתיקייה: </w:t>
      </w:r>
      <w:r w:rsidRPr="0044197C">
        <w:rPr>
          <w:rFonts w:asciiTheme="majorBidi" w:hAnsiTheme="majorBidi" w:cstheme="majorBidi"/>
        </w:rPr>
        <w:t>experiment\RUN_ME\stimuli\trial_lists</w:t>
      </w:r>
      <w:r>
        <w:rPr>
          <w:rFonts w:asciiTheme="majorBidi" w:hAnsiTheme="majorBidi" w:cstheme="majorBidi"/>
        </w:rPr>
        <w:t>\</w:t>
      </w:r>
      <w:r>
        <w:rPr>
          <w:rFonts w:asciiTheme="majorBidi" w:hAnsiTheme="majorBidi" w:cstheme="majorBidi" w:hint="cs"/>
          <w:rtl/>
        </w:rPr>
        <w:t xml:space="preserve"> </w:t>
      </w:r>
      <w:r w:rsidRPr="0044197C">
        <w:rPr>
          <w:rFonts w:asciiTheme="majorBidi" w:hAnsiTheme="majorBidi" w:cstheme="majorBidi"/>
          <w:rtl/>
        </w:rPr>
        <w:t xml:space="preserve">למחוק את </w:t>
      </w:r>
      <w:r>
        <w:rPr>
          <w:rFonts w:asciiTheme="majorBidi" w:hAnsiTheme="majorBidi" w:cstheme="majorBidi"/>
        </w:rPr>
        <w:t>unused_lists</w:t>
      </w:r>
      <w:r w:rsidR="00F52E41">
        <w:rPr>
          <w:rFonts w:asciiTheme="majorBidi" w:hAnsiTheme="majorBidi" w:cstheme="majorBidi"/>
        </w:rPr>
        <w:t>_day1</w:t>
      </w:r>
      <w:r>
        <w:rPr>
          <w:rFonts w:asciiTheme="majorBidi" w:hAnsiTheme="majorBidi" w:cstheme="majorBidi"/>
        </w:rPr>
        <w:t>.mat</w:t>
      </w:r>
      <w:r>
        <w:rPr>
          <w:rFonts w:asciiTheme="majorBidi" w:hAnsiTheme="majorBidi" w:cstheme="majorBidi" w:hint="cs"/>
          <w:rtl/>
        </w:rPr>
        <w:t>.</w:t>
      </w:r>
    </w:p>
    <w:p w14:paraId="34FF50A5" w14:textId="5F508CB1" w:rsidR="001B520F" w:rsidRPr="00E600AB" w:rsidRDefault="001B520F" w:rsidP="001B520F">
      <w:pPr>
        <w:pStyle w:val="ListParagraph"/>
        <w:bidi/>
        <w:ind w:left="1440"/>
        <w:rPr>
          <w:rFonts w:cstheme="minorHAnsi"/>
          <w:i/>
          <w:iCs/>
        </w:rPr>
      </w:pPr>
      <w:r>
        <w:rPr>
          <w:rFonts w:asciiTheme="majorBidi" w:hAnsiTheme="majorBidi" w:cstheme="majorBidi" w:hint="cs"/>
          <w:rtl/>
        </w:rPr>
        <w:lastRenderedPageBreak/>
        <w:t xml:space="preserve">לשנות את </w:t>
      </w:r>
      <w:r>
        <w:rPr>
          <w:rFonts w:asciiTheme="majorBidi" w:hAnsiTheme="majorBidi" w:cstheme="majorBidi"/>
        </w:rPr>
        <w:t>real_</w:t>
      </w:r>
      <w:r w:rsidR="009045F8">
        <w:rPr>
          <w:rFonts w:asciiTheme="majorBidi" w:hAnsiTheme="majorBidi" w:cstheme="majorBidi"/>
        </w:rPr>
        <w:t>test_</w:t>
      </w:r>
      <w:r>
        <w:rPr>
          <w:rFonts w:asciiTheme="majorBidi" w:hAnsiTheme="majorBidi" w:cstheme="majorBidi"/>
        </w:rPr>
        <w:t>unused_lists</w:t>
      </w:r>
      <w:r w:rsidR="00CD179E">
        <w:rPr>
          <w:rFonts w:asciiTheme="majorBidi" w:hAnsiTheme="majorBidi" w:cstheme="majorBidi"/>
        </w:rPr>
        <w:t>_day</w:t>
      </w:r>
      <w:r w:rsidR="009045F8">
        <w:rPr>
          <w:rFonts w:asciiTheme="majorBidi" w:hAnsiTheme="majorBidi" w:cstheme="majorBidi"/>
        </w:rPr>
        <w:t>2</w:t>
      </w:r>
      <w:r>
        <w:rPr>
          <w:rFonts w:asciiTheme="majorBidi" w:hAnsiTheme="majorBidi" w:cstheme="majorBidi"/>
        </w:rPr>
        <w:t>.mat</w:t>
      </w:r>
      <w:r>
        <w:rPr>
          <w:rFonts w:asciiTheme="majorBidi" w:hAnsiTheme="majorBidi" w:cstheme="majorBidi" w:hint="cs"/>
          <w:rtl/>
        </w:rPr>
        <w:t xml:space="preserve"> ל-</w:t>
      </w:r>
      <w:r w:rsidR="009045F8">
        <w:rPr>
          <w:rFonts w:asciiTheme="majorBidi" w:hAnsiTheme="majorBidi" w:cstheme="majorBidi"/>
        </w:rPr>
        <w:t>test_</w:t>
      </w:r>
      <w:r>
        <w:rPr>
          <w:rFonts w:asciiTheme="majorBidi" w:hAnsiTheme="majorBidi" w:cstheme="majorBidi"/>
        </w:rPr>
        <w:t>unused_lists</w:t>
      </w:r>
      <w:r w:rsidR="00CD179E">
        <w:rPr>
          <w:rFonts w:asciiTheme="majorBidi" w:hAnsiTheme="majorBidi" w:cstheme="majorBidi"/>
        </w:rPr>
        <w:t>_day</w:t>
      </w:r>
      <w:r w:rsidR="009045F8">
        <w:rPr>
          <w:rFonts w:asciiTheme="majorBidi" w:hAnsiTheme="majorBidi" w:cstheme="majorBidi"/>
        </w:rPr>
        <w:t>2</w:t>
      </w:r>
      <w:r>
        <w:rPr>
          <w:rFonts w:asciiTheme="majorBidi" w:hAnsiTheme="majorBidi" w:cstheme="majorBidi"/>
        </w:rPr>
        <w:t>.mat</w:t>
      </w:r>
      <w:r>
        <w:rPr>
          <w:rFonts w:asciiTheme="majorBidi" w:hAnsiTheme="majorBidi" w:cstheme="majorBidi" w:hint="cs"/>
          <w:rtl/>
        </w:rPr>
        <w:t>.</w:t>
      </w:r>
    </w:p>
    <w:p w14:paraId="1A3E3AF1" w14:textId="7DB29DF0" w:rsidR="0088717A" w:rsidRDefault="0088717A" w:rsidP="009F5C03">
      <w:pPr>
        <w:pStyle w:val="ListParagraph"/>
        <w:numPr>
          <w:ilvl w:val="1"/>
          <w:numId w:val="7"/>
        </w:numPr>
        <w:bidi/>
        <w:rPr>
          <w:rFonts w:asciiTheme="majorBidi" w:hAnsiTheme="majorBidi" w:cstheme="majorBidi"/>
        </w:rPr>
      </w:pPr>
      <w:r w:rsidRPr="0088717A">
        <w:rPr>
          <w:rFonts w:asciiTheme="majorBidi" w:hAnsiTheme="majorBidi" w:cstheme="majorBidi"/>
          <w:rtl/>
        </w:rPr>
        <w:t xml:space="preserve">לסגור הקלטה </w:t>
      </w:r>
      <w:r w:rsidRPr="0088717A">
        <w:rPr>
          <w:rFonts w:asciiTheme="majorBidi" w:hAnsiTheme="majorBidi" w:cstheme="majorBidi"/>
        </w:rPr>
        <w:t>Motive</w:t>
      </w:r>
      <w:r>
        <w:rPr>
          <w:rFonts w:asciiTheme="majorBidi" w:hAnsiTheme="majorBidi" w:cstheme="majorBidi" w:hint="cs"/>
          <w:rtl/>
        </w:rPr>
        <w:t>.</w:t>
      </w:r>
    </w:p>
    <w:p w14:paraId="2DDE3685" w14:textId="77777777" w:rsidR="00E02C55" w:rsidRPr="00E600AB" w:rsidRDefault="00E02C55" w:rsidP="00E02C55">
      <w:pPr>
        <w:pStyle w:val="ListParagraph"/>
        <w:numPr>
          <w:ilvl w:val="1"/>
          <w:numId w:val="7"/>
        </w:numPr>
        <w:bidi/>
        <w:rPr>
          <w:rFonts w:cstheme="minorHAnsi"/>
          <w:i/>
          <w:iCs/>
        </w:rPr>
      </w:pPr>
      <w:r w:rsidRPr="00E600AB">
        <w:rPr>
          <w:rFonts w:cs="Times New Roman" w:hint="cs"/>
          <w:rtl/>
        </w:rPr>
        <w:t xml:space="preserve">ביצוע </w:t>
      </w:r>
      <w:r w:rsidRPr="00E600AB">
        <w:rPr>
          <w:rFonts w:cstheme="minorHAnsi"/>
        </w:rPr>
        <w:t>debriefing</w:t>
      </w:r>
      <w:r w:rsidRPr="00E600AB">
        <w:rPr>
          <w:rFonts w:cstheme="minorHAnsi" w:hint="cs"/>
          <w:rtl/>
        </w:rPr>
        <w:t xml:space="preserve"> (</w:t>
      </w:r>
      <w:r w:rsidRPr="00E600AB">
        <w:rPr>
          <w:rFonts w:cs="Times New Roman" w:hint="cs"/>
          <w:rtl/>
        </w:rPr>
        <w:t>דוגמה בנספח ג</w:t>
      </w:r>
      <w:r w:rsidRPr="00E600AB">
        <w:rPr>
          <w:rFonts w:cstheme="minorHAnsi" w:hint="cs"/>
          <w:rtl/>
        </w:rPr>
        <w:t>').</w:t>
      </w:r>
      <w:r w:rsidRPr="00E600AB">
        <w:rPr>
          <w:rFonts w:cstheme="minorHAnsi" w:hint="cs"/>
          <w:rtl/>
          <w:lang w:val="en-GB"/>
        </w:rPr>
        <w:t xml:space="preserve"> </w:t>
      </w:r>
      <w:r w:rsidRPr="00E600AB">
        <w:rPr>
          <w:rFonts w:cstheme="minorHAnsi" w:hint="cs"/>
          <w:rtl/>
        </w:rPr>
        <w:t xml:space="preserve"> </w:t>
      </w:r>
    </w:p>
    <w:p w14:paraId="40DE5BF7" w14:textId="77777777" w:rsidR="00E02C55" w:rsidRPr="00E600AB" w:rsidRDefault="00E02C55" w:rsidP="00E02C55">
      <w:pPr>
        <w:pStyle w:val="ListParagraph"/>
        <w:numPr>
          <w:ilvl w:val="1"/>
          <w:numId w:val="7"/>
        </w:numPr>
        <w:bidi/>
        <w:rPr>
          <w:rFonts w:cstheme="minorHAnsi"/>
          <w:i/>
          <w:iCs/>
        </w:rPr>
      </w:pPr>
      <w:r w:rsidRPr="00E600AB">
        <w:rPr>
          <w:rFonts w:cs="Times New Roman" w:hint="cs"/>
          <w:rtl/>
        </w:rPr>
        <w:t>כתיבת הערות על ההרצה</w:t>
      </w:r>
    </w:p>
    <w:p w14:paraId="2D7AEFCB" w14:textId="77777777" w:rsidR="00E02C55" w:rsidRPr="001B520F" w:rsidRDefault="00E02C55" w:rsidP="00E02C55">
      <w:pPr>
        <w:pStyle w:val="ListParagraph"/>
        <w:numPr>
          <w:ilvl w:val="1"/>
          <w:numId w:val="7"/>
        </w:numPr>
        <w:bidi/>
        <w:rPr>
          <w:rFonts w:cstheme="minorHAnsi"/>
          <w:i/>
          <w:iCs/>
        </w:rPr>
      </w:pPr>
      <w:r w:rsidRPr="00E600AB">
        <w:rPr>
          <w:rFonts w:cs="Times New Roman" w:hint="cs"/>
          <w:rtl/>
        </w:rPr>
        <w:t>תשלום והחתמה על קבלה</w:t>
      </w:r>
      <w:r w:rsidRPr="00E600AB">
        <w:rPr>
          <w:rFonts w:cstheme="minorHAnsi" w:hint="cs"/>
          <w:rtl/>
        </w:rPr>
        <w:t xml:space="preserve"> /</w:t>
      </w:r>
      <w:r w:rsidRPr="00E600AB">
        <w:rPr>
          <w:rFonts w:cs="Times New Roman" w:hint="cs"/>
          <w:rtl/>
        </w:rPr>
        <w:t xml:space="preserve"> הזנת קרדיט</w:t>
      </w:r>
      <w:r w:rsidRPr="00E600AB">
        <w:rPr>
          <w:rFonts w:cstheme="minorHAnsi" w:hint="cs"/>
          <w:rtl/>
        </w:rPr>
        <w:t xml:space="preserve"> </w:t>
      </w:r>
    </w:p>
    <w:p w14:paraId="4B126A09" w14:textId="4085D24C" w:rsidR="0088717A" w:rsidRPr="0088717A" w:rsidRDefault="0088717A" w:rsidP="00E02C55">
      <w:pPr>
        <w:pStyle w:val="ListParagraph"/>
        <w:numPr>
          <w:ilvl w:val="1"/>
          <w:numId w:val="7"/>
        </w:numPr>
        <w:bidi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 xml:space="preserve">לשמור פלט של מ"ס פריימים </w:t>
      </w:r>
      <w:r w:rsidR="003C68F7">
        <w:rPr>
          <w:rFonts w:asciiTheme="majorBidi" w:hAnsiTheme="majorBidi" w:cstheme="majorBidi" w:hint="cs"/>
          <w:rtl/>
        </w:rPr>
        <w:t>ש-</w:t>
      </w:r>
      <w:r w:rsidR="003C68F7">
        <w:rPr>
          <w:rFonts w:asciiTheme="majorBidi" w:hAnsiTheme="majorBidi" w:cstheme="majorBidi"/>
        </w:rPr>
        <w:t>psychtoolbox</w:t>
      </w:r>
      <w:r w:rsidR="003C68F7">
        <w:rPr>
          <w:rFonts w:asciiTheme="majorBidi" w:hAnsiTheme="majorBidi" w:cstheme="majorBidi" w:hint="cs"/>
          <w:rtl/>
        </w:rPr>
        <w:t xml:space="preserve"> פספס </w:t>
      </w:r>
      <w:r>
        <w:rPr>
          <w:rFonts w:asciiTheme="majorBidi" w:hAnsiTheme="majorBidi" w:cstheme="majorBidi" w:hint="cs"/>
          <w:rtl/>
        </w:rPr>
        <w:t xml:space="preserve">בתוך </w:t>
      </w:r>
      <w:r>
        <w:rPr>
          <w:rFonts w:asciiTheme="majorBidi" w:hAnsiTheme="majorBidi" w:cstheme="majorBidi"/>
        </w:rPr>
        <w:t>subject_log.xlsx</w:t>
      </w:r>
      <w:r>
        <w:rPr>
          <w:rFonts w:asciiTheme="majorBidi" w:hAnsiTheme="majorBidi" w:cstheme="majorBidi" w:hint="cs"/>
          <w:rtl/>
        </w:rPr>
        <w:t>.</w:t>
      </w:r>
    </w:p>
    <w:p w14:paraId="4DA10CB5" w14:textId="58C26987" w:rsidR="00AC3501" w:rsidRPr="00E600AB" w:rsidRDefault="006452B9" w:rsidP="0088717A">
      <w:pPr>
        <w:pStyle w:val="ListParagraph"/>
        <w:numPr>
          <w:ilvl w:val="1"/>
          <w:numId w:val="7"/>
        </w:numPr>
        <w:bidi/>
        <w:rPr>
          <w:rFonts w:cstheme="minorHAnsi"/>
          <w:i/>
          <w:iCs/>
        </w:rPr>
      </w:pPr>
      <w:r w:rsidRPr="00E600AB">
        <w:rPr>
          <w:rFonts w:cs="Times New Roman" w:hint="cs"/>
          <w:b/>
          <w:bCs/>
          <w:rtl/>
        </w:rPr>
        <w:t xml:space="preserve">שמירת </w:t>
      </w:r>
      <w:r w:rsidR="00AC3501" w:rsidRPr="00E600AB">
        <w:rPr>
          <w:rFonts w:cs="Times New Roman" w:hint="cs"/>
          <w:b/>
          <w:bCs/>
          <w:rtl/>
        </w:rPr>
        <w:t>דאטא</w:t>
      </w:r>
      <w:r w:rsidR="00AC3501" w:rsidRPr="00E600AB">
        <w:rPr>
          <w:rFonts w:cstheme="minorHAnsi" w:hint="cs"/>
          <w:b/>
          <w:bCs/>
          <w:rtl/>
        </w:rPr>
        <w:t>:</w:t>
      </w:r>
      <w:r w:rsidR="00AC3501" w:rsidRPr="00E600AB">
        <w:rPr>
          <w:rFonts w:cs="Times New Roman" w:hint="cs"/>
          <w:rtl/>
        </w:rPr>
        <w:t xml:space="preserve"> מעתיקים את קבצי הדאטא של הנבד</w:t>
      </w:r>
      <w:r w:rsidR="00507D9E" w:rsidRPr="00E600AB">
        <w:rPr>
          <w:rFonts w:cs="Times New Roman" w:hint="cs"/>
          <w:rtl/>
        </w:rPr>
        <w:t>ק</w:t>
      </w:r>
      <w:r w:rsidR="00507D9E" w:rsidRPr="00E600AB">
        <w:rPr>
          <w:rFonts w:cstheme="minorHAnsi" w:hint="cs"/>
          <w:rtl/>
        </w:rPr>
        <w:t>/</w:t>
      </w:r>
      <w:r w:rsidR="00507D9E" w:rsidRPr="00E600AB">
        <w:rPr>
          <w:rFonts w:cs="Times New Roman" w:hint="cs"/>
          <w:rtl/>
        </w:rPr>
        <w:t xml:space="preserve">ת </w:t>
      </w:r>
      <w:r w:rsidR="00AC3501" w:rsidRPr="00E600AB">
        <w:rPr>
          <w:rFonts w:cs="Times New Roman" w:hint="cs"/>
          <w:rtl/>
        </w:rPr>
        <w:t xml:space="preserve">לתיקיה המקבילה </w:t>
      </w:r>
      <w:r w:rsidR="009F5C03" w:rsidRPr="00E600AB">
        <w:rPr>
          <w:rFonts w:cs="Times New Roman" w:hint="cs"/>
          <w:rtl/>
        </w:rPr>
        <w:t>ב</w:t>
      </w:r>
      <w:r w:rsidR="009F5C03" w:rsidRPr="00E600AB">
        <w:rPr>
          <w:rFonts w:cstheme="minorHAnsi" w:hint="cs"/>
          <w:rtl/>
        </w:rPr>
        <w:t xml:space="preserve">- </w:t>
      </w:r>
      <w:r w:rsidR="009F5C03" w:rsidRPr="00E600AB">
        <w:rPr>
          <w:rFonts w:cstheme="minorHAnsi"/>
        </w:rPr>
        <w:t>Google stream</w:t>
      </w:r>
    </w:p>
    <w:p w14:paraId="2906A67C" w14:textId="1123A529" w:rsidR="00AC3501" w:rsidRPr="00E600AB" w:rsidRDefault="00AC3501" w:rsidP="00AC3501">
      <w:pPr>
        <w:pStyle w:val="ListParagraph"/>
        <w:numPr>
          <w:ilvl w:val="1"/>
          <w:numId w:val="7"/>
        </w:numPr>
        <w:bidi/>
        <w:rPr>
          <w:rFonts w:cstheme="minorHAnsi"/>
          <w:i/>
          <w:iCs/>
        </w:rPr>
      </w:pPr>
      <w:r w:rsidRPr="00E600AB">
        <w:rPr>
          <w:rFonts w:cs="Times New Roman" w:hint="cs"/>
          <w:rtl/>
        </w:rPr>
        <w:t>סידור חדר</w:t>
      </w:r>
      <w:r w:rsidRPr="00E600AB">
        <w:rPr>
          <w:rFonts w:cstheme="minorHAnsi" w:hint="cs"/>
          <w:rtl/>
        </w:rPr>
        <w:t xml:space="preserve">, </w:t>
      </w:r>
      <w:r w:rsidRPr="00E600AB">
        <w:rPr>
          <w:rFonts w:cs="Times New Roman" w:hint="cs"/>
          <w:rtl/>
        </w:rPr>
        <w:t>כיבוי אורות ומזגן</w:t>
      </w:r>
      <w:r w:rsidR="009F5C03" w:rsidRPr="00E600AB">
        <w:rPr>
          <w:rFonts w:cstheme="minorHAnsi" w:hint="cs"/>
          <w:i/>
          <w:iCs/>
          <w:rtl/>
        </w:rPr>
        <w:t xml:space="preserve">, </w:t>
      </w:r>
      <w:r w:rsidR="009F5C03" w:rsidRPr="00E600AB">
        <w:rPr>
          <w:rFonts w:cs="Times New Roman" w:hint="cs"/>
          <w:i/>
          <w:iCs/>
          <w:rtl/>
        </w:rPr>
        <w:t>סגירת החדר</w:t>
      </w:r>
      <w:r w:rsidR="00924DCC" w:rsidRPr="00E600AB">
        <w:rPr>
          <w:rFonts w:cstheme="minorHAnsi" w:hint="cs"/>
          <w:i/>
          <w:iCs/>
          <w:rtl/>
        </w:rPr>
        <w:t xml:space="preserve">, </w:t>
      </w:r>
      <w:r w:rsidR="00924DCC" w:rsidRPr="00E600AB">
        <w:rPr>
          <w:rFonts w:cs="Times New Roman" w:hint="cs"/>
          <w:i/>
          <w:iCs/>
          <w:rtl/>
        </w:rPr>
        <w:t xml:space="preserve">ניתוק </w:t>
      </w:r>
      <w:r w:rsidR="00924DCC" w:rsidRPr="00E600AB">
        <w:rPr>
          <w:rFonts w:cstheme="minorHAnsi"/>
          <w:i/>
          <w:iCs/>
        </w:rPr>
        <w:t>Optitrack</w:t>
      </w:r>
      <w:r w:rsidR="00924DCC" w:rsidRPr="00E600AB">
        <w:rPr>
          <w:rFonts w:cs="Times New Roman" w:hint="cs"/>
          <w:i/>
          <w:iCs/>
          <w:rtl/>
        </w:rPr>
        <w:t xml:space="preserve"> מהמחשב והחשמל</w:t>
      </w:r>
      <w:r w:rsidR="00924DCC" w:rsidRPr="00E600AB">
        <w:rPr>
          <w:rFonts w:cstheme="minorHAnsi" w:hint="cs"/>
          <w:i/>
          <w:iCs/>
          <w:rtl/>
        </w:rPr>
        <w:t xml:space="preserve">, </w:t>
      </w:r>
      <w:r w:rsidR="00924DCC" w:rsidRPr="00E600AB">
        <w:rPr>
          <w:rFonts w:cs="Times New Roman" w:hint="cs"/>
          <w:i/>
          <w:iCs/>
          <w:rtl/>
        </w:rPr>
        <w:t xml:space="preserve">הוצאת הרשיון </w:t>
      </w:r>
      <w:r w:rsidR="00924DCC" w:rsidRPr="00E600AB">
        <w:rPr>
          <w:rFonts w:cstheme="minorHAnsi"/>
          <w:i/>
          <w:iCs/>
        </w:rPr>
        <w:t>diskonkey</w:t>
      </w:r>
      <w:r w:rsidR="00924DCC" w:rsidRPr="00E600AB">
        <w:rPr>
          <w:rFonts w:cs="Times New Roman" w:hint="cs"/>
          <w:i/>
          <w:iCs/>
          <w:rtl/>
        </w:rPr>
        <w:t xml:space="preserve"> והחזרתו עם הסממן אל השקית המיועדת</w:t>
      </w:r>
      <w:r w:rsidR="00924DCC" w:rsidRPr="00E600AB">
        <w:rPr>
          <w:rFonts w:cstheme="minorHAnsi" w:hint="cs"/>
          <w:i/>
          <w:iCs/>
          <w:rtl/>
        </w:rPr>
        <w:t xml:space="preserve">. </w:t>
      </w:r>
      <w:r w:rsidR="00924DCC" w:rsidRPr="00E600AB">
        <w:rPr>
          <w:rFonts w:cs="Times New Roman" w:hint="cs"/>
          <w:i/>
          <w:iCs/>
          <w:rtl/>
        </w:rPr>
        <w:t>לשי</w:t>
      </w:r>
      <w:r w:rsidR="005731A4" w:rsidRPr="00E600AB">
        <w:rPr>
          <w:rFonts w:cs="Times New Roman" w:hint="cs"/>
          <w:i/>
          <w:iCs/>
          <w:rtl/>
        </w:rPr>
        <w:t>ם</w:t>
      </w:r>
      <w:r w:rsidR="00924DCC" w:rsidRPr="00E600AB">
        <w:rPr>
          <w:rFonts w:cstheme="minorHAnsi" w:hint="cs"/>
          <w:i/>
          <w:iCs/>
          <w:rtl/>
        </w:rPr>
        <w:t xml:space="preserve"> </w:t>
      </w:r>
      <w:r w:rsidR="005731A4" w:rsidRPr="00E600AB">
        <w:rPr>
          <w:rFonts w:cs="Times New Roman" w:hint="cs"/>
          <w:i/>
          <w:iCs/>
          <w:rtl/>
        </w:rPr>
        <w:t>את כל הציוד במקום</w:t>
      </w:r>
      <w:r w:rsidR="00924DCC" w:rsidRPr="00E600AB">
        <w:rPr>
          <w:rFonts w:cstheme="minorHAnsi" w:hint="cs"/>
          <w:i/>
          <w:iCs/>
          <w:rtl/>
        </w:rPr>
        <w:t>.</w:t>
      </w:r>
    </w:p>
    <w:p w14:paraId="76096E9A" w14:textId="5A662F72" w:rsidR="00F06D0C" w:rsidRPr="004A162D" w:rsidRDefault="00F06D0C" w:rsidP="004A162D">
      <w:pPr>
        <w:bidi/>
        <w:ind w:left="1080"/>
        <w:rPr>
          <w:rFonts w:cstheme="minorHAnsi"/>
          <w:b/>
          <w:bCs/>
          <w:rtl/>
        </w:rPr>
      </w:pPr>
    </w:p>
    <w:p w14:paraId="37AD48BE" w14:textId="77777777" w:rsidR="00F06D0C" w:rsidRDefault="00F06D0C" w:rsidP="00F06D0C">
      <w:pPr>
        <w:pStyle w:val="ListParagraph"/>
        <w:numPr>
          <w:ilvl w:val="0"/>
          <w:numId w:val="7"/>
        </w:numPr>
        <w:bidi/>
        <w:rPr>
          <w:rFonts w:cstheme="minorHAnsi"/>
          <w:b/>
          <w:bCs/>
        </w:rPr>
      </w:pPr>
      <w:r w:rsidRPr="004A5EDE">
        <w:rPr>
          <w:rFonts w:cs="Times New Roman" w:hint="cs"/>
          <w:b/>
          <w:bCs/>
          <w:rtl/>
        </w:rPr>
        <w:t>מילוי שאלון אישיות</w:t>
      </w:r>
    </w:p>
    <w:p w14:paraId="0DCC6E5A" w14:textId="77777777" w:rsidR="00F06D0C" w:rsidRPr="004A5EDE" w:rsidRDefault="00F06D0C" w:rsidP="00F06D0C">
      <w:pPr>
        <w:pStyle w:val="ListParagraph"/>
        <w:numPr>
          <w:ilvl w:val="1"/>
          <w:numId w:val="7"/>
        </w:numPr>
        <w:bidi/>
        <w:rPr>
          <w:rFonts w:cstheme="minorHAnsi"/>
          <w:b/>
          <w:bCs/>
        </w:rPr>
      </w:pPr>
      <w:r>
        <w:rPr>
          <w:rFonts w:cs="Times New Roman" w:hint="cs"/>
          <w:rtl/>
        </w:rPr>
        <w:t>לתת לנבדק למלא את השאלון בקישור הבא</w:t>
      </w:r>
      <w:r>
        <w:rPr>
          <w:rFonts w:cstheme="minorHAnsi" w:hint="cs"/>
          <w:rtl/>
        </w:rPr>
        <w:t xml:space="preserve">: </w:t>
      </w:r>
    </w:p>
    <w:p w14:paraId="21681255" w14:textId="33CEF20E" w:rsidR="00640DD6" w:rsidRPr="00716715" w:rsidRDefault="00000000" w:rsidP="00716715">
      <w:pPr>
        <w:pStyle w:val="ListParagraph"/>
        <w:bidi/>
        <w:ind w:left="1440"/>
        <w:rPr>
          <w:rFonts w:cstheme="minorHAnsi"/>
          <w:b/>
          <w:bCs/>
        </w:rPr>
      </w:pPr>
      <w:hyperlink r:id="rId9" w:history="1">
        <w:r w:rsidR="00F06D0C" w:rsidRPr="000A4B6F">
          <w:rPr>
            <w:rStyle w:val="Hyperlink"/>
            <w:rFonts w:cstheme="minorHAnsi"/>
            <w:b/>
            <w:bCs/>
          </w:rPr>
          <w:t>https://telaviv.qualtrics.com/jfe/form/SV_bO8jrqK6phKkAp8</w:t>
        </w:r>
      </w:hyperlink>
    </w:p>
    <w:sectPr w:rsidR="00640DD6" w:rsidRPr="00716715" w:rsidSect="00DB6904">
      <w:headerReference w:type="default" r:id="rId10"/>
      <w:footerReference w:type="even" r:id="rId11"/>
      <w:footerReference w:type="default" r:id="rId12"/>
      <w:pgSz w:w="12240" w:h="15840"/>
      <w:pgMar w:top="1440" w:right="1467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BB367" w14:textId="77777777" w:rsidR="008842F2" w:rsidRDefault="008842F2" w:rsidP="00512EB9">
      <w:pPr>
        <w:spacing w:after="0" w:line="240" w:lineRule="auto"/>
      </w:pPr>
      <w:r>
        <w:separator/>
      </w:r>
    </w:p>
  </w:endnote>
  <w:endnote w:type="continuationSeparator" w:id="0">
    <w:p w14:paraId="15A81033" w14:textId="77777777" w:rsidR="008842F2" w:rsidRDefault="008842F2" w:rsidP="00512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D2E10" w14:textId="77777777" w:rsidR="00512EB9" w:rsidRDefault="00512EB9" w:rsidP="00233D2F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2B2171B" w14:textId="77777777" w:rsidR="00512EB9" w:rsidRDefault="00512E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B3C4C" w14:textId="6455627C" w:rsidR="00512EB9" w:rsidRDefault="00512EB9" w:rsidP="00233D2F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752B4">
      <w:rPr>
        <w:rStyle w:val="PageNumber"/>
        <w:noProof/>
      </w:rPr>
      <w:t>2</w:t>
    </w:r>
    <w:r>
      <w:rPr>
        <w:rStyle w:val="PageNumber"/>
      </w:rPr>
      <w:fldChar w:fldCharType="end"/>
    </w:r>
  </w:p>
  <w:p w14:paraId="64BA4879" w14:textId="77777777" w:rsidR="00512EB9" w:rsidRDefault="00512E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418EA" w14:textId="77777777" w:rsidR="008842F2" w:rsidRDefault="008842F2" w:rsidP="00512EB9">
      <w:pPr>
        <w:spacing w:after="0" w:line="240" w:lineRule="auto"/>
      </w:pPr>
      <w:r>
        <w:separator/>
      </w:r>
    </w:p>
  </w:footnote>
  <w:footnote w:type="continuationSeparator" w:id="0">
    <w:p w14:paraId="7C1DA193" w14:textId="77777777" w:rsidR="008842F2" w:rsidRDefault="008842F2" w:rsidP="00512E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3CCBC" w14:textId="776E807A" w:rsidR="00EB3738" w:rsidRDefault="001012DD">
    <w:pPr>
      <w:pStyle w:val="Header"/>
    </w:pPr>
    <w:r>
      <w:t>August</w:t>
    </w:r>
    <w:r w:rsidR="00EB3738">
      <w:t xml:space="preserve"> 20</w:t>
    </w:r>
    <w:r>
      <w:t>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A28D2"/>
    <w:multiLevelType w:val="hybridMultilevel"/>
    <w:tmpl w:val="95E27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992E20"/>
    <w:multiLevelType w:val="hybridMultilevel"/>
    <w:tmpl w:val="AC78EFD8"/>
    <w:lvl w:ilvl="0" w:tplc="04090011">
      <w:start w:val="1"/>
      <w:numFmt w:val="decimal"/>
      <w:lvlText w:val="%1)"/>
      <w:lvlJc w:val="left"/>
      <w:pPr>
        <w:ind w:left="1016" w:hanging="360"/>
      </w:pPr>
    </w:lvl>
    <w:lvl w:ilvl="1" w:tplc="04090019" w:tentative="1">
      <w:start w:val="1"/>
      <w:numFmt w:val="lowerLetter"/>
      <w:lvlText w:val="%2."/>
      <w:lvlJc w:val="left"/>
      <w:pPr>
        <w:ind w:left="1736" w:hanging="360"/>
      </w:pPr>
    </w:lvl>
    <w:lvl w:ilvl="2" w:tplc="0409001B" w:tentative="1">
      <w:start w:val="1"/>
      <w:numFmt w:val="lowerRoman"/>
      <w:lvlText w:val="%3."/>
      <w:lvlJc w:val="right"/>
      <w:pPr>
        <w:ind w:left="2456" w:hanging="180"/>
      </w:pPr>
    </w:lvl>
    <w:lvl w:ilvl="3" w:tplc="0409000F" w:tentative="1">
      <w:start w:val="1"/>
      <w:numFmt w:val="decimal"/>
      <w:lvlText w:val="%4."/>
      <w:lvlJc w:val="left"/>
      <w:pPr>
        <w:ind w:left="3176" w:hanging="360"/>
      </w:pPr>
    </w:lvl>
    <w:lvl w:ilvl="4" w:tplc="04090019" w:tentative="1">
      <w:start w:val="1"/>
      <w:numFmt w:val="lowerLetter"/>
      <w:lvlText w:val="%5."/>
      <w:lvlJc w:val="left"/>
      <w:pPr>
        <w:ind w:left="3896" w:hanging="360"/>
      </w:pPr>
    </w:lvl>
    <w:lvl w:ilvl="5" w:tplc="0409001B" w:tentative="1">
      <w:start w:val="1"/>
      <w:numFmt w:val="lowerRoman"/>
      <w:lvlText w:val="%6."/>
      <w:lvlJc w:val="right"/>
      <w:pPr>
        <w:ind w:left="4616" w:hanging="180"/>
      </w:pPr>
    </w:lvl>
    <w:lvl w:ilvl="6" w:tplc="0409000F" w:tentative="1">
      <w:start w:val="1"/>
      <w:numFmt w:val="decimal"/>
      <w:lvlText w:val="%7."/>
      <w:lvlJc w:val="left"/>
      <w:pPr>
        <w:ind w:left="5336" w:hanging="360"/>
      </w:pPr>
    </w:lvl>
    <w:lvl w:ilvl="7" w:tplc="04090019" w:tentative="1">
      <w:start w:val="1"/>
      <w:numFmt w:val="lowerLetter"/>
      <w:lvlText w:val="%8."/>
      <w:lvlJc w:val="left"/>
      <w:pPr>
        <w:ind w:left="6056" w:hanging="360"/>
      </w:pPr>
    </w:lvl>
    <w:lvl w:ilvl="8" w:tplc="0409001B" w:tentative="1">
      <w:start w:val="1"/>
      <w:numFmt w:val="lowerRoman"/>
      <w:lvlText w:val="%9."/>
      <w:lvlJc w:val="right"/>
      <w:pPr>
        <w:ind w:left="6776" w:hanging="180"/>
      </w:pPr>
    </w:lvl>
  </w:abstractNum>
  <w:abstractNum w:abstractNumId="2" w15:restartNumberingAfterBreak="0">
    <w:nsid w:val="356238B8"/>
    <w:multiLevelType w:val="hybridMultilevel"/>
    <w:tmpl w:val="62CA71BE"/>
    <w:lvl w:ilvl="0" w:tplc="4BB831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783A58"/>
    <w:multiLevelType w:val="hybridMultilevel"/>
    <w:tmpl w:val="2FFACFF4"/>
    <w:lvl w:ilvl="0" w:tplc="568803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CFD6495"/>
    <w:multiLevelType w:val="hybridMultilevel"/>
    <w:tmpl w:val="9F5C0580"/>
    <w:lvl w:ilvl="0" w:tplc="3ED286AC">
      <w:start w:val="1"/>
      <w:numFmt w:val="decimal"/>
      <w:lvlText w:val="%1."/>
      <w:lvlJc w:val="left"/>
      <w:pPr>
        <w:ind w:left="603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6750" w:hanging="360"/>
      </w:pPr>
    </w:lvl>
    <w:lvl w:ilvl="2" w:tplc="0409001B" w:tentative="1">
      <w:start w:val="1"/>
      <w:numFmt w:val="lowerRoman"/>
      <w:lvlText w:val="%3."/>
      <w:lvlJc w:val="right"/>
      <w:pPr>
        <w:ind w:left="7470" w:hanging="180"/>
      </w:pPr>
    </w:lvl>
    <w:lvl w:ilvl="3" w:tplc="0409000F" w:tentative="1">
      <w:start w:val="1"/>
      <w:numFmt w:val="decimal"/>
      <w:lvlText w:val="%4."/>
      <w:lvlJc w:val="left"/>
      <w:pPr>
        <w:ind w:left="8190" w:hanging="360"/>
      </w:pPr>
    </w:lvl>
    <w:lvl w:ilvl="4" w:tplc="04090019" w:tentative="1">
      <w:start w:val="1"/>
      <w:numFmt w:val="lowerLetter"/>
      <w:lvlText w:val="%5."/>
      <w:lvlJc w:val="left"/>
      <w:pPr>
        <w:ind w:left="8910" w:hanging="360"/>
      </w:pPr>
    </w:lvl>
    <w:lvl w:ilvl="5" w:tplc="0409001B" w:tentative="1">
      <w:start w:val="1"/>
      <w:numFmt w:val="lowerRoman"/>
      <w:lvlText w:val="%6."/>
      <w:lvlJc w:val="right"/>
      <w:pPr>
        <w:ind w:left="9630" w:hanging="180"/>
      </w:pPr>
    </w:lvl>
    <w:lvl w:ilvl="6" w:tplc="0409000F" w:tentative="1">
      <w:start w:val="1"/>
      <w:numFmt w:val="decimal"/>
      <w:lvlText w:val="%7."/>
      <w:lvlJc w:val="left"/>
      <w:pPr>
        <w:ind w:left="10350" w:hanging="360"/>
      </w:pPr>
    </w:lvl>
    <w:lvl w:ilvl="7" w:tplc="04090019" w:tentative="1">
      <w:start w:val="1"/>
      <w:numFmt w:val="lowerLetter"/>
      <w:lvlText w:val="%8."/>
      <w:lvlJc w:val="left"/>
      <w:pPr>
        <w:ind w:left="11070" w:hanging="360"/>
      </w:pPr>
    </w:lvl>
    <w:lvl w:ilvl="8" w:tplc="0409001B" w:tentative="1">
      <w:start w:val="1"/>
      <w:numFmt w:val="lowerRoman"/>
      <w:lvlText w:val="%9."/>
      <w:lvlJc w:val="right"/>
      <w:pPr>
        <w:ind w:left="11790" w:hanging="180"/>
      </w:pPr>
    </w:lvl>
  </w:abstractNum>
  <w:abstractNum w:abstractNumId="5" w15:restartNumberingAfterBreak="0">
    <w:nsid w:val="4041389F"/>
    <w:multiLevelType w:val="hybridMultilevel"/>
    <w:tmpl w:val="95044F8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2477306"/>
    <w:multiLevelType w:val="hybridMultilevel"/>
    <w:tmpl w:val="F3187D34"/>
    <w:lvl w:ilvl="0" w:tplc="B40EF91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u w:val="none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4612896"/>
    <w:multiLevelType w:val="hybridMultilevel"/>
    <w:tmpl w:val="85D01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9E0614"/>
    <w:multiLevelType w:val="hybridMultilevel"/>
    <w:tmpl w:val="A24E3ABA"/>
    <w:lvl w:ilvl="0" w:tplc="8264CA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0A262B"/>
    <w:multiLevelType w:val="hybridMultilevel"/>
    <w:tmpl w:val="EBAE2F98"/>
    <w:lvl w:ilvl="0" w:tplc="4BB831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B45A71"/>
    <w:multiLevelType w:val="hybridMultilevel"/>
    <w:tmpl w:val="2FFACFF4"/>
    <w:lvl w:ilvl="0" w:tplc="568803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E6A3433"/>
    <w:multiLevelType w:val="hybridMultilevel"/>
    <w:tmpl w:val="6E2E6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5811881">
    <w:abstractNumId w:val="2"/>
  </w:num>
  <w:num w:numId="2" w16cid:durableId="382409240">
    <w:abstractNumId w:val="10"/>
  </w:num>
  <w:num w:numId="3" w16cid:durableId="82916777">
    <w:abstractNumId w:val="8"/>
  </w:num>
  <w:num w:numId="4" w16cid:durableId="868027397">
    <w:abstractNumId w:val="7"/>
  </w:num>
  <w:num w:numId="5" w16cid:durableId="1493446610">
    <w:abstractNumId w:val="9"/>
  </w:num>
  <w:num w:numId="6" w16cid:durableId="470438648">
    <w:abstractNumId w:val="3"/>
  </w:num>
  <w:num w:numId="7" w16cid:durableId="1164976350">
    <w:abstractNumId w:val="11"/>
  </w:num>
  <w:num w:numId="8" w16cid:durableId="613942948">
    <w:abstractNumId w:val="6"/>
  </w:num>
  <w:num w:numId="9" w16cid:durableId="1943565749">
    <w:abstractNumId w:val="5"/>
  </w:num>
  <w:num w:numId="10" w16cid:durableId="1258446802">
    <w:abstractNumId w:val="0"/>
  </w:num>
  <w:num w:numId="11" w16cid:durableId="1206678313">
    <w:abstractNumId w:val="1"/>
  </w:num>
  <w:num w:numId="12" w16cid:durableId="922916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438"/>
    <w:rsid w:val="0000430B"/>
    <w:rsid w:val="00004887"/>
    <w:rsid w:val="00012BF6"/>
    <w:rsid w:val="00016B75"/>
    <w:rsid w:val="00017264"/>
    <w:rsid w:val="000208F0"/>
    <w:rsid w:val="00022ABB"/>
    <w:rsid w:val="00025C32"/>
    <w:rsid w:val="00030C77"/>
    <w:rsid w:val="00032BC8"/>
    <w:rsid w:val="00033ACC"/>
    <w:rsid w:val="00043222"/>
    <w:rsid w:val="00047ED1"/>
    <w:rsid w:val="00050C45"/>
    <w:rsid w:val="00053EF9"/>
    <w:rsid w:val="000540FE"/>
    <w:rsid w:val="00054759"/>
    <w:rsid w:val="0005678B"/>
    <w:rsid w:val="0006490B"/>
    <w:rsid w:val="0006746B"/>
    <w:rsid w:val="000675D4"/>
    <w:rsid w:val="00072129"/>
    <w:rsid w:val="000721EF"/>
    <w:rsid w:val="000736F2"/>
    <w:rsid w:val="00075192"/>
    <w:rsid w:val="00077F50"/>
    <w:rsid w:val="00080B05"/>
    <w:rsid w:val="00083F6A"/>
    <w:rsid w:val="00085161"/>
    <w:rsid w:val="00096713"/>
    <w:rsid w:val="00096AD6"/>
    <w:rsid w:val="00097FB2"/>
    <w:rsid w:val="000A2D57"/>
    <w:rsid w:val="000A7512"/>
    <w:rsid w:val="000B5CEB"/>
    <w:rsid w:val="000D087D"/>
    <w:rsid w:val="000D7931"/>
    <w:rsid w:val="000E3F8F"/>
    <w:rsid w:val="000E7787"/>
    <w:rsid w:val="000F26DB"/>
    <w:rsid w:val="000F2F10"/>
    <w:rsid w:val="001012DD"/>
    <w:rsid w:val="00105AF0"/>
    <w:rsid w:val="0011150B"/>
    <w:rsid w:val="00112912"/>
    <w:rsid w:val="001256D9"/>
    <w:rsid w:val="00126F04"/>
    <w:rsid w:val="00127BB5"/>
    <w:rsid w:val="0013543F"/>
    <w:rsid w:val="001401D6"/>
    <w:rsid w:val="00141322"/>
    <w:rsid w:val="0016048D"/>
    <w:rsid w:val="001766DD"/>
    <w:rsid w:val="00176FEA"/>
    <w:rsid w:val="00182413"/>
    <w:rsid w:val="00183E87"/>
    <w:rsid w:val="00184C87"/>
    <w:rsid w:val="00196EB2"/>
    <w:rsid w:val="001A0C33"/>
    <w:rsid w:val="001A5C25"/>
    <w:rsid w:val="001B0144"/>
    <w:rsid w:val="001B1941"/>
    <w:rsid w:val="001B520F"/>
    <w:rsid w:val="001C0BC6"/>
    <w:rsid w:val="001C2C31"/>
    <w:rsid w:val="001D6284"/>
    <w:rsid w:val="001E7F42"/>
    <w:rsid w:val="001F6E98"/>
    <w:rsid w:val="00202F4B"/>
    <w:rsid w:val="00203FED"/>
    <w:rsid w:val="00206BE0"/>
    <w:rsid w:val="002105D8"/>
    <w:rsid w:val="00221A29"/>
    <w:rsid w:val="00222880"/>
    <w:rsid w:val="0022398D"/>
    <w:rsid w:val="00225B8B"/>
    <w:rsid w:val="00230181"/>
    <w:rsid w:val="00231BE0"/>
    <w:rsid w:val="00235BC1"/>
    <w:rsid w:val="0024410B"/>
    <w:rsid w:val="002472F8"/>
    <w:rsid w:val="00251055"/>
    <w:rsid w:val="0025582E"/>
    <w:rsid w:val="00261AC6"/>
    <w:rsid w:val="00263DBA"/>
    <w:rsid w:val="00266AF4"/>
    <w:rsid w:val="00266B24"/>
    <w:rsid w:val="00267178"/>
    <w:rsid w:val="00267664"/>
    <w:rsid w:val="002730F9"/>
    <w:rsid w:val="00274AF3"/>
    <w:rsid w:val="002752BB"/>
    <w:rsid w:val="002804FF"/>
    <w:rsid w:val="00284C99"/>
    <w:rsid w:val="00290B97"/>
    <w:rsid w:val="00295E9F"/>
    <w:rsid w:val="00296B98"/>
    <w:rsid w:val="002973E8"/>
    <w:rsid w:val="002A39CA"/>
    <w:rsid w:val="002A6FBB"/>
    <w:rsid w:val="002B28A9"/>
    <w:rsid w:val="002B3C55"/>
    <w:rsid w:val="002C0B50"/>
    <w:rsid w:val="002C3414"/>
    <w:rsid w:val="002D1A8B"/>
    <w:rsid w:val="002D25AA"/>
    <w:rsid w:val="002D2ED2"/>
    <w:rsid w:val="002D6BFE"/>
    <w:rsid w:val="002E2A3D"/>
    <w:rsid w:val="002E2BEC"/>
    <w:rsid w:val="002E3EFF"/>
    <w:rsid w:val="002E6425"/>
    <w:rsid w:val="002E67FE"/>
    <w:rsid w:val="002F03A4"/>
    <w:rsid w:val="002F0BB1"/>
    <w:rsid w:val="002F1AE0"/>
    <w:rsid w:val="002F412A"/>
    <w:rsid w:val="002F4E9F"/>
    <w:rsid w:val="002F5441"/>
    <w:rsid w:val="002F5EBB"/>
    <w:rsid w:val="00300324"/>
    <w:rsid w:val="00300F39"/>
    <w:rsid w:val="0030175F"/>
    <w:rsid w:val="003024EF"/>
    <w:rsid w:val="003176F6"/>
    <w:rsid w:val="00331078"/>
    <w:rsid w:val="00342B1D"/>
    <w:rsid w:val="00342EAA"/>
    <w:rsid w:val="003506F9"/>
    <w:rsid w:val="003517DE"/>
    <w:rsid w:val="00352D09"/>
    <w:rsid w:val="00356F27"/>
    <w:rsid w:val="0036217B"/>
    <w:rsid w:val="003628C2"/>
    <w:rsid w:val="0036336F"/>
    <w:rsid w:val="00365BB6"/>
    <w:rsid w:val="00367187"/>
    <w:rsid w:val="00367DBE"/>
    <w:rsid w:val="00377ECA"/>
    <w:rsid w:val="0038500C"/>
    <w:rsid w:val="00386152"/>
    <w:rsid w:val="00387FE1"/>
    <w:rsid w:val="003900E8"/>
    <w:rsid w:val="00392D67"/>
    <w:rsid w:val="00392EFC"/>
    <w:rsid w:val="00393301"/>
    <w:rsid w:val="00393A91"/>
    <w:rsid w:val="003A3003"/>
    <w:rsid w:val="003A3F19"/>
    <w:rsid w:val="003A6BD3"/>
    <w:rsid w:val="003B15AB"/>
    <w:rsid w:val="003B232C"/>
    <w:rsid w:val="003B2E1E"/>
    <w:rsid w:val="003B406F"/>
    <w:rsid w:val="003B51A5"/>
    <w:rsid w:val="003C55EE"/>
    <w:rsid w:val="003C62F6"/>
    <w:rsid w:val="003C68F7"/>
    <w:rsid w:val="003C7BFB"/>
    <w:rsid w:val="003D3414"/>
    <w:rsid w:val="003D5D2F"/>
    <w:rsid w:val="003E0048"/>
    <w:rsid w:val="003E1E7E"/>
    <w:rsid w:val="003E6E9D"/>
    <w:rsid w:val="003E7652"/>
    <w:rsid w:val="003F3085"/>
    <w:rsid w:val="003F4A02"/>
    <w:rsid w:val="00400522"/>
    <w:rsid w:val="00405802"/>
    <w:rsid w:val="0040741B"/>
    <w:rsid w:val="00410AE6"/>
    <w:rsid w:val="0041225E"/>
    <w:rsid w:val="0041233B"/>
    <w:rsid w:val="00413212"/>
    <w:rsid w:val="00421DA5"/>
    <w:rsid w:val="004241DF"/>
    <w:rsid w:val="00424B5A"/>
    <w:rsid w:val="00425814"/>
    <w:rsid w:val="0042761F"/>
    <w:rsid w:val="00430969"/>
    <w:rsid w:val="0043233E"/>
    <w:rsid w:val="00440618"/>
    <w:rsid w:val="0044077C"/>
    <w:rsid w:val="0044197C"/>
    <w:rsid w:val="004436D6"/>
    <w:rsid w:val="00444420"/>
    <w:rsid w:val="00444B10"/>
    <w:rsid w:val="00445292"/>
    <w:rsid w:val="00456F81"/>
    <w:rsid w:val="00457CDE"/>
    <w:rsid w:val="004628D2"/>
    <w:rsid w:val="004629BB"/>
    <w:rsid w:val="00463261"/>
    <w:rsid w:val="00466346"/>
    <w:rsid w:val="00466AF6"/>
    <w:rsid w:val="00474FD7"/>
    <w:rsid w:val="00476ACB"/>
    <w:rsid w:val="00476D54"/>
    <w:rsid w:val="00481914"/>
    <w:rsid w:val="00481AC8"/>
    <w:rsid w:val="004826B9"/>
    <w:rsid w:val="0048424F"/>
    <w:rsid w:val="00485410"/>
    <w:rsid w:val="00490207"/>
    <w:rsid w:val="00494FE3"/>
    <w:rsid w:val="004966CD"/>
    <w:rsid w:val="004A01D6"/>
    <w:rsid w:val="004A162D"/>
    <w:rsid w:val="004A1DB1"/>
    <w:rsid w:val="004A303E"/>
    <w:rsid w:val="004A5EDE"/>
    <w:rsid w:val="004C0F01"/>
    <w:rsid w:val="004C33BE"/>
    <w:rsid w:val="004C3843"/>
    <w:rsid w:val="004C6F56"/>
    <w:rsid w:val="004D2B4A"/>
    <w:rsid w:val="004D43BD"/>
    <w:rsid w:val="004D5B4E"/>
    <w:rsid w:val="004D604E"/>
    <w:rsid w:val="004D6BFA"/>
    <w:rsid w:val="004E3173"/>
    <w:rsid w:val="004E328B"/>
    <w:rsid w:val="004E3516"/>
    <w:rsid w:val="004E37FE"/>
    <w:rsid w:val="004E63AE"/>
    <w:rsid w:val="004F333F"/>
    <w:rsid w:val="004F38CE"/>
    <w:rsid w:val="004F75D9"/>
    <w:rsid w:val="004F770A"/>
    <w:rsid w:val="004F7961"/>
    <w:rsid w:val="005019C5"/>
    <w:rsid w:val="0050473B"/>
    <w:rsid w:val="00507D9E"/>
    <w:rsid w:val="005108A5"/>
    <w:rsid w:val="00512EB9"/>
    <w:rsid w:val="00515FC7"/>
    <w:rsid w:val="005273D2"/>
    <w:rsid w:val="00527C25"/>
    <w:rsid w:val="00531C98"/>
    <w:rsid w:val="00541DD1"/>
    <w:rsid w:val="005444AF"/>
    <w:rsid w:val="0055589F"/>
    <w:rsid w:val="005563BA"/>
    <w:rsid w:val="00557FC0"/>
    <w:rsid w:val="00564CA8"/>
    <w:rsid w:val="00565714"/>
    <w:rsid w:val="00565F21"/>
    <w:rsid w:val="00571CE7"/>
    <w:rsid w:val="005731A4"/>
    <w:rsid w:val="005752B4"/>
    <w:rsid w:val="005754EE"/>
    <w:rsid w:val="005763CF"/>
    <w:rsid w:val="0058089F"/>
    <w:rsid w:val="005854D7"/>
    <w:rsid w:val="00590B67"/>
    <w:rsid w:val="0059400A"/>
    <w:rsid w:val="005942A3"/>
    <w:rsid w:val="005953A2"/>
    <w:rsid w:val="005A12EF"/>
    <w:rsid w:val="005A29DB"/>
    <w:rsid w:val="005B0EE3"/>
    <w:rsid w:val="005B4A18"/>
    <w:rsid w:val="005C2C8E"/>
    <w:rsid w:val="005C7587"/>
    <w:rsid w:val="005D2913"/>
    <w:rsid w:val="005D2E8B"/>
    <w:rsid w:val="005D31E0"/>
    <w:rsid w:val="005D3A69"/>
    <w:rsid w:val="005D5914"/>
    <w:rsid w:val="005E00D5"/>
    <w:rsid w:val="005E3850"/>
    <w:rsid w:val="005F1E86"/>
    <w:rsid w:val="005F2C4A"/>
    <w:rsid w:val="005F731A"/>
    <w:rsid w:val="00602514"/>
    <w:rsid w:val="00606AED"/>
    <w:rsid w:val="00607CBD"/>
    <w:rsid w:val="00614284"/>
    <w:rsid w:val="00614B0D"/>
    <w:rsid w:val="00614F06"/>
    <w:rsid w:val="006150A4"/>
    <w:rsid w:val="00634BF1"/>
    <w:rsid w:val="00640DD6"/>
    <w:rsid w:val="00641C58"/>
    <w:rsid w:val="00643B88"/>
    <w:rsid w:val="006452B9"/>
    <w:rsid w:val="0065343F"/>
    <w:rsid w:val="00653A57"/>
    <w:rsid w:val="00656887"/>
    <w:rsid w:val="0066022B"/>
    <w:rsid w:val="00662133"/>
    <w:rsid w:val="006638C8"/>
    <w:rsid w:val="00666753"/>
    <w:rsid w:val="00667246"/>
    <w:rsid w:val="006771DD"/>
    <w:rsid w:val="006819A7"/>
    <w:rsid w:val="00681CC2"/>
    <w:rsid w:val="00681FD2"/>
    <w:rsid w:val="00682AB7"/>
    <w:rsid w:val="00691E0B"/>
    <w:rsid w:val="00693251"/>
    <w:rsid w:val="006946EE"/>
    <w:rsid w:val="006A167A"/>
    <w:rsid w:val="006A1E2D"/>
    <w:rsid w:val="006A2ECA"/>
    <w:rsid w:val="006A65F7"/>
    <w:rsid w:val="006B0E40"/>
    <w:rsid w:val="006B0F7A"/>
    <w:rsid w:val="006C0858"/>
    <w:rsid w:val="006C227D"/>
    <w:rsid w:val="006C2F93"/>
    <w:rsid w:val="006C5B95"/>
    <w:rsid w:val="006C66FA"/>
    <w:rsid w:val="006C7B53"/>
    <w:rsid w:val="006C7BE3"/>
    <w:rsid w:val="006D3D35"/>
    <w:rsid w:val="006D72FE"/>
    <w:rsid w:val="006E2790"/>
    <w:rsid w:val="006F13DE"/>
    <w:rsid w:val="00700411"/>
    <w:rsid w:val="0070127D"/>
    <w:rsid w:val="00703334"/>
    <w:rsid w:val="00703981"/>
    <w:rsid w:val="007044FD"/>
    <w:rsid w:val="0070518F"/>
    <w:rsid w:val="00706AD7"/>
    <w:rsid w:val="00716715"/>
    <w:rsid w:val="00725A1E"/>
    <w:rsid w:val="00740857"/>
    <w:rsid w:val="007414E9"/>
    <w:rsid w:val="00742A73"/>
    <w:rsid w:val="007557F3"/>
    <w:rsid w:val="00756FAB"/>
    <w:rsid w:val="007614BB"/>
    <w:rsid w:val="007649CB"/>
    <w:rsid w:val="0076586F"/>
    <w:rsid w:val="007742FC"/>
    <w:rsid w:val="0077548B"/>
    <w:rsid w:val="0077667A"/>
    <w:rsid w:val="007768DB"/>
    <w:rsid w:val="00776EA3"/>
    <w:rsid w:val="0077764D"/>
    <w:rsid w:val="007830D8"/>
    <w:rsid w:val="00783B0F"/>
    <w:rsid w:val="00783DA4"/>
    <w:rsid w:val="00783E18"/>
    <w:rsid w:val="00786164"/>
    <w:rsid w:val="00787C0E"/>
    <w:rsid w:val="00790366"/>
    <w:rsid w:val="00794A15"/>
    <w:rsid w:val="007A5FCE"/>
    <w:rsid w:val="007B2636"/>
    <w:rsid w:val="007B2E72"/>
    <w:rsid w:val="007B61D0"/>
    <w:rsid w:val="007B6DB6"/>
    <w:rsid w:val="007C6E0D"/>
    <w:rsid w:val="007D2C67"/>
    <w:rsid w:val="007D368E"/>
    <w:rsid w:val="007D69B2"/>
    <w:rsid w:val="007E394D"/>
    <w:rsid w:val="007E4172"/>
    <w:rsid w:val="007F0D66"/>
    <w:rsid w:val="008046DB"/>
    <w:rsid w:val="00804D67"/>
    <w:rsid w:val="00805E55"/>
    <w:rsid w:val="00816084"/>
    <w:rsid w:val="00820979"/>
    <w:rsid w:val="00823705"/>
    <w:rsid w:val="00830800"/>
    <w:rsid w:val="008341EC"/>
    <w:rsid w:val="00834B47"/>
    <w:rsid w:val="00835039"/>
    <w:rsid w:val="00835DD4"/>
    <w:rsid w:val="008456FE"/>
    <w:rsid w:val="00850C22"/>
    <w:rsid w:val="00852E09"/>
    <w:rsid w:val="00853E4E"/>
    <w:rsid w:val="0085569B"/>
    <w:rsid w:val="00857084"/>
    <w:rsid w:val="008570AF"/>
    <w:rsid w:val="008604DC"/>
    <w:rsid w:val="008625DA"/>
    <w:rsid w:val="00867A6D"/>
    <w:rsid w:val="00872246"/>
    <w:rsid w:val="008746F8"/>
    <w:rsid w:val="008748EA"/>
    <w:rsid w:val="0087719B"/>
    <w:rsid w:val="00881105"/>
    <w:rsid w:val="008826F3"/>
    <w:rsid w:val="008842F2"/>
    <w:rsid w:val="0088433B"/>
    <w:rsid w:val="0088717A"/>
    <w:rsid w:val="008901F6"/>
    <w:rsid w:val="00893A62"/>
    <w:rsid w:val="008977F0"/>
    <w:rsid w:val="008A0513"/>
    <w:rsid w:val="008A08C1"/>
    <w:rsid w:val="008B168B"/>
    <w:rsid w:val="008B39DA"/>
    <w:rsid w:val="008B5215"/>
    <w:rsid w:val="008C4B0C"/>
    <w:rsid w:val="008C7AB6"/>
    <w:rsid w:val="008D33C5"/>
    <w:rsid w:val="008D3B85"/>
    <w:rsid w:val="008D3F37"/>
    <w:rsid w:val="008D4E33"/>
    <w:rsid w:val="008D5F65"/>
    <w:rsid w:val="008D6ED1"/>
    <w:rsid w:val="008E1FE3"/>
    <w:rsid w:val="008E232E"/>
    <w:rsid w:val="008E364C"/>
    <w:rsid w:val="008E6F61"/>
    <w:rsid w:val="008F4092"/>
    <w:rsid w:val="008F6350"/>
    <w:rsid w:val="0090022D"/>
    <w:rsid w:val="0090293A"/>
    <w:rsid w:val="00902C6C"/>
    <w:rsid w:val="009045F8"/>
    <w:rsid w:val="00904D80"/>
    <w:rsid w:val="00910C03"/>
    <w:rsid w:val="0091193F"/>
    <w:rsid w:val="00913457"/>
    <w:rsid w:val="00914179"/>
    <w:rsid w:val="00914FDA"/>
    <w:rsid w:val="009178E8"/>
    <w:rsid w:val="00921404"/>
    <w:rsid w:val="0092171A"/>
    <w:rsid w:val="00923591"/>
    <w:rsid w:val="009237C0"/>
    <w:rsid w:val="00924036"/>
    <w:rsid w:val="00924DCC"/>
    <w:rsid w:val="0092596E"/>
    <w:rsid w:val="00925CD4"/>
    <w:rsid w:val="00926429"/>
    <w:rsid w:val="0093111E"/>
    <w:rsid w:val="0093305B"/>
    <w:rsid w:val="009333FD"/>
    <w:rsid w:val="00934638"/>
    <w:rsid w:val="00934EF9"/>
    <w:rsid w:val="00937159"/>
    <w:rsid w:val="009405C3"/>
    <w:rsid w:val="009432A8"/>
    <w:rsid w:val="00947B82"/>
    <w:rsid w:val="0095541C"/>
    <w:rsid w:val="00956AA8"/>
    <w:rsid w:val="00967BB9"/>
    <w:rsid w:val="00970797"/>
    <w:rsid w:val="00972013"/>
    <w:rsid w:val="009810E2"/>
    <w:rsid w:val="009912C9"/>
    <w:rsid w:val="009974F4"/>
    <w:rsid w:val="00997F0D"/>
    <w:rsid w:val="009A1385"/>
    <w:rsid w:val="009A5A27"/>
    <w:rsid w:val="009B3C2E"/>
    <w:rsid w:val="009B640E"/>
    <w:rsid w:val="009D1936"/>
    <w:rsid w:val="009D4DF7"/>
    <w:rsid w:val="009E0AED"/>
    <w:rsid w:val="009E68C2"/>
    <w:rsid w:val="009F060C"/>
    <w:rsid w:val="009F5C03"/>
    <w:rsid w:val="00A00DF6"/>
    <w:rsid w:val="00A01A28"/>
    <w:rsid w:val="00A02961"/>
    <w:rsid w:val="00A04888"/>
    <w:rsid w:val="00A111CA"/>
    <w:rsid w:val="00A14D87"/>
    <w:rsid w:val="00A17BDE"/>
    <w:rsid w:val="00A22EED"/>
    <w:rsid w:val="00A26CBD"/>
    <w:rsid w:val="00A30707"/>
    <w:rsid w:val="00A31013"/>
    <w:rsid w:val="00A35C74"/>
    <w:rsid w:val="00A37405"/>
    <w:rsid w:val="00A50330"/>
    <w:rsid w:val="00A555C4"/>
    <w:rsid w:val="00A57425"/>
    <w:rsid w:val="00A57A7F"/>
    <w:rsid w:val="00A612BA"/>
    <w:rsid w:val="00A64A81"/>
    <w:rsid w:val="00A74729"/>
    <w:rsid w:val="00A753D8"/>
    <w:rsid w:val="00A758CA"/>
    <w:rsid w:val="00A76B05"/>
    <w:rsid w:val="00A76C77"/>
    <w:rsid w:val="00A953C5"/>
    <w:rsid w:val="00A971E2"/>
    <w:rsid w:val="00AA4C29"/>
    <w:rsid w:val="00AB1DB4"/>
    <w:rsid w:val="00AB5D31"/>
    <w:rsid w:val="00AB791E"/>
    <w:rsid w:val="00AC3501"/>
    <w:rsid w:val="00AD294E"/>
    <w:rsid w:val="00AD5C04"/>
    <w:rsid w:val="00AD7D06"/>
    <w:rsid w:val="00AE0207"/>
    <w:rsid w:val="00AE20EF"/>
    <w:rsid w:val="00AE2535"/>
    <w:rsid w:val="00AE2DE2"/>
    <w:rsid w:val="00AE5270"/>
    <w:rsid w:val="00AF13D8"/>
    <w:rsid w:val="00AF43F1"/>
    <w:rsid w:val="00AF4BFF"/>
    <w:rsid w:val="00AF731C"/>
    <w:rsid w:val="00AF736B"/>
    <w:rsid w:val="00B051AA"/>
    <w:rsid w:val="00B07000"/>
    <w:rsid w:val="00B11014"/>
    <w:rsid w:val="00B156A4"/>
    <w:rsid w:val="00B20F4A"/>
    <w:rsid w:val="00B24117"/>
    <w:rsid w:val="00B26173"/>
    <w:rsid w:val="00B30670"/>
    <w:rsid w:val="00B32B70"/>
    <w:rsid w:val="00B3535C"/>
    <w:rsid w:val="00B41FB3"/>
    <w:rsid w:val="00B470EA"/>
    <w:rsid w:val="00B50DC1"/>
    <w:rsid w:val="00B51E4B"/>
    <w:rsid w:val="00B6014C"/>
    <w:rsid w:val="00B639C9"/>
    <w:rsid w:val="00B652B0"/>
    <w:rsid w:val="00B67DA4"/>
    <w:rsid w:val="00B7024F"/>
    <w:rsid w:val="00B766E3"/>
    <w:rsid w:val="00B8007D"/>
    <w:rsid w:val="00B82057"/>
    <w:rsid w:val="00B87218"/>
    <w:rsid w:val="00B90310"/>
    <w:rsid w:val="00B93450"/>
    <w:rsid w:val="00B94455"/>
    <w:rsid w:val="00BA0410"/>
    <w:rsid w:val="00BA2577"/>
    <w:rsid w:val="00BA25AA"/>
    <w:rsid w:val="00BA5B9D"/>
    <w:rsid w:val="00BA6B24"/>
    <w:rsid w:val="00BA6BED"/>
    <w:rsid w:val="00BB0290"/>
    <w:rsid w:val="00BB0950"/>
    <w:rsid w:val="00BB6732"/>
    <w:rsid w:val="00BB752E"/>
    <w:rsid w:val="00BC2AEE"/>
    <w:rsid w:val="00BC3AB2"/>
    <w:rsid w:val="00BD2092"/>
    <w:rsid w:val="00BD27BE"/>
    <w:rsid w:val="00BE1915"/>
    <w:rsid w:val="00BE25C5"/>
    <w:rsid w:val="00BE4086"/>
    <w:rsid w:val="00BE5900"/>
    <w:rsid w:val="00BF34FF"/>
    <w:rsid w:val="00BF3B6A"/>
    <w:rsid w:val="00C21C90"/>
    <w:rsid w:val="00C246C9"/>
    <w:rsid w:val="00C24834"/>
    <w:rsid w:val="00C2496C"/>
    <w:rsid w:val="00C2585D"/>
    <w:rsid w:val="00C32AD6"/>
    <w:rsid w:val="00C33558"/>
    <w:rsid w:val="00C364BC"/>
    <w:rsid w:val="00C37092"/>
    <w:rsid w:val="00C37E5E"/>
    <w:rsid w:val="00C406E8"/>
    <w:rsid w:val="00C47349"/>
    <w:rsid w:val="00C60D94"/>
    <w:rsid w:val="00C60E41"/>
    <w:rsid w:val="00C6263C"/>
    <w:rsid w:val="00C64047"/>
    <w:rsid w:val="00C64F6F"/>
    <w:rsid w:val="00C657EE"/>
    <w:rsid w:val="00C67A2A"/>
    <w:rsid w:val="00C71BEB"/>
    <w:rsid w:val="00C72562"/>
    <w:rsid w:val="00C749C5"/>
    <w:rsid w:val="00C757E4"/>
    <w:rsid w:val="00C810A0"/>
    <w:rsid w:val="00C81750"/>
    <w:rsid w:val="00C90FF2"/>
    <w:rsid w:val="00C9581F"/>
    <w:rsid w:val="00C963F2"/>
    <w:rsid w:val="00CA1E06"/>
    <w:rsid w:val="00CA26F7"/>
    <w:rsid w:val="00CA2CC7"/>
    <w:rsid w:val="00CA2E6E"/>
    <w:rsid w:val="00CA558D"/>
    <w:rsid w:val="00CA6FED"/>
    <w:rsid w:val="00CB5D52"/>
    <w:rsid w:val="00CC124B"/>
    <w:rsid w:val="00CC5531"/>
    <w:rsid w:val="00CC5623"/>
    <w:rsid w:val="00CC6625"/>
    <w:rsid w:val="00CC7286"/>
    <w:rsid w:val="00CD179E"/>
    <w:rsid w:val="00CD7529"/>
    <w:rsid w:val="00CE2B87"/>
    <w:rsid w:val="00CE2D85"/>
    <w:rsid w:val="00CE38E0"/>
    <w:rsid w:val="00CE44C8"/>
    <w:rsid w:val="00CF02AE"/>
    <w:rsid w:val="00CF70B4"/>
    <w:rsid w:val="00D004F8"/>
    <w:rsid w:val="00D013A3"/>
    <w:rsid w:val="00D029B5"/>
    <w:rsid w:val="00D03FA8"/>
    <w:rsid w:val="00D047A1"/>
    <w:rsid w:val="00D17164"/>
    <w:rsid w:val="00D21C65"/>
    <w:rsid w:val="00D22505"/>
    <w:rsid w:val="00D22526"/>
    <w:rsid w:val="00D23DA3"/>
    <w:rsid w:val="00D241B1"/>
    <w:rsid w:val="00D24D9C"/>
    <w:rsid w:val="00D252ED"/>
    <w:rsid w:val="00D257DC"/>
    <w:rsid w:val="00D25CCD"/>
    <w:rsid w:val="00D270AC"/>
    <w:rsid w:val="00D428FF"/>
    <w:rsid w:val="00D4387A"/>
    <w:rsid w:val="00D47AA4"/>
    <w:rsid w:val="00D51237"/>
    <w:rsid w:val="00D5680A"/>
    <w:rsid w:val="00D57B13"/>
    <w:rsid w:val="00D57D12"/>
    <w:rsid w:val="00D61521"/>
    <w:rsid w:val="00D7053A"/>
    <w:rsid w:val="00D70D5A"/>
    <w:rsid w:val="00D857B6"/>
    <w:rsid w:val="00D85D94"/>
    <w:rsid w:val="00D872DD"/>
    <w:rsid w:val="00D87A93"/>
    <w:rsid w:val="00D927E2"/>
    <w:rsid w:val="00D92E50"/>
    <w:rsid w:val="00D955B4"/>
    <w:rsid w:val="00DA61DE"/>
    <w:rsid w:val="00DB5698"/>
    <w:rsid w:val="00DB6904"/>
    <w:rsid w:val="00DC1B9F"/>
    <w:rsid w:val="00DC25FF"/>
    <w:rsid w:val="00DC404A"/>
    <w:rsid w:val="00DC733B"/>
    <w:rsid w:val="00DD2017"/>
    <w:rsid w:val="00DD5623"/>
    <w:rsid w:val="00DE0CED"/>
    <w:rsid w:val="00DE2B3B"/>
    <w:rsid w:val="00DE38EF"/>
    <w:rsid w:val="00DF19BE"/>
    <w:rsid w:val="00DF631F"/>
    <w:rsid w:val="00DF74A3"/>
    <w:rsid w:val="00E02C55"/>
    <w:rsid w:val="00E03BA6"/>
    <w:rsid w:val="00E0488C"/>
    <w:rsid w:val="00E1478C"/>
    <w:rsid w:val="00E14CC2"/>
    <w:rsid w:val="00E15CAA"/>
    <w:rsid w:val="00E171D2"/>
    <w:rsid w:val="00E2096D"/>
    <w:rsid w:val="00E21184"/>
    <w:rsid w:val="00E24654"/>
    <w:rsid w:val="00E24824"/>
    <w:rsid w:val="00E26EAF"/>
    <w:rsid w:val="00E273FF"/>
    <w:rsid w:val="00E4156E"/>
    <w:rsid w:val="00E4253D"/>
    <w:rsid w:val="00E42EB8"/>
    <w:rsid w:val="00E45446"/>
    <w:rsid w:val="00E45C17"/>
    <w:rsid w:val="00E51756"/>
    <w:rsid w:val="00E548D8"/>
    <w:rsid w:val="00E56C8B"/>
    <w:rsid w:val="00E600AB"/>
    <w:rsid w:val="00E608A6"/>
    <w:rsid w:val="00E6173C"/>
    <w:rsid w:val="00E62056"/>
    <w:rsid w:val="00E6271B"/>
    <w:rsid w:val="00E65AAB"/>
    <w:rsid w:val="00E6792C"/>
    <w:rsid w:val="00E74F65"/>
    <w:rsid w:val="00E75E8C"/>
    <w:rsid w:val="00E7700E"/>
    <w:rsid w:val="00E819EF"/>
    <w:rsid w:val="00E84417"/>
    <w:rsid w:val="00E87330"/>
    <w:rsid w:val="00E87603"/>
    <w:rsid w:val="00E9297B"/>
    <w:rsid w:val="00E94667"/>
    <w:rsid w:val="00EA4F28"/>
    <w:rsid w:val="00EB3738"/>
    <w:rsid w:val="00EB6ACB"/>
    <w:rsid w:val="00EC06F4"/>
    <w:rsid w:val="00EC0919"/>
    <w:rsid w:val="00EC105D"/>
    <w:rsid w:val="00EC10FB"/>
    <w:rsid w:val="00EC30A6"/>
    <w:rsid w:val="00EC5E58"/>
    <w:rsid w:val="00ED2373"/>
    <w:rsid w:val="00ED260D"/>
    <w:rsid w:val="00ED5B9B"/>
    <w:rsid w:val="00EE1AC9"/>
    <w:rsid w:val="00EE51F5"/>
    <w:rsid w:val="00EF3FB9"/>
    <w:rsid w:val="00EF6108"/>
    <w:rsid w:val="00F02795"/>
    <w:rsid w:val="00F04552"/>
    <w:rsid w:val="00F055B1"/>
    <w:rsid w:val="00F05CE1"/>
    <w:rsid w:val="00F06D0C"/>
    <w:rsid w:val="00F1795C"/>
    <w:rsid w:val="00F23B37"/>
    <w:rsid w:val="00F25AFB"/>
    <w:rsid w:val="00F27463"/>
    <w:rsid w:val="00F277D3"/>
    <w:rsid w:val="00F43D07"/>
    <w:rsid w:val="00F446CB"/>
    <w:rsid w:val="00F46701"/>
    <w:rsid w:val="00F46D5B"/>
    <w:rsid w:val="00F46F9C"/>
    <w:rsid w:val="00F475E9"/>
    <w:rsid w:val="00F5194E"/>
    <w:rsid w:val="00F52D7F"/>
    <w:rsid w:val="00F52E41"/>
    <w:rsid w:val="00F613E2"/>
    <w:rsid w:val="00F72A17"/>
    <w:rsid w:val="00F754C0"/>
    <w:rsid w:val="00F75919"/>
    <w:rsid w:val="00F801CC"/>
    <w:rsid w:val="00F81772"/>
    <w:rsid w:val="00F85E90"/>
    <w:rsid w:val="00F94673"/>
    <w:rsid w:val="00F973A2"/>
    <w:rsid w:val="00FA1DE4"/>
    <w:rsid w:val="00FA369D"/>
    <w:rsid w:val="00FA618F"/>
    <w:rsid w:val="00FA7031"/>
    <w:rsid w:val="00FB4610"/>
    <w:rsid w:val="00FB709B"/>
    <w:rsid w:val="00FB7727"/>
    <w:rsid w:val="00FC3438"/>
    <w:rsid w:val="00FC343B"/>
    <w:rsid w:val="00FC396A"/>
    <w:rsid w:val="00FC55FC"/>
    <w:rsid w:val="00FC5968"/>
    <w:rsid w:val="00FC65BA"/>
    <w:rsid w:val="00FD4061"/>
    <w:rsid w:val="00FD427D"/>
    <w:rsid w:val="00FE2EF7"/>
    <w:rsid w:val="00FF1661"/>
    <w:rsid w:val="00FF5541"/>
    <w:rsid w:val="01FE13AB"/>
    <w:rsid w:val="06C724E8"/>
    <w:rsid w:val="0D288594"/>
    <w:rsid w:val="0EA7E46E"/>
    <w:rsid w:val="17283321"/>
    <w:rsid w:val="2116DA01"/>
    <w:rsid w:val="2DAC05A5"/>
    <w:rsid w:val="4D134C45"/>
    <w:rsid w:val="5115282F"/>
    <w:rsid w:val="57556048"/>
    <w:rsid w:val="6D61E3F3"/>
    <w:rsid w:val="7DC8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34A14"/>
  <w15:docId w15:val="{C7211FD3-8F4D-4589-9582-769996CF4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D0C"/>
    <w:pPr>
      <w:spacing w:after="160" w:line="259" w:lineRule="auto"/>
    </w:pPr>
    <w:rPr>
      <w:sz w:val="22"/>
      <w:szCs w:val="22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179"/>
    <w:pPr>
      <w:ind w:left="720"/>
      <w:contextualSpacing/>
    </w:pPr>
  </w:style>
  <w:style w:type="character" w:customStyle="1" w:styleId="il">
    <w:name w:val="il"/>
    <w:basedOn w:val="DefaultParagraphFont"/>
    <w:rsid w:val="00075192"/>
  </w:style>
  <w:style w:type="character" w:customStyle="1" w:styleId="apple-converted-space">
    <w:name w:val="apple-converted-space"/>
    <w:basedOn w:val="DefaultParagraphFont"/>
    <w:rsid w:val="00075192"/>
  </w:style>
  <w:style w:type="paragraph" w:styleId="Footer">
    <w:name w:val="footer"/>
    <w:basedOn w:val="Normal"/>
    <w:link w:val="FooterChar"/>
    <w:uiPriority w:val="99"/>
    <w:unhideWhenUsed/>
    <w:rsid w:val="00512E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EB9"/>
    <w:rPr>
      <w:sz w:val="22"/>
      <w:szCs w:val="22"/>
      <w:lang w:bidi="he-IL"/>
    </w:rPr>
  </w:style>
  <w:style w:type="character" w:styleId="PageNumber">
    <w:name w:val="page number"/>
    <w:basedOn w:val="DefaultParagraphFont"/>
    <w:uiPriority w:val="99"/>
    <w:semiHidden/>
    <w:unhideWhenUsed/>
    <w:rsid w:val="00512EB9"/>
  </w:style>
  <w:style w:type="paragraph" w:styleId="Header">
    <w:name w:val="header"/>
    <w:basedOn w:val="Normal"/>
    <w:link w:val="HeaderChar"/>
    <w:uiPriority w:val="99"/>
    <w:unhideWhenUsed/>
    <w:rsid w:val="00EB37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738"/>
    <w:rPr>
      <w:sz w:val="22"/>
      <w:szCs w:val="22"/>
      <w:lang w:bidi="he-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3B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B85"/>
    <w:rPr>
      <w:rFonts w:ascii="Segoe UI" w:hAnsi="Segoe UI" w:cs="Segoe UI"/>
      <w:sz w:val="18"/>
      <w:szCs w:val="18"/>
      <w:lang w:bidi="he-IL"/>
    </w:rPr>
  </w:style>
  <w:style w:type="table" w:styleId="TableGrid">
    <w:name w:val="Table Grid"/>
    <w:basedOn w:val="TableNormal"/>
    <w:uiPriority w:val="39"/>
    <w:rsid w:val="00047ED1"/>
    <w:rPr>
      <w:sz w:val="22"/>
      <w:szCs w:val="22"/>
      <w:lang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52D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2D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2D09"/>
    <w:rPr>
      <w:sz w:val="20"/>
      <w:szCs w:val="20"/>
      <w:lang w:bidi="he-I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2D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2D09"/>
    <w:rPr>
      <w:b/>
      <w:bCs/>
      <w:sz w:val="20"/>
      <w:szCs w:val="20"/>
      <w:lang w:bidi="he-IL"/>
    </w:rPr>
  </w:style>
  <w:style w:type="character" w:styleId="Hyperlink">
    <w:name w:val="Hyperlink"/>
    <w:basedOn w:val="DefaultParagraphFont"/>
    <w:uiPriority w:val="99"/>
    <w:unhideWhenUsed/>
    <w:rsid w:val="004D2B4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D2B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C55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9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5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3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7kBg9wxxbPd2QpvzaBdlgZ7gxNPA8RU7jRU44nmC_Ek/edit?ts=5f86a01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telaviv.qualtrics.com/jfe/form/SV_bO8jrqK6phKkAp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1331</Words>
  <Characters>6657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Chen Heller</cp:lastModifiedBy>
  <cp:revision>164</cp:revision>
  <cp:lastPrinted>2019-03-17T16:07:00Z</cp:lastPrinted>
  <dcterms:created xsi:type="dcterms:W3CDTF">2020-10-17T10:23:00Z</dcterms:created>
  <dcterms:modified xsi:type="dcterms:W3CDTF">2023-07-31T09:25:00Z</dcterms:modified>
</cp:coreProperties>
</file>